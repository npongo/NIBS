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5240" w14:textId="151F7F54" w:rsidR="004C54C0" w:rsidRDefault="00BC5E7A" w:rsidP="00C34B06">
      <w:pPr>
        <w:pStyle w:val="Title"/>
        <w:jc w:val="center"/>
      </w:pPr>
      <w:r w:rsidRPr="00C34B06">
        <w:t xml:space="preserve">METHODS FOR </w:t>
      </w:r>
      <w:r w:rsidR="004C54C0" w:rsidRPr="00C34B06">
        <w:t>ESTIMATING GREENHOUSE GAS EMISSIONS FROM CROPLANDS IN INDIA</w:t>
      </w:r>
    </w:p>
    <w:p w14:paraId="74647947" w14:textId="2FF63928" w:rsidR="0053259F" w:rsidRDefault="0053259F" w:rsidP="0053259F"/>
    <w:p w14:paraId="13FB740C" w14:textId="5F1451EB" w:rsidR="0053259F" w:rsidRDefault="0053259F" w:rsidP="0053259F"/>
    <w:p w14:paraId="299797B0" w14:textId="1759CD21" w:rsidR="0053259F" w:rsidRDefault="0053259F" w:rsidP="0053259F">
      <w:r>
        <w:t>Benjamin Clark and Ruth DeFries, Columbia University</w:t>
      </w:r>
    </w:p>
    <w:p w14:paraId="6B1F207C" w14:textId="77777777" w:rsidR="0053259F" w:rsidRPr="0053259F" w:rsidRDefault="0053259F" w:rsidP="0053259F"/>
    <w:p w14:paraId="08560F29" w14:textId="5C9A42E8" w:rsidR="00C34B06" w:rsidRDefault="00C34B06">
      <w:pPr>
        <w:rPr>
          <w:rFonts w:asciiTheme="majorHAnsi" w:eastAsiaTheme="majorEastAsia" w:hAnsiTheme="majorHAnsi" w:cstheme="majorBidi"/>
          <w:color w:val="2F5496" w:themeColor="accent1" w:themeShade="BF"/>
          <w:sz w:val="26"/>
          <w:szCs w:val="26"/>
        </w:rPr>
      </w:pPr>
      <w:r>
        <w:br w:type="page"/>
      </w:r>
    </w:p>
    <w:p w14:paraId="2C60D345" w14:textId="77777777" w:rsidR="008A6FAD" w:rsidRDefault="008A6FAD" w:rsidP="00E8730C">
      <w:pPr>
        <w:pStyle w:val="ghgcaption"/>
      </w:pPr>
    </w:p>
    <w:p w14:paraId="20D41BA2" w14:textId="77777777" w:rsidR="008A6FAD" w:rsidRDefault="008A6FAD" w:rsidP="00E8730C">
      <w:pPr>
        <w:pStyle w:val="ghgcaption"/>
      </w:pPr>
    </w:p>
    <w:p w14:paraId="7AA05037" w14:textId="092F95D2" w:rsidR="008A6FAD" w:rsidRDefault="008A6FAD" w:rsidP="00E8730C">
      <w:pPr>
        <w:pStyle w:val="ghgcaption"/>
      </w:pPr>
      <w:r>
        <w:t>CONTENTS</w:t>
      </w:r>
    </w:p>
    <w:p w14:paraId="01935888" w14:textId="0CB81893" w:rsidR="008A6FAD" w:rsidRDefault="008A6FAD" w:rsidP="00E8730C">
      <w:pPr>
        <w:pStyle w:val="ghgcaption"/>
      </w:pPr>
    </w:p>
    <w:sdt>
      <w:sdtPr>
        <w:rPr>
          <w:rFonts w:asciiTheme="minorHAnsi" w:eastAsiaTheme="minorEastAsia" w:hAnsiTheme="minorHAnsi" w:cstheme="minorBidi"/>
          <w:b w:val="0"/>
          <w:color w:val="auto"/>
          <w:kern w:val="2"/>
          <w:sz w:val="22"/>
          <w:szCs w:val="22"/>
          <w14:ligatures w14:val="standardContextual"/>
        </w:rPr>
        <w:id w:val="-61793218"/>
        <w:docPartObj>
          <w:docPartGallery w:val="Table of Contents"/>
          <w:docPartUnique/>
        </w:docPartObj>
      </w:sdtPr>
      <w:sdtEndPr>
        <w:rPr>
          <w:bCs/>
          <w:noProof/>
        </w:rPr>
      </w:sdtEndPr>
      <w:sdtContent>
        <w:p w14:paraId="49638B5E" w14:textId="48350444" w:rsidR="008A6FAD" w:rsidRDefault="008A6FAD">
          <w:pPr>
            <w:pStyle w:val="TOCHeading"/>
          </w:pPr>
        </w:p>
        <w:p w14:paraId="55F288CC" w14:textId="0EFF68CF" w:rsidR="00A42D66" w:rsidRDefault="008A6FAD">
          <w:pPr>
            <w:pStyle w:val="TOC1"/>
            <w:rPr>
              <w:noProof/>
            </w:rPr>
          </w:pPr>
          <w:r>
            <w:fldChar w:fldCharType="begin"/>
          </w:r>
          <w:r>
            <w:instrText xml:space="preserve"> TOC \o "1-3" \h \z \u </w:instrText>
          </w:r>
          <w:r>
            <w:fldChar w:fldCharType="separate"/>
          </w:r>
          <w:hyperlink w:anchor="_Toc150795324" w:history="1">
            <w:r w:rsidR="00A42D66" w:rsidRPr="00001403">
              <w:rPr>
                <w:rStyle w:val="Hyperlink"/>
                <w:noProof/>
              </w:rPr>
              <w:t>Summary of Methods</w:t>
            </w:r>
            <w:r w:rsidR="00A42D66">
              <w:rPr>
                <w:noProof/>
                <w:webHidden/>
              </w:rPr>
              <w:tab/>
            </w:r>
            <w:r w:rsidR="00A42D66">
              <w:rPr>
                <w:noProof/>
                <w:webHidden/>
              </w:rPr>
              <w:fldChar w:fldCharType="begin"/>
            </w:r>
            <w:r w:rsidR="00A42D66">
              <w:rPr>
                <w:noProof/>
                <w:webHidden/>
              </w:rPr>
              <w:instrText xml:space="preserve"> PAGEREF _Toc150795324 \h </w:instrText>
            </w:r>
            <w:r w:rsidR="00A42D66">
              <w:rPr>
                <w:noProof/>
                <w:webHidden/>
              </w:rPr>
            </w:r>
            <w:r w:rsidR="00A42D66">
              <w:rPr>
                <w:noProof/>
                <w:webHidden/>
              </w:rPr>
              <w:fldChar w:fldCharType="separate"/>
            </w:r>
            <w:r w:rsidR="00A42D66">
              <w:rPr>
                <w:noProof/>
                <w:webHidden/>
              </w:rPr>
              <w:t>5</w:t>
            </w:r>
            <w:r w:rsidR="00A42D66">
              <w:rPr>
                <w:noProof/>
                <w:webHidden/>
              </w:rPr>
              <w:fldChar w:fldCharType="end"/>
            </w:r>
          </w:hyperlink>
        </w:p>
        <w:p w14:paraId="5476E8DA" w14:textId="1CEA810C" w:rsidR="00A42D66" w:rsidRDefault="00000000">
          <w:pPr>
            <w:pStyle w:val="TOC1"/>
            <w:rPr>
              <w:noProof/>
            </w:rPr>
          </w:pPr>
          <w:hyperlink w:anchor="_Toc150795325" w:history="1">
            <w:r w:rsidR="00A42D66" w:rsidRPr="00001403">
              <w:rPr>
                <w:rStyle w:val="Hyperlink"/>
                <w:noProof/>
              </w:rPr>
              <w:t>Nitrous oxide emissions from nutrient additions</w:t>
            </w:r>
            <w:r w:rsidR="00A42D66">
              <w:rPr>
                <w:noProof/>
                <w:webHidden/>
              </w:rPr>
              <w:tab/>
            </w:r>
            <w:r w:rsidR="00A42D66">
              <w:rPr>
                <w:noProof/>
                <w:webHidden/>
              </w:rPr>
              <w:fldChar w:fldCharType="begin"/>
            </w:r>
            <w:r w:rsidR="00A42D66">
              <w:rPr>
                <w:noProof/>
                <w:webHidden/>
              </w:rPr>
              <w:instrText xml:space="preserve"> PAGEREF _Toc150795325 \h </w:instrText>
            </w:r>
            <w:r w:rsidR="00A42D66">
              <w:rPr>
                <w:noProof/>
                <w:webHidden/>
              </w:rPr>
            </w:r>
            <w:r w:rsidR="00A42D66">
              <w:rPr>
                <w:noProof/>
                <w:webHidden/>
              </w:rPr>
              <w:fldChar w:fldCharType="separate"/>
            </w:r>
            <w:r w:rsidR="00A42D66">
              <w:rPr>
                <w:noProof/>
                <w:webHidden/>
              </w:rPr>
              <w:t>5</w:t>
            </w:r>
            <w:r w:rsidR="00A42D66">
              <w:rPr>
                <w:noProof/>
                <w:webHidden/>
              </w:rPr>
              <w:fldChar w:fldCharType="end"/>
            </w:r>
          </w:hyperlink>
        </w:p>
        <w:p w14:paraId="70CFDEDD" w14:textId="0EA84188" w:rsidR="00A42D66" w:rsidRDefault="00000000">
          <w:pPr>
            <w:pStyle w:val="TOC2"/>
            <w:rPr>
              <w:noProof/>
            </w:rPr>
          </w:pPr>
          <w:hyperlink w:anchor="_Toc150795326" w:history="1">
            <w:r w:rsidR="00A42D66" w:rsidRPr="00001403">
              <w:rPr>
                <w:rStyle w:val="Hyperlink"/>
                <w:noProof/>
              </w:rPr>
              <w:t>Nitrous oxide emissions models</w:t>
            </w:r>
            <w:r w:rsidR="00A42D66">
              <w:rPr>
                <w:noProof/>
                <w:webHidden/>
              </w:rPr>
              <w:tab/>
            </w:r>
            <w:r w:rsidR="00A42D66">
              <w:rPr>
                <w:noProof/>
                <w:webHidden/>
              </w:rPr>
              <w:fldChar w:fldCharType="begin"/>
            </w:r>
            <w:r w:rsidR="00A42D66">
              <w:rPr>
                <w:noProof/>
                <w:webHidden/>
              </w:rPr>
              <w:instrText xml:space="preserve"> PAGEREF _Toc150795326 \h </w:instrText>
            </w:r>
            <w:r w:rsidR="00A42D66">
              <w:rPr>
                <w:noProof/>
                <w:webHidden/>
              </w:rPr>
            </w:r>
            <w:r w:rsidR="00A42D66">
              <w:rPr>
                <w:noProof/>
                <w:webHidden/>
              </w:rPr>
              <w:fldChar w:fldCharType="separate"/>
            </w:r>
            <w:r w:rsidR="00A42D66">
              <w:rPr>
                <w:noProof/>
                <w:webHidden/>
              </w:rPr>
              <w:t>5</w:t>
            </w:r>
            <w:r w:rsidR="00A42D66">
              <w:rPr>
                <w:noProof/>
                <w:webHidden/>
              </w:rPr>
              <w:fldChar w:fldCharType="end"/>
            </w:r>
          </w:hyperlink>
        </w:p>
        <w:p w14:paraId="71A5C529" w14:textId="2963F8D8" w:rsidR="00A42D66" w:rsidRDefault="00000000">
          <w:pPr>
            <w:pStyle w:val="TOC2"/>
            <w:rPr>
              <w:noProof/>
            </w:rPr>
          </w:pPr>
          <w:hyperlink w:anchor="_Toc150795327" w:history="1">
            <w:r w:rsidR="00A42D66" w:rsidRPr="00001403">
              <w:rPr>
                <w:rStyle w:val="Hyperlink"/>
                <w:noProof/>
              </w:rPr>
              <w:t>Input data</w:t>
            </w:r>
            <w:r w:rsidR="00A42D66">
              <w:rPr>
                <w:noProof/>
                <w:webHidden/>
              </w:rPr>
              <w:tab/>
            </w:r>
            <w:r w:rsidR="00A42D66">
              <w:rPr>
                <w:noProof/>
                <w:webHidden/>
              </w:rPr>
              <w:fldChar w:fldCharType="begin"/>
            </w:r>
            <w:r w:rsidR="00A42D66">
              <w:rPr>
                <w:noProof/>
                <w:webHidden/>
              </w:rPr>
              <w:instrText xml:space="preserve"> PAGEREF _Toc150795327 \h </w:instrText>
            </w:r>
            <w:r w:rsidR="00A42D66">
              <w:rPr>
                <w:noProof/>
                <w:webHidden/>
              </w:rPr>
            </w:r>
            <w:r w:rsidR="00A42D66">
              <w:rPr>
                <w:noProof/>
                <w:webHidden/>
              </w:rPr>
              <w:fldChar w:fldCharType="separate"/>
            </w:r>
            <w:r w:rsidR="00A42D66">
              <w:rPr>
                <w:noProof/>
                <w:webHidden/>
              </w:rPr>
              <w:t>6</w:t>
            </w:r>
            <w:r w:rsidR="00A42D66">
              <w:rPr>
                <w:noProof/>
                <w:webHidden/>
              </w:rPr>
              <w:fldChar w:fldCharType="end"/>
            </w:r>
          </w:hyperlink>
        </w:p>
        <w:p w14:paraId="7F899FEA" w14:textId="0DAEC66C" w:rsidR="00A42D66" w:rsidRDefault="00000000">
          <w:pPr>
            <w:pStyle w:val="TOC2"/>
            <w:rPr>
              <w:noProof/>
            </w:rPr>
          </w:pPr>
          <w:hyperlink w:anchor="_Toc150795328" w:history="1">
            <w:r w:rsidR="00A42D66" w:rsidRPr="00001403">
              <w:rPr>
                <w:rStyle w:val="Hyperlink"/>
                <w:noProof/>
              </w:rPr>
              <w:t>Model implementation</w:t>
            </w:r>
            <w:r w:rsidR="00A42D66">
              <w:rPr>
                <w:noProof/>
                <w:webHidden/>
              </w:rPr>
              <w:tab/>
            </w:r>
            <w:r w:rsidR="00A42D66">
              <w:rPr>
                <w:noProof/>
                <w:webHidden/>
              </w:rPr>
              <w:fldChar w:fldCharType="begin"/>
            </w:r>
            <w:r w:rsidR="00A42D66">
              <w:rPr>
                <w:noProof/>
                <w:webHidden/>
              </w:rPr>
              <w:instrText xml:space="preserve"> PAGEREF _Toc150795328 \h </w:instrText>
            </w:r>
            <w:r w:rsidR="00A42D66">
              <w:rPr>
                <w:noProof/>
                <w:webHidden/>
              </w:rPr>
            </w:r>
            <w:r w:rsidR="00A42D66">
              <w:rPr>
                <w:noProof/>
                <w:webHidden/>
              </w:rPr>
              <w:fldChar w:fldCharType="separate"/>
            </w:r>
            <w:r w:rsidR="00A42D66">
              <w:rPr>
                <w:noProof/>
                <w:webHidden/>
              </w:rPr>
              <w:t>7</w:t>
            </w:r>
            <w:r w:rsidR="00A42D66">
              <w:rPr>
                <w:noProof/>
                <w:webHidden/>
              </w:rPr>
              <w:fldChar w:fldCharType="end"/>
            </w:r>
          </w:hyperlink>
        </w:p>
        <w:p w14:paraId="5DC8D51C" w14:textId="3A8F7FB0" w:rsidR="00A42D66" w:rsidRDefault="00000000">
          <w:pPr>
            <w:pStyle w:val="TOC1"/>
            <w:rPr>
              <w:noProof/>
            </w:rPr>
          </w:pPr>
          <w:hyperlink w:anchor="_Toc150795329" w:history="1">
            <w:r w:rsidR="00A42D66" w:rsidRPr="00001403">
              <w:rPr>
                <w:rStyle w:val="Hyperlink"/>
                <w:noProof/>
              </w:rPr>
              <w:t>Methane emissions from rice</w:t>
            </w:r>
            <w:r w:rsidR="00A42D66">
              <w:rPr>
                <w:noProof/>
                <w:webHidden/>
              </w:rPr>
              <w:tab/>
            </w:r>
            <w:r w:rsidR="00A42D66">
              <w:rPr>
                <w:noProof/>
                <w:webHidden/>
              </w:rPr>
              <w:fldChar w:fldCharType="begin"/>
            </w:r>
            <w:r w:rsidR="00A42D66">
              <w:rPr>
                <w:noProof/>
                <w:webHidden/>
              </w:rPr>
              <w:instrText xml:space="preserve"> PAGEREF _Toc150795329 \h </w:instrText>
            </w:r>
            <w:r w:rsidR="00A42D66">
              <w:rPr>
                <w:noProof/>
                <w:webHidden/>
              </w:rPr>
            </w:r>
            <w:r w:rsidR="00A42D66">
              <w:rPr>
                <w:noProof/>
                <w:webHidden/>
              </w:rPr>
              <w:fldChar w:fldCharType="separate"/>
            </w:r>
            <w:r w:rsidR="00A42D66">
              <w:rPr>
                <w:noProof/>
                <w:webHidden/>
              </w:rPr>
              <w:t>8</w:t>
            </w:r>
            <w:r w:rsidR="00A42D66">
              <w:rPr>
                <w:noProof/>
                <w:webHidden/>
              </w:rPr>
              <w:fldChar w:fldCharType="end"/>
            </w:r>
          </w:hyperlink>
        </w:p>
        <w:p w14:paraId="7CA46BCF" w14:textId="343363EA" w:rsidR="00A42D66" w:rsidRDefault="00000000">
          <w:pPr>
            <w:pStyle w:val="TOC2"/>
            <w:rPr>
              <w:noProof/>
            </w:rPr>
          </w:pPr>
          <w:hyperlink w:anchor="_Toc150795330" w:history="1">
            <w:r w:rsidR="00A42D66" w:rsidRPr="00001403">
              <w:rPr>
                <w:rStyle w:val="Hyperlink"/>
                <w:noProof/>
              </w:rPr>
              <w:t>Methane emissions models</w:t>
            </w:r>
            <w:r w:rsidR="00A42D66">
              <w:rPr>
                <w:noProof/>
                <w:webHidden/>
              </w:rPr>
              <w:tab/>
            </w:r>
            <w:r w:rsidR="00A42D66">
              <w:rPr>
                <w:noProof/>
                <w:webHidden/>
              </w:rPr>
              <w:fldChar w:fldCharType="begin"/>
            </w:r>
            <w:r w:rsidR="00A42D66">
              <w:rPr>
                <w:noProof/>
                <w:webHidden/>
              </w:rPr>
              <w:instrText xml:space="preserve"> PAGEREF _Toc150795330 \h </w:instrText>
            </w:r>
            <w:r w:rsidR="00A42D66">
              <w:rPr>
                <w:noProof/>
                <w:webHidden/>
              </w:rPr>
            </w:r>
            <w:r w:rsidR="00A42D66">
              <w:rPr>
                <w:noProof/>
                <w:webHidden/>
              </w:rPr>
              <w:fldChar w:fldCharType="separate"/>
            </w:r>
            <w:r w:rsidR="00A42D66">
              <w:rPr>
                <w:noProof/>
                <w:webHidden/>
              </w:rPr>
              <w:t>8</w:t>
            </w:r>
            <w:r w:rsidR="00A42D66">
              <w:rPr>
                <w:noProof/>
                <w:webHidden/>
              </w:rPr>
              <w:fldChar w:fldCharType="end"/>
            </w:r>
          </w:hyperlink>
        </w:p>
        <w:p w14:paraId="4AC8DFD5" w14:textId="68642331" w:rsidR="00A42D66" w:rsidRDefault="00000000">
          <w:pPr>
            <w:pStyle w:val="TOC2"/>
            <w:rPr>
              <w:noProof/>
            </w:rPr>
          </w:pPr>
          <w:hyperlink w:anchor="_Toc150795331" w:history="1">
            <w:r w:rsidR="00A42D66" w:rsidRPr="00001403">
              <w:rPr>
                <w:rStyle w:val="Hyperlink"/>
                <w:noProof/>
              </w:rPr>
              <w:t>Input data</w:t>
            </w:r>
            <w:r w:rsidR="00A42D66">
              <w:rPr>
                <w:noProof/>
                <w:webHidden/>
              </w:rPr>
              <w:tab/>
            </w:r>
            <w:r w:rsidR="00A42D66">
              <w:rPr>
                <w:noProof/>
                <w:webHidden/>
              </w:rPr>
              <w:fldChar w:fldCharType="begin"/>
            </w:r>
            <w:r w:rsidR="00A42D66">
              <w:rPr>
                <w:noProof/>
                <w:webHidden/>
              </w:rPr>
              <w:instrText xml:space="preserve"> PAGEREF _Toc150795331 \h </w:instrText>
            </w:r>
            <w:r w:rsidR="00A42D66">
              <w:rPr>
                <w:noProof/>
                <w:webHidden/>
              </w:rPr>
            </w:r>
            <w:r w:rsidR="00A42D66">
              <w:rPr>
                <w:noProof/>
                <w:webHidden/>
              </w:rPr>
              <w:fldChar w:fldCharType="separate"/>
            </w:r>
            <w:r w:rsidR="00A42D66">
              <w:rPr>
                <w:noProof/>
                <w:webHidden/>
              </w:rPr>
              <w:t>9</w:t>
            </w:r>
            <w:r w:rsidR="00A42D66">
              <w:rPr>
                <w:noProof/>
                <w:webHidden/>
              </w:rPr>
              <w:fldChar w:fldCharType="end"/>
            </w:r>
          </w:hyperlink>
        </w:p>
        <w:p w14:paraId="173FBD22" w14:textId="3EE2724B" w:rsidR="00A42D66" w:rsidRDefault="00000000">
          <w:pPr>
            <w:pStyle w:val="TOC2"/>
            <w:rPr>
              <w:noProof/>
            </w:rPr>
          </w:pPr>
          <w:hyperlink w:anchor="_Toc150795332" w:history="1">
            <w:r w:rsidR="00A42D66" w:rsidRPr="00001403">
              <w:rPr>
                <w:rStyle w:val="Hyperlink"/>
                <w:noProof/>
              </w:rPr>
              <w:t>Model implementation</w:t>
            </w:r>
            <w:r w:rsidR="00A42D66">
              <w:rPr>
                <w:noProof/>
                <w:webHidden/>
              </w:rPr>
              <w:tab/>
            </w:r>
            <w:r w:rsidR="00A42D66">
              <w:rPr>
                <w:noProof/>
                <w:webHidden/>
              </w:rPr>
              <w:fldChar w:fldCharType="begin"/>
            </w:r>
            <w:r w:rsidR="00A42D66">
              <w:rPr>
                <w:noProof/>
                <w:webHidden/>
              </w:rPr>
              <w:instrText xml:space="preserve"> PAGEREF _Toc150795332 \h </w:instrText>
            </w:r>
            <w:r w:rsidR="00A42D66">
              <w:rPr>
                <w:noProof/>
                <w:webHidden/>
              </w:rPr>
            </w:r>
            <w:r w:rsidR="00A42D66">
              <w:rPr>
                <w:noProof/>
                <w:webHidden/>
              </w:rPr>
              <w:fldChar w:fldCharType="separate"/>
            </w:r>
            <w:r w:rsidR="00A42D66">
              <w:rPr>
                <w:noProof/>
                <w:webHidden/>
              </w:rPr>
              <w:t>12</w:t>
            </w:r>
            <w:r w:rsidR="00A42D66">
              <w:rPr>
                <w:noProof/>
                <w:webHidden/>
              </w:rPr>
              <w:fldChar w:fldCharType="end"/>
            </w:r>
          </w:hyperlink>
        </w:p>
        <w:p w14:paraId="03477129" w14:textId="00944F15" w:rsidR="00A42D66" w:rsidRDefault="00000000">
          <w:pPr>
            <w:pStyle w:val="TOC1"/>
            <w:rPr>
              <w:noProof/>
            </w:rPr>
          </w:pPr>
          <w:hyperlink w:anchor="_Toc150795333" w:history="1">
            <w:r w:rsidR="00A42D66" w:rsidRPr="00001403">
              <w:rPr>
                <w:rStyle w:val="Hyperlink"/>
                <w:noProof/>
              </w:rPr>
              <w:t>Emissions from crop residue burning.</w:t>
            </w:r>
            <w:r w:rsidR="00A42D66">
              <w:rPr>
                <w:noProof/>
                <w:webHidden/>
              </w:rPr>
              <w:tab/>
            </w:r>
            <w:r w:rsidR="00A42D66">
              <w:rPr>
                <w:noProof/>
                <w:webHidden/>
              </w:rPr>
              <w:fldChar w:fldCharType="begin"/>
            </w:r>
            <w:r w:rsidR="00A42D66">
              <w:rPr>
                <w:noProof/>
                <w:webHidden/>
              </w:rPr>
              <w:instrText xml:space="preserve"> PAGEREF _Toc150795333 \h </w:instrText>
            </w:r>
            <w:r w:rsidR="00A42D66">
              <w:rPr>
                <w:noProof/>
                <w:webHidden/>
              </w:rPr>
            </w:r>
            <w:r w:rsidR="00A42D66">
              <w:rPr>
                <w:noProof/>
                <w:webHidden/>
              </w:rPr>
              <w:fldChar w:fldCharType="separate"/>
            </w:r>
            <w:r w:rsidR="00A42D66">
              <w:rPr>
                <w:noProof/>
                <w:webHidden/>
              </w:rPr>
              <w:t>12</w:t>
            </w:r>
            <w:r w:rsidR="00A42D66">
              <w:rPr>
                <w:noProof/>
                <w:webHidden/>
              </w:rPr>
              <w:fldChar w:fldCharType="end"/>
            </w:r>
          </w:hyperlink>
        </w:p>
        <w:p w14:paraId="66CCE106" w14:textId="63CBCD2D" w:rsidR="00A42D66" w:rsidRDefault="00000000">
          <w:pPr>
            <w:pStyle w:val="TOC2"/>
            <w:rPr>
              <w:noProof/>
            </w:rPr>
          </w:pPr>
          <w:hyperlink w:anchor="_Toc150795334" w:history="1">
            <w:r w:rsidR="00A42D66" w:rsidRPr="00001403">
              <w:rPr>
                <w:rStyle w:val="Hyperlink"/>
                <w:noProof/>
              </w:rPr>
              <w:t>Crop residue burning emissions models.</w:t>
            </w:r>
            <w:r w:rsidR="00A42D66">
              <w:rPr>
                <w:noProof/>
                <w:webHidden/>
              </w:rPr>
              <w:tab/>
            </w:r>
            <w:r w:rsidR="00A42D66">
              <w:rPr>
                <w:noProof/>
                <w:webHidden/>
              </w:rPr>
              <w:fldChar w:fldCharType="begin"/>
            </w:r>
            <w:r w:rsidR="00A42D66">
              <w:rPr>
                <w:noProof/>
                <w:webHidden/>
              </w:rPr>
              <w:instrText xml:space="preserve"> PAGEREF _Toc150795334 \h </w:instrText>
            </w:r>
            <w:r w:rsidR="00A42D66">
              <w:rPr>
                <w:noProof/>
                <w:webHidden/>
              </w:rPr>
            </w:r>
            <w:r w:rsidR="00A42D66">
              <w:rPr>
                <w:noProof/>
                <w:webHidden/>
              </w:rPr>
              <w:fldChar w:fldCharType="separate"/>
            </w:r>
            <w:r w:rsidR="00A42D66">
              <w:rPr>
                <w:noProof/>
                <w:webHidden/>
              </w:rPr>
              <w:t>12</w:t>
            </w:r>
            <w:r w:rsidR="00A42D66">
              <w:rPr>
                <w:noProof/>
                <w:webHidden/>
              </w:rPr>
              <w:fldChar w:fldCharType="end"/>
            </w:r>
          </w:hyperlink>
        </w:p>
        <w:p w14:paraId="5CE186AF" w14:textId="67AC3B70" w:rsidR="00A42D66" w:rsidRDefault="00000000">
          <w:pPr>
            <w:pStyle w:val="TOC2"/>
            <w:rPr>
              <w:noProof/>
            </w:rPr>
          </w:pPr>
          <w:hyperlink w:anchor="_Toc150795335" w:history="1">
            <w:r w:rsidR="00A42D66" w:rsidRPr="00001403">
              <w:rPr>
                <w:rStyle w:val="Hyperlink"/>
                <w:noProof/>
              </w:rPr>
              <w:t>Input data</w:t>
            </w:r>
            <w:r w:rsidR="00A42D66">
              <w:rPr>
                <w:noProof/>
                <w:webHidden/>
              </w:rPr>
              <w:tab/>
            </w:r>
            <w:r w:rsidR="00A42D66">
              <w:rPr>
                <w:noProof/>
                <w:webHidden/>
              </w:rPr>
              <w:fldChar w:fldCharType="begin"/>
            </w:r>
            <w:r w:rsidR="00A42D66">
              <w:rPr>
                <w:noProof/>
                <w:webHidden/>
              </w:rPr>
              <w:instrText xml:space="preserve"> PAGEREF _Toc150795335 \h </w:instrText>
            </w:r>
            <w:r w:rsidR="00A42D66">
              <w:rPr>
                <w:noProof/>
                <w:webHidden/>
              </w:rPr>
            </w:r>
            <w:r w:rsidR="00A42D66">
              <w:rPr>
                <w:noProof/>
                <w:webHidden/>
              </w:rPr>
              <w:fldChar w:fldCharType="separate"/>
            </w:r>
            <w:r w:rsidR="00A42D66">
              <w:rPr>
                <w:noProof/>
                <w:webHidden/>
              </w:rPr>
              <w:t>13</w:t>
            </w:r>
            <w:r w:rsidR="00A42D66">
              <w:rPr>
                <w:noProof/>
                <w:webHidden/>
              </w:rPr>
              <w:fldChar w:fldCharType="end"/>
            </w:r>
          </w:hyperlink>
        </w:p>
        <w:p w14:paraId="52F8E0CF" w14:textId="47157D21" w:rsidR="00A42D66" w:rsidRDefault="00000000">
          <w:pPr>
            <w:pStyle w:val="TOC1"/>
            <w:rPr>
              <w:noProof/>
            </w:rPr>
          </w:pPr>
          <w:hyperlink w:anchor="_Toc150795336" w:history="1">
            <w:r w:rsidR="00A42D66" w:rsidRPr="00001403">
              <w:rPr>
                <w:rStyle w:val="Hyperlink"/>
                <w:noProof/>
              </w:rPr>
              <w:t>Model implementation</w:t>
            </w:r>
            <w:r w:rsidR="00A42D66">
              <w:rPr>
                <w:noProof/>
                <w:webHidden/>
              </w:rPr>
              <w:tab/>
            </w:r>
            <w:r w:rsidR="00A42D66">
              <w:rPr>
                <w:noProof/>
                <w:webHidden/>
              </w:rPr>
              <w:fldChar w:fldCharType="begin"/>
            </w:r>
            <w:r w:rsidR="00A42D66">
              <w:rPr>
                <w:noProof/>
                <w:webHidden/>
              </w:rPr>
              <w:instrText xml:space="preserve"> PAGEREF _Toc150795336 \h </w:instrText>
            </w:r>
            <w:r w:rsidR="00A42D66">
              <w:rPr>
                <w:noProof/>
                <w:webHidden/>
              </w:rPr>
            </w:r>
            <w:r w:rsidR="00A42D66">
              <w:rPr>
                <w:noProof/>
                <w:webHidden/>
              </w:rPr>
              <w:fldChar w:fldCharType="separate"/>
            </w:r>
            <w:r w:rsidR="00A42D66">
              <w:rPr>
                <w:noProof/>
                <w:webHidden/>
              </w:rPr>
              <w:t>14</w:t>
            </w:r>
            <w:r w:rsidR="00A42D66">
              <w:rPr>
                <w:noProof/>
                <w:webHidden/>
              </w:rPr>
              <w:fldChar w:fldCharType="end"/>
            </w:r>
          </w:hyperlink>
        </w:p>
        <w:p w14:paraId="30D53AFE" w14:textId="0B97D36E" w:rsidR="00A42D66" w:rsidRDefault="00000000">
          <w:pPr>
            <w:pStyle w:val="TOC1"/>
            <w:rPr>
              <w:noProof/>
            </w:rPr>
          </w:pPr>
          <w:hyperlink w:anchor="_Toc150795337" w:history="1">
            <w:r w:rsidR="00A42D66" w:rsidRPr="00001403">
              <w:rPr>
                <w:rStyle w:val="Hyperlink"/>
                <w:noProof/>
              </w:rPr>
              <w:t>Implementation, Reproducibility and Distribution</w:t>
            </w:r>
            <w:r w:rsidR="00A42D66">
              <w:rPr>
                <w:noProof/>
                <w:webHidden/>
              </w:rPr>
              <w:tab/>
            </w:r>
            <w:r w:rsidR="00A42D66">
              <w:rPr>
                <w:noProof/>
                <w:webHidden/>
              </w:rPr>
              <w:fldChar w:fldCharType="begin"/>
            </w:r>
            <w:r w:rsidR="00A42D66">
              <w:rPr>
                <w:noProof/>
                <w:webHidden/>
              </w:rPr>
              <w:instrText xml:space="preserve"> PAGEREF _Toc150795337 \h </w:instrText>
            </w:r>
            <w:r w:rsidR="00A42D66">
              <w:rPr>
                <w:noProof/>
                <w:webHidden/>
              </w:rPr>
            </w:r>
            <w:r w:rsidR="00A42D66">
              <w:rPr>
                <w:noProof/>
                <w:webHidden/>
              </w:rPr>
              <w:fldChar w:fldCharType="separate"/>
            </w:r>
            <w:r w:rsidR="00A42D66">
              <w:rPr>
                <w:noProof/>
                <w:webHidden/>
              </w:rPr>
              <w:t>14</w:t>
            </w:r>
            <w:r w:rsidR="00A42D66">
              <w:rPr>
                <w:noProof/>
                <w:webHidden/>
              </w:rPr>
              <w:fldChar w:fldCharType="end"/>
            </w:r>
          </w:hyperlink>
        </w:p>
        <w:p w14:paraId="7F44FB49" w14:textId="2CFA1E3E" w:rsidR="00A42D66" w:rsidRDefault="00000000">
          <w:pPr>
            <w:pStyle w:val="TOC1"/>
            <w:rPr>
              <w:noProof/>
            </w:rPr>
          </w:pPr>
          <w:hyperlink w:anchor="_Toc150795338" w:history="1">
            <w:r w:rsidR="00A42D66" w:rsidRPr="00001403">
              <w:rPr>
                <w:rStyle w:val="Hyperlink"/>
                <w:noProof/>
              </w:rPr>
              <w:t>APPENDIX A. Implementation of nitrous oxide models</w:t>
            </w:r>
            <w:r w:rsidR="00A42D66">
              <w:rPr>
                <w:noProof/>
                <w:webHidden/>
              </w:rPr>
              <w:tab/>
            </w:r>
            <w:r w:rsidR="00A42D66">
              <w:rPr>
                <w:noProof/>
                <w:webHidden/>
              </w:rPr>
              <w:fldChar w:fldCharType="begin"/>
            </w:r>
            <w:r w:rsidR="00A42D66">
              <w:rPr>
                <w:noProof/>
                <w:webHidden/>
              </w:rPr>
              <w:instrText xml:space="preserve"> PAGEREF _Toc150795338 \h </w:instrText>
            </w:r>
            <w:r w:rsidR="00A42D66">
              <w:rPr>
                <w:noProof/>
                <w:webHidden/>
              </w:rPr>
            </w:r>
            <w:r w:rsidR="00A42D66">
              <w:rPr>
                <w:noProof/>
                <w:webHidden/>
              </w:rPr>
              <w:fldChar w:fldCharType="separate"/>
            </w:r>
            <w:r w:rsidR="00A42D66">
              <w:rPr>
                <w:noProof/>
                <w:webHidden/>
              </w:rPr>
              <w:t>16</w:t>
            </w:r>
            <w:r w:rsidR="00A42D66">
              <w:rPr>
                <w:noProof/>
                <w:webHidden/>
              </w:rPr>
              <w:fldChar w:fldCharType="end"/>
            </w:r>
          </w:hyperlink>
        </w:p>
        <w:p w14:paraId="146917A2" w14:textId="69AC3CF4" w:rsidR="00A42D66" w:rsidRDefault="00000000">
          <w:pPr>
            <w:pStyle w:val="TOC1"/>
            <w:rPr>
              <w:noProof/>
            </w:rPr>
          </w:pPr>
          <w:hyperlink w:anchor="_Toc150795339" w:history="1">
            <w:r w:rsidR="00A42D66" w:rsidRPr="00001403">
              <w:rPr>
                <w:rStyle w:val="Hyperlink"/>
                <w:noProof/>
              </w:rPr>
              <w:t>APPENDIX B.  Implementation of models to estimate methane from rice production.</w:t>
            </w:r>
            <w:r w:rsidR="00A42D66">
              <w:rPr>
                <w:noProof/>
                <w:webHidden/>
              </w:rPr>
              <w:tab/>
            </w:r>
            <w:r w:rsidR="00A42D66">
              <w:rPr>
                <w:noProof/>
                <w:webHidden/>
              </w:rPr>
              <w:fldChar w:fldCharType="begin"/>
            </w:r>
            <w:r w:rsidR="00A42D66">
              <w:rPr>
                <w:noProof/>
                <w:webHidden/>
              </w:rPr>
              <w:instrText xml:space="preserve"> PAGEREF _Toc150795339 \h </w:instrText>
            </w:r>
            <w:r w:rsidR="00A42D66">
              <w:rPr>
                <w:noProof/>
                <w:webHidden/>
              </w:rPr>
            </w:r>
            <w:r w:rsidR="00A42D66">
              <w:rPr>
                <w:noProof/>
                <w:webHidden/>
              </w:rPr>
              <w:fldChar w:fldCharType="separate"/>
            </w:r>
            <w:r w:rsidR="00A42D66">
              <w:rPr>
                <w:noProof/>
                <w:webHidden/>
              </w:rPr>
              <w:t>24</w:t>
            </w:r>
            <w:r w:rsidR="00A42D66">
              <w:rPr>
                <w:noProof/>
                <w:webHidden/>
              </w:rPr>
              <w:fldChar w:fldCharType="end"/>
            </w:r>
          </w:hyperlink>
        </w:p>
        <w:p w14:paraId="1EBC5BEC" w14:textId="68F441BB" w:rsidR="00A42D66" w:rsidRDefault="00000000">
          <w:pPr>
            <w:pStyle w:val="TOC1"/>
            <w:rPr>
              <w:noProof/>
            </w:rPr>
          </w:pPr>
          <w:hyperlink w:anchor="_Toc150795340" w:history="1">
            <w:r w:rsidR="00A42D66" w:rsidRPr="00001403">
              <w:rPr>
                <w:rStyle w:val="Hyperlink"/>
                <w:noProof/>
              </w:rPr>
              <w:t>APPENDIX C. Parameters used in the estimation of emissions from crop residue burning.</w:t>
            </w:r>
            <w:r w:rsidR="00A42D66">
              <w:rPr>
                <w:noProof/>
                <w:webHidden/>
              </w:rPr>
              <w:tab/>
            </w:r>
            <w:r w:rsidR="00A42D66">
              <w:rPr>
                <w:noProof/>
                <w:webHidden/>
              </w:rPr>
              <w:fldChar w:fldCharType="begin"/>
            </w:r>
            <w:r w:rsidR="00A42D66">
              <w:rPr>
                <w:noProof/>
                <w:webHidden/>
              </w:rPr>
              <w:instrText xml:space="preserve"> PAGEREF _Toc150795340 \h </w:instrText>
            </w:r>
            <w:r w:rsidR="00A42D66">
              <w:rPr>
                <w:noProof/>
                <w:webHidden/>
              </w:rPr>
            </w:r>
            <w:r w:rsidR="00A42D66">
              <w:rPr>
                <w:noProof/>
                <w:webHidden/>
              </w:rPr>
              <w:fldChar w:fldCharType="separate"/>
            </w:r>
            <w:r w:rsidR="00A42D66">
              <w:rPr>
                <w:noProof/>
                <w:webHidden/>
              </w:rPr>
              <w:t>41</w:t>
            </w:r>
            <w:r w:rsidR="00A42D66">
              <w:rPr>
                <w:noProof/>
                <w:webHidden/>
              </w:rPr>
              <w:fldChar w:fldCharType="end"/>
            </w:r>
          </w:hyperlink>
        </w:p>
        <w:p w14:paraId="3B1F3DCF" w14:textId="3BFC11A3" w:rsidR="00A42D66" w:rsidRDefault="00000000">
          <w:pPr>
            <w:pStyle w:val="TOC1"/>
            <w:rPr>
              <w:noProof/>
            </w:rPr>
          </w:pPr>
          <w:hyperlink w:anchor="_Toc150795341" w:history="1">
            <w:r w:rsidR="00A42D66" w:rsidRPr="00001403">
              <w:rPr>
                <w:rStyle w:val="Hyperlink"/>
                <w:noProof/>
              </w:rPr>
              <w:t>APPENDIX D: Lookup Tables</w:t>
            </w:r>
            <w:r w:rsidR="00A42D66">
              <w:rPr>
                <w:noProof/>
                <w:webHidden/>
              </w:rPr>
              <w:tab/>
            </w:r>
            <w:r w:rsidR="00A42D66">
              <w:rPr>
                <w:noProof/>
                <w:webHidden/>
              </w:rPr>
              <w:fldChar w:fldCharType="begin"/>
            </w:r>
            <w:r w:rsidR="00A42D66">
              <w:rPr>
                <w:noProof/>
                <w:webHidden/>
              </w:rPr>
              <w:instrText xml:space="preserve"> PAGEREF _Toc150795341 \h </w:instrText>
            </w:r>
            <w:r w:rsidR="00A42D66">
              <w:rPr>
                <w:noProof/>
                <w:webHidden/>
              </w:rPr>
            </w:r>
            <w:r w:rsidR="00A42D66">
              <w:rPr>
                <w:noProof/>
                <w:webHidden/>
              </w:rPr>
              <w:fldChar w:fldCharType="separate"/>
            </w:r>
            <w:r w:rsidR="00A42D66">
              <w:rPr>
                <w:noProof/>
                <w:webHidden/>
              </w:rPr>
              <w:t>49</w:t>
            </w:r>
            <w:r w:rsidR="00A42D66">
              <w:rPr>
                <w:noProof/>
                <w:webHidden/>
              </w:rPr>
              <w:fldChar w:fldCharType="end"/>
            </w:r>
          </w:hyperlink>
        </w:p>
        <w:p w14:paraId="3892F635" w14:textId="2F50D937" w:rsidR="00A42D66" w:rsidRDefault="00000000">
          <w:pPr>
            <w:pStyle w:val="TOC1"/>
            <w:rPr>
              <w:noProof/>
            </w:rPr>
          </w:pPr>
          <w:hyperlink w:anchor="_Toc150795342" w:history="1">
            <w:r w:rsidR="00A42D66" w:rsidRPr="00001403">
              <w:rPr>
                <w:rStyle w:val="Hyperlink"/>
                <w:noProof/>
              </w:rPr>
              <w:t>REFERENCES</w:t>
            </w:r>
            <w:r w:rsidR="00A42D66">
              <w:rPr>
                <w:noProof/>
                <w:webHidden/>
              </w:rPr>
              <w:tab/>
            </w:r>
            <w:r w:rsidR="00A42D66">
              <w:rPr>
                <w:noProof/>
                <w:webHidden/>
              </w:rPr>
              <w:fldChar w:fldCharType="begin"/>
            </w:r>
            <w:r w:rsidR="00A42D66">
              <w:rPr>
                <w:noProof/>
                <w:webHidden/>
              </w:rPr>
              <w:instrText xml:space="preserve"> PAGEREF _Toc150795342 \h </w:instrText>
            </w:r>
            <w:r w:rsidR="00A42D66">
              <w:rPr>
                <w:noProof/>
                <w:webHidden/>
              </w:rPr>
            </w:r>
            <w:r w:rsidR="00A42D66">
              <w:rPr>
                <w:noProof/>
                <w:webHidden/>
              </w:rPr>
              <w:fldChar w:fldCharType="separate"/>
            </w:r>
            <w:r w:rsidR="00A42D66">
              <w:rPr>
                <w:noProof/>
                <w:webHidden/>
              </w:rPr>
              <w:t>54</w:t>
            </w:r>
            <w:r w:rsidR="00A42D66">
              <w:rPr>
                <w:noProof/>
                <w:webHidden/>
              </w:rPr>
              <w:fldChar w:fldCharType="end"/>
            </w:r>
          </w:hyperlink>
        </w:p>
        <w:p w14:paraId="0AE6834C" w14:textId="78FC1815" w:rsidR="008A6FAD" w:rsidRDefault="008A6FAD">
          <w:r>
            <w:rPr>
              <w:b/>
              <w:bCs/>
              <w:noProof/>
            </w:rPr>
            <w:fldChar w:fldCharType="end"/>
          </w:r>
        </w:p>
      </w:sdtContent>
    </w:sdt>
    <w:p w14:paraId="0D93779A" w14:textId="77777777" w:rsidR="008A6FAD" w:rsidRDefault="008A6FAD" w:rsidP="00E8730C">
      <w:pPr>
        <w:pStyle w:val="ghgcaption"/>
      </w:pPr>
    </w:p>
    <w:p w14:paraId="6B80F7BC" w14:textId="34F18CC8" w:rsidR="008A6FAD" w:rsidRDefault="008A6FAD">
      <w:pPr>
        <w:rPr>
          <w:b/>
          <w:iCs/>
          <w:szCs w:val="18"/>
        </w:rPr>
      </w:pPr>
      <w:r>
        <w:br w:type="page"/>
      </w:r>
    </w:p>
    <w:p w14:paraId="31B29399" w14:textId="77777777" w:rsidR="008A6FAD" w:rsidRDefault="008A6FAD" w:rsidP="00E8730C">
      <w:pPr>
        <w:pStyle w:val="ghgcaption"/>
      </w:pPr>
    </w:p>
    <w:p w14:paraId="22F4850C" w14:textId="73324B55" w:rsidR="00C6627C" w:rsidRDefault="0050784C" w:rsidP="00E8730C">
      <w:pPr>
        <w:pStyle w:val="ghgcaption"/>
      </w:pPr>
      <w:r>
        <w:t>TABLES</w:t>
      </w:r>
    </w:p>
    <w:p w14:paraId="6DA594A1" w14:textId="5E479792" w:rsidR="0050784C" w:rsidRDefault="0050784C">
      <w:pPr>
        <w:pStyle w:val="TableofFigures"/>
        <w:tabs>
          <w:tab w:val="right" w:leader="dot" w:pos="9350"/>
        </w:tabs>
      </w:pPr>
    </w:p>
    <w:p w14:paraId="1A2670F6" w14:textId="70313359" w:rsidR="00A42D66" w:rsidRDefault="0050784C">
      <w:pPr>
        <w:pStyle w:val="TableofFigures"/>
        <w:tabs>
          <w:tab w:val="right" w:leader="dot" w:pos="9350"/>
        </w:tabs>
        <w:rPr>
          <w:noProof/>
        </w:rPr>
      </w:pPr>
      <w:r>
        <w:fldChar w:fldCharType="begin"/>
      </w:r>
      <w:r>
        <w:instrText xml:space="preserve"> TOC \h \z \c "Table" </w:instrText>
      </w:r>
      <w:r>
        <w:fldChar w:fldCharType="separate"/>
      </w:r>
      <w:hyperlink w:anchor="_Toc150795343" w:history="1">
        <w:r w:rsidR="00A42D66" w:rsidRPr="00283FAB">
          <w:rPr>
            <w:rStyle w:val="Hyperlink"/>
            <w:noProof/>
          </w:rPr>
          <w:t>Table 1: Models for nitrous oxide emissions from nutrient additions. See Appendix A for emission factors from each reference.</w:t>
        </w:r>
        <w:r w:rsidR="00A42D66">
          <w:rPr>
            <w:noProof/>
            <w:webHidden/>
          </w:rPr>
          <w:tab/>
        </w:r>
        <w:r w:rsidR="00A42D66">
          <w:rPr>
            <w:noProof/>
            <w:webHidden/>
          </w:rPr>
          <w:fldChar w:fldCharType="begin"/>
        </w:r>
        <w:r w:rsidR="00A42D66">
          <w:rPr>
            <w:noProof/>
            <w:webHidden/>
          </w:rPr>
          <w:instrText xml:space="preserve"> PAGEREF _Toc150795343 \h </w:instrText>
        </w:r>
        <w:r w:rsidR="00A42D66">
          <w:rPr>
            <w:noProof/>
            <w:webHidden/>
          </w:rPr>
        </w:r>
        <w:r w:rsidR="00A42D66">
          <w:rPr>
            <w:noProof/>
            <w:webHidden/>
          </w:rPr>
          <w:fldChar w:fldCharType="separate"/>
        </w:r>
        <w:r w:rsidR="00A42D66">
          <w:rPr>
            <w:noProof/>
            <w:webHidden/>
          </w:rPr>
          <w:t>5</w:t>
        </w:r>
        <w:r w:rsidR="00A42D66">
          <w:rPr>
            <w:noProof/>
            <w:webHidden/>
          </w:rPr>
          <w:fldChar w:fldCharType="end"/>
        </w:r>
      </w:hyperlink>
    </w:p>
    <w:p w14:paraId="4FC848B6" w14:textId="6A87B57F" w:rsidR="00A42D66" w:rsidRDefault="00000000">
      <w:pPr>
        <w:pStyle w:val="TableofFigures"/>
        <w:tabs>
          <w:tab w:val="right" w:leader="dot" w:pos="9350"/>
        </w:tabs>
        <w:rPr>
          <w:noProof/>
        </w:rPr>
      </w:pPr>
      <w:hyperlink w:anchor="_Toc150795344" w:history="1">
        <w:r w:rsidR="00A42D66" w:rsidRPr="00283FAB">
          <w:rPr>
            <w:rStyle w:val="Hyperlink"/>
            <w:noProof/>
          </w:rPr>
          <w:t>Table 2: Input data for models used in estimating nitrous oxide emissions.</w:t>
        </w:r>
        <w:r w:rsidR="00A42D66">
          <w:rPr>
            <w:noProof/>
            <w:webHidden/>
          </w:rPr>
          <w:tab/>
        </w:r>
        <w:r w:rsidR="00A42D66">
          <w:rPr>
            <w:noProof/>
            <w:webHidden/>
          </w:rPr>
          <w:fldChar w:fldCharType="begin"/>
        </w:r>
        <w:r w:rsidR="00A42D66">
          <w:rPr>
            <w:noProof/>
            <w:webHidden/>
          </w:rPr>
          <w:instrText xml:space="preserve"> PAGEREF _Toc150795344 \h </w:instrText>
        </w:r>
        <w:r w:rsidR="00A42D66">
          <w:rPr>
            <w:noProof/>
            <w:webHidden/>
          </w:rPr>
        </w:r>
        <w:r w:rsidR="00A42D66">
          <w:rPr>
            <w:noProof/>
            <w:webHidden/>
          </w:rPr>
          <w:fldChar w:fldCharType="separate"/>
        </w:r>
        <w:r w:rsidR="00A42D66">
          <w:rPr>
            <w:noProof/>
            <w:webHidden/>
          </w:rPr>
          <w:t>6</w:t>
        </w:r>
        <w:r w:rsidR="00A42D66">
          <w:rPr>
            <w:noProof/>
            <w:webHidden/>
          </w:rPr>
          <w:fldChar w:fldCharType="end"/>
        </w:r>
      </w:hyperlink>
    </w:p>
    <w:p w14:paraId="519A4290" w14:textId="4BDB0017" w:rsidR="00A42D66" w:rsidRDefault="00000000">
      <w:pPr>
        <w:pStyle w:val="TableofFigures"/>
        <w:tabs>
          <w:tab w:val="right" w:leader="dot" w:pos="9350"/>
        </w:tabs>
        <w:rPr>
          <w:noProof/>
        </w:rPr>
      </w:pPr>
      <w:hyperlink w:anchor="_Toc150795345" w:history="1">
        <w:r w:rsidR="00A42D66" w:rsidRPr="00283FAB">
          <w:rPr>
            <w:rStyle w:val="Hyperlink"/>
            <w:noProof/>
          </w:rPr>
          <w:t>Table 3: Models for estimating methane emissions from rice</w:t>
        </w:r>
        <w:r w:rsidR="00A42D66">
          <w:rPr>
            <w:noProof/>
            <w:webHidden/>
          </w:rPr>
          <w:tab/>
        </w:r>
        <w:r w:rsidR="00A42D66">
          <w:rPr>
            <w:noProof/>
            <w:webHidden/>
          </w:rPr>
          <w:fldChar w:fldCharType="begin"/>
        </w:r>
        <w:r w:rsidR="00A42D66">
          <w:rPr>
            <w:noProof/>
            <w:webHidden/>
          </w:rPr>
          <w:instrText xml:space="preserve"> PAGEREF _Toc150795345 \h </w:instrText>
        </w:r>
        <w:r w:rsidR="00A42D66">
          <w:rPr>
            <w:noProof/>
            <w:webHidden/>
          </w:rPr>
        </w:r>
        <w:r w:rsidR="00A42D66">
          <w:rPr>
            <w:noProof/>
            <w:webHidden/>
          </w:rPr>
          <w:fldChar w:fldCharType="separate"/>
        </w:r>
        <w:r w:rsidR="00A42D66">
          <w:rPr>
            <w:noProof/>
            <w:webHidden/>
          </w:rPr>
          <w:t>8</w:t>
        </w:r>
        <w:r w:rsidR="00A42D66">
          <w:rPr>
            <w:noProof/>
            <w:webHidden/>
          </w:rPr>
          <w:fldChar w:fldCharType="end"/>
        </w:r>
      </w:hyperlink>
    </w:p>
    <w:p w14:paraId="25F85CFD" w14:textId="4994DB9D" w:rsidR="00A42D66" w:rsidRDefault="00000000">
      <w:pPr>
        <w:pStyle w:val="TableofFigures"/>
        <w:tabs>
          <w:tab w:val="right" w:leader="dot" w:pos="9350"/>
        </w:tabs>
        <w:rPr>
          <w:noProof/>
        </w:rPr>
      </w:pPr>
      <w:hyperlink w:anchor="_Toc150795346" w:history="1">
        <w:r w:rsidR="00A42D66" w:rsidRPr="00283FAB">
          <w:rPr>
            <w:rStyle w:val="Hyperlink"/>
            <w:noProof/>
          </w:rPr>
          <w:t>Table 4: Input data used to estimate methane emissions from rice production.</w:t>
        </w:r>
        <w:r w:rsidR="00A42D66">
          <w:rPr>
            <w:noProof/>
            <w:webHidden/>
          </w:rPr>
          <w:tab/>
        </w:r>
        <w:r w:rsidR="00A42D66">
          <w:rPr>
            <w:noProof/>
            <w:webHidden/>
          </w:rPr>
          <w:fldChar w:fldCharType="begin"/>
        </w:r>
        <w:r w:rsidR="00A42D66">
          <w:rPr>
            <w:noProof/>
            <w:webHidden/>
          </w:rPr>
          <w:instrText xml:space="preserve"> PAGEREF _Toc150795346 \h </w:instrText>
        </w:r>
        <w:r w:rsidR="00A42D66">
          <w:rPr>
            <w:noProof/>
            <w:webHidden/>
          </w:rPr>
        </w:r>
        <w:r w:rsidR="00A42D66">
          <w:rPr>
            <w:noProof/>
            <w:webHidden/>
          </w:rPr>
          <w:fldChar w:fldCharType="separate"/>
        </w:r>
        <w:r w:rsidR="00A42D66">
          <w:rPr>
            <w:noProof/>
            <w:webHidden/>
          </w:rPr>
          <w:t>10</w:t>
        </w:r>
        <w:r w:rsidR="00A42D66">
          <w:rPr>
            <w:noProof/>
            <w:webHidden/>
          </w:rPr>
          <w:fldChar w:fldCharType="end"/>
        </w:r>
      </w:hyperlink>
    </w:p>
    <w:p w14:paraId="4414251C" w14:textId="05D4C645" w:rsidR="00A42D66" w:rsidRDefault="00000000">
      <w:pPr>
        <w:pStyle w:val="TableofFigures"/>
        <w:tabs>
          <w:tab w:val="right" w:leader="dot" w:pos="9350"/>
        </w:tabs>
        <w:rPr>
          <w:noProof/>
        </w:rPr>
      </w:pPr>
      <w:hyperlink w:anchor="_Toc150795347" w:history="1">
        <w:r w:rsidR="00A42D66" w:rsidRPr="00283FAB">
          <w:rPr>
            <w:rStyle w:val="Hyperlink"/>
            <w:noProof/>
          </w:rPr>
          <w:t>Table 5: Input data for models to estimate emissions from crop residue burning.</w:t>
        </w:r>
        <w:r w:rsidR="00A42D66">
          <w:rPr>
            <w:noProof/>
            <w:webHidden/>
          </w:rPr>
          <w:tab/>
        </w:r>
        <w:r w:rsidR="00A42D66">
          <w:rPr>
            <w:noProof/>
            <w:webHidden/>
          </w:rPr>
          <w:fldChar w:fldCharType="begin"/>
        </w:r>
        <w:r w:rsidR="00A42D66">
          <w:rPr>
            <w:noProof/>
            <w:webHidden/>
          </w:rPr>
          <w:instrText xml:space="preserve"> PAGEREF _Toc150795347 \h </w:instrText>
        </w:r>
        <w:r w:rsidR="00A42D66">
          <w:rPr>
            <w:noProof/>
            <w:webHidden/>
          </w:rPr>
        </w:r>
        <w:r w:rsidR="00A42D66">
          <w:rPr>
            <w:noProof/>
            <w:webHidden/>
          </w:rPr>
          <w:fldChar w:fldCharType="separate"/>
        </w:r>
        <w:r w:rsidR="00A42D66">
          <w:rPr>
            <w:noProof/>
            <w:webHidden/>
          </w:rPr>
          <w:t>13</w:t>
        </w:r>
        <w:r w:rsidR="00A42D66">
          <w:rPr>
            <w:noProof/>
            <w:webHidden/>
          </w:rPr>
          <w:fldChar w:fldCharType="end"/>
        </w:r>
      </w:hyperlink>
    </w:p>
    <w:p w14:paraId="53E07CC9" w14:textId="47AAA965" w:rsidR="00A42D66" w:rsidRDefault="00000000">
      <w:pPr>
        <w:pStyle w:val="TableofFigures"/>
        <w:tabs>
          <w:tab w:val="right" w:leader="dot" w:pos="9350"/>
        </w:tabs>
        <w:rPr>
          <w:noProof/>
        </w:rPr>
      </w:pPr>
      <w:hyperlink w:anchor="_Toc150795348" w:history="1">
        <w:r w:rsidR="00A42D66" w:rsidRPr="00283FAB">
          <w:rPr>
            <w:rStyle w:val="Hyperlink"/>
            <w:noProof/>
          </w:rPr>
          <w:t>Table 6: Albanito et al (2017) emission factors for India, crop type and fertilizer type.</w:t>
        </w:r>
        <w:r w:rsidR="00A42D66">
          <w:rPr>
            <w:noProof/>
            <w:webHidden/>
          </w:rPr>
          <w:tab/>
        </w:r>
        <w:r w:rsidR="00A42D66">
          <w:rPr>
            <w:noProof/>
            <w:webHidden/>
          </w:rPr>
          <w:fldChar w:fldCharType="begin"/>
        </w:r>
        <w:r w:rsidR="00A42D66">
          <w:rPr>
            <w:noProof/>
            <w:webHidden/>
          </w:rPr>
          <w:instrText xml:space="preserve"> PAGEREF _Toc150795348 \h </w:instrText>
        </w:r>
        <w:r w:rsidR="00A42D66">
          <w:rPr>
            <w:noProof/>
            <w:webHidden/>
          </w:rPr>
        </w:r>
        <w:r w:rsidR="00A42D66">
          <w:rPr>
            <w:noProof/>
            <w:webHidden/>
          </w:rPr>
          <w:fldChar w:fldCharType="separate"/>
        </w:r>
        <w:r w:rsidR="00A42D66">
          <w:rPr>
            <w:noProof/>
            <w:webHidden/>
          </w:rPr>
          <w:t>16</w:t>
        </w:r>
        <w:r w:rsidR="00A42D66">
          <w:rPr>
            <w:noProof/>
            <w:webHidden/>
          </w:rPr>
          <w:fldChar w:fldCharType="end"/>
        </w:r>
      </w:hyperlink>
    </w:p>
    <w:p w14:paraId="66200E26" w14:textId="39D8958E" w:rsidR="00A42D66" w:rsidRDefault="00000000">
      <w:pPr>
        <w:pStyle w:val="TableofFigures"/>
        <w:tabs>
          <w:tab w:val="right" w:leader="dot" w:pos="9350"/>
        </w:tabs>
        <w:rPr>
          <w:noProof/>
        </w:rPr>
      </w:pPr>
      <w:hyperlink w:anchor="_Toc150795349" w:history="1">
        <w:r w:rsidR="00A42D66" w:rsidRPr="00283FAB">
          <w:rPr>
            <w:rStyle w:val="Hyperlink"/>
            <w:noProof/>
          </w:rPr>
          <w:t>Table 7: Aliya (2017) emissions factors for different crops (Equation 7).</w:t>
        </w:r>
        <w:r w:rsidR="00A42D66">
          <w:rPr>
            <w:noProof/>
            <w:webHidden/>
          </w:rPr>
          <w:tab/>
        </w:r>
        <w:r w:rsidR="00A42D66">
          <w:rPr>
            <w:noProof/>
            <w:webHidden/>
          </w:rPr>
          <w:fldChar w:fldCharType="begin"/>
        </w:r>
        <w:r w:rsidR="00A42D66">
          <w:rPr>
            <w:noProof/>
            <w:webHidden/>
          </w:rPr>
          <w:instrText xml:space="preserve"> PAGEREF _Toc150795349 \h </w:instrText>
        </w:r>
        <w:r w:rsidR="00A42D66">
          <w:rPr>
            <w:noProof/>
            <w:webHidden/>
          </w:rPr>
        </w:r>
        <w:r w:rsidR="00A42D66">
          <w:rPr>
            <w:noProof/>
            <w:webHidden/>
          </w:rPr>
          <w:fldChar w:fldCharType="separate"/>
        </w:r>
        <w:r w:rsidR="00A42D66">
          <w:rPr>
            <w:noProof/>
            <w:webHidden/>
          </w:rPr>
          <w:t>16</w:t>
        </w:r>
        <w:r w:rsidR="00A42D66">
          <w:rPr>
            <w:noProof/>
            <w:webHidden/>
          </w:rPr>
          <w:fldChar w:fldCharType="end"/>
        </w:r>
      </w:hyperlink>
    </w:p>
    <w:p w14:paraId="76CBAD8E" w14:textId="1829FA45" w:rsidR="00A42D66" w:rsidRDefault="00000000">
      <w:pPr>
        <w:pStyle w:val="TableofFigures"/>
        <w:tabs>
          <w:tab w:val="right" w:leader="dot" w:pos="9350"/>
        </w:tabs>
        <w:rPr>
          <w:noProof/>
        </w:rPr>
      </w:pPr>
      <w:hyperlink w:anchor="_Toc150795350" w:history="1">
        <w:r w:rsidR="00A42D66" w:rsidRPr="00283FAB">
          <w:rPr>
            <w:rStyle w:val="Hyperlink"/>
            <w:noProof/>
          </w:rPr>
          <w:t>Table 8: Akiyama et al(2005)  emission factors for different rice water regimes (Equation 8).</w:t>
        </w:r>
        <w:r w:rsidR="00A42D66">
          <w:rPr>
            <w:noProof/>
            <w:webHidden/>
          </w:rPr>
          <w:tab/>
        </w:r>
        <w:r w:rsidR="00A42D66">
          <w:rPr>
            <w:noProof/>
            <w:webHidden/>
          </w:rPr>
          <w:fldChar w:fldCharType="begin"/>
        </w:r>
        <w:r w:rsidR="00A42D66">
          <w:rPr>
            <w:noProof/>
            <w:webHidden/>
          </w:rPr>
          <w:instrText xml:space="preserve"> PAGEREF _Toc150795350 \h </w:instrText>
        </w:r>
        <w:r w:rsidR="00A42D66">
          <w:rPr>
            <w:noProof/>
            <w:webHidden/>
          </w:rPr>
        </w:r>
        <w:r w:rsidR="00A42D66">
          <w:rPr>
            <w:noProof/>
            <w:webHidden/>
          </w:rPr>
          <w:fldChar w:fldCharType="separate"/>
        </w:r>
        <w:r w:rsidR="00A42D66">
          <w:rPr>
            <w:noProof/>
            <w:webHidden/>
          </w:rPr>
          <w:t>17</w:t>
        </w:r>
        <w:r w:rsidR="00A42D66">
          <w:rPr>
            <w:noProof/>
            <w:webHidden/>
          </w:rPr>
          <w:fldChar w:fldCharType="end"/>
        </w:r>
      </w:hyperlink>
    </w:p>
    <w:p w14:paraId="7ECE140C" w14:textId="0BAC7855" w:rsidR="00A42D66" w:rsidRDefault="00000000">
      <w:pPr>
        <w:pStyle w:val="TableofFigures"/>
        <w:tabs>
          <w:tab w:val="right" w:leader="dot" w:pos="9350"/>
        </w:tabs>
        <w:rPr>
          <w:noProof/>
        </w:rPr>
      </w:pPr>
      <w:hyperlink w:anchor="_Toc150795351" w:history="1">
        <w:r w:rsidR="00A42D66" w:rsidRPr="00283FAB">
          <w:rPr>
            <w:rStyle w:val="Hyperlink"/>
            <w:noProof/>
          </w:rPr>
          <w:t>Table 9: Hergoualc’h et al (2021)  emission factor sets disaggregated by climate and a number of other factors.</w:t>
        </w:r>
        <w:r w:rsidR="00A42D66">
          <w:rPr>
            <w:noProof/>
            <w:webHidden/>
          </w:rPr>
          <w:tab/>
        </w:r>
        <w:r w:rsidR="00A42D66">
          <w:rPr>
            <w:noProof/>
            <w:webHidden/>
          </w:rPr>
          <w:fldChar w:fldCharType="begin"/>
        </w:r>
        <w:r w:rsidR="00A42D66">
          <w:rPr>
            <w:noProof/>
            <w:webHidden/>
          </w:rPr>
          <w:instrText xml:space="preserve"> PAGEREF _Toc150795351 \h </w:instrText>
        </w:r>
        <w:r w:rsidR="00A42D66">
          <w:rPr>
            <w:noProof/>
            <w:webHidden/>
          </w:rPr>
        </w:r>
        <w:r w:rsidR="00A42D66">
          <w:rPr>
            <w:noProof/>
            <w:webHidden/>
          </w:rPr>
          <w:fldChar w:fldCharType="separate"/>
        </w:r>
        <w:r w:rsidR="00A42D66">
          <w:rPr>
            <w:noProof/>
            <w:webHidden/>
          </w:rPr>
          <w:t>18</w:t>
        </w:r>
        <w:r w:rsidR="00A42D66">
          <w:rPr>
            <w:noProof/>
            <w:webHidden/>
          </w:rPr>
          <w:fldChar w:fldCharType="end"/>
        </w:r>
      </w:hyperlink>
    </w:p>
    <w:p w14:paraId="42E40D1D" w14:textId="5DBE4A3A" w:rsidR="00A42D66" w:rsidRDefault="00000000">
      <w:pPr>
        <w:pStyle w:val="TableofFigures"/>
        <w:tabs>
          <w:tab w:val="right" w:leader="dot" w:pos="9350"/>
        </w:tabs>
        <w:rPr>
          <w:noProof/>
        </w:rPr>
      </w:pPr>
      <w:hyperlink w:anchor="_Toc150795352" w:history="1">
        <w:r w:rsidR="00A42D66" w:rsidRPr="00283FAB">
          <w:rPr>
            <w:rStyle w:val="Hyperlink"/>
            <w:noProof/>
          </w:rPr>
          <w:t>Table 10: Mathivanan et al (2021) emission factors for different fertilizer types (Equation 17).</w:t>
        </w:r>
        <w:r w:rsidR="00A42D66">
          <w:rPr>
            <w:noProof/>
            <w:webHidden/>
          </w:rPr>
          <w:tab/>
        </w:r>
        <w:r w:rsidR="00A42D66">
          <w:rPr>
            <w:noProof/>
            <w:webHidden/>
          </w:rPr>
          <w:fldChar w:fldCharType="begin"/>
        </w:r>
        <w:r w:rsidR="00A42D66">
          <w:rPr>
            <w:noProof/>
            <w:webHidden/>
          </w:rPr>
          <w:instrText xml:space="preserve"> PAGEREF _Toc150795352 \h </w:instrText>
        </w:r>
        <w:r w:rsidR="00A42D66">
          <w:rPr>
            <w:noProof/>
            <w:webHidden/>
          </w:rPr>
        </w:r>
        <w:r w:rsidR="00A42D66">
          <w:rPr>
            <w:noProof/>
            <w:webHidden/>
          </w:rPr>
          <w:fldChar w:fldCharType="separate"/>
        </w:r>
        <w:r w:rsidR="00A42D66">
          <w:rPr>
            <w:noProof/>
            <w:webHidden/>
          </w:rPr>
          <w:t>19</w:t>
        </w:r>
        <w:r w:rsidR="00A42D66">
          <w:rPr>
            <w:noProof/>
            <w:webHidden/>
          </w:rPr>
          <w:fldChar w:fldCharType="end"/>
        </w:r>
      </w:hyperlink>
    </w:p>
    <w:p w14:paraId="41D7FC02" w14:textId="6F7F69BD" w:rsidR="00A42D66" w:rsidRDefault="00000000">
      <w:pPr>
        <w:pStyle w:val="TableofFigures"/>
        <w:tabs>
          <w:tab w:val="right" w:leader="dot" w:pos="9350"/>
        </w:tabs>
        <w:rPr>
          <w:noProof/>
        </w:rPr>
      </w:pPr>
      <w:hyperlink w:anchor="_Toc150795353" w:history="1">
        <w:r w:rsidR="00A42D66" w:rsidRPr="00283FAB">
          <w:rPr>
            <w:rStyle w:val="Hyperlink"/>
            <w:noProof/>
          </w:rPr>
          <w:t>Table 11: Shcherbak et al (2014) emission factors for background emission and direct emission from fertilizer application. EN0 is background emissions of N2O. Emission factor delta is for each additional kg of fertilizer applied.</w:t>
        </w:r>
        <w:r w:rsidR="00A42D66">
          <w:rPr>
            <w:noProof/>
            <w:webHidden/>
          </w:rPr>
          <w:tab/>
        </w:r>
        <w:r w:rsidR="00A42D66">
          <w:rPr>
            <w:noProof/>
            <w:webHidden/>
          </w:rPr>
          <w:fldChar w:fldCharType="begin"/>
        </w:r>
        <w:r w:rsidR="00A42D66">
          <w:rPr>
            <w:noProof/>
            <w:webHidden/>
          </w:rPr>
          <w:instrText xml:space="preserve"> PAGEREF _Toc150795353 \h </w:instrText>
        </w:r>
        <w:r w:rsidR="00A42D66">
          <w:rPr>
            <w:noProof/>
            <w:webHidden/>
          </w:rPr>
        </w:r>
        <w:r w:rsidR="00A42D66">
          <w:rPr>
            <w:noProof/>
            <w:webHidden/>
          </w:rPr>
          <w:fldChar w:fldCharType="separate"/>
        </w:r>
        <w:r w:rsidR="00A42D66">
          <w:rPr>
            <w:noProof/>
            <w:webHidden/>
          </w:rPr>
          <w:t>19</w:t>
        </w:r>
        <w:r w:rsidR="00A42D66">
          <w:rPr>
            <w:noProof/>
            <w:webHidden/>
          </w:rPr>
          <w:fldChar w:fldCharType="end"/>
        </w:r>
      </w:hyperlink>
    </w:p>
    <w:p w14:paraId="15EBB6D7" w14:textId="048E75D2" w:rsidR="00A42D66" w:rsidRDefault="00000000">
      <w:pPr>
        <w:pStyle w:val="TableofFigures"/>
        <w:tabs>
          <w:tab w:val="right" w:leader="dot" w:pos="9350"/>
        </w:tabs>
        <w:rPr>
          <w:noProof/>
        </w:rPr>
      </w:pPr>
      <w:hyperlink w:anchor="_Toc150795354" w:history="1">
        <w:r w:rsidR="00A42D66" w:rsidRPr="00283FAB">
          <w:rPr>
            <w:rStyle w:val="Hyperlink"/>
            <w:noProof/>
          </w:rPr>
          <w:t>Table 12: Yue et al (2019) Click or tap here to enter text.emission factors for the three models. Models 1 and 2 have emission factors disaggregated by crop and fertilizer type while model 3 is only disaggregated by crop.</w:t>
        </w:r>
        <w:r w:rsidR="00A42D66">
          <w:rPr>
            <w:noProof/>
            <w:webHidden/>
          </w:rPr>
          <w:tab/>
        </w:r>
        <w:r w:rsidR="00A42D66">
          <w:rPr>
            <w:noProof/>
            <w:webHidden/>
          </w:rPr>
          <w:fldChar w:fldCharType="begin"/>
        </w:r>
        <w:r w:rsidR="00A42D66">
          <w:rPr>
            <w:noProof/>
            <w:webHidden/>
          </w:rPr>
          <w:instrText xml:space="preserve"> PAGEREF _Toc150795354 \h </w:instrText>
        </w:r>
        <w:r w:rsidR="00A42D66">
          <w:rPr>
            <w:noProof/>
            <w:webHidden/>
          </w:rPr>
        </w:r>
        <w:r w:rsidR="00A42D66">
          <w:rPr>
            <w:noProof/>
            <w:webHidden/>
          </w:rPr>
          <w:fldChar w:fldCharType="separate"/>
        </w:r>
        <w:r w:rsidR="00A42D66">
          <w:rPr>
            <w:noProof/>
            <w:webHidden/>
          </w:rPr>
          <w:t>20</w:t>
        </w:r>
        <w:r w:rsidR="00A42D66">
          <w:rPr>
            <w:noProof/>
            <w:webHidden/>
          </w:rPr>
          <w:fldChar w:fldCharType="end"/>
        </w:r>
      </w:hyperlink>
    </w:p>
    <w:p w14:paraId="0ED20EFB" w14:textId="0266338D" w:rsidR="00A42D66" w:rsidRDefault="00000000">
      <w:pPr>
        <w:pStyle w:val="TableofFigures"/>
        <w:tabs>
          <w:tab w:val="right" w:leader="dot" w:pos="9350"/>
        </w:tabs>
        <w:rPr>
          <w:noProof/>
        </w:rPr>
      </w:pPr>
      <w:hyperlink w:anchor="_Toc150795355" w:history="1">
        <w:r w:rsidR="00A42D66" w:rsidRPr="00283FAB">
          <w:rPr>
            <w:rStyle w:val="Hyperlink"/>
            <w:noProof/>
          </w:rPr>
          <w:t>Table 13: IPCC 2019 updated methodology  emission factors.</w:t>
        </w:r>
        <w:r w:rsidR="00A42D66">
          <w:rPr>
            <w:noProof/>
            <w:webHidden/>
          </w:rPr>
          <w:tab/>
        </w:r>
        <w:r w:rsidR="00A42D66">
          <w:rPr>
            <w:noProof/>
            <w:webHidden/>
          </w:rPr>
          <w:fldChar w:fldCharType="begin"/>
        </w:r>
        <w:r w:rsidR="00A42D66">
          <w:rPr>
            <w:noProof/>
            <w:webHidden/>
          </w:rPr>
          <w:instrText xml:space="preserve"> PAGEREF _Toc150795355 \h </w:instrText>
        </w:r>
        <w:r w:rsidR="00A42D66">
          <w:rPr>
            <w:noProof/>
            <w:webHidden/>
          </w:rPr>
        </w:r>
        <w:r w:rsidR="00A42D66">
          <w:rPr>
            <w:noProof/>
            <w:webHidden/>
          </w:rPr>
          <w:fldChar w:fldCharType="separate"/>
        </w:r>
        <w:r w:rsidR="00A42D66">
          <w:rPr>
            <w:noProof/>
            <w:webHidden/>
          </w:rPr>
          <w:t>21</w:t>
        </w:r>
        <w:r w:rsidR="00A42D66">
          <w:rPr>
            <w:noProof/>
            <w:webHidden/>
          </w:rPr>
          <w:fldChar w:fldCharType="end"/>
        </w:r>
      </w:hyperlink>
    </w:p>
    <w:p w14:paraId="2B95617E" w14:textId="1CF32D4A" w:rsidR="00A42D66" w:rsidRDefault="00000000">
      <w:pPr>
        <w:pStyle w:val="TableofFigures"/>
        <w:tabs>
          <w:tab w:val="right" w:leader="dot" w:pos="9350"/>
        </w:tabs>
        <w:rPr>
          <w:noProof/>
        </w:rPr>
      </w:pPr>
      <w:hyperlink w:anchor="_Toc150795356" w:history="1">
        <w:r w:rsidR="00A42D66" w:rsidRPr="00283FAB">
          <w:rPr>
            <w:rStyle w:val="Hyperlink"/>
            <w:noProof/>
          </w:rPr>
          <w:t>Table 14: Database objects used to model estimations of nitrous oxide and its uncertainty.</w:t>
        </w:r>
        <w:r w:rsidR="00A42D66">
          <w:rPr>
            <w:noProof/>
            <w:webHidden/>
          </w:rPr>
          <w:tab/>
        </w:r>
        <w:r w:rsidR="00A42D66">
          <w:rPr>
            <w:noProof/>
            <w:webHidden/>
          </w:rPr>
          <w:fldChar w:fldCharType="begin"/>
        </w:r>
        <w:r w:rsidR="00A42D66">
          <w:rPr>
            <w:noProof/>
            <w:webHidden/>
          </w:rPr>
          <w:instrText xml:space="preserve"> PAGEREF _Toc150795356 \h </w:instrText>
        </w:r>
        <w:r w:rsidR="00A42D66">
          <w:rPr>
            <w:noProof/>
            <w:webHidden/>
          </w:rPr>
        </w:r>
        <w:r w:rsidR="00A42D66">
          <w:rPr>
            <w:noProof/>
            <w:webHidden/>
          </w:rPr>
          <w:fldChar w:fldCharType="separate"/>
        </w:r>
        <w:r w:rsidR="00A42D66">
          <w:rPr>
            <w:noProof/>
            <w:webHidden/>
          </w:rPr>
          <w:t>21</w:t>
        </w:r>
        <w:r w:rsidR="00A42D66">
          <w:rPr>
            <w:noProof/>
            <w:webHidden/>
          </w:rPr>
          <w:fldChar w:fldCharType="end"/>
        </w:r>
      </w:hyperlink>
    </w:p>
    <w:p w14:paraId="1CC9DBFE" w14:textId="0F623899" w:rsidR="00A42D66" w:rsidRDefault="00000000">
      <w:pPr>
        <w:pStyle w:val="TableofFigures"/>
        <w:tabs>
          <w:tab w:val="right" w:leader="dot" w:pos="9350"/>
        </w:tabs>
        <w:rPr>
          <w:noProof/>
        </w:rPr>
      </w:pPr>
      <w:hyperlink w:anchor="_Toc150795357" w:history="1">
        <w:r w:rsidR="00A42D66" w:rsidRPr="00283FAB">
          <w:rPr>
            <w:rStyle w:val="Hyperlink"/>
            <w:noProof/>
          </w:rPr>
          <w:t>Table 15: Bhatia et al (2013)  emission factor values for estimating methane emissions from rice. Standard deviation in parentheses were used to create sampling distributions for Monte Carlo simulation to estimate uncertainty.</w:t>
        </w:r>
        <w:r w:rsidR="00A42D66">
          <w:rPr>
            <w:noProof/>
            <w:webHidden/>
          </w:rPr>
          <w:tab/>
        </w:r>
        <w:r w:rsidR="00A42D66">
          <w:rPr>
            <w:noProof/>
            <w:webHidden/>
          </w:rPr>
          <w:fldChar w:fldCharType="begin"/>
        </w:r>
        <w:r w:rsidR="00A42D66">
          <w:rPr>
            <w:noProof/>
            <w:webHidden/>
          </w:rPr>
          <w:instrText xml:space="preserve"> PAGEREF _Toc150795357 \h </w:instrText>
        </w:r>
        <w:r w:rsidR="00A42D66">
          <w:rPr>
            <w:noProof/>
            <w:webHidden/>
          </w:rPr>
        </w:r>
        <w:r w:rsidR="00A42D66">
          <w:rPr>
            <w:noProof/>
            <w:webHidden/>
          </w:rPr>
          <w:fldChar w:fldCharType="separate"/>
        </w:r>
        <w:r w:rsidR="00A42D66">
          <w:rPr>
            <w:noProof/>
            <w:webHidden/>
          </w:rPr>
          <w:t>24</w:t>
        </w:r>
        <w:r w:rsidR="00A42D66">
          <w:rPr>
            <w:noProof/>
            <w:webHidden/>
          </w:rPr>
          <w:fldChar w:fldCharType="end"/>
        </w:r>
      </w:hyperlink>
    </w:p>
    <w:p w14:paraId="0709621D" w14:textId="3595FE0A" w:rsidR="00A42D66" w:rsidRDefault="00000000">
      <w:pPr>
        <w:pStyle w:val="TableofFigures"/>
        <w:tabs>
          <w:tab w:val="right" w:leader="dot" w:pos="9350"/>
        </w:tabs>
        <w:rPr>
          <w:noProof/>
        </w:rPr>
      </w:pPr>
      <w:hyperlink w:anchor="_Toc150795358" w:history="1">
        <w:r w:rsidR="00A42D66" w:rsidRPr="00283FAB">
          <w:rPr>
            <w:rStyle w:val="Hyperlink"/>
            <w:noProof/>
          </w:rPr>
          <w:t>Table 16: Gupta et al (2009)  emission factors for water regimes and organic amendment scalars. Standard deviations in parathesis were used to create sampling distributions for Monte Carlo simulations to estimate uncertainty.</w:t>
        </w:r>
        <w:r w:rsidR="00A42D66">
          <w:rPr>
            <w:noProof/>
            <w:webHidden/>
          </w:rPr>
          <w:tab/>
        </w:r>
        <w:r w:rsidR="00A42D66">
          <w:rPr>
            <w:noProof/>
            <w:webHidden/>
          </w:rPr>
          <w:fldChar w:fldCharType="begin"/>
        </w:r>
        <w:r w:rsidR="00A42D66">
          <w:rPr>
            <w:noProof/>
            <w:webHidden/>
          </w:rPr>
          <w:instrText xml:space="preserve"> PAGEREF _Toc150795358 \h </w:instrText>
        </w:r>
        <w:r w:rsidR="00A42D66">
          <w:rPr>
            <w:noProof/>
            <w:webHidden/>
          </w:rPr>
        </w:r>
        <w:r w:rsidR="00A42D66">
          <w:rPr>
            <w:noProof/>
            <w:webHidden/>
          </w:rPr>
          <w:fldChar w:fldCharType="separate"/>
        </w:r>
        <w:r w:rsidR="00A42D66">
          <w:rPr>
            <w:noProof/>
            <w:webHidden/>
          </w:rPr>
          <w:t>25</w:t>
        </w:r>
        <w:r w:rsidR="00A42D66">
          <w:rPr>
            <w:noProof/>
            <w:webHidden/>
          </w:rPr>
          <w:fldChar w:fldCharType="end"/>
        </w:r>
      </w:hyperlink>
    </w:p>
    <w:p w14:paraId="0E05A6EA" w14:textId="04C1B9B3" w:rsidR="00A42D66" w:rsidRDefault="00000000">
      <w:pPr>
        <w:pStyle w:val="TableofFigures"/>
        <w:tabs>
          <w:tab w:val="right" w:leader="dot" w:pos="9350"/>
        </w:tabs>
        <w:rPr>
          <w:noProof/>
        </w:rPr>
      </w:pPr>
      <w:hyperlink w:anchor="_Toc150795359" w:history="1">
        <w:r w:rsidR="00A42D66" w:rsidRPr="00283FAB">
          <w:rPr>
            <w:rStyle w:val="Hyperlink"/>
            <w:noProof/>
          </w:rPr>
          <w:t>Table 17: IPCC 2019 updated methodology methane emission and scaling factors. The factor ranges were used to construct sampling distributions for Monte Carlo simulations to estimate uncertainty.</w:t>
        </w:r>
        <w:r w:rsidR="00A42D66">
          <w:rPr>
            <w:noProof/>
            <w:webHidden/>
          </w:rPr>
          <w:tab/>
        </w:r>
        <w:r w:rsidR="00A42D66">
          <w:rPr>
            <w:noProof/>
            <w:webHidden/>
          </w:rPr>
          <w:fldChar w:fldCharType="begin"/>
        </w:r>
        <w:r w:rsidR="00A42D66">
          <w:rPr>
            <w:noProof/>
            <w:webHidden/>
          </w:rPr>
          <w:instrText xml:space="preserve"> PAGEREF _Toc150795359 \h </w:instrText>
        </w:r>
        <w:r w:rsidR="00A42D66">
          <w:rPr>
            <w:noProof/>
            <w:webHidden/>
          </w:rPr>
        </w:r>
        <w:r w:rsidR="00A42D66">
          <w:rPr>
            <w:noProof/>
            <w:webHidden/>
          </w:rPr>
          <w:fldChar w:fldCharType="separate"/>
        </w:r>
        <w:r w:rsidR="00A42D66">
          <w:rPr>
            <w:noProof/>
            <w:webHidden/>
          </w:rPr>
          <w:t>25</w:t>
        </w:r>
        <w:r w:rsidR="00A42D66">
          <w:rPr>
            <w:noProof/>
            <w:webHidden/>
          </w:rPr>
          <w:fldChar w:fldCharType="end"/>
        </w:r>
      </w:hyperlink>
    </w:p>
    <w:p w14:paraId="09E11137" w14:textId="405F6640" w:rsidR="00A42D66" w:rsidRDefault="00000000">
      <w:pPr>
        <w:pStyle w:val="TableofFigures"/>
        <w:tabs>
          <w:tab w:val="right" w:leader="dot" w:pos="9350"/>
        </w:tabs>
        <w:rPr>
          <w:noProof/>
        </w:rPr>
      </w:pPr>
      <w:hyperlink w:anchor="_Toc150795360" w:history="1">
        <w:r w:rsidR="00A42D66" w:rsidRPr="00283FAB">
          <w:rPr>
            <w:rStyle w:val="Hyperlink"/>
            <w:noProof/>
          </w:rPr>
          <w:t>Table 18: Yan et al (2005) empirical model coefficients and standard errors used to construct the sampling distribution for the Monte Carlo simulations.</w:t>
        </w:r>
        <w:r w:rsidR="00A42D66">
          <w:rPr>
            <w:noProof/>
            <w:webHidden/>
          </w:rPr>
          <w:tab/>
        </w:r>
        <w:r w:rsidR="00A42D66">
          <w:rPr>
            <w:noProof/>
            <w:webHidden/>
          </w:rPr>
          <w:fldChar w:fldCharType="begin"/>
        </w:r>
        <w:r w:rsidR="00A42D66">
          <w:rPr>
            <w:noProof/>
            <w:webHidden/>
          </w:rPr>
          <w:instrText xml:space="preserve"> PAGEREF _Toc150795360 \h </w:instrText>
        </w:r>
        <w:r w:rsidR="00A42D66">
          <w:rPr>
            <w:noProof/>
            <w:webHidden/>
          </w:rPr>
        </w:r>
        <w:r w:rsidR="00A42D66">
          <w:rPr>
            <w:noProof/>
            <w:webHidden/>
          </w:rPr>
          <w:fldChar w:fldCharType="separate"/>
        </w:r>
        <w:r w:rsidR="00A42D66">
          <w:rPr>
            <w:noProof/>
            <w:webHidden/>
          </w:rPr>
          <w:t>26</w:t>
        </w:r>
        <w:r w:rsidR="00A42D66">
          <w:rPr>
            <w:noProof/>
            <w:webHidden/>
          </w:rPr>
          <w:fldChar w:fldCharType="end"/>
        </w:r>
      </w:hyperlink>
    </w:p>
    <w:p w14:paraId="1A5E12EB" w14:textId="4113F05B" w:rsidR="00A42D66" w:rsidRDefault="00000000">
      <w:pPr>
        <w:pStyle w:val="TableofFigures"/>
        <w:tabs>
          <w:tab w:val="right" w:leader="dot" w:pos="9350"/>
        </w:tabs>
        <w:rPr>
          <w:noProof/>
        </w:rPr>
      </w:pPr>
      <w:hyperlink w:anchor="_Toc150795361" w:history="1">
        <w:r w:rsidR="00A42D66" w:rsidRPr="00283FAB">
          <w:rPr>
            <w:rStyle w:val="Hyperlink"/>
            <w:noProof/>
          </w:rPr>
          <w:t>Table 19: Wang et al (2018) empirical model coefficients and ranges used to construct sampling distributions for Monte Carlo simulations to estimate uncertainty.</w:t>
        </w:r>
        <w:r w:rsidR="00A42D66">
          <w:rPr>
            <w:noProof/>
            <w:webHidden/>
          </w:rPr>
          <w:tab/>
        </w:r>
        <w:r w:rsidR="00A42D66">
          <w:rPr>
            <w:noProof/>
            <w:webHidden/>
          </w:rPr>
          <w:fldChar w:fldCharType="begin"/>
        </w:r>
        <w:r w:rsidR="00A42D66">
          <w:rPr>
            <w:noProof/>
            <w:webHidden/>
          </w:rPr>
          <w:instrText xml:space="preserve"> PAGEREF _Toc150795361 \h </w:instrText>
        </w:r>
        <w:r w:rsidR="00A42D66">
          <w:rPr>
            <w:noProof/>
            <w:webHidden/>
          </w:rPr>
        </w:r>
        <w:r w:rsidR="00A42D66">
          <w:rPr>
            <w:noProof/>
            <w:webHidden/>
          </w:rPr>
          <w:fldChar w:fldCharType="separate"/>
        </w:r>
        <w:r w:rsidR="00A42D66">
          <w:rPr>
            <w:noProof/>
            <w:webHidden/>
          </w:rPr>
          <w:t>27</w:t>
        </w:r>
        <w:r w:rsidR="00A42D66">
          <w:rPr>
            <w:noProof/>
            <w:webHidden/>
          </w:rPr>
          <w:fldChar w:fldCharType="end"/>
        </w:r>
      </w:hyperlink>
    </w:p>
    <w:p w14:paraId="26089418" w14:textId="3DD11B84" w:rsidR="00A42D66" w:rsidRDefault="00000000">
      <w:pPr>
        <w:pStyle w:val="TableofFigures"/>
        <w:tabs>
          <w:tab w:val="right" w:leader="dot" w:pos="9350"/>
        </w:tabs>
        <w:rPr>
          <w:noProof/>
        </w:rPr>
      </w:pPr>
      <w:hyperlink w:anchor="_Toc150795362" w:history="1">
        <w:r w:rsidR="00A42D66" w:rsidRPr="00283FAB">
          <w:rPr>
            <w:rStyle w:val="Hyperlink"/>
            <w:noProof/>
          </w:rPr>
          <w:t>Table 20: Wang et al (2018) emission factors and ranges used to implement sampling distributions for Monte Carlo simulations to estimate uncertainty.</w:t>
        </w:r>
        <w:r w:rsidR="00A42D66">
          <w:rPr>
            <w:noProof/>
            <w:webHidden/>
          </w:rPr>
          <w:tab/>
        </w:r>
        <w:r w:rsidR="00A42D66">
          <w:rPr>
            <w:noProof/>
            <w:webHidden/>
          </w:rPr>
          <w:fldChar w:fldCharType="begin"/>
        </w:r>
        <w:r w:rsidR="00A42D66">
          <w:rPr>
            <w:noProof/>
            <w:webHidden/>
          </w:rPr>
          <w:instrText xml:space="preserve"> PAGEREF _Toc150795362 \h </w:instrText>
        </w:r>
        <w:r w:rsidR="00A42D66">
          <w:rPr>
            <w:noProof/>
            <w:webHidden/>
          </w:rPr>
        </w:r>
        <w:r w:rsidR="00A42D66">
          <w:rPr>
            <w:noProof/>
            <w:webHidden/>
          </w:rPr>
          <w:fldChar w:fldCharType="separate"/>
        </w:r>
        <w:r w:rsidR="00A42D66">
          <w:rPr>
            <w:noProof/>
            <w:webHidden/>
          </w:rPr>
          <w:t>28</w:t>
        </w:r>
        <w:r w:rsidR="00A42D66">
          <w:rPr>
            <w:noProof/>
            <w:webHidden/>
          </w:rPr>
          <w:fldChar w:fldCharType="end"/>
        </w:r>
      </w:hyperlink>
    </w:p>
    <w:p w14:paraId="32262493" w14:textId="38FF6E85" w:rsidR="00A42D66" w:rsidRDefault="00000000">
      <w:pPr>
        <w:pStyle w:val="TableofFigures"/>
        <w:tabs>
          <w:tab w:val="right" w:leader="dot" w:pos="9350"/>
        </w:tabs>
        <w:rPr>
          <w:noProof/>
        </w:rPr>
      </w:pPr>
      <w:hyperlink w:anchor="_Toc150795363" w:history="1">
        <w:r w:rsidR="00A42D66" w:rsidRPr="00283FAB">
          <w:rPr>
            <w:rStyle w:val="Hyperlink"/>
            <w:noProof/>
          </w:rPr>
          <w:t>Table 21: Rice crop durations counts and probabilities for the varieties released to the states. The probabilities are used to construct categorical distributes of crop duration used in the Monte Carlo simulations to estimate rice methane emissions.</w:t>
        </w:r>
        <w:r w:rsidR="00A42D66">
          <w:rPr>
            <w:noProof/>
            <w:webHidden/>
          </w:rPr>
          <w:tab/>
        </w:r>
        <w:r w:rsidR="00A42D66">
          <w:rPr>
            <w:noProof/>
            <w:webHidden/>
          </w:rPr>
          <w:fldChar w:fldCharType="begin"/>
        </w:r>
        <w:r w:rsidR="00A42D66">
          <w:rPr>
            <w:noProof/>
            <w:webHidden/>
          </w:rPr>
          <w:instrText xml:space="preserve"> PAGEREF _Toc150795363 \h </w:instrText>
        </w:r>
        <w:r w:rsidR="00A42D66">
          <w:rPr>
            <w:noProof/>
            <w:webHidden/>
          </w:rPr>
        </w:r>
        <w:r w:rsidR="00A42D66">
          <w:rPr>
            <w:noProof/>
            <w:webHidden/>
          </w:rPr>
          <w:fldChar w:fldCharType="separate"/>
        </w:r>
        <w:r w:rsidR="00A42D66">
          <w:rPr>
            <w:noProof/>
            <w:webHidden/>
          </w:rPr>
          <w:t>28</w:t>
        </w:r>
        <w:r w:rsidR="00A42D66">
          <w:rPr>
            <w:noProof/>
            <w:webHidden/>
          </w:rPr>
          <w:fldChar w:fldCharType="end"/>
        </w:r>
      </w:hyperlink>
    </w:p>
    <w:p w14:paraId="7C55FCA8" w14:textId="1672158E" w:rsidR="00A42D66" w:rsidRDefault="00000000">
      <w:pPr>
        <w:pStyle w:val="TableofFigures"/>
        <w:tabs>
          <w:tab w:val="right" w:leader="dot" w:pos="9350"/>
        </w:tabs>
        <w:rPr>
          <w:noProof/>
        </w:rPr>
      </w:pPr>
      <w:hyperlink w:anchor="_Toc150795364" w:history="1">
        <w:r w:rsidR="00A42D66" w:rsidRPr="00283FAB">
          <w:rPr>
            <w:rStyle w:val="Hyperlink"/>
            <w:noProof/>
          </w:rPr>
          <w:t>Table 22: Database objects used to estimate methane emission from rice production and their uncertainty.</w:t>
        </w:r>
        <w:r w:rsidR="00A42D66">
          <w:rPr>
            <w:noProof/>
            <w:webHidden/>
          </w:rPr>
          <w:tab/>
        </w:r>
        <w:r w:rsidR="00A42D66">
          <w:rPr>
            <w:noProof/>
            <w:webHidden/>
          </w:rPr>
          <w:fldChar w:fldCharType="begin"/>
        </w:r>
        <w:r w:rsidR="00A42D66">
          <w:rPr>
            <w:noProof/>
            <w:webHidden/>
          </w:rPr>
          <w:instrText xml:space="preserve"> PAGEREF _Toc150795364 \h </w:instrText>
        </w:r>
        <w:r w:rsidR="00A42D66">
          <w:rPr>
            <w:noProof/>
            <w:webHidden/>
          </w:rPr>
        </w:r>
        <w:r w:rsidR="00A42D66">
          <w:rPr>
            <w:noProof/>
            <w:webHidden/>
          </w:rPr>
          <w:fldChar w:fldCharType="separate"/>
        </w:r>
        <w:r w:rsidR="00A42D66">
          <w:rPr>
            <w:noProof/>
            <w:webHidden/>
          </w:rPr>
          <w:t>37</w:t>
        </w:r>
        <w:r w:rsidR="00A42D66">
          <w:rPr>
            <w:noProof/>
            <w:webHidden/>
          </w:rPr>
          <w:fldChar w:fldCharType="end"/>
        </w:r>
      </w:hyperlink>
    </w:p>
    <w:p w14:paraId="09CAB065" w14:textId="1EF5A0CC" w:rsidR="00A42D66" w:rsidRDefault="00000000">
      <w:pPr>
        <w:pStyle w:val="TableofFigures"/>
        <w:tabs>
          <w:tab w:val="right" w:leader="dot" w:pos="9350"/>
        </w:tabs>
        <w:rPr>
          <w:noProof/>
        </w:rPr>
      </w:pPr>
      <w:hyperlink w:anchor="_Toc150795365" w:history="1">
        <w:r w:rsidR="00A42D66" w:rsidRPr="00283FAB">
          <w:rPr>
            <w:rStyle w:val="Hyperlink"/>
            <w:noProof/>
          </w:rPr>
          <w:t>Table 23: References used to assemble the database of factors used for the different variables used to estimate emissions from crop residue burning.</w:t>
        </w:r>
        <w:r w:rsidR="00A42D66">
          <w:rPr>
            <w:noProof/>
            <w:webHidden/>
          </w:rPr>
          <w:tab/>
        </w:r>
        <w:r w:rsidR="00A42D66">
          <w:rPr>
            <w:noProof/>
            <w:webHidden/>
          </w:rPr>
          <w:fldChar w:fldCharType="begin"/>
        </w:r>
        <w:r w:rsidR="00A42D66">
          <w:rPr>
            <w:noProof/>
            <w:webHidden/>
          </w:rPr>
          <w:instrText xml:space="preserve"> PAGEREF _Toc150795365 \h </w:instrText>
        </w:r>
        <w:r w:rsidR="00A42D66">
          <w:rPr>
            <w:noProof/>
            <w:webHidden/>
          </w:rPr>
        </w:r>
        <w:r w:rsidR="00A42D66">
          <w:rPr>
            <w:noProof/>
            <w:webHidden/>
          </w:rPr>
          <w:fldChar w:fldCharType="separate"/>
        </w:r>
        <w:r w:rsidR="00A42D66">
          <w:rPr>
            <w:noProof/>
            <w:webHidden/>
          </w:rPr>
          <w:t>41</w:t>
        </w:r>
        <w:r w:rsidR="00A42D66">
          <w:rPr>
            <w:noProof/>
            <w:webHidden/>
          </w:rPr>
          <w:fldChar w:fldCharType="end"/>
        </w:r>
      </w:hyperlink>
    </w:p>
    <w:p w14:paraId="3FDDD3CE" w14:textId="14B26168" w:rsidR="00A42D66" w:rsidRDefault="00000000">
      <w:pPr>
        <w:pStyle w:val="TableofFigures"/>
        <w:tabs>
          <w:tab w:val="right" w:leader="dot" w:pos="9350"/>
        </w:tabs>
        <w:rPr>
          <w:noProof/>
        </w:rPr>
      </w:pPr>
      <w:hyperlink w:anchor="_Toc150795366" w:history="1">
        <w:r w:rsidR="00A42D66" w:rsidRPr="00283FAB">
          <w:rPr>
            <w:rStyle w:val="Hyperlink"/>
            <w:noProof/>
          </w:rPr>
          <w:t>Table 24: Source of the estimated mean and standard deviations used in crop residue burning models.</w:t>
        </w:r>
        <w:r w:rsidR="00A42D66" w:rsidRPr="00283FAB">
          <w:rPr>
            <w:rStyle w:val="Hyperlink"/>
            <w:b/>
            <w:bCs/>
            <w:noProof/>
          </w:rPr>
          <w:t xml:space="preserve"> C</w:t>
        </w:r>
        <w:r w:rsidR="00A42D66" w:rsidRPr="00283FAB">
          <w:rPr>
            <w:rStyle w:val="Hyperlink"/>
            <w:noProof/>
          </w:rPr>
          <w:t xml:space="preserve"> is crop specific, meaning the value for the crop was reported in the literature. </w:t>
        </w:r>
        <w:r w:rsidR="00A42D66" w:rsidRPr="00283FAB">
          <w:rPr>
            <w:rStyle w:val="Hyperlink"/>
            <w:b/>
            <w:bCs/>
            <w:noProof/>
          </w:rPr>
          <w:t>CL</w:t>
        </w:r>
        <w:r w:rsidR="00A42D66" w:rsidRPr="00283FAB">
          <w:rPr>
            <w:rStyle w:val="Hyperlink"/>
            <w:noProof/>
          </w:rPr>
          <w:t xml:space="preserve"> is crop class, meaning the values were estimated from grouping similar crops similar to the crop. </w:t>
        </w:r>
        <w:r w:rsidR="00A42D66" w:rsidRPr="00283FAB">
          <w:rPr>
            <w:rStyle w:val="Hyperlink"/>
            <w:b/>
            <w:bCs/>
            <w:noProof/>
          </w:rPr>
          <w:t>AC</w:t>
        </w:r>
        <w:r w:rsidR="00A42D66" w:rsidRPr="00283FAB">
          <w:rPr>
            <w:rStyle w:val="Hyperlink"/>
            <w:noProof/>
          </w:rPr>
          <w:t xml:space="preserve"> equals all crops mean the values came from aggregating all the reported crop values.</w:t>
        </w:r>
        <w:r w:rsidR="00A42D66">
          <w:rPr>
            <w:noProof/>
            <w:webHidden/>
          </w:rPr>
          <w:tab/>
        </w:r>
        <w:r w:rsidR="00A42D66">
          <w:rPr>
            <w:noProof/>
            <w:webHidden/>
          </w:rPr>
          <w:fldChar w:fldCharType="begin"/>
        </w:r>
        <w:r w:rsidR="00A42D66">
          <w:rPr>
            <w:noProof/>
            <w:webHidden/>
          </w:rPr>
          <w:instrText xml:space="preserve"> PAGEREF _Toc150795366 \h </w:instrText>
        </w:r>
        <w:r w:rsidR="00A42D66">
          <w:rPr>
            <w:noProof/>
            <w:webHidden/>
          </w:rPr>
        </w:r>
        <w:r w:rsidR="00A42D66">
          <w:rPr>
            <w:noProof/>
            <w:webHidden/>
          </w:rPr>
          <w:fldChar w:fldCharType="separate"/>
        </w:r>
        <w:r w:rsidR="00A42D66">
          <w:rPr>
            <w:noProof/>
            <w:webHidden/>
          </w:rPr>
          <w:t>43</w:t>
        </w:r>
        <w:r w:rsidR="00A42D66">
          <w:rPr>
            <w:noProof/>
            <w:webHidden/>
          </w:rPr>
          <w:fldChar w:fldCharType="end"/>
        </w:r>
      </w:hyperlink>
    </w:p>
    <w:p w14:paraId="3C1359C2" w14:textId="0079D84A" w:rsidR="00A42D66" w:rsidRDefault="00000000">
      <w:pPr>
        <w:pStyle w:val="TableofFigures"/>
        <w:tabs>
          <w:tab w:val="right" w:leader="dot" w:pos="9350"/>
        </w:tabs>
        <w:rPr>
          <w:noProof/>
        </w:rPr>
      </w:pPr>
      <w:hyperlink w:anchor="_Toc150795367" w:history="1">
        <w:r w:rsidR="00A42D66" w:rsidRPr="00283FAB">
          <w:rPr>
            <w:rStyle w:val="Hyperlink"/>
            <w:noProof/>
          </w:rPr>
          <w:t>Table 25: Variables means and standard deviations used in the equations to compute crop residue burning emissions for methane and nitrous oxide.</w:t>
        </w:r>
        <w:r w:rsidR="00A42D66">
          <w:rPr>
            <w:noProof/>
            <w:webHidden/>
          </w:rPr>
          <w:tab/>
        </w:r>
        <w:r w:rsidR="00A42D66">
          <w:rPr>
            <w:noProof/>
            <w:webHidden/>
          </w:rPr>
          <w:fldChar w:fldCharType="begin"/>
        </w:r>
        <w:r w:rsidR="00A42D66">
          <w:rPr>
            <w:noProof/>
            <w:webHidden/>
          </w:rPr>
          <w:instrText xml:space="preserve"> PAGEREF _Toc150795367 \h </w:instrText>
        </w:r>
        <w:r w:rsidR="00A42D66">
          <w:rPr>
            <w:noProof/>
            <w:webHidden/>
          </w:rPr>
        </w:r>
        <w:r w:rsidR="00A42D66">
          <w:rPr>
            <w:noProof/>
            <w:webHidden/>
          </w:rPr>
          <w:fldChar w:fldCharType="separate"/>
        </w:r>
        <w:r w:rsidR="00A42D66">
          <w:rPr>
            <w:noProof/>
            <w:webHidden/>
          </w:rPr>
          <w:t>45</w:t>
        </w:r>
        <w:r w:rsidR="00A42D66">
          <w:rPr>
            <w:noProof/>
            <w:webHidden/>
          </w:rPr>
          <w:fldChar w:fldCharType="end"/>
        </w:r>
      </w:hyperlink>
    </w:p>
    <w:p w14:paraId="4D672BBC" w14:textId="165E7962" w:rsidR="00A42D66" w:rsidRDefault="00000000">
      <w:pPr>
        <w:pStyle w:val="TableofFigures"/>
        <w:tabs>
          <w:tab w:val="right" w:leader="dot" w:pos="9350"/>
        </w:tabs>
        <w:rPr>
          <w:noProof/>
        </w:rPr>
      </w:pPr>
      <w:hyperlink w:anchor="_Toc150795368" w:history="1">
        <w:r w:rsidR="00A42D66" w:rsidRPr="00283FAB">
          <w:rPr>
            <w:rStyle w:val="Hyperlink"/>
            <w:noProof/>
          </w:rPr>
          <w:t>Table 26: Karan et al (2021)</w:t>
        </w:r>
        <w:r w:rsidR="00A42D66" w:rsidRPr="00283FAB">
          <w:rPr>
            <w:rStyle w:val="Hyperlink"/>
            <w:rFonts w:ascii="Calibri" w:eastAsia="Times New Roman" w:hAnsi="Calibri" w:cs="Calibri"/>
            <w:noProof/>
            <w:vertAlign w:val="superscript"/>
          </w:rPr>
          <w:t>23</w:t>
        </w:r>
        <w:r w:rsidR="00A42D66" w:rsidRPr="00283FAB">
          <w:rPr>
            <w:rStyle w:val="Hyperlink"/>
            <w:noProof/>
          </w:rPr>
          <w:t xml:space="preserve"> list of functions used to estimate the residue to production ratio for different crops.</w:t>
        </w:r>
        <w:r w:rsidR="00A42D66">
          <w:rPr>
            <w:noProof/>
            <w:webHidden/>
          </w:rPr>
          <w:tab/>
        </w:r>
        <w:r w:rsidR="00A42D66">
          <w:rPr>
            <w:noProof/>
            <w:webHidden/>
          </w:rPr>
          <w:fldChar w:fldCharType="begin"/>
        </w:r>
        <w:r w:rsidR="00A42D66">
          <w:rPr>
            <w:noProof/>
            <w:webHidden/>
          </w:rPr>
          <w:instrText xml:space="preserve"> PAGEREF _Toc150795368 \h </w:instrText>
        </w:r>
        <w:r w:rsidR="00A42D66">
          <w:rPr>
            <w:noProof/>
            <w:webHidden/>
          </w:rPr>
        </w:r>
        <w:r w:rsidR="00A42D66">
          <w:rPr>
            <w:noProof/>
            <w:webHidden/>
          </w:rPr>
          <w:fldChar w:fldCharType="separate"/>
        </w:r>
        <w:r w:rsidR="00A42D66">
          <w:rPr>
            <w:noProof/>
            <w:webHidden/>
          </w:rPr>
          <w:t>47</w:t>
        </w:r>
        <w:r w:rsidR="00A42D66">
          <w:rPr>
            <w:noProof/>
            <w:webHidden/>
          </w:rPr>
          <w:fldChar w:fldCharType="end"/>
        </w:r>
      </w:hyperlink>
    </w:p>
    <w:p w14:paraId="0A05B759" w14:textId="455FC313" w:rsidR="00A42D66" w:rsidRDefault="00000000">
      <w:pPr>
        <w:pStyle w:val="TableofFigures"/>
        <w:tabs>
          <w:tab w:val="right" w:leader="dot" w:pos="9350"/>
        </w:tabs>
        <w:rPr>
          <w:noProof/>
        </w:rPr>
      </w:pPr>
      <w:hyperlink w:anchor="_Toc150795369" w:history="1">
        <w:r w:rsidR="00A42D66" w:rsidRPr="00283FAB">
          <w:rPr>
            <w:rStyle w:val="Hyperlink"/>
            <w:noProof/>
          </w:rPr>
          <w:t>Table 27: Lookup table for climate classes to the Agro-Ecological Sub-Region data of WRIS</w:t>
        </w:r>
        <w:r w:rsidR="00A42D66">
          <w:rPr>
            <w:noProof/>
            <w:webHidden/>
          </w:rPr>
          <w:tab/>
        </w:r>
        <w:r w:rsidR="00A42D66">
          <w:rPr>
            <w:noProof/>
            <w:webHidden/>
          </w:rPr>
          <w:fldChar w:fldCharType="begin"/>
        </w:r>
        <w:r w:rsidR="00A42D66">
          <w:rPr>
            <w:noProof/>
            <w:webHidden/>
          </w:rPr>
          <w:instrText xml:space="preserve"> PAGEREF _Toc150795369 \h </w:instrText>
        </w:r>
        <w:r w:rsidR="00A42D66">
          <w:rPr>
            <w:noProof/>
            <w:webHidden/>
          </w:rPr>
        </w:r>
        <w:r w:rsidR="00A42D66">
          <w:rPr>
            <w:noProof/>
            <w:webHidden/>
          </w:rPr>
          <w:fldChar w:fldCharType="separate"/>
        </w:r>
        <w:r w:rsidR="00A42D66">
          <w:rPr>
            <w:noProof/>
            <w:webHidden/>
          </w:rPr>
          <w:t>49</w:t>
        </w:r>
        <w:r w:rsidR="00A42D66">
          <w:rPr>
            <w:noProof/>
            <w:webHidden/>
          </w:rPr>
          <w:fldChar w:fldCharType="end"/>
        </w:r>
      </w:hyperlink>
    </w:p>
    <w:p w14:paraId="185781F7" w14:textId="26421881" w:rsidR="00A42D66" w:rsidRDefault="00000000">
      <w:pPr>
        <w:pStyle w:val="TableofFigures"/>
        <w:tabs>
          <w:tab w:val="right" w:leader="dot" w:pos="9350"/>
        </w:tabs>
        <w:rPr>
          <w:noProof/>
        </w:rPr>
      </w:pPr>
      <w:hyperlink w:anchor="_Toc150795370" w:history="1">
        <w:r w:rsidR="00A42D66" w:rsidRPr="00283FAB">
          <w:rPr>
            <w:rStyle w:val="Hyperlink"/>
            <w:noProof/>
          </w:rPr>
          <w:t>Table 28: Lookup table for crop names to the standard crop names used in the input data to the models.</w:t>
        </w:r>
        <w:r w:rsidR="00A42D66">
          <w:rPr>
            <w:noProof/>
            <w:webHidden/>
          </w:rPr>
          <w:tab/>
        </w:r>
        <w:r w:rsidR="00A42D66">
          <w:rPr>
            <w:noProof/>
            <w:webHidden/>
          </w:rPr>
          <w:fldChar w:fldCharType="begin"/>
        </w:r>
        <w:r w:rsidR="00A42D66">
          <w:rPr>
            <w:noProof/>
            <w:webHidden/>
          </w:rPr>
          <w:instrText xml:space="preserve"> PAGEREF _Toc150795370 \h </w:instrText>
        </w:r>
        <w:r w:rsidR="00A42D66">
          <w:rPr>
            <w:noProof/>
            <w:webHidden/>
          </w:rPr>
        </w:r>
        <w:r w:rsidR="00A42D66">
          <w:rPr>
            <w:noProof/>
            <w:webHidden/>
          </w:rPr>
          <w:fldChar w:fldCharType="separate"/>
        </w:r>
        <w:r w:rsidR="00A42D66">
          <w:rPr>
            <w:noProof/>
            <w:webHidden/>
          </w:rPr>
          <w:t>50</w:t>
        </w:r>
        <w:r w:rsidR="00A42D66">
          <w:rPr>
            <w:noProof/>
            <w:webHidden/>
          </w:rPr>
          <w:fldChar w:fldCharType="end"/>
        </w:r>
      </w:hyperlink>
    </w:p>
    <w:p w14:paraId="70218FC8" w14:textId="2480B032" w:rsidR="00A42D66" w:rsidRDefault="00000000">
      <w:pPr>
        <w:pStyle w:val="TableofFigures"/>
        <w:tabs>
          <w:tab w:val="right" w:leader="dot" w:pos="9350"/>
        </w:tabs>
        <w:rPr>
          <w:noProof/>
        </w:rPr>
      </w:pPr>
      <w:hyperlink w:anchor="_Toc150795371" w:history="1">
        <w:r w:rsidR="00A42D66" w:rsidRPr="00283FAB">
          <w:rPr>
            <w:rStyle w:val="Hyperlink"/>
            <w:noProof/>
          </w:rPr>
          <w:t>Table 29: Lookup table for fertilizer names used in the models mapped to the standard fertilizer names used in the input data.</w:t>
        </w:r>
        <w:r w:rsidR="00A42D66">
          <w:rPr>
            <w:noProof/>
            <w:webHidden/>
          </w:rPr>
          <w:tab/>
        </w:r>
        <w:r w:rsidR="00A42D66">
          <w:rPr>
            <w:noProof/>
            <w:webHidden/>
          </w:rPr>
          <w:fldChar w:fldCharType="begin"/>
        </w:r>
        <w:r w:rsidR="00A42D66">
          <w:rPr>
            <w:noProof/>
            <w:webHidden/>
          </w:rPr>
          <w:instrText xml:space="preserve"> PAGEREF _Toc150795371 \h </w:instrText>
        </w:r>
        <w:r w:rsidR="00A42D66">
          <w:rPr>
            <w:noProof/>
            <w:webHidden/>
          </w:rPr>
        </w:r>
        <w:r w:rsidR="00A42D66">
          <w:rPr>
            <w:noProof/>
            <w:webHidden/>
          </w:rPr>
          <w:fldChar w:fldCharType="separate"/>
        </w:r>
        <w:r w:rsidR="00A42D66">
          <w:rPr>
            <w:noProof/>
            <w:webHidden/>
          </w:rPr>
          <w:t>51</w:t>
        </w:r>
        <w:r w:rsidR="00A42D66">
          <w:rPr>
            <w:noProof/>
            <w:webHidden/>
          </w:rPr>
          <w:fldChar w:fldCharType="end"/>
        </w:r>
      </w:hyperlink>
    </w:p>
    <w:p w14:paraId="5295EE8E" w14:textId="7EC33B7C" w:rsidR="00A42D66" w:rsidRDefault="00000000">
      <w:pPr>
        <w:pStyle w:val="TableofFigures"/>
        <w:tabs>
          <w:tab w:val="right" w:leader="dot" w:pos="9350"/>
        </w:tabs>
        <w:rPr>
          <w:noProof/>
        </w:rPr>
      </w:pPr>
      <w:hyperlink w:anchor="_Toc150795372" w:history="1">
        <w:r w:rsidR="00A42D66" w:rsidRPr="00283FAB">
          <w:rPr>
            <w:rStyle w:val="Hyperlink"/>
            <w:noProof/>
          </w:rPr>
          <w:t>Table 30: Lookup table of rice water regimes used in the models mapped to the water regime in Gumme (2010) dataset.  used to compute the proportions of water regimes in the districts.</w:t>
        </w:r>
        <w:r w:rsidR="00A42D66">
          <w:rPr>
            <w:noProof/>
            <w:webHidden/>
          </w:rPr>
          <w:tab/>
        </w:r>
        <w:r w:rsidR="00A42D66">
          <w:rPr>
            <w:noProof/>
            <w:webHidden/>
          </w:rPr>
          <w:fldChar w:fldCharType="begin"/>
        </w:r>
        <w:r w:rsidR="00A42D66">
          <w:rPr>
            <w:noProof/>
            <w:webHidden/>
          </w:rPr>
          <w:instrText xml:space="preserve"> PAGEREF _Toc150795372 \h </w:instrText>
        </w:r>
        <w:r w:rsidR="00A42D66">
          <w:rPr>
            <w:noProof/>
            <w:webHidden/>
          </w:rPr>
        </w:r>
        <w:r w:rsidR="00A42D66">
          <w:rPr>
            <w:noProof/>
            <w:webHidden/>
          </w:rPr>
          <w:fldChar w:fldCharType="separate"/>
        </w:r>
        <w:r w:rsidR="00A42D66">
          <w:rPr>
            <w:noProof/>
            <w:webHidden/>
          </w:rPr>
          <w:t>53</w:t>
        </w:r>
        <w:r w:rsidR="00A42D66">
          <w:rPr>
            <w:noProof/>
            <w:webHidden/>
          </w:rPr>
          <w:fldChar w:fldCharType="end"/>
        </w:r>
      </w:hyperlink>
    </w:p>
    <w:p w14:paraId="5CEDA403" w14:textId="7B937C0C" w:rsidR="00A42D66" w:rsidRDefault="00000000">
      <w:pPr>
        <w:pStyle w:val="TableofFigures"/>
        <w:tabs>
          <w:tab w:val="right" w:leader="dot" w:pos="9350"/>
        </w:tabs>
        <w:rPr>
          <w:noProof/>
        </w:rPr>
      </w:pPr>
      <w:hyperlink w:anchor="_Toc150795373" w:history="1">
        <w:r w:rsidR="00A42D66" w:rsidRPr="00283FAB">
          <w:rPr>
            <w:rStyle w:val="Hyperlink"/>
            <w:noProof/>
          </w:rPr>
          <w:t>Table 31: CCAFS-MOT simplified soil class, use the map soil texture to India's soil health cards.</w:t>
        </w:r>
        <w:r w:rsidR="00A42D66">
          <w:rPr>
            <w:noProof/>
            <w:webHidden/>
          </w:rPr>
          <w:tab/>
        </w:r>
        <w:r w:rsidR="00A42D66">
          <w:rPr>
            <w:noProof/>
            <w:webHidden/>
          </w:rPr>
          <w:fldChar w:fldCharType="begin"/>
        </w:r>
        <w:r w:rsidR="00A42D66">
          <w:rPr>
            <w:noProof/>
            <w:webHidden/>
          </w:rPr>
          <w:instrText xml:space="preserve"> PAGEREF _Toc150795373 \h </w:instrText>
        </w:r>
        <w:r w:rsidR="00A42D66">
          <w:rPr>
            <w:noProof/>
            <w:webHidden/>
          </w:rPr>
        </w:r>
        <w:r w:rsidR="00A42D66">
          <w:rPr>
            <w:noProof/>
            <w:webHidden/>
          </w:rPr>
          <w:fldChar w:fldCharType="separate"/>
        </w:r>
        <w:r w:rsidR="00A42D66">
          <w:rPr>
            <w:noProof/>
            <w:webHidden/>
          </w:rPr>
          <w:t>54</w:t>
        </w:r>
        <w:r w:rsidR="00A42D66">
          <w:rPr>
            <w:noProof/>
            <w:webHidden/>
          </w:rPr>
          <w:fldChar w:fldCharType="end"/>
        </w:r>
      </w:hyperlink>
    </w:p>
    <w:p w14:paraId="7B8EA90E" w14:textId="23B9EC8B" w:rsidR="0050784C" w:rsidRPr="0050784C" w:rsidRDefault="0050784C" w:rsidP="00E02F28">
      <w:r>
        <w:fldChar w:fldCharType="end"/>
      </w:r>
    </w:p>
    <w:p w14:paraId="2505AB9B" w14:textId="16DDEFAC" w:rsidR="009229DF" w:rsidRDefault="009229DF" w:rsidP="00B12BA2">
      <w:pPr>
        <w:pStyle w:val="Heading2"/>
      </w:pPr>
    </w:p>
    <w:p w14:paraId="20261593" w14:textId="7491467B" w:rsidR="00C6627C" w:rsidRPr="00E02F28" w:rsidRDefault="00E02F28" w:rsidP="00E8730C">
      <w:pPr>
        <w:pStyle w:val="ghgcaption"/>
      </w:pPr>
      <w:r w:rsidRPr="00E02F28">
        <w:t>FIGURES</w:t>
      </w:r>
    </w:p>
    <w:p w14:paraId="31273385" w14:textId="725C4674" w:rsidR="00A42D66" w:rsidRDefault="002A4F6F">
      <w:pPr>
        <w:pStyle w:val="TableofFigures"/>
        <w:tabs>
          <w:tab w:val="right" w:leader="dot" w:pos="9350"/>
        </w:tabs>
        <w:rPr>
          <w:noProof/>
        </w:rPr>
      </w:pPr>
      <w:r>
        <w:fldChar w:fldCharType="begin"/>
      </w:r>
      <w:r>
        <w:instrText xml:space="preserve"> TOC \h \z \c "Figure" </w:instrText>
      </w:r>
      <w:r>
        <w:fldChar w:fldCharType="separate"/>
      </w:r>
      <w:hyperlink w:anchor="_Toc150795374" w:history="1">
        <w:r w:rsidR="00A42D66" w:rsidRPr="000660AC">
          <w:rPr>
            <w:rStyle w:val="Hyperlink"/>
            <w:noProof/>
          </w:rPr>
          <w:t>Figure 1: Maps of the different climate datasets used in the modeling of rice methane emissions.</w:t>
        </w:r>
        <w:r w:rsidR="00A42D66">
          <w:rPr>
            <w:noProof/>
            <w:webHidden/>
          </w:rPr>
          <w:tab/>
        </w:r>
        <w:r w:rsidR="00A42D66">
          <w:rPr>
            <w:noProof/>
            <w:webHidden/>
          </w:rPr>
          <w:fldChar w:fldCharType="begin"/>
        </w:r>
        <w:r w:rsidR="00A42D66">
          <w:rPr>
            <w:noProof/>
            <w:webHidden/>
          </w:rPr>
          <w:instrText xml:space="preserve"> PAGEREF _Toc150795374 \h </w:instrText>
        </w:r>
        <w:r w:rsidR="00A42D66">
          <w:rPr>
            <w:noProof/>
            <w:webHidden/>
          </w:rPr>
        </w:r>
        <w:r w:rsidR="00A42D66">
          <w:rPr>
            <w:noProof/>
            <w:webHidden/>
          </w:rPr>
          <w:fldChar w:fldCharType="separate"/>
        </w:r>
        <w:r w:rsidR="00A42D66">
          <w:rPr>
            <w:noProof/>
            <w:webHidden/>
          </w:rPr>
          <w:t>40</w:t>
        </w:r>
        <w:r w:rsidR="00A42D66">
          <w:rPr>
            <w:noProof/>
            <w:webHidden/>
          </w:rPr>
          <w:fldChar w:fldCharType="end"/>
        </w:r>
      </w:hyperlink>
    </w:p>
    <w:p w14:paraId="0D205E82" w14:textId="47F053E0" w:rsidR="002A4F6F" w:rsidRDefault="002A4F6F" w:rsidP="00C6627C">
      <w:pPr>
        <w:pStyle w:val="ghgheading1"/>
      </w:pPr>
      <w:r>
        <w:fldChar w:fldCharType="end"/>
      </w:r>
    </w:p>
    <w:p w14:paraId="28F5BD74" w14:textId="77777777" w:rsidR="004F2F26" w:rsidRDefault="004F2F26">
      <w:r>
        <w:br w:type="page"/>
      </w:r>
    </w:p>
    <w:p w14:paraId="5FFAEFEF" w14:textId="77777777" w:rsidR="00C6627C" w:rsidRPr="00C6627C" w:rsidRDefault="00C6627C" w:rsidP="00C6627C"/>
    <w:p w14:paraId="17250837" w14:textId="6D704D65" w:rsidR="004C54C0" w:rsidRPr="00E02F28" w:rsidRDefault="004C54C0" w:rsidP="00E02F28">
      <w:pPr>
        <w:pStyle w:val="Heading1"/>
      </w:pPr>
      <w:bookmarkStart w:id="0" w:name="_Toc150445497"/>
      <w:bookmarkStart w:id="1" w:name="_Toc150795324"/>
      <w:r w:rsidRPr="00E02F28">
        <w:t>Summary of Methods</w:t>
      </w:r>
      <w:bookmarkEnd w:id="0"/>
      <w:bookmarkEnd w:id="1"/>
    </w:p>
    <w:p w14:paraId="02B8EAD8" w14:textId="551AA761" w:rsidR="004C54C0" w:rsidRDefault="004C54C0" w:rsidP="004C54C0">
      <w:r>
        <w:t xml:space="preserve">The analysis estimates district-level GHG </w:t>
      </w:r>
      <w:r w:rsidR="00F13D03">
        <w:t>emissions from croplands in</w:t>
      </w:r>
      <w:r>
        <w:t xml:space="preserve"> India: methane from rice, nitrous oxide from </w:t>
      </w:r>
      <w:r w:rsidR="00C03AA9">
        <w:t>nutrient additions</w:t>
      </w:r>
      <w:r>
        <w:t xml:space="preserve">; and nitrous oxide and methane from crop residue burning for </w:t>
      </w:r>
      <w:r w:rsidR="00C2087F">
        <w:t xml:space="preserve">data derived from </w:t>
      </w:r>
      <w:r w:rsidR="009D549E">
        <w:t xml:space="preserve">the </w:t>
      </w:r>
      <w:r>
        <w:t xml:space="preserve">period </w:t>
      </w:r>
      <w:r w:rsidR="00C2087F">
        <w:t>2015-20</w:t>
      </w:r>
      <w:r w:rsidR="00EF0F0C">
        <w:t>21</w:t>
      </w:r>
      <w:r>
        <w:t xml:space="preserve">. The analysis provides district-level estimates of emissions from each source </w:t>
      </w:r>
      <w:r w:rsidR="00097007">
        <w:t>disaggregated by</w:t>
      </w:r>
      <w:r>
        <w:t xml:space="preserve"> </w:t>
      </w:r>
      <w:r w:rsidR="00097007" w:rsidRPr="009C1725">
        <w:t>44</w:t>
      </w:r>
      <w:r w:rsidR="00097007">
        <w:t xml:space="preserve"> </w:t>
      </w:r>
      <w:r>
        <w:t>crop type</w:t>
      </w:r>
      <w:r w:rsidR="00097007">
        <w:t>s</w:t>
      </w:r>
      <w:r w:rsidR="00FC20E1">
        <w:t xml:space="preserve"> (total</w:t>
      </w:r>
      <w:r w:rsidR="00C2087F">
        <w:t xml:space="preserve">, per hectare </w:t>
      </w:r>
      <w:r w:rsidR="00FC20E1">
        <w:t>and per kg of harvest</w:t>
      </w:r>
      <w:r w:rsidR="00C2087F">
        <w:t xml:space="preserve"> product</w:t>
      </w:r>
      <w:r>
        <w:t>)</w:t>
      </w:r>
      <w:r w:rsidR="00097007">
        <w:t>, landholding</w:t>
      </w:r>
      <w:r>
        <w:t xml:space="preserve"> size class</w:t>
      </w:r>
      <w:r w:rsidR="00097007">
        <w:t xml:space="preserve"> (5 size categories from &lt;1 to 10 ha)</w:t>
      </w:r>
      <w:r>
        <w:t xml:space="preserve">, and </w:t>
      </w:r>
      <w:r w:rsidR="00C2087F">
        <w:t>irrigation status</w:t>
      </w:r>
      <w:r w:rsidR="00097007">
        <w:t xml:space="preserve"> (</w:t>
      </w:r>
      <w:r w:rsidR="00C2087F">
        <w:t>irrigated and rainfed</w:t>
      </w:r>
      <w:r w:rsidR="00097007">
        <w:t>)</w:t>
      </w:r>
      <w:r>
        <w:t>. Estimates and uncertainty ranges are based on ensemble modeling using Monte Carlo simulations from a range of emission factor-based and empirical models obtained from the literature. Input data for the model</w:t>
      </w:r>
      <w:r w:rsidR="00F13D03">
        <w:t>s is derived from publicly</w:t>
      </w:r>
      <w:r>
        <w:t xml:space="preserve"> availa</w:t>
      </w:r>
      <w:r w:rsidR="00F13D03">
        <w:t>ble data sources from the Government of India</w:t>
      </w:r>
      <w:r>
        <w:t xml:space="preserve">. </w:t>
      </w:r>
    </w:p>
    <w:p w14:paraId="0B16112D" w14:textId="703D2CAD" w:rsidR="004C54C0" w:rsidRDefault="004C54C0" w:rsidP="004C54C0">
      <w:r>
        <w:t>The purpose of the analysis is to identify the geographic locations, crop types, and farm types that provide opportunities to reduce emissions through changes in management</w:t>
      </w:r>
      <w:r w:rsidR="00C2087F">
        <w:t xml:space="preserve"> with a focus on water, </w:t>
      </w:r>
      <w:proofErr w:type="gramStart"/>
      <w:r w:rsidR="00C2087F">
        <w:t>nutrient</w:t>
      </w:r>
      <w:proofErr w:type="gramEnd"/>
      <w:r w:rsidR="00C2087F">
        <w:t xml:space="preserve"> and residue manag</w:t>
      </w:r>
      <w:r w:rsidR="00226488">
        <w:t>e</w:t>
      </w:r>
      <w:r w:rsidR="00C2087F">
        <w:t>ment</w:t>
      </w:r>
      <w:r>
        <w:t>. This analysis does not include emissions from livestock, although literature estimates for these emissions are available and future work could apply a similar Monte Carlo approach to constrain the geographic distribution of emissions from livestock.</w:t>
      </w:r>
    </w:p>
    <w:p w14:paraId="2D577500" w14:textId="602CEDC5" w:rsidR="00A033F5" w:rsidRDefault="004C54C0">
      <w:r>
        <w:t>Data sets and code for running the analysis are in a single SQL Server database, which will be made available when publishing these results.</w:t>
      </w:r>
    </w:p>
    <w:p w14:paraId="189956A8" w14:textId="7A94071B" w:rsidR="00CA066C" w:rsidRDefault="00BD3271" w:rsidP="0041363C">
      <w:pPr>
        <w:pStyle w:val="ghgheading1"/>
      </w:pPr>
      <w:bookmarkStart w:id="2" w:name="_Toc150445498"/>
      <w:bookmarkStart w:id="3" w:name="_Toc150795325"/>
      <w:r w:rsidRPr="00E53236">
        <w:t xml:space="preserve">Nitrous </w:t>
      </w:r>
      <w:r w:rsidR="00C03AA9">
        <w:t>o</w:t>
      </w:r>
      <w:r w:rsidRPr="00E53236">
        <w:t>xide</w:t>
      </w:r>
      <w:r w:rsidR="00C03AA9">
        <w:t xml:space="preserve"> emissions from nutrient additions</w:t>
      </w:r>
      <w:bookmarkEnd w:id="2"/>
      <w:bookmarkEnd w:id="3"/>
    </w:p>
    <w:p w14:paraId="24B76735" w14:textId="77777777" w:rsidR="004F2F26" w:rsidRDefault="004F2F26" w:rsidP="00E02F28">
      <w:pPr>
        <w:pStyle w:val="Heading2"/>
      </w:pPr>
    </w:p>
    <w:p w14:paraId="4FFB85D5" w14:textId="3C649F88" w:rsidR="00D968F8" w:rsidRPr="00E02F28" w:rsidRDefault="00032F99" w:rsidP="00E02F28">
      <w:pPr>
        <w:pStyle w:val="Heading2"/>
      </w:pPr>
      <w:bookmarkStart w:id="4" w:name="_Toc150445499"/>
      <w:bookmarkStart w:id="5" w:name="_Toc150795326"/>
      <w:r w:rsidRPr="00E02F28">
        <w:t>Nitrous oxide e</w:t>
      </w:r>
      <w:r w:rsidR="00C03AA9" w:rsidRPr="00E02F28">
        <w:t>missions models</w:t>
      </w:r>
      <w:bookmarkEnd w:id="4"/>
      <w:bookmarkEnd w:id="5"/>
    </w:p>
    <w:p w14:paraId="30E003FF" w14:textId="1CFF177D" w:rsidR="00997E49" w:rsidRDefault="003C7B2C" w:rsidP="00997E49">
      <w:r>
        <w:rPr>
          <w:i/>
        </w:rPr>
        <w:t xml:space="preserve"> </w:t>
      </w:r>
      <w:r w:rsidRPr="009F343A">
        <w:t>A literature review</w:t>
      </w:r>
      <w:r>
        <w:t xml:space="preserve"> yielded </w:t>
      </w:r>
      <w:r w:rsidRPr="00862399">
        <w:t xml:space="preserve">seven </w:t>
      </w:r>
      <w:r>
        <w:t xml:space="preserve">papers that contained published sets of emission factors </w:t>
      </w:r>
      <w:r w:rsidR="000C5CD5">
        <w:t xml:space="preserve">(EF) </w:t>
      </w:r>
      <w:r>
        <w:t>in addition to the IPCC tier one method</w:t>
      </w:r>
      <w:sdt>
        <w:sdtPr>
          <w:alias w:val="SmartCite Citation"/>
          <w:tag w:val="bad6be57-5e2a-460d-9424-598e2d5bba4e:95da87ae-eb39-4496-b956-b69dc64e2e62+"/>
          <w:id w:val="-573735827"/>
          <w:placeholder>
            <w:docPart w:val="DefaultPlaceholder_-1854013440"/>
          </w:placeholder>
        </w:sdtPr>
        <w:sdtContent>
          <w:r w:rsidR="00477515" w:rsidRPr="00477515">
            <w:rPr>
              <w:rFonts w:ascii="Calibri" w:eastAsia="Times New Roman" w:hAnsi="Calibri" w:cs="Calibri"/>
              <w:vertAlign w:val="superscript"/>
            </w:rPr>
            <w:t>1</w:t>
          </w:r>
        </w:sdtContent>
      </w:sdt>
      <w:r>
        <w:t xml:space="preserve"> (</w:t>
      </w:r>
      <w:r w:rsidR="00997E49">
        <w:fldChar w:fldCharType="begin"/>
      </w:r>
      <w:r w:rsidR="00997E49">
        <w:instrText xml:space="preserve"> REF _Ref150005725 \h </w:instrText>
      </w:r>
      <w:r w:rsidR="00997E49">
        <w:fldChar w:fldCharType="separate"/>
      </w:r>
      <w:r w:rsidR="00A42D66">
        <w:t xml:space="preserve">Table </w:t>
      </w:r>
      <w:r w:rsidR="00A42D66">
        <w:rPr>
          <w:noProof/>
        </w:rPr>
        <w:t>1</w:t>
      </w:r>
      <w:r w:rsidR="00997E49">
        <w:fldChar w:fldCharType="end"/>
      </w:r>
      <w:r>
        <w:t>)</w:t>
      </w:r>
      <w:r w:rsidR="006B0124">
        <w:t>. The</w:t>
      </w:r>
      <w:r>
        <w:t xml:space="preserve"> </w:t>
      </w:r>
      <w:r w:rsidR="006B0124">
        <w:t xml:space="preserve">models stratify </w:t>
      </w:r>
      <w:r>
        <w:t xml:space="preserve">emission factors according to different dimensions including country, climate, fertilizer type, crop, water regime for rice, and soil properties. </w:t>
      </w:r>
      <w:r w:rsidR="00997E49">
        <w:t xml:space="preserve"> </w:t>
      </w:r>
      <w:r w:rsidR="000C5CD5">
        <w:t xml:space="preserve">The </w:t>
      </w:r>
      <w:r w:rsidR="00E44027">
        <w:t>chosen</w:t>
      </w:r>
      <w:r w:rsidR="000C5CD5">
        <w:t xml:space="preserve"> models include both proportional </w:t>
      </w:r>
      <w:r w:rsidR="00A716F1" w:rsidRPr="00E44BC9">
        <w:t>and non-linear relationships between</w:t>
      </w:r>
      <w:r w:rsidR="00A716F1">
        <w:t xml:space="preserve"> nitrogen inputs and emissions</w:t>
      </w:r>
      <w:r w:rsidR="000B42C0">
        <w:t xml:space="preserve">. </w:t>
      </w:r>
      <w:r w:rsidR="00E44BC9">
        <w:t xml:space="preserve">Some models include background levels of nitrous oxide (Table 1). </w:t>
      </w:r>
      <w:r w:rsidR="006B008B">
        <w:t xml:space="preserve">The models were chosen to represent </w:t>
      </w:r>
      <w:r w:rsidR="00C72B5B">
        <w:t>important dimensions within the input data so that th</w:t>
      </w:r>
      <w:r w:rsidR="009C2145">
        <w:t>e</w:t>
      </w:r>
      <w:r w:rsidR="00C72B5B">
        <w:t xml:space="preserve"> ensemble would capture the underling </w:t>
      </w:r>
      <w:r w:rsidR="003904EF">
        <w:t>variability</w:t>
      </w:r>
      <w:r w:rsidR="00C72B5B">
        <w:t xml:space="preserve"> </w:t>
      </w:r>
      <w:r w:rsidR="00E44BC9">
        <w:t>from different models and input data sets.</w:t>
      </w:r>
    </w:p>
    <w:tbl>
      <w:tblPr>
        <w:tblStyle w:val="TableGrid"/>
        <w:tblpPr w:leftFromText="180" w:rightFromText="180" w:vertAnchor="text" w:horzAnchor="margin" w:tblpY="221"/>
        <w:tblW w:w="9355" w:type="dxa"/>
        <w:tblLook w:val="04A0" w:firstRow="1" w:lastRow="0" w:firstColumn="1" w:lastColumn="0" w:noHBand="0" w:noVBand="1"/>
      </w:tblPr>
      <w:tblGrid>
        <w:gridCol w:w="1373"/>
        <w:gridCol w:w="3842"/>
        <w:gridCol w:w="4140"/>
      </w:tblGrid>
      <w:tr w:rsidR="009C1725" w:rsidRPr="009C2CD2" w14:paraId="7B794CE7" w14:textId="12968DCE" w:rsidTr="0053259F">
        <w:trPr>
          <w:cantSplit/>
        </w:trPr>
        <w:tc>
          <w:tcPr>
            <w:tcW w:w="9355" w:type="dxa"/>
            <w:gridSpan w:val="3"/>
          </w:tcPr>
          <w:p w14:paraId="34CACA30" w14:textId="21CEFF84" w:rsidR="009C1725" w:rsidRDefault="00997E49" w:rsidP="00E8730C">
            <w:pPr>
              <w:pStyle w:val="ghgcaption"/>
            </w:pPr>
            <w:bookmarkStart w:id="6" w:name="_Ref150005725"/>
            <w:bookmarkStart w:id="7" w:name="_Toc150459608"/>
            <w:bookmarkStart w:id="8" w:name="_Toc150795343"/>
            <w:r>
              <w:t xml:space="preserve">Table </w:t>
            </w:r>
            <w:fldSimple w:instr=" SEQ Table \* ARABIC ">
              <w:r w:rsidR="00A42D66">
                <w:rPr>
                  <w:noProof/>
                </w:rPr>
                <w:t>1</w:t>
              </w:r>
            </w:fldSimple>
            <w:bookmarkEnd w:id="6"/>
            <w:r>
              <w:t xml:space="preserve">: </w:t>
            </w:r>
            <w:r w:rsidRPr="00AB1349">
              <w:t>Models for nitrous oxide emissions from nutrient additions. See Appendix A for emission factors from each reference.</w:t>
            </w:r>
            <w:bookmarkEnd w:id="7"/>
            <w:bookmarkEnd w:id="8"/>
          </w:p>
        </w:tc>
      </w:tr>
      <w:tr w:rsidR="00997E49" w:rsidRPr="009C2CD2" w14:paraId="4FC50B42" w14:textId="62BB6FAC" w:rsidTr="0053259F">
        <w:trPr>
          <w:cantSplit/>
        </w:trPr>
        <w:tc>
          <w:tcPr>
            <w:tcW w:w="1373" w:type="dxa"/>
          </w:tcPr>
          <w:p w14:paraId="73CCDC49" w14:textId="77777777" w:rsidR="00997E49" w:rsidRPr="00A6497F" w:rsidRDefault="00997E49" w:rsidP="006550E6">
            <w:pPr>
              <w:rPr>
                <w:b/>
              </w:rPr>
            </w:pPr>
            <w:r w:rsidRPr="00A6497F">
              <w:rPr>
                <w:b/>
              </w:rPr>
              <w:t>Reference</w:t>
            </w:r>
          </w:p>
        </w:tc>
        <w:tc>
          <w:tcPr>
            <w:tcW w:w="3842" w:type="dxa"/>
          </w:tcPr>
          <w:p w14:paraId="6BF91117" w14:textId="154CD4B8" w:rsidR="00997E49" w:rsidRPr="00A6497F" w:rsidRDefault="00997E49" w:rsidP="006550E6">
            <w:pPr>
              <w:rPr>
                <w:b/>
              </w:rPr>
            </w:pPr>
            <w:r>
              <w:rPr>
                <w:b/>
              </w:rPr>
              <w:t>Method</w:t>
            </w:r>
          </w:p>
        </w:tc>
        <w:tc>
          <w:tcPr>
            <w:tcW w:w="4140" w:type="dxa"/>
          </w:tcPr>
          <w:p w14:paraId="152BE38B" w14:textId="1BD09316" w:rsidR="00997E49" w:rsidRPr="00A6497F" w:rsidRDefault="00997E49" w:rsidP="00D528E6">
            <w:pPr>
              <w:rPr>
                <w:b/>
              </w:rPr>
            </w:pPr>
            <w:r>
              <w:rPr>
                <w:b/>
              </w:rPr>
              <w:t>E</w:t>
            </w:r>
            <w:r w:rsidRPr="00A6497F">
              <w:rPr>
                <w:b/>
              </w:rPr>
              <w:t>mission factors</w:t>
            </w:r>
            <w:r>
              <w:rPr>
                <w:b/>
              </w:rPr>
              <w:t xml:space="preserve"> sets for models</w:t>
            </w:r>
          </w:p>
        </w:tc>
      </w:tr>
      <w:tr w:rsidR="00997E49" w:rsidRPr="002856B0" w14:paraId="3C571FB8" w14:textId="6E71011E" w:rsidTr="0053259F">
        <w:trPr>
          <w:cantSplit/>
        </w:trPr>
        <w:tc>
          <w:tcPr>
            <w:tcW w:w="1373" w:type="dxa"/>
            <w:vMerge w:val="restart"/>
          </w:tcPr>
          <w:p w14:paraId="554DD2EB" w14:textId="688F23C6" w:rsidR="00997E49" w:rsidRDefault="00997E49" w:rsidP="002C347F">
            <w:proofErr w:type="spellStart"/>
            <w:r>
              <w:t>Albanito</w:t>
            </w:r>
            <w:proofErr w:type="spellEnd"/>
            <w:r>
              <w:t xml:space="preserve"> et al </w:t>
            </w:r>
            <w:r w:rsidR="00186E8B">
              <w:t>(</w:t>
            </w:r>
            <w:r>
              <w:t>2017</w:t>
            </w:r>
            <w:r w:rsidR="00186E8B">
              <w:t>)</w:t>
            </w:r>
            <w:sdt>
              <w:sdtPr>
                <w:alias w:val="SmartCite Citation"/>
                <w:tag w:val="bad6be57-5e2a-460d-9424-598e2d5bba4e:d9ccc097-c736-4c2b-b8c3-c45999ac0019+"/>
                <w:id w:val="-234703766"/>
                <w:placeholder>
                  <w:docPart w:val="DefaultPlaceholder_-1854013440"/>
                </w:placeholder>
              </w:sdtPr>
              <w:sdtContent>
                <w:r w:rsidR="00477515" w:rsidRPr="00477515">
                  <w:rPr>
                    <w:rFonts w:ascii="Calibri" w:eastAsia="Times New Roman" w:hAnsi="Calibri" w:cs="Calibri"/>
                    <w:vertAlign w:val="superscript"/>
                  </w:rPr>
                  <w:t>2</w:t>
                </w:r>
              </w:sdtContent>
            </w:sdt>
          </w:p>
        </w:tc>
        <w:tc>
          <w:tcPr>
            <w:tcW w:w="3842" w:type="dxa"/>
            <w:vMerge w:val="restart"/>
          </w:tcPr>
          <w:p w14:paraId="35ECBC40" w14:textId="0A1C4090" w:rsidR="00997E49" w:rsidRDefault="00997E49" w:rsidP="002C347F">
            <w:r>
              <w:t>EF linear</w:t>
            </w:r>
          </w:p>
        </w:tc>
        <w:tc>
          <w:tcPr>
            <w:tcW w:w="4140" w:type="dxa"/>
          </w:tcPr>
          <w:p w14:paraId="25A16973" w14:textId="4D1190CC" w:rsidR="00997E49" w:rsidRDefault="00997E49" w:rsidP="002C347F">
            <w:r>
              <w:t>Country level</w:t>
            </w:r>
          </w:p>
        </w:tc>
      </w:tr>
      <w:tr w:rsidR="00997E49" w:rsidRPr="002856B0" w14:paraId="41E2580B" w14:textId="6CCB0278" w:rsidTr="00997E49">
        <w:tc>
          <w:tcPr>
            <w:tcW w:w="1373" w:type="dxa"/>
            <w:vMerge/>
          </w:tcPr>
          <w:p w14:paraId="75689F7F" w14:textId="77777777" w:rsidR="00997E49" w:rsidRPr="00361C09" w:rsidRDefault="00997E49" w:rsidP="002C347F">
            <w:pPr>
              <w:rPr>
                <w:lang w:val="pt-PT"/>
              </w:rPr>
            </w:pPr>
          </w:p>
        </w:tc>
        <w:tc>
          <w:tcPr>
            <w:tcW w:w="3842" w:type="dxa"/>
            <w:vMerge/>
          </w:tcPr>
          <w:p w14:paraId="25DD2D3B" w14:textId="77777777" w:rsidR="00997E49" w:rsidRPr="00361C09" w:rsidRDefault="00997E49" w:rsidP="002C347F">
            <w:pPr>
              <w:rPr>
                <w:lang w:val="pt-PT"/>
              </w:rPr>
            </w:pPr>
          </w:p>
        </w:tc>
        <w:tc>
          <w:tcPr>
            <w:tcW w:w="4140" w:type="dxa"/>
          </w:tcPr>
          <w:p w14:paraId="49BBBA2E" w14:textId="2D7DEB5D" w:rsidR="00997E49" w:rsidRDefault="00997E49" w:rsidP="00FC023C">
            <w:r>
              <w:t xml:space="preserve">Crop type </w:t>
            </w:r>
          </w:p>
        </w:tc>
      </w:tr>
      <w:tr w:rsidR="00997E49" w:rsidRPr="002856B0" w14:paraId="388D4AA2" w14:textId="55657782" w:rsidTr="00997E49">
        <w:tc>
          <w:tcPr>
            <w:tcW w:w="1373" w:type="dxa"/>
            <w:vMerge/>
          </w:tcPr>
          <w:p w14:paraId="235875F7" w14:textId="77777777" w:rsidR="00997E49" w:rsidRPr="00361C09" w:rsidRDefault="00997E49" w:rsidP="002C347F">
            <w:pPr>
              <w:rPr>
                <w:lang w:val="pt-PT"/>
              </w:rPr>
            </w:pPr>
          </w:p>
        </w:tc>
        <w:tc>
          <w:tcPr>
            <w:tcW w:w="3842" w:type="dxa"/>
            <w:vMerge/>
          </w:tcPr>
          <w:p w14:paraId="409BE290" w14:textId="77777777" w:rsidR="00997E49" w:rsidRPr="00361C09" w:rsidRDefault="00997E49" w:rsidP="002C347F">
            <w:pPr>
              <w:rPr>
                <w:lang w:val="pt-PT"/>
              </w:rPr>
            </w:pPr>
          </w:p>
        </w:tc>
        <w:tc>
          <w:tcPr>
            <w:tcW w:w="4140" w:type="dxa"/>
          </w:tcPr>
          <w:p w14:paraId="13B241A6" w14:textId="7B09A929" w:rsidR="00997E49" w:rsidRDefault="00997E49" w:rsidP="002C347F">
            <w:r>
              <w:t>Fertilizer</w:t>
            </w:r>
          </w:p>
        </w:tc>
      </w:tr>
      <w:tr w:rsidR="00997E49" w:rsidRPr="00997E49" w14:paraId="45BB8576" w14:textId="01398A9E" w:rsidTr="00997E49">
        <w:tc>
          <w:tcPr>
            <w:tcW w:w="1373" w:type="dxa"/>
          </w:tcPr>
          <w:p w14:paraId="1F74EDB7" w14:textId="67D906A7" w:rsidR="00997E49" w:rsidRDefault="00997E49" w:rsidP="006550E6">
            <w:r>
              <w:t>Aliyu</w:t>
            </w:r>
            <w:r w:rsidR="00B37CA2">
              <w:t xml:space="preserve"> et al</w:t>
            </w:r>
            <w:r>
              <w:t xml:space="preserve"> </w:t>
            </w:r>
            <w:r w:rsidR="00186E8B">
              <w:t>(</w:t>
            </w:r>
            <w:r>
              <w:t>2019</w:t>
            </w:r>
            <w:r w:rsidR="00186E8B">
              <w:t>)</w:t>
            </w:r>
            <w:sdt>
              <w:sdtPr>
                <w:alias w:val="SmartCite Citation"/>
                <w:tag w:val="bad6be57-5e2a-460d-9424-598e2d5bba4e:59ece84c-34de-4d6e-89f2-9f021d6c2b13+"/>
                <w:id w:val="-1030871868"/>
                <w:placeholder>
                  <w:docPart w:val="DefaultPlaceholder_-1854013440"/>
                </w:placeholder>
              </w:sdtPr>
              <w:sdtContent>
                <w:r w:rsidR="00477515" w:rsidRPr="00477515">
                  <w:rPr>
                    <w:rFonts w:ascii="Calibri" w:eastAsia="Times New Roman" w:hAnsi="Calibri" w:cs="Calibri"/>
                    <w:vertAlign w:val="superscript"/>
                  </w:rPr>
                  <w:t>3</w:t>
                </w:r>
              </w:sdtContent>
            </w:sdt>
          </w:p>
        </w:tc>
        <w:tc>
          <w:tcPr>
            <w:tcW w:w="3842" w:type="dxa"/>
          </w:tcPr>
          <w:p w14:paraId="7E38D397" w14:textId="017DF621" w:rsidR="00997E49" w:rsidRPr="00B12BA2" w:rsidRDefault="00997E49" w:rsidP="006550E6">
            <w:r>
              <w:t>EF linear with background N</w:t>
            </w:r>
            <w:r w:rsidRPr="00BC53E7">
              <w:rPr>
                <w:vertAlign w:val="subscript"/>
              </w:rPr>
              <w:t>2</w:t>
            </w:r>
            <w:r>
              <w:t>O</w:t>
            </w:r>
          </w:p>
        </w:tc>
        <w:tc>
          <w:tcPr>
            <w:tcW w:w="4140" w:type="dxa"/>
          </w:tcPr>
          <w:p w14:paraId="63D0362F" w14:textId="1ECC0488" w:rsidR="00997E49" w:rsidRDefault="00997E49" w:rsidP="006550E6">
            <w:r>
              <w:t>Crop type</w:t>
            </w:r>
          </w:p>
        </w:tc>
      </w:tr>
      <w:tr w:rsidR="00997E49" w:rsidRPr="002856B0" w14:paraId="001E4112" w14:textId="46722901" w:rsidTr="00997E49">
        <w:tc>
          <w:tcPr>
            <w:tcW w:w="1373" w:type="dxa"/>
            <w:vMerge w:val="restart"/>
          </w:tcPr>
          <w:p w14:paraId="45FBD848" w14:textId="3739F56D" w:rsidR="00997E49" w:rsidRDefault="00997E49" w:rsidP="003002F2">
            <w:proofErr w:type="spellStart"/>
            <w:r>
              <w:t>Hergoualc</w:t>
            </w:r>
            <w:r w:rsidR="002B2748">
              <w:t>’</w:t>
            </w:r>
            <w:r>
              <w:t>h</w:t>
            </w:r>
            <w:proofErr w:type="spellEnd"/>
            <w:r>
              <w:t xml:space="preserve"> et al </w:t>
            </w:r>
            <w:r w:rsidR="00186E8B">
              <w:t>(</w:t>
            </w:r>
            <w:r>
              <w:t>2021</w:t>
            </w:r>
            <w:r w:rsidR="00186E8B">
              <w:t>)</w:t>
            </w:r>
            <w:sdt>
              <w:sdtPr>
                <w:alias w:val="SmartCite Citation"/>
                <w:tag w:val="bad6be57-5e2a-460d-9424-598e2d5bba4e:57210d35-9d47-4974-b269-497f25b37773+"/>
                <w:id w:val="-749268458"/>
                <w:placeholder>
                  <w:docPart w:val="DefaultPlaceholder_-1854013440"/>
                </w:placeholder>
              </w:sdtPr>
              <w:sdtContent>
                <w:r w:rsidR="00477515" w:rsidRPr="00477515">
                  <w:rPr>
                    <w:rFonts w:ascii="Calibri" w:eastAsia="Times New Roman" w:hAnsi="Calibri" w:cs="Calibri"/>
                    <w:vertAlign w:val="superscript"/>
                  </w:rPr>
                  <w:t>4</w:t>
                </w:r>
              </w:sdtContent>
            </w:sdt>
          </w:p>
        </w:tc>
        <w:tc>
          <w:tcPr>
            <w:tcW w:w="3842" w:type="dxa"/>
            <w:vMerge w:val="restart"/>
          </w:tcPr>
          <w:p w14:paraId="3C709771" w14:textId="3BC2A72B" w:rsidR="00997E49" w:rsidRPr="00837683" w:rsidRDefault="00997E49" w:rsidP="003002F2">
            <w:pPr>
              <w:rPr>
                <w:color w:val="FF0000"/>
              </w:rPr>
            </w:pPr>
            <w:r w:rsidRPr="00BC53E7">
              <w:t>EF linear</w:t>
            </w:r>
          </w:p>
        </w:tc>
        <w:tc>
          <w:tcPr>
            <w:tcW w:w="4140" w:type="dxa"/>
          </w:tcPr>
          <w:p w14:paraId="69A528E1" w14:textId="2BA78364" w:rsidR="00997E49" w:rsidRPr="00BC53E7" w:rsidRDefault="00997E49" w:rsidP="003002F2">
            <w:r w:rsidRPr="00BC53E7">
              <w:t>Climate</w:t>
            </w:r>
            <w:r>
              <w:t xml:space="preserve"> (dry/wet)</w:t>
            </w:r>
          </w:p>
        </w:tc>
      </w:tr>
      <w:tr w:rsidR="00997E49" w:rsidRPr="002856B0" w14:paraId="29D484BD" w14:textId="099F9585" w:rsidTr="0053259F">
        <w:trPr>
          <w:trHeight w:val="467"/>
        </w:trPr>
        <w:tc>
          <w:tcPr>
            <w:tcW w:w="1373" w:type="dxa"/>
            <w:vMerge/>
          </w:tcPr>
          <w:p w14:paraId="23B2F049" w14:textId="77777777" w:rsidR="00997E49" w:rsidRPr="00361C09" w:rsidRDefault="00997E49" w:rsidP="003002F2">
            <w:pPr>
              <w:rPr>
                <w:lang w:val="pt-PT"/>
              </w:rPr>
            </w:pPr>
          </w:p>
        </w:tc>
        <w:tc>
          <w:tcPr>
            <w:tcW w:w="3842" w:type="dxa"/>
            <w:vMerge/>
          </w:tcPr>
          <w:p w14:paraId="1B396E88" w14:textId="77777777" w:rsidR="00997E49" w:rsidRPr="00361C09" w:rsidRDefault="00997E49" w:rsidP="003002F2">
            <w:pPr>
              <w:rPr>
                <w:color w:val="FF0000"/>
                <w:lang w:val="pt-PT"/>
              </w:rPr>
            </w:pPr>
          </w:p>
        </w:tc>
        <w:tc>
          <w:tcPr>
            <w:tcW w:w="4140" w:type="dxa"/>
          </w:tcPr>
          <w:p w14:paraId="22B8E276" w14:textId="466E943B" w:rsidR="00997E49" w:rsidRPr="00BC53E7" w:rsidRDefault="00997E49" w:rsidP="003002F2">
            <w:r w:rsidRPr="00BC53E7">
              <w:t>Fertilizer</w:t>
            </w:r>
          </w:p>
        </w:tc>
      </w:tr>
      <w:tr w:rsidR="00997E49" w:rsidRPr="002856B0" w14:paraId="36638008" w14:textId="5736030E" w:rsidTr="00997E49">
        <w:tc>
          <w:tcPr>
            <w:tcW w:w="1373" w:type="dxa"/>
            <w:vMerge/>
          </w:tcPr>
          <w:p w14:paraId="58F4FF28" w14:textId="77777777" w:rsidR="00997E49" w:rsidRPr="00361C09" w:rsidRDefault="00997E49" w:rsidP="003002F2">
            <w:pPr>
              <w:rPr>
                <w:lang w:val="pt-PT"/>
              </w:rPr>
            </w:pPr>
          </w:p>
        </w:tc>
        <w:tc>
          <w:tcPr>
            <w:tcW w:w="3842" w:type="dxa"/>
            <w:vMerge/>
          </w:tcPr>
          <w:p w14:paraId="39FF14AD" w14:textId="77777777" w:rsidR="00997E49" w:rsidRPr="00361C09" w:rsidRDefault="00997E49" w:rsidP="003002F2">
            <w:pPr>
              <w:rPr>
                <w:color w:val="FF0000"/>
                <w:lang w:val="pt-PT"/>
              </w:rPr>
            </w:pPr>
          </w:p>
        </w:tc>
        <w:tc>
          <w:tcPr>
            <w:tcW w:w="4140" w:type="dxa"/>
          </w:tcPr>
          <w:p w14:paraId="49ED79B9" w14:textId="05521BBF" w:rsidR="00997E49" w:rsidRPr="00BC53E7" w:rsidRDefault="00997E49" w:rsidP="003002F2">
            <w:r w:rsidRPr="00BC53E7">
              <w:t>Irrigation</w:t>
            </w:r>
          </w:p>
        </w:tc>
      </w:tr>
      <w:tr w:rsidR="00997E49" w:rsidRPr="002856B0" w14:paraId="7966BE23" w14:textId="41EF6F51" w:rsidTr="00997E49">
        <w:tc>
          <w:tcPr>
            <w:tcW w:w="1373" w:type="dxa"/>
            <w:vMerge/>
          </w:tcPr>
          <w:p w14:paraId="223373DF" w14:textId="77777777" w:rsidR="00997E49" w:rsidRPr="00361C09" w:rsidRDefault="00997E49" w:rsidP="003002F2">
            <w:pPr>
              <w:rPr>
                <w:lang w:val="pt-PT"/>
              </w:rPr>
            </w:pPr>
          </w:p>
        </w:tc>
        <w:tc>
          <w:tcPr>
            <w:tcW w:w="3842" w:type="dxa"/>
            <w:vMerge/>
          </w:tcPr>
          <w:p w14:paraId="7FA07FA2" w14:textId="77777777" w:rsidR="00997E49" w:rsidRPr="00361C09" w:rsidRDefault="00997E49" w:rsidP="003002F2">
            <w:pPr>
              <w:rPr>
                <w:color w:val="FF0000"/>
                <w:lang w:val="pt-PT"/>
              </w:rPr>
            </w:pPr>
          </w:p>
        </w:tc>
        <w:tc>
          <w:tcPr>
            <w:tcW w:w="4140" w:type="dxa"/>
          </w:tcPr>
          <w:p w14:paraId="2AF0F7FF" w14:textId="449E42E3" w:rsidR="00997E49" w:rsidRPr="00BC53E7" w:rsidRDefault="00997E49" w:rsidP="003002F2">
            <w:r>
              <w:t>Crop type (Perennial, Annual)</w:t>
            </w:r>
          </w:p>
        </w:tc>
      </w:tr>
      <w:tr w:rsidR="00997E49" w:rsidRPr="002856B0" w14:paraId="26A4C0F8" w14:textId="030ED95D" w:rsidTr="00997E49">
        <w:tc>
          <w:tcPr>
            <w:tcW w:w="1373" w:type="dxa"/>
            <w:vMerge/>
          </w:tcPr>
          <w:p w14:paraId="75993002" w14:textId="77777777" w:rsidR="00997E49" w:rsidRPr="00361C09" w:rsidRDefault="00997E49" w:rsidP="003002F2">
            <w:pPr>
              <w:rPr>
                <w:lang w:val="pt-PT"/>
              </w:rPr>
            </w:pPr>
          </w:p>
        </w:tc>
        <w:tc>
          <w:tcPr>
            <w:tcW w:w="3842" w:type="dxa"/>
            <w:vMerge/>
          </w:tcPr>
          <w:p w14:paraId="73CACE2D" w14:textId="77777777" w:rsidR="00997E49" w:rsidRPr="00361C09" w:rsidRDefault="00997E49" w:rsidP="003002F2">
            <w:pPr>
              <w:rPr>
                <w:color w:val="FF0000"/>
                <w:lang w:val="pt-PT"/>
              </w:rPr>
            </w:pPr>
          </w:p>
        </w:tc>
        <w:tc>
          <w:tcPr>
            <w:tcW w:w="4140" w:type="dxa"/>
          </w:tcPr>
          <w:p w14:paraId="10D3C121" w14:textId="4B4D693B" w:rsidR="00997E49" w:rsidRPr="00BC53E7" w:rsidRDefault="00997E49" w:rsidP="003002F2">
            <w:r w:rsidRPr="00BC53E7">
              <w:t>N application rate</w:t>
            </w:r>
          </w:p>
        </w:tc>
      </w:tr>
      <w:tr w:rsidR="00997E49" w:rsidRPr="002856B0" w14:paraId="6970BBDE" w14:textId="2A9D01FC" w:rsidTr="00997E49">
        <w:tc>
          <w:tcPr>
            <w:tcW w:w="1373" w:type="dxa"/>
            <w:vMerge/>
          </w:tcPr>
          <w:p w14:paraId="198BA37E" w14:textId="77777777" w:rsidR="00997E49" w:rsidRPr="00361C09" w:rsidRDefault="00997E49" w:rsidP="003002F2">
            <w:pPr>
              <w:rPr>
                <w:lang w:val="pt-PT"/>
              </w:rPr>
            </w:pPr>
          </w:p>
        </w:tc>
        <w:tc>
          <w:tcPr>
            <w:tcW w:w="3842" w:type="dxa"/>
            <w:vMerge/>
          </w:tcPr>
          <w:p w14:paraId="36CDCBCB" w14:textId="77777777" w:rsidR="00997E49" w:rsidRPr="00361C09" w:rsidRDefault="00997E49" w:rsidP="003002F2">
            <w:pPr>
              <w:rPr>
                <w:color w:val="FF0000"/>
                <w:lang w:val="pt-PT"/>
              </w:rPr>
            </w:pPr>
          </w:p>
        </w:tc>
        <w:tc>
          <w:tcPr>
            <w:tcW w:w="4140" w:type="dxa"/>
          </w:tcPr>
          <w:p w14:paraId="1D0BD17F" w14:textId="0678EA37" w:rsidR="00997E49" w:rsidRPr="00BC53E7" w:rsidRDefault="00997E49" w:rsidP="003002F2">
            <w:r w:rsidRPr="00BC53E7">
              <w:t xml:space="preserve">Soil </w:t>
            </w:r>
            <w:r>
              <w:t>a</w:t>
            </w:r>
            <w:r w:rsidRPr="00BC53E7">
              <w:t>lkalinity</w:t>
            </w:r>
          </w:p>
        </w:tc>
      </w:tr>
      <w:tr w:rsidR="00997E49" w:rsidRPr="002856B0" w14:paraId="0E1EB2C8" w14:textId="19296F2E" w:rsidTr="00997E49">
        <w:tc>
          <w:tcPr>
            <w:tcW w:w="1373" w:type="dxa"/>
            <w:vMerge/>
          </w:tcPr>
          <w:p w14:paraId="24E41F79" w14:textId="77777777" w:rsidR="00997E49" w:rsidRPr="00361C09" w:rsidRDefault="00997E49" w:rsidP="003002F2">
            <w:pPr>
              <w:rPr>
                <w:lang w:val="pt-PT"/>
              </w:rPr>
            </w:pPr>
          </w:p>
        </w:tc>
        <w:tc>
          <w:tcPr>
            <w:tcW w:w="3842" w:type="dxa"/>
            <w:vMerge/>
          </w:tcPr>
          <w:p w14:paraId="51955FC6" w14:textId="77777777" w:rsidR="00997E49" w:rsidRPr="00361C09" w:rsidRDefault="00997E49" w:rsidP="003002F2">
            <w:pPr>
              <w:rPr>
                <w:color w:val="FF0000"/>
                <w:lang w:val="pt-PT"/>
              </w:rPr>
            </w:pPr>
          </w:p>
        </w:tc>
        <w:tc>
          <w:tcPr>
            <w:tcW w:w="4140" w:type="dxa"/>
          </w:tcPr>
          <w:p w14:paraId="5E98270B" w14:textId="67BDFB19" w:rsidR="00997E49" w:rsidRPr="00BC53E7" w:rsidRDefault="00997E49" w:rsidP="003002F2">
            <w:r w:rsidRPr="00BC53E7">
              <w:t xml:space="preserve">Soil </w:t>
            </w:r>
            <w:r>
              <w:t>c</w:t>
            </w:r>
            <w:r w:rsidRPr="00BC53E7">
              <w:t>arbon content</w:t>
            </w:r>
          </w:p>
        </w:tc>
      </w:tr>
      <w:tr w:rsidR="00997E49" w:rsidRPr="002856B0" w14:paraId="4638F746" w14:textId="05E3C398" w:rsidTr="00997E49">
        <w:tc>
          <w:tcPr>
            <w:tcW w:w="1373" w:type="dxa"/>
            <w:vMerge/>
          </w:tcPr>
          <w:p w14:paraId="4ABD57B5" w14:textId="77777777" w:rsidR="00997E49" w:rsidRPr="00361C09" w:rsidRDefault="00997E49" w:rsidP="003002F2">
            <w:pPr>
              <w:rPr>
                <w:lang w:val="pt-PT"/>
              </w:rPr>
            </w:pPr>
          </w:p>
        </w:tc>
        <w:tc>
          <w:tcPr>
            <w:tcW w:w="3842" w:type="dxa"/>
            <w:vMerge/>
          </w:tcPr>
          <w:p w14:paraId="03997324" w14:textId="77777777" w:rsidR="00997E49" w:rsidRPr="00361C09" w:rsidRDefault="00997E49" w:rsidP="003002F2">
            <w:pPr>
              <w:rPr>
                <w:color w:val="FF0000"/>
                <w:lang w:val="pt-PT"/>
              </w:rPr>
            </w:pPr>
          </w:p>
        </w:tc>
        <w:tc>
          <w:tcPr>
            <w:tcW w:w="4140" w:type="dxa"/>
          </w:tcPr>
          <w:p w14:paraId="5CDA854E" w14:textId="7E56D3FB" w:rsidR="00997E49" w:rsidRPr="00BC53E7" w:rsidRDefault="00997E49" w:rsidP="003002F2">
            <w:r w:rsidRPr="00BC53E7">
              <w:t xml:space="preserve">Soil </w:t>
            </w:r>
            <w:r>
              <w:t>t</w:t>
            </w:r>
            <w:r w:rsidRPr="00BC53E7">
              <w:t>exture</w:t>
            </w:r>
          </w:p>
        </w:tc>
      </w:tr>
      <w:tr w:rsidR="00997E49" w:rsidRPr="00997E49" w14:paraId="37652784" w14:textId="7CDB4363" w:rsidTr="00997E49">
        <w:tc>
          <w:tcPr>
            <w:tcW w:w="1373" w:type="dxa"/>
          </w:tcPr>
          <w:p w14:paraId="12730E87" w14:textId="5BB7D8AC" w:rsidR="00997E49" w:rsidRDefault="00997E49" w:rsidP="006550E6">
            <w:r>
              <w:t>Akiy</w:t>
            </w:r>
            <w:r w:rsidR="00955341">
              <w:t>a</w:t>
            </w:r>
            <w:r>
              <w:t xml:space="preserve">ma et al </w:t>
            </w:r>
            <w:r w:rsidR="00186E8B">
              <w:t>(</w:t>
            </w:r>
            <w:r>
              <w:t>2005</w:t>
            </w:r>
            <w:r w:rsidR="00186E8B">
              <w:t>)</w:t>
            </w:r>
            <w:sdt>
              <w:sdtPr>
                <w:alias w:val="SmartCite Citation"/>
                <w:tag w:val="bad6be57-5e2a-460d-9424-598e2d5bba4e:ffaee526-f7f3-4168-af4d-53291d45e544+"/>
                <w:id w:val="-1122609211"/>
                <w:placeholder>
                  <w:docPart w:val="DefaultPlaceholder_-1854013440"/>
                </w:placeholder>
              </w:sdtPr>
              <w:sdtContent>
                <w:r w:rsidR="00477515" w:rsidRPr="00477515">
                  <w:rPr>
                    <w:rFonts w:ascii="Calibri" w:eastAsia="Times New Roman" w:hAnsi="Calibri" w:cs="Calibri"/>
                    <w:vertAlign w:val="superscript"/>
                  </w:rPr>
                  <w:t>5</w:t>
                </w:r>
              </w:sdtContent>
            </w:sdt>
          </w:p>
        </w:tc>
        <w:tc>
          <w:tcPr>
            <w:tcW w:w="3842" w:type="dxa"/>
          </w:tcPr>
          <w:p w14:paraId="0CB52498" w14:textId="437D04C6" w:rsidR="00997E49" w:rsidRDefault="00997E49" w:rsidP="006550E6">
            <w:r>
              <w:t>EF linear with background N</w:t>
            </w:r>
            <w:r w:rsidRPr="00BC53E7">
              <w:rPr>
                <w:vertAlign w:val="subscript"/>
              </w:rPr>
              <w:t>2</w:t>
            </w:r>
            <w:r>
              <w:t>O</w:t>
            </w:r>
          </w:p>
        </w:tc>
        <w:tc>
          <w:tcPr>
            <w:tcW w:w="4140" w:type="dxa"/>
          </w:tcPr>
          <w:p w14:paraId="6300F934" w14:textId="3C94F5E8" w:rsidR="00997E49" w:rsidRDefault="00997E49" w:rsidP="006550E6">
            <w:r>
              <w:t>Rice water regime</w:t>
            </w:r>
          </w:p>
        </w:tc>
      </w:tr>
      <w:tr w:rsidR="00997E49" w:rsidRPr="002856B0" w14:paraId="3F3B7990" w14:textId="7B649E6F" w:rsidTr="00997E49">
        <w:tc>
          <w:tcPr>
            <w:tcW w:w="1373" w:type="dxa"/>
          </w:tcPr>
          <w:p w14:paraId="3EA9D4CF" w14:textId="2CB7D43E" w:rsidR="00997E49" w:rsidRDefault="00997E49" w:rsidP="0085216D">
            <w:r>
              <w:t xml:space="preserve">Mathivanan et al </w:t>
            </w:r>
            <w:r w:rsidR="00186E8B">
              <w:t>(</w:t>
            </w:r>
            <w:r>
              <w:t>2021</w:t>
            </w:r>
            <w:r w:rsidR="00186E8B">
              <w:t>)</w:t>
            </w:r>
            <w:sdt>
              <w:sdtPr>
                <w:alias w:val="SmartCite Citation"/>
                <w:tag w:val="bad6be57-5e2a-460d-9424-598e2d5bba4e:0a253019-2789-45b3-9302-9b76e62c9dfc+"/>
                <w:id w:val="-847335460"/>
                <w:placeholder>
                  <w:docPart w:val="DefaultPlaceholder_-1854013440"/>
                </w:placeholder>
              </w:sdtPr>
              <w:sdtContent>
                <w:r w:rsidR="00477515" w:rsidRPr="00477515">
                  <w:rPr>
                    <w:rFonts w:ascii="Calibri" w:eastAsia="Times New Roman" w:hAnsi="Calibri" w:cs="Calibri"/>
                    <w:vertAlign w:val="superscript"/>
                  </w:rPr>
                  <w:t>6</w:t>
                </w:r>
              </w:sdtContent>
            </w:sdt>
          </w:p>
        </w:tc>
        <w:tc>
          <w:tcPr>
            <w:tcW w:w="3842" w:type="dxa"/>
          </w:tcPr>
          <w:p w14:paraId="4ED9DE7B" w14:textId="243D086E" w:rsidR="00997E49" w:rsidRDefault="00997E49" w:rsidP="0085216D">
            <w:r>
              <w:t>EF linear</w:t>
            </w:r>
          </w:p>
        </w:tc>
        <w:tc>
          <w:tcPr>
            <w:tcW w:w="4140" w:type="dxa"/>
          </w:tcPr>
          <w:p w14:paraId="1455EB95" w14:textId="1C499B5C" w:rsidR="00997E49" w:rsidRDefault="00997E49" w:rsidP="0085216D">
            <w:r>
              <w:t>Fertilizer type</w:t>
            </w:r>
          </w:p>
        </w:tc>
      </w:tr>
      <w:tr w:rsidR="00997E49" w:rsidRPr="00D92B86" w14:paraId="12AB97EE" w14:textId="66F3332A" w:rsidTr="00997E49">
        <w:tc>
          <w:tcPr>
            <w:tcW w:w="1373" w:type="dxa"/>
            <w:vMerge w:val="restart"/>
          </w:tcPr>
          <w:p w14:paraId="67B35942" w14:textId="6068A57D" w:rsidR="00997E49" w:rsidRDefault="00997E49" w:rsidP="0085216D">
            <w:r>
              <w:t xml:space="preserve">Shcherbak et al </w:t>
            </w:r>
            <w:r w:rsidR="00186E8B">
              <w:t>(</w:t>
            </w:r>
            <w:r>
              <w:t>2014</w:t>
            </w:r>
            <w:r w:rsidR="00186E8B">
              <w:t>)</w:t>
            </w:r>
            <w:sdt>
              <w:sdtPr>
                <w:alias w:val="SmartCite Citation"/>
                <w:tag w:val="bad6be57-5e2a-460d-9424-598e2d5bba4e:fb7fbd5f-9591-4c5e-a69f-445fd8fcef93+"/>
                <w:id w:val="-627780751"/>
                <w:placeholder>
                  <w:docPart w:val="DefaultPlaceholder_-1854013440"/>
                </w:placeholder>
              </w:sdtPr>
              <w:sdtContent>
                <w:r w:rsidR="00477515" w:rsidRPr="00477515">
                  <w:rPr>
                    <w:rFonts w:ascii="Calibri" w:eastAsia="Times New Roman" w:hAnsi="Calibri" w:cs="Calibri"/>
                    <w:vertAlign w:val="superscript"/>
                  </w:rPr>
                  <w:t>7</w:t>
                </w:r>
              </w:sdtContent>
            </w:sdt>
          </w:p>
        </w:tc>
        <w:tc>
          <w:tcPr>
            <w:tcW w:w="3842" w:type="dxa"/>
            <w:vMerge w:val="restart"/>
          </w:tcPr>
          <w:p w14:paraId="7D2F0757" w14:textId="2A60F635" w:rsidR="00997E49" w:rsidRDefault="00997E49" w:rsidP="0085216D">
            <w:r>
              <w:t>EF non-linear with background N</w:t>
            </w:r>
            <w:r w:rsidRPr="00BC53E7">
              <w:rPr>
                <w:vertAlign w:val="subscript"/>
              </w:rPr>
              <w:t>2</w:t>
            </w:r>
            <w:r>
              <w:t>O</w:t>
            </w:r>
          </w:p>
        </w:tc>
        <w:tc>
          <w:tcPr>
            <w:tcW w:w="4140" w:type="dxa"/>
          </w:tcPr>
          <w:p w14:paraId="667431E9" w14:textId="5E20A28A" w:rsidR="00997E49" w:rsidRDefault="00997E49" w:rsidP="0085216D">
            <w:r>
              <w:t xml:space="preserve">Fertilizer type </w:t>
            </w:r>
          </w:p>
        </w:tc>
      </w:tr>
      <w:tr w:rsidR="00997E49" w:rsidRPr="00D92B86" w14:paraId="1206E477" w14:textId="37706901" w:rsidTr="00997E49">
        <w:tc>
          <w:tcPr>
            <w:tcW w:w="1373" w:type="dxa"/>
            <w:vMerge/>
          </w:tcPr>
          <w:p w14:paraId="5BF04898" w14:textId="77777777" w:rsidR="00997E49" w:rsidRPr="00D92B86" w:rsidRDefault="00997E49" w:rsidP="0085216D"/>
        </w:tc>
        <w:tc>
          <w:tcPr>
            <w:tcW w:w="3842" w:type="dxa"/>
            <w:vMerge/>
          </w:tcPr>
          <w:p w14:paraId="0CBDF2FC" w14:textId="77777777" w:rsidR="00997E49" w:rsidRPr="00D92B86" w:rsidRDefault="00997E49" w:rsidP="0085216D"/>
        </w:tc>
        <w:tc>
          <w:tcPr>
            <w:tcW w:w="4140" w:type="dxa"/>
          </w:tcPr>
          <w:p w14:paraId="2C1DE5D5" w14:textId="45CFF815" w:rsidR="00997E49" w:rsidRDefault="00997E49" w:rsidP="0085216D">
            <w:r>
              <w:t>Crop</w:t>
            </w:r>
          </w:p>
        </w:tc>
      </w:tr>
      <w:tr w:rsidR="00997E49" w:rsidRPr="00D92B86" w14:paraId="232D8AA4" w14:textId="37DA35F8" w:rsidTr="00997E49">
        <w:tc>
          <w:tcPr>
            <w:tcW w:w="1373" w:type="dxa"/>
            <w:vMerge w:val="restart"/>
          </w:tcPr>
          <w:p w14:paraId="2D7752AB" w14:textId="6FCD9266" w:rsidR="00997E49" w:rsidRDefault="00997E49" w:rsidP="0085216D">
            <w:r>
              <w:t xml:space="preserve">Yue et al </w:t>
            </w:r>
            <w:r w:rsidR="00186E8B">
              <w:t>(</w:t>
            </w:r>
            <w:r>
              <w:t>2019</w:t>
            </w:r>
            <w:r w:rsidR="00186E8B">
              <w:t>)</w:t>
            </w:r>
            <w:sdt>
              <w:sdtPr>
                <w:alias w:val="SmartCite Citation"/>
                <w:tag w:val="bad6be57-5e2a-460d-9424-598e2d5bba4e:9b190dad-0a33-4e8a-8dba-7d3043991792+"/>
                <w:id w:val="-1860349242"/>
                <w:placeholder>
                  <w:docPart w:val="DefaultPlaceholder_-1854013440"/>
                </w:placeholder>
              </w:sdtPr>
              <w:sdtContent>
                <w:r w:rsidR="00477515" w:rsidRPr="00477515">
                  <w:rPr>
                    <w:rFonts w:ascii="Calibri" w:eastAsia="Times New Roman" w:hAnsi="Calibri" w:cs="Calibri"/>
                    <w:vertAlign w:val="superscript"/>
                  </w:rPr>
                  <w:t>8</w:t>
                </w:r>
              </w:sdtContent>
            </w:sdt>
          </w:p>
        </w:tc>
        <w:tc>
          <w:tcPr>
            <w:tcW w:w="3842" w:type="dxa"/>
            <w:vMerge w:val="restart"/>
          </w:tcPr>
          <w:p w14:paraId="475AF803" w14:textId="36996A61" w:rsidR="00997E49" w:rsidRDefault="00997E49" w:rsidP="0085216D">
            <w:r>
              <w:t xml:space="preserve">EF sets derived from three empirical models.  </w:t>
            </w:r>
          </w:p>
        </w:tc>
        <w:tc>
          <w:tcPr>
            <w:tcW w:w="4140" w:type="dxa"/>
          </w:tcPr>
          <w:p w14:paraId="55AB2EC1" w14:textId="3692E826" w:rsidR="00997E49" w:rsidRDefault="00997E49" w:rsidP="0085216D">
            <w:r>
              <w:t>Model 1: crop and fertilizer types</w:t>
            </w:r>
          </w:p>
        </w:tc>
      </w:tr>
      <w:tr w:rsidR="00997E49" w:rsidRPr="00D92B86" w14:paraId="2F70AF1C" w14:textId="671A184E" w:rsidTr="00997E49">
        <w:tc>
          <w:tcPr>
            <w:tcW w:w="1373" w:type="dxa"/>
            <w:vMerge/>
          </w:tcPr>
          <w:p w14:paraId="252C77F7" w14:textId="77777777" w:rsidR="00997E49" w:rsidRPr="00D92B86" w:rsidRDefault="00997E49" w:rsidP="0085216D"/>
        </w:tc>
        <w:tc>
          <w:tcPr>
            <w:tcW w:w="3842" w:type="dxa"/>
            <w:vMerge/>
          </w:tcPr>
          <w:p w14:paraId="20058DCF" w14:textId="77777777" w:rsidR="00997E49" w:rsidRPr="00D92B86" w:rsidRDefault="00997E49" w:rsidP="0085216D"/>
        </w:tc>
        <w:tc>
          <w:tcPr>
            <w:tcW w:w="4140" w:type="dxa"/>
          </w:tcPr>
          <w:p w14:paraId="36031606" w14:textId="4FB43FB5" w:rsidR="00997E49" w:rsidRDefault="00997E49" w:rsidP="0085216D">
            <w:r>
              <w:t>Model 2: crop and fertilizer types</w:t>
            </w:r>
          </w:p>
        </w:tc>
      </w:tr>
      <w:tr w:rsidR="00997E49" w:rsidRPr="002856B0" w14:paraId="21A18159" w14:textId="3982E96E" w:rsidTr="00997E49">
        <w:tc>
          <w:tcPr>
            <w:tcW w:w="1373" w:type="dxa"/>
            <w:vMerge/>
          </w:tcPr>
          <w:p w14:paraId="10FA913A" w14:textId="77777777" w:rsidR="00997E49" w:rsidRPr="00D92B86" w:rsidRDefault="00997E49" w:rsidP="0085216D"/>
        </w:tc>
        <w:tc>
          <w:tcPr>
            <w:tcW w:w="3842" w:type="dxa"/>
            <w:vMerge/>
          </w:tcPr>
          <w:p w14:paraId="681DC7E5" w14:textId="77777777" w:rsidR="00997E49" w:rsidRPr="00D92B86" w:rsidRDefault="00997E49" w:rsidP="0085216D"/>
        </w:tc>
        <w:tc>
          <w:tcPr>
            <w:tcW w:w="4140" w:type="dxa"/>
          </w:tcPr>
          <w:p w14:paraId="77A21F8E" w14:textId="4D9A575B" w:rsidR="00997E49" w:rsidRDefault="00997E49" w:rsidP="0085216D">
            <w:r>
              <w:t>Model 3: crop type</w:t>
            </w:r>
          </w:p>
        </w:tc>
      </w:tr>
      <w:tr w:rsidR="00997E49" w:rsidRPr="002856B0" w14:paraId="7C7F656A" w14:textId="73CC6151" w:rsidTr="00997E49">
        <w:tc>
          <w:tcPr>
            <w:tcW w:w="1373" w:type="dxa"/>
          </w:tcPr>
          <w:p w14:paraId="02703353" w14:textId="60FB23D7" w:rsidR="00997E49" w:rsidRDefault="00997E49" w:rsidP="006550E6">
            <w:r>
              <w:t>IPCC 2019</w:t>
            </w:r>
            <w:sdt>
              <w:sdtPr>
                <w:alias w:val="SmartCite Citation"/>
                <w:tag w:val="bad6be57-5e2a-460d-9424-598e2d5bba4e:95da87ae-eb39-4496-b956-b69dc64e2e62+"/>
                <w:id w:val="-396521030"/>
                <w:placeholder>
                  <w:docPart w:val="DefaultPlaceholder_-1854013440"/>
                </w:placeholder>
              </w:sdtPr>
              <w:sdtContent>
                <w:r w:rsidR="00477515" w:rsidRPr="00477515">
                  <w:rPr>
                    <w:rFonts w:ascii="Calibri" w:eastAsia="Times New Roman" w:hAnsi="Calibri" w:cs="Calibri"/>
                    <w:vertAlign w:val="superscript"/>
                  </w:rPr>
                  <w:t>1</w:t>
                </w:r>
              </w:sdtContent>
            </w:sdt>
            <w:r>
              <w:t xml:space="preserve"> </w:t>
            </w:r>
          </w:p>
        </w:tc>
        <w:tc>
          <w:tcPr>
            <w:tcW w:w="3842" w:type="dxa"/>
          </w:tcPr>
          <w:p w14:paraId="62550F8B" w14:textId="123BBBB7" w:rsidR="00997E49" w:rsidRDefault="00997E49" w:rsidP="006550E6">
            <w:r>
              <w:t>EF linear</w:t>
            </w:r>
          </w:p>
        </w:tc>
        <w:tc>
          <w:tcPr>
            <w:tcW w:w="4140" w:type="dxa"/>
          </w:tcPr>
          <w:p w14:paraId="256DB32C" w14:textId="655A0685" w:rsidR="00997E49" w:rsidRDefault="00997E49" w:rsidP="006550E6">
            <w:r>
              <w:t xml:space="preserve">IPCC standard method, 2019 update </w:t>
            </w:r>
          </w:p>
        </w:tc>
      </w:tr>
    </w:tbl>
    <w:p w14:paraId="480D9DFE" w14:textId="77777777" w:rsidR="00D968F8" w:rsidRDefault="00D968F8" w:rsidP="00D968F8">
      <w:pPr>
        <w:pStyle w:val="ghgheading2"/>
      </w:pPr>
    </w:p>
    <w:p w14:paraId="3855C188" w14:textId="08553637" w:rsidR="00D968F8" w:rsidRPr="009E5E3F" w:rsidRDefault="00AD6D15" w:rsidP="009E5E3F">
      <w:pPr>
        <w:pStyle w:val="ghgheading2"/>
      </w:pPr>
      <w:bookmarkStart w:id="9" w:name="_Toc150445500"/>
      <w:bookmarkStart w:id="10" w:name="_Toc150795327"/>
      <w:r w:rsidRPr="009E5E3F">
        <w:t>Input data</w:t>
      </w:r>
      <w:bookmarkEnd w:id="9"/>
      <w:bookmarkEnd w:id="10"/>
    </w:p>
    <w:p w14:paraId="2D346299" w14:textId="6CDCF933" w:rsidR="00E83C0F" w:rsidRDefault="00B257F8">
      <w:r>
        <w:t xml:space="preserve">The input data for the </w:t>
      </w:r>
      <w:r w:rsidR="00F03C25">
        <w:t>EF based</w:t>
      </w:r>
      <w:r w:rsidR="008871B4">
        <w:t xml:space="preserve"> estimates was obtained </w:t>
      </w:r>
      <w:r w:rsidR="006802C8">
        <w:t xml:space="preserve">mainly </w:t>
      </w:r>
      <w:r w:rsidR="008871B4">
        <w:t>from the</w:t>
      </w:r>
      <w:hyperlink r:id="rId8" w:history="1">
        <w:r w:rsidR="008871B4" w:rsidRPr="008871B4">
          <w:rPr>
            <w:rStyle w:val="Hyperlink"/>
          </w:rPr>
          <w:t xml:space="preserve"> </w:t>
        </w:r>
        <w:r w:rsidR="00E05990">
          <w:rPr>
            <w:rStyle w:val="Hyperlink"/>
          </w:rPr>
          <w:t xml:space="preserve">Input </w:t>
        </w:r>
        <w:r w:rsidR="00A54E3F">
          <w:rPr>
            <w:rStyle w:val="Hyperlink"/>
          </w:rPr>
          <w:t>Survey</w:t>
        </w:r>
        <w:r w:rsidR="00EC0155">
          <w:rPr>
            <w:rStyle w:val="Hyperlink"/>
          </w:rPr>
          <w:t xml:space="preserve"> </w:t>
        </w:r>
        <w:r w:rsidR="008871B4" w:rsidRPr="008871B4">
          <w:rPr>
            <w:rStyle w:val="Hyperlink"/>
          </w:rPr>
          <w:t>from 2016-17</w:t>
        </w:r>
      </w:hyperlink>
      <w:sdt>
        <w:sdtPr>
          <w:rPr>
            <w:rStyle w:val="Hyperlink"/>
          </w:rPr>
          <w:alias w:val="SmartCite Citation"/>
          <w:tag w:val="bad6be57-5e2a-460d-9424-598e2d5bba4e:9c71307a-6e50-49de-9780-e3dc5bc429c3+"/>
          <w:id w:val="729657473"/>
          <w:placeholder>
            <w:docPart w:val="DefaultPlaceholder_-1854013440"/>
          </w:placeholder>
        </w:sdtPr>
        <w:sdtContent>
          <w:r w:rsidR="00477515" w:rsidRPr="00477515">
            <w:rPr>
              <w:rFonts w:ascii="Calibri" w:eastAsia="Times New Roman" w:hAnsi="Calibri" w:cs="Calibri"/>
              <w:vertAlign w:val="superscript"/>
            </w:rPr>
            <w:t>9</w:t>
          </w:r>
        </w:sdtContent>
      </w:sdt>
      <w:r w:rsidR="00863BB4">
        <w:t>, a district-level representative sample survey based on the Agriculture Census 2015-16.</w:t>
      </w:r>
      <w:r w:rsidR="008871B4">
        <w:t xml:space="preserve"> The </w:t>
      </w:r>
      <w:r w:rsidR="00EC0155">
        <w:t>i</w:t>
      </w:r>
      <w:r w:rsidR="008871B4">
        <w:t xml:space="preserve">nput survey provides </w:t>
      </w:r>
      <w:r w:rsidR="000A09B8">
        <w:t xml:space="preserve">district-level </w:t>
      </w:r>
      <w:r w:rsidR="004D5727">
        <w:t>quant</w:t>
      </w:r>
      <w:r w:rsidR="000A09B8">
        <w:t xml:space="preserve">ity of fertilizer applied </w:t>
      </w:r>
      <w:r w:rsidR="00222BB7">
        <w:t>to different</w:t>
      </w:r>
      <w:r w:rsidR="000A09B8">
        <w:t xml:space="preserve"> </w:t>
      </w:r>
      <w:r w:rsidR="004D5727">
        <w:t>crop</w:t>
      </w:r>
      <w:r w:rsidR="000A09B8">
        <w:t>s. Each crop is further stratified by</w:t>
      </w:r>
      <w:r w:rsidR="004D5727">
        <w:t xml:space="preserve"> </w:t>
      </w:r>
      <w:r w:rsidR="000A09B8">
        <w:t xml:space="preserve">5 </w:t>
      </w:r>
      <w:r w:rsidR="004D5727">
        <w:t>landholding size group</w:t>
      </w:r>
      <w:r w:rsidR="000A09B8">
        <w:t xml:space="preserve">s which </w:t>
      </w:r>
      <w:r w:rsidR="00A87F15">
        <w:t>are</w:t>
      </w:r>
      <w:r w:rsidR="000A09B8">
        <w:t xml:space="preserve"> further disaggregated by irrigated and un</w:t>
      </w:r>
      <w:r w:rsidR="004D5727">
        <w:t>irrigated</w:t>
      </w:r>
      <w:r w:rsidR="000A09B8">
        <w:t xml:space="preserve"> area</w:t>
      </w:r>
      <w:r w:rsidR="006B0124">
        <w:t>.</w:t>
      </w:r>
      <w:r w:rsidR="00CA066C">
        <w:t xml:space="preserve"> District-level, c</w:t>
      </w:r>
      <w:r w:rsidR="00AD6D15">
        <w:t xml:space="preserve">rop-specific total nitrogen application was derived </w:t>
      </w:r>
      <w:r w:rsidR="00CA066C">
        <w:t>by combining</w:t>
      </w:r>
      <w:r w:rsidR="00AD6D15">
        <w:t xml:space="preserve"> data on synthetic and organic fertilizer</w:t>
      </w:r>
      <w:r w:rsidR="00CA066C">
        <w:t xml:space="preserve"> (farmyard and green manure)</w:t>
      </w:r>
      <w:r w:rsidR="00AD6D15">
        <w:t xml:space="preserve"> application from the</w:t>
      </w:r>
      <w:r w:rsidR="001E1FC2">
        <w:t xml:space="preserve"> </w:t>
      </w:r>
      <w:r w:rsidR="00A87F15">
        <w:t xml:space="preserve">Input Survey </w:t>
      </w:r>
      <w:r w:rsidR="00AD6D15">
        <w:t>(</w:t>
      </w:r>
      <w:r w:rsidR="00997E49">
        <w:fldChar w:fldCharType="begin"/>
      </w:r>
      <w:r w:rsidR="00997E49">
        <w:instrText xml:space="preserve"> REF _Ref150005945 \h </w:instrText>
      </w:r>
      <w:r w:rsidR="00997E49">
        <w:fldChar w:fldCharType="separate"/>
      </w:r>
      <w:r w:rsidR="00A42D66">
        <w:t xml:space="preserve">Table </w:t>
      </w:r>
      <w:r w:rsidR="00A42D66">
        <w:rPr>
          <w:noProof/>
        </w:rPr>
        <w:t>2</w:t>
      </w:r>
      <w:r w:rsidR="00997E49">
        <w:fldChar w:fldCharType="end"/>
      </w:r>
      <w:r w:rsidR="00AD6D15">
        <w:t>).</w:t>
      </w:r>
      <w:r w:rsidR="00120519">
        <w:t xml:space="preserve"> </w:t>
      </w:r>
    </w:p>
    <w:p w14:paraId="7E7412C3" w14:textId="7F719822" w:rsidR="005E1D61" w:rsidRDefault="006802C8" w:rsidP="00D968F8">
      <w:r>
        <w:t>Input data on s</w:t>
      </w:r>
      <w:r w:rsidR="005E1D61">
        <w:t xml:space="preserve">oil carbon content and soil pH </w:t>
      </w:r>
      <w:r>
        <w:t xml:space="preserve">was </w:t>
      </w:r>
      <w:r w:rsidR="005E1D61">
        <w:t>computed as the median value of all valid soil health card dat</w:t>
      </w:r>
      <w:r>
        <w:t>a from 2015-21 at the district level</w:t>
      </w:r>
      <w:r w:rsidR="005E1D61" w:rsidRPr="00873BCA">
        <w:t xml:space="preserve">. Soil texture data was estimated from soil pH and soil carbon content classified </w:t>
      </w:r>
      <w:r w:rsidR="005E1D61">
        <w:t xml:space="preserve">as fine, medium, and coarse textures in accordance with the CCAFS </w:t>
      </w:r>
      <w:r w:rsidR="002B2748">
        <w:t xml:space="preserve">Mitigation Options Tool </w:t>
      </w:r>
      <w:sdt>
        <w:sdtPr>
          <w:alias w:val="SmartCite Citation"/>
          <w:tag w:val="bad6be57-5e2a-460d-9424-598e2d5bba4e:34e9895d-c90b-4a2d-b41a-5647635a97ae+"/>
          <w:id w:val="-2112347791"/>
          <w:placeholder>
            <w:docPart w:val="DefaultPlaceholder_-1854013440"/>
          </w:placeholder>
        </w:sdtPr>
        <w:sdtContent>
          <w:r w:rsidR="00477515" w:rsidRPr="00477515">
            <w:rPr>
              <w:rFonts w:ascii="Calibri" w:eastAsia="Times New Roman" w:hAnsi="Calibri" w:cs="Calibri"/>
              <w:vertAlign w:val="superscript"/>
            </w:rPr>
            <w:t>10</w:t>
          </w:r>
        </w:sdtContent>
      </w:sdt>
      <w:r w:rsidR="005E1D61">
        <w:t xml:space="preserve"> </w:t>
      </w:r>
      <w:r w:rsidR="002B2748">
        <w:t xml:space="preserve">(CCAFS MOT) </w:t>
      </w:r>
      <w:r w:rsidR="005E1D61">
        <w:t>model</w:t>
      </w:r>
      <w:r w:rsidR="00AC58C6">
        <w:t xml:space="preserve"> by using the Euclidean distance between the district median soil parameters and CCAFS </w:t>
      </w:r>
      <w:r w:rsidR="002B2748">
        <w:t>MOT</w:t>
      </w:r>
      <w:r w:rsidR="00AC58C6">
        <w:t>’s soil parameters for their simplified soil classification</w:t>
      </w:r>
      <w:r w:rsidR="00D31B27">
        <w:t xml:space="preserve">, see Appendix D </w:t>
      </w:r>
      <w:r w:rsidR="00281693">
        <w:fldChar w:fldCharType="begin"/>
      </w:r>
      <w:r w:rsidR="00281693">
        <w:instrText xml:space="preserve"> REF _Ref150430199 \h </w:instrText>
      </w:r>
      <w:r w:rsidR="00281693">
        <w:fldChar w:fldCharType="separate"/>
      </w:r>
      <w:r w:rsidR="00A42D66">
        <w:t xml:space="preserve">Table </w:t>
      </w:r>
      <w:r w:rsidR="00A42D66">
        <w:rPr>
          <w:noProof/>
        </w:rPr>
        <w:t>31</w:t>
      </w:r>
      <w:r w:rsidR="00281693">
        <w:fldChar w:fldCharType="end"/>
      </w:r>
      <w:r w:rsidR="00E44BC9">
        <w:t xml:space="preserve"> </w:t>
      </w:r>
      <w:sdt>
        <w:sdtPr>
          <w:alias w:val="SmartCite Citation"/>
          <w:tag w:val="bad6be57-5e2a-460d-9424-598e2d5bba4e:34e9895d-c90b-4a2d-b41a-5647635a97ae+"/>
          <w:id w:val="-757366246"/>
          <w:placeholder>
            <w:docPart w:val="DefaultPlaceholder_-1854013440"/>
          </w:placeholder>
        </w:sdtPr>
        <w:sdtContent>
          <w:r w:rsidR="00477515" w:rsidRPr="00477515">
            <w:rPr>
              <w:rFonts w:ascii="Calibri" w:eastAsia="Times New Roman" w:hAnsi="Calibri" w:cs="Calibri"/>
              <w:vertAlign w:val="superscript"/>
            </w:rPr>
            <w:t>10</w:t>
          </w:r>
        </w:sdtContent>
      </w:sdt>
      <w:r w:rsidR="005E1D61">
        <w:t xml:space="preserve"> </w:t>
      </w:r>
    </w:p>
    <w:p w14:paraId="525193B6" w14:textId="31377B3C" w:rsidR="00997E49" w:rsidRDefault="006802C8" w:rsidP="00D968F8">
      <w:r>
        <w:t xml:space="preserve">Climate zone data (wet/dry) </w:t>
      </w:r>
      <w:r w:rsidR="00C1049B">
        <w:t>used the Agro-Ecological Sub-Regions dataset</w:t>
      </w:r>
      <w:customXmlInsRangeStart w:id="11" w:author="benjamin clark" w:date="2023-11-10T13:52:00Z"/>
      <w:sdt>
        <w:sdtPr>
          <w:alias w:val="SmartCite Citation"/>
          <w:tag w:val="bad6be57-5e2a-460d-9424-598e2d5bba4e:e724c74e-b9c5-431a-a7b7-61bd58b58f07+"/>
          <w:id w:val="1819995835"/>
          <w:placeholder>
            <w:docPart w:val="DefaultPlaceholder_-1854013440"/>
          </w:placeholder>
        </w:sdtPr>
        <w:sdtContent>
          <w:customXmlInsRangeEnd w:id="11"/>
          <w:r w:rsidR="00477515" w:rsidRPr="00477515">
            <w:rPr>
              <w:rFonts w:ascii="Calibri" w:eastAsia="Times New Roman" w:hAnsi="Calibri" w:cs="Calibri"/>
              <w:vertAlign w:val="superscript"/>
            </w:rPr>
            <w:t>11</w:t>
          </w:r>
          <w:customXmlInsRangeStart w:id="12" w:author="benjamin clark" w:date="2023-11-10T13:52:00Z"/>
        </w:sdtContent>
      </w:sdt>
      <w:customXmlInsRangeEnd w:id="12"/>
      <w:r w:rsidR="00C1049B">
        <w:t xml:space="preserve"> from WRIS</w:t>
      </w:r>
      <w:r>
        <w:t xml:space="preserve">  based on </w:t>
      </w:r>
      <w:r w:rsidR="009C1725">
        <w:t xml:space="preserve">which zone covers </w:t>
      </w:r>
      <w:r>
        <w:t>the majori</w:t>
      </w:r>
      <w:r w:rsidR="007B2FC8">
        <w:t xml:space="preserve">ty </w:t>
      </w:r>
      <w:r w:rsidR="009C1725">
        <w:t xml:space="preserve">area </w:t>
      </w:r>
      <w:r w:rsidR="007B2FC8">
        <w:t xml:space="preserve">of </w:t>
      </w:r>
      <w:r w:rsidR="009C1725">
        <w:t xml:space="preserve">the district. </w:t>
      </w:r>
      <w:r w:rsidR="007B2FC8">
        <w:t>Look-up tables to</w:t>
      </w:r>
      <w:r>
        <w:t xml:space="preserve"> assign climate </w:t>
      </w:r>
      <w:r w:rsidR="00197422">
        <w:t>zones to wet or dry</w:t>
      </w:r>
      <w:r w:rsidR="007B2FC8">
        <w:t xml:space="preserve"> categories</w:t>
      </w:r>
      <w:r w:rsidR="00197422">
        <w:t xml:space="preserve"> </w:t>
      </w:r>
      <w:r w:rsidR="007B2FC8">
        <w:t xml:space="preserve">and rice water regimes to continuous flooding/midseason drainage/all water </w:t>
      </w:r>
      <w:r w:rsidR="002765D9">
        <w:t>regimes categories</w:t>
      </w:r>
      <w:r w:rsidR="007B2FC8">
        <w:t xml:space="preserve"> are in </w:t>
      </w:r>
      <w:r w:rsidR="00042D36">
        <w:t xml:space="preserve">Table 27 of </w:t>
      </w:r>
      <w:r w:rsidR="007B2FC8">
        <w:t xml:space="preserve">Appendix </w:t>
      </w:r>
      <w:r w:rsidR="00042D36">
        <w:t>D</w:t>
      </w:r>
      <w:r w:rsidR="007B2FC8">
        <w:t xml:space="preserve"> for the respective models.</w:t>
      </w:r>
    </w:p>
    <w:tbl>
      <w:tblPr>
        <w:tblStyle w:val="TableGrid"/>
        <w:tblW w:w="0" w:type="auto"/>
        <w:tblLook w:val="04A0" w:firstRow="1" w:lastRow="0" w:firstColumn="1" w:lastColumn="0" w:noHBand="0" w:noVBand="1"/>
      </w:tblPr>
      <w:tblGrid>
        <w:gridCol w:w="1841"/>
        <w:gridCol w:w="1636"/>
        <w:gridCol w:w="1598"/>
        <w:gridCol w:w="1040"/>
        <w:gridCol w:w="3235"/>
      </w:tblGrid>
      <w:tr w:rsidR="002F2845" w14:paraId="249D5051" w14:textId="4A867EA8" w:rsidTr="005E1D61">
        <w:tc>
          <w:tcPr>
            <w:tcW w:w="9350" w:type="dxa"/>
            <w:gridSpan w:val="5"/>
          </w:tcPr>
          <w:p w14:paraId="24B5D50B" w14:textId="6EEC1BED" w:rsidR="002F2845" w:rsidRDefault="00997E49" w:rsidP="00D528E6">
            <w:bookmarkStart w:id="13" w:name="_Ref150005945"/>
            <w:bookmarkStart w:id="14" w:name="_Toc150459609"/>
            <w:bookmarkStart w:id="15" w:name="_Toc150795344"/>
            <w:r>
              <w:t xml:space="preserve">Table </w:t>
            </w:r>
            <w:fldSimple w:instr=" SEQ Table \* ARABIC ">
              <w:r w:rsidR="00A42D66">
                <w:rPr>
                  <w:noProof/>
                </w:rPr>
                <w:t>2</w:t>
              </w:r>
            </w:fldSimple>
            <w:bookmarkEnd w:id="13"/>
            <w:r>
              <w:t>: Input data for models used in estimating nitrous oxide emissions.</w:t>
            </w:r>
            <w:bookmarkEnd w:id="14"/>
            <w:bookmarkEnd w:id="15"/>
          </w:p>
        </w:tc>
      </w:tr>
      <w:tr w:rsidR="002F2845" w14:paraId="422A21CC" w14:textId="6EBAC196" w:rsidTr="00E02F28">
        <w:tc>
          <w:tcPr>
            <w:tcW w:w="1841" w:type="dxa"/>
          </w:tcPr>
          <w:p w14:paraId="421EFFC7" w14:textId="76DE6CA3" w:rsidR="002F2845" w:rsidRPr="00B12BA2" w:rsidRDefault="002F2845">
            <w:pPr>
              <w:rPr>
                <w:b/>
              </w:rPr>
            </w:pPr>
            <w:r>
              <w:rPr>
                <w:b/>
              </w:rPr>
              <w:t>DATA SOURCE</w:t>
            </w:r>
            <w:r w:rsidR="00F82E1E">
              <w:rPr>
                <w:b/>
              </w:rPr>
              <w:t xml:space="preserve"> </w:t>
            </w:r>
          </w:p>
        </w:tc>
        <w:tc>
          <w:tcPr>
            <w:tcW w:w="1636" w:type="dxa"/>
          </w:tcPr>
          <w:p w14:paraId="3A4752A7" w14:textId="668A0DB5" w:rsidR="002F2845" w:rsidRDefault="002F2845" w:rsidP="00D528E6">
            <w:r w:rsidRPr="00B12BA2">
              <w:rPr>
                <w:b/>
              </w:rPr>
              <w:t>PARAMETER USED IN EMISSION MODELS</w:t>
            </w:r>
            <w:r>
              <w:t xml:space="preserve"> </w:t>
            </w:r>
          </w:p>
        </w:tc>
        <w:tc>
          <w:tcPr>
            <w:tcW w:w="1598" w:type="dxa"/>
          </w:tcPr>
          <w:p w14:paraId="0D6EF731" w14:textId="593CBE21" w:rsidR="002F2845" w:rsidRPr="00B12BA2" w:rsidRDefault="002F2845">
            <w:pPr>
              <w:rPr>
                <w:b/>
              </w:rPr>
            </w:pPr>
            <w:r>
              <w:rPr>
                <w:b/>
              </w:rPr>
              <w:t>SCALES</w:t>
            </w:r>
          </w:p>
        </w:tc>
        <w:tc>
          <w:tcPr>
            <w:tcW w:w="1040" w:type="dxa"/>
          </w:tcPr>
          <w:p w14:paraId="742C1DD9" w14:textId="4A8B6B70" w:rsidR="002F2845" w:rsidDel="0087170F" w:rsidRDefault="002F2845">
            <w:pPr>
              <w:rPr>
                <w:b/>
              </w:rPr>
            </w:pPr>
            <w:r>
              <w:rPr>
                <w:b/>
              </w:rPr>
              <w:t>YEAR</w:t>
            </w:r>
          </w:p>
        </w:tc>
        <w:tc>
          <w:tcPr>
            <w:tcW w:w="3235" w:type="dxa"/>
          </w:tcPr>
          <w:p w14:paraId="0DA19959" w14:textId="441AB161" w:rsidR="002F2845" w:rsidRPr="00B12BA2" w:rsidRDefault="002F2845">
            <w:pPr>
              <w:rPr>
                <w:b/>
              </w:rPr>
            </w:pPr>
            <w:r>
              <w:rPr>
                <w:b/>
              </w:rPr>
              <w:t>COMMENTS</w:t>
            </w:r>
          </w:p>
        </w:tc>
      </w:tr>
      <w:tr w:rsidR="002F2845" w14:paraId="17C00F44" w14:textId="77777777" w:rsidTr="00E02F28">
        <w:tc>
          <w:tcPr>
            <w:tcW w:w="1841" w:type="dxa"/>
          </w:tcPr>
          <w:p w14:paraId="5EA85F2D" w14:textId="241FA88D" w:rsidR="002F2845" w:rsidRPr="009C1725" w:rsidRDefault="002F2845">
            <w:r w:rsidRPr="009C1725">
              <w:t>Table 4: Usage of fertilizer for different crops</w:t>
            </w:r>
            <w:r>
              <w:t xml:space="preserve"> in 2016-17 </w:t>
            </w:r>
            <w:hyperlink r:id="rId9" w:history="1">
              <w:r w:rsidRPr="00280BB7">
                <w:rPr>
                  <w:rStyle w:val="Hyperlink"/>
                </w:rPr>
                <w:t>Input Survey</w:t>
              </w:r>
            </w:hyperlink>
            <w:sdt>
              <w:sdtPr>
                <w:rPr>
                  <w:rStyle w:val="Hyperlink"/>
                </w:rPr>
                <w:alias w:val="SmartCite Citation"/>
                <w:tag w:val="bad6be57-5e2a-460d-9424-598e2d5bba4e:9c71307a-6e50-49de-9780-e3dc5bc429c3+"/>
                <w:id w:val="-339939303"/>
                <w:placeholder>
                  <w:docPart w:val="DefaultPlaceholder_-1854013440"/>
                </w:placeholder>
              </w:sdtPr>
              <w:sdtContent>
                <w:r w:rsidR="00477515" w:rsidRPr="00477515">
                  <w:rPr>
                    <w:rFonts w:ascii="Calibri" w:eastAsia="Times New Roman" w:hAnsi="Calibri" w:cs="Calibri"/>
                    <w:vertAlign w:val="superscript"/>
                  </w:rPr>
                  <w:t>9</w:t>
                </w:r>
              </w:sdtContent>
            </w:sdt>
          </w:p>
        </w:tc>
        <w:tc>
          <w:tcPr>
            <w:tcW w:w="1636" w:type="dxa"/>
          </w:tcPr>
          <w:p w14:paraId="7C583D20" w14:textId="16892B51" w:rsidR="002F2845" w:rsidRPr="009C1725" w:rsidRDefault="002F2845" w:rsidP="00D528E6">
            <w:r w:rsidRPr="009C1725">
              <w:t>Area treated by one or more fertilizer</w:t>
            </w:r>
            <w:r>
              <w:t>; area irrigated and non-irrigated</w:t>
            </w:r>
          </w:p>
        </w:tc>
        <w:tc>
          <w:tcPr>
            <w:tcW w:w="1598" w:type="dxa"/>
          </w:tcPr>
          <w:p w14:paraId="602DF786" w14:textId="14A2099F" w:rsidR="002F2845" w:rsidRPr="009C1725" w:rsidRDefault="002F2845">
            <w:r w:rsidRPr="009C1725">
              <w:t>District</w:t>
            </w:r>
            <w:r>
              <w:t>, crop, size group, irrigation</w:t>
            </w:r>
            <w:r w:rsidRPr="009C1725">
              <w:t xml:space="preserve"> </w:t>
            </w:r>
          </w:p>
        </w:tc>
        <w:tc>
          <w:tcPr>
            <w:tcW w:w="1040" w:type="dxa"/>
          </w:tcPr>
          <w:p w14:paraId="25225AE2" w14:textId="2FC16D12" w:rsidR="002F2845" w:rsidDel="0087170F" w:rsidRDefault="00F82E1E" w:rsidP="00362E9D">
            <w:r>
              <w:t>2016-17</w:t>
            </w:r>
          </w:p>
        </w:tc>
        <w:tc>
          <w:tcPr>
            <w:tcW w:w="3235" w:type="dxa"/>
            <w:vMerge w:val="restart"/>
          </w:tcPr>
          <w:p w14:paraId="5E7DB61B" w14:textId="01D1E481" w:rsidR="002F2845" w:rsidRDefault="002F2845" w:rsidP="00362E9D">
            <w:pPr>
              <w:rPr>
                <w:b/>
              </w:rPr>
            </w:pPr>
            <w:r>
              <w:t xml:space="preserve">To compute the amount of nitrogen applied per hectare on average, the area from Table 4 </w:t>
            </w:r>
            <w:r w:rsidR="001E1FC2">
              <w:t>wa</w:t>
            </w:r>
            <w:r>
              <w:t xml:space="preserve">s used in the denominator. </w:t>
            </w:r>
          </w:p>
        </w:tc>
      </w:tr>
      <w:tr w:rsidR="002F2845" w14:paraId="70A31CCF" w14:textId="0B849692" w:rsidTr="00E02F28">
        <w:tc>
          <w:tcPr>
            <w:tcW w:w="1841" w:type="dxa"/>
          </w:tcPr>
          <w:p w14:paraId="655F7815" w14:textId="13646751" w:rsidR="002F2845" w:rsidRDefault="002F2845">
            <w:r>
              <w:t xml:space="preserve">Table 4a: Usage of </w:t>
            </w:r>
            <w:r>
              <w:lastRenderedPageBreak/>
              <w:t xml:space="preserve">different fertilizers for different crops 2016-17 </w:t>
            </w:r>
            <w:hyperlink r:id="rId10" w:history="1">
              <w:r w:rsidRPr="00280BB7">
                <w:rPr>
                  <w:rStyle w:val="Hyperlink"/>
                </w:rPr>
                <w:t>Input Survey</w:t>
              </w:r>
            </w:hyperlink>
            <w:sdt>
              <w:sdtPr>
                <w:rPr>
                  <w:rStyle w:val="Hyperlink"/>
                </w:rPr>
                <w:alias w:val="SmartCite Citation"/>
                <w:tag w:val="bad6be57-5e2a-460d-9424-598e2d5bba4e:9c71307a-6e50-49de-9780-e3dc5bc429c3+"/>
                <w:id w:val="1515499982"/>
                <w:placeholder>
                  <w:docPart w:val="DefaultPlaceholder_-1854013440"/>
                </w:placeholder>
              </w:sdtPr>
              <w:sdtContent>
                <w:r w:rsidR="00477515" w:rsidRPr="00477515">
                  <w:rPr>
                    <w:rFonts w:ascii="Calibri" w:eastAsia="Times New Roman" w:hAnsi="Calibri" w:cs="Calibri"/>
                    <w:vertAlign w:val="superscript"/>
                  </w:rPr>
                  <w:t>9</w:t>
                </w:r>
              </w:sdtContent>
            </w:sdt>
          </w:p>
        </w:tc>
        <w:tc>
          <w:tcPr>
            <w:tcW w:w="1636" w:type="dxa"/>
          </w:tcPr>
          <w:p w14:paraId="1A8EA9D4" w14:textId="2BF79279" w:rsidR="002F2845" w:rsidRDefault="002F2845">
            <w:r>
              <w:lastRenderedPageBreak/>
              <w:t xml:space="preserve">Total quantity </w:t>
            </w:r>
            <w:r>
              <w:lastRenderedPageBreak/>
              <w:t>of fertilizer applied</w:t>
            </w:r>
            <w:r w:rsidR="00F82E1E">
              <w:t>; nitrogen application rate</w:t>
            </w:r>
            <w:r>
              <w:t xml:space="preserve"> </w:t>
            </w:r>
          </w:p>
        </w:tc>
        <w:tc>
          <w:tcPr>
            <w:tcW w:w="1598" w:type="dxa"/>
          </w:tcPr>
          <w:p w14:paraId="2ADE8D18" w14:textId="7C927368" w:rsidR="002F2845" w:rsidRDefault="002F2845">
            <w:r w:rsidRPr="005B0A91">
              <w:lastRenderedPageBreak/>
              <w:t>District</w:t>
            </w:r>
            <w:r>
              <w:t xml:space="preserve">, crop, </w:t>
            </w:r>
            <w:r>
              <w:lastRenderedPageBreak/>
              <w:t>size group, irrigation</w:t>
            </w:r>
          </w:p>
        </w:tc>
        <w:tc>
          <w:tcPr>
            <w:tcW w:w="1040" w:type="dxa"/>
          </w:tcPr>
          <w:p w14:paraId="12C14B1E" w14:textId="6272ADDA" w:rsidR="002F2845" w:rsidRDefault="00F82E1E">
            <w:r>
              <w:lastRenderedPageBreak/>
              <w:t>2016-17</w:t>
            </w:r>
          </w:p>
        </w:tc>
        <w:tc>
          <w:tcPr>
            <w:tcW w:w="3235" w:type="dxa"/>
            <w:vMerge/>
          </w:tcPr>
          <w:p w14:paraId="78910B18" w14:textId="32055CAE" w:rsidR="002F2845" w:rsidRDefault="002F2845"/>
        </w:tc>
      </w:tr>
      <w:tr w:rsidR="002F2845" w14:paraId="730AB2EC" w14:textId="6F63906D" w:rsidTr="00E02F28">
        <w:tc>
          <w:tcPr>
            <w:tcW w:w="1841" w:type="dxa"/>
          </w:tcPr>
          <w:p w14:paraId="3C952AF5" w14:textId="596563B9" w:rsidR="002F2845" w:rsidRDefault="002765D9" w:rsidP="00DA3A4E">
            <w:r>
              <w:t>Table 5e: Usage of</w:t>
            </w:r>
            <w:r w:rsidR="00A32464">
              <w:t xml:space="preserve"> </w:t>
            </w:r>
            <w:r w:rsidR="002F2845">
              <w:t xml:space="preserve">FYM/compost for different crops 2016-17 </w:t>
            </w:r>
            <w:hyperlink r:id="rId11" w:history="1">
              <w:r w:rsidR="002F2845" w:rsidRPr="00280BB7">
                <w:rPr>
                  <w:rStyle w:val="Hyperlink"/>
                </w:rPr>
                <w:t>Input Survey</w:t>
              </w:r>
            </w:hyperlink>
            <w:sdt>
              <w:sdtPr>
                <w:rPr>
                  <w:rStyle w:val="Hyperlink"/>
                </w:rPr>
                <w:alias w:val="SmartCite Citation"/>
                <w:tag w:val="bad6be57-5e2a-460d-9424-598e2d5bba4e:9c71307a-6e50-49de-9780-e3dc5bc429c3+"/>
                <w:id w:val="-1745545"/>
                <w:placeholder>
                  <w:docPart w:val="DefaultPlaceholder_-1854013440"/>
                </w:placeholder>
              </w:sdtPr>
              <w:sdtContent>
                <w:r w:rsidR="00477515" w:rsidRPr="00477515">
                  <w:rPr>
                    <w:rFonts w:ascii="Calibri" w:eastAsia="Times New Roman" w:hAnsi="Calibri" w:cs="Calibri"/>
                    <w:vertAlign w:val="superscript"/>
                  </w:rPr>
                  <w:t>9</w:t>
                </w:r>
              </w:sdtContent>
            </w:sdt>
          </w:p>
        </w:tc>
        <w:tc>
          <w:tcPr>
            <w:tcW w:w="1636" w:type="dxa"/>
          </w:tcPr>
          <w:p w14:paraId="419DD949" w14:textId="4E7B09D2" w:rsidR="002F2845" w:rsidRDefault="002F2845" w:rsidP="00DA3A4E">
            <w:r>
              <w:t>Area under the crop treated with the manure; total quantity of the manure applied</w:t>
            </w:r>
          </w:p>
        </w:tc>
        <w:tc>
          <w:tcPr>
            <w:tcW w:w="1598" w:type="dxa"/>
          </w:tcPr>
          <w:p w14:paraId="06655219" w14:textId="19624EAD" w:rsidR="002F2845" w:rsidRDefault="002F2845" w:rsidP="00DA3A4E">
            <w:r w:rsidRPr="005B0A91">
              <w:t>District</w:t>
            </w:r>
            <w:r>
              <w:t>, crop, size group, irrigation</w:t>
            </w:r>
          </w:p>
        </w:tc>
        <w:tc>
          <w:tcPr>
            <w:tcW w:w="1040" w:type="dxa"/>
          </w:tcPr>
          <w:p w14:paraId="60EC216A" w14:textId="650330AB" w:rsidR="002F2845" w:rsidDel="001E3BB0" w:rsidRDefault="00F82E1E" w:rsidP="00DA3A4E">
            <w:r>
              <w:t>2016-17</w:t>
            </w:r>
          </w:p>
        </w:tc>
        <w:tc>
          <w:tcPr>
            <w:tcW w:w="3235" w:type="dxa"/>
          </w:tcPr>
          <w:p w14:paraId="59A8976A" w14:textId="6B70F9EB" w:rsidR="002F2845" w:rsidRDefault="002F2845" w:rsidP="00DA3A4E"/>
        </w:tc>
      </w:tr>
      <w:tr w:rsidR="002F2845" w14:paraId="217E9ED3" w14:textId="33C5940D" w:rsidTr="00E02F28">
        <w:tc>
          <w:tcPr>
            <w:tcW w:w="1841" w:type="dxa"/>
          </w:tcPr>
          <w:p w14:paraId="7C7F00BD" w14:textId="668EFD2F" w:rsidR="002F2845" w:rsidRDefault="002F2845" w:rsidP="00DA3A4E">
            <w:r>
              <w:t xml:space="preserve">Table 5la. Usage of green manure for different crops 2016-17 </w:t>
            </w:r>
            <w:hyperlink r:id="rId12" w:history="1">
              <w:r w:rsidRPr="00280BB7">
                <w:rPr>
                  <w:rStyle w:val="Hyperlink"/>
                </w:rPr>
                <w:t>Input Survey</w:t>
              </w:r>
            </w:hyperlink>
            <w:sdt>
              <w:sdtPr>
                <w:rPr>
                  <w:rStyle w:val="Hyperlink"/>
                </w:rPr>
                <w:alias w:val="SmartCite Citation"/>
                <w:tag w:val="bad6be57-5e2a-460d-9424-598e2d5bba4e:9c71307a-6e50-49de-9780-e3dc5bc429c3+"/>
                <w:id w:val="2063594081"/>
                <w:placeholder>
                  <w:docPart w:val="DefaultPlaceholder_-1854013440"/>
                </w:placeholder>
              </w:sdtPr>
              <w:sdtContent>
                <w:r w:rsidR="00477515" w:rsidRPr="00477515">
                  <w:rPr>
                    <w:rFonts w:ascii="Calibri" w:eastAsia="Times New Roman" w:hAnsi="Calibri" w:cs="Calibri"/>
                    <w:vertAlign w:val="superscript"/>
                  </w:rPr>
                  <w:t>9</w:t>
                </w:r>
              </w:sdtContent>
            </w:sdt>
          </w:p>
        </w:tc>
        <w:tc>
          <w:tcPr>
            <w:tcW w:w="1636" w:type="dxa"/>
          </w:tcPr>
          <w:p w14:paraId="2F4C605A" w14:textId="6830999D" w:rsidR="002F2845" w:rsidRDefault="002F2845" w:rsidP="00DA3A4E">
            <w:r>
              <w:t xml:space="preserve">Area under the crop treated with manure </w:t>
            </w:r>
          </w:p>
        </w:tc>
        <w:tc>
          <w:tcPr>
            <w:tcW w:w="1598" w:type="dxa"/>
          </w:tcPr>
          <w:p w14:paraId="60A39CB1" w14:textId="2B8215F2" w:rsidR="002F2845" w:rsidRDefault="002F2845" w:rsidP="00DA3A4E">
            <w:r w:rsidRPr="005B0A91">
              <w:t>District</w:t>
            </w:r>
            <w:r>
              <w:t>, crop, size group, irrigation</w:t>
            </w:r>
          </w:p>
        </w:tc>
        <w:tc>
          <w:tcPr>
            <w:tcW w:w="1040" w:type="dxa"/>
          </w:tcPr>
          <w:p w14:paraId="4A45C2AD" w14:textId="10CBD2A4" w:rsidR="002F2845" w:rsidDel="001E3BB0" w:rsidRDefault="00F82E1E" w:rsidP="00DA3A4E">
            <w:r>
              <w:t>2016-17</w:t>
            </w:r>
          </w:p>
        </w:tc>
        <w:tc>
          <w:tcPr>
            <w:tcW w:w="3235" w:type="dxa"/>
          </w:tcPr>
          <w:p w14:paraId="3DCD88B2" w14:textId="3890ACB2" w:rsidR="002F2845" w:rsidRPr="00D528E6" w:rsidRDefault="002F2845" w:rsidP="00DA3A4E">
            <w:r>
              <w:t xml:space="preserve">Quantity of green manure per hectare was implemented as a constant at </w:t>
            </w:r>
            <w:proofErr w:type="gramStart"/>
            <w:r>
              <w:t>7.5 ton</w:t>
            </w:r>
            <w:proofErr w:type="gramEnd"/>
            <w:r>
              <w:t xml:space="preserve"> ha</w:t>
            </w:r>
            <w:r w:rsidRPr="009C1725">
              <w:rPr>
                <w:vertAlign w:val="superscript"/>
              </w:rPr>
              <w:t>-1</w:t>
            </w:r>
            <w:r>
              <w:rPr>
                <w:vertAlign w:val="superscript"/>
              </w:rPr>
              <w:t xml:space="preserve"> </w:t>
            </w:r>
            <w:r>
              <w:t>(based on expert opinion)</w:t>
            </w:r>
          </w:p>
        </w:tc>
      </w:tr>
      <w:tr w:rsidR="002F2845" w14:paraId="6CC16794" w14:textId="77777777" w:rsidTr="00E02F28">
        <w:tc>
          <w:tcPr>
            <w:tcW w:w="1841" w:type="dxa"/>
          </w:tcPr>
          <w:p w14:paraId="4FC3CBE8" w14:textId="42E7324C" w:rsidR="002F2845" w:rsidRPr="007503B9" w:rsidRDefault="00000000" w:rsidP="00DA3A4E">
            <w:pPr>
              <w:rPr>
                <w:lang w:val="pt-PT"/>
              </w:rPr>
            </w:pPr>
            <w:hyperlink r:id="rId13" w:history="1">
              <w:r w:rsidR="00F82E1E" w:rsidRPr="007503B9">
                <w:rPr>
                  <w:rStyle w:val="Hyperlink"/>
                  <w:lang w:val="pt-PT"/>
                </w:rPr>
                <w:t>WRIS</w:t>
              </w:r>
            </w:hyperlink>
            <w:r w:rsidR="007503B9" w:rsidRPr="007503B9">
              <w:rPr>
                <w:rStyle w:val="Hyperlink"/>
                <w:lang w:val="pt-PT"/>
              </w:rPr>
              <w:t xml:space="preserve">: </w:t>
            </w:r>
            <w:proofErr w:type="spellStart"/>
            <w:r w:rsidR="007503B9" w:rsidRPr="007503B9">
              <w:rPr>
                <w:rStyle w:val="Hyperlink"/>
                <w:lang w:val="pt-PT"/>
              </w:rPr>
              <w:t>Agro-Ecological</w:t>
            </w:r>
            <w:proofErr w:type="spellEnd"/>
            <w:r w:rsidR="007503B9" w:rsidRPr="007503B9">
              <w:rPr>
                <w:rStyle w:val="Hyperlink"/>
                <w:lang w:val="pt-PT"/>
              </w:rPr>
              <w:t xml:space="preserve"> </w:t>
            </w:r>
            <w:proofErr w:type="spellStart"/>
            <w:r w:rsidR="007503B9" w:rsidRPr="007503B9">
              <w:rPr>
                <w:rStyle w:val="Hyperlink"/>
                <w:lang w:val="pt-PT"/>
              </w:rPr>
              <w:t>Sub-</w:t>
            </w:r>
            <w:r w:rsidR="007503B9">
              <w:rPr>
                <w:rStyle w:val="Hyperlink"/>
                <w:lang w:val="pt-PT"/>
              </w:rPr>
              <w:t>Regions</w:t>
            </w:r>
            <w:proofErr w:type="spellEnd"/>
            <w:sdt>
              <w:sdtPr>
                <w:rPr>
                  <w:rStyle w:val="Hyperlink"/>
                  <w:lang w:val="pt-PT"/>
                </w:rPr>
                <w:alias w:val="SmartCite Citation"/>
                <w:tag w:val="bad6be57-5e2a-460d-9424-598e2d5bba4e:e724c74e-b9c5-431a-a7b7-61bd58b58f07+"/>
                <w:id w:val="-1325354763"/>
                <w:placeholder>
                  <w:docPart w:val="DefaultPlaceholder_-1854013440"/>
                </w:placeholder>
              </w:sdtPr>
              <w:sdtContent>
                <w:r w:rsidR="00477515" w:rsidRPr="00477515">
                  <w:rPr>
                    <w:rFonts w:ascii="Calibri" w:eastAsia="Times New Roman" w:hAnsi="Calibri" w:cs="Calibri"/>
                    <w:vertAlign w:val="superscript"/>
                  </w:rPr>
                  <w:t>11</w:t>
                </w:r>
              </w:sdtContent>
            </w:sdt>
          </w:p>
        </w:tc>
        <w:tc>
          <w:tcPr>
            <w:tcW w:w="1636" w:type="dxa"/>
          </w:tcPr>
          <w:p w14:paraId="257269BF" w14:textId="2DA1F136" w:rsidR="002F2845" w:rsidRDefault="00F82E1E" w:rsidP="00DA3A4E">
            <w:r>
              <w:t>Climate (wet/dry)</w:t>
            </w:r>
          </w:p>
        </w:tc>
        <w:tc>
          <w:tcPr>
            <w:tcW w:w="1598" w:type="dxa"/>
          </w:tcPr>
          <w:p w14:paraId="314F9A1B" w14:textId="6FA857E4" w:rsidR="002F2845" w:rsidRDefault="006802C8" w:rsidP="00DA3A4E">
            <w:r>
              <w:t>District</w:t>
            </w:r>
          </w:p>
        </w:tc>
        <w:tc>
          <w:tcPr>
            <w:tcW w:w="1040" w:type="dxa"/>
          </w:tcPr>
          <w:p w14:paraId="55D7CFDB" w14:textId="00902586" w:rsidR="002F2845" w:rsidDel="001E3BB0" w:rsidRDefault="00F82E1E" w:rsidP="00DA3A4E">
            <w:r>
              <w:t>NA</w:t>
            </w:r>
          </w:p>
        </w:tc>
        <w:tc>
          <w:tcPr>
            <w:tcW w:w="3235" w:type="dxa"/>
          </w:tcPr>
          <w:p w14:paraId="534DDA6D" w14:textId="301BB27B" w:rsidR="002F2845" w:rsidRPr="00A5440E" w:rsidDel="001E3BB0" w:rsidRDefault="00F82E1E" w:rsidP="00361C09">
            <w:r w:rsidRPr="00A5440E">
              <w:t xml:space="preserve">See </w:t>
            </w:r>
            <w:r w:rsidR="001F1C39" w:rsidRPr="00A5440E">
              <w:fldChar w:fldCharType="begin"/>
            </w:r>
            <w:r w:rsidR="001F1C39" w:rsidRPr="00A5440E">
              <w:instrText xml:space="preserve"> REF _Ref150275710 \h </w:instrText>
            </w:r>
            <w:r w:rsidR="00A5440E">
              <w:instrText xml:space="preserve"> \* MERGEFORMAT </w:instrText>
            </w:r>
            <w:r w:rsidR="001F1C39" w:rsidRPr="00A5440E">
              <w:fldChar w:fldCharType="separate"/>
            </w:r>
            <w:r w:rsidR="00A42D66">
              <w:t xml:space="preserve">Table </w:t>
            </w:r>
            <w:r w:rsidR="00A42D66">
              <w:rPr>
                <w:noProof/>
              </w:rPr>
              <w:t>27</w:t>
            </w:r>
            <w:r w:rsidR="001F1C39" w:rsidRPr="00A5440E">
              <w:fldChar w:fldCharType="end"/>
            </w:r>
            <w:r w:rsidR="001F1C39" w:rsidRPr="00A5440E">
              <w:t xml:space="preserve"> in Appendix D</w:t>
            </w:r>
          </w:p>
        </w:tc>
      </w:tr>
      <w:tr w:rsidR="009D549E" w14:paraId="48A54372" w14:textId="77777777" w:rsidTr="00E02F28">
        <w:tc>
          <w:tcPr>
            <w:tcW w:w="1841" w:type="dxa"/>
            <w:vMerge w:val="restart"/>
          </w:tcPr>
          <w:p w14:paraId="72949516" w14:textId="7B1C2BFD" w:rsidR="009D549E" w:rsidRDefault="00000000" w:rsidP="00F82E1E">
            <w:hyperlink r:id="rId14" w:history="1">
              <w:r w:rsidR="009D549E" w:rsidRPr="00EF0F0C">
                <w:rPr>
                  <w:rStyle w:val="Hyperlink"/>
                </w:rPr>
                <w:t>Soil health cards</w:t>
              </w:r>
            </w:hyperlink>
          </w:p>
        </w:tc>
        <w:tc>
          <w:tcPr>
            <w:tcW w:w="1636" w:type="dxa"/>
          </w:tcPr>
          <w:p w14:paraId="49285DE9" w14:textId="300A2751" w:rsidR="009D549E" w:rsidRDefault="009D549E" w:rsidP="00F82E1E">
            <w:r w:rsidRPr="00BC53E7">
              <w:t>Soil Alkalinity</w:t>
            </w:r>
            <w:r>
              <w:t xml:space="preserve"> (pH)</w:t>
            </w:r>
          </w:p>
        </w:tc>
        <w:tc>
          <w:tcPr>
            <w:tcW w:w="1598" w:type="dxa"/>
            <w:vMerge w:val="restart"/>
          </w:tcPr>
          <w:p w14:paraId="2CA7834B" w14:textId="46EAA8AF" w:rsidR="009D549E" w:rsidRDefault="009D549E" w:rsidP="00F82E1E">
            <w:r>
              <w:t>Sub-district (tehsil)</w:t>
            </w:r>
          </w:p>
        </w:tc>
        <w:tc>
          <w:tcPr>
            <w:tcW w:w="1040" w:type="dxa"/>
            <w:vMerge w:val="restart"/>
          </w:tcPr>
          <w:p w14:paraId="3164B14F" w14:textId="0FA2B30D" w:rsidR="009D549E" w:rsidDel="001E3BB0" w:rsidRDefault="009D549E" w:rsidP="00F82E1E">
            <w:r>
              <w:t>2015-21</w:t>
            </w:r>
          </w:p>
        </w:tc>
        <w:tc>
          <w:tcPr>
            <w:tcW w:w="3235" w:type="dxa"/>
            <w:vMerge w:val="restart"/>
          </w:tcPr>
          <w:p w14:paraId="7EF2EE19" w14:textId="779F2E15" w:rsidR="009D549E" w:rsidDel="001E3BB0" w:rsidRDefault="009D549E" w:rsidP="00042D36">
            <w:r>
              <w:t xml:space="preserve">Accessed </w:t>
            </w:r>
            <w:r w:rsidR="007503B9">
              <w:t>2021-01</w:t>
            </w:r>
            <w:r w:rsidR="00042D36">
              <w:t>*</w:t>
            </w:r>
            <w:r w:rsidR="00097370">
              <w:t xml:space="preserve"> </w:t>
            </w:r>
          </w:p>
        </w:tc>
      </w:tr>
      <w:tr w:rsidR="009D549E" w14:paraId="7F2FA6F9" w14:textId="77777777" w:rsidTr="00E02F28">
        <w:tc>
          <w:tcPr>
            <w:tcW w:w="1841" w:type="dxa"/>
            <w:vMerge/>
          </w:tcPr>
          <w:p w14:paraId="046CB43C" w14:textId="77777777" w:rsidR="009D549E" w:rsidRDefault="009D549E" w:rsidP="00F82E1E"/>
        </w:tc>
        <w:tc>
          <w:tcPr>
            <w:tcW w:w="1636" w:type="dxa"/>
          </w:tcPr>
          <w:p w14:paraId="594B265B" w14:textId="526F0A2F" w:rsidR="009D549E" w:rsidRDefault="009D549E" w:rsidP="00F82E1E">
            <w:r>
              <w:t>Soil Carbon C</w:t>
            </w:r>
            <w:r w:rsidRPr="00BC53E7">
              <w:t>ontent</w:t>
            </w:r>
            <w:r>
              <w:t xml:space="preserve"> (organic carbon)</w:t>
            </w:r>
          </w:p>
        </w:tc>
        <w:tc>
          <w:tcPr>
            <w:tcW w:w="1598" w:type="dxa"/>
            <w:vMerge/>
          </w:tcPr>
          <w:p w14:paraId="330B529E" w14:textId="77777777" w:rsidR="009D549E" w:rsidRDefault="009D549E" w:rsidP="00F82E1E"/>
        </w:tc>
        <w:tc>
          <w:tcPr>
            <w:tcW w:w="1040" w:type="dxa"/>
            <w:vMerge/>
          </w:tcPr>
          <w:p w14:paraId="546D3DE8" w14:textId="77777777" w:rsidR="009D549E" w:rsidDel="001E3BB0" w:rsidRDefault="009D549E" w:rsidP="00F82E1E"/>
        </w:tc>
        <w:tc>
          <w:tcPr>
            <w:tcW w:w="3235" w:type="dxa"/>
            <w:vMerge/>
          </w:tcPr>
          <w:p w14:paraId="7DECC432" w14:textId="77777777" w:rsidR="009D549E" w:rsidDel="001E3BB0" w:rsidRDefault="009D549E" w:rsidP="00F82E1E"/>
        </w:tc>
      </w:tr>
      <w:tr w:rsidR="009D549E" w14:paraId="5D6AA79E" w14:textId="77777777" w:rsidTr="00E02F28">
        <w:tc>
          <w:tcPr>
            <w:tcW w:w="1841" w:type="dxa"/>
            <w:vMerge/>
          </w:tcPr>
          <w:p w14:paraId="06BC9BF1" w14:textId="77777777" w:rsidR="009D549E" w:rsidRDefault="009D549E" w:rsidP="00F82E1E"/>
        </w:tc>
        <w:tc>
          <w:tcPr>
            <w:tcW w:w="1636" w:type="dxa"/>
          </w:tcPr>
          <w:p w14:paraId="0CB72D11" w14:textId="473B3A70" w:rsidR="009D549E" w:rsidRDefault="009D549E" w:rsidP="00F82E1E">
            <w:r w:rsidRPr="00BC53E7">
              <w:t>Soil Texture</w:t>
            </w:r>
          </w:p>
        </w:tc>
        <w:tc>
          <w:tcPr>
            <w:tcW w:w="1598" w:type="dxa"/>
            <w:vMerge/>
          </w:tcPr>
          <w:p w14:paraId="6A48A7B6" w14:textId="77777777" w:rsidR="009D549E" w:rsidRDefault="009D549E" w:rsidP="00F82E1E"/>
        </w:tc>
        <w:tc>
          <w:tcPr>
            <w:tcW w:w="1040" w:type="dxa"/>
            <w:vMerge/>
          </w:tcPr>
          <w:p w14:paraId="0056D659" w14:textId="77777777" w:rsidR="009D549E" w:rsidDel="001E3BB0" w:rsidRDefault="009D549E" w:rsidP="00F82E1E"/>
        </w:tc>
        <w:tc>
          <w:tcPr>
            <w:tcW w:w="3235" w:type="dxa"/>
          </w:tcPr>
          <w:p w14:paraId="1E69D705" w14:textId="64828DA6" w:rsidR="009D549E" w:rsidDel="001E3BB0" w:rsidRDefault="009D549E" w:rsidP="00F82E1E">
            <w:r>
              <w:t>Derived from pH and OC</w:t>
            </w:r>
          </w:p>
        </w:tc>
      </w:tr>
      <w:tr w:rsidR="00FA4748" w14:paraId="09D5EE15" w14:textId="77777777" w:rsidTr="00E02F28">
        <w:tc>
          <w:tcPr>
            <w:tcW w:w="1841" w:type="dxa"/>
          </w:tcPr>
          <w:p w14:paraId="7213A72A" w14:textId="15906AA1" w:rsidR="00FA4748" w:rsidRPr="00042D36" w:rsidRDefault="00000000" w:rsidP="00FA4748">
            <w:hyperlink r:id="rId15" w:history="1">
              <w:r w:rsidR="00FA4748" w:rsidRPr="00FA4748">
                <w:rPr>
                  <w:rStyle w:val="Hyperlink"/>
                </w:rPr>
                <w:t>IRRI South Asia rice map</w:t>
              </w:r>
            </w:hyperlink>
            <w:r w:rsidR="00ED57BF" w:rsidRPr="00681413">
              <w:t xml:space="preserve"> </w:t>
            </w:r>
            <w:sdt>
              <w:sdtPr>
                <w:rPr>
                  <w:rStyle w:val="Hyperlink"/>
                </w:rPr>
                <w:alias w:val="SmartCite Citation"/>
                <w:tag w:val="bad6be57-5e2a-460d-9424-598e2d5bba4e:47ffe2d6-355c-478e-b82c-6e286122a8da+"/>
                <w:id w:val="-66198147"/>
                <w:placeholder>
                  <w:docPart w:val="B296A0E6652C403AA8CD1E53D5A2CDE5"/>
                </w:placeholder>
              </w:sdtPr>
              <w:sdtContent>
                <w:r w:rsidR="00477515" w:rsidRPr="00477515">
                  <w:rPr>
                    <w:rFonts w:ascii="Calibri" w:eastAsia="Times New Roman" w:hAnsi="Calibri" w:cs="Calibri"/>
                    <w:vertAlign w:val="superscript"/>
                  </w:rPr>
                  <w:t>12</w:t>
                </w:r>
              </w:sdtContent>
            </w:sdt>
          </w:p>
        </w:tc>
        <w:tc>
          <w:tcPr>
            <w:tcW w:w="1636" w:type="dxa"/>
          </w:tcPr>
          <w:p w14:paraId="7700F02A" w14:textId="71816A78" w:rsidR="00FA4748" w:rsidRPr="00BC53E7" w:rsidRDefault="00FA4748" w:rsidP="00FA4748">
            <w:r>
              <w:t>Rice water regime</w:t>
            </w:r>
          </w:p>
        </w:tc>
        <w:tc>
          <w:tcPr>
            <w:tcW w:w="1598" w:type="dxa"/>
          </w:tcPr>
          <w:p w14:paraId="7A0A6979" w14:textId="2E6C9ECC" w:rsidR="00FA4748" w:rsidRDefault="00FA4748" w:rsidP="00FA4748">
            <w:r>
              <w:t>Sub-district (tehsil)</w:t>
            </w:r>
          </w:p>
        </w:tc>
        <w:tc>
          <w:tcPr>
            <w:tcW w:w="1040" w:type="dxa"/>
          </w:tcPr>
          <w:p w14:paraId="7C7D4EA6" w14:textId="7B75397B" w:rsidR="00FA4748" w:rsidDel="001E3BB0" w:rsidRDefault="00FA4748" w:rsidP="00FA4748">
            <w:r>
              <w:t>2000-01</w:t>
            </w:r>
          </w:p>
        </w:tc>
        <w:tc>
          <w:tcPr>
            <w:tcW w:w="3235" w:type="dxa"/>
          </w:tcPr>
          <w:p w14:paraId="6E3F34B5" w14:textId="3C359734" w:rsidR="00FA4748" w:rsidDel="001E3BB0" w:rsidRDefault="00EA6DCE" w:rsidP="00361C09">
            <w:r>
              <w:t>% of area of each water regime</w:t>
            </w:r>
            <w:r w:rsidR="00FA4748">
              <w:t xml:space="preserve"> in each tehsil</w:t>
            </w:r>
          </w:p>
        </w:tc>
      </w:tr>
      <w:tr w:rsidR="00042D36" w14:paraId="48A90AF7" w14:textId="77777777" w:rsidTr="00E17544">
        <w:tc>
          <w:tcPr>
            <w:tcW w:w="9350" w:type="dxa"/>
            <w:gridSpan w:val="5"/>
          </w:tcPr>
          <w:p w14:paraId="7ECE3A8C" w14:textId="00EC63E7" w:rsidR="00042D36" w:rsidRDefault="00222EFE" w:rsidP="00042D36">
            <w:r>
              <w:t xml:space="preserve">* The specific report </w:t>
            </w:r>
            <w:r w:rsidR="00042D36">
              <w:t>of soil health cards from which the data was generated is no longer available on-line. The resulting data is contained in the table [</w:t>
            </w:r>
            <w:proofErr w:type="spellStart"/>
            <w:r w:rsidR="00042D36" w:rsidRPr="0060554A">
              <w:t>rice</w:t>
            </w:r>
            <w:r w:rsidR="00042D36">
              <w:t>,crop</w:t>
            </w:r>
            <w:proofErr w:type="spellEnd"/>
            <w:r w:rsidR="00042D36">
              <w:t>]</w:t>
            </w:r>
            <w:r w:rsidR="00042D36" w:rsidRPr="0060554A">
              <w:t>_</w:t>
            </w:r>
            <w:proofErr w:type="spellStart"/>
            <w:r w:rsidR="00042D36" w:rsidRPr="0060554A">
              <w:t>median_soil_inputs</w:t>
            </w:r>
            <w:proofErr w:type="spellEnd"/>
            <w:r w:rsidR="00042D36">
              <w:t xml:space="preserve"> within the database.</w:t>
            </w:r>
          </w:p>
        </w:tc>
      </w:tr>
    </w:tbl>
    <w:p w14:paraId="04DE3271" w14:textId="6390AC23" w:rsidR="00CA066C" w:rsidRDefault="00CA066C"/>
    <w:p w14:paraId="36B34677" w14:textId="0AF54956" w:rsidR="009E5E3F" w:rsidRPr="009E5E3F" w:rsidRDefault="00CA066C" w:rsidP="009E5E3F">
      <w:pPr>
        <w:pStyle w:val="ghgheading2"/>
      </w:pPr>
      <w:bookmarkStart w:id="16" w:name="_Toc150445501"/>
      <w:bookmarkStart w:id="17" w:name="_Toc150795328"/>
      <w:r w:rsidRPr="009E5E3F">
        <w:t>Model implementation</w:t>
      </w:r>
      <w:bookmarkEnd w:id="16"/>
      <w:bookmarkEnd w:id="17"/>
    </w:p>
    <w:p w14:paraId="705FAD28" w14:textId="4B24C92D" w:rsidR="00B709E0" w:rsidRPr="00B709E0" w:rsidRDefault="00CA066C" w:rsidP="00B709E0">
      <w:r>
        <w:t>We used a total of 2</w:t>
      </w:r>
      <w:r w:rsidR="00AE026F">
        <w:t>0</w:t>
      </w:r>
      <w:r>
        <w:t xml:space="preserve"> </w:t>
      </w:r>
      <w:r w:rsidR="00585B9B">
        <w:t xml:space="preserve">emission factor </w:t>
      </w:r>
      <w:r>
        <w:t>models</w:t>
      </w:r>
      <w:r w:rsidR="002F2845">
        <w:t xml:space="preserve"> (</w:t>
      </w:r>
      <w:r w:rsidR="00703500">
        <w:fldChar w:fldCharType="begin"/>
      </w:r>
      <w:r w:rsidR="00703500">
        <w:instrText xml:space="preserve"> REF _Ref150005725 \h </w:instrText>
      </w:r>
      <w:r w:rsidR="00703500">
        <w:fldChar w:fldCharType="separate"/>
      </w:r>
      <w:r w:rsidR="00A42D66">
        <w:t xml:space="preserve">Table </w:t>
      </w:r>
      <w:r w:rsidR="00A42D66">
        <w:rPr>
          <w:noProof/>
        </w:rPr>
        <w:t>1</w:t>
      </w:r>
      <w:r w:rsidR="00703500">
        <w:fldChar w:fldCharType="end"/>
      </w:r>
      <w:r w:rsidR="002F2845">
        <w:t>)</w:t>
      </w:r>
      <w:r>
        <w:t xml:space="preserve"> to estimate nitrous oxide emissions from </w:t>
      </w:r>
      <w:r w:rsidR="00EF2278">
        <w:t xml:space="preserve">nitrogen </w:t>
      </w:r>
      <w:r>
        <w:t xml:space="preserve">additions. </w:t>
      </w:r>
      <w:r w:rsidR="00F3159B">
        <w:t>The models were all implemented as</w:t>
      </w:r>
      <w:r w:rsidR="00BC5ACD">
        <w:t xml:space="preserve"> a table(s) of factors, table of results and a SQL stored procedure</w:t>
      </w:r>
      <w:r w:rsidR="003B4196">
        <w:t xml:space="preserve"> (</w:t>
      </w:r>
      <w:r w:rsidR="00BC5ACD">
        <w:t xml:space="preserve">see </w:t>
      </w:r>
      <w:r w:rsidR="00042D36">
        <w:t xml:space="preserve">Table 14 in </w:t>
      </w:r>
      <w:r w:rsidR="00BC5ACD">
        <w:t>Appendix A</w:t>
      </w:r>
      <w:r w:rsidR="00222EFE">
        <w:t xml:space="preserve"> </w:t>
      </w:r>
      <w:r w:rsidR="00416931">
        <w:t>for a list of database object</w:t>
      </w:r>
      <w:r w:rsidR="00BD7B30">
        <w:t>s used to implement the models</w:t>
      </w:r>
      <w:r w:rsidR="003B4196">
        <w:t>)</w:t>
      </w:r>
      <w:r w:rsidR="00BC5ACD">
        <w:t>. The SQL stored procedure</w:t>
      </w:r>
      <w:r w:rsidR="00BD7B30">
        <w:t xml:space="preserve"> for each model first creates the input data required by aggregating the fertilizer specific nitrogen applied to each crop to the level of the emission factors</w:t>
      </w:r>
      <w:r w:rsidR="00933D65">
        <w:t>. Crop and fertilizer factors used l</w:t>
      </w:r>
      <w:r w:rsidR="00222EFE">
        <w:t>ookup tables to map between the</w:t>
      </w:r>
      <w:r w:rsidR="00933D65">
        <w:t xml:space="preserve"> </w:t>
      </w:r>
      <w:r w:rsidR="00222EFE">
        <w:t>s</w:t>
      </w:r>
      <w:r w:rsidR="000F1F20">
        <w:t xml:space="preserve">tandard </w:t>
      </w:r>
      <w:r w:rsidR="00933D65">
        <w:t>crop names</w:t>
      </w:r>
      <w:r w:rsidR="003B4196">
        <w:t xml:space="preserve"> in the input data</w:t>
      </w:r>
      <w:r w:rsidR="00222EFE">
        <w:t xml:space="preserve"> </w:t>
      </w:r>
      <w:r w:rsidR="000F1F20">
        <w:t>and the crop names in the model factor sets</w:t>
      </w:r>
      <w:r w:rsidR="003B4196">
        <w:t xml:space="preserve"> (Table 28 in Appendix D)</w:t>
      </w:r>
      <w:r w:rsidR="000F1F20">
        <w:t xml:space="preserve">. Similarly standard fertilizer names in the input data </w:t>
      </w:r>
      <w:del w:id="18" w:author="benjamin clark" w:date="2023-11-10T13:53:00Z">
        <w:r w:rsidR="000F1F20" w:rsidDel="002B2748">
          <w:delText>where</w:delText>
        </w:r>
      </w:del>
      <w:ins w:id="19" w:author="benjamin clark" w:date="2023-11-10T13:53:00Z">
        <w:r w:rsidR="002B2748">
          <w:t>were</w:t>
        </w:r>
      </w:ins>
      <w:r w:rsidR="000F1F20">
        <w:t xml:space="preserve"> mapped to model </w:t>
      </w:r>
      <w:r w:rsidR="00D15F2E">
        <w:t>fertilizer</w:t>
      </w:r>
      <w:r w:rsidR="000F1F20">
        <w:t xml:space="preserve"> factor names </w:t>
      </w:r>
      <w:r w:rsidR="003B4196">
        <w:t>(</w:t>
      </w:r>
      <w:r w:rsidR="000F1F20">
        <w:fldChar w:fldCharType="begin"/>
      </w:r>
      <w:r w:rsidR="000F1F20">
        <w:instrText xml:space="preserve"> REF _Ref150366024 \h </w:instrText>
      </w:r>
      <w:r w:rsidR="000F1F20">
        <w:fldChar w:fldCharType="separate"/>
      </w:r>
      <w:r w:rsidR="00A42D66">
        <w:t xml:space="preserve">Table </w:t>
      </w:r>
      <w:r w:rsidR="00A42D66">
        <w:rPr>
          <w:noProof/>
        </w:rPr>
        <w:t>29</w:t>
      </w:r>
      <w:r w:rsidR="000F1F20">
        <w:fldChar w:fldCharType="end"/>
      </w:r>
      <w:r w:rsidR="000F1F20">
        <w:t xml:space="preserve"> in Appendix D</w:t>
      </w:r>
      <w:r w:rsidR="003B4196">
        <w:t>)</w:t>
      </w:r>
      <w:r w:rsidR="00BD7B30">
        <w:t xml:space="preserve">. The aggregated nitrogen amounts </w:t>
      </w:r>
      <w:r w:rsidR="003B4196">
        <w:t>were</w:t>
      </w:r>
      <w:r w:rsidR="00BD7B30">
        <w:t xml:space="preserve"> th</w:t>
      </w:r>
      <w:r w:rsidR="003B4196">
        <w:t>e</w:t>
      </w:r>
      <w:r w:rsidR="00BD7B30">
        <w:t>n mapped to the correct emission factor to create an input dataset</w:t>
      </w:r>
      <w:r w:rsidR="003B4196">
        <w:t xml:space="preserve"> for the model</w:t>
      </w:r>
      <w:r w:rsidR="00BD7B30">
        <w:t>.</w:t>
      </w:r>
      <w:r w:rsidR="00C319C9">
        <w:t xml:space="preserve"> </w:t>
      </w:r>
      <w:r w:rsidR="00BD7B30">
        <w:t>Next the store</w:t>
      </w:r>
      <w:r w:rsidR="003B4196">
        <w:t>d</w:t>
      </w:r>
      <w:r w:rsidR="00BD7B30">
        <w:t xml:space="preserve"> procedure</w:t>
      </w:r>
      <w:r w:rsidR="00BC3FA1">
        <w:t xml:space="preserve"> used a loop to implement a </w:t>
      </w:r>
      <w:r w:rsidR="00B34900">
        <w:t xml:space="preserve">Monte Carlo simulation. </w:t>
      </w:r>
      <w:r w:rsidR="00494860">
        <w:t xml:space="preserve">The first step was to </w:t>
      </w:r>
      <w:r w:rsidR="00B34900">
        <w:t>sample</w:t>
      </w:r>
      <w:r w:rsidR="00BD7B30">
        <w:t xml:space="preserve"> the emission factors from an appropriate distribution. </w:t>
      </w:r>
      <w:r w:rsidR="00964E83">
        <w:t xml:space="preserve">Beta </w:t>
      </w:r>
      <w:r w:rsidR="007C5D1D">
        <w:t>distributions</w:t>
      </w:r>
      <w:r w:rsidR="00494860">
        <w:t xml:space="preserve"> were typically used </w:t>
      </w:r>
      <w:r w:rsidR="00746AAD">
        <w:t xml:space="preserve">to sample the EFs </w:t>
      </w:r>
      <w:r w:rsidR="003B4196">
        <w:t>as</w:t>
      </w:r>
      <w:r w:rsidR="00746AAD">
        <w:t xml:space="preserve"> they were</w:t>
      </w:r>
      <w:r w:rsidR="00494860">
        <w:t xml:space="preserve"> </w:t>
      </w:r>
      <w:r w:rsidR="00FC462E">
        <w:t>con</w:t>
      </w:r>
      <w:r w:rsidR="00746AAD">
        <w:t xml:space="preserve">strained </w:t>
      </w:r>
      <w:r w:rsidR="00494860">
        <w:t>between 0 and 1</w:t>
      </w:r>
      <w:r w:rsidR="003926DD">
        <w:t xml:space="preserve">. </w:t>
      </w:r>
      <w:r w:rsidR="00097370">
        <w:t xml:space="preserve"> When background emission </w:t>
      </w:r>
      <w:r w:rsidR="005B5683">
        <w:t>values were</w:t>
      </w:r>
      <w:r w:rsidR="00097370">
        <w:t xml:space="preserve"> include</w:t>
      </w:r>
      <w:r w:rsidR="008662C8">
        <w:t>d</w:t>
      </w:r>
      <w:r w:rsidR="00097370">
        <w:t xml:space="preserve"> in the model</w:t>
      </w:r>
      <w:r w:rsidR="00CE414F">
        <w:t>s</w:t>
      </w:r>
      <w:r w:rsidR="00097370">
        <w:t xml:space="preserve">, they were sampled from normal or gamma distributions </w:t>
      </w:r>
      <w:proofErr w:type="gramStart"/>
      <w:r w:rsidR="00097370">
        <w:t>depending</w:t>
      </w:r>
      <w:proofErr w:type="gramEnd"/>
      <w:r w:rsidR="00097370">
        <w:t xml:space="preserve"> </w:t>
      </w:r>
      <w:r w:rsidR="003B4196">
        <w:t>whether</w:t>
      </w:r>
      <w:r w:rsidR="00097370">
        <w:t xml:space="preserve"> the confidence </w:t>
      </w:r>
      <w:r w:rsidR="00097370">
        <w:lastRenderedPageBreak/>
        <w:t xml:space="preserve">interval was skewed. </w:t>
      </w:r>
      <w:r w:rsidR="003926DD">
        <w:t>The sampled EF was then used to compute the kg ha</w:t>
      </w:r>
      <w:r w:rsidR="003926DD" w:rsidRPr="009C1725">
        <w:rPr>
          <w:vertAlign w:val="superscript"/>
        </w:rPr>
        <w:t>-1</w:t>
      </w:r>
      <w:r w:rsidR="003926DD">
        <w:t xml:space="preserve"> emissions of N</w:t>
      </w:r>
      <w:r w:rsidR="003926DD" w:rsidRPr="00E02F28">
        <w:rPr>
          <w:vertAlign w:val="subscript"/>
        </w:rPr>
        <w:t>2</w:t>
      </w:r>
      <w:r w:rsidR="003926DD">
        <w:t>O</w:t>
      </w:r>
      <w:r w:rsidR="004375D8">
        <w:t xml:space="preserve"> with the result</w:t>
      </w:r>
      <w:r w:rsidR="007C5D1D">
        <w:t>,</w:t>
      </w:r>
      <w:r w:rsidR="003B4196">
        <w:t xml:space="preserve"> </w:t>
      </w:r>
      <w:r w:rsidR="004375D8">
        <w:t>inputs</w:t>
      </w:r>
      <w:r w:rsidR="007C5D1D">
        <w:t xml:space="preserve"> and the index of the iteration</w:t>
      </w:r>
      <w:r w:rsidR="004375D8">
        <w:t xml:space="preserve"> stored in the result</w:t>
      </w:r>
      <w:r w:rsidR="007C5D1D">
        <w:t>s</w:t>
      </w:r>
      <w:r w:rsidR="004375D8">
        <w:t xml:space="preserve"> table.</w:t>
      </w:r>
      <w:r w:rsidR="00FC462E">
        <w:t xml:space="preserve"> The stored procedure take</w:t>
      </w:r>
      <w:r w:rsidR="007C5D1D">
        <w:t>s</w:t>
      </w:r>
      <w:r w:rsidR="00FC462E">
        <w:t xml:space="preserve"> the number of simulations desired as an input parameter</w:t>
      </w:r>
      <w:r w:rsidR="003B4196">
        <w:t xml:space="preserve">. One thousand simulations </w:t>
      </w:r>
      <w:r w:rsidR="007C5D1D">
        <w:t>w</w:t>
      </w:r>
      <w:r w:rsidR="003B4196">
        <w:t>ere</w:t>
      </w:r>
      <w:r w:rsidR="007C5D1D">
        <w:t xml:space="preserve"> use</w:t>
      </w:r>
      <w:r w:rsidR="003B4196">
        <w:t>d</w:t>
      </w:r>
      <w:r w:rsidR="007C5D1D">
        <w:t xml:space="preserve"> for each model.</w:t>
      </w:r>
      <w:r w:rsidR="00276656">
        <w:t xml:space="preserve"> </w:t>
      </w:r>
      <w:r w:rsidR="00E63170">
        <w:t xml:space="preserve">The resulting data </w:t>
      </w:r>
      <w:r w:rsidR="00055F82">
        <w:t xml:space="preserve">from all </w:t>
      </w:r>
      <w:r w:rsidR="003B4196">
        <w:t>20</w:t>
      </w:r>
      <w:r w:rsidR="00055F82">
        <w:t xml:space="preserve"> models </w:t>
      </w:r>
      <w:r w:rsidR="00E63170">
        <w:t xml:space="preserve">was </w:t>
      </w:r>
      <w:r w:rsidR="007257E0">
        <w:t xml:space="preserve">then </w:t>
      </w:r>
      <w:r w:rsidR="00E63170">
        <w:t>summarized</w:t>
      </w:r>
      <w:r w:rsidR="002C21FD">
        <w:t xml:space="preserve"> </w:t>
      </w:r>
      <w:r w:rsidR="002543B3">
        <w:t xml:space="preserve">to create ensemble results </w:t>
      </w:r>
      <w:r w:rsidR="00CF796F">
        <w:t>and uncertainty ranges</w:t>
      </w:r>
      <w:r w:rsidR="006B3A1E">
        <w:t xml:space="preserve">. </w:t>
      </w:r>
      <w:r w:rsidR="000B1D92">
        <w:t>For each model</w:t>
      </w:r>
      <w:r w:rsidR="00ED0B93">
        <w:t>,</w:t>
      </w:r>
      <w:r w:rsidR="000B1D92">
        <w:t xml:space="preserve"> the mean, standard deviation, and the 2.5</w:t>
      </w:r>
      <w:r w:rsidR="000B1D92" w:rsidRPr="009C1725">
        <w:rPr>
          <w:vertAlign w:val="superscript"/>
        </w:rPr>
        <w:t>th</w:t>
      </w:r>
      <w:r w:rsidR="000B1D92">
        <w:t>, 25</w:t>
      </w:r>
      <w:r w:rsidR="000B1D92" w:rsidRPr="009C1725">
        <w:rPr>
          <w:vertAlign w:val="superscript"/>
        </w:rPr>
        <w:t>th</w:t>
      </w:r>
      <w:r w:rsidR="000B1D92">
        <w:t xml:space="preserve"> 50</w:t>
      </w:r>
      <w:r w:rsidR="000B1D92" w:rsidRPr="009C1725">
        <w:rPr>
          <w:vertAlign w:val="superscript"/>
        </w:rPr>
        <w:t>th</w:t>
      </w:r>
      <w:r w:rsidR="000B1D92">
        <w:t>, 75</w:t>
      </w:r>
      <w:r w:rsidR="000B1D92" w:rsidRPr="009C1725">
        <w:rPr>
          <w:vertAlign w:val="superscript"/>
        </w:rPr>
        <w:t>th</w:t>
      </w:r>
      <w:r w:rsidR="000B1D92">
        <w:t xml:space="preserve"> and 97.5</w:t>
      </w:r>
      <w:r w:rsidR="000B1D92">
        <w:rPr>
          <w:vertAlign w:val="superscript"/>
        </w:rPr>
        <w:t xml:space="preserve">th </w:t>
      </w:r>
      <w:r w:rsidR="000B1D92">
        <w:t>percentile were computed</w:t>
      </w:r>
      <w:r w:rsidR="003B4196">
        <w:t xml:space="preserve"> from the ensemble</w:t>
      </w:r>
      <w:r w:rsidR="000B1D92">
        <w:t xml:space="preserve">. The </w:t>
      </w:r>
      <w:r w:rsidR="003B4196">
        <w:t xml:space="preserve">final </w:t>
      </w:r>
      <w:r w:rsidR="000B1D92">
        <w:t>ensemble was created by combining all the model simulations into a single distribution and then computing the results.</w:t>
      </w:r>
      <w:r w:rsidR="00602CF0">
        <w:t xml:space="preserve"> The results were then used to create the district level </w:t>
      </w:r>
      <w:r w:rsidR="0023743A">
        <w:t xml:space="preserve">results </w:t>
      </w:r>
      <w:r w:rsidR="00AF00C2">
        <w:t xml:space="preserve">of total emissions </w:t>
      </w:r>
      <w:r w:rsidR="00580983">
        <w:t xml:space="preserve">Mg </w:t>
      </w:r>
      <w:r w:rsidR="00C31F07">
        <w:t>N</w:t>
      </w:r>
      <w:r w:rsidR="00C31F07" w:rsidRPr="003F56B1">
        <w:rPr>
          <w:vertAlign w:val="subscript"/>
        </w:rPr>
        <w:t>2</w:t>
      </w:r>
      <w:r w:rsidR="00C31F07">
        <w:t xml:space="preserve">O </w:t>
      </w:r>
      <w:r w:rsidR="00580983">
        <w:t>yr</w:t>
      </w:r>
      <w:r w:rsidR="00580983" w:rsidRPr="009C1725">
        <w:rPr>
          <w:vertAlign w:val="superscript"/>
        </w:rPr>
        <w:t>-1</w:t>
      </w:r>
      <w:r w:rsidR="00AF00C2">
        <w:t xml:space="preserve"> and emission per unit of production</w:t>
      </w:r>
      <w:r w:rsidR="00580983">
        <w:t xml:space="preserve"> </w:t>
      </w:r>
      <w:r w:rsidR="00C31F07">
        <w:t>kg N</w:t>
      </w:r>
      <w:r w:rsidR="00C31F07" w:rsidRPr="009C1725">
        <w:rPr>
          <w:vertAlign w:val="subscript"/>
        </w:rPr>
        <w:t>2</w:t>
      </w:r>
      <w:r w:rsidR="00C31F07">
        <w:t>O kg product</w:t>
      </w:r>
      <w:r w:rsidR="00C31F07" w:rsidRPr="009C1725">
        <w:rPr>
          <w:vertAlign w:val="superscript"/>
        </w:rPr>
        <w:t>-1</w:t>
      </w:r>
      <w:r w:rsidR="006802C8">
        <w:t xml:space="preserve"> for each</w:t>
      </w:r>
      <w:r w:rsidR="002458DF">
        <w:t xml:space="preserve"> crop and farm size</w:t>
      </w:r>
      <w:r w:rsidR="00643EF9">
        <w:t xml:space="preserve"> with uncertainty ranges</w:t>
      </w:r>
      <w:r w:rsidR="002458DF">
        <w:t>.</w:t>
      </w:r>
      <w:r w:rsidR="00D406F3">
        <w:t xml:space="preserve"> The database objects </w:t>
      </w:r>
      <w:proofErr w:type="gramStart"/>
      <w:r w:rsidR="00D406F3">
        <w:t>use</w:t>
      </w:r>
      <w:proofErr w:type="gramEnd"/>
      <w:r w:rsidR="00D406F3">
        <w:t xml:space="preserve"> to implement the nitrous oxide models are documented in </w:t>
      </w:r>
      <w:r w:rsidR="00643EF9">
        <w:t xml:space="preserve">Table 14 of </w:t>
      </w:r>
      <w:r w:rsidR="00D406F3">
        <w:t xml:space="preserve">Appendix A. Detailed description of each model and its EF value can be found in </w:t>
      </w:r>
      <w:r w:rsidR="00643EF9">
        <w:t xml:space="preserve">Tables 6 through 13 in </w:t>
      </w:r>
      <w:r w:rsidR="00D406F3">
        <w:t xml:space="preserve">Appendix A. </w:t>
      </w:r>
    </w:p>
    <w:p w14:paraId="7F0848BF" w14:textId="2AF0385A" w:rsidR="005C1566" w:rsidRDefault="00662315" w:rsidP="004166B4">
      <w:pPr>
        <w:pStyle w:val="ghgheading1"/>
      </w:pPr>
      <w:bookmarkStart w:id="20" w:name="_Toc150445502"/>
      <w:bookmarkStart w:id="21" w:name="_Toc150795329"/>
      <w:r>
        <w:t>Methane emissions from rice</w:t>
      </w:r>
      <w:bookmarkEnd w:id="20"/>
      <w:bookmarkEnd w:id="21"/>
      <w:r w:rsidR="006515F9">
        <w:t xml:space="preserve"> </w:t>
      </w:r>
    </w:p>
    <w:p w14:paraId="66769F95" w14:textId="2B5ACFDE" w:rsidR="004166B4" w:rsidRDefault="000B7DE0" w:rsidP="004166B4">
      <w:pPr>
        <w:pStyle w:val="ghgheading2"/>
      </w:pPr>
      <w:bookmarkStart w:id="22" w:name="_Toc150445503"/>
      <w:bookmarkStart w:id="23" w:name="_Toc150795330"/>
      <w:r>
        <w:t>Methane e</w:t>
      </w:r>
      <w:r w:rsidR="00662315" w:rsidRPr="00B12BA2">
        <w:t>missions models</w:t>
      </w:r>
      <w:bookmarkEnd w:id="22"/>
      <w:bookmarkEnd w:id="23"/>
    </w:p>
    <w:p w14:paraId="350CB51A" w14:textId="388F3B13" w:rsidR="0033637B" w:rsidRPr="00E02F28" w:rsidRDefault="00F07C7C" w:rsidP="004166B4">
      <w:r>
        <w:t xml:space="preserve">The </w:t>
      </w:r>
      <w:r w:rsidR="00356619">
        <w:t>literature</w:t>
      </w:r>
      <w:r>
        <w:t xml:space="preserve"> review yielded </w:t>
      </w:r>
      <w:r w:rsidR="00A3330D" w:rsidRPr="00A3330D">
        <w:t>five</w:t>
      </w:r>
      <w:r>
        <w:t xml:space="preserve"> papers</w:t>
      </w:r>
      <w:r w:rsidR="00356619">
        <w:t xml:space="preserve"> that contained emission factors</w:t>
      </w:r>
      <w:r w:rsidR="008F5E4E">
        <w:t xml:space="preserve"> (EF)</w:t>
      </w:r>
      <w:r w:rsidR="00356619">
        <w:t xml:space="preserve"> or </w:t>
      </w:r>
      <w:r w:rsidR="00C2002A">
        <w:t>empirical</w:t>
      </w:r>
      <w:r w:rsidR="00356619">
        <w:t xml:space="preserve"> models for estimating rice methane emission.</w:t>
      </w:r>
      <w:r w:rsidR="0033637B">
        <w:t xml:space="preserve"> The IPCC </w:t>
      </w:r>
      <w:r w:rsidR="0033637B" w:rsidRPr="00186E8B">
        <w:t>2019 updated</w:t>
      </w:r>
      <w:r w:rsidR="003D4FEB">
        <w:t xml:space="preserve"> </w:t>
      </w:r>
      <w:r w:rsidR="0033637B" w:rsidRPr="00186E8B">
        <w:t xml:space="preserve"> methodology</w:t>
      </w:r>
      <w:r w:rsidR="003D4FEB" w:rsidRPr="003D4FEB">
        <w:t xml:space="preserve"> </w:t>
      </w:r>
      <w:sdt>
        <w:sdtPr>
          <w:alias w:val="SmartCite Citation"/>
          <w:tag w:val="bad6be57-5e2a-460d-9424-598e2d5bba4e:95da87ae-eb39-4496-b956-b69dc64e2e62+"/>
          <w:id w:val="-1300601767"/>
          <w:placeholder>
            <w:docPart w:val="AE62FD65421C43358BCB22A01FBED62B"/>
          </w:placeholder>
        </w:sdtPr>
        <w:sdtContent>
          <w:r w:rsidR="00477515" w:rsidRPr="00477515">
            <w:rPr>
              <w:rFonts w:ascii="Calibri" w:eastAsia="Times New Roman" w:hAnsi="Calibri" w:cs="Calibri"/>
              <w:vertAlign w:val="superscript"/>
            </w:rPr>
            <w:t>1</w:t>
          </w:r>
        </w:sdtContent>
      </w:sdt>
      <w:r w:rsidR="0033637B" w:rsidRPr="00186E8B">
        <w:t xml:space="preserve"> was also implemented. </w:t>
      </w:r>
      <w:r w:rsidR="004F242A" w:rsidRPr="00186E8B">
        <w:t>The models ranged from the simple</w:t>
      </w:r>
      <w:r w:rsidR="00A05338" w:rsidRPr="00186E8B">
        <w:t xml:space="preserve"> EF based models</w:t>
      </w:r>
      <w:r w:rsidR="00032F99" w:rsidRPr="00186E8B">
        <w:t xml:space="preserve"> </w:t>
      </w:r>
      <w:customXmlInsRangeStart w:id="24" w:author="benjamin clark" w:date="2023-11-10T13:55:00Z"/>
      <w:sdt>
        <w:sdtPr>
          <w:alias w:val="SmartCite Citation"/>
          <w:tag w:val="bad6be57-5e2a-460d-9424-598e2d5bba4e:f3fe0b90-5c42-4b29-94fe-48aeebc22eea+"/>
          <w:id w:val="-63183501"/>
          <w:placeholder>
            <w:docPart w:val="DefaultPlaceholder_-1854013440"/>
          </w:placeholder>
        </w:sdtPr>
        <w:sdtContent>
          <w:customXmlInsRangeEnd w:id="24"/>
          <w:r w:rsidR="00477515" w:rsidRPr="00477515">
            <w:rPr>
              <w:rFonts w:ascii="Calibri" w:eastAsia="Times New Roman" w:hAnsi="Calibri" w:cs="Calibri"/>
              <w:vertAlign w:val="superscript"/>
            </w:rPr>
            <w:t>13</w:t>
          </w:r>
          <w:customXmlInsRangeStart w:id="25" w:author="benjamin clark" w:date="2023-11-10T13:55:00Z"/>
        </w:sdtContent>
      </w:sdt>
      <w:customXmlInsRangeEnd w:id="25"/>
      <w:r w:rsidR="00A05338" w:rsidRPr="00186E8B">
        <w:t>,</w:t>
      </w:r>
      <w:r w:rsidR="004F242A" w:rsidRPr="00186E8B">
        <w:t xml:space="preserve"> </w:t>
      </w:r>
      <w:r w:rsidR="00A05338" w:rsidRPr="00186E8B">
        <w:t xml:space="preserve">that only accounted for water regime to complex </w:t>
      </w:r>
      <w:r w:rsidR="00032F99" w:rsidRPr="00186E8B">
        <w:t>Generalized Additive Mixed Models (</w:t>
      </w:r>
      <w:r w:rsidR="00A05338" w:rsidRPr="00186E8B">
        <w:t>GAMM</w:t>
      </w:r>
      <w:r w:rsidR="00032F99" w:rsidRPr="00186E8B">
        <w:t>)</w:t>
      </w:r>
      <w:r w:rsidR="009B37C7" w:rsidRPr="00186E8B">
        <w:t xml:space="preserve"> </w:t>
      </w:r>
      <w:customXmlInsRangeStart w:id="26" w:author="benjamin clark" w:date="2023-11-10T13:56:00Z"/>
      <w:sdt>
        <w:sdtPr>
          <w:alias w:val="SmartCite Citation"/>
          <w:tag w:val="bad6be57-5e2a-460d-9424-598e2d5bba4e:9d319240-d88c-4080-a705-174bf92dd7e3+"/>
          <w:id w:val="-588006004"/>
          <w:placeholder>
            <w:docPart w:val="DefaultPlaceholder_-1854013440"/>
          </w:placeholder>
        </w:sdtPr>
        <w:sdtContent>
          <w:customXmlInsRangeEnd w:id="26"/>
          <w:r w:rsidR="00477515" w:rsidRPr="00477515">
            <w:rPr>
              <w:rFonts w:ascii="Calibri" w:eastAsia="Times New Roman" w:hAnsi="Calibri" w:cs="Calibri"/>
              <w:vertAlign w:val="superscript"/>
            </w:rPr>
            <w:t>14</w:t>
          </w:r>
          <w:customXmlInsRangeStart w:id="27" w:author="benjamin clark" w:date="2023-11-10T13:56:00Z"/>
        </w:sdtContent>
      </w:sdt>
      <w:customXmlInsRangeEnd w:id="27"/>
      <w:r w:rsidR="009843E6" w:rsidRPr="00186E8B">
        <w:t xml:space="preserve"> that accounted</w:t>
      </w:r>
      <w:r w:rsidR="009843E6">
        <w:t xml:space="preserve"> </w:t>
      </w:r>
      <w:r w:rsidR="00032F99">
        <w:t>for</w:t>
      </w:r>
      <w:r w:rsidR="00D324C5">
        <w:t xml:space="preserve"> a</w:t>
      </w:r>
      <w:r w:rsidR="009843E6">
        <w:t xml:space="preserve"> range of variables including </w:t>
      </w:r>
      <w:r w:rsidR="009843E6" w:rsidRPr="00B709E0">
        <w:t>climate</w:t>
      </w:r>
      <w:r w:rsidR="009843E6">
        <w:t xml:space="preserve"> data, soil carbon content, soil pH, soil texture, the season the crop was grown in, preseason water status, water regime, organic fertilizer type, organic fertilizer amount, method of applying the organic fertilizer, method used to plant the rice, and crop duration</w:t>
      </w:r>
      <w:r w:rsidR="00F71606">
        <w:t xml:space="preserve">. Other models contained scaling factors for water regime, preseason </w:t>
      </w:r>
      <w:r w:rsidR="003747A5">
        <w:t xml:space="preserve">water status and organic amendments. Two models </w:t>
      </w:r>
      <w:customXmlInsRangeStart w:id="28" w:author="benjamin clark" w:date="2023-11-10T13:57:00Z"/>
      <w:sdt>
        <w:sdtPr>
          <w:alias w:val="SmartCite Citation"/>
          <w:tag w:val="bad6be57-5e2a-460d-9424-598e2d5bba4e:f3fe0b90-5c42-4b29-94fe-48aeebc22eea,bad6be57-5e2a-460d-9424-598e2d5bba4e:56feeead-e16e-4b6d-8d3c-73bcb0091da1+"/>
          <w:id w:val="-1694600667"/>
          <w:placeholder>
            <w:docPart w:val="DefaultPlaceholder_-1854013440"/>
          </w:placeholder>
        </w:sdtPr>
        <w:sdtEndPr>
          <w:rPr>
            <w:highlight w:val="yellow"/>
          </w:rPr>
        </w:sdtEndPr>
        <w:sdtContent>
          <w:customXmlInsRangeEnd w:id="28"/>
          <w:r w:rsidR="00477515" w:rsidRPr="00477515">
            <w:rPr>
              <w:rFonts w:ascii="Calibri" w:eastAsia="Times New Roman" w:hAnsi="Calibri" w:cs="Calibri"/>
              <w:vertAlign w:val="superscript"/>
            </w:rPr>
            <w:t>13,15</w:t>
          </w:r>
          <w:customXmlInsRangeStart w:id="29" w:author="benjamin clark" w:date="2023-11-10T13:57:00Z"/>
        </w:sdtContent>
      </w:sdt>
      <w:customXmlInsRangeEnd w:id="29"/>
      <w:r w:rsidR="003747A5">
        <w:t xml:space="preserve"> were </w:t>
      </w:r>
      <w:r w:rsidR="00B81EEC">
        <w:t>I</w:t>
      </w:r>
      <w:r w:rsidR="003747A5">
        <w:t>ndia specific and contained factors for drought prone rice. Drought p</w:t>
      </w:r>
      <w:r w:rsidR="00FC520C">
        <w:t>r</w:t>
      </w:r>
      <w:r w:rsidR="003747A5">
        <w:t>one rice is also included in the IPCC 2019 updated methodology</w:t>
      </w:r>
      <w:customXmlInsRangeStart w:id="30" w:author="benjamin clark" w:date="2023-11-10T14:01:00Z"/>
      <w:sdt>
        <w:sdtPr>
          <w:alias w:val="SmartCite Citation"/>
          <w:tag w:val="bad6be57-5e2a-460d-9424-598e2d5bba4e:95da87ae-eb39-4496-b956-b69dc64e2e62+"/>
          <w:id w:val="1261950680"/>
          <w:placeholder>
            <w:docPart w:val="DefaultPlaceholder_-1854013440"/>
          </w:placeholder>
        </w:sdtPr>
        <w:sdtContent>
          <w:customXmlInsRangeEnd w:id="30"/>
          <w:r w:rsidR="00477515" w:rsidRPr="00477515">
            <w:rPr>
              <w:rFonts w:ascii="Calibri" w:eastAsia="Times New Roman" w:hAnsi="Calibri" w:cs="Calibri"/>
              <w:vertAlign w:val="superscript"/>
            </w:rPr>
            <w:t>1</w:t>
          </w:r>
          <w:customXmlInsRangeStart w:id="31" w:author="benjamin clark" w:date="2023-11-10T14:01:00Z"/>
        </w:sdtContent>
      </w:sdt>
      <w:customXmlInsRangeEnd w:id="31"/>
      <w:del w:id="32" w:author="benjamin clark" w:date="2023-11-10T14:01:00Z">
        <w:r w:rsidR="00A60F70" w:rsidDel="00D157BF">
          <w:delText>(ref)</w:delText>
        </w:r>
      </w:del>
      <w:r w:rsidR="00A60F70">
        <w:t xml:space="preserve">. </w:t>
      </w:r>
      <w:r w:rsidR="00FC520C">
        <w:t>Drought prone</w:t>
      </w:r>
      <w:r w:rsidR="003747A5">
        <w:t xml:space="preserve"> </w:t>
      </w:r>
      <w:r w:rsidR="00FC520C">
        <w:t>rice is important in India</w:t>
      </w:r>
      <w:r w:rsidR="005F4B35">
        <w:t xml:space="preserve"> as a large amount of rice production occurs in drought prone areas and has significantly less emissions</w:t>
      </w:r>
      <w:r w:rsidR="00032F99">
        <w:t xml:space="preserve"> than rice grown in non-drought areas</w:t>
      </w:r>
      <w:r w:rsidR="005F4B35">
        <w:t xml:space="preserve">. </w:t>
      </w:r>
      <w:r w:rsidR="00831174">
        <w:t xml:space="preserve">The ensemble of models </w:t>
      </w:r>
      <w:r w:rsidR="00136435">
        <w:t>represents</w:t>
      </w:r>
      <w:r w:rsidR="00831174">
        <w:t xml:space="preserve"> a range of methodo</w:t>
      </w:r>
      <w:r w:rsidR="00191AF9">
        <w:t>lo</w:t>
      </w:r>
      <w:r w:rsidR="00831174">
        <w:t xml:space="preserve">gies applicable to the </w:t>
      </w:r>
      <w:r w:rsidR="002D5B8E">
        <w:t>available</w:t>
      </w:r>
      <w:r w:rsidR="00191AF9">
        <w:t xml:space="preserve"> data</w:t>
      </w:r>
      <w:r w:rsidR="006A3682">
        <w:t xml:space="preserve"> </w:t>
      </w:r>
      <w:r w:rsidR="00032F99">
        <w:t>to use and ensemble approach to estimate uncertainties</w:t>
      </w:r>
      <w:r w:rsidR="002D5B8E">
        <w:t>.</w:t>
      </w:r>
    </w:p>
    <w:p w14:paraId="4D6FEBBD" w14:textId="6362528D" w:rsidR="004166B4" w:rsidRPr="00E02F28" w:rsidRDefault="004166B4" w:rsidP="004166B4">
      <w:pPr>
        <w:rPr>
          <w:highlight w:val="yellow"/>
        </w:rPr>
      </w:pPr>
    </w:p>
    <w:tbl>
      <w:tblPr>
        <w:tblStyle w:val="TableGrid"/>
        <w:tblW w:w="9355" w:type="dxa"/>
        <w:tblLook w:val="04A0" w:firstRow="1" w:lastRow="0" w:firstColumn="1" w:lastColumn="0" w:noHBand="0" w:noVBand="1"/>
      </w:tblPr>
      <w:tblGrid>
        <w:gridCol w:w="1795"/>
        <w:gridCol w:w="2880"/>
        <w:gridCol w:w="4680"/>
      </w:tblGrid>
      <w:tr w:rsidR="002765D9" w:rsidRPr="004C62C1" w14:paraId="675C3ECE" w14:textId="4E526F00" w:rsidTr="004166B4">
        <w:trPr>
          <w:trHeight w:val="287"/>
        </w:trPr>
        <w:tc>
          <w:tcPr>
            <w:tcW w:w="9355" w:type="dxa"/>
            <w:gridSpan w:val="3"/>
          </w:tcPr>
          <w:p w14:paraId="4B792306" w14:textId="082983D4" w:rsidR="002765D9" w:rsidRDefault="004166B4" w:rsidP="00361C09">
            <w:pPr>
              <w:rPr>
                <w:b/>
                <w:bCs/>
              </w:rPr>
            </w:pPr>
            <w:bookmarkStart w:id="33" w:name="_Toc150459610"/>
            <w:bookmarkStart w:id="34" w:name="_Toc150795345"/>
            <w:r>
              <w:t xml:space="preserve">Table </w:t>
            </w:r>
            <w:fldSimple w:instr=" SEQ Table \* ARABIC ">
              <w:r w:rsidR="00A42D66">
                <w:rPr>
                  <w:noProof/>
                </w:rPr>
                <w:t>3</w:t>
              </w:r>
            </w:fldSimple>
            <w:r>
              <w:t>:</w:t>
            </w:r>
            <w:r w:rsidR="00FA7873">
              <w:t xml:space="preserve"> </w:t>
            </w:r>
            <w:r w:rsidRPr="00E137A1">
              <w:t>Models for estimating methane emissions from rice</w:t>
            </w:r>
            <w:bookmarkEnd w:id="33"/>
            <w:bookmarkEnd w:id="34"/>
          </w:p>
        </w:tc>
      </w:tr>
      <w:tr w:rsidR="004166B4" w:rsidRPr="004C62C1" w14:paraId="302F6B09" w14:textId="01418DBA" w:rsidTr="00E02F28">
        <w:trPr>
          <w:trHeight w:val="287"/>
        </w:trPr>
        <w:tc>
          <w:tcPr>
            <w:tcW w:w="1795" w:type="dxa"/>
          </w:tcPr>
          <w:p w14:paraId="20952A7D" w14:textId="4425347F" w:rsidR="004166B4" w:rsidRPr="004C62C1" w:rsidRDefault="004166B4" w:rsidP="001843D2">
            <w:pPr>
              <w:rPr>
                <w:b/>
                <w:bCs/>
              </w:rPr>
            </w:pPr>
            <w:r w:rsidRPr="004C62C1">
              <w:rPr>
                <w:b/>
                <w:bCs/>
              </w:rPr>
              <w:t>R</w:t>
            </w:r>
            <w:r>
              <w:rPr>
                <w:b/>
                <w:bCs/>
              </w:rPr>
              <w:t>EFERENCE</w:t>
            </w:r>
          </w:p>
        </w:tc>
        <w:tc>
          <w:tcPr>
            <w:tcW w:w="2880" w:type="dxa"/>
          </w:tcPr>
          <w:p w14:paraId="158BD322" w14:textId="625BCCA5" w:rsidR="004166B4" w:rsidRPr="004C62C1" w:rsidRDefault="004166B4" w:rsidP="001843D2">
            <w:pPr>
              <w:rPr>
                <w:b/>
                <w:bCs/>
              </w:rPr>
            </w:pPr>
            <w:r w:rsidRPr="004C62C1">
              <w:rPr>
                <w:b/>
                <w:bCs/>
              </w:rPr>
              <w:t>D</w:t>
            </w:r>
            <w:r>
              <w:rPr>
                <w:b/>
                <w:bCs/>
              </w:rPr>
              <w:t>ESCRIPTION</w:t>
            </w:r>
          </w:p>
        </w:tc>
        <w:tc>
          <w:tcPr>
            <w:tcW w:w="4680" w:type="dxa"/>
          </w:tcPr>
          <w:p w14:paraId="670A0FA1" w14:textId="6529B195" w:rsidR="004166B4" w:rsidRPr="004C62C1" w:rsidRDefault="004166B4" w:rsidP="001843D2">
            <w:pPr>
              <w:rPr>
                <w:b/>
                <w:bCs/>
              </w:rPr>
            </w:pPr>
            <w:r>
              <w:rPr>
                <w:b/>
                <w:bCs/>
              </w:rPr>
              <w:t>INPUT DATA REQUIRED</w:t>
            </w:r>
          </w:p>
        </w:tc>
      </w:tr>
      <w:tr w:rsidR="004166B4" w:rsidRPr="002856B0" w14:paraId="168B84A8" w14:textId="122C05AD" w:rsidTr="00E02F28">
        <w:trPr>
          <w:trHeight w:val="281"/>
        </w:trPr>
        <w:tc>
          <w:tcPr>
            <w:tcW w:w="1795" w:type="dxa"/>
          </w:tcPr>
          <w:p w14:paraId="262A0E24" w14:textId="25937396" w:rsidR="004166B4" w:rsidRDefault="004166B4" w:rsidP="00B7255E">
            <w:r>
              <w:t xml:space="preserve">Bhatia et al </w:t>
            </w:r>
            <w:r w:rsidR="00186E8B">
              <w:t>(</w:t>
            </w:r>
            <w:r>
              <w:t>2013</w:t>
            </w:r>
            <w:r w:rsidR="00186E8B">
              <w:t>)</w:t>
            </w:r>
            <w:customXmlInsRangeStart w:id="35" w:author="benjamin clark" w:date="2023-11-10T14:02:00Z"/>
            <w:sdt>
              <w:sdtPr>
                <w:alias w:val="SmartCite Citation"/>
                <w:tag w:val="bad6be57-5e2a-460d-9424-598e2d5bba4e:f3fe0b90-5c42-4b29-94fe-48aeebc22eea+"/>
                <w:id w:val="1842434858"/>
                <w:placeholder>
                  <w:docPart w:val="DefaultPlaceholder_-1854013440"/>
                </w:placeholder>
              </w:sdtPr>
              <w:sdtContent>
                <w:customXmlInsRangeEnd w:id="35"/>
                <w:r w:rsidR="00477515" w:rsidRPr="00477515">
                  <w:rPr>
                    <w:rFonts w:ascii="Calibri" w:eastAsia="Times New Roman" w:hAnsi="Calibri" w:cs="Calibri"/>
                    <w:vertAlign w:val="superscript"/>
                  </w:rPr>
                  <w:t>13</w:t>
                </w:r>
                <w:customXmlInsRangeStart w:id="36" w:author="benjamin clark" w:date="2023-11-10T14:02:00Z"/>
              </w:sdtContent>
            </w:sdt>
            <w:customXmlInsRangeEnd w:id="36"/>
          </w:p>
        </w:tc>
        <w:tc>
          <w:tcPr>
            <w:tcW w:w="2880" w:type="dxa"/>
          </w:tcPr>
          <w:p w14:paraId="366D34B3" w14:textId="77777777" w:rsidR="004166B4" w:rsidRDefault="004166B4" w:rsidP="00B7255E">
            <w:r>
              <w:t>India NATCOM EF model</w:t>
            </w:r>
          </w:p>
        </w:tc>
        <w:tc>
          <w:tcPr>
            <w:tcW w:w="4680" w:type="dxa"/>
          </w:tcPr>
          <w:p w14:paraId="7F6DFE31" w14:textId="4AFD721F" w:rsidR="004166B4" w:rsidRDefault="004166B4" w:rsidP="00B7255E">
            <w:r>
              <w:t>Water regime, crop duration</w:t>
            </w:r>
          </w:p>
        </w:tc>
      </w:tr>
      <w:tr w:rsidR="004166B4" w:rsidRPr="004166B4" w14:paraId="05776EE4" w14:textId="32E031CD" w:rsidTr="00E02F28">
        <w:trPr>
          <w:trHeight w:val="570"/>
        </w:trPr>
        <w:tc>
          <w:tcPr>
            <w:tcW w:w="1795" w:type="dxa"/>
          </w:tcPr>
          <w:p w14:paraId="016CDB68" w14:textId="0A6E2602" w:rsidR="004166B4" w:rsidRDefault="004166B4" w:rsidP="00B7255E">
            <w:r>
              <w:t xml:space="preserve">Gupta et al </w:t>
            </w:r>
            <w:r w:rsidR="00186E8B">
              <w:t>(</w:t>
            </w:r>
            <w:r>
              <w:t>2009</w:t>
            </w:r>
            <w:r w:rsidR="00186E8B">
              <w:t>)</w:t>
            </w:r>
            <w:customXmlInsRangeStart w:id="37" w:author="benjamin clark" w:date="2023-11-10T14:02:00Z"/>
            <w:sdt>
              <w:sdtPr>
                <w:alias w:val="SmartCite Citation"/>
                <w:tag w:val="bad6be57-5e2a-460d-9424-598e2d5bba4e:56feeead-e16e-4b6d-8d3c-73bcb0091da1+"/>
                <w:id w:val="1398781313"/>
                <w:placeholder>
                  <w:docPart w:val="DefaultPlaceholder_-1854013440"/>
                </w:placeholder>
              </w:sdtPr>
              <w:sdtContent>
                <w:customXmlInsRangeEnd w:id="37"/>
                <w:r w:rsidR="00477515" w:rsidRPr="00477515">
                  <w:rPr>
                    <w:rFonts w:ascii="Calibri" w:eastAsia="Times New Roman" w:hAnsi="Calibri" w:cs="Calibri"/>
                    <w:vertAlign w:val="superscript"/>
                  </w:rPr>
                  <w:t>15</w:t>
                </w:r>
                <w:customXmlInsRangeStart w:id="38" w:author="benjamin clark" w:date="2023-11-10T14:02:00Z"/>
              </w:sdtContent>
            </w:sdt>
            <w:customXmlInsRangeEnd w:id="38"/>
          </w:p>
        </w:tc>
        <w:tc>
          <w:tcPr>
            <w:tcW w:w="2880" w:type="dxa"/>
          </w:tcPr>
          <w:p w14:paraId="4829C500" w14:textId="76C6ADFB" w:rsidR="004166B4" w:rsidRDefault="004166B4" w:rsidP="00B7255E">
            <w:r>
              <w:t>India specific EF model with scaling factors for organic amendments</w:t>
            </w:r>
          </w:p>
        </w:tc>
        <w:tc>
          <w:tcPr>
            <w:tcW w:w="4680" w:type="dxa"/>
          </w:tcPr>
          <w:p w14:paraId="3C5D4759" w14:textId="27763F52" w:rsidR="004166B4" w:rsidRDefault="004166B4" w:rsidP="00B7255E">
            <w:r>
              <w:t>Water regime, crop duration, organic fertilizer</w:t>
            </w:r>
          </w:p>
        </w:tc>
      </w:tr>
      <w:tr w:rsidR="004166B4" w:rsidRPr="004166B4" w14:paraId="7A5D7E04" w14:textId="73B0158E" w:rsidTr="00E02F28">
        <w:trPr>
          <w:trHeight w:val="287"/>
        </w:trPr>
        <w:tc>
          <w:tcPr>
            <w:tcW w:w="1795" w:type="dxa"/>
          </w:tcPr>
          <w:p w14:paraId="51E5D042" w14:textId="20F021BE" w:rsidR="004166B4" w:rsidRDefault="004166B4" w:rsidP="00B7255E">
            <w:r>
              <w:t>IPCC 2019</w:t>
            </w:r>
            <w:r w:rsidR="00186E8B">
              <w:t xml:space="preserve"> Update</w:t>
            </w:r>
            <w:customXmlInsRangeStart w:id="39" w:author="benjamin clark" w:date="2023-11-10T14:04:00Z"/>
            <w:sdt>
              <w:sdtPr>
                <w:alias w:val="SmartCite Citation"/>
                <w:tag w:val="bad6be57-5e2a-460d-9424-598e2d5bba4e:95da87ae-eb39-4496-b956-b69dc64e2e62+"/>
                <w:id w:val="-1239006750"/>
                <w:placeholder>
                  <w:docPart w:val="DefaultPlaceholder_-1854013440"/>
                </w:placeholder>
              </w:sdtPr>
              <w:sdtContent>
                <w:customXmlInsRangeEnd w:id="39"/>
                <w:r w:rsidR="00477515" w:rsidRPr="00477515">
                  <w:rPr>
                    <w:rFonts w:ascii="Calibri" w:eastAsia="Times New Roman" w:hAnsi="Calibri" w:cs="Calibri"/>
                    <w:vertAlign w:val="superscript"/>
                  </w:rPr>
                  <w:t>1</w:t>
                </w:r>
                <w:customXmlInsRangeStart w:id="40" w:author="benjamin clark" w:date="2023-11-10T14:04:00Z"/>
              </w:sdtContent>
            </w:sdt>
            <w:customXmlInsRangeEnd w:id="40"/>
          </w:p>
        </w:tc>
        <w:tc>
          <w:tcPr>
            <w:tcW w:w="2880" w:type="dxa"/>
          </w:tcPr>
          <w:p w14:paraId="78734CFD" w14:textId="77777777" w:rsidR="004166B4" w:rsidRDefault="004166B4" w:rsidP="00B7255E">
            <w:r>
              <w:t>Standard IPCC method, 2019 update</w:t>
            </w:r>
          </w:p>
        </w:tc>
        <w:tc>
          <w:tcPr>
            <w:tcW w:w="4680" w:type="dxa"/>
          </w:tcPr>
          <w:p w14:paraId="13E2A733" w14:textId="3014BFC2" w:rsidR="004166B4" w:rsidRDefault="004166B4" w:rsidP="00B7255E">
            <w:r>
              <w:t>Water regime, pre-season water status, organic fertilizer, crop duration</w:t>
            </w:r>
          </w:p>
        </w:tc>
      </w:tr>
      <w:tr w:rsidR="004166B4" w14:paraId="3AC5F61B" w14:textId="0B71D000" w:rsidTr="00E02F28">
        <w:trPr>
          <w:trHeight w:val="852"/>
        </w:trPr>
        <w:tc>
          <w:tcPr>
            <w:tcW w:w="1795" w:type="dxa"/>
          </w:tcPr>
          <w:p w14:paraId="6FB8663F" w14:textId="04BAA782" w:rsidR="004166B4" w:rsidRDefault="00BD3EEF" w:rsidP="00B7255E">
            <w:r>
              <w:t xml:space="preserve">Nikolaisen </w:t>
            </w:r>
            <w:r w:rsidR="004166B4">
              <w:t xml:space="preserve">et al </w:t>
            </w:r>
            <w:r w:rsidR="00186E8B">
              <w:t>(</w:t>
            </w:r>
            <w:r w:rsidR="004166B4">
              <w:t>2023</w:t>
            </w:r>
            <w:r w:rsidR="00186E8B">
              <w:t>)</w:t>
            </w:r>
            <w:sdt>
              <w:sdtPr>
                <w:alias w:val="SmartCite Citation"/>
                <w:tag w:val="bad6be57-5e2a-460d-9424-598e2d5bba4e:9d319240-d88c-4080-a705-174bf92dd7e3+"/>
                <w:id w:val="1982810568"/>
                <w:placeholder>
                  <w:docPart w:val="DefaultPlaceholder_-1854013440"/>
                </w:placeholder>
              </w:sdtPr>
              <w:sdtContent>
                <w:r w:rsidR="00477515" w:rsidRPr="00477515">
                  <w:rPr>
                    <w:rFonts w:ascii="Calibri" w:eastAsia="Times New Roman" w:hAnsi="Calibri" w:cs="Calibri"/>
                    <w:vertAlign w:val="superscript"/>
                  </w:rPr>
                  <w:t>14</w:t>
                </w:r>
              </w:sdtContent>
            </w:sdt>
          </w:p>
        </w:tc>
        <w:tc>
          <w:tcPr>
            <w:tcW w:w="2880" w:type="dxa"/>
          </w:tcPr>
          <w:p w14:paraId="10377667" w14:textId="7F394BAD" w:rsidR="004166B4" w:rsidRDefault="004166B4" w:rsidP="00B7255E">
            <w:r>
              <w:t xml:space="preserve">GAMM model </w:t>
            </w:r>
          </w:p>
        </w:tc>
        <w:tc>
          <w:tcPr>
            <w:tcW w:w="4680" w:type="dxa"/>
          </w:tcPr>
          <w:p w14:paraId="048CCED6" w14:textId="2284331D" w:rsidR="004166B4" w:rsidRDefault="004166B4" w:rsidP="00B7255E">
            <w:r>
              <w:t>climate, preseason water status, water regime, soil texture, pH and organic carbon, organic inputs type, amount and application method, season grown in, and type of planting</w:t>
            </w:r>
          </w:p>
        </w:tc>
      </w:tr>
      <w:tr w:rsidR="004166B4" w14:paraId="4A900AE0" w14:textId="04938CFD" w:rsidTr="00E02F28">
        <w:trPr>
          <w:trHeight w:val="287"/>
        </w:trPr>
        <w:tc>
          <w:tcPr>
            <w:tcW w:w="1795" w:type="dxa"/>
            <w:vMerge w:val="restart"/>
          </w:tcPr>
          <w:p w14:paraId="577F357C" w14:textId="314868D0" w:rsidR="004166B4" w:rsidRDefault="004166B4" w:rsidP="00B7255E">
            <w:r>
              <w:t xml:space="preserve">Wang et al </w:t>
            </w:r>
            <w:r w:rsidR="00186E8B">
              <w:t>(</w:t>
            </w:r>
            <w:r>
              <w:t>201</w:t>
            </w:r>
            <w:r w:rsidR="00B85267">
              <w:t>8</w:t>
            </w:r>
            <w:r w:rsidR="00313950">
              <w:t>)</w:t>
            </w:r>
            <w:sdt>
              <w:sdtPr>
                <w:alias w:val="SmartCite Citation"/>
                <w:tag w:val="bad6be57-5e2a-460d-9424-598e2d5bba4e:8d8bf0da-4d6c-49d5-bc9e-25460fb9fdab+"/>
                <w:id w:val="5797151"/>
                <w:placeholder>
                  <w:docPart w:val="DefaultPlaceholder_-1854013440"/>
                </w:placeholder>
              </w:sdtPr>
              <w:sdtContent>
                <w:r w:rsidR="00477515" w:rsidRPr="00477515">
                  <w:rPr>
                    <w:rFonts w:ascii="Calibri" w:eastAsia="Times New Roman" w:hAnsi="Calibri" w:cs="Calibri"/>
                    <w:vertAlign w:val="superscript"/>
                  </w:rPr>
                  <w:t>16</w:t>
                </w:r>
              </w:sdtContent>
            </w:sdt>
          </w:p>
        </w:tc>
        <w:tc>
          <w:tcPr>
            <w:tcW w:w="2880" w:type="dxa"/>
          </w:tcPr>
          <w:p w14:paraId="4633C16B" w14:textId="63BBEC0D" w:rsidR="004166B4" w:rsidRDefault="004166B4" w:rsidP="00B7255E">
            <w:r>
              <w:t xml:space="preserve">GAM model </w:t>
            </w:r>
          </w:p>
        </w:tc>
        <w:tc>
          <w:tcPr>
            <w:tcW w:w="4680" w:type="dxa"/>
          </w:tcPr>
          <w:p w14:paraId="599EF4FA" w14:textId="32F0E68C" w:rsidR="004166B4" w:rsidRDefault="004166B4" w:rsidP="00B7255E">
            <w:r>
              <w:t xml:space="preserve">Soil organic carbon, pH, ecological zone, organic fertilizer, pre-season water status, water regime, </w:t>
            </w:r>
            <w:r>
              <w:lastRenderedPageBreak/>
              <w:t>crop duration, organic fertilizer</w:t>
            </w:r>
          </w:p>
        </w:tc>
      </w:tr>
      <w:tr w:rsidR="004166B4" w14:paraId="0130185F" w14:textId="780A9344" w:rsidTr="00E02F28">
        <w:trPr>
          <w:trHeight w:val="152"/>
        </w:trPr>
        <w:tc>
          <w:tcPr>
            <w:tcW w:w="1795" w:type="dxa"/>
            <w:vMerge/>
          </w:tcPr>
          <w:p w14:paraId="12FE0786" w14:textId="77777777" w:rsidR="004166B4" w:rsidRDefault="004166B4" w:rsidP="00B7255E"/>
        </w:tc>
        <w:tc>
          <w:tcPr>
            <w:tcW w:w="2880" w:type="dxa"/>
          </w:tcPr>
          <w:p w14:paraId="3673527B" w14:textId="2385E372" w:rsidR="004166B4" w:rsidRDefault="004166B4" w:rsidP="00B7255E">
            <w:r>
              <w:t>EF mode with non-linear equations for organic amendments</w:t>
            </w:r>
          </w:p>
        </w:tc>
        <w:tc>
          <w:tcPr>
            <w:tcW w:w="4680" w:type="dxa"/>
          </w:tcPr>
          <w:p w14:paraId="3C15DCD6" w14:textId="2D616A96" w:rsidR="004166B4" w:rsidRDefault="004166B4" w:rsidP="00B7255E">
            <w:r>
              <w:t>Organic fertilizer</w:t>
            </w:r>
          </w:p>
        </w:tc>
      </w:tr>
      <w:tr w:rsidR="004166B4" w14:paraId="7848C388" w14:textId="1E571F34" w:rsidTr="00E02F28">
        <w:trPr>
          <w:trHeight w:val="287"/>
        </w:trPr>
        <w:tc>
          <w:tcPr>
            <w:tcW w:w="1795" w:type="dxa"/>
          </w:tcPr>
          <w:p w14:paraId="2D23A644" w14:textId="247AF28E" w:rsidR="004166B4" w:rsidRDefault="00186E8B" w:rsidP="00B7255E">
            <w:r>
              <w:t>Yan et al (2005)</w:t>
            </w:r>
            <w:sdt>
              <w:sdtPr>
                <w:alias w:val="SmartCite Citation"/>
                <w:tag w:val="bad6be57-5e2a-460d-9424-598e2d5bba4e:d4d85aaf-59a5-4709-8fc6-4c06a7091718+"/>
                <w:id w:val="1700279144"/>
                <w:placeholder>
                  <w:docPart w:val="DefaultPlaceholder_-1854013440"/>
                </w:placeholder>
              </w:sdtPr>
              <w:sdtContent>
                <w:r w:rsidR="00477515" w:rsidRPr="00477515">
                  <w:rPr>
                    <w:rFonts w:ascii="Calibri" w:eastAsia="Times New Roman" w:hAnsi="Calibri" w:cs="Calibri"/>
                    <w:vertAlign w:val="superscript"/>
                  </w:rPr>
                  <w:t>17</w:t>
                </w:r>
              </w:sdtContent>
            </w:sdt>
          </w:p>
        </w:tc>
        <w:tc>
          <w:tcPr>
            <w:tcW w:w="2880" w:type="dxa"/>
          </w:tcPr>
          <w:p w14:paraId="4BAE498F" w14:textId="29F25653" w:rsidR="004166B4" w:rsidRDefault="004166B4" w:rsidP="00B7255E">
            <w:r>
              <w:t xml:space="preserve">GAM model (same as Wang </w:t>
            </w:r>
            <w:r w:rsidR="003D4FEB">
              <w:t xml:space="preserve">et al </w:t>
            </w:r>
            <w:r>
              <w:t>(201</w:t>
            </w:r>
            <w:r w:rsidR="003D4FEB">
              <w:t>8</w:t>
            </w:r>
            <w:r>
              <w:t>)</w:t>
            </w:r>
            <w:r w:rsidR="003D4FEB">
              <w:t xml:space="preserve"> </w:t>
            </w:r>
            <w:sdt>
              <w:sdtPr>
                <w:alias w:val="SmartCite Citation"/>
                <w:tag w:val="bad6be57-5e2a-460d-9424-598e2d5bba4e:8d8bf0da-4d6c-49d5-bc9e-25460fb9fdab+"/>
                <w:id w:val="342445597"/>
                <w:placeholder>
                  <w:docPart w:val="D329EA9151144A5FAC5EC49D74E309F2"/>
                </w:placeholder>
              </w:sdtPr>
              <w:sdtContent>
                <w:r w:rsidR="00477515" w:rsidRPr="00477515">
                  <w:rPr>
                    <w:rFonts w:ascii="Calibri" w:eastAsia="Times New Roman" w:hAnsi="Calibri" w:cs="Calibri"/>
                    <w:vertAlign w:val="superscript"/>
                  </w:rPr>
                  <w:t>16</w:t>
                </w:r>
              </w:sdtContent>
            </w:sdt>
            <w:r>
              <w:t xml:space="preserve"> with different coefficients and climate data) </w:t>
            </w:r>
          </w:p>
        </w:tc>
        <w:tc>
          <w:tcPr>
            <w:tcW w:w="4680" w:type="dxa"/>
          </w:tcPr>
          <w:p w14:paraId="1B5C3040" w14:textId="628C7A41" w:rsidR="004166B4" w:rsidRDefault="004166B4" w:rsidP="00B7255E">
            <w:r>
              <w:t xml:space="preserve">Same as Wang </w:t>
            </w:r>
            <w:r w:rsidR="00186E8B">
              <w:t xml:space="preserve">et al </w:t>
            </w:r>
            <w:r>
              <w:t>(201</w:t>
            </w:r>
            <w:r w:rsidR="003D4FEB">
              <w:t>8</w:t>
            </w:r>
            <w:r>
              <w:t>)</w:t>
            </w:r>
            <w:r w:rsidR="009A1992">
              <w:t xml:space="preserve"> </w:t>
            </w:r>
            <w:sdt>
              <w:sdtPr>
                <w:alias w:val="SmartCite Citation"/>
                <w:tag w:val="bad6be57-5e2a-460d-9424-598e2d5bba4e:8d8bf0da-4d6c-49d5-bc9e-25460fb9fdab+"/>
                <w:id w:val="1376961798"/>
                <w:placeholder>
                  <w:docPart w:val="325EB6C377FC40F18DBBF0D6B34330F8"/>
                </w:placeholder>
              </w:sdtPr>
              <w:sdtContent>
                <w:r w:rsidR="00477515" w:rsidRPr="00477515">
                  <w:rPr>
                    <w:rFonts w:ascii="Calibri" w:eastAsia="Times New Roman" w:hAnsi="Calibri" w:cs="Calibri"/>
                    <w:vertAlign w:val="superscript"/>
                  </w:rPr>
                  <w:t>16</w:t>
                </w:r>
              </w:sdtContent>
            </w:sdt>
          </w:p>
        </w:tc>
      </w:tr>
    </w:tbl>
    <w:p w14:paraId="5D295D49" w14:textId="55AA361E" w:rsidR="00352A3E" w:rsidRDefault="00352A3E" w:rsidP="00352A3E">
      <w:pPr>
        <w:pStyle w:val="Heading2"/>
      </w:pPr>
      <w:r>
        <w:t xml:space="preserve"> </w:t>
      </w:r>
    </w:p>
    <w:p w14:paraId="4E3269C7" w14:textId="21E766E2" w:rsidR="004166B4" w:rsidRDefault="00662315" w:rsidP="004166B4">
      <w:pPr>
        <w:pStyle w:val="ghgheading2"/>
      </w:pPr>
      <w:bookmarkStart w:id="41" w:name="_Toc150445504"/>
      <w:bookmarkStart w:id="42" w:name="_Toc150795331"/>
      <w:r w:rsidRPr="00B12BA2">
        <w:t>Input data</w:t>
      </w:r>
      <w:bookmarkEnd w:id="41"/>
      <w:bookmarkEnd w:id="42"/>
    </w:p>
    <w:p w14:paraId="59E2C58A" w14:textId="68EC5980" w:rsidR="00B729DB" w:rsidRPr="00186E8B" w:rsidRDefault="002765D9">
      <w:r>
        <w:t>I</w:t>
      </w:r>
      <w:r w:rsidR="005B351B">
        <w:t>nput data</w:t>
      </w:r>
      <w:r>
        <w:t xml:space="preserve"> (in addition to </w:t>
      </w:r>
      <w:r w:rsidR="005E1D61">
        <w:t xml:space="preserve">data </w:t>
      </w:r>
      <w:r w:rsidR="00C70019">
        <w:t xml:space="preserve">for organic fertilizer; soil pH, organic carbon content, and texture; and water regime </w:t>
      </w:r>
      <w:r w:rsidR="005E1D61">
        <w:t>described in nitrous oxide emissions section)</w:t>
      </w:r>
      <w:r w:rsidR="005B351B">
        <w:t xml:space="preserve"> for rice </w:t>
      </w:r>
      <w:r w:rsidR="005B351B" w:rsidRPr="00186E8B">
        <w:t xml:space="preserve">methane emissions </w:t>
      </w:r>
      <w:r w:rsidR="0050585F" w:rsidRPr="00186E8B">
        <w:t>consist</w:t>
      </w:r>
      <w:r w:rsidR="00FC20E1" w:rsidRPr="00186E8B">
        <w:t>s</w:t>
      </w:r>
      <w:r w:rsidR="0050585F" w:rsidRPr="00186E8B">
        <w:t xml:space="preserve"> of</w:t>
      </w:r>
      <w:r w:rsidR="00B729DB" w:rsidRPr="00186E8B">
        <w:t>:</w:t>
      </w:r>
    </w:p>
    <w:p w14:paraId="610529E0" w14:textId="0079E85D" w:rsidR="00F0578A" w:rsidRDefault="00F5165E" w:rsidP="00E02F28">
      <w:r w:rsidRPr="00186E8B">
        <w:rPr>
          <w:i/>
        </w:rPr>
        <w:t>C</w:t>
      </w:r>
      <w:r w:rsidR="00B32A71" w:rsidRPr="00186E8B">
        <w:rPr>
          <w:i/>
        </w:rPr>
        <w:t>rop duration</w:t>
      </w:r>
      <w:r w:rsidR="00032F99" w:rsidRPr="00186E8B">
        <w:t>: Crop duration data was obtained</w:t>
      </w:r>
      <w:r w:rsidR="00B32A71" w:rsidRPr="00186E8B">
        <w:t xml:space="preserve"> from the </w:t>
      </w:r>
      <w:hyperlink r:id="rId16" w:history="1">
        <w:proofErr w:type="spellStart"/>
        <w:r w:rsidR="00B32A71" w:rsidRPr="00186E8B">
          <w:rPr>
            <w:rStyle w:val="Hyperlink"/>
          </w:rPr>
          <w:t>SeedsNet</w:t>
        </w:r>
        <w:proofErr w:type="spellEnd"/>
        <w:r w:rsidR="00B32A71" w:rsidRPr="00186E8B">
          <w:rPr>
            <w:rStyle w:val="Hyperlink"/>
          </w:rPr>
          <w:t xml:space="preserve"> database</w:t>
        </w:r>
      </w:hyperlink>
      <w:r w:rsidR="00B729DB" w:rsidRPr="00186E8B">
        <w:t xml:space="preserve"> </w:t>
      </w:r>
      <w:sdt>
        <w:sdtPr>
          <w:alias w:val="SmartCite Citation"/>
          <w:tag w:val="bad6be57-5e2a-460d-9424-598e2d5bba4e:dfd0a868-11a5-467e-b122-78bdf3cde4f1+"/>
          <w:id w:val="-1462491258"/>
          <w:placeholder>
            <w:docPart w:val="DefaultPlaceholder_-1854013440"/>
          </w:placeholder>
        </w:sdtPr>
        <w:sdtContent>
          <w:r w:rsidR="00477515" w:rsidRPr="00477515">
            <w:rPr>
              <w:rFonts w:ascii="Calibri" w:eastAsia="Times New Roman" w:hAnsi="Calibri" w:cs="Calibri"/>
              <w:vertAlign w:val="superscript"/>
            </w:rPr>
            <w:t>18</w:t>
          </w:r>
        </w:sdtContent>
      </w:sdt>
      <w:r w:rsidR="00B32A71" w:rsidRPr="00186E8B">
        <w:t xml:space="preserve"> for</w:t>
      </w:r>
      <w:r w:rsidR="00B32A71">
        <w:t xml:space="preserve"> rice varieties release</w:t>
      </w:r>
      <w:r w:rsidR="00A042BD">
        <w:t>d</w:t>
      </w:r>
      <w:r w:rsidR="00B32A71">
        <w:t xml:space="preserve"> to </w:t>
      </w:r>
      <w:r w:rsidR="00723884">
        <w:t>the states</w:t>
      </w:r>
      <w:r w:rsidR="000304B7">
        <w:t xml:space="preserve">. The rice </w:t>
      </w:r>
      <w:r w:rsidR="00B729DB">
        <w:t>crop du</w:t>
      </w:r>
      <w:r w:rsidR="005E5368">
        <w:t>rations fo</w:t>
      </w:r>
      <w:r w:rsidR="000304B7">
        <w:t>r each state were</w:t>
      </w:r>
      <w:r w:rsidR="005E5368">
        <w:t xml:space="preserve"> </w:t>
      </w:r>
      <w:r w:rsidR="00B729DB">
        <w:t xml:space="preserve">computed </w:t>
      </w:r>
      <w:r w:rsidR="005E5368">
        <w:t xml:space="preserve">from the proportion </w:t>
      </w:r>
      <w:r w:rsidR="00B729DB">
        <w:t>o</w:t>
      </w:r>
      <w:r w:rsidR="005E5368">
        <w:t>f</w:t>
      </w:r>
      <w:r w:rsidR="00B729DB">
        <w:t xml:space="preserve"> the number of varieties </w:t>
      </w:r>
      <w:r w:rsidR="00107B00">
        <w:t>of the given</w:t>
      </w:r>
      <w:r w:rsidR="00B729DB">
        <w:t xml:space="preserve"> crop duration</w:t>
      </w:r>
      <w:r w:rsidR="007B125C">
        <w:t xml:space="preserve"> (days, using mid-point of duration) to total number of varieties in the state (</w:t>
      </w:r>
      <w:r w:rsidR="00FA12EB">
        <w:t xml:space="preserve">see </w:t>
      </w:r>
      <w:r w:rsidR="0053695E">
        <w:fldChar w:fldCharType="begin"/>
      </w:r>
      <w:r w:rsidR="0053695E">
        <w:instrText xml:space="preserve"> REF _Ref150337489 \h </w:instrText>
      </w:r>
      <w:r w:rsidR="0053695E">
        <w:fldChar w:fldCharType="separate"/>
      </w:r>
      <w:r w:rsidR="00A42D66">
        <w:t xml:space="preserve">Table </w:t>
      </w:r>
      <w:r w:rsidR="00A42D66">
        <w:rPr>
          <w:noProof/>
        </w:rPr>
        <w:t>21</w:t>
      </w:r>
      <w:r w:rsidR="0053695E">
        <w:fldChar w:fldCharType="end"/>
      </w:r>
      <w:r w:rsidR="00313950">
        <w:t>)</w:t>
      </w:r>
      <w:r w:rsidR="00FA12EB">
        <w:t xml:space="preserve"> </w:t>
      </w:r>
      <w:r w:rsidR="00501BA5">
        <w:t>on rice crop varieties</w:t>
      </w:r>
      <w:r w:rsidR="002765D9">
        <w:t xml:space="preserve"> </w:t>
      </w:r>
      <w:r w:rsidR="00FA12EB">
        <w:t xml:space="preserve">in </w:t>
      </w:r>
      <w:r w:rsidR="0053695E">
        <w:t>Appendix B</w:t>
      </w:r>
      <w:r w:rsidR="007B125C">
        <w:t>)</w:t>
      </w:r>
      <w:r w:rsidR="00B729DB">
        <w:t xml:space="preserve">. Each </w:t>
      </w:r>
      <w:r w:rsidR="007B125C">
        <w:t xml:space="preserve">district </w:t>
      </w:r>
      <w:r w:rsidR="00B729DB">
        <w:t xml:space="preserve">within a state was assigned the state rice crop duration </w:t>
      </w:r>
      <w:r w:rsidR="007B125C">
        <w:t>distribution.</w:t>
      </w:r>
    </w:p>
    <w:p w14:paraId="674808B8" w14:textId="72341654" w:rsidR="00D05AB9" w:rsidRDefault="00032F99" w:rsidP="00E02F28">
      <w:r w:rsidRPr="00E02F28">
        <w:rPr>
          <w:i/>
        </w:rPr>
        <w:t>Water regime:</w:t>
      </w:r>
      <w:r>
        <w:t xml:space="preserve"> </w:t>
      </w:r>
      <w:r w:rsidR="00F0578A">
        <w:t xml:space="preserve">The water </w:t>
      </w:r>
      <w:r w:rsidR="006645C7">
        <w:t>regi</w:t>
      </w:r>
      <w:r w:rsidR="00E93C77">
        <w:t>m</w:t>
      </w:r>
      <w:r w:rsidR="006645C7">
        <w:t>e was estimated as the proportion of each water regime class within a district using the irrigated and non-irrigated area reported in the Input Survey</w:t>
      </w:r>
      <w:r w:rsidR="002D007A">
        <w:t>,</w:t>
      </w:r>
      <w:r w:rsidR="006645C7">
        <w:t xml:space="preserve"> disaggregated by </w:t>
      </w:r>
      <w:r w:rsidR="00FC00FB">
        <w:t>the area</w:t>
      </w:r>
      <w:r w:rsidR="00E93C77">
        <w:t xml:space="preserve"> of the water regime classes reported in Gumma </w:t>
      </w:r>
      <w:r w:rsidR="00186E8B">
        <w:t>et al</w:t>
      </w:r>
      <w:r w:rsidR="00013B71">
        <w:t xml:space="preserve"> </w:t>
      </w:r>
      <w:r w:rsidR="00E93C77">
        <w:t>(2010)</w:t>
      </w:r>
      <w:sdt>
        <w:sdtPr>
          <w:alias w:val="SmartCite Citation"/>
          <w:tag w:val="bad6be57-5e2a-460d-9424-598e2d5bba4e:47ffe2d6-355c-478e-b82c-6e286122a8da+"/>
          <w:id w:val="1048415904"/>
          <w:placeholder>
            <w:docPart w:val="DefaultPlaceholder_-1854013440"/>
          </w:placeholder>
        </w:sdtPr>
        <w:sdtContent>
          <w:r w:rsidR="00477515" w:rsidRPr="00477515">
            <w:rPr>
              <w:rFonts w:ascii="Calibri" w:eastAsia="Times New Roman" w:hAnsi="Calibri" w:cs="Calibri"/>
              <w:vertAlign w:val="superscript"/>
            </w:rPr>
            <w:t>12</w:t>
          </w:r>
        </w:sdtContent>
      </w:sdt>
      <w:r w:rsidR="00E93C77">
        <w:t xml:space="preserve">. Models typically estimated results for several irrigated water regimes that </w:t>
      </w:r>
      <w:r w:rsidR="00B45CC3">
        <w:t>include</w:t>
      </w:r>
      <w:r w:rsidR="00E93C77">
        <w:t xml:space="preserve"> continuous flooding, single </w:t>
      </w:r>
      <w:r w:rsidR="00B45CC3">
        <w:t>aeration,</w:t>
      </w:r>
      <w:r w:rsidR="00E93C77">
        <w:t xml:space="preserve"> and multiple aeration. There was no data available to spatially </w:t>
      </w:r>
      <w:r w:rsidR="002D2285">
        <w:t>quantify</w:t>
      </w:r>
      <w:r w:rsidR="00E93C77">
        <w:t xml:space="preserve"> the area of the different irrigated water </w:t>
      </w:r>
      <w:r w:rsidR="00B45CC3">
        <w:t>regimes,</w:t>
      </w:r>
      <w:r w:rsidR="00E93C77">
        <w:t xml:space="preserve"> so they </w:t>
      </w:r>
      <w:r w:rsidR="00B45CC3">
        <w:t>were</w:t>
      </w:r>
      <w:r w:rsidR="00E93C77">
        <w:t xml:space="preserve"> averaged to estimate the methane emissions for a</w:t>
      </w:r>
      <w:r w:rsidR="002D007A">
        <w:t>n</w:t>
      </w:r>
      <w:r w:rsidR="00E93C77">
        <w:t xml:space="preserve"> irrigated hectare. </w:t>
      </w:r>
      <w:r w:rsidR="00DA74A0">
        <w:t>Rainfed area</w:t>
      </w:r>
      <w:r w:rsidR="00D62B5D">
        <w:t xml:space="preserve"> </w:t>
      </w:r>
      <w:r w:rsidR="002D007A">
        <w:t>of</w:t>
      </w:r>
      <w:r w:rsidR="00D62B5D">
        <w:t xml:space="preserve"> rice production</w:t>
      </w:r>
      <w:r w:rsidR="00DA74A0">
        <w:t xml:space="preserve"> was disaggregated </w:t>
      </w:r>
      <w:r w:rsidR="007F072C">
        <w:t xml:space="preserve">using </w:t>
      </w:r>
      <w:r w:rsidR="007F072C" w:rsidRPr="003A2BCE">
        <w:t>the Gumma</w:t>
      </w:r>
      <w:r w:rsidR="00013B71" w:rsidRPr="003A2BCE">
        <w:t xml:space="preserve"> et al</w:t>
      </w:r>
      <w:r w:rsidR="007F072C" w:rsidRPr="003A2BCE">
        <w:t xml:space="preserve"> (2010)</w:t>
      </w:r>
      <w:sdt>
        <w:sdtPr>
          <w:alias w:val="SmartCite Citation"/>
          <w:tag w:val="bad6be57-5e2a-460d-9424-598e2d5bba4e:47ffe2d6-355c-478e-b82c-6e286122a8da+"/>
          <w:id w:val="1145619366"/>
          <w:placeholder>
            <w:docPart w:val="DefaultPlaceholder_-1854013440"/>
          </w:placeholder>
        </w:sdtPr>
        <w:sdtContent>
          <w:r w:rsidR="00477515" w:rsidRPr="00477515">
            <w:rPr>
              <w:rFonts w:ascii="Calibri" w:eastAsia="Times New Roman" w:hAnsi="Calibri" w:cs="Calibri"/>
              <w:vertAlign w:val="superscript"/>
            </w:rPr>
            <w:t>12</w:t>
          </w:r>
        </w:sdtContent>
      </w:sdt>
      <w:r w:rsidR="007F072C" w:rsidRPr="003A2BCE">
        <w:t xml:space="preserve"> data into deepwater, rainfed in the wet season and upland area</w:t>
      </w:r>
      <w:r w:rsidR="00D62B5D" w:rsidRPr="003A2BCE">
        <w:t xml:space="preserve">. Deepwater area was considered static </w:t>
      </w:r>
      <w:r w:rsidR="007702C8" w:rsidRPr="003A2BCE">
        <w:t xml:space="preserve">while the other two classes were used to proportionally disaggregate the remaining non-irrigated area reported in the </w:t>
      </w:r>
      <w:r w:rsidR="00031558" w:rsidRPr="003A2BCE">
        <w:t xml:space="preserve">input survey. The model estimate for each rainfed class </w:t>
      </w:r>
      <w:r w:rsidR="00AF3CCD" w:rsidRPr="003A2BCE">
        <w:t>was</w:t>
      </w:r>
      <w:r w:rsidR="00031558" w:rsidRPr="003A2BCE">
        <w:t xml:space="preserve"> then weighted by </w:t>
      </w:r>
      <w:r w:rsidR="002D007A" w:rsidRPr="003A2BCE">
        <w:t>its</w:t>
      </w:r>
      <w:r w:rsidR="00031558" w:rsidRPr="003A2BCE">
        <w:t xml:space="preserve"> area to </w:t>
      </w:r>
      <w:r w:rsidR="002D007A" w:rsidRPr="003A2BCE">
        <w:t xml:space="preserve">estimate </w:t>
      </w:r>
      <w:r w:rsidR="00031558" w:rsidRPr="003A2BCE">
        <w:t xml:space="preserve">the average </w:t>
      </w:r>
      <w:r w:rsidR="002D007A" w:rsidRPr="003A2BCE">
        <w:t xml:space="preserve">per hectare </w:t>
      </w:r>
      <w:r w:rsidR="00031558" w:rsidRPr="003A2BCE">
        <w:t xml:space="preserve">rainfed </w:t>
      </w:r>
      <w:r w:rsidR="00BE54A0" w:rsidRPr="003A2BCE">
        <w:t>methane</w:t>
      </w:r>
      <w:r w:rsidR="00031558" w:rsidRPr="003A2BCE">
        <w:t xml:space="preserve"> emissions</w:t>
      </w:r>
      <w:r w:rsidR="00BE54A0" w:rsidRPr="003A2BCE">
        <w:t xml:space="preserve">. </w:t>
      </w:r>
      <w:r w:rsidR="00ED5DE1" w:rsidRPr="003A2BCE">
        <w:t xml:space="preserve">Mapping between the different model water regime names </w:t>
      </w:r>
      <w:r w:rsidR="002D007A" w:rsidRPr="003A2BCE">
        <w:t>used in the models and</w:t>
      </w:r>
      <w:r w:rsidR="002D007A">
        <w:t xml:space="preserve"> the names in the Gumme </w:t>
      </w:r>
      <w:r w:rsidR="00013B71">
        <w:t xml:space="preserve">et al </w:t>
      </w:r>
      <w:r w:rsidR="002D007A">
        <w:t>(2010)</w:t>
      </w:r>
      <w:sdt>
        <w:sdtPr>
          <w:alias w:val="SmartCite Citation"/>
          <w:tag w:val="bad6be57-5e2a-460d-9424-598e2d5bba4e:47ffe2d6-355c-478e-b82c-6e286122a8da+"/>
          <w:id w:val="18277139"/>
          <w:placeholder>
            <w:docPart w:val="DefaultPlaceholder_-1854013440"/>
          </w:placeholder>
        </w:sdtPr>
        <w:sdtContent>
          <w:r w:rsidR="00477515" w:rsidRPr="00477515">
            <w:rPr>
              <w:rFonts w:ascii="Calibri" w:eastAsia="Times New Roman" w:hAnsi="Calibri" w:cs="Calibri"/>
              <w:vertAlign w:val="superscript"/>
            </w:rPr>
            <w:t>12</w:t>
          </w:r>
        </w:sdtContent>
      </w:sdt>
      <w:r w:rsidR="002D007A">
        <w:t xml:space="preserve"> data</w:t>
      </w:r>
      <w:r w:rsidR="00AF3CCD">
        <w:t xml:space="preserve"> can be found in the lookup </w:t>
      </w:r>
      <w:r w:rsidR="00AF3CCD">
        <w:fldChar w:fldCharType="begin"/>
      </w:r>
      <w:r w:rsidR="00AF3CCD">
        <w:instrText xml:space="preserve"> REF _Ref150367011 \h </w:instrText>
      </w:r>
      <w:r w:rsidR="00AF3CCD">
        <w:fldChar w:fldCharType="separate"/>
      </w:r>
      <w:r w:rsidR="00A42D66" w:rsidRPr="003801E0">
        <w:t xml:space="preserve">Table </w:t>
      </w:r>
      <w:r w:rsidR="00A42D66">
        <w:rPr>
          <w:noProof/>
        </w:rPr>
        <w:t>30</w:t>
      </w:r>
      <w:r w:rsidR="00AF3CCD">
        <w:fldChar w:fldCharType="end"/>
      </w:r>
      <w:r w:rsidR="00AF3CCD">
        <w:t xml:space="preserve"> in Appendix D</w:t>
      </w:r>
    </w:p>
    <w:p w14:paraId="0879D0BF" w14:textId="34374B21" w:rsidR="00253779" w:rsidRDefault="002D007A" w:rsidP="00B57B9C">
      <w:r w:rsidRPr="00E02F28">
        <w:rPr>
          <w:i/>
        </w:rPr>
        <w:t xml:space="preserve">Pre-season water status: </w:t>
      </w:r>
      <w:r w:rsidR="00D05AB9">
        <w:t xml:space="preserve">The pre-season water status was </w:t>
      </w:r>
      <w:r w:rsidR="0080490D">
        <w:t>estimated from the APY</w:t>
      </w:r>
      <w:sdt>
        <w:sdtPr>
          <w:alias w:val="SmartCite Citation"/>
          <w:tag w:val="bad6be57-5e2a-460d-9424-598e2d5bba4e:8885b73d-9f85-4986-94a6-e6e3d7010424+"/>
          <w:id w:val="1256554066"/>
          <w:placeholder>
            <w:docPart w:val="DefaultPlaceholder_-1854013440"/>
          </w:placeholder>
        </w:sdtPr>
        <w:sdtContent>
          <w:r w:rsidR="00477515" w:rsidRPr="00477515">
            <w:rPr>
              <w:rFonts w:ascii="Calibri" w:eastAsia="Times New Roman" w:hAnsi="Calibri" w:cs="Calibri"/>
              <w:vertAlign w:val="superscript"/>
            </w:rPr>
            <w:t>19</w:t>
          </w:r>
        </w:sdtContent>
      </w:sdt>
      <w:r w:rsidR="0080490D">
        <w:t xml:space="preserve"> dat</w:t>
      </w:r>
      <w:r w:rsidR="001C7184">
        <w:t>a using the</w:t>
      </w:r>
      <w:r w:rsidR="00024006">
        <w:t xml:space="preserve"> </w:t>
      </w:r>
      <w:r w:rsidR="001C7184">
        <w:t xml:space="preserve">seasons </w:t>
      </w:r>
      <w:r w:rsidR="00024006">
        <w:t xml:space="preserve">in which </w:t>
      </w:r>
      <w:r w:rsidR="001C7184">
        <w:t xml:space="preserve">rice was grown to determine the length of drainage before the rice was planted. </w:t>
      </w:r>
      <w:r w:rsidR="00836B4A">
        <w:t>The APY</w:t>
      </w:r>
      <w:r w:rsidR="00313950" w:rsidRPr="00313950">
        <w:t xml:space="preserve"> </w:t>
      </w:r>
      <w:sdt>
        <w:sdtPr>
          <w:alias w:val="SmartCite Citation"/>
          <w:tag w:val="bad6be57-5e2a-460d-9424-598e2d5bba4e:8885b73d-9f85-4986-94a6-e6e3d7010424+"/>
          <w:id w:val="1338738225"/>
          <w:placeholder>
            <w:docPart w:val="4CABC2F4177C4ADBA276B4765EDB2E66"/>
          </w:placeholder>
        </w:sdtPr>
        <w:sdtContent>
          <w:r w:rsidR="00477515" w:rsidRPr="00477515">
            <w:rPr>
              <w:rFonts w:ascii="Calibri" w:eastAsia="Times New Roman" w:hAnsi="Calibri" w:cs="Calibri"/>
              <w:vertAlign w:val="superscript"/>
            </w:rPr>
            <w:t>19</w:t>
          </w:r>
        </w:sdtContent>
      </w:sdt>
      <w:r w:rsidR="00836B4A">
        <w:t xml:space="preserve"> data contains the area planted in each season </w:t>
      </w:r>
      <w:r w:rsidR="00024006">
        <w:t>ranging</w:t>
      </w:r>
      <w:r w:rsidR="00836B4A">
        <w:t xml:space="preserve"> from one to three </w:t>
      </w:r>
      <w:r w:rsidR="00024006">
        <w:t>seasons</w:t>
      </w:r>
      <w:r w:rsidR="00836B4A">
        <w:t xml:space="preserve">. It was assumed that rice </w:t>
      </w:r>
      <w:r w:rsidR="004325E0">
        <w:t>grown in different</w:t>
      </w:r>
      <w:r w:rsidR="00836B4A">
        <w:t xml:space="preserve"> seasons was planted on the same land.</w:t>
      </w:r>
      <w:r w:rsidR="005831ED">
        <w:t xml:space="preserve"> </w:t>
      </w:r>
      <w:r w:rsidR="003337B7">
        <w:t>The area</w:t>
      </w:r>
      <w:r w:rsidR="00937E03">
        <w:t xml:space="preserve"> w</w:t>
      </w:r>
      <w:r w:rsidR="00A33AD1">
        <w:t>h</w:t>
      </w:r>
      <w:r w:rsidR="00937E03">
        <w:t xml:space="preserve">ere rice was only grown once was assigned the </w:t>
      </w:r>
      <w:r w:rsidR="00A33AD1">
        <w:t xml:space="preserve">pre-season water status of “Long drainage”. The area where rice was grown </w:t>
      </w:r>
      <w:r w:rsidR="00386C3A">
        <w:t>more than once</w:t>
      </w:r>
      <w:r w:rsidR="00A33AD1">
        <w:t xml:space="preserve"> was assigned the pre-season water status of “Short drainage”</w:t>
      </w:r>
      <w:r w:rsidR="00386C3A">
        <w:t xml:space="preserve">. </w:t>
      </w:r>
      <w:r w:rsidR="004E745B">
        <w:t xml:space="preserve">Other pre-season water status </w:t>
      </w:r>
      <w:r w:rsidR="00024006">
        <w:t>specified in the models</w:t>
      </w:r>
      <w:r w:rsidR="00013B71">
        <w:t xml:space="preserve"> </w:t>
      </w:r>
      <w:r w:rsidR="00E432AB">
        <w:t>were not considered to be applicable</w:t>
      </w:r>
      <w:r w:rsidR="004E745B">
        <w:t>.</w:t>
      </w:r>
      <w:r w:rsidR="005777AA">
        <w:t xml:space="preserve"> </w:t>
      </w:r>
      <w:r w:rsidR="00567722">
        <w:t>The p</w:t>
      </w:r>
      <w:r w:rsidR="00B57B9C">
        <w:t xml:space="preserve">roportion of each pre-season water status was then used as weighting factors to </w:t>
      </w:r>
      <w:r w:rsidR="00024006">
        <w:t xml:space="preserve">estimate </w:t>
      </w:r>
      <w:r w:rsidR="00B57B9C">
        <w:t>average results for each district.</w:t>
      </w:r>
    </w:p>
    <w:p w14:paraId="3D9804A4" w14:textId="49706F06" w:rsidR="00147186" w:rsidRDefault="00024006">
      <w:r w:rsidRPr="00E02F28">
        <w:rPr>
          <w:i/>
        </w:rPr>
        <w:t>Climate and agro-ecological zone (AEZ):</w:t>
      </w:r>
      <w:r>
        <w:t xml:space="preserve"> </w:t>
      </w:r>
      <w:r w:rsidR="002D0D34">
        <w:t xml:space="preserve">Climate date </w:t>
      </w:r>
      <w:r>
        <w:t xml:space="preserve">was obtained </w:t>
      </w:r>
      <w:r w:rsidR="002D0D34">
        <w:t xml:space="preserve">from the WRIS </w:t>
      </w:r>
      <w:r w:rsidR="008E1FED">
        <w:t>GIS</w:t>
      </w:r>
      <w:r w:rsidR="002D0D34">
        <w:t xml:space="preserve"> layer </w:t>
      </w:r>
      <w:r w:rsidR="00FC023C">
        <w:t xml:space="preserve">Agro-ecological </w:t>
      </w:r>
      <w:r w:rsidR="002D0D34">
        <w:t>S</w:t>
      </w:r>
      <w:r w:rsidR="00FC023C">
        <w:t>ub</w:t>
      </w:r>
      <w:r w:rsidR="002D0D34">
        <w:t>-R</w:t>
      </w:r>
      <w:r w:rsidR="00FC023C">
        <w:t>egions</w:t>
      </w:r>
      <w:r w:rsidR="002D0D34">
        <w:t xml:space="preserve"> </w:t>
      </w:r>
      <w:sdt>
        <w:sdtPr>
          <w:alias w:val="SmartCite Citation"/>
          <w:tag w:val="bad6be57-5e2a-460d-9424-598e2d5bba4e:e724c74e-b9c5-431a-a7b7-61bd58b58f07+"/>
          <w:id w:val="273215070"/>
          <w:placeholder>
            <w:docPart w:val="DefaultPlaceholder_-1854013440"/>
          </w:placeholder>
        </w:sdtPr>
        <w:sdtContent>
          <w:r w:rsidR="00477515" w:rsidRPr="00477515">
            <w:rPr>
              <w:rFonts w:ascii="Calibri" w:eastAsia="Times New Roman" w:hAnsi="Calibri" w:cs="Calibri"/>
              <w:vertAlign w:val="superscript"/>
            </w:rPr>
            <w:t>11</w:t>
          </w:r>
        </w:sdtContent>
      </w:sdt>
      <w:r w:rsidR="002D0D34">
        <w:t xml:space="preserve"> was used to develop district level climate variable for Yan</w:t>
      </w:r>
      <w:r w:rsidR="00013B71">
        <w:t xml:space="preserve"> et al</w:t>
      </w:r>
      <w:r w:rsidR="002D0D34">
        <w:t xml:space="preserve"> (2005)</w:t>
      </w:r>
      <w:r w:rsidR="00313950" w:rsidRPr="00313950">
        <w:t xml:space="preserve"> </w:t>
      </w:r>
      <w:sdt>
        <w:sdtPr>
          <w:alias w:val="SmartCite Citation"/>
          <w:tag w:val="bad6be57-5e2a-460d-9424-598e2d5bba4e:d4d85aaf-59a5-4709-8fc6-4c06a7091718+"/>
          <w:id w:val="1997068861"/>
          <w:placeholder>
            <w:docPart w:val="EC0957FE7D074ACBA4AA6DCECA4CE37F"/>
          </w:placeholder>
        </w:sdtPr>
        <w:sdtContent>
          <w:r w:rsidR="00477515" w:rsidRPr="00477515">
            <w:rPr>
              <w:rFonts w:ascii="Calibri" w:eastAsia="Times New Roman" w:hAnsi="Calibri" w:cs="Calibri"/>
              <w:vertAlign w:val="superscript"/>
            </w:rPr>
            <w:t>17</w:t>
          </w:r>
        </w:sdtContent>
      </w:sdt>
      <w:r w:rsidR="002D0D34">
        <w:t xml:space="preserve"> and Wang</w:t>
      </w:r>
      <w:r w:rsidR="00013B71">
        <w:t xml:space="preserve"> et al</w:t>
      </w:r>
      <w:r w:rsidR="002D0D34">
        <w:t xml:space="preserve"> (2018)</w:t>
      </w:r>
      <w:r w:rsidR="00313950" w:rsidRPr="00313950">
        <w:t xml:space="preserve"> </w:t>
      </w:r>
      <w:sdt>
        <w:sdtPr>
          <w:alias w:val="SmartCite Citation"/>
          <w:tag w:val="bad6be57-5e2a-460d-9424-598e2d5bba4e:8d8bf0da-4d6c-49d5-bc9e-25460fb9fdab+"/>
          <w:id w:val="-624921832"/>
          <w:placeholder>
            <w:docPart w:val="8524C7AB13E740C29F9F9F0054E8A5F3"/>
          </w:placeholder>
        </w:sdtPr>
        <w:sdtContent>
          <w:r w:rsidR="00477515" w:rsidRPr="00477515">
            <w:rPr>
              <w:rFonts w:ascii="Calibri" w:eastAsia="Times New Roman" w:hAnsi="Calibri" w:cs="Calibri"/>
              <w:vertAlign w:val="superscript"/>
            </w:rPr>
            <w:t>16</w:t>
          </w:r>
        </w:sdtContent>
      </w:sdt>
      <w:r w:rsidR="002D0D34">
        <w:t xml:space="preserve"> empirical models. </w:t>
      </w:r>
      <w:r w:rsidR="00992353">
        <w:t>The data was reclassed</w:t>
      </w:r>
      <w:r>
        <w:t xml:space="preserve"> </w:t>
      </w:r>
      <w:r w:rsidR="00992353">
        <w:t xml:space="preserve"> </w:t>
      </w:r>
      <w:r>
        <w:t>according to the lookup table in Table 27 of</w:t>
      </w:r>
      <w:r w:rsidR="00992353">
        <w:t xml:space="preserve"> Appendix D</w:t>
      </w:r>
      <w:r>
        <w:t>. T</w:t>
      </w:r>
      <w:r w:rsidR="00D41062">
        <w:t>he climate class with the m</w:t>
      </w:r>
      <w:r>
        <w:t>ajority</w:t>
      </w:r>
      <w:r w:rsidR="00D41062">
        <w:t xml:space="preserve"> area within the district </w:t>
      </w:r>
      <w:r>
        <w:t xml:space="preserve">was </w:t>
      </w:r>
      <w:r w:rsidR="00D41062">
        <w:t xml:space="preserve">assigned to the district. </w:t>
      </w:r>
      <w:r w:rsidR="00DD001E">
        <w:t xml:space="preserve">Yan </w:t>
      </w:r>
      <w:r w:rsidR="00313950">
        <w:t xml:space="preserve">et al </w:t>
      </w:r>
      <w:r w:rsidR="00DD001E">
        <w:t>(2005)</w:t>
      </w:r>
      <w:r w:rsidR="00313950" w:rsidRPr="00313950">
        <w:t xml:space="preserve"> </w:t>
      </w:r>
      <w:sdt>
        <w:sdtPr>
          <w:alias w:val="SmartCite Citation"/>
          <w:tag w:val="bad6be57-5e2a-460d-9424-598e2d5bba4e:d4d85aaf-59a5-4709-8fc6-4c06a7091718+"/>
          <w:id w:val="328183913"/>
          <w:placeholder>
            <w:docPart w:val="848A1273D0B04AC9A126FDF6E9A955C2"/>
          </w:placeholder>
        </w:sdtPr>
        <w:sdtContent>
          <w:r w:rsidR="00477515" w:rsidRPr="00477515">
            <w:rPr>
              <w:rFonts w:ascii="Calibri" w:eastAsia="Times New Roman" w:hAnsi="Calibri" w:cs="Calibri"/>
              <w:vertAlign w:val="superscript"/>
            </w:rPr>
            <w:t>17</w:t>
          </w:r>
        </w:sdtContent>
      </w:sdt>
      <w:r w:rsidR="00DD001E">
        <w:t xml:space="preserve"> used the IRRI climate classification while Wang </w:t>
      </w:r>
      <w:r w:rsidR="00313950">
        <w:t xml:space="preserve">et al </w:t>
      </w:r>
      <w:r w:rsidR="00DD001E">
        <w:t xml:space="preserve">(2018) </w:t>
      </w:r>
      <w:sdt>
        <w:sdtPr>
          <w:alias w:val="SmartCite Citation"/>
          <w:tag w:val="bad6be57-5e2a-460d-9424-598e2d5bba4e:8d8bf0da-4d6c-49d5-bc9e-25460fb9fdab+"/>
          <w:id w:val="1199203660"/>
          <w:placeholder>
            <w:docPart w:val="E9F5A383E9B5497B9DE97D923A01EECB"/>
          </w:placeholder>
        </w:sdtPr>
        <w:sdtContent>
          <w:r w:rsidR="00477515" w:rsidRPr="00477515">
            <w:rPr>
              <w:rFonts w:ascii="Calibri" w:eastAsia="Times New Roman" w:hAnsi="Calibri" w:cs="Calibri"/>
              <w:vertAlign w:val="superscript"/>
            </w:rPr>
            <w:t>16</w:t>
          </w:r>
        </w:sdtContent>
      </w:sdt>
      <w:r w:rsidR="00313950">
        <w:t xml:space="preserve"> </w:t>
      </w:r>
      <w:r w:rsidR="00DD001E">
        <w:t xml:space="preserve">used a system that </w:t>
      </w:r>
      <w:r w:rsidR="00DD001E">
        <w:lastRenderedPageBreak/>
        <w:t xml:space="preserve">differentiated the tropics from the subtropics. </w:t>
      </w:r>
      <w:r w:rsidR="00B054CC">
        <w:t xml:space="preserve">The </w:t>
      </w:r>
      <w:r w:rsidR="00DD001E">
        <w:t>GAMM model of</w:t>
      </w:r>
      <w:r w:rsidR="00DD001E" w:rsidRPr="00F8742C">
        <w:t xml:space="preserve"> </w:t>
      </w:r>
      <w:r w:rsidR="00DD001E">
        <w:t>Nikolaisen</w:t>
      </w:r>
      <w:r w:rsidR="00313950">
        <w:t xml:space="preserve"> et al</w:t>
      </w:r>
      <w:r w:rsidR="00B054CC">
        <w:t xml:space="preserve"> (</w:t>
      </w:r>
      <w:r w:rsidR="00DD001E">
        <w:t>2023</w:t>
      </w:r>
      <w:r w:rsidR="00B054CC">
        <w:t>)</w:t>
      </w:r>
      <w:sdt>
        <w:sdtPr>
          <w:alias w:val="SmartCite Citation"/>
          <w:tag w:val="bad6be57-5e2a-460d-9424-598e2d5bba4e:9d319240-d88c-4080-a705-174bf92dd7e3+"/>
          <w:id w:val="-1818093522"/>
          <w:placeholder>
            <w:docPart w:val="DefaultPlaceholder_-1854013440"/>
          </w:placeholder>
        </w:sdtPr>
        <w:sdtContent>
          <w:r w:rsidR="00477515" w:rsidRPr="00477515">
            <w:rPr>
              <w:rFonts w:ascii="Calibri" w:eastAsia="Times New Roman" w:hAnsi="Calibri" w:cs="Calibri"/>
              <w:vertAlign w:val="superscript"/>
            </w:rPr>
            <w:t>14</w:t>
          </w:r>
        </w:sdtContent>
      </w:sdt>
      <w:r w:rsidR="00DD001E">
        <w:t xml:space="preserve"> </w:t>
      </w:r>
      <w:r w:rsidR="00B054CC">
        <w:t xml:space="preserve">used </w:t>
      </w:r>
      <w:r w:rsidR="00451B14">
        <w:t xml:space="preserve">the </w:t>
      </w:r>
      <w:proofErr w:type="spellStart"/>
      <w:r w:rsidR="007048C2" w:rsidRPr="00361C09">
        <w:t>Köppen</w:t>
      </w:r>
      <w:proofErr w:type="spellEnd"/>
      <w:r w:rsidR="007048C2" w:rsidRPr="00361C09">
        <w:t>-Geiger climate</w:t>
      </w:r>
      <w:sdt>
        <w:sdtPr>
          <w:alias w:val="SmartCite Citation"/>
          <w:tag w:val="bad6be57-5e2a-460d-9424-598e2d5bba4e:e218d9df-ce0e-4fa3-b2e1-2143b4221684+"/>
          <w:id w:val="1970782623"/>
          <w:placeholder>
            <w:docPart w:val="DefaultPlaceholder_-1854013440"/>
          </w:placeholder>
        </w:sdtPr>
        <w:sdtContent>
          <w:r w:rsidR="00477515" w:rsidRPr="00477515">
            <w:rPr>
              <w:rFonts w:ascii="Calibri" w:eastAsia="Times New Roman" w:hAnsi="Calibri" w:cs="Calibri"/>
              <w:vertAlign w:val="superscript"/>
            </w:rPr>
            <w:t>20</w:t>
          </w:r>
        </w:sdtContent>
      </w:sdt>
      <w:r w:rsidR="00DD001E" w:rsidRPr="00E02F28">
        <w:t>(</w:t>
      </w:r>
      <w:r w:rsidR="00F55FF9" w:rsidRPr="00E02F28">
        <w:t xml:space="preserve">Appendix B, </w:t>
      </w:r>
      <w:r w:rsidR="00F55FF9" w:rsidRPr="00E02F28">
        <w:fldChar w:fldCharType="begin"/>
      </w:r>
      <w:r w:rsidR="00F55FF9" w:rsidRPr="00E02F28">
        <w:instrText xml:space="preserve"> REF _Ref150364281 \h </w:instrText>
      </w:r>
      <w:r w:rsidR="00452BBD">
        <w:instrText xml:space="preserve"> \* MERGEFORMAT </w:instrText>
      </w:r>
      <w:r w:rsidR="00F55FF9" w:rsidRPr="00E02F28">
        <w:fldChar w:fldCharType="separate"/>
      </w:r>
      <w:r w:rsidR="00A42D66">
        <w:t xml:space="preserve">Figure </w:t>
      </w:r>
      <w:r w:rsidR="00A42D66">
        <w:rPr>
          <w:noProof/>
        </w:rPr>
        <w:t>1</w:t>
      </w:r>
      <w:r w:rsidR="00F55FF9" w:rsidRPr="00E02F28">
        <w:fldChar w:fldCharType="end"/>
      </w:r>
      <w:r w:rsidR="00DD001E" w:rsidRPr="00E02F28">
        <w:t>)</w:t>
      </w:r>
      <w:r w:rsidR="00C239B2" w:rsidRPr="00452BBD">
        <w:t>.</w:t>
      </w:r>
    </w:p>
    <w:p w14:paraId="1AE1428A" w14:textId="6CEFBD74" w:rsidR="00147186" w:rsidRDefault="009F6FE5">
      <w:r w:rsidRPr="00E02F28">
        <w:rPr>
          <w:i/>
        </w:rPr>
        <w:t>Organic input type:</w:t>
      </w:r>
      <w:r>
        <w:t xml:space="preserve"> </w:t>
      </w:r>
      <w:r w:rsidR="004C0EEF">
        <w:t xml:space="preserve"> </w:t>
      </w:r>
      <w:r w:rsidR="001F1851">
        <w:t>The q</w:t>
      </w:r>
      <w:r w:rsidR="008F5C96">
        <w:t>uantity</w:t>
      </w:r>
      <w:r w:rsidR="004C0EEF">
        <w:t xml:space="preserve"> for farmyard and green manure </w:t>
      </w:r>
      <w:r w:rsidR="008F5C96">
        <w:t xml:space="preserve">is taken </w:t>
      </w:r>
      <w:r w:rsidR="004C0EEF">
        <w:t>from the input survey</w:t>
      </w:r>
      <w:r w:rsidR="00146BFF">
        <w:t xml:space="preserve"> for each c</w:t>
      </w:r>
      <w:r w:rsidR="00176A5E">
        <w:t xml:space="preserve">rop using the lookup table </w:t>
      </w:r>
      <w:r>
        <w:t>for mapping APY crop names to the names used in the models (Table 28,</w:t>
      </w:r>
      <w:r w:rsidR="00176A5E">
        <w:t xml:space="preserve"> Appendix D</w:t>
      </w:r>
      <w:r>
        <w:t>)</w:t>
      </w:r>
      <w:r w:rsidR="004C0EEF">
        <w:t>.</w:t>
      </w:r>
      <w:r w:rsidR="00DA6891">
        <w:t xml:space="preserve"> </w:t>
      </w:r>
    </w:p>
    <w:p w14:paraId="50A8EA05" w14:textId="36EB648C" w:rsidR="00147186" w:rsidRDefault="009F6FE5">
      <w:r>
        <w:rPr>
          <w:i/>
        </w:rPr>
        <w:t>A</w:t>
      </w:r>
      <w:r w:rsidRPr="00E02F28">
        <w:rPr>
          <w:i/>
        </w:rPr>
        <w:t>pplication method of organic amendments:</w:t>
      </w:r>
      <w:r>
        <w:t xml:space="preserve"> </w:t>
      </w:r>
      <w:r w:rsidR="00450C9E">
        <w:t>The Nikolaisen (2023)</w:t>
      </w:r>
      <w:r w:rsidR="00313950" w:rsidRPr="00313950">
        <w:t xml:space="preserve"> </w:t>
      </w:r>
      <w:sdt>
        <w:sdtPr>
          <w:alias w:val="SmartCite Citation"/>
          <w:tag w:val="bad6be57-5e2a-460d-9424-598e2d5bba4e:9d319240-d88c-4080-a705-174bf92dd7e3+"/>
          <w:id w:val="-1106030211"/>
          <w:placeholder>
            <w:docPart w:val="72A54A51C4834391BDE27E1D8759D3F4"/>
          </w:placeholder>
        </w:sdtPr>
        <w:sdtContent>
          <w:r w:rsidR="00477515" w:rsidRPr="00477515">
            <w:rPr>
              <w:rFonts w:ascii="Calibri" w:eastAsia="Times New Roman" w:hAnsi="Calibri" w:cs="Calibri"/>
              <w:vertAlign w:val="superscript"/>
            </w:rPr>
            <w:t>14</w:t>
          </w:r>
        </w:sdtContent>
      </w:sdt>
      <w:r w:rsidR="00450C9E">
        <w:t xml:space="preserve"> GAMM model  required the categorical variable for the method of application of organic amendments with the classes </w:t>
      </w:r>
      <w:r w:rsidR="00DD001E">
        <w:t>incorporated</w:t>
      </w:r>
      <w:r w:rsidR="00450C9E">
        <w:t>,</w:t>
      </w:r>
      <w:r w:rsidR="00F25307">
        <w:t xml:space="preserve"> </w:t>
      </w:r>
      <w:r w:rsidR="00DD001E">
        <w:t>surface applied</w:t>
      </w:r>
      <w:r w:rsidR="00450C9E">
        <w:t>,</w:t>
      </w:r>
      <w:r w:rsidR="00F25307">
        <w:t xml:space="preserve"> </w:t>
      </w:r>
      <w:r w:rsidR="00DD001E">
        <w:t>burned</w:t>
      </w:r>
      <w:r w:rsidR="00450C9E">
        <w:t>,</w:t>
      </w:r>
      <w:r w:rsidR="00F25307">
        <w:t xml:space="preserve"> </w:t>
      </w:r>
      <w:r w:rsidR="00DD001E">
        <w:t>unknown</w:t>
      </w:r>
      <w:r w:rsidR="00450C9E">
        <w:t>,</w:t>
      </w:r>
      <w:r w:rsidR="00F25307">
        <w:t xml:space="preserve"> and</w:t>
      </w:r>
      <w:r w:rsidR="00450C9E">
        <w:t xml:space="preserve"> </w:t>
      </w:r>
      <w:r w:rsidR="00DD001E">
        <w:t>none</w:t>
      </w:r>
      <w:r w:rsidR="00450C9E">
        <w:t xml:space="preserve">. </w:t>
      </w:r>
      <w:r w:rsidR="00DD001E">
        <w:t>Due to lack of data, this variable was assumed to be “incorporated”</w:t>
      </w:r>
      <w:r w:rsidR="00450C9E">
        <w:t xml:space="preserve">. </w:t>
      </w:r>
    </w:p>
    <w:p w14:paraId="27E0AFA5" w14:textId="6B8169A3" w:rsidR="00147186" w:rsidRDefault="009F6FE5">
      <w:r w:rsidRPr="00E02F28">
        <w:rPr>
          <w:i/>
        </w:rPr>
        <w:t>Season grown (dry/wet):</w:t>
      </w:r>
      <w:r>
        <w:t xml:space="preserve"> </w:t>
      </w:r>
      <w:r w:rsidR="00AB7EC7">
        <w:t>The Nikolaisen (2023)</w:t>
      </w:r>
      <w:r w:rsidR="00313950" w:rsidRPr="00313950">
        <w:t xml:space="preserve"> </w:t>
      </w:r>
      <w:sdt>
        <w:sdtPr>
          <w:alias w:val="SmartCite Citation"/>
          <w:tag w:val="bad6be57-5e2a-460d-9424-598e2d5bba4e:9d319240-d88c-4080-a705-174bf92dd7e3+"/>
          <w:id w:val="548650666"/>
          <w:placeholder>
            <w:docPart w:val="9E71F0A0594141C09BEE9093A7C58C72"/>
          </w:placeholder>
        </w:sdtPr>
        <w:sdtContent>
          <w:r w:rsidR="00477515" w:rsidRPr="00477515">
            <w:rPr>
              <w:rFonts w:ascii="Calibri" w:eastAsia="Times New Roman" w:hAnsi="Calibri" w:cs="Calibri"/>
              <w:vertAlign w:val="superscript"/>
            </w:rPr>
            <w:t>14</w:t>
          </w:r>
        </w:sdtContent>
      </w:sdt>
      <w:r w:rsidR="00AB7EC7">
        <w:t xml:space="preserve"> GAMM model required the categorical variable on the season the rice was planted (dry or wet). </w:t>
      </w:r>
      <w:r w:rsidR="004853A3">
        <w:t xml:space="preserve"> </w:t>
      </w:r>
      <w:r>
        <w:t xml:space="preserve">Emissions were estimated, then weighted by  </w:t>
      </w:r>
      <w:r w:rsidR="000E4FC0">
        <w:t xml:space="preserve">proportion of rice grown in the kharif </w:t>
      </w:r>
      <w:r>
        <w:t xml:space="preserve">(monsoon) </w:t>
      </w:r>
      <w:r w:rsidR="0057652F">
        <w:t xml:space="preserve">for </w:t>
      </w:r>
      <w:r>
        <w:t xml:space="preserve">the </w:t>
      </w:r>
      <w:r w:rsidR="0057652F">
        <w:t xml:space="preserve">wet season </w:t>
      </w:r>
      <w:r>
        <w:t xml:space="preserve">estimate </w:t>
      </w:r>
      <w:r w:rsidR="000E4FC0">
        <w:t xml:space="preserve">and the proportion or rice grown in </w:t>
      </w:r>
      <w:r w:rsidR="00BF389E">
        <w:t>non-</w:t>
      </w:r>
      <w:r w:rsidR="000E4FC0">
        <w:t xml:space="preserve">kharif season </w:t>
      </w:r>
      <w:r>
        <w:t>for</w:t>
      </w:r>
      <w:r w:rsidR="0057652F">
        <w:t xml:space="preserve"> the dry season</w:t>
      </w:r>
      <w:r>
        <w:t xml:space="preserve"> estimate</w:t>
      </w:r>
      <w:r w:rsidR="0057652F">
        <w:t xml:space="preserve">. </w:t>
      </w:r>
    </w:p>
    <w:p w14:paraId="4C526438" w14:textId="09D0F117" w:rsidR="00452BBD" w:rsidRPr="00E02F28" w:rsidRDefault="009F6FE5" w:rsidP="008A6FAD">
      <w:r w:rsidRPr="00E02F28">
        <w:rPr>
          <w:i/>
        </w:rPr>
        <w:t>Type of planting:</w:t>
      </w:r>
      <w:r>
        <w:t xml:space="preserve"> </w:t>
      </w:r>
      <w:r w:rsidR="009A4DFB">
        <w:t xml:space="preserve">The </w:t>
      </w:r>
      <w:r w:rsidR="00614651">
        <w:t>Nikolaisen (2023)</w:t>
      </w:r>
      <w:r w:rsidR="00313950" w:rsidRPr="00313950">
        <w:t xml:space="preserve"> </w:t>
      </w:r>
      <w:sdt>
        <w:sdtPr>
          <w:alias w:val="SmartCite Citation"/>
          <w:tag w:val="bad6be57-5e2a-460d-9424-598e2d5bba4e:9d319240-d88c-4080-a705-174bf92dd7e3+"/>
          <w:id w:val="-854568697"/>
          <w:placeholder>
            <w:docPart w:val="B2297715EE6B4561BBFD0426A7163029"/>
          </w:placeholder>
        </w:sdtPr>
        <w:sdtContent>
          <w:r w:rsidR="00477515" w:rsidRPr="00477515">
            <w:rPr>
              <w:rFonts w:ascii="Calibri" w:eastAsia="Times New Roman" w:hAnsi="Calibri" w:cs="Calibri"/>
              <w:vertAlign w:val="superscript"/>
            </w:rPr>
            <w:t>14</w:t>
          </w:r>
        </w:sdtContent>
      </w:sdt>
      <w:r w:rsidR="00614651">
        <w:t xml:space="preserve"> </w:t>
      </w:r>
      <w:r w:rsidR="00AB7EC7">
        <w:t xml:space="preserve">GAMM </w:t>
      </w:r>
      <w:r w:rsidR="00614651">
        <w:t>model used a categorical variable for planting type that included the classes</w:t>
      </w:r>
      <w:r w:rsidR="00614651" w:rsidDel="009A4DFB">
        <w:t xml:space="preserve"> </w:t>
      </w:r>
      <w:r w:rsidR="00DD001E">
        <w:t>transplanted, direct dry seeding, direct wet seeding</w:t>
      </w:r>
      <w:r w:rsidR="00614651">
        <w:t xml:space="preserve">. </w:t>
      </w:r>
      <w:r w:rsidR="00DD001E">
        <w:t xml:space="preserve">Due to lack of data, </w:t>
      </w:r>
      <w:r w:rsidR="000D6E45">
        <w:t>estimates</w:t>
      </w:r>
      <w:r w:rsidR="00F56EF8">
        <w:t xml:space="preserve"> were made for each class and </w:t>
      </w:r>
      <w:r w:rsidR="00DD001E">
        <w:t xml:space="preserve">the results were averaged using equal weights for the three </w:t>
      </w:r>
      <w:r w:rsidR="00F56EF8">
        <w:t xml:space="preserve">planting </w:t>
      </w:r>
      <w:r w:rsidR="00DD001E">
        <w:t>methods.</w:t>
      </w:r>
    </w:p>
    <w:p w14:paraId="65B654AF" w14:textId="3D68D2E8" w:rsidR="0067208B" w:rsidRDefault="000D6E45" w:rsidP="00BF0BF8">
      <w:r w:rsidRPr="00E02F28">
        <w:rPr>
          <w:i/>
        </w:rPr>
        <w:t>Drought-prone rice water regime:</w:t>
      </w:r>
      <w:r>
        <w:t xml:space="preserve"> </w:t>
      </w:r>
      <w:r w:rsidR="00452BBD">
        <w:t>The</w:t>
      </w:r>
      <w:r w:rsidR="00935504">
        <w:t xml:space="preserve"> rainfed water regime class in the </w:t>
      </w:r>
      <w:r w:rsidR="00935504" w:rsidRPr="009A1992">
        <w:t>Gumma (2010)</w:t>
      </w:r>
      <w:sdt>
        <w:sdtPr>
          <w:alias w:val="SmartCite Citation"/>
          <w:tag w:val="bad6be57-5e2a-460d-9424-598e2d5bba4e:47ffe2d6-355c-478e-b82c-6e286122a8da+"/>
          <w:id w:val="1242989468"/>
          <w:placeholder>
            <w:docPart w:val="DefaultPlaceholder_-1854013440"/>
          </w:placeholder>
        </w:sdtPr>
        <w:sdtContent>
          <w:r w:rsidR="00477515" w:rsidRPr="00477515">
            <w:rPr>
              <w:rFonts w:ascii="Calibri" w:eastAsia="Times New Roman" w:hAnsi="Calibri" w:cs="Calibri"/>
              <w:vertAlign w:val="superscript"/>
            </w:rPr>
            <w:t>12</w:t>
          </w:r>
        </w:sdtContent>
      </w:sdt>
      <w:r w:rsidR="00935504" w:rsidRPr="009A1992">
        <w:t xml:space="preserve"> data was further divided into drought-prone and regular/flood-prone classes</w:t>
      </w:r>
      <w:r w:rsidRPr="009A1992">
        <w:t xml:space="preserve"> as</w:t>
      </w:r>
      <w:r w:rsidR="00FC3B5A" w:rsidRPr="009A1992">
        <w:t xml:space="preserve"> required</w:t>
      </w:r>
      <w:r w:rsidR="004F5902" w:rsidRPr="009A1992">
        <w:t xml:space="preserve"> by the Gupta (2009)</w:t>
      </w:r>
      <w:sdt>
        <w:sdtPr>
          <w:alias w:val="SmartCite Citation"/>
          <w:tag w:val="bad6be57-5e2a-460d-9424-598e2d5bba4e:56feeead-e16e-4b6d-8d3c-73bcb0091da1+"/>
          <w:id w:val="343597591"/>
          <w:placeholder>
            <w:docPart w:val="DefaultPlaceholder_-1854013440"/>
          </w:placeholder>
        </w:sdtPr>
        <w:sdtContent>
          <w:r w:rsidR="00477515" w:rsidRPr="00477515">
            <w:rPr>
              <w:rFonts w:ascii="Calibri" w:eastAsia="Times New Roman" w:hAnsi="Calibri" w:cs="Calibri"/>
              <w:vertAlign w:val="superscript"/>
            </w:rPr>
            <w:t>15</w:t>
          </w:r>
        </w:sdtContent>
      </w:sdt>
      <w:r w:rsidR="004F5902" w:rsidRPr="009A1992">
        <w:t>, Bhatia (2013)</w:t>
      </w:r>
      <w:sdt>
        <w:sdtPr>
          <w:alias w:val="SmartCite Citation"/>
          <w:tag w:val="bad6be57-5e2a-460d-9424-598e2d5bba4e:f3fe0b90-5c42-4b29-94fe-48aeebc22eea+"/>
          <w:id w:val="-204641507"/>
          <w:placeholder>
            <w:docPart w:val="DefaultPlaceholder_-1854013440"/>
          </w:placeholder>
        </w:sdtPr>
        <w:sdtContent>
          <w:r w:rsidR="00477515" w:rsidRPr="00477515">
            <w:rPr>
              <w:rFonts w:ascii="Calibri" w:eastAsia="Times New Roman" w:hAnsi="Calibri" w:cs="Calibri"/>
              <w:vertAlign w:val="superscript"/>
            </w:rPr>
            <w:t>13</w:t>
          </w:r>
        </w:sdtContent>
      </w:sdt>
      <w:r w:rsidR="004F5902" w:rsidRPr="009A1992">
        <w:t xml:space="preserve"> and IPCC models</w:t>
      </w:r>
      <w:r w:rsidR="00313950" w:rsidRPr="009A1992">
        <w:t xml:space="preserve"> </w:t>
      </w:r>
      <w:sdt>
        <w:sdtPr>
          <w:alias w:val="SmartCite Citation"/>
          <w:tag w:val="bad6be57-5e2a-460d-9424-598e2d5bba4e:95da87ae-eb39-4496-b956-b69dc64e2e62+"/>
          <w:id w:val="450361849"/>
          <w:placeholder>
            <w:docPart w:val="DefaultPlaceholder_-1854013440"/>
          </w:placeholder>
        </w:sdtPr>
        <w:sdtContent>
          <w:r w:rsidR="00477515" w:rsidRPr="00477515">
            <w:rPr>
              <w:rFonts w:ascii="Calibri" w:eastAsia="Times New Roman" w:hAnsi="Calibri" w:cs="Calibri"/>
              <w:vertAlign w:val="superscript"/>
            </w:rPr>
            <w:t>1</w:t>
          </w:r>
        </w:sdtContent>
      </w:sdt>
      <w:r w:rsidR="00935504" w:rsidRPr="009A1992">
        <w:t xml:space="preserve"> (Appendix D, </w:t>
      </w:r>
      <w:r w:rsidR="00935504" w:rsidRPr="009A1992">
        <w:fldChar w:fldCharType="begin"/>
      </w:r>
      <w:r w:rsidR="00935504" w:rsidRPr="009A1992">
        <w:instrText xml:space="preserve"> REF _Ref150367011 \h </w:instrText>
      </w:r>
      <w:r w:rsidR="009A1992">
        <w:instrText xml:space="preserve"> \* MERGEFORMAT </w:instrText>
      </w:r>
      <w:r w:rsidR="00935504" w:rsidRPr="009A1992">
        <w:fldChar w:fldCharType="separate"/>
      </w:r>
      <w:r w:rsidR="00A42D66" w:rsidRPr="003801E0">
        <w:t xml:space="preserve">Table </w:t>
      </w:r>
      <w:r w:rsidR="00A42D66">
        <w:rPr>
          <w:noProof/>
        </w:rPr>
        <w:t>30</w:t>
      </w:r>
      <w:r w:rsidR="00935504" w:rsidRPr="009A1992">
        <w:fldChar w:fldCharType="end"/>
      </w:r>
      <w:r w:rsidR="0012088E" w:rsidRPr="009A1992">
        <w:t xml:space="preserve">). </w:t>
      </w:r>
      <w:r w:rsidR="00985AEF" w:rsidRPr="009A1992">
        <w:t xml:space="preserve">The </w:t>
      </w:r>
      <w:r w:rsidR="008E1FED" w:rsidRPr="009A1992">
        <w:t>India Meteorological Department</w:t>
      </w:r>
      <w:r w:rsidR="008E1FED">
        <w:t xml:space="preserve"> (IMD</w:t>
      </w:r>
      <w:r w:rsidR="008E1FED" w:rsidRPr="008874C7">
        <w:t>)</w:t>
      </w:r>
      <w:r w:rsidR="008874C7" w:rsidRPr="00E02F28">
        <w:t xml:space="preserve"> New (0.25X0.25 degree) Long Period (1901-2022) Daily Gridded Rainfall Data Set </w:t>
      </w:r>
      <w:sdt>
        <w:sdtPr>
          <w:alias w:val="SmartCite Citation"/>
          <w:tag w:val="bad6be57-5e2a-460d-9424-598e2d5bba4e:066d1476-d1e4-48d3-9c1a-2e44a9d42318+"/>
          <w:id w:val="801586285"/>
          <w:placeholder>
            <w:docPart w:val="6F879D76268748D3ABF00969F41F0835"/>
          </w:placeholder>
        </w:sdtPr>
        <w:sdtContent>
          <w:r w:rsidR="00477515" w:rsidRPr="00477515">
            <w:rPr>
              <w:rFonts w:ascii="Calibri" w:eastAsia="Times New Roman" w:hAnsi="Calibri" w:cs="Calibri"/>
              <w:vertAlign w:val="superscript"/>
            </w:rPr>
            <w:t>21</w:t>
          </w:r>
        </w:sdtContent>
      </w:sdt>
      <w:r w:rsidR="00313950" w:rsidRPr="00E02F28">
        <w:t xml:space="preserve"> </w:t>
      </w:r>
      <w:r w:rsidR="008874C7" w:rsidRPr="00E02F28">
        <w:t>Over India</w:t>
      </w:r>
      <w:r w:rsidR="00470D0B">
        <w:t xml:space="preserve"> was used to classify </w:t>
      </w:r>
      <w:r w:rsidR="003C2AA7">
        <w:t>districts as either drought-prone or not on a yearly basis from 1901 to 202</w:t>
      </w:r>
      <w:r w:rsidR="00EF0621">
        <w:t>2. Drought-prone districts w</w:t>
      </w:r>
      <w:r>
        <w:t>ere</w:t>
      </w:r>
      <w:r w:rsidR="00EF0621">
        <w:t xml:space="preserve"> defined as </w:t>
      </w:r>
      <w:r w:rsidR="003E352F">
        <w:t>areas</w:t>
      </w:r>
      <w:r w:rsidR="00EF0621">
        <w:t xml:space="preserve"> receiving less th</w:t>
      </w:r>
      <w:r>
        <w:t>a</w:t>
      </w:r>
      <w:r w:rsidR="00EF0621">
        <w:t>n 750mm o</w:t>
      </w:r>
      <w:r w:rsidR="00EE4835">
        <w:t>f</w:t>
      </w:r>
      <w:r w:rsidR="00EF0621">
        <w:t xml:space="preserve"> rain per annum</w:t>
      </w:r>
      <w:r w:rsidR="00EE4835">
        <w:t xml:space="preserve">. The years were then aggregated to compute the proportion of years the district was </w:t>
      </w:r>
      <w:r w:rsidR="00E432AB">
        <w:t>drought prone</w:t>
      </w:r>
      <w:r w:rsidR="00781C5B">
        <w:t xml:space="preserve">. The models </w:t>
      </w:r>
      <w:r>
        <w:t>were used to estimate</w:t>
      </w:r>
      <w:r w:rsidR="00781C5B">
        <w:t xml:space="preserve"> both rainfed classes and then </w:t>
      </w:r>
      <w:r>
        <w:t>average emissions were weighted by the proportion or years</w:t>
      </w:r>
      <w:r w:rsidR="00781C5B">
        <w:t>.</w:t>
      </w:r>
      <w:r w:rsidR="00BF0BF8">
        <w:t xml:space="preserve"> </w:t>
      </w:r>
    </w:p>
    <w:tbl>
      <w:tblPr>
        <w:tblStyle w:val="TableGrid"/>
        <w:tblW w:w="0" w:type="auto"/>
        <w:tblLook w:val="04A0" w:firstRow="1" w:lastRow="0" w:firstColumn="1" w:lastColumn="0" w:noHBand="0" w:noVBand="1"/>
      </w:tblPr>
      <w:tblGrid>
        <w:gridCol w:w="2337"/>
        <w:gridCol w:w="2337"/>
        <w:gridCol w:w="2338"/>
        <w:gridCol w:w="2338"/>
      </w:tblGrid>
      <w:tr w:rsidR="006324E8" w14:paraId="2CD34389" w14:textId="77777777" w:rsidTr="003E352F">
        <w:trPr>
          <w:cantSplit/>
        </w:trPr>
        <w:tc>
          <w:tcPr>
            <w:tcW w:w="9350" w:type="dxa"/>
            <w:gridSpan w:val="4"/>
          </w:tcPr>
          <w:p w14:paraId="487ADF3F" w14:textId="529A5323" w:rsidR="006324E8" w:rsidRDefault="0067208B" w:rsidP="006324E8">
            <w:bookmarkStart w:id="43" w:name="_Toc150459611"/>
            <w:bookmarkStart w:id="44" w:name="_Toc150795346"/>
            <w:r>
              <w:t xml:space="preserve">Table </w:t>
            </w:r>
            <w:fldSimple w:instr=" SEQ Table \* ARABIC ">
              <w:r w:rsidR="00A42D66">
                <w:rPr>
                  <w:noProof/>
                </w:rPr>
                <w:t>4</w:t>
              </w:r>
            </w:fldSimple>
            <w:r>
              <w:t>: Input data used to estimate methane emissions from rice production.</w:t>
            </w:r>
            <w:bookmarkEnd w:id="43"/>
            <w:bookmarkEnd w:id="44"/>
          </w:p>
        </w:tc>
      </w:tr>
      <w:tr w:rsidR="006324E8" w14:paraId="2227F6ED" w14:textId="77777777" w:rsidTr="003E352F">
        <w:trPr>
          <w:cantSplit/>
        </w:trPr>
        <w:tc>
          <w:tcPr>
            <w:tcW w:w="2337" w:type="dxa"/>
          </w:tcPr>
          <w:p w14:paraId="3FD2BBD5" w14:textId="26A27A54" w:rsidR="006324E8" w:rsidRDefault="006324E8" w:rsidP="006324E8">
            <w:r w:rsidRPr="00B12BA2">
              <w:rPr>
                <w:b/>
              </w:rPr>
              <w:t>SOURCE</w:t>
            </w:r>
          </w:p>
        </w:tc>
        <w:tc>
          <w:tcPr>
            <w:tcW w:w="2337" w:type="dxa"/>
          </w:tcPr>
          <w:p w14:paraId="127CA4C9" w14:textId="49BA3668" w:rsidR="006324E8" w:rsidRDefault="002765D9" w:rsidP="00D528E6">
            <w:r>
              <w:rPr>
                <w:b/>
              </w:rPr>
              <w:t>INPUT DATA REQUIRED FOR MODELS</w:t>
            </w:r>
            <w:r w:rsidR="006324E8">
              <w:rPr>
                <w:b/>
              </w:rPr>
              <w:t xml:space="preserve"> </w:t>
            </w:r>
          </w:p>
        </w:tc>
        <w:tc>
          <w:tcPr>
            <w:tcW w:w="2338" w:type="dxa"/>
          </w:tcPr>
          <w:p w14:paraId="52CA74A8" w14:textId="1BC23143" w:rsidR="006324E8" w:rsidRDefault="006324E8" w:rsidP="006324E8">
            <w:r>
              <w:rPr>
                <w:b/>
              </w:rPr>
              <w:t>SPATIAL SCALE</w:t>
            </w:r>
          </w:p>
        </w:tc>
        <w:tc>
          <w:tcPr>
            <w:tcW w:w="2338" w:type="dxa"/>
          </w:tcPr>
          <w:p w14:paraId="3BEA2F5E" w14:textId="03E891A3" w:rsidR="006324E8" w:rsidRDefault="006324E8" w:rsidP="006324E8">
            <w:r>
              <w:rPr>
                <w:b/>
              </w:rPr>
              <w:t>YEAR</w:t>
            </w:r>
          </w:p>
        </w:tc>
      </w:tr>
      <w:tr w:rsidR="007B125C" w14:paraId="1B3E884B" w14:textId="77777777" w:rsidTr="003E352F">
        <w:trPr>
          <w:cantSplit/>
        </w:trPr>
        <w:tc>
          <w:tcPr>
            <w:tcW w:w="2337" w:type="dxa"/>
          </w:tcPr>
          <w:p w14:paraId="7238AA67" w14:textId="739E8242" w:rsidR="007B125C" w:rsidRDefault="007B125C" w:rsidP="007B125C">
            <w:r>
              <w:t xml:space="preserve">See </w:t>
            </w:r>
            <w:r w:rsidR="00DD1233">
              <w:fldChar w:fldCharType="begin"/>
            </w:r>
            <w:r w:rsidR="00DD1233">
              <w:instrText xml:space="preserve"> REF _Ref150005945 \h </w:instrText>
            </w:r>
            <w:r w:rsidR="00DD1233">
              <w:fldChar w:fldCharType="separate"/>
            </w:r>
            <w:r w:rsidR="00A42D66">
              <w:t xml:space="preserve">Table </w:t>
            </w:r>
            <w:r w:rsidR="00A42D66">
              <w:rPr>
                <w:noProof/>
              </w:rPr>
              <w:t>2</w:t>
            </w:r>
            <w:r w:rsidR="00DD1233">
              <w:fldChar w:fldCharType="end"/>
            </w:r>
          </w:p>
        </w:tc>
        <w:tc>
          <w:tcPr>
            <w:tcW w:w="2337" w:type="dxa"/>
          </w:tcPr>
          <w:p w14:paraId="02EE1620" w14:textId="16020A55" w:rsidR="007B125C" w:rsidRDefault="007B125C" w:rsidP="007B125C">
            <w:r>
              <w:t>Rice water regime</w:t>
            </w:r>
          </w:p>
        </w:tc>
        <w:tc>
          <w:tcPr>
            <w:tcW w:w="2338" w:type="dxa"/>
          </w:tcPr>
          <w:p w14:paraId="02D381E6" w14:textId="16BB2482" w:rsidR="007B125C" w:rsidRDefault="007B125C" w:rsidP="007B125C">
            <w:r>
              <w:t>Sub-district (tehsil)</w:t>
            </w:r>
          </w:p>
        </w:tc>
        <w:tc>
          <w:tcPr>
            <w:tcW w:w="2338" w:type="dxa"/>
          </w:tcPr>
          <w:p w14:paraId="072B17D9" w14:textId="24743A63" w:rsidR="007B125C" w:rsidRDefault="007B125C" w:rsidP="007B125C">
            <w:r>
              <w:t>2000-01</w:t>
            </w:r>
          </w:p>
        </w:tc>
      </w:tr>
      <w:tr w:rsidR="007B125C" w14:paraId="6182831F" w14:textId="77777777" w:rsidTr="003E352F">
        <w:trPr>
          <w:cantSplit/>
        </w:trPr>
        <w:tc>
          <w:tcPr>
            <w:tcW w:w="2337" w:type="dxa"/>
          </w:tcPr>
          <w:p w14:paraId="48FF5465" w14:textId="7894D964" w:rsidR="007B125C" w:rsidRDefault="007B125C" w:rsidP="007B125C">
            <w:proofErr w:type="spellStart"/>
            <w:r>
              <w:t>SeedsNet</w:t>
            </w:r>
            <w:proofErr w:type="spellEnd"/>
            <w:r w:rsidR="008C7081">
              <w:t>,</w:t>
            </w:r>
            <w:r>
              <w:t xml:space="preserve"> </w:t>
            </w:r>
            <w:hyperlink r:id="rId17" w:history="1">
              <w:r w:rsidRPr="00D528E6">
                <w:rPr>
                  <w:rStyle w:val="Hyperlink"/>
                </w:rPr>
                <w:t>(Central Varieties</w:t>
              </w:r>
              <w:r w:rsidRPr="004A67A4">
                <w:rPr>
                  <w:rStyle w:val="Hyperlink"/>
                </w:rPr>
                <w:t>)</w:t>
              </w:r>
            </w:hyperlink>
            <w:r w:rsidR="008C7081">
              <w:rPr>
                <w:rStyle w:val="Hyperlink"/>
              </w:rPr>
              <w:t xml:space="preserve"> report</w:t>
            </w:r>
            <w:sdt>
              <w:sdtPr>
                <w:rPr>
                  <w:rStyle w:val="Hyperlink"/>
                </w:rPr>
                <w:alias w:val="SmartCite Citation"/>
                <w:tag w:val="bad6be57-5e2a-460d-9424-598e2d5bba4e:dfd0a868-11a5-467e-b122-78bdf3cde4f1+"/>
                <w:id w:val="1986965285"/>
                <w:placeholder>
                  <w:docPart w:val="DefaultPlaceholder_-1854013440"/>
                </w:placeholder>
              </w:sdtPr>
              <w:sdtContent>
                <w:r w:rsidR="00477515" w:rsidRPr="00477515">
                  <w:rPr>
                    <w:rFonts w:ascii="Calibri" w:eastAsia="Times New Roman" w:hAnsi="Calibri" w:cs="Calibri"/>
                    <w:vertAlign w:val="superscript"/>
                  </w:rPr>
                  <w:t>18</w:t>
                </w:r>
              </w:sdtContent>
            </w:sdt>
          </w:p>
        </w:tc>
        <w:tc>
          <w:tcPr>
            <w:tcW w:w="2337" w:type="dxa"/>
          </w:tcPr>
          <w:p w14:paraId="06558255" w14:textId="679E04B9" w:rsidR="007B125C" w:rsidRDefault="008F5C96" w:rsidP="007B125C">
            <w:r>
              <w:t>Crop d</w:t>
            </w:r>
            <w:r w:rsidR="007B125C">
              <w:t xml:space="preserve">uration </w:t>
            </w:r>
          </w:p>
        </w:tc>
        <w:tc>
          <w:tcPr>
            <w:tcW w:w="2338" w:type="dxa"/>
          </w:tcPr>
          <w:p w14:paraId="1975AFFA" w14:textId="2E9D3126" w:rsidR="007B125C" w:rsidRDefault="007B125C" w:rsidP="007B125C">
            <w:r>
              <w:t>State</w:t>
            </w:r>
          </w:p>
        </w:tc>
        <w:tc>
          <w:tcPr>
            <w:tcW w:w="2338" w:type="dxa"/>
          </w:tcPr>
          <w:p w14:paraId="52ECCD08" w14:textId="2B8BE23A" w:rsidR="007B125C" w:rsidRDefault="007B125C" w:rsidP="007B125C">
            <w:r>
              <w:t>1970-2023 releases</w:t>
            </w:r>
          </w:p>
        </w:tc>
      </w:tr>
      <w:tr w:rsidR="007B125C" w14:paraId="7E40E51A" w14:textId="77777777" w:rsidTr="003E352F">
        <w:trPr>
          <w:cantSplit/>
        </w:trPr>
        <w:tc>
          <w:tcPr>
            <w:tcW w:w="2337" w:type="dxa"/>
          </w:tcPr>
          <w:p w14:paraId="66ED2695" w14:textId="5808286B" w:rsidR="007B125C" w:rsidRDefault="007B125C" w:rsidP="007B125C">
            <w:r>
              <w:t xml:space="preserve">See </w:t>
            </w:r>
            <w:r w:rsidR="009325A5">
              <w:fldChar w:fldCharType="begin"/>
            </w:r>
            <w:r w:rsidR="009325A5">
              <w:instrText xml:space="preserve"> REF _Ref150005945 \h </w:instrText>
            </w:r>
            <w:r w:rsidR="009325A5">
              <w:fldChar w:fldCharType="separate"/>
            </w:r>
            <w:r w:rsidR="00A42D66">
              <w:t xml:space="preserve">Table </w:t>
            </w:r>
            <w:r w:rsidR="00A42D66">
              <w:rPr>
                <w:noProof/>
              </w:rPr>
              <w:t>2</w:t>
            </w:r>
            <w:r w:rsidR="009325A5">
              <w:fldChar w:fldCharType="end"/>
            </w:r>
            <w:r>
              <w:t xml:space="preserve"> (Table 5e and 5la from input survey)</w:t>
            </w:r>
            <w:sdt>
              <w:sdtPr>
                <w:alias w:val="SmartCite Citation"/>
                <w:tag w:val="bad6be57-5e2a-460d-9424-598e2d5bba4e:9c71307a-6e50-49de-9780-e3dc5bc429c3+"/>
                <w:id w:val="-1090851829"/>
                <w:placeholder>
                  <w:docPart w:val="DefaultPlaceholder_-1854013440"/>
                </w:placeholder>
              </w:sdtPr>
              <w:sdtContent>
                <w:r w:rsidR="00477515" w:rsidRPr="00477515">
                  <w:rPr>
                    <w:rFonts w:ascii="Calibri" w:eastAsia="Times New Roman" w:hAnsi="Calibri" w:cs="Calibri"/>
                    <w:vertAlign w:val="superscript"/>
                  </w:rPr>
                  <w:t>9</w:t>
                </w:r>
              </w:sdtContent>
            </w:sdt>
          </w:p>
        </w:tc>
        <w:tc>
          <w:tcPr>
            <w:tcW w:w="2337" w:type="dxa"/>
          </w:tcPr>
          <w:p w14:paraId="32EE18AB" w14:textId="385D8D0A" w:rsidR="007B125C" w:rsidRDefault="007B125C" w:rsidP="007B125C">
            <w:r>
              <w:t>Organic fertilizer</w:t>
            </w:r>
          </w:p>
        </w:tc>
        <w:tc>
          <w:tcPr>
            <w:tcW w:w="2338" w:type="dxa"/>
          </w:tcPr>
          <w:p w14:paraId="7335193B" w14:textId="118952DA" w:rsidR="007B125C" w:rsidRDefault="007B125C" w:rsidP="007B125C">
            <w:r>
              <w:t>District</w:t>
            </w:r>
          </w:p>
        </w:tc>
        <w:tc>
          <w:tcPr>
            <w:tcW w:w="2338" w:type="dxa"/>
          </w:tcPr>
          <w:p w14:paraId="5715E6B7" w14:textId="6B90ADAA" w:rsidR="007B125C" w:rsidRDefault="007B125C" w:rsidP="007B125C">
            <w:r>
              <w:t>2016-117</w:t>
            </w:r>
          </w:p>
        </w:tc>
      </w:tr>
      <w:tr w:rsidR="00777F76" w14:paraId="5B1BE370" w14:textId="77777777" w:rsidTr="003E352F">
        <w:trPr>
          <w:cantSplit/>
        </w:trPr>
        <w:tc>
          <w:tcPr>
            <w:tcW w:w="2337" w:type="dxa"/>
          </w:tcPr>
          <w:p w14:paraId="15F9CF62" w14:textId="1FD097B8" w:rsidR="00777F76" w:rsidRDefault="00000000" w:rsidP="00777F76">
            <w:hyperlink r:id="rId18" w:history="1">
              <w:r w:rsidR="00777F76" w:rsidRPr="00FC023C">
                <w:rPr>
                  <w:rStyle w:val="Hyperlink"/>
                </w:rPr>
                <w:t>WRIS, Agro-Ecological Sub-regions</w:t>
              </w:r>
            </w:hyperlink>
            <w:sdt>
              <w:sdtPr>
                <w:rPr>
                  <w:rStyle w:val="Hyperlink"/>
                </w:rPr>
                <w:alias w:val="SmartCite Citation"/>
                <w:tag w:val="bad6be57-5e2a-460d-9424-598e2d5bba4e:e724c74e-b9c5-431a-a7b7-61bd58b58f07+"/>
                <w:id w:val="-81299945"/>
                <w:placeholder>
                  <w:docPart w:val="DefaultPlaceholder_-1854013440"/>
                </w:placeholder>
              </w:sdtPr>
              <w:sdtContent>
                <w:r w:rsidR="00477515" w:rsidRPr="00477515">
                  <w:rPr>
                    <w:rFonts w:ascii="Calibri" w:eastAsia="Times New Roman" w:hAnsi="Calibri" w:cs="Calibri"/>
                    <w:vertAlign w:val="superscript"/>
                  </w:rPr>
                  <w:t>11</w:t>
                </w:r>
              </w:sdtContent>
            </w:sdt>
          </w:p>
          <w:p w14:paraId="12AE3598" w14:textId="19F50F35" w:rsidR="00777F76" w:rsidRDefault="00777F76" w:rsidP="00777F76">
            <w:r>
              <w:t xml:space="preserve">&amp; </w:t>
            </w:r>
            <w:hyperlink r:id="rId19" w:history="1">
              <w:r w:rsidRPr="00FC023C">
                <w:rPr>
                  <w:rStyle w:val="Hyperlink"/>
                </w:rPr>
                <w:t>Beck</w:t>
              </w:r>
              <w:r w:rsidR="00313950">
                <w:rPr>
                  <w:rStyle w:val="Hyperlink"/>
                </w:rPr>
                <w:t xml:space="preserve"> et al </w:t>
              </w:r>
              <w:r w:rsidRPr="00FC023C">
                <w:rPr>
                  <w:rStyle w:val="Hyperlink"/>
                </w:rPr>
                <w:t>(2019)</w:t>
              </w:r>
            </w:hyperlink>
            <w:sdt>
              <w:sdtPr>
                <w:rPr>
                  <w:rStyle w:val="Hyperlink"/>
                </w:rPr>
                <w:alias w:val="SmartCite Citation"/>
                <w:tag w:val="bad6be57-5e2a-460d-9424-598e2d5bba4e:e218d9df-ce0e-4fa3-b2e1-2143b4221684+"/>
                <w:id w:val="-1706250994"/>
                <w:placeholder>
                  <w:docPart w:val="DefaultPlaceholder_-1854013440"/>
                </w:placeholder>
              </w:sdtPr>
              <w:sdtContent>
                <w:r w:rsidR="00477515" w:rsidRPr="00477515">
                  <w:rPr>
                    <w:rFonts w:ascii="Calibri" w:eastAsia="Times New Roman" w:hAnsi="Calibri" w:cs="Calibri"/>
                    <w:vertAlign w:val="superscript"/>
                  </w:rPr>
                  <w:t>20</w:t>
                </w:r>
              </w:sdtContent>
            </w:sdt>
          </w:p>
        </w:tc>
        <w:tc>
          <w:tcPr>
            <w:tcW w:w="2337" w:type="dxa"/>
          </w:tcPr>
          <w:p w14:paraId="404ABAB9" w14:textId="30B30807" w:rsidR="00777F76" w:rsidRDefault="00777F76" w:rsidP="00777F76">
            <w:r>
              <w:t>Climate and ecological zone</w:t>
            </w:r>
          </w:p>
        </w:tc>
        <w:tc>
          <w:tcPr>
            <w:tcW w:w="2338" w:type="dxa"/>
          </w:tcPr>
          <w:p w14:paraId="0DEA0F05" w14:textId="4932B289" w:rsidR="00777F76" w:rsidRDefault="00777F76" w:rsidP="00777F76">
            <w:r>
              <w:t>NA</w:t>
            </w:r>
          </w:p>
        </w:tc>
        <w:tc>
          <w:tcPr>
            <w:tcW w:w="2338" w:type="dxa"/>
          </w:tcPr>
          <w:p w14:paraId="674EF50D" w14:textId="77777777" w:rsidR="00777F76" w:rsidRDefault="00777F76" w:rsidP="00777F76"/>
        </w:tc>
      </w:tr>
      <w:tr w:rsidR="00777F76" w14:paraId="7D9353FF" w14:textId="77777777" w:rsidTr="003E352F">
        <w:trPr>
          <w:cantSplit/>
        </w:trPr>
        <w:tc>
          <w:tcPr>
            <w:tcW w:w="2337" w:type="dxa"/>
          </w:tcPr>
          <w:p w14:paraId="57F13938" w14:textId="78DB0103" w:rsidR="00777F76" w:rsidRDefault="00777F76" w:rsidP="00777F76">
            <w:r>
              <w:t xml:space="preserve">See </w:t>
            </w:r>
            <w:r w:rsidR="00DD1233">
              <w:fldChar w:fldCharType="begin"/>
            </w:r>
            <w:r w:rsidR="00DD1233">
              <w:instrText xml:space="preserve"> REF _Ref150005945 \h </w:instrText>
            </w:r>
            <w:r w:rsidR="00DD1233">
              <w:fldChar w:fldCharType="separate"/>
            </w:r>
            <w:r w:rsidR="00A42D66">
              <w:t xml:space="preserve">Table </w:t>
            </w:r>
            <w:r w:rsidR="00A42D66">
              <w:rPr>
                <w:noProof/>
              </w:rPr>
              <w:t>2</w:t>
            </w:r>
            <w:r w:rsidR="00DD1233">
              <w:fldChar w:fldCharType="end"/>
            </w:r>
          </w:p>
        </w:tc>
        <w:tc>
          <w:tcPr>
            <w:tcW w:w="2337" w:type="dxa"/>
          </w:tcPr>
          <w:p w14:paraId="5C2D0B02" w14:textId="16AFF417" w:rsidR="00777F76" w:rsidRDefault="00777F76" w:rsidP="00777F76">
            <w:r>
              <w:t>Soil texture</w:t>
            </w:r>
          </w:p>
        </w:tc>
        <w:tc>
          <w:tcPr>
            <w:tcW w:w="2338" w:type="dxa"/>
          </w:tcPr>
          <w:p w14:paraId="470C3A9F" w14:textId="4D93E8E1" w:rsidR="00777F76" w:rsidRDefault="00777F76" w:rsidP="00777F76">
            <w:r>
              <w:t>Sub-district (tehsil)</w:t>
            </w:r>
          </w:p>
        </w:tc>
        <w:tc>
          <w:tcPr>
            <w:tcW w:w="2338" w:type="dxa"/>
          </w:tcPr>
          <w:p w14:paraId="3B31B902" w14:textId="3E59D0A9" w:rsidR="00777F76" w:rsidRDefault="00777F76" w:rsidP="00777F76">
            <w:r>
              <w:t>2015-21</w:t>
            </w:r>
          </w:p>
        </w:tc>
      </w:tr>
      <w:tr w:rsidR="00777F76" w14:paraId="568820E5" w14:textId="77777777" w:rsidTr="003E352F">
        <w:trPr>
          <w:cantSplit/>
        </w:trPr>
        <w:tc>
          <w:tcPr>
            <w:tcW w:w="2337" w:type="dxa"/>
          </w:tcPr>
          <w:p w14:paraId="180A486A" w14:textId="4A02DC4A" w:rsidR="00777F76" w:rsidRDefault="00777F76" w:rsidP="00777F76">
            <w:r>
              <w:t xml:space="preserve">See </w:t>
            </w:r>
            <w:r w:rsidR="00DD1233">
              <w:fldChar w:fldCharType="begin"/>
            </w:r>
            <w:r w:rsidR="00DD1233">
              <w:instrText xml:space="preserve"> REF _Ref150005945 \h </w:instrText>
            </w:r>
            <w:r w:rsidR="00DD1233">
              <w:fldChar w:fldCharType="separate"/>
            </w:r>
            <w:r w:rsidR="00A42D66">
              <w:t xml:space="preserve">Table </w:t>
            </w:r>
            <w:r w:rsidR="00A42D66">
              <w:rPr>
                <w:noProof/>
              </w:rPr>
              <w:t>2</w:t>
            </w:r>
            <w:r w:rsidR="00DD1233">
              <w:fldChar w:fldCharType="end"/>
            </w:r>
          </w:p>
        </w:tc>
        <w:tc>
          <w:tcPr>
            <w:tcW w:w="2337" w:type="dxa"/>
          </w:tcPr>
          <w:p w14:paraId="5D88B7D7" w14:textId="5B7A4A81" w:rsidR="00777F76" w:rsidRDefault="00777F76" w:rsidP="00777F76">
            <w:r>
              <w:t>Soil pH</w:t>
            </w:r>
          </w:p>
        </w:tc>
        <w:tc>
          <w:tcPr>
            <w:tcW w:w="2338" w:type="dxa"/>
          </w:tcPr>
          <w:p w14:paraId="610188D2" w14:textId="177C027A" w:rsidR="00777F76" w:rsidRDefault="00777F76" w:rsidP="00777F76">
            <w:r>
              <w:t>Sub-district (tehsil)</w:t>
            </w:r>
          </w:p>
        </w:tc>
        <w:tc>
          <w:tcPr>
            <w:tcW w:w="2338" w:type="dxa"/>
          </w:tcPr>
          <w:p w14:paraId="12EAD8B4" w14:textId="0B77B952" w:rsidR="00777F76" w:rsidRDefault="00777F76" w:rsidP="00777F76">
            <w:r>
              <w:t>2015-21</w:t>
            </w:r>
          </w:p>
        </w:tc>
      </w:tr>
      <w:tr w:rsidR="00777F76" w14:paraId="643144A2" w14:textId="77777777" w:rsidTr="003E352F">
        <w:trPr>
          <w:cantSplit/>
        </w:trPr>
        <w:tc>
          <w:tcPr>
            <w:tcW w:w="2337" w:type="dxa"/>
          </w:tcPr>
          <w:p w14:paraId="3F62D12D" w14:textId="15203557" w:rsidR="00777F76" w:rsidRDefault="00777F76" w:rsidP="00777F76">
            <w:r>
              <w:t xml:space="preserve">See </w:t>
            </w:r>
            <w:r w:rsidR="00DD1233">
              <w:fldChar w:fldCharType="begin"/>
            </w:r>
            <w:r w:rsidR="00DD1233">
              <w:instrText xml:space="preserve"> REF _Ref150005945 \h </w:instrText>
            </w:r>
            <w:r w:rsidR="00DD1233">
              <w:fldChar w:fldCharType="separate"/>
            </w:r>
            <w:r w:rsidR="00A42D66">
              <w:t xml:space="preserve">Table </w:t>
            </w:r>
            <w:r w:rsidR="00A42D66">
              <w:rPr>
                <w:noProof/>
              </w:rPr>
              <w:t>2</w:t>
            </w:r>
            <w:r w:rsidR="00DD1233">
              <w:fldChar w:fldCharType="end"/>
            </w:r>
          </w:p>
        </w:tc>
        <w:tc>
          <w:tcPr>
            <w:tcW w:w="2337" w:type="dxa"/>
          </w:tcPr>
          <w:p w14:paraId="4CFF78F9" w14:textId="48270757" w:rsidR="00777F76" w:rsidRDefault="00777F76" w:rsidP="00777F76">
            <w:r>
              <w:t>Soil organic carbon</w:t>
            </w:r>
          </w:p>
        </w:tc>
        <w:tc>
          <w:tcPr>
            <w:tcW w:w="2338" w:type="dxa"/>
          </w:tcPr>
          <w:p w14:paraId="7FD0C930" w14:textId="657950A6" w:rsidR="00777F76" w:rsidRDefault="00777F76" w:rsidP="00777F76">
            <w:r>
              <w:t>Sub-district (tehsil)</w:t>
            </w:r>
          </w:p>
        </w:tc>
        <w:tc>
          <w:tcPr>
            <w:tcW w:w="2338" w:type="dxa"/>
          </w:tcPr>
          <w:p w14:paraId="07C32363" w14:textId="7A17D41B" w:rsidR="00777F76" w:rsidRDefault="00777F76" w:rsidP="00777F76">
            <w:r>
              <w:t>2015-21</w:t>
            </w:r>
          </w:p>
        </w:tc>
      </w:tr>
      <w:tr w:rsidR="00867183" w14:paraId="75205945" w14:textId="77777777" w:rsidTr="003E352F">
        <w:trPr>
          <w:cantSplit/>
        </w:trPr>
        <w:tc>
          <w:tcPr>
            <w:tcW w:w="2337" w:type="dxa"/>
          </w:tcPr>
          <w:p w14:paraId="620C4A1C" w14:textId="23684D4F" w:rsidR="00867183" w:rsidRDefault="00867183" w:rsidP="00777F76">
            <w:r>
              <w:t>Assumed “incorporated”</w:t>
            </w:r>
          </w:p>
        </w:tc>
        <w:tc>
          <w:tcPr>
            <w:tcW w:w="2337" w:type="dxa"/>
          </w:tcPr>
          <w:p w14:paraId="0C83F3C9" w14:textId="5842A680" w:rsidR="00867183" w:rsidRDefault="00867183" w:rsidP="00777F76">
            <w:r>
              <w:t xml:space="preserve">Application method </w:t>
            </w:r>
          </w:p>
        </w:tc>
        <w:tc>
          <w:tcPr>
            <w:tcW w:w="2338" w:type="dxa"/>
          </w:tcPr>
          <w:p w14:paraId="3D2C10CE" w14:textId="0FFA6BEC" w:rsidR="00867183" w:rsidRDefault="00867183" w:rsidP="00777F76">
            <w:r>
              <w:t>NA</w:t>
            </w:r>
          </w:p>
        </w:tc>
        <w:tc>
          <w:tcPr>
            <w:tcW w:w="2338" w:type="dxa"/>
          </w:tcPr>
          <w:p w14:paraId="5E8D7DCF" w14:textId="150AF409" w:rsidR="00867183" w:rsidRDefault="00867183" w:rsidP="00777F76">
            <w:r>
              <w:t>NA</w:t>
            </w:r>
          </w:p>
        </w:tc>
      </w:tr>
      <w:tr w:rsidR="00867183" w14:paraId="40B80528" w14:textId="77777777" w:rsidTr="003E352F">
        <w:trPr>
          <w:cantSplit/>
        </w:trPr>
        <w:tc>
          <w:tcPr>
            <w:tcW w:w="2337" w:type="dxa"/>
          </w:tcPr>
          <w:p w14:paraId="0ED8180B" w14:textId="3A4ECE19" w:rsidR="00867183" w:rsidRDefault="00042F2E" w:rsidP="00777F76">
            <w:r>
              <w:rPr>
                <w:rStyle w:val="Hyperlink"/>
              </w:rPr>
              <w:lastRenderedPageBreak/>
              <w:t>Area, Production, Yield Report</w:t>
            </w:r>
            <w:r w:rsidR="00A72383">
              <w:t xml:space="preserve"> </w:t>
            </w:r>
            <w:sdt>
              <w:sdtPr>
                <w:alias w:val="SmartCite Citation"/>
                <w:tag w:val="bad6be57-5e2a-460d-9424-598e2d5bba4e:8885b73d-9f85-4986-94a6-e6e3d7010424+"/>
                <w:id w:val="875664969"/>
                <w:placeholder>
                  <w:docPart w:val="26798984BD754F1C92C42805E23A5477"/>
                </w:placeholder>
              </w:sdtPr>
              <w:sdtContent>
                <w:r w:rsidR="00477515" w:rsidRPr="00477515">
                  <w:rPr>
                    <w:rFonts w:ascii="Calibri" w:eastAsia="Times New Roman" w:hAnsi="Calibri" w:cs="Calibri"/>
                    <w:vertAlign w:val="superscript"/>
                  </w:rPr>
                  <w:t>19</w:t>
                </w:r>
              </w:sdtContent>
            </w:sdt>
          </w:p>
        </w:tc>
        <w:tc>
          <w:tcPr>
            <w:tcW w:w="2337" w:type="dxa"/>
          </w:tcPr>
          <w:p w14:paraId="131F26FB" w14:textId="2D141DB3" w:rsidR="00867183" w:rsidRDefault="00867183" w:rsidP="00777F76">
            <w:r>
              <w:t>Season grown, pre-season water status</w:t>
            </w:r>
          </w:p>
        </w:tc>
        <w:tc>
          <w:tcPr>
            <w:tcW w:w="2338" w:type="dxa"/>
          </w:tcPr>
          <w:p w14:paraId="2D271B84" w14:textId="77C416FE" w:rsidR="00867183" w:rsidRDefault="00867183" w:rsidP="00777F76">
            <w:r>
              <w:t>District</w:t>
            </w:r>
          </w:p>
        </w:tc>
        <w:tc>
          <w:tcPr>
            <w:tcW w:w="2338" w:type="dxa"/>
          </w:tcPr>
          <w:p w14:paraId="5057507F" w14:textId="38B30C9A" w:rsidR="00867183" w:rsidRDefault="00867183" w:rsidP="00777F76">
            <w:r>
              <w:t>2015</w:t>
            </w:r>
          </w:p>
        </w:tc>
      </w:tr>
      <w:tr w:rsidR="00867183" w14:paraId="71B1EBF1" w14:textId="77777777" w:rsidTr="003E352F">
        <w:trPr>
          <w:cantSplit/>
        </w:trPr>
        <w:tc>
          <w:tcPr>
            <w:tcW w:w="2337" w:type="dxa"/>
          </w:tcPr>
          <w:p w14:paraId="2D894E97" w14:textId="76466522" w:rsidR="00867183" w:rsidRDefault="008C7081" w:rsidP="00777F76">
            <w:r>
              <w:t>Averaged over classes, a</w:t>
            </w:r>
            <w:r w:rsidR="00867183">
              <w:t>ssumed equal weights</w:t>
            </w:r>
            <w:r>
              <w:t xml:space="preserve"> as there is not data available.</w:t>
            </w:r>
          </w:p>
        </w:tc>
        <w:tc>
          <w:tcPr>
            <w:tcW w:w="2337" w:type="dxa"/>
          </w:tcPr>
          <w:p w14:paraId="0798B1FA" w14:textId="05A2D2B3" w:rsidR="00867183" w:rsidRDefault="00867183" w:rsidP="00777F76">
            <w:r>
              <w:t>Type of planting (transplanted, direct seeded wet, direct seeded dry)</w:t>
            </w:r>
          </w:p>
        </w:tc>
        <w:tc>
          <w:tcPr>
            <w:tcW w:w="2338" w:type="dxa"/>
          </w:tcPr>
          <w:p w14:paraId="07F0835D" w14:textId="5279CE8E" w:rsidR="00867183" w:rsidRDefault="00867183" w:rsidP="00777F76">
            <w:r>
              <w:t>NA</w:t>
            </w:r>
          </w:p>
        </w:tc>
        <w:tc>
          <w:tcPr>
            <w:tcW w:w="2338" w:type="dxa"/>
          </w:tcPr>
          <w:p w14:paraId="30EC3B76" w14:textId="25F5F9E6" w:rsidR="00867183" w:rsidRDefault="00867183" w:rsidP="00777F76">
            <w:r>
              <w:t>NA</w:t>
            </w:r>
          </w:p>
        </w:tc>
      </w:tr>
      <w:tr w:rsidR="00867183" w14:paraId="3703390A" w14:textId="77777777" w:rsidTr="003E352F">
        <w:trPr>
          <w:cantSplit/>
          <w:trHeight w:val="683"/>
        </w:trPr>
        <w:tc>
          <w:tcPr>
            <w:tcW w:w="2337" w:type="dxa"/>
          </w:tcPr>
          <w:p w14:paraId="165D7623" w14:textId="323E6AAF" w:rsidR="00030FC5" w:rsidRPr="00030FC5" w:rsidRDefault="00000000" w:rsidP="00030FC5">
            <w:hyperlink r:id="rId20" w:history="1">
              <w:r w:rsidR="00867183" w:rsidRPr="00CA3246">
                <w:rPr>
                  <w:rStyle w:val="Hyperlink"/>
                </w:rPr>
                <w:t xml:space="preserve">IMD, Yearly Gridded Rainfall </w:t>
              </w:r>
            </w:hyperlink>
            <w:r w:rsidR="00A72383">
              <w:t xml:space="preserve"> </w:t>
            </w:r>
            <w:sdt>
              <w:sdtPr>
                <w:alias w:val="SmartCite Citation"/>
                <w:tag w:val="bad6be57-5e2a-460d-9424-598e2d5bba4e:066d1476-d1e4-48d3-9c1a-2e44a9d42318+"/>
                <w:id w:val="-1413626201"/>
                <w:placeholder>
                  <w:docPart w:val="0FD863E30F4F4D58B28A83C4520B8030"/>
                </w:placeholder>
              </w:sdtPr>
              <w:sdtContent>
                <w:r w:rsidR="00477515" w:rsidRPr="00477515">
                  <w:rPr>
                    <w:rFonts w:ascii="Calibri" w:eastAsia="Times New Roman" w:hAnsi="Calibri" w:cs="Calibri"/>
                    <w:vertAlign w:val="superscript"/>
                  </w:rPr>
                  <w:t>21</w:t>
                </w:r>
              </w:sdtContent>
            </w:sdt>
          </w:p>
        </w:tc>
        <w:tc>
          <w:tcPr>
            <w:tcW w:w="2337" w:type="dxa"/>
          </w:tcPr>
          <w:p w14:paraId="1A89D7C3" w14:textId="2E05F0D9" w:rsidR="00867183" w:rsidRDefault="00867183" w:rsidP="00777F76">
            <w:r>
              <w:t>Drought/non-drought water regime</w:t>
            </w:r>
          </w:p>
        </w:tc>
        <w:tc>
          <w:tcPr>
            <w:tcW w:w="2338" w:type="dxa"/>
          </w:tcPr>
          <w:p w14:paraId="35270C69" w14:textId="34F58F6C" w:rsidR="00867183" w:rsidRDefault="00867183" w:rsidP="00777F76">
            <w:r>
              <w:t>0.25x0.25 degree</w:t>
            </w:r>
          </w:p>
        </w:tc>
        <w:tc>
          <w:tcPr>
            <w:tcW w:w="2338" w:type="dxa"/>
          </w:tcPr>
          <w:p w14:paraId="3613F74E" w14:textId="4B8BECDD" w:rsidR="00867183" w:rsidRDefault="00867183" w:rsidP="00777F76">
            <w:r>
              <w:t>1901-present</w:t>
            </w:r>
          </w:p>
        </w:tc>
      </w:tr>
    </w:tbl>
    <w:p w14:paraId="52549FEB" w14:textId="77777777" w:rsidR="00ED5DE1" w:rsidRDefault="00ED5DE1" w:rsidP="004166B4">
      <w:pPr>
        <w:pStyle w:val="ghgheading2"/>
      </w:pPr>
    </w:p>
    <w:p w14:paraId="6F9E2C80" w14:textId="6B7A6A80" w:rsidR="006A4C90" w:rsidRDefault="00662315" w:rsidP="004166B4">
      <w:pPr>
        <w:pStyle w:val="ghgheading2"/>
      </w:pPr>
      <w:bookmarkStart w:id="45" w:name="_Toc150445505"/>
      <w:bookmarkStart w:id="46" w:name="_Toc150795332"/>
      <w:r w:rsidRPr="00B12BA2">
        <w:t>Model implementation</w:t>
      </w:r>
      <w:bookmarkEnd w:id="45"/>
      <w:bookmarkEnd w:id="46"/>
    </w:p>
    <w:p w14:paraId="171280BB" w14:textId="28516273" w:rsidR="000D6E45" w:rsidRDefault="004924B7" w:rsidP="002B7F12">
      <w:pPr>
        <w:keepNext/>
      </w:pPr>
      <w:r>
        <w:t xml:space="preserve">A total of seven models were implemented to estimate </w:t>
      </w:r>
      <w:r w:rsidR="00BC4538">
        <w:t>methane emission from rice production.</w:t>
      </w:r>
      <w:r w:rsidR="00BF2374">
        <w:t xml:space="preserve">  Four models were factor based while three were</w:t>
      </w:r>
      <w:r w:rsidR="001D16CD">
        <w:t xml:space="preserve"> empirical.  </w:t>
      </w:r>
      <w:r w:rsidR="004B32BE">
        <w:t xml:space="preserve">All but </w:t>
      </w:r>
      <w:proofErr w:type="spellStart"/>
      <w:r w:rsidR="004B32BE">
        <w:t>Nikolaison</w:t>
      </w:r>
      <w:proofErr w:type="spellEnd"/>
      <w:r w:rsidR="009A1992">
        <w:t xml:space="preserve"> et al</w:t>
      </w:r>
      <w:r w:rsidR="004B32BE">
        <w:t xml:space="preserve"> (2023) were implemented as SQL</w:t>
      </w:r>
      <w:r w:rsidR="00C67C16">
        <w:t xml:space="preserve"> stored</w:t>
      </w:r>
      <w:r w:rsidR="004B32BE">
        <w:t xml:space="preserve"> procedure that referenced factor or coefficient tables stored in the database. </w:t>
      </w:r>
      <w:r w:rsidR="00D00297">
        <w:t xml:space="preserve">The </w:t>
      </w:r>
      <w:proofErr w:type="spellStart"/>
      <w:r w:rsidR="00D00297">
        <w:t>Nikolaison</w:t>
      </w:r>
      <w:proofErr w:type="spellEnd"/>
      <w:r w:rsidR="00D00297">
        <w:t xml:space="preserve"> </w:t>
      </w:r>
      <w:r w:rsidR="00A72383">
        <w:t xml:space="preserve">et al </w:t>
      </w:r>
      <w:r w:rsidR="00D00297">
        <w:t>(2023)</w:t>
      </w:r>
      <w:r w:rsidR="00A72383" w:rsidRPr="00A72383">
        <w:t xml:space="preserve"> </w:t>
      </w:r>
      <w:sdt>
        <w:sdtPr>
          <w:alias w:val="SmartCite Citation"/>
          <w:tag w:val="bad6be57-5e2a-460d-9424-598e2d5bba4e:9d319240-d88c-4080-a705-174bf92dd7e3+"/>
          <w:id w:val="133458680"/>
          <w:placeholder>
            <w:docPart w:val="849F041978D2405CBE81C0DB15726C4F"/>
          </w:placeholder>
        </w:sdtPr>
        <w:sdtContent>
          <w:r w:rsidR="00477515" w:rsidRPr="00477515">
            <w:rPr>
              <w:rFonts w:ascii="Calibri" w:eastAsia="Times New Roman" w:hAnsi="Calibri" w:cs="Calibri"/>
              <w:vertAlign w:val="superscript"/>
            </w:rPr>
            <w:t>14</w:t>
          </w:r>
        </w:sdtContent>
      </w:sdt>
      <w:r w:rsidR="00FF1DA6">
        <w:t xml:space="preserve"> </w:t>
      </w:r>
      <w:r w:rsidR="00D00297">
        <w:t>GAMM model</w:t>
      </w:r>
      <w:r w:rsidR="00FF1DA6">
        <w:t xml:space="preserve"> </w:t>
      </w:r>
      <w:r w:rsidR="007C3384">
        <w:t>was implemented by creat</w:t>
      </w:r>
      <w:r w:rsidR="00872D01">
        <w:t>ing</w:t>
      </w:r>
      <w:r w:rsidR="007C3384">
        <w:t xml:space="preserve"> an input dataset for the R code distribution in the</w:t>
      </w:r>
      <w:r w:rsidR="00D63D7C">
        <w:t xml:space="preserve"> supplemental material of the paper.</w:t>
      </w:r>
      <w:r w:rsidR="009F5153">
        <w:t xml:space="preserve"> </w:t>
      </w:r>
      <w:r w:rsidR="00C37772">
        <w:t xml:space="preserve">The R code was used to predict estimates </w:t>
      </w:r>
      <w:r w:rsidR="00BA6F18">
        <w:t xml:space="preserve">and confidence intervals </w:t>
      </w:r>
      <w:r w:rsidR="00C37772">
        <w:t xml:space="preserve">of </w:t>
      </w:r>
      <w:r w:rsidR="00C37772" w:rsidRPr="00211D7B">
        <w:t>daily methane</w:t>
      </w:r>
      <w:r w:rsidR="00C37772">
        <w:t xml:space="preserve"> emissions</w:t>
      </w:r>
      <w:r w:rsidR="00BA6F18">
        <w:t xml:space="preserve">. The predictions were imported into the database where Monte Carlo simulations were implemented in an SQL stored procedure to estimate season methane emissions and its uncertainty by sampling </w:t>
      </w:r>
      <w:r w:rsidR="00B97CD8">
        <w:t xml:space="preserve">the daily predictions </w:t>
      </w:r>
      <w:r w:rsidR="00BA6F18">
        <w:t>from</w:t>
      </w:r>
      <w:r w:rsidR="00BF7F7A">
        <w:t xml:space="preserve"> </w:t>
      </w:r>
      <w:r w:rsidR="000D6E45">
        <w:t xml:space="preserve">a </w:t>
      </w:r>
      <w:r w:rsidR="00BF7F7A">
        <w:t>normal distribution</w:t>
      </w:r>
      <w:r w:rsidR="00AF06D4">
        <w:t xml:space="preserve"> buil</w:t>
      </w:r>
      <w:r w:rsidR="000D6E45">
        <w:t>t</w:t>
      </w:r>
      <w:r w:rsidR="00AF06D4">
        <w:t xml:space="preserve"> from the confidence</w:t>
      </w:r>
      <w:r w:rsidR="00083D14">
        <w:t xml:space="preserve"> intervals and multiplying</w:t>
      </w:r>
      <w:r w:rsidR="000D6E45">
        <w:t xml:space="preserve"> by</w:t>
      </w:r>
      <w:r w:rsidR="00083D14">
        <w:t xml:space="preserve"> crop duration from a categorical distribution as described in the </w:t>
      </w:r>
      <w:r w:rsidR="00083D14" w:rsidRPr="00B213CC">
        <w:rPr>
          <w:i/>
          <w:iCs/>
        </w:rPr>
        <w:t>Crop duration</w:t>
      </w:r>
      <w:r w:rsidR="00083D14">
        <w:t xml:space="preserve"> s</w:t>
      </w:r>
      <w:r w:rsidR="00B213CC">
        <w:t xml:space="preserve">ection under </w:t>
      </w:r>
      <w:r w:rsidR="00B213CC" w:rsidRPr="00B213CC">
        <w:rPr>
          <w:i/>
          <w:iCs/>
        </w:rPr>
        <w:t>Input Data</w:t>
      </w:r>
      <w:r w:rsidR="00B213CC">
        <w:t>.</w:t>
      </w:r>
      <w:r w:rsidR="00A202FF">
        <w:t xml:space="preserve"> </w:t>
      </w:r>
    </w:p>
    <w:p w14:paraId="0560AD23" w14:textId="72771C68" w:rsidR="00C73CC9" w:rsidRDefault="00C67C16" w:rsidP="002B7F12">
      <w:pPr>
        <w:keepNext/>
      </w:pPr>
      <w:r>
        <w:t xml:space="preserve">The SQL stored procedure </w:t>
      </w:r>
      <w:r w:rsidR="004C0A85">
        <w:t xml:space="preserve">for the other models were implemented in a similar manner to the emission factor models for </w:t>
      </w:r>
      <w:r w:rsidR="000D6E45">
        <w:t>nitrous oxide</w:t>
      </w:r>
      <w:r w:rsidR="002F123E">
        <w:t>.</w:t>
      </w:r>
      <w:r w:rsidR="004C0A85">
        <w:t xml:space="preserve"> </w:t>
      </w:r>
      <w:r w:rsidR="002F123E">
        <w:t>This</w:t>
      </w:r>
      <w:r w:rsidR="004C0A85">
        <w:t xml:space="preserve"> include</w:t>
      </w:r>
      <w:r w:rsidR="006B2501">
        <w:t>d</w:t>
      </w:r>
      <w:r w:rsidR="004C0A85">
        <w:t xml:space="preserve"> sampling the emission factors or empirical model coefficients from either beta (for EFs) and gamma and normal for </w:t>
      </w:r>
      <w:r w:rsidR="002F123E">
        <w:t>scaling factors and coefficients to implement the Monte Carlo simulations to estimate the uncertainty of the methan</w:t>
      </w:r>
      <w:r w:rsidR="00F97BBF">
        <w:t>e</w:t>
      </w:r>
      <w:r w:rsidR="002F123E">
        <w:t xml:space="preserve"> emission estimate</w:t>
      </w:r>
      <w:r w:rsidR="00F97BBF">
        <w:t xml:space="preserve">. </w:t>
      </w:r>
      <w:r w:rsidR="00525E3C">
        <w:t>Only Gupta (2005)</w:t>
      </w:r>
      <w:r w:rsidR="00A72383" w:rsidRPr="00A72383">
        <w:t xml:space="preserve"> </w:t>
      </w:r>
      <w:customXmlInsRangeStart w:id="47" w:author="benjamin clark" w:date="2023-11-10T14:02:00Z"/>
      <w:sdt>
        <w:sdtPr>
          <w:alias w:val="SmartCite Citation"/>
          <w:tag w:val="bad6be57-5e2a-460d-9424-598e2d5bba4e:56feeead-e16e-4b6d-8d3c-73bcb0091da1+"/>
          <w:id w:val="1248765287"/>
          <w:placeholder>
            <w:docPart w:val="3D295F5A2F5D490C92B7FBF91698AF8C"/>
          </w:placeholder>
        </w:sdtPr>
        <w:sdtContent>
          <w:customXmlInsRangeEnd w:id="47"/>
          <w:r w:rsidR="00477515" w:rsidRPr="00477515">
            <w:rPr>
              <w:rFonts w:ascii="Calibri" w:eastAsia="Times New Roman" w:hAnsi="Calibri" w:cs="Calibri"/>
              <w:vertAlign w:val="superscript"/>
            </w:rPr>
            <w:t>15</w:t>
          </w:r>
          <w:customXmlInsRangeStart w:id="48" w:author="benjamin clark" w:date="2023-11-10T14:02:00Z"/>
        </w:sdtContent>
      </w:sdt>
      <w:customXmlInsRangeEnd w:id="48"/>
      <w:r w:rsidR="00525E3C">
        <w:t xml:space="preserve"> and Bhatia (2013)</w:t>
      </w:r>
      <w:sdt>
        <w:sdtPr>
          <w:alias w:val="SmartCite Citation"/>
          <w:tag w:val="bad6be57-5e2a-460d-9424-598e2d5bba4e:f3fe0b90-5c42-4b29-94fe-48aeebc22eea+"/>
          <w:id w:val="1241366148"/>
          <w:placeholder>
            <w:docPart w:val="DefaultPlaceholder_-1854013440"/>
          </w:placeholder>
        </w:sdtPr>
        <w:sdtContent>
          <w:r w:rsidR="00477515" w:rsidRPr="00477515">
            <w:rPr>
              <w:rFonts w:ascii="Calibri" w:eastAsia="Times New Roman" w:hAnsi="Calibri" w:cs="Calibri"/>
              <w:vertAlign w:val="superscript"/>
            </w:rPr>
            <w:t>13</w:t>
          </w:r>
        </w:sdtContent>
      </w:sdt>
      <w:r w:rsidR="00525E3C">
        <w:t xml:space="preserve"> estimated season methane flux</w:t>
      </w:r>
      <w:r w:rsidR="00E47297">
        <w:t>.</w:t>
      </w:r>
      <w:r w:rsidR="00661462">
        <w:t xml:space="preserve"> </w:t>
      </w:r>
      <w:r w:rsidR="00E47297">
        <w:t xml:space="preserve">For these models the </w:t>
      </w:r>
      <w:r w:rsidR="00E036C3">
        <w:t>seasonal</w:t>
      </w:r>
      <w:r w:rsidR="00E47297">
        <w:t xml:space="preserve"> methane emission </w:t>
      </w:r>
      <w:r w:rsidR="00E036C3">
        <w:t>was</w:t>
      </w:r>
      <w:r w:rsidR="00E47297">
        <w:t xml:space="preserve"> multiplied by a </w:t>
      </w:r>
      <w:r w:rsidR="00502944">
        <w:t>crop d</w:t>
      </w:r>
      <w:r w:rsidR="0038081C">
        <w:t>uration scaler to adjust for the different growing lengths between districts.</w:t>
      </w:r>
      <w:r w:rsidR="00661462">
        <w:t xml:space="preserve"> </w:t>
      </w:r>
      <w:r w:rsidR="008E36A6">
        <w:t xml:space="preserve">The crop duration scaler was computed by sampling a crop duration from a categorical variable and dividing it by the national average rice crop duration.  </w:t>
      </w:r>
      <w:r w:rsidR="00F2417F">
        <w:t xml:space="preserve">For the models that estimated daily methane flux the season emission were estimated by multiplying the result by the crop duration sample. </w:t>
      </w:r>
    </w:p>
    <w:p w14:paraId="76195A32" w14:textId="5A05802A" w:rsidR="00F2417F" w:rsidRPr="00B213CC" w:rsidRDefault="00F2417F" w:rsidP="002B7F12">
      <w:pPr>
        <w:keepNext/>
      </w:pPr>
      <w:r>
        <w:t>Each model was simulated 1000 times as with N</w:t>
      </w:r>
      <w:r w:rsidRPr="00E036C3">
        <w:rPr>
          <w:vertAlign w:val="subscript"/>
        </w:rPr>
        <w:t>2</w:t>
      </w:r>
      <w:r>
        <w:t xml:space="preserve">O models and the results were summarized </w:t>
      </w:r>
      <w:r w:rsidR="002C547F">
        <w:t>using the same metrics as with N</w:t>
      </w:r>
      <w:r w:rsidR="002C547F" w:rsidRPr="00E036C3">
        <w:rPr>
          <w:vertAlign w:val="subscript"/>
        </w:rPr>
        <w:t>2</w:t>
      </w:r>
      <w:r w:rsidR="002C547F">
        <w:t>O. To create the summary results for each district th</w:t>
      </w:r>
      <w:r w:rsidR="005777AA">
        <w:t xml:space="preserve">e </w:t>
      </w:r>
      <w:r w:rsidR="00E10D2D">
        <w:t>simulated</w:t>
      </w:r>
      <w:r w:rsidR="005777AA">
        <w:t xml:space="preserve"> results first had to be collapsed over the water regime and preseason water status as described in the Input data section for each variable</w:t>
      </w:r>
      <w:r w:rsidR="00E10D2D">
        <w:t xml:space="preserve"> before computing the model and ensemble summary metrics.</w:t>
      </w:r>
      <w:r w:rsidR="002A1753">
        <w:t xml:space="preserve"> The database objects used to implement the methane emission models are documented in </w:t>
      </w:r>
      <w:r w:rsidR="002A1753">
        <w:fldChar w:fldCharType="begin"/>
      </w:r>
      <w:r w:rsidR="002A1753">
        <w:instrText xml:space="preserve"> REF _Ref150438237 \h </w:instrText>
      </w:r>
      <w:r w:rsidR="002A1753">
        <w:fldChar w:fldCharType="separate"/>
      </w:r>
      <w:r w:rsidR="00A42D66">
        <w:t xml:space="preserve">Table </w:t>
      </w:r>
      <w:r w:rsidR="00A42D66">
        <w:rPr>
          <w:noProof/>
        </w:rPr>
        <w:t>22</w:t>
      </w:r>
      <w:r w:rsidR="002A1753">
        <w:fldChar w:fldCharType="end"/>
      </w:r>
      <w:r w:rsidR="002A1753">
        <w:t>.</w:t>
      </w:r>
      <w:r w:rsidR="00D45FB3">
        <w:t xml:space="preserve"> Detailed implementation descriptions for each model along with their equations</w:t>
      </w:r>
      <w:r w:rsidR="00D406F3">
        <w:t>, emission factor values and coefficient value</w:t>
      </w:r>
      <w:r w:rsidR="00D45FB3">
        <w:t xml:space="preserve"> can be found in Appendix B. </w:t>
      </w:r>
    </w:p>
    <w:p w14:paraId="0ABBE5A4" w14:textId="63337B6D" w:rsidR="00EF1196" w:rsidRDefault="00FA36C0" w:rsidP="000B7DE0">
      <w:pPr>
        <w:pStyle w:val="ghgheading1"/>
      </w:pPr>
      <w:bookmarkStart w:id="49" w:name="_Toc150445506"/>
      <w:bookmarkStart w:id="50" w:name="_Toc150795333"/>
      <w:r>
        <w:t xml:space="preserve">Emissions from </w:t>
      </w:r>
      <w:r w:rsidR="000B7DE0">
        <w:t xml:space="preserve">crop </w:t>
      </w:r>
      <w:r w:rsidR="00EF1196">
        <w:t>r</w:t>
      </w:r>
      <w:r w:rsidR="008D5388" w:rsidRPr="0010279C">
        <w:t xml:space="preserve">esidue </w:t>
      </w:r>
      <w:r w:rsidR="0067208B">
        <w:t>b</w:t>
      </w:r>
      <w:r w:rsidR="0067208B" w:rsidRPr="0010279C">
        <w:t>urning.</w:t>
      </w:r>
      <w:bookmarkEnd w:id="49"/>
      <w:bookmarkEnd w:id="50"/>
      <w:r w:rsidR="008D5388" w:rsidRPr="0010279C">
        <w:t xml:space="preserve"> </w:t>
      </w:r>
    </w:p>
    <w:p w14:paraId="783EEE91" w14:textId="758DFE4C" w:rsidR="000B7DE0" w:rsidRDefault="000B7DE0" w:rsidP="000B7DE0">
      <w:pPr>
        <w:pStyle w:val="ghgheading2"/>
      </w:pPr>
      <w:bookmarkStart w:id="51" w:name="_Toc150445507"/>
      <w:bookmarkStart w:id="52" w:name="_Toc150795334"/>
      <w:r>
        <w:t>Crop residue burning e</w:t>
      </w:r>
      <w:r w:rsidR="00C740D3" w:rsidRPr="00B12BA2">
        <w:t xml:space="preserve">missions </w:t>
      </w:r>
      <w:bookmarkEnd w:id="51"/>
      <w:r w:rsidR="00A42D66" w:rsidRPr="00B12BA2">
        <w:t>models.</w:t>
      </w:r>
      <w:bookmarkEnd w:id="52"/>
      <w:r w:rsidR="00C740D3">
        <w:t xml:space="preserve"> </w:t>
      </w:r>
    </w:p>
    <w:p w14:paraId="6D0B66E9" w14:textId="0E1305A2" w:rsidR="00C44B38" w:rsidRDefault="00E23C97">
      <w:r>
        <w:t>The model</w:t>
      </w:r>
      <w:r w:rsidR="003A7F9F">
        <w:t>s</w:t>
      </w:r>
      <w:r>
        <w:t xml:space="preserve"> used to estimate emissions from residue burning</w:t>
      </w:r>
      <w:r w:rsidR="006D0EA3">
        <w:t xml:space="preserve"> </w:t>
      </w:r>
      <w:r w:rsidR="008A44AD">
        <w:t xml:space="preserve">all followed the same general </w:t>
      </w:r>
      <w:r w:rsidR="000A5F89">
        <w:t>formulation</w:t>
      </w:r>
      <w:r w:rsidR="00D80DB5">
        <w:t xml:space="preserve"> represented by </w:t>
      </w:r>
      <w:r w:rsidR="00DE2A28">
        <w:fldChar w:fldCharType="begin"/>
      </w:r>
      <w:r w:rsidR="00DE2A28">
        <w:instrText xml:space="preserve"> REF _Ref149123919 \h </w:instrText>
      </w:r>
      <w:r w:rsidR="00B92B94">
        <w:instrText xml:space="preserve"> \* MERGEFORMAT </w:instrText>
      </w:r>
      <w:r w:rsidR="00DE2A28">
        <w:fldChar w:fldCharType="separate"/>
      </w:r>
      <w:r w:rsidR="00A42D66" w:rsidRPr="00695ACC">
        <w:t xml:space="preserve">Equation </w:t>
      </w:r>
      <w:r w:rsidR="00A42D66">
        <w:t>1</w:t>
      </w:r>
      <w:r w:rsidR="00DE2A28">
        <w:fldChar w:fldCharType="end"/>
      </w:r>
      <w:r w:rsidR="001250A3">
        <w:t xml:space="preserve">, </w:t>
      </w:r>
      <w:r w:rsidR="001250A3">
        <w:fldChar w:fldCharType="begin"/>
      </w:r>
      <w:r w:rsidR="001250A3">
        <w:instrText xml:space="preserve"> REF _Ref149123933 \h </w:instrText>
      </w:r>
      <w:r w:rsidR="00B92B94">
        <w:instrText xml:space="preserve"> \* MERGEFORMAT </w:instrText>
      </w:r>
      <w:r w:rsidR="001250A3">
        <w:fldChar w:fldCharType="separate"/>
      </w:r>
      <w:r w:rsidR="00A42D66" w:rsidRPr="00695ACC">
        <w:t xml:space="preserve">Equation </w:t>
      </w:r>
      <w:r w:rsidR="00A42D66">
        <w:t>2</w:t>
      </w:r>
      <w:r w:rsidR="001250A3">
        <w:fldChar w:fldCharType="end"/>
      </w:r>
      <w:r w:rsidR="001250A3">
        <w:t xml:space="preserve"> and </w:t>
      </w:r>
      <w:r w:rsidR="001250A3">
        <w:fldChar w:fldCharType="begin"/>
      </w:r>
      <w:r w:rsidR="001250A3">
        <w:instrText xml:space="preserve"> REF _Ref149123943 \h </w:instrText>
      </w:r>
      <w:r w:rsidR="00B92B94">
        <w:instrText xml:space="preserve"> \* MERGEFORMAT </w:instrText>
      </w:r>
      <w:r w:rsidR="001250A3">
        <w:fldChar w:fldCharType="separate"/>
      </w:r>
      <w:r w:rsidR="00A42D66" w:rsidRPr="00695ACC">
        <w:t xml:space="preserve">Equation </w:t>
      </w:r>
      <w:r w:rsidR="00A42D66">
        <w:t>3</w:t>
      </w:r>
      <w:r w:rsidR="001250A3">
        <w:fldChar w:fldCharType="end"/>
      </w:r>
      <w:r w:rsidR="00C97941">
        <w:t>.</w:t>
      </w:r>
      <w:r w:rsidR="009E40C5">
        <w:t xml:space="preserve"> The main </w:t>
      </w:r>
      <w:r w:rsidR="002A7775">
        <w:t>difference</w:t>
      </w:r>
      <w:r w:rsidR="00E62CB7">
        <w:t xml:space="preserve"> between the equations</w:t>
      </w:r>
      <w:r w:rsidR="009E40C5">
        <w:t xml:space="preserve"> is the estimate of biomass</w:t>
      </w:r>
      <w:r w:rsidR="00EF1196">
        <w:t xml:space="preserve">. </w:t>
      </w:r>
      <w:r w:rsidR="00E955BB">
        <w:fldChar w:fldCharType="begin"/>
      </w:r>
      <w:r w:rsidR="00E955BB">
        <w:instrText xml:space="preserve"> REF _Ref149123919 \h </w:instrText>
      </w:r>
      <w:r w:rsidR="00E955BB">
        <w:fldChar w:fldCharType="separate"/>
      </w:r>
      <w:r w:rsidR="00A42D66" w:rsidRPr="00695ACC">
        <w:t xml:space="preserve">Equation </w:t>
      </w:r>
      <w:r w:rsidR="00A42D66">
        <w:rPr>
          <w:noProof/>
        </w:rPr>
        <w:t>1</w:t>
      </w:r>
      <w:r w:rsidR="00E955BB">
        <w:fldChar w:fldCharType="end"/>
      </w:r>
      <w:r w:rsidR="00EF1196">
        <w:t xml:space="preserve"> </w:t>
      </w:r>
      <w:r w:rsidR="009E40C5">
        <w:t>estimate</w:t>
      </w:r>
      <w:r w:rsidR="00EF1196">
        <w:t>s</w:t>
      </w:r>
      <w:r w:rsidR="009E40C5">
        <w:t xml:space="preserve"> biomass from crop yield, </w:t>
      </w:r>
      <w:r w:rsidR="00A42CCC">
        <w:fldChar w:fldCharType="begin"/>
      </w:r>
      <w:r w:rsidR="00A42CCC">
        <w:instrText xml:space="preserve"> REF _Ref149123933 \h </w:instrText>
      </w:r>
      <w:r w:rsidR="00A42CCC">
        <w:fldChar w:fldCharType="separate"/>
      </w:r>
      <w:r w:rsidR="00A42D66" w:rsidRPr="00695ACC">
        <w:t xml:space="preserve">Equation </w:t>
      </w:r>
      <w:r w:rsidR="00A42D66">
        <w:rPr>
          <w:noProof/>
        </w:rPr>
        <w:t>2</w:t>
      </w:r>
      <w:r w:rsidR="00A42CCC">
        <w:fldChar w:fldCharType="end"/>
      </w:r>
      <w:r w:rsidR="009E40C5">
        <w:t xml:space="preserve"> from</w:t>
      </w:r>
      <w:r w:rsidR="00E62CB7">
        <w:t xml:space="preserve"> harvested area and </w:t>
      </w:r>
      <w:r w:rsidR="00A42CCC">
        <w:lastRenderedPageBreak/>
        <w:fldChar w:fldCharType="begin"/>
      </w:r>
      <w:r w:rsidR="00A42CCC">
        <w:instrText xml:space="preserve"> REF _Ref149123943 \h </w:instrText>
      </w:r>
      <w:r w:rsidR="00A42CCC">
        <w:fldChar w:fldCharType="separate"/>
      </w:r>
      <w:r w:rsidR="00A42D66" w:rsidRPr="00695ACC">
        <w:t xml:space="preserve">Equation </w:t>
      </w:r>
      <w:r w:rsidR="00A42D66">
        <w:rPr>
          <w:noProof/>
        </w:rPr>
        <w:t>3</w:t>
      </w:r>
      <w:r w:rsidR="00A42CCC">
        <w:fldChar w:fldCharType="end"/>
      </w:r>
      <w:r w:rsidR="00A42CCC">
        <w:t xml:space="preserve"> </w:t>
      </w:r>
      <w:r w:rsidR="009E40C5">
        <w:t>as a function of yield</w:t>
      </w:r>
      <w:r w:rsidR="00836191">
        <w:t xml:space="preserve">. In equations </w:t>
      </w:r>
      <w:r w:rsidR="00A42CCC">
        <w:t>1</w:t>
      </w:r>
      <w:r w:rsidR="00836191">
        <w:t xml:space="preserve">, </w:t>
      </w:r>
      <w:r w:rsidR="00A42CCC">
        <w:t xml:space="preserve">2 </w:t>
      </w:r>
      <w:r w:rsidR="00836191">
        <w:t xml:space="preserve">and </w:t>
      </w:r>
      <w:r w:rsidR="00A42CCC">
        <w:t>3</w:t>
      </w:r>
      <w:r w:rsidR="00836191">
        <w:t>,</w:t>
      </w:r>
      <w:r w:rsidR="00C97941">
        <w:t xml:space="preserve"> </w:t>
      </w:r>
      <w:proofErr w:type="spellStart"/>
      <w:r w:rsidR="00C97941" w:rsidRPr="000304D4">
        <w:rPr>
          <w:i/>
          <w:iCs/>
        </w:rPr>
        <w:t>E</w:t>
      </w:r>
      <w:r w:rsidR="00616D42" w:rsidRPr="000304D4">
        <w:rPr>
          <w:i/>
          <w:iCs/>
          <w:vertAlign w:val="subscript"/>
        </w:rPr>
        <w:t>i</w:t>
      </w:r>
      <w:r w:rsidR="000304D4" w:rsidRPr="000304D4">
        <w:rPr>
          <w:i/>
          <w:iCs/>
          <w:vertAlign w:val="subscript"/>
        </w:rPr>
        <w:t>j</w:t>
      </w:r>
      <w:proofErr w:type="spellEnd"/>
      <w:r w:rsidR="00616D42">
        <w:t xml:space="preserve"> represents emissions for gas </w:t>
      </w:r>
      <w:proofErr w:type="spellStart"/>
      <w:r w:rsidR="00616D42" w:rsidRPr="00B92B94">
        <w:rPr>
          <w:i/>
          <w:iCs/>
        </w:rPr>
        <w:t>i</w:t>
      </w:r>
      <w:proofErr w:type="spellEnd"/>
      <w:r w:rsidR="00616D42">
        <w:t>,</w:t>
      </w:r>
      <w:r w:rsidR="0092495F">
        <w:t xml:space="preserve"> for crop </w:t>
      </w:r>
      <w:r w:rsidR="0092495F" w:rsidRPr="00B92B94">
        <w:rPr>
          <w:i/>
          <w:iCs/>
        </w:rPr>
        <w:t>j</w:t>
      </w:r>
      <w:r w:rsidR="00BB0122">
        <w:t>.</w:t>
      </w:r>
      <w:r w:rsidR="00EF1196">
        <w:t xml:space="preserve"> In </w:t>
      </w:r>
      <w:r w:rsidR="00A42CCC">
        <w:fldChar w:fldCharType="begin"/>
      </w:r>
      <w:r w:rsidR="00A42CCC">
        <w:instrText xml:space="preserve"> REF _Ref149123919 \h </w:instrText>
      </w:r>
      <w:r w:rsidR="00A42CCC">
        <w:fldChar w:fldCharType="separate"/>
      </w:r>
      <w:r w:rsidR="00A42D66" w:rsidRPr="00695ACC">
        <w:t xml:space="preserve">Equation </w:t>
      </w:r>
      <w:r w:rsidR="00A42D66">
        <w:rPr>
          <w:noProof/>
        </w:rPr>
        <w:t>1</w:t>
      </w:r>
      <w:r w:rsidR="00A42CCC">
        <w:fldChar w:fldCharType="end"/>
      </w:r>
      <w:r w:rsidR="00EF1196">
        <w:t>,</w:t>
      </w:r>
      <w:r w:rsidR="00BB0122">
        <w:t xml:space="preserve"> </w:t>
      </w:r>
      <w:proofErr w:type="spellStart"/>
      <w:r w:rsidR="0092495F" w:rsidRPr="000304D4">
        <w:rPr>
          <w:i/>
          <w:iCs/>
        </w:rPr>
        <w:t>RPR</w:t>
      </w:r>
      <w:r w:rsidR="0092495F" w:rsidRPr="000304D4">
        <w:rPr>
          <w:i/>
          <w:iCs/>
          <w:vertAlign w:val="subscript"/>
        </w:rPr>
        <w:t>j</w:t>
      </w:r>
      <w:proofErr w:type="spellEnd"/>
      <w:r w:rsidR="0092495F" w:rsidRPr="000304D4">
        <w:rPr>
          <w:vertAlign w:val="subscript"/>
        </w:rPr>
        <w:t xml:space="preserve"> </w:t>
      </w:r>
      <w:r w:rsidR="0092495F">
        <w:t xml:space="preserve">is the ratio of </w:t>
      </w:r>
      <w:r w:rsidR="000E1A7E">
        <w:t>production</w:t>
      </w:r>
      <w:r w:rsidR="0092495F">
        <w:t xml:space="preserve"> (yield) to residue for crop </w:t>
      </w:r>
      <w:r w:rsidR="0092495F" w:rsidRPr="00B92B94">
        <w:rPr>
          <w:i/>
          <w:iCs/>
        </w:rPr>
        <w:t>j</w:t>
      </w:r>
      <w:r w:rsidR="00BB0122">
        <w:t xml:space="preserve">. </w:t>
      </w:r>
      <w:r w:rsidR="00946658">
        <w:t xml:space="preserve">In </w:t>
      </w:r>
      <w:r w:rsidR="00E955BB">
        <w:fldChar w:fldCharType="begin"/>
      </w:r>
      <w:r w:rsidR="00E955BB">
        <w:instrText xml:space="preserve"> REF _Ref149123933 \h </w:instrText>
      </w:r>
      <w:r w:rsidR="00E955BB">
        <w:fldChar w:fldCharType="separate"/>
      </w:r>
      <w:r w:rsidR="00A42D66" w:rsidRPr="00695ACC">
        <w:t xml:space="preserve">Equation </w:t>
      </w:r>
      <w:r w:rsidR="00A42D66">
        <w:rPr>
          <w:noProof/>
        </w:rPr>
        <w:t>2</w:t>
      </w:r>
      <w:r w:rsidR="00E955BB">
        <w:fldChar w:fldCharType="end"/>
      </w:r>
      <w:r w:rsidR="00946658">
        <w:t xml:space="preserve">, </w:t>
      </w:r>
      <w:proofErr w:type="spellStart"/>
      <w:r w:rsidR="00142016" w:rsidRPr="00946658">
        <w:rPr>
          <w:i/>
          <w:iCs/>
        </w:rPr>
        <w:t>RAR</w:t>
      </w:r>
      <w:r w:rsidR="00142016" w:rsidRPr="00946658">
        <w:rPr>
          <w:i/>
          <w:iCs/>
          <w:vertAlign w:val="subscript"/>
        </w:rPr>
        <w:t>j</w:t>
      </w:r>
      <w:proofErr w:type="spellEnd"/>
      <w:r w:rsidR="00142016">
        <w:t xml:space="preserve"> </w:t>
      </w:r>
      <w:r w:rsidR="00CB6412">
        <w:t xml:space="preserve">is the amount </w:t>
      </w:r>
      <w:r w:rsidR="005874A6">
        <w:t xml:space="preserve">(ton) </w:t>
      </w:r>
      <w:r w:rsidR="00CB6412">
        <w:t>of residue for crop j per hectare</w:t>
      </w:r>
      <w:r w:rsidR="00142016">
        <w:t>.</w:t>
      </w:r>
      <w:r w:rsidR="00946658">
        <w:t xml:space="preserve"> </w:t>
      </w:r>
      <w:r w:rsidR="005874A6">
        <w:t xml:space="preserve">In </w:t>
      </w:r>
      <w:r w:rsidR="00E955BB">
        <w:fldChar w:fldCharType="begin"/>
      </w:r>
      <w:r w:rsidR="00E955BB">
        <w:instrText xml:space="preserve"> REF _Ref149123943 \h </w:instrText>
      </w:r>
      <w:r w:rsidR="00E955BB">
        <w:fldChar w:fldCharType="separate"/>
      </w:r>
      <w:r w:rsidR="00A42D66" w:rsidRPr="00695ACC">
        <w:t xml:space="preserve">Equation </w:t>
      </w:r>
      <w:r w:rsidR="00A42D66">
        <w:rPr>
          <w:noProof/>
        </w:rPr>
        <w:t>3</w:t>
      </w:r>
      <w:r w:rsidR="00E955BB">
        <w:fldChar w:fldCharType="end"/>
      </w:r>
      <w:r w:rsidR="005874A6">
        <w:t xml:space="preserve">, </w:t>
      </w:r>
      <w:r w:rsidR="00964BD5" w:rsidRPr="002A7775">
        <w:rPr>
          <w:i/>
          <w:iCs/>
        </w:rPr>
        <w:t>f</w:t>
      </w:r>
      <w:r w:rsidR="00946658" w:rsidRPr="002A7775">
        <w:rPr>
          <w:i/>
          <w:iCs/>
        </w:rPr>
        <w:t>(</w:t>
      </w:r>
      <w:proofErr w:type="spellStart"/>
      <w:r w:rsidR="00946658" w:rsidRPr="002A7775">
        <w:rPr>
          <w:i/>
          <w:iCs/>
        </w:rPr>
        <w:t>Y</w:t>
      </w:r>
      <w:r w:rsidR="00946658" w:rsidRPr="002A7775">
        <w:rPr>
          <w:i/>
          <w:iCs/>
          <w:vertAlign w:val="subscript"/>
        </w:rPr>
        <w:t>j</w:t>
      </w:r>
      <w:proofErr w:type="spellEnd"/>
      <w:r w:rsidR="00946658" w:rsidRPr="002A7775">
        <w:rPr>
          <w:i/>
          <w:iCs/>
        </w:rPr>
        <w:t>)</w:t>
      </w:r>
      <w:r w:rsidR="00946658">
        <w:t xml:space="preserve"> represents a </w:t>
      </w:r>
      <w:r w:rsidR="00E62CB7">
        <w:t xml:space="preserve">crop-specific </w:t>
      </w:r>
      <w:r w:rsidR="00946658">
        <w:t xml:space="preserve">function that estimates </w:t>
      </w:r>
      <w:r w:rsidR="00964BD5">
        <w:t>residue biomass from crop yield.</w:t>
      </w:r>
      <w:r w:rsidR="00142016">
        <w:t xml:space="preserve"> </w:t>
      </w:r>
      <w:r w:rsidR="00964BD5">
        <w:t>In all equations,</w:t>
      </w:r>
      <w:r w:rsidR="0092495F">
        <w:t xml:space="preserve"> </w:t>
      </w:r>
      <w:proofErr w:type="spellStart"/>
      <w:r w:rsidR="0092495F" w:rsidRPr="00B92B94">
        <w:rPr>
          <w:i/>
          <w:iCs/>
        </w:rPr>
        <w:t>DM</w:t>
      </w:r>
      <w:r w:rsidR="0092495F" w:rsidRPr="00B92B94">
        <w:rPr>
          <w:i/>
          <w:iCs/>
          <w:vertAlign w:val="subscript"/>
        </w:rPr>
        <w:t>j</w:t>
      </w:r>
      <w:proofErr w:type="spellEnd"/>
      <w:r w:rsidR="0092495F">
        <w:t xml:space="preserve"> is the dry matter fraction for crop </w:t>
      </w:r>
      <w:r w:rsidR="0092495F" w:rsidRPr="00964BD5">
        <w:rPr>
          <w:i/>
          <w:iCs/>
        </w:rPr>
        <w:t>j</w:t>
      </w:r>
      <w:r w:rsidR="000F71F5">
        <w:t xml:space="preserve">, </w:t>
      </w:r>
      <w:proofErr w:type="spellStart"/>
      <w:r w:rsidR="000F71F5" w:rsidRPr="00B92B94">
        <w:rPr>
          <w:i/>
          <w:iCs/>
        </w:rPr>
        <w:t>SF</w:t>
      </w:r>
      <w:r w:rsidR="00B92B94" w:rsidRPr="00B92B94">
        <w:rPr>
          <w:i/>
          <w:iCs/>
          <w:vertAlign w:val="subscript"/>
        </w:rPr>
        <w:t>j</w:t>
      </w:r>
      <w:proofErr w:type="spellEnd"/>
      <w:r w:rsidR="000F71F5" w:rsidRPr="00B92B94">
        <w:rPr>
          <w:vertAlign w:val="subscript"/>
        </w:rPr>
        <w:t xml:space="preserve"> </w:t>
      </w:r>
      <w:r w:rsidR="000F71F5">
        <w:t>is the residue left on the field for crop</w:t>
      </w:r>
      <w:r w:rsidR="000F71F5" w:rsidRPr="000304D4">
        <w:rPr>
          <w:i/>
          <w:iCs/>
        </w:rPr>
        <w:t xml:space="preserve"> j</w:t>
      </w:r>
      <w:r w:rsidR="000F71F5">
        <w:t xml:space="preserve">, </w:t>
      </w:r>
      <w:r w:rsidR="00042B73" w:rsidRPr="00042B73">
        <w:rPr>
          <w:i/>
          <w:iCs/>
        </w:rPr>
        <w:t>BE</w:t>
      </w:r>
      <w:r w:rsidR="00042B73" w:rsidRPr="00042B73">
        <w:rPr>
          <w:i/>
          <w:iCs/>
          <w:vertAlign w:val="subscript"/>
        </w:rPr>
        <w:t>j</w:t>
      </w:r>
      <w:r w:rsidR="00042B73">
        <w:t xml:space="preserve"> is the burn efficiency </w:t>
      </w:r>
      <w:r w:rsidR="000F71F5">
        <w:t xml:space="preserve">and </w:t>
      </w:r>
      <w:proofErr w:type="spellStart"/>
      <w:r w:rsidR="004C1BEF" w:rsidRPr="000304D4">
        <w:rPr>
          <w:i/>
          <w:iCs/>
        </w:rPr>
        <w:t>EF</w:t>
      </w:r>
      <w:r w:rsidR="004C1BEF" w:rsidRPr="000304D4">
        <w:rPr>
          <w:i/>
          <w:iCs/>
          <w:vertAlign w:val="subscript"/>
        </w:rPr>
        <w:t>i</w:t>
      </w:r>
      <w:proofErr w:type="spellEnd"/>
      <w:r w:rsidR="004C1BEF" w:rsidRPr="000304D4">
        <w:rPr>
          <w:vertAlign w:val="subscript"/>
        </w:rPr>
        <w:t xml:space="preserve"> </w:t>
      </w:r>
      <w:r w:rsidR="004C1BEF">
        <w:t xml:space="preserve">is the emission factor for gas </w:t>
      </w:r>
      <w:proofErr w:type="spellStart"/>
      <w:r w:rsidR="004C1BEF" w:rsidRPr="00042B73">
        <w:rPr>
          <w:i/>
          <w:iCs/>
        </w:rPr>
        <w:t>i</w:t>
      </w:r>
      <w:proofErr w:type="spellEnd"/>
      <w:r w:rsidR="004C1BEF">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1350"/>
      </w:tblGrid>
      <w:tr w:rsidR="00042B73" w14:paraId="3904236A" w14:textId="77777777" w:rsidTr="00DD0E1C">
        <w:trPr>
          <w:trHeight w:val="576"/>
          <w:jc w:val="center"/>
        </w:trPr>
        <w:tc>
          <w:tcPr>
            <w:tcW w:w="4405" w:type="dxa"/>
          </w:tcPr>
          <w:p w14:paraId="3F1E4959" w14:textId="0DA03CF2" w:rsidR="00042B73" w:rsidRDefault="00000000">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RPR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m:t>
                    </m:r>
                  </m:sub>
                </m:sSub>
              </m:oMath>
            </m:oMathPara>
          </w:p>
        </w:tc>
        <w:tc>
          <w:tcPr>
            <w:tcW w:w="1350" w:type="dxa"/>
          </w:tcPr>
          <w:p w14:paraId="07F0B95F" w14:textId="314B3B7C" w:rsidR="00042B73" w:rsidRPr="00695ACC" w:rsidRDefault="00042B73" w:rsidP="00E8730C">
            <w:pPr>
              <w:pStyle w:val="ghgcaption"/>
            </w:pPr>
            <w:bookmarkStart w:id="53" w:name="_Ref149123919"/>
            <w:r w:rsidRPr="00695ACC">
              <w:t xml:space="preserve">Equation </w:t>
            </w:r>
            <w:fldSimple w:instr=" SEQ Equation \* ARABIC ">
              <w:r w:rsidR="00A42D66">
                <w:rPr>
                  <w:noProof/>
                </w:rPr>
                <w:t>1</w:t>
              </w:r>
            </w:fldSimple>
            <w:bookmarkEnd w:id="53"/>
          </w:p>
        </w:tc>
      </w:tr>
      <w:tr w:rsidR="00042B73" w14:paraId="65895BF1" w14:textId="77777777" w:rsidTr="00DD0E1C">
        <w:trPr>
          <w:trHeight w:val="576"/>
          <w:jc w:val="center"/>
        </w:trPr>
        <w:tc>
          <w:tcPr>
            <w:tcW w:w="4405" w:type="dxa"/>
          </w:tcPr>
          <w:p w14:paraId="49130FDB" w14:textId="133D6DF6" w:rsidR="00042B73" w:rsidRDefault="00000000" w:rsidP="00361C09">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RAR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m:t>
                    </m:r>
                  </m:sub>
                </m:sSub>
              </m:oMath>
            </m:oMathPara>
          </w:p>
        </w:tc>
        <w:tc>
          <w:tcPr>
            <w:tcW w:w="1350" w:type="dxa"/>
          </w:tcPr>
          <w:p w14:paraId="7B54212B" w14:textId="7BD6746F" w:rsidR="00042B73" w:rsidRPr="00695ACC" w:rsidRDefault="00042B73" w:rsidP="00E8730C">
            <w:pPr>
              <w:pStyle w:val="ghgcaption"/>
            </w:pPr>
            <w:bookmarkStart w:id="54" w:name="_Ref149123933"/>
            <w:r w:rsidRPr="00695ACC">
              <w:t xml:space="preserve">Equation </w:t>
            </w:r>
            <w:fldSimple w:instr=" SEQ Equation \* ARABIC ">
              <w:r w:rsidR="00A42D66">
                <w:rPr>
                  <w:noProof/>
                </w:rPr>
                <w:t>2</w:t>
              </w:r>
            </w:fldSimple>
            <w:bookmarkEnd w:id="54"/>
          </w:p>
        </w:tc>
      </w:tr>
      <w:tr w:rsidR="00042B73" w14:paraId="560571B5" w14:textId="77777777" w:rsidTr="00DD0E1C">
        <w:trPr>
          <w:trHeight w:val="576"/>
          <w:jc w:val="center"/>
        </w:trPr>
        <w:tc>
          <w:tcPr>
            <w:tcW w:w="4405" w:type="dxa"/>
          </w:tcPr>
          <w:p w14:paraId="2286A180" w14:textId="4EFD491E" w:rsidR="00042B73" w:rsidRDefault="00000000">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m:t>
                    </m:r>
                  </m:sub>
                </m:sSub>
              </m:oMath>
            </m:oMathPara>
          </w:p>
        </w:tc>
        <w:tc>
          <w:tcPr>
            <w:tcW w:w="1350" w:type="dxa"/>
          </w:tcPr>
          <w:p w14:paraId="21EE8232" w14:textId="6A32ACD0" w:rsidR="00042B73" w:rsidRPr="00695ACC" w:rsidRDefault="00042B73" w:rsidP="00E8730C">
            <w:pPr>
              <w:pStyle w:val="ghgcaption"/>
            </w:pPr>
            <w:bookmarkStart w:id="55" w:name="_Ref149123943"/>
            <w:r w:rsidRPr="00695ACC">
              <w:t xml:space="preserve">Equation </w:t>
            </w:r>
            <w:fldSimple w:instr=" SEQ Equation \* ARABIC ">
              <w:r w:rsidR="00A42D66">
                <w:rPr>
                  <w:noProof/>
                </w:rPr>
                <w:t>3</w:t>
              </w:r>
            </w:fldSimple>
            <w:bookmarkEnd w:id="55"/>
          </w:p>
        </w:tc>
      </w:tr>
    </w:tbl>
    <w:p w14:paraId="3A2AF33C" w14:textId="1D467E2B" w:rsidR="00C44B38" w:rsidRDefault="00C44B38" w:rsidP="00AE465E">
      <w:pPr>
        <w:pStyle w:val="Heading3"/>
      </w:pPr>
    </w:p>
    <w:p w14:paraId="2C492EB9" w14:textId="1F66DE04" w:rsidR="008E7290" w:rsidRDefault="00EF1196" w:rsidP="000641CA">
      <w:pPr>
        <w:pStyle w:val="ghgheading2"/>
      </w:pPr>
      <w:bookmarkStart w:id="56" w:name="_Toc150445508"/>
      <w:bookmarkStart w:id="57" w:name="_Toc150795335"/>
      <w:r w:rsidRPr="00B12BA2">
        <w:t>Input data</w:t>
      </w:r>
      <w:bookmarkEnd w:id="56"/>
      <w:bookmarkEnd w:id="57"/>
    </w:p>
    <w:p w14:paraId="1E98F3C3" w14:textId="58B601C2" w:rsidR="00D30BFD" w:rsidRDefault="008E7290" w:rsidP="00D30BFD">
      <w:r>
        <w:fldChar w:fldCharType="begin"/>
      </w:r>
      <w:r>
        <w:instrText xml:space="preserve"> REF _Ref150008494 \h </w:instrText>
      </w:r>
      <w:r>
        <w:fldChar w:fldCharType="separate"/>
      </w:r>
      <w:r w:rsidR="00A42D66">
        <w:t xml:space="preserve">Table </w:t>
      </w:r>
      <w:r w:rsidR="00A42D66">
        <w:rPr>
          <w:noProof/>
        </w:rPr>
        <w:t>5</w:t>
      </w:r>
      <w:r>
        <w:fldChar w:fldCharType="end"/>
      </w:r>
      <w:r>
        <w:t xml:space="preserve"> </w:t>
      </w:r>
      <w:r w:rsidR="00C740D3">
        <w:t>lists t</w:t>
      </w:r>
      <w:r w:rsidR="00AE465E">
        <w:t xml:space="preserve">he </w:t>
      </w:r>
      <w:r w:rsidR="00E53DCE">
        <w:t xml:space="preserve">data used </w:t>
      </w:r>
      <w:r w:rsidR="00C740D3">
        <w:t>to estimate emissions from crop residue burning.</w:t>
      </w:r>
    </w:p>
    <w:tbl>
      <w:tblPr>
        <w:tblStyle w:val="TableGrid"/>
        <w:tblW w:w="0" w:type="auto"/>
        <w:tblLook w:val="04A0" w:firstRow="1" w:lastRow="0" w:firstColumn="1" w:lastColumn="0" w:noHBand="0" w:noVBand="1"/>
      </w:tblPr>
      <w:tblGrid>
        <w:gridCol w:w="2814"/>
        <w:gridCol w:w="4737"/>
        <w:gridCol w:w="933"/>
        <w:gridCol w:w="866"/>
      </w:tblGrid>
      <w:tr w:rsidR="00E62CB7" w14:paraId="4EBE640B" w14:textId="77777777" w:rsidTr="00362E9D">
        <w:tc>
          <w:tcPr>
            <w:tcW w:w="9350" w:type="dxa"/>
            <w:gridSpan w:val="4"/>
          </w:tcPr>
          <w:p w14:paraId="30EB523B" w14:textId="221F110E" w:rsidR="00E62CB7" w:rsidRDefault="008E7290" w:rsidP="003C5CC6">
            <w:bookmarkStart w:id="58" w:name="_Ref150008494"/>
            <w:bookmarkStart w:id="59" w:name="_Toc150459612"/>
            <w:bookmarkStart w:id="60" w:name="_Toc150795347"/>
            <w:r>
              <w:t xml:space="preserve">Table </w:t>
            </w:r>
            <w:fldSimple w:instr=" SEQ Table \* ARABIC ">
              <w:r w:rsidR="00A42D66">
                <w:rPr>
                  <w:noProof/>
                </w:rPr>
                <w:t>5</w:t>
              </w:r>
            </w:fldSimple>
            <w:bookmarkEnd w:id="58"/>
            <w:r>
              <w:t xml:space="preserve">: </w:t>
            </w:r>
            <w:r w:rsidRPr="0042522D">
              <w:t>Input data for models to estimate emissions from crop residue burning</w:t>
            </w:r>
            <w:r>
              <w:t>.</w:t>
            </w:r>
            <w:bookmarkEnd w:id="59"/>
            <w:bookmarkEnd w:id="60"/>
          </w:p>
        </w:tc>
      </w:tr>
      <w:tr w:rsidR="00E62CB7" w14:paraId="226E3055" w14:textId="77777777" w:rsidTr="00F74780">
        <w:tc>
          <w:tcPr>
            <w:tcW w:w="2814" w:type="dxa"/>
          </w:tcPr>
          <w:p w14:paraId="7910E630" w14:textId="5408681D" w:rsidR="00E62CB7" w:rsidRPr="00E62CB7" w:rsidRDefault="00E62CB7" w:rsidP="003C5CC6">
            <w:pPr>
              <w:rPr>
                <w:b/>
              </w:rPr>
            </w:pPr>
            <w:r w:rsidRPr="00E62CB7">
              <w:rPr>
                <w:b/>
              </w:rPr>
              <w:t>PARAMETER</w:t>
            </w:r>
          </w:p>
        </w:tc>
        <w:tc>
          <w:tcPr>
            <w:tcW w:w="4737" w:type="dxa"/>
          </w:tcPr>
          <w:p w14:paraId="185BCABB" w14:textId="36BE5654" w:rsidR="00E62CB7" w:rsidRPr="00E62CB7" w:rsidRDefault="00E62CB7" w:rsidP="003C5CC6">
            <w:pPr>
              <w:rPr>
                <w:b/>
              </w:rPr>
            </w:pPr>
            <w:r w:rsidRPr="00E62CB7">
              <w:rPr>
                <w:b/>
              </w:rPr>
              <w:t>SOURCE</w:t>
            </w:r>
          </w:p>
        </w:tc>
        <w:tc>
          <w:tcPr>
            <w:tcW w:w="933" w:type="dxa"/>
          </w:tcPr>
          <w:p w14:paraId="7D7D823C" w14:textId="7F03BCC0" w:rsidR="00E62CB7" w:rsidRPr="00E62CB7" w:rsidRDefault="00E62CB7" w:rsidP="003C5CC6">
            <w:pPr>
              <w:rPr>
                <w:b/>
              </w:rPr>
            </w:pPr>
            <w:r w:rsidRPr="00E62CB7">
              <w:rPr>
                <w:b/>
              </w:rPr>
              <w:t>SCALE</w:t>
            </w:r>
            <w:r w:rsidR="0084525F">
              <w:rPr>
                <w:b/>
              </w:rPr>
              <w:t>S</w:t>
            </w:r>
          </w:p>
        </w:tc>
        <w:tc>
          <w:tcPr>
            <w:tcW w:w="866" w:type="dxa"/>
          </w:tcPr>
          <w:p w14:paraId="147D3530" w14:textId="354A450B" w:rsidR="00E62CB7" w:rsidRPr="00E62CB7" w:rsidRDefault="00E62CB7" w:rsidP="003C5CC6">
            <w:pPr>
              <w:rPr>
                <w:b/>
              </w:rPr>
            </w:pPr>
            <w:r w:rsidRPr="00E62CB7">
              <w:rPr>
                <w:b/>
              </w:rPr>
              <w:t>YEAR</w:t>
            </w:r>
          </w:p>
        </w:tc>
      </w:tr>
      <w:tr w:rsidR="005E1704" w14:paraId="4917591A" w14:textId="77777777" w:rsidTr="00204794">
        <w:tc>
          <w:tcPr>
            <w:tcW w:w="2814" w:type="dxa"/>
          </w:tcPr>
          <w:p w14:paraId="7840E1B3" w14:textId="21B3F27F" w:rsidR="005E1704" w:rsidRDefault="005E1704" w:rsidP="003C5CC6">
            <w:r>
              <w:t>Crop yield</w:t>
            </w:r>
          </w:p>
        </w:tc>
        <w:tc>
          <w:tcPr>
            <w:tcW w:w="4737" w:type="dxa"/>
            <w:vMerge w:val="restart"/>
            <w:vAlign w:val="center"/>
          </w:tcPr>
          <w:p w14:paraId="6C1F9266" w14:textId="77CF39F4" w:rsidR="005E1704" w:rsidRDefault="005E1704" w:rsidP="00204794">
            <w:r>
              <w:rPr>
                <w:rStyle w:val="Hyperlink"/>
              </w:rPr>
              <w:t>Area, Production, Yield Report</w:t>
            </w:r>
            <w:r>
              <w:t xml:space="preserve"> (</w:t>
            </w:r>
            <w:r w:rsidR="001D106E">
              <w:t>APY</w:t>
            </w:r>
            <w:r>
              <w:t>)</w:t>
            </w:r>
            <w:sdt>
              <w:sdtPr>
                <w:alias w:val="SmartCite Citation"/>
                <w:tag w:val="bad6be57-5e2a-460d-9424-598e2d5bba4e:8885b73d-9f85-4986-94a6-e6e3d7010424+"/>
                <w:id w:val="2051259196"/>
                <w:placeholder>
                  <w:docPart w:val="DefaultPlaceholder_-1854013440"/>
                </w:placeholder>
              </w:sdtPr>
              <w:sdtContent>
                <w:r w:rsidR="00477515" w:rsidRPr="00477515">
                  <w:rPr>
                    <w:rFonts w:ascii="Calibri" w:eastAsia="Times New Roman" w:hAnsi="Calibri" w:cs="Calibri"/>
                    <w:vertAlign w:val="superscript"/>
                  </w:rPr>
                  <w:t>19</w:t>
                </w:r>
              </w:sdtContent>
            </w:sdt>
          </w:p>
        </w:tc>
        <w:tc>
          <w:tcPr>
            <w:tcW w:w="933" w:type="dxa"/>
          </w:tcPr>
          <w:p w14:paraId="623AE13A" w14:textId="1343C7AB" w:rsidR="005E1704" w:rsidRDefault="005E1704" w:rsidP="003C5CC6">
            <w:r>
              <w:t>District</w:t>
            </w:r>
          </w:p>
        </w:tc>
        <w:tc>
          <w:tcPr>
            <w:tcW w:w="866" w:type="dxa"/>
          </w:tcPr>
          <w:p w14:paraId="1240555C" w14:textId="3AB62B2C" w:rsidR="005E1704" w:rsidRPr="00D528E6" w:rsidRDefault="005E1704" w:rsidP="003C5CC6">
            <w:r w:rsidRPr="009C1725">
              <w:t>201</w:t>
            </w:r>
            <w:r w:rsidR="000D7265">
              <w:t>6</w:t>
            </w:r>
          </w:p>
        </w:tc>
      </w:tr>
      <w:tr w:rsidR="005E1704" w14:paraId="4AB9A9DB" w14:textId="77777777" w:rsidTr="00204794">
        <w:tc>
          <w:tcPr>
            <w:tcW w:w="2814" w:type="dxa"/>
          </w:tcPr>
          <w:p w14:paraId="1FC21A81" w14:textId="302CF3B3" w:rsidR="005E1704" w:rsidRDefault="005E1704" w:rsidP="00C740D3">
            <w:r>
              <w:t>Harvested area</w:t>
            </w:r>
          </w:p>
        </w:tc>
        <w:tc>
          <w:tcPr>
            <w:tcW w:w="4737" w:type="dxa"/>
            <w:vMerge/>
            <w:vAlign w:val="center"/>
          </w:tcPr>
          <w:p w14:paraId="747F9B74" w14:textId="54816DC5" w:rsidR="005E1704" w:rsidRDefault="005E1704" w:rsidP="00204794"/>
        </w:tc>
        <w:tc>
          <w:tcPr>
            <w:tcW w:w="933" w:type="dxa"/>
          </w:tcPr>
          <w:p w14:paraId="206872AF" w14:textId="7E24C362" w:rsidR="005E1704" w:rsidRDefault="005E1704" w:rsidP="00C740D3">
            <w:r>
              <w:t>District</w:t>
            </w:r>
          </w:p>
        </w:tc>
        <w:tc>
          <w:tcPr>
            <w:tcW w:w="866" w:type="dxa"/>
          </w:tcPr>
          <w:p w14:paraId="5E7BB41D" w14:textId="7D877A51" w:rsidR="005E1704" w:rsidRPr="00D528E6" w:rsidRDefault="005E1704" w:rsidP="00C740D3">
            <w:r w:rsidRPr="009C1725">
              <w:t>201</w:t>
            </w:r>
            <w:r w:rsidR="000D7265">
              <w:t>6</w:t>
            </w:r>
          </w:p>
        </w:tc>
      </w:tr>
      <w:tr w:rsidR="00E62CB7" w14:paraId="04B36F04" w14:textId="77777777" w:rsidTr="00204794">
        <w:tc>
          <w:tcPr>
            <w:tcW w:w="2814" w:type="dxa"/>
          </w:tcPr>
          <w:p w14:paraId="4FB610EC" w14:textId="206FC598" w:rsidR="00E62CB7" w:rsidRDefault="00E62CB7" w:rsidP="00C740D3">
            <w:r>
              <w:t>Crop residue</w:t>
            </w:r>
            <w:r w:rsidR="00B22FBC">
              <w:t xml:space="preserve"> (kg residue per kg of harvest)</w:t>
            </w:r>
          </w:p>
        </w:tc>
        <w:tc>
          <w:tcPr>
            <w:tcW w:w="4737" w:type="dxa"/>
            <w:vAlign w:val="center"/>
          </w:tcPr>
          <w:p w14:paraId="16B409D3" w14:textId="5A988F29" w:rsidR="0084525F" w:rsidRPr="00361C09" w:rsidRDefault="00000000" w:rsidP="00204794">
            <w:hyperlink r:id="rId21" w:history="1">
              <w:r w:rsidR="002F0154">
                <w:rPr>
                  <w:rStyle w:val="Hyperlink"/>
                </w:rPr>
                <w:t>National B</w:t>
              </w:r>
              <w:r w:rsidR="009F7F33" w:rsidRPr="009F7F33">
                <w:rPr>
                  <w:rStyle w:val="Hyperlink"/>
                </w:rPr>
                <w:t xml:space="preserve">iomass Atlas </w:t>
              </w:r>
              <w:r w:rsidR="002F0154">
                <w:rPr>
                  <w:rStyle w:val="Hyperlink"/>
                </w:rPr>
                <w:t xml:space="preserve">of India </w:t>
              </w:r>
              <w:r w:rsidR="009F7F33" w:rsidRPr="009F7F33">
                <w:rPr>
                  <w:rStyle w:val="Hyperlink"/>
                </w:rPr>
                <w:t>version 2</w:t>
              </w:r>
            </w:hyperlink>
            <w:r w:rsidR="0084525F">
              <w:rPr>
                <w:rStyle w:val="Hyperlink"/>
              </w:rPr>
              <w:t xml:space="preserve"> </w:t>
            </w:r>
            <w:sdt>
              <w:sdtPr>
                <w:rPr>
                  <w:rStyle w:val="Hyperlink"/>
                </w:rPr>
                <w:alias w:val="SmartCite Citation"/>
                <w:tag w:val="bad6be57-5e2a-460d-9424-598e2d5bba4e:9e98ecec-9eef-4ad7-a1df-f394598afcc3+"/>
                <w:id w:val="701058138"/>
                <w:placeholder>
                  <w:docPart w:val="DefaultPlaceholder_-1854013440"/>
                </w:placeholder>
              </w:sdtPr>
              <w:sdtContent>
                <w:r w:rsidR="00477515" w:rsidRPr="00477515">
                  <w:rPr>
                    <w:rFonts w:ascii="Calibri" w:eastAsia="Times New Roman" w:hAnsi="Calibri" w:cs="Calibri"/>
                    <w:vertAlign w:val="superscript"/>
                  </w:rPr>
                  <w:t>22</w:t>
                </w:r>
              </w:sdtContent>
            </w:sdt>
            <w:r w:rsidR="000641CA">
              <w:rPr>
                <w:rStyle w:val="Hyperlink"/>
                <w:u w:val="none"/>
              </w:rPr>
              <w:t xml:space="preserve"> </w:t>
            </w:r>
          </w:p>
        </w:tc>
        <w:tc>
          <w:tcPr>
            <w:tcW w:w="933" w:type="dxa"/>
          </w:tcPr>
          <w:p w14:paraId="5D162DAD" w14:textId="5104FCFE" w:rsidR="00E62CB7" w:rsidRPr="009F7F33" w:rsidRDefault="0090708F" w:rsidP="00C740D3">
            <w:pPr>
              <w:rPr>
                <w:highlight w:val="yellow"/>
              </w:rPr>
            </w:pPr>
            <w:r w:rsidRPr="00361C09">
              <w:t>By Crop (63)</w:t>
            </w:r>
          </w:p>
        </w:tc>
        <w:tc>
          <w:tcPr>
            <w:tcW w:w="866" w:type="dxa"/>
          </w:tcPr>
          <w:p w14:paraId="13E9A033" w14:textId="2FFF0036" w:rsidR="00E62CB7" w:rsidRPr="00AD791F" w:rsidRDefault="00AD791F" w:rsidP="00C740D3">
            <w:r w:rsidRPr="00AD791F">
              <w:t>NA</w:t>
            </w:r>
          </w:p>
        </w:tc>
      </w:tr>
    </w:tbl>
    <w:p w14:paraId="62BEE871" w14:textId="77777777" w:rsidR="00717226" w:rsidRDefault="00717226" w:rsidP="00717226">
      <w:pPr>
        <w:pStyle w:val="ghgheading3"/>
      </w:pPr>
    </w:p>
    <w:p w14:paraId="231B41EE" w14:textId="01909F94" w:rsidR="00717226" w:rsidRDefault="00717226" w:rsidP="00717226">
      <w:pPr>
        <w:pStyle w:val="ghgheading3"/>
      </w:pPr>
    </w:p>
    <w:p w14:paraId="7B325F53" w14:textId="65E559A4" w:rsidR="00C73CC9" w:rsidRDefault="00C73CC9">
      <w:r w:rsidRPr="00E02F28">
        <w:rPr>
          <w:i/>
        </w:rPr>
        <w:t>Crop residue:</w:t>
      </w:r>
      <w:r>
        <w:t xml:space="preserve"> </w:t>
      </w:r>
      <w:r w:rsidR="00C34C2C" w:rsidRPr="000F1BED">
        <w:t xml:space="preserve">Three different methods were used to estimate </w:t>
      </w:r>
      <w:r w:rsidR="00E23C97" w:rsidRPr="000F1BED">
        <w:t xml:space="preserve">total </w:t>
      </w:r>
      <w:r w:rsidR="000D3FEB" w:rsidRPr="000F1BED">
        <w:t xml:space="preserve">crop </w:t>
      </w:r>
      <w:r w:rsidR="00E23C97" w:rsidRPr="000F1BED">
        <w:t xml:space="preserve">residue after harvest. </w:t>
      </w:r>
      <w:r w:rsidR="00875CCB" w:rsidRPr="000F1BED">
        <w:t>The first met</w:t>
      </w:r>
      <w:r w:rsidR="007B3858" w:rsidRPr="000F1BED">
        <w:t>ho</w:t>
      </w:r>
      <w:r w:rsidR="00875CCB" w:rsidRPr="000F1BED">
        <w:t xml:space="preserve">d estimated total </w:t>
      </w:r>
      <w:r w:rsidR="00B22FBC" w:rsidRPr="000F1BED">
        <w:t xml:space="preserve">crop </w:t>
      </w:r>
      <w:r w:rsidR="00875CCB" w:rsidRPr="000F1BED">
        <w:t>residue</w:t>
      </w:r>
      <w:r w:rsidR="00F74644" w:rsidRPr="000F1BED">
        <w:t xml:space="preserve"> </w:t>
      </w:r>
      <w:r w:rsidR="005B4C4D" w:rsidRPr="000F1BED">
        <w:t xml:space="preserve">as a ratio of </w:t>
      </w:r>
      <w:r w:rsidR="00875CCB" w:rsidRPr="000F1BED">
        <w:t xml:space="preserve">crop yield </w:t>
      </w:r>
      <w:r w:rsidR="00F74644" w:rsidRPr="000F1BED">
        <w:t xml:space="preserve">(RPR) </w:t>
      </w:r>
      <w:r w:rsidR="001D106E">
        <w:t xml:space="preserve">with </w:t>
      </w:r>
      <w:r w:rsidR="00875CCB" w:rsidRPr="000F1BED">
        <w:t xml:space="preserve">data taken from the APY dataset </w:t>
      </w:r>
      <w:r w:rsidR="00085A7C" w:rsidRPr="000F1BED">
        <w:t>for the year 2015</w:t>
      </w:r>
      <w:r w:rsidR="000D3FEB" w:rsidRPr="000F1BED">
        <w:t xml:space="preserve"> (</w:t>
      </w:r>
      <w:r w:rsidR="002A1753">
        <w:fldChar w:fldCharType="begin"/>
      </w:r>
      <w:r w:rsidR="002A1753">
        <w:instrText xml:space="preserve"> REF _Ref150008494 \h </w:instrText>
      </w:r>
      <w:r w:rsidR="002A1753">
        <w:fldChar w:fldCharType="separate"/>
      </w:r>
      <w:r w:rsidR="00A42D66">
        <w:t xml:space="preserve">Table </w:t>
      </w:r>
      <w:r w:rsidR="00A42D66">
        <w:rPr>
          <w:noProof/>
        </w:rPr>
        <w:t>5</w:t>
      </w:r>
      <w:r w:rsidR="002A1753">
        <w:fldChar w:fldCharType="end"/>
      </w:r>
      <w:r w:rsidR="000D3FEB" w:rsidRPr="000F1BED">
        <w:t>)</w:t>
      </w:r>
      <w:r w:rsidR="00B22FBC" w:rsidRPr="000F1BED">
        <w:t xml:space="preserve"> for each crop</w:t>
      </w:r>
      <w:r w:rsidR="00CF2ACA" w:rsidRPr="000F1BED">
        <w:t xml:space="preserve"> (</w:t>
      </w:r>
      <w:r w:rsidR="001E7E72" w:rsidRPr="000F1BED">
        <w:fldChar w:fldCharType="begin"/>
      </w:r>
      <w:r w:rsidR="001E7E72" w:rsidRPr="000F1BED">
        <w:instrText xml:space="preserve"> REF _Ref149123919 \h </w:instrText>
      </w:r>
      <w:r w:rsidR="000F1BED">
        <w:instrText xml:space="preserve"> \* MERGEFORMAT </w:instrText>
      </w:r>
      <w:r w:rsidR="001E7E72" w:rsidRPr="000F1BED">
        <w:fldChar w:fldCharType="separate"/>
      </w:r>
      <w:r w:rsidR="00A42D66" w:rsidRPr="00695ACC">
        <w:t xml:space="preserve">Equation </w:t>
      </w:r>
      <w:r w:rsidR="00A42D66">
        <w:t>1</w:t>
      </w:r>
      <w:r w:rsidR="001E7E72" w:rsidRPr="000F1BED">
        <w:fldChar w:fldCharType="end"/>
      </w:r>
      <w:r w:rsidR="00CF2ACA" w:rsidRPr="000F1BED">
        <w:t>)</w:t>
      </w:r>
      <w:r w:rsidR="00085A7C" w:rsidRPr="000F1BED">
        <w:t>. The</w:t>
      </w:r>
      <w:r w:rsidR="004A0293" w:rsidRPr="000F1BED">
        <w:t xml:space="preserve"> second</w:t>
      </w:r>
      <w:r w:rsidR="00085A7C" w:rsidRPr="000F1BED">
        <w:t xml:space="preserve"> approach</w:t>
      </w:r>
      <w:r w:rsidR="00491FEE" w:rsidRPr="000F1BED">
        <w:t xml:space="preserve"> </w:t>
      </w:r>
      <w:r w:rsidR="00FF0B15" w:rsidRPr="000F1BED">
        <w:t>estimate</w:t>
      </w:r>
      <w:r w:rsidR="00B22FBC" w:rsidRPr="000F1BED">
        <w:t>d</w:t>
      </w:r>
      <w:r w:rsidR="00FF0B15" w:rsidRPr="000F1BED">
        <w:t xml:space="preserve"> tot</w:t>
      </w:r>
      <w:r w:rsidR="004001A4" w:rsidRPr="000F1BED">
        <w:t>al residue</w:t>
      </w:r>
      <w:r w:rsidR="004A0293" w:rsidRPr="000F1BED">
        <w:t xml:space="preserve"> </w:t>
      </w:r>
      <w:r w:rsidR="00807A0D" w:rsidRPr="000F1BED">
        <w:t xml:space="preserve">per hectare </w:t>
      </w:r>
      <w:r w:rsidR="00B22FBC" w:rsidRPr="000F1BED">
        <w:t>per crop</w:t>
      </w:r>
      <w:r w:rsidR="00CF2ACA" w:rsidRPr="000F1BED">
        <w:t xml:space="preserve"> (</w:t>
      </w:r>
      <w:r w:rsidR="003541C5" w:rsidRPr="000F1BED">
        <w:fldChar w:fldCharType="begin"/>
      </w:r>
      <w:r w:rsidR="003541C5" w:rsidRPr="000F1BED">
        <w:instrText xml:space="preserve"> REF _Ref149123933 \h </w:instrText>
      </w:r>
      <w:r w:rsidR="000F1BED">
        <w:instrText xml:space="preserve"> \* MERGEFORMAT </w:instrText>
      </w:r>
      <w:r w:rsidR="003541C5" w:rsidRPr="000F1BED">
        <w:fldChar w:fldCharType="separate"/>
      </w:r>
      <w:r w:rsidR="00A42D66" w:rsidRPr="00695ACC">
        <w:t xml:space="preserve">Equation </w:t>
      </w:r>
      <w:r w:rsidR="00A42D66">
        <w:t>2</w:t>
      </w:r>
      <w:r w:rsidR="003541C5" w:rsidRPr="000F1BED">
        <w:fldChar w:fldCharType="end"/>
      </w:r>
      <w:r w:rsidR="00CF2ACA" w:rsidRPr="000F1BED">
        <w:t>)</w:t>
      </w:r>
      <w:r w:rsidR="002A1753">
        <w:t xml:space="preserve"> with values derived from the literature</w:t>
      </w:r>
      <w:r w:rsidR="00DB7B8B">
        <w:t xml:space="preserve">. </w:t>
      </w:r>
      <w:r w:rsidR="00F814DF" w:rsidRPr="000F1BED">
        <w:t>The</w:t>
      </w:r>
      <w:r w:rsidR="00FA15D5" w:rsidRPr="000F1BED">
        <w:t xml:space="preserve"> crop </w:t>
      </w:r>
      <w:r w:rsidR="00FA15D5" w:rsidRPr="00D22388">
        <w:t>specific</w:t>
      </w:r>
      <w:r w:rsidR="00971130" w:rsidRPr="00D22388">
        <w:t xml:space="preserve"> </w:t>
      </w:r>
      <w:r w:rsidR="00950652" w:rsidRPr="00D22388">
        <w:t>residue to production ratios and the residue per hectare</w:t>
      </w:r>
      <w:r w:rsidR="00F74644" w:rsidRPr="00D22388">
        <w:t xml:space="preserve"> </w:t>
      </w:r>
      <w:r w:rsidR="00516641" w:rsidRPr="00D22388">
        <w:t>values</w:t>
      </w:r>
      <w:r w:rsidR="00950652" w:rsidRPr="00D22388">
        <w:t xml:space="preserve"> </w:t>
      </w:r>
      <w:r w:rsidR="00F814DF" w:rsidRPr="00D22388">
        <w:t xml:space="preserve">were </w:t>
      </w:r>
      <w:r w:rsidR="00F74644" w:rsidRPr="00D22388">
        <w:t xml:space="preserve">compiled </w:t>
      </w:r>
      <w:r w:rsidR="00F814DF" w:rsidRPr="00D22388">
        <w:t>from the literature</w:t>
      </w:r>
      <w:r w:rsidR="000D3FEB" w:rsidRPr="00D22388">
        <w:t xml:space="preserve"> (see Appendix </w:t>
      </w:r>
      <w:r w:rsidR="00DB7B8B" w:rsidRPr="00D22388">
        <w:t>C,</w:t>
      </w:r>
      <w:r w:rsidR="000D3FEB" w:rsidRPr="00D22388">
        <w:t xml:space="preserve"> </w:t>
      </w:r>
      <w:r w:rsidR="00516641" w:rsidRPr="00D22388">
        <w:fldChar w:fldCharType="begin"/>
      </w:r>
      <w:r w:rsidR="00516641" w:rsidRPr="00D22388">
        <w:instrText xml:space="preserve"> REF _Ref150438465 \h </w:instrText>
      </w:r>
      <w:r w:rsidR="00D22388">
        <w:instrText xml:space="preserve"> \* MERGEFORMAT </w:instrText>
      </w:r>
      <w:r w:rsidR="00516641" w:rsidRPr="00D22388">
        <w:fldChar w:fldCharType="separate"/>
      </w:r>
      <w:r w:rsidR="00A42D66">
        <w:t xml:space="preserve">Table </w:t>
      </w:r>
      <w:r w:rsidR="00A42D66">
        <w:rPr>
          <w:noProof/>
        </w:rPr>
        <w:t>23</w:t>
      </w:r>
      <w:r w:rsidR="00516641" w:rsidRPr="00D22388">
        <w:fldChar w:fldCharType="end"/>
      </w:r>
      <w:r w:rsidR="00DB7B8B" w:rsidRPr="00D22388">
        <w:t xml:space="preserve"> </w:t>
      </w:r>
      <w:r w:rsidR="000D3FEB" w:rsidRPr="00D22388">
        <w:t>for</w:t>
      </w:r>
      <w:r w:rsidR="00DB7B8B" w:rsidRPr="00D22388">
        <w:t xml:space="preserve"> list of</w:t>
      </w:r>
      <w:r w:rsidR="000D3FEB" w:rsidRPr="00D22388">
        <w:t xml:space="preserve"> references</w:t>
      </w:r>
      <w:r w:rsidR="00DB7B8B" w:rsidRPr="00D22388">
        <w:t xml:space="preserve"> for each </w:t>
      </w:r>
      <w:r w:rsidR="00516641" w:rsidRPr="00D22388">
        <w:t>variable</w:t>
      </w:r>
      <w:r w:rsidR="00DB7B8B" w:rsidRPr="00D22388">
        <w:t xml:space="preserve"> of the model</w:t>
      </w:r>
      <w:r w:rsidR="000D3FEB" w:rsidRPr="00D22388">
        <w:t>)</w:t>
      </w:r>
      <w:r w:rsidR="009135E8" w:rsidRPr="00D22388">
        <w:t xml:space="preserve">. </w:t>
      </w:r>
      <w:r w:rsidR="00E113C5" w:rsidRPr="00D22388">
        <w:t>W</w:t>
      </w:r>
      <w:r w:rsidR="00566E78" w:rsidRPr="00D22388">
        <w:t>h</w:t>
      </w:r>
      <w:r w:rsidR="00E113C5" w:rsidRPr="00D22388">
        <w:t xml:space="preserve">ere crop </w:t>
      </w:r>
      <w:r w:rsidR="00DA32C3" w:rsidRPr="00D22388">
        <w:t>specific</w:t>
      </w:r>
      <w:r w:rsidR="00E113C5" w:rsidRPr="00D22388">
        <w:t xml:space="preserve"> factors were not </w:t>
      </w:r>
      <w:r w:rsidR="00C92FD2" w:rsidRPr="00D22388">
        <w:t xml:space="preserve">available, a crop class </w:t>
      </w:r>
      <w:r w:rsidR="00D42D5B" w:rsidRPr="00D22388">
        <w:t>factor was used that was constructed from the other crop specific factors</w:t>
      </w:r>
      <w:r w:rsidR="009135E8" w:rsidRPr="00D22388">
        <w:t xml:space="preserve"> (Appendix </w:t>
      </w:r>
      <w:r w:rsidR="00516641" w:rsidRPr="00D22388">
        <w:t xml:space="preserve">C, </w:t>
      </w:r>
      <w:r w:rsidR="00516641" w:rsidRPr="00D22388">
        <w:fldChar w:fldCharType="begin"/>
      </w:r>
      <w:r w:rsidR="00516641" w:rsidRPr="00D22388">
        <w:instrText xml:space="preserve"> REF _Ref150438171 \h </w:instrText>
      </w:r>
      <w:r w:rsidR="00D22388">
        <w:instrText xml:space="preserve"> \* MERGEFORMAT </w:instrText>
      </w:r>
      <w:r w:rsidR="00516641" w:rsidRPr="00D22388">
        <w:fldChar w:fldCharType="separate"/>
      </w:r>
      <w:r w:rsidR="00A42D66">
        <w:t xml:space="preserve">Table </w:t>
      </w:r>
      <w:r w:rsidR="00A42D66">
        <w:rPr>
          <w:noProof/>
        </w:rPr>
        <w:t>24</w:t>
      </w:r>
      <w:r w:rsidR="00516641" w:rsidRPr="00D22388">
        <w:fldChar w:fldCharType="end"/>
      </w:r>
      <w:r w:rsidR="00435252" w:rsidRPr="00D22388">
        <w:t>)</w:t>
      </w:r>
      <w:r w:rsidR="00D42D5B" w:rsidRPr="00D22388">
        <w:t xml:space="preserve">. </w:t>
      </w:r>
      <w:r w:rsidR="00341860" w:rsidRPr="00D22388">
        <w:t>W</w:t>
      </w:r>
      <w:r w:rsidR="00566E78" w:rsidRPr="00D22388">
        <w:t>h</w:t>
      </w:r>
      <w:r w:rsidR="00341860" w:rsidRPr="00D22388">
        <w:t xml:space="preserve">ere </w:t>
      </w:r>
      <w:r w:rsidR="008100DC" w:rsidRPr="00D22388">
        <w:t xml:space="preserve">no </w:t>
      </w:r>
      <w:r w:rsidR="004A22DB" w:rsidRPr="00D22388">
        <w:t xml:space="preserve">standard deviation </w:t>
      </w:r>
      <w:r w:rsidR="00566E78" w:rsidRPr="00D22388">
        <w:t>was reported for the factor</w:t>
      </w:r>
      <w:r w:rsidR="008100DC" w:rsidRPr="00D22388">
        <w:t xml:space="preserve">, the </w:t>
      </w:r>
      <w:r w:rsidR="004A22DB" w:rsidRPr="00D22388">
        <w:t>standard deviation</w:t>
      </w:r>
      <w:r w:rsidR="008100DC" w:rsidRPr="00D22388">
        <w:t xml:space="preserve"> was </w:t>
      </w:r>
      <w:r w:rsidR="00491FEE" w:rsidRPr="00D22388">
        <w:t>borrow</w:t>
      </w:r>
      <w:r w:rsidR="00566E78" w:rsidRPr="00D22388">
        <w:t>ed</w:t>
      </w:r>
      <w:r w:rsidR="00491FEE" w:rsidRPr="00D22388">
        <w:t xml:space="preserve"> from the crop class </w:t>
      </w:r>
      <w:r w:rsidR="004A22DB" w:rsidRPr="00D22388">
        <w:t xml:space="preserve">standard deviation </w:t>
      </w:r>
      <w:r w:rsidR="00A54826" w:rsidRPr="00D22388">
        <w:t>or constructed from the available data</w:t>
      </w:r>
      <w:r w:rsidR="0049562E" w:rsidRPr="00D22388">
        <w:t xml:space="preserve"> </w:t>
      </w:r>
      <w:r w:rsidR="004A22DB" w:rsidRPr="00D22388">
        <w:t xml:space="preserve">(Appendix C, </w:t>
      </w:r>
      <w:r w:rsidR="004A22DB" w:rsidRPr="00D22388">
        <w:fldChar w:fldCharType="begin"/>
      </w:r>
      <w:r w:rsidR="004A22DB" w:rsidRPr="00D22388">
        <w:instrText xml:space="preserve"> REF _Ref150438171 \h </w:instrText>
      </w:r>
      <w:r w:rsidR="00D22388">
        <w:instrText xml:space="preserve"> \* MERGEFORMAT </w:instrText>
      </w:r>
      <w:r w:rsidR="004A22DB" w:rsidRPr="00D22388">
        <w:fldChar w:fldCharType="separate"/>
      </w:r>
      <w:r w:rsidR="00A42D66">
        <w:t xml:space="preserve">Table </w:t>
      </w:r>
      <w:r w:rsidR="00A42D66">
        <w:rPr>
          <w:noProof/>
        </w:rPr>
        <w:t>24</w:t>
      </w:r>
      <w:r w:rsidR="004A22DB" w:rsidRPr="00D22388">
        <w:fldChar w:fldCharType="end"/>
      </w:r>
      <w:r w:rsidR="004A22DB" w:rsidRPr="00D22388">
        <w:t>).</w:t>
      </w:r>
      <w:r w:rsidR="00AA18E7" w:rsidRPr="00D22388">
        <w:t xml:space="preserve"> The</w:t>
      </w:r>
      <w:r w:rsidR="00AA18E7">
        <w:t xml:space="preserve"> final </w:t>
      </w:r>
      <w:r w:rsidR="00A7337F" w:rsidRPr="004A22DB">
        <w:t>method</w:t>
      </w:r>
      <w:r w:rsidR="00AA18E7" w:rsidRPr="004A22DB">
        <w:t xml:space="preserve"> implemented the functions that estimate RPR from crop yield published in Karan</w:t>
      </w:r>
      <w:r w:rsidR="007D740E">
        <w:t xml:space="preserve"> et al</w:t>
      </w:r>
      <w:r w:rsidR="00AA18E7" w:rsidRPr="004A22DB">
        <w:t xml:space="preserve"> (2021)</w:t>
      </w:r>
      <w:r w:rsidR="007D740E" w:rsidRPr="007D740E">
        <w:t xml:space="preserve"> </w:t>
      </w:r>
      <w:sdt>
        <w:sdtPr>
          <w:alias w:val="SmartCite Citation"/>
          <w:tag w:val="bad6be57-5e2a-460d-9424-598e2d5bba4e:a84fcf96-4d97-44b5-8b04-54364d9e2998+"/>
          <w:id w:val="2108697453"/>
          <w:placeholder>
            <w:docPart w:val="848F0B2EAEA94F678DF29A95E47CDFB9"/>
          </w:placeholder>
        </w:sdtPr>
        <w:sdtContent>
          <w:r w:rsidR="00477515" w:rsidRPr="00477515">
            <w:rPr>
              <w:rFonts w:ascii="Calibri" w:eastAsia="Times New Roman" w:hAnsi="Calibri" w:cs="Calibri"/>
              <w:vertAlign w:val="superscript"/>
            </w:rPr>
            <w:t>23</w:t>
          </w:r>
        </w:sdtContent>
      </w:sdt>
      <w:r w:rsidR="00FD059E" w:rsidRPr="004A22DB">
        <w:t xml:space="preserve"> (</w:t>
      </w:r>
      <w:r w:rsidR="003541C5" w:rsidRPr="004A22DB">
        <w:fldChar w:fldCharType="begin"/>
      </w:r>
      <w:r w:rsidR="003541C5" w:rsidRPr="004A22DB">
        <w:instrText xml:space="preserve"> REF _Ref149123943 \h </w:instrText>
      </w:r>
      <w:r w:rsidR="004A22DB">
        <w:instrText xml:space="preserve"> \* MERGEFORMAT </w:instrText>
      </w:r>
      <w:r w:rsidR="003541C5" w:rsidRPr="004A22DB">
        <w:fldChar w:fldCharType="separate"/>
      </w:r>
      <w:r w:rsidR="00A42D66" w:rsidRPr="00695ACC">
        <w:t xml:space="preserve">Equation </w:t>
      </w:r>
      <w:r w:rsidR="00A42D66">
        <w:t>3</w:t>
      </w:r>
      <w:r w:rsidR="003541C5" w:rsidRPr="004A22DB">
        <w:fldChar w:fldCharType="end"/>
      </w:r>
      <w:r w:rsidR="00FD059E" w:rsidRPr="004A22DB">
        <w:t>)</w:t>
      </w:r>
      <w:r w:rsidR="001122BC" w:rsidRPr="004A22DB">
        <w:t>.</w:t>
      </w:r>
      <w:r w:rsidR="001122BC">
        <w:t xml:space="preserve"> </w:t>
      </w:r>
      <w:r w:rsidR="0060628A">
        <w:t xml:space="preserve"> The functions represent non-proportional residue amounts with increase in yield.</w:t>
      </w:r>
      <w:r w:rsidR="007507FC">
        <w:t xml:space="preserve"> The RPR functions were only implemented f</w:t>
      </w:r>
      <w:r w:rsidR="007507FC" w:rsidRPr="00C7608A">
        <w:t>or 31 crops</w:t>
      </w:r>
      <w:r w:rsidR="00FD059E" w:rsidRPr="00C7608A">
        <w:t xml:space="preserve"> due to lack of functions for some crops (</w:t>
      </w:r>
      <w:r w:rsidR="00C7608A" w:rsidRPr="00C7608A">
        <w:t xml:space="preserve">Appendix C, </w:t>
      </w:r>
      <w:r w:rsidR="00C7608A" w:rsidRPr="00C7608A">
        <w:fldChar w:fldCharType="begin"/>
      </w:r>
      <w:r w:rsidR="00C7608A" w:rsidRPr="00C7608A">
        <w:instrText xml:space="preserve"> REF _Ref150438672 \h </w:instrText>
      </w:r>
      <w:r w:rsidR="00C7608A">
        <w:instrText xml:space="preserve"> \* MERGEFORMAT </w:instrText>
      </w:r>
      <w:r w:rsidR="00C7608A" w:rsidRPr="00C7608A">
        <w:fldChar w:fldCharType="separate"/>
      </w:r>
      <w:r w:rsidR="00A42D66">
        <w:t xml:space="preserve">Table </w:t>
      </w:r>
      <w:r w:rsidR="00A42D66">
        <w:rPr>
          <w:noProof/>
        </w:rPr>
        <w:t>26</w:t>
      </w:r>
      <w:r w:rsidR="00C7608A" w:rsidRPr="00C7608A">
        <w:fldChar w:fldCharType="end"/>
      </w:r>
      <w:r w:rsidR="00FD059E" w:rsidRPr="00C7608A">
        <w:t>)</w:t>
      </w:r>
      <w:r w:rsidR="005042BC" w:rsidRPr="00C7608A">
        <w:t>.</w:t>
      </w:r>
      <w:r w:rsidR="005042BC">
        <w:t xml:space="preserve"> </w:t>
      </w:r>
    </w:p>
    <w:p w14:paraId="44EBF48A" w14:textId="41D5B9C7" w:rsidR="00FD059E" w:rsidRDefault="00EF4ABB">
      <w:r>
        <w:t xml:space="preserve">The ensemble of residue estimates made from the three models include four distinct sets of values, a set or RPR and RAR values derived from the literature, the functions reported in Karan </w:t>
      </w:r>
      <w:r w:rsidR="007D740E">
        <w:t xml:space="preserve">et al </w:t>
      </w:r>
      <w:r>
        <w:t>(2021)</w:t>
      </w:r>
      <w:r w:rsidR="007D740E" w:rsidRPr="007D740E">
        <w:t xml:space="preserve"> </w:t>
      </w:r>
      <w:sdt>
        <w:sdtPr>
          <w:alias w:val="SmartCite Citation"/>
          <w:tag w:val="bad6be57-5e2a-460d-9424-598e2d5bba4e:a84fcf96-4d97-44b5-8b04-54364d9e2998+"/>
          <w:id w:val="-1841997730"/>
          <w:placeholder>
            <w:docPart w:val="C7853D1DC62F4704B4FE44F1EC66B2A9"/>
          </w:placeholder>
        </w:sdtPr>
        <w:sdtContent>
          <w:r w:rsidR="00477515" w:rsidRPr="00477515">
            <w:rPr>
              <w:rFonts w:ascii="Calibri" w:eastAsia="Times New Roman" w:hAnsi="Calibri" w:cs="Calibri"/>
              <w:vertAlign w:val="superscript"/>
            </w:rPr>
            <w:t>23</w:t>
          </w:r>
        </w:sdtContent>
      </w:sdt>
      <w:r>
        <w:t xml:space="preserve"> and the Indian Biomass Atlas v2.0. The </w:t>
      </w:r>
      <w:r w:rsidR="009E2DD8">
        <w:t>National</w:t>
      </w:r>
      <w:r w:rsidR="008070CB">
        <w:t xml:space="preserve"> Biomass Atlas </w:t>
      </w:r>
      <w:r w:rsidR="009E2DD8">
        <w:t>of India (Biomass Atlas v2.0)</w:t>
      </w:r>
      <w:r w:rsidR="002223F0" w:rsidRPr="002223F0">
        <w:t xml:space="preserve"> </w:t>
      </w:r>
      <w:sdt>
        <w:sdtPr>
          <w:rPr>
            <w:rStyle w:val="Hyperlink"/>
          </w:rPr>
          <w:alias w:val="SmartCite Citation"/>
          <w:tag w:val="bad6be57-5e2a-460d-9424-598e2d5bba4e:9e98ecec-9eef-4ad7-a1df-f394598afcc3+"/>
          <w:id w:val="-1147816926"/>
          <w:placeholder>
            <w:docPart w:val="5B17905A844343C9BA9CAC909896B339"/>
          </w:placeholder>
        </w:sdtPr>
        <w:sdtContent>
          <w:r w:rsidR="00477515" w:rsidRPr="00477515">
            <w:rPr>
              <w:rFonts w:ascii="Calibri" w:eastAsia="Times New Roman" w:hAnsi="Calibri" w:cs="Calibri"/>
              <w:vertAlign w:val="superscript"/>
            </w:rPr>
            <w:t>22</w:t>
          </w:r>
        </w:sdtContent>
      </w:sdt>
      <w:r w:rsidR="008070CB">
        <w:t xml:space="preserve"> represent a study conducted by </w:t>
      </w:r>
      <w:r w:rsidR="009E2DD8">
        <w:t>Ministry</w:t>
      </w:r>
      <w:r w:rsidR="008070CB">
        <w:t xml:space="preserve"> of </w:t>
      </w:r>
      <w:r w:rsidR="009E2DD8">
        <w:t xml:space="preserve">New and </w:t>
      </w:r>
      <w:r w:rsidR="008070CB">
        <w:t>Renewable Energy</w:t>
      </w:r>
      <w:r w:rsidR="009E2DD8">
        <w:t xml:space="preserve"> that published crop residue amounts for 63 different crops. The Atlas represents a mix of both RPR and RAR values depending on the crop</w:t>
      </w:r>
      <w:r w:rsidR="004B06E6">
        <w:t xml:space="preserve"> and represents the most complete crop specific values that are </w:t>
      </w:r>
      <w:r w:rsidR="009E3D6E">
        <w:t>regional</w:t>
      </w:r>
      <w:r w:rsidR="004B06E6">
        <w:t xml:space="preserve"> to India. For </w:t>
      </w:r>
      <w:r w:rsidR="009E3D6E">
        <w:t>this</w:t>
      </w:r>
      <w:r w:rsidR="004B06E6">
        <w:t xml:space="preserve"> </w:t>
      </w:r>
      <w:r w:rsidR="003E352F">
        <w:t>reason,</w:t>
      </w:r>
      <w:r w:rsidR="004B06E6">
        <w:t xml:space="preserve"> it was implemented as its own set of results as it mixed both </w:t>
      </w:r>
      <w:r w:rsidR="004B06E6">
        <w:fldChar w:fldCharType="begin"/>
      </w:r>
      <w:r w:rsidR="004B06E6">
        <w:instrText xml:space="preserve"> REF _Ref149123919 \h </w:instrText>
      </w:r>
      <w:r w:rsidR="004B06E6">
        <w:fldChar w:fldCharType="separate"/>
      </w:r>
      <w:r w:rsidR="00A42D66" w:rsidRPr="00695ACC">
        <w:t xml:space="preserve">Equation </w:t>
      </w:r>
      <w:r w:rsidR="00A42D66">
        <w:rPr>
          <w:noProof/>
        </w:rPr>
        <w:t>1</w:t>
      </w:r>
      <w:r w:rsidR="004B06E6">
        <w:fldChar w:fldCharType="end"/>
      </w:r>
      <w:r w:rsidR="004B06E6">
        <w:t xml:space="preserve"> and </w:t>
      </w:r>
      <w:r w:rsidR="004B06E6">
        <w:fldChar w:fldCharType="begin"/>
      </w:r>
      <w:r w:rsidR="004B06E6">
        <w:instrText xml:space="preserve"> REF _Ref149123933 \h </w:instrText>
      </w:r>
      <w:r w:rsidR="004B06E6">
        <w:fldChar w:fldCharType="separate"/>
      </w:r>
      <w:r w:rsidR="00A42D66" w:rsidRPr="00695ACC">
        <w:t xml:space="preserve">Equation </w:t>
      </w:r>
      <w:r w:rsidR="00A42D66">
        <w:rPr>
          <w:noProof/>
        </w:rPr>
        <w:t>2</w:t>
      </w:r>
      <w:r w:rsidR="004B06E6">
        <w:fldChar w:fldCharType="end"/>
      </w:r>
      <w:r w:rsidR="009E3D6E">
        <w:t>. The Biomass Atlas v2.0</w:t>
      </w:r>
      <w:r w:rsidR="002223F0" w:rsidRPr="002223F0">
        <w:t xml:space="preserve"> </w:t>
      </w:r>
      <w:sdt>
        <w:sdtPr>
          <w:rPr>
            <w:rStyle w:val="Hyperlink"/>
          </w:rPr>
          <w:alias w:val="SmartCite Citation"/>
          <w:tag w:val="bad6be57-5e2a-460d-9424-598e2d5bba4e:9e98ecec-9eef-4ad7-a1df-f394598afcc3+"/>
          <w:id w:val="-1431418914"/>
          <w:placeholder>
            <w:docPart w:val="80893AEA5C61401B99C11A81F2F2A4F7"/>
          </w:placeholder>
        </w:sdtPr>
        <w:sdtContent>
          <w:r w:rsidR="00477515" w:rsidRPr="00477515">
            <w:rPr>
              <w:rFonts w:ascii="Calibri" w:eastAsia="Times New Roman" w:hAnsi="Calibri" w:cs="Calibri"/>
              <w:vertAlign w:val="superscript"/>
            </w:rPr>
            <w:t>22</w:t>
          </w:r>
        </w:sdtContent>
      </w:sdt>
      <w:r w:rsidR="009E3D6E">
        <w:t xml:space="preserve"> did not report ranges for their estimates so values from the RPR and RAR value sets were used. The values and standard d</w:t>
      </w:r>
      <w:r w:rsidR="00C73CC9">
        <w:t>e</w:t>
      </w:r>
      <w:r w:rsidR="009E3D6E">
        <w:t>viations use for the RPR, RAR and Biomass A</w:t>
      </w:r>
      <w:r w:rsidR="00C73CC9">
        <w:t>tl</w:t>
      </w:r>
      <w:r w:rsidR="009E3D6E">
        <w:t xml:space="preserve">as v2.0 can be found in Appendix C, </w:t>
      </w:r>
      <w:r w:rsidR="009E3D6E">
        <w:fldChar w:fldCharType="begin"/>
      </w:r>
      <w:r w:rsidR="009E3D6E">
        <w:instrText xml:space="preserve"> REF _Ref150440067 \h </w:instrText>
      </w:r>
      <w:r w:rsidR="009E3D6E">
        <w:fldChar w:fldCharType="separate"/>
      </w:r>
      <w:r w:rsidR="00A42D66">
        <w:t xml:space="preserve">Table </w:t>
      </w:r>
      <w:r w:rsidR="00A42D66">
        <w:rPr>
          <w:noProof/>
        </w:rPr>
        <w:t>25</w:t>
      </w:r>
      <w:r w:rsidR="009E3D6E">
        <w:fldChar w:fldCharType="end"/>
      </w:r>
    </w:p>
    <w:p w14:paraId="6FF4EF3E" w14:textId="4918CBFB" w:rsidR="00AB4C29" w:rsidRDefault="00C73CC9">
      <w:r w:rsidRPr="00E02F28">
        <w:rPr>
          <w:i/>
        </w:rPr>
        <w:t>Residue dry matter fraction (DM):</w:t>
      </w:r>
      <w:r>
        <w:t xml:space="preserve"> </w:t>
      </w:r>
      <w:r w:rsidR="00FD059E">
        <w:t>Dry matter fraction converts the fresh residue mass to a dry matter basis. Dry matter fraction was take</w:t>
      </w:r>
      <w:r w:rsidR="00F073D6">
        <w:t>n</w:t>
      </w:r>
      <w:r w:rsidR="00FD059E">
        <w:t xml:space="preserve"> from the </w:t>
      </w:r>
      <w:r w:rsidR="00FD059E" w:rsidRPr="00C91C40">
        <w:t>literature (</w:t>
      </w:r>
      <w:r w:rsidR="00446938" w:rsidRPr="00E02F28">
        <w:t xml:space="preserve">Appendix </w:t>
      </w:r>
      <w:r w:rsidR="00627D0E" w:rsidRPr="00E02F28">
        <w:t>C</w:t>
      </w:r>
      <w:r w:rsidR="00446938" w:rsidRPr="00E02F28">
        <w:t xml:space="preserve">, </w:t>
      </w:r>
      <w:r w:rsidR="00667CFA" w:rsidRPr="00E02F28">
        <w:fldChar w:fldCharType="begin"/>
      </w:r>
      <w:r w:rsidR="00667CFA" w:rsidRPr="00E02F28">
        <w:instrText xml:space="preserve"> REF _Ref150438465 \h </w:instrText>
      </w:r>
      <w:r w:rsidR="00C91C40">
        <w:instrText xml:space="preserve"> \* MERGEFORMAT </w:instrText>
      </w:r>
      <w:r w:rsidR="00667CFA" w:rsidRPr="00E02F28">
        <w:fldChar w:fldCharType="separate"/>
      </w:r>
      <w:r w:rsidR="00A42D66">
        <w:t xml:space="preserve">Table </w:t>
      </w:r>
      <w:r w:rsidR="00A42D66">
        <w:rPr>
          <w:noProof/>
        </w:rPr>
        <w:t>23</w:t>
      </w:r>
      <w:r w:rsidR="00667CFA" w:rsidRPr="00E02F28">
        <w:fldChar w:fldCharType="end"/>
      </w:r>
      <w:r w:rsidR="00FD059E" w:rsidRPr="00F4083A">
        <w:t>).</w:t>
      </w:r>
      <w:r w:rsidR="00FD059E">
        <w:t xml:space="preserve"> The standard deviation was taken from the literature or computed from the </w:t>
      </w:r>
      <w:r w:rsidR="007A626B">
        <w:t xml:space="preserve">total </w:t>
      </w:r>
      <w:r w:rsidR="00FD059E">
        <w:t xml:space="preserve">set of dry matter fraction </w:t>
      </w:r>
      <w:r w:rsidR="00667CFA">
        <w:t xml:space="preserve">crop values </w:t>
      </w:r>
      <w:r w:rsidR="00FD059E">
        <w:t>that did</w:t>
      </w:r>
      <w:r w:rsidR="007A626B">
        <w:t xml:space="preserve"> not</w:t>
      </w:r>
      <w:r w:rsidR="00FD059E">
        <w:t xml:space="preserve"> contain estimates of uncertainty. Few studies reported the n for the reported uncertainty values </w:t>
      </w:r>
      <w:r w:rsidR="00FD059E">
        <w:lastRenderedPageBreak/>
        <w:t xml:space="preserve">precluding the ability to </w:t>
      </w:r>
      <w:proofErr w:type="gramStart"/>
      <w:r w:rsidR="003E352F">
        <w:t>weight</w:t>
      </w:r>
      <w:proofErr w:type="gramEnd"/>
      <w:r w:rsidR="00FD059E">
        <w:t xml:space="preserve"> the individual studies when computing the average values and standard deviations. Using all available data, means and standard deviations were computed for each reported crop, the crop class and all the data.</w:t>
      </w:r>
      <w:r w:rsidR="00FD059E" w:rsidRPr="00112964">
        <w:t xml:space="preserve"> </w:t>
      </w:r>
      <w:r w:rsidR="00FD059E">
        <w:t xml:space="preserve">Where possible crop specific values </w:t>
      </w:r>
      <w:r w:rsidR="00AE249F">
        <w:t>were used with missing values fil</w:t>
      </w:r>
      <w:r>
        <w:t>l</w:t>
      </w:r>
      <w:r w:rsidR="00AE249F">
        <w:t xml:space="preserve">ed from crop class or full dataset </w:t>
      </w:r>
      <w:r w:rsidR="00AE249F" w:rsidRPr="000F4805">
        <w:t>value</w:t>
      </w:r>
      <w:r w:rsidR="000F4805" w:rsidRPr="000F4805">
        <w:t xml:space="preserve">s. See </w:t>
      </w:r>
      <w:r w:rsidR="007A626B" w:rsidRPr="00E02F28">
        <w:t xml:space="preserve">Appendix </w:t>
      </w:r>
      <w:r w:rsidR="00627D0E" w:rsidRPr="00E02F28">
        <w:t>C</w:t>
      </w:r>
      <w:r w:rsidR="003A612B" w:rsidRPr="00E02F28">
        <w:t xml:space="preserve">, </w:t>
      </w:r>
      <w:r w:rsidR="003A612B" w:rsidRPr="00E02F28">
        <w:fldChar w:fldCharType="begin"/>
      </w:r>
      <w:r w:rsidR="003A612B" w:rsidRPr="00E02F28">
        <w:instrText xml:space="preserve"> REF _Ref150438171 \h </w:instrText>
      </w:r>
      <w:r w:rsidR="000F4805">
        <w:instrText xml:space="preserve"> \* MERGEFORMAT </w:instrText>
      </w:r>
      <w:r w:rsidR="003A612B" w:rsidRPr="00E02F28">
        <w:fldChar w:fldCharType="separate"/>
      </w:r>
      <w:r w:rsidR="00A42D66">
        <w:t xml:space="preserve">Table </w:t>
      </w:r>
      <w:r w:rsidR="00A42D66">
        <w:rPr>
          <w:noProof/>
        </w:rPr>
        <w:t>24</w:t>
      </w:r>
      <w:r w:rsidR="003A612B" w:rsidRPr="00E02F28">
        <w:fldChar w:fldCharType="end"/>
      </w:r>
      <w:r w:rsidR="000F4805" w:rsidRPr="00E02F28">
        <w:t xml:space="preserve"> and </w:t>
      </w:r>
      <w:r w:rsidR="000F4805" w:rsidRPr="00E02F28">
        <w:fldChar w:fldCharType="begin"/>
      </w:r>
      <w:r w:rsidR="000F4805" w:rsidRPr="00E02F28">
        <w:instrText xml:space="preserve"> REF _Ref150440067 \h </w:instrText>
      </w:r>
      <w:r w:rsidR="000F4805">
        <w:instrText xml:space="preserve"> \* MERGEFORMAT </w:instrText>
      </w:r>
      <w:r w:rsidR="000F4805" w:rsidRPr="00E02F28">
        <w:fldChar w:fldCharType="separate"/>
      </w:r>
      <w:r w:rsidR="00A42D66">
        <w:t xml:space="preserve">Table </w:t>
      </w:r>
      <w:r w:rsidR="00A42D66">
        <w:rPr>
          <w:noProof/>
        </w:rPr>
        <w:t>25</w:t>
      </w:r>
      <w:r w:rsidR="000F4805" w:rsidRPr="00E02F28">
        <w:fldChar w:fldCharType="end"/>
      </w:r>
      <w:r w:rsidR="000F4805" w:rsidRPr="00E02F28">
        <w:t xml:space="preserve"> for the values and their respective sour</w:t>
      </w:r>
      <w:r w:rsidR="000F4805">
        <w:t>c</w:t>
      </w:r>
      <w:r w:rsidR="000F4805" w:rsidRPr="00E02F28">
        <w:t>es</w:t>
      </w:r>
      <w:r w:rsidR="00FD059E" w:rsidRPr="000F4805">
        <w:t xml:space="preserve">. </w:t>
      </w:r>
      <w:r w:rsidR="000F4805">
        <w:t xml:space="preserve"> </w:t>
      </w:r>
    </w:p>
    <w:p w14:paraId="3FBA38BA" w14:textId="58554798" w:rsidR="009B627B" w:rsidRDefault="00C73CC9" w:rsidP="00B12BA2">
      <w:r w:rsidRPr="00E02F28">
        <w:rPr>
          <w:i/>
        </w:rPr>
        <w:t>In-field residue fraction (SF):</w:t>
      </w:r>
      <w:r>
        <w:t xml:space="preserve"> </w:t>
      </w:r>
      <w:r w:rsidR="009B627B">
        <w:t xml:space="preserve">In-field residue fraction represents the amount of residue left in the field that is not used for some other purpose and is available to be burnt. Values were compiled from the literature </w:t>
      </w:r>
      <w:r w:rsidR="00AF0AEC">
        <w:t>(Appendix</w:t>
      </w:r>
      <w:r w:rsidR="009B627B">
        <w:t xml:space="preserve"> </w:t>
      </w:r>
      <w:r w:rsidR="00F045D5">
        <w:t xml:space="preserve">C, </w:t>
      </w:r>
      <w:r w:rsidR="00F045D5">
        <w:fldChar w:fldCharType="begin"/>
      </w:r>
      <w:r w:rsidR="00F045D5">
        <w:instrText xml:space="preserve"> REF _Ref150438465 \h </w:instrText>
      </w:r>
      <w:r w:rsidR="00F045D5">
        <w:fldChar w:fldCharType="separate"/>
      </w:r>
      <w:r w:rsidR="00A42D66">
        <w:t xml:space="preserve">Table </w:t>
      </w:r>
      <w:r w:rsidR="00A42D66">
        <w:rPr>
          <w:noProof/>
        </w:rPr>
        <w:t>23</w:t>
      </w:r>
      <w:r w:rsidR="00F045D5">
        <w:fldChar w:fldCharType="end"/>
      </w:r>
      <w:r w:rsidR="009B627B">
        <w:t>)</w:t>
      </w:r>
      <w:r w:rsidR="00922359">
        <w:t xml:space="preserve">. </w:t>
      </w:r>
      <w:r w:rsidR="00AF0AEC">
        <w:t xml:space="preserve">The standard deviation was taken from the literature or computed from the </w:t>
      </w:r>
      <w:r w:rsidR="007A626B">
        <w:t xml:space="preserve">total </w:t>
      </w:r>
      <w:r w:rsidR="00AF0AEC">
        <w:t xml:space="preserve">set of </w:t>
      </w:r>
      <w:r w:rsidR="007A626B">
        <w:t>in-field</w:t>
      </w:r>
      <w:r w:rsidR="00AF0AEC">
        <w:t xml:space="preserve"> </w:t>
      </w:r>
      <w:r w:rsidR="006978A9">
        <w:t xml:space="preserve">residue </w:t>
      </w:r>
      <w:r w:rsidR="00AF0AEC">
        <w:t>fraction</w:t>
      </w:r>
      <w:r w:rsidR="006978A9">
        <w:t>s</w:t>
      </w:r>
      <w:r w:rsidR="00AF0AEC">
        <w:t xml:space="preserve"> that did</w:t>
      </w:r>
      <w:r w:rsidR="007A626B">
        <w:t>n’t</w:t>
      </w:r>
      <w:r w:rsidR="00AF0AEC">
        <w:t xml:space="preserve"> contain estimates of uncertainty</w:t>
      </w:r>
      <w:r w:rsidR="006978A9">
        <w:t xml:space="preserve"> </w:t>
      </w:r>
      <w:r>
        <w:t>as for dry matter fraction</w:t>
      </w:r>
      <w:r w:rsidR="00627A2F">
        <w:t>. The source for both the mean and standard deviation for each crop can be found in</w:t>
      </w:r>
      <w:r w:rsidR="009B627B">
        <w:t xml:space="preserve"> </w:t>
      </w:r>
      <w:r w:rsidR="00627A2F">
        <w:fldChar w:fldCharType="begin"/>
      </w:r>
      <w:r w:rsidR="00627A2F">
        <w:instrText xml:space="preserve"> REF _Ref150438171 \h </w:instrText>
      </w:r>
      <w:r w:rsidR="00627A2F">
        <w:fldChar w:fldCharType="separate"/>
      </w:r>
      <w:r w:rsidR="00A42D66">
        <w:t xml:space="preserve">Table </w:t>
      </w:r>
      <w:r w:rsidR="00A42D66">
        <w:rPr>
          <w:noProof/>
        </w:rPr>
        <w:t>24</w:t>
      </w:r>
      <w:r w:rsidR="00627A2F">
        <w:fldChar w:fldCharType="end"/>
      </w:r>
      <w:r>
        <w:t xml:space="preserve"> and</w:t>
      </w:r>
      <w:r w:rsidR="00627A2F">
        <w:t xml:space="preserve"> the value</w:t>
      </w:r>
      <w:r>
        <w:t>s</w:t>
      </w:r>
      <w:r w:rsidR="00627A2F">
        <w:t xml:space="preserve"> can be found in </w:t>
      </w:r>
      <w:r w:rsidR="00627A2F">
        <w:fldChar w:fldCharType="begin"/>
      </w:r>
      <w:r w:rsidR="00627A2F">
        <w:instrText xml:space="preserve"> REF _Ref150440067 \h </w:instrText>
      </w:r>
      <w:r w:rsidR="00627A2F">
        <w:fldChar w:fldCharType="separate"/>
      </w:r>
      <w:r w:rsidR="00A42D66">
        <w:t xml:space="preserve">Table </w:t>
      </w:r>
      <w:r w:rsidR="00A42D66">
        <w:rPr>
          <w:noProof/>
        </w:rPr>
        <w:t>25</w:t>
      </w:r>
      <w:r w:rsidR="00627A2F">
        <w:fldChar w:fldCharType="end"/>
      </w:r>
      <w:r w:rsidR="00627A2F">
        <w:t xml:space="preserve"> of Appendix C</w:t>
      </w:r>
      <w:r w:rsidR="009B627B">
        <w:t xml:space="preserve">. </w:t>
      </w:r>
    </w:p>
    <w:p w14:paraId="55338AC9" w14:textId="46861AA9" w:rsidR="002F3F97" w:rsidRDefault="00C73CC9" w:rsidP="00B12BA2">
      <w:r w:rsidRPr="00E02F28">
        <w:rPr>
          <w:i/>
        </w:rPr>
        <w:t>Residue burn efficiency (BE):</w:t>
      </w:r>
      <w:r>
        <w:t xml:space="preserve"> </w:t>
      </w:r>
      <w:r w:rsidR="00AF0AEC">
        <w:t xml:space="preserve">Burn efficiency represents the proportion of residue dry matter that is combusted. </w:t>
      </w:r>
      <w:r w:rsidR="005F5F3B">
        <w:t>Crop-specific v</w:t>
      </w:r>
      <w:r w:rsidR="00AF0AEC" w:rsidRPr="005F5F3B">
        <w:t xml:space="preserve">alues were obtained from the </w:t>
      </w:r>
      <w:r w:rsidR="00AF0AEC" w:rsidRPr="00D45FB3">
        <w:t>literature (</w:t>
      </w:r>
      <w:r w:rsidR="00AF0AEC" w:rsidRPr="00E02F28">
        <w:t xml:space="preserve">Appendix </w:t>
      </w:r>
      <w:r w:rsidR="00627D0E" w:rsidRPr="00E02F28">
        <w:t>C</w:t>
      </w:r>
      <w:r w:rsidR="00565CF8" w:rsidRPr="00E02F28">
        <w:t xml:space="preserve">, </w:t>
      </w:r>
      <w:r w:rsidR="00565CF8" w:rsidRPr="00E02F28">
        <w:fldChar w:fldCharType="begin"/>
      </w:r>
      <w:r w:rsidR="00565CF8" w:rsidRPr="00E02F28">
        <w:instrText xml:space="preserve"> REF _Ref150438465 \h </w:instrText>
      </w:r>
      <w:r w:rsidR="00D45FB3">
        <w:instrText xml:space="preserve"> \* MERGEFORMAT </w:instrText>
      </w:r>
      <w:r w:rsidR="00565CF8" w:rsidRPr="00E02F28">
        <w:fldChar w:fldCharType="separate"/>
      </w:r>
      <w:r w:rsidR="00A42D66">
        <w:t xml:space="preserve">Table </w:t>
      </w:r>
      <w:r w:rsidR="00A42D66">
        <w:rPr>
          <w:noProof/>
        </w:rPr>
        <w:t>23</w:t>
      </w:r>
      <w:r w:rsidR="00565CF8" w:rsidRPr="00E02F28">
        <w:fldChar w:fldCharType="end"/>
      </w:r>
      <w:r w:rsidR="005F5F3B" w:rsidRPr="00D45FB3">
        <w:t>)</w:t>
      </w:r>
      <w:r w:rsidR="00AF0AEC" w:rsidRPr="00D45FB3">
        <w:t xml:space="preserve">. The mean and standard deviations used for the Monte Carlo simulation to estimate uncertainty were developed in same way as for the above </w:t>
      </w:r>
      <w:r w:rsidR="00565CF8" w:rsidRPr="00E02F28">
        <w:t xml:space="preserve">with sources reported in </w:t>
      </w:r>
      <w:r w:rsidR="00565CF8" w:rsidRPr="00E02F28">
        <w:fldChar w:fldCharType="begin"/>
      </w:r>
      <w:r w:rsidR="00565CF8" w:rsidRPr="00E02F28">
        <w:instrText xml:space="preserve"> REF _Ref150438171 \h </w:instrText>
      </w:r>
      <w:r w:rsidR="00D45FB3">
        <w:instrText xml:space="preserve"> \* MERGEFORMAT </w:instrText>
      </w:r>
      <w:r w:rsidR="00565CF8" w:rsidRPr="00E02F28">
        <w:fldChar w:fldCharType="separate"/>
      </w:r>
      <w:r w:rsidR="00A42D66">
        <w:t xml:space="preserve">Table </w:t>
      </w:r>
      <w:r w:rsidR="00A42D66">
        <w:rPr>
          <w:noProof/>
        </w:rPr>
        <w:t>24</w:t>
      </w:r>
      <w:r w:rsidR="00565CF8" w:rsidRPr="00E02F28">
        <w:fldChar w:fldCharType="end"/>
      </w:r>
      <w:r w:rsidR="00565CF8" w:rsidRPr="00E02F28">
        <w:t xml:space="preserve"> and value</w:t>
      </w:r>
      <w:r w:rsidR="005F281A">
        <w:t>s</w:t>
      </w:r>
      <w:r w:rsidR="00565CF8" w:rsidRPr="00E02F28">
        <w:t xml:space="preserve"> in </w:t>
      </w:r>
      <w:r w:rsidR="00565CF8" w:rsidRPr="00E02F28">
        <w:fldChar w:fldCharType="begin"/>
      </w:r>
      <w:r w:rsidR="00565CF8" w:rsidRPr="00E02F28">
        <w:instrText xml:space="preserve"> REF _Ref150440067 \h </w:instrText>
      </w:r>
      <w:r w:rsidR="00D45FB3">
        <w:instrText xml:space="preserve"> \* MERGEFORMAT </w:instrText>
      </w:r>
      <w:r w:rsidR="00565CF8" w:rsidRPr="00E02F28">
        <w:fldChar w:fldCharType="separate"/>
      </w:r>
      <w:r w:rsidR="00A42D66">
        <w:t xml:space="preserve">Table </w:t>
      </w:r>
      <w:r w:rsidR="00A42D66">
        <w:rPr>
          <w:noProof/>
        </w:rPr>
        <w:t>25</w:t>
      </w:r>
      <w:r w:rsidR="00565CF8" w:rsidRPr="00E02F28">
        <w:fldChar w:fldCharType="end"/>
      </w:r>
      <w:r w:rsidR="00565CF8" w:rsidRPr="00E02F28">
        <w:t xml:space="preserve"> of Appendix C</w:t>
      </w:r>
      <w:r w:rsidR="00AF0AEC" w:rsidRPr="00D45FB3">
        <w:t>.</w:t>
      </w:r>
      <w:r w:rsidR="00AF0AEC">
        <w:t xml:space="preserve"> </w:t>
      </w:r>
    </w:p>
    <w:p w14:paraId="750DE492" w14:textId="7C6AEEDF" w:rsidR="001937DD" w:rsidRDefault="005F281A" w:rsidP="003E352F">
      <w:r w:rsidRPr="00E02F28">
        <w:rPr>
          <w:i/>
        </w:rPr>
        <w:t>Residue burning emission factors (EF):</w:t>
      </w:r>
      <w:r>
        <w:t xml:space="preserve"> </w:t>
      </w:r>
      <w:r w:rsidR="00A87D5E">
        <w:t>Crop-</w:t>
      </w:r>
      <w:r w:rsidR="00A87D5E" w:rsidRPr="00D45FB3">
        <w:t>specific r</w:t>
      </w:r>
      <w:r w:rsidR="009B627B" w:rsidRPr="00D45FB3">
        <w:t>esidue burning emission factors for nitrous oxide and methane were compiled from the literature (</w:t>
      </w:r>
      <w:r w:rsidR="009B627B" w:rsidRPr="00E02F28">
        <w:t xml:space="preserve">Appendix </w:t>
      </w:r>
      <w:r w:rsidR="00627D0E" w:rsidRPr="00E02F28">
        <w:t>C</w:t>
      </w:r>
      <w:r w:rsidR="00AB0B39" w:rsidRPr="00E02F28">
        <w:t xml:space="preserve">, </w:t>
      </w:r>
      <w:r w:rsidR="00AB0B39" w:rsidRPr="00E02F28">
        <w:fldChar w:fldCharType="begin"/>
      </w:r>
      <w:r w:rsidR="00AB0B39" w:rsidRPr="00E02F28">
        <w:instrText xml:space="preserve"> REF _Ref150438465 \h </w:instrText>
      </w:r>
      <w:r w:rsidR="00D45FB3">
        <w:instrText xml:space="preserve"> \* MERGEFORMAT </w:instrText>
      </w:r>
      <w:r w:rsidR="00AB0B39" w:rsidRPr="00E02F28">
        <w:fldChar w:fldCharType="separate"/>
      </w:r>
      <w:r w:rsidR="00A42D66">
        <w:t xml:space="preserve">Table </w:t>
      </w:r>
      <w:r w:rsidR="00A42D66">
        <w:rPr>
          <w:noProof/>
        </w:rPr>
        <w:t>23</w:t>
      </w:r>
      <w:r w:rsidR="00AB0B39" w:rsidRPr="00E02F28">
        <w:fldChar w:fldCharType="end"/>
      </w:r>
      <w:r w:rsidR="009B627B" w:rsidRPr="00D45FB3">
        <w:t xml:space="preserve">).  </w:t>
      </w:r>
      <w:r w:rsidR="00AB0B39" w:rsidRPr="00D45FB3">
        <w:t xml:space="preserve">The crop specific values were compiled in the same manner as above with sources reported in </w:t>
      </w:r>
      <w:r w:rsidR="00AB0B39" w:rsidRPr="00D45FB3">
        <w:fldChar w:fldCharType="begin"/>
      </w:r>
      <w:r w:rsidR="00AB0B39" w:rsidRPr="00D45FB3">
        <w:instrText xml:space="preserve"> REF _Ref150438171 \h </w:instrText>
      </w:r>
      <w:r w:rsidR="00D45FB3">
        <w:instrText xml:space="preserve"> \* MERGEFORMAT </w:instrText>
      </w:r>
      <w:r w:rsidR="00AB0B39" w:rsidRPr="00D45FB3">
        <w:fldChar w:fldCharType="separate"/>
      </w:r>
      <w:r w:rsidR="00A42D66">
        <w:t xml:space="preserve">Table </w:t>
      </w:r>
      <w:r w:rsidR="00A42D66">
        <w:rPr>
          <w:noProof/>
        </w:rPr>
        <w:t>24</w:t>
      </w:r>
      <w:r w:rsidR="00AB0B39" w:rsidRPr="00D45FB3">
        <w:fldChar w:fldCharType="end"/>
      </w:r>
      <w:r w:rsidR="00AB0B39">
        <w:t xml:space="preserve"> and mean and standard deviations reported in </w:t>
      </w:r>
      <w:r w:rsidR="00AB0B39">
        <w:fldChar w:fldCharType="begin"/>
      </w:r>
      <w:r w:rsidR="00AB0B39">
        <w:instrText xml:space="preserve"> REF _Ref150440067 \h </w:instrText>
      </w:r>
      <w:r w:rsidR="00AB0B39">
        <w:fldChar w:fldCharType="separate"/>
      </w:r>
      <w:r w:rsidR="00A42D66">
        <w:t xml:space="preserve">Table </w:t>
      </w:r>
      <w:r w:rsidR="00A42D66">
        <w:rPr>
          <w:noProof/>
        </w:rPr>
        <w:t>25</w:t>
      </w:r>
      <w:r w:rsidR="00AB0B39">
        <w:fldChar w:fldCharType="end"/>
      </w:r>
      <w:r w:rsidR="001937DD">
        <w:t xml:space="preserve"> of Appendix C.     </w:t>
      </w:r>
    </w:p>
    <w:p w14:paraId="47528099" w14:textId="6357E3B0" w:rsidR="000641CA" w:rsidRDefault="00566E78" w:rsidP="001937DD">
      <w:pPr>
        <w:pStyle w:val="ghgheading1"/>
      </w:pPr>
      <w:bookmarkStart w:id="61" w:name="_Toc150445509"/>
      <w:bookmarkStart w:id="62" w:name="_Toc150795336"/>
      <w:r w:rsidRPr="00B12BA2">
        <w:t>Model implementation</w:t>
      </w:r>
      <w:bookmarkEnd w:id="61"/>
      <w:bookmarkEnd w:id="62"/>
    </w:p>
    <w:p w14:paraId="1F5040A0" w14:textId="1E021401" w:rsidR="00280A64" w:rsidRDefault="00AB0B39" w:rsidP="00DD7D5C">
      <w:r>
        <w:t xml:space="preserve">The implementation of the </w:t>
      </w:r>
      <w:r w:rsidR="005F281A">
        <w:t xml:space="preserve">crop burning </w:t>
      </w:r>
      <w:r>
        <w:t xml:space="preserve">residue models </w:t>
      </w:r>
      <w:r w:rsidR="004F4B4C">
        <w:t>use</w:t>
      </w:r>
      <w:r w:rsidR="00280A64">
        <w:t>d</w:t>
      </w:r>
      <w:r w:rsidR="004F4B4C">
        <w:t xml:space="preserve"> SQL stored procedures. </w:t>
      </w:r>
      <w:r w:rsidR="006B6CE7">
        <w:t>A single</w:t>
      </w:r>
      <w:r w:rsidR="004F4B4C">
        <w:t xml:space="preserve"> stored procedure implemented the Monte Carlo simulations</w:t>
      </w:r>
      <w:r w:rsidR="005F0B65">
        <w:t xml:space="preserve"> for</w:t>
      </w:r>
      <w:r w:rsidR="006B6CE7">
        <w:t xml:space="preserve"> </w:t>
      </w:r>
      <w:r w:rsidR="006B6CE7">
        <w:fldChar w:fldCharType="begin"/>
      </w:r>
      <w:r w:rsidR="006B6CE7">
        <w:instrText xml:space="preserve"> REF _Ref149123919 \h </w:instrText>
      </w:r>
      <w:r w:rsidR="006B6CE7">
        <w:fldChar w:fldCharType="separate"/>
      </w:r>
      <w:r w:rsidR="00A42D66" w:rsidRPr="00695ACC">
        <w:t xml:space="preserve">Equation </w:t>
      </w:r>
      <w:r w:rsidR="00A42D66">
        <w:rPr>
          <w:noProof/>
        </w:rPr>
        <w:t>1</w:t>
      </w:r>
      <w:r w:rsidR="006B6CE7">
        <w:fldChar w:fldCharType="end"/>
      </w:r>
      <w:r w:rsidR="005F0B65">
        <w:t xml:space="preserve"> </w:t>
      </w:r>
      <w:r w:rsidR="006B6CE7">
        <w:t xml:space="preserve">and </w:t>
      </w:r>
      <w:r w:rsidR="006B6CE7">
        <w:fldChar w:fldCharType="begin"/>
      </w:r>
      <w:r w:rsidR="006B6CE7">
        <w:instrText xml:space="preserve"> REF _Ref149123933 \h </w:instrText>
      </w:r>
      <w:r w:rsidR="006B6CE7">
        <w:fldChar w:fldCharType="separate"/>
      </w:r>
      <w:r w:rsidR="00A42D66" w:rsidRPr="00695ACC">
        <w:t xml:space="preserve">Equation </w:t>
      </w:r>
      <w:r w:rsidR="00A42D66">
        <w:rPr>
          <w:noProof/>
        </w:rPr>
        <w:t>2</w:t>
      </w:r>
      <w:r w:rsidR="006B6CE7">
        <w:fldChar w:fldCharType="end"/>
      </w:r>
      <w:r w:rsidR="005F0B65">
        <w:t>.</w:t>
      </w:r>
      <w:r w:rsidR="004F4B4C">
        <w:t xml:space="preserve"> </w:t>
      </w:r>
      <w:r w:rsidR="005F0B65">
        <w:t xml:space="preserve">The model </w:t>
      </w:r>
      <w:r w:rsidR="002A3EB3">
        <w:t>RPR and RAR value</w:t>
      </w:r>
      <w:r w:rsidR="005F0B65">
        <w:t>s al</w:t>
      </w:r>
      <w:r w:rsidR="00D45FB3">
        <w:t>ong</w:t>
      </w:r>
      <w:r w:rsidR="005F0B65">
        <w:t xml:space="preserve"> with the methane and nitrous</w:t>
      </w:r>
      <w:r w:rsidR="006B6CE7">
        <w:t xml:space="preserve"> </w:t>
      </w:r>
      <w:r w:rsidR="005F0B65">
        <w:t>oxide EF values</w:t>
      </w:r>
      <w:r w:rsidR="002A3EB3">
        <w:t xml:space="preserve"> </w:t>
      </w:r>
      <w:r w:rsidR="005F0B65">
        <w:t>were sampled from</w:t>
      </w:r>
      <w:r w:rsidR="002A3EB3">
        <w:t xml:space="preserve"> normal distribution</w:t>
      </w:r>
      <w:r w:rsidR="005F0B65">
        <w:t>s.  T</w:t>
      </w:r>
      <w:r w:rsidR="002A3EB3">
        <w:t>he in-field fraction, burn efficiency fraction, and dry matter fraction</w:t>
      </w:r>
      <w:r w:rsidR="005F0B65">
        <w:t xml:space="preserve"> values were sampled</w:t>
      </w:r>
      <w:r w:rsidR="002A3EB3">
        <w:t xml:space="preserve"> from normal distributions truncated between </w:t>
      </w:r>
      <w:r w:rsidR="00685CCE">
        <w:t>zero and one</w:t>
      </w:r>
      <w:r w:rsidR="005F0B65">
        <w:t xml:space="preserve">. The stored procedure </w:t>
      </w:r>
      <w:r w:rsidR="00D45FB3">
        <w:t>was run 1000 tim</w:t>
      </w:r>
      <w:r w:rsidR="00EF4467">
        <w:t>e</w:t>
      </w:r>
      <w:r w:rsidR="00D45FB3">
        <w:t xml:space="preserve">s for the Kg/Kg </w:t>
      </w:r>
      <w:r w:rsidR="00EF4467">
        <w:t xml:space="preserve">yield </w:t>
      </w:r>
      <w:r w:rsidR="00D45FB3">
        <w:t>(RPR) set of value</w:t>
      </w:r>
      <w:r w:rsidR="00EF4467">
        <w:t xml:space="preserve">, the T/Ha (RAR) set of values and the Biomass Atlas v2.0 set of values for each </w:t>
      </w:r>
      <w:r w:rsidR="005F281A">
        <w:t>district</w:t>
      </w:r>
      <w:r w:rsidR="00EF4467">
        <w:t xml:space="preserve">. </w:t>
      </w:r>
    </w:p>
    <w:p w14:paraId="04DB519E" w14:textId="7BB1263B" w:rsidR="004572AA" w:rsidRDefault="00EF4467" w:rsidP="00DD7D5C">
      <w:r>
        <w:t xml:space="preserve">The Karan </w:t>
      </w:r>
      <w:r w:rsidR="007D740E">
        <w:t xml:space="preserve">et al </w:t>
      </w:r>
      <w:r>
        <w:t>(202</w:t>
      </w:r>
      <w:r w:rsidR="00664E8A">
        <w:t>1</w:t>
      </w:r>
      <w:r>
        <w:t>)</w:t>
      </w:r>
      <w:r w:rsidR="007D740E" w:rsidRPr="007D740E">
        <w:t xml:space="preserve"> </w:t>
      </w:r>
      <w:sdt>
        <w:sdtPr>
          <w:alias w:val="SmartCite Citation"/>
          <w:tag w:val="bad6be57-5e2a-460d-9424-598e2d5bba4e:a84fcf96-4d97-44b5-8b04-54364d9e2998+"/>
          <w:id w:val="482125659"/>
          <w:placeholder>
            <w:docPart w:val="CF35382515FA40369B1B2760051C70EC"/>
          </w:placeholder>
        </w:sdtPr>
        <w:sdtContent>
          <w:r w:rsidR="00477515" w:rsidRPr="00477515">
            <w:rPr>
              <w:rFonts w:ascii="Calibri" w:eastAsia="Times New Roman" w:hAnsi="Calibri" w:cs="Calibri"/>
              <w:vertAlign w:val="superscript"/>
            </w:rPr>
            <w:t>23</w:t>
          </w:r>
        </w:sdtContent>
      </w:sdt>
      <w:r>
        <w:t xml:space="preserve"> RPR function </w:t>
      </w:r>
      <w:r w:rsidR="00280A64">
        <w:t>was</w:t>
      </w:r>
      <w:r>
        <w:t xml:space="preserve"> implemented </w:t>
      </w:r>
      <w:r w:rsidR="00664E8A">
        <w:t xml:space="preserve">as a table valued function </w:t>
      </w:r>
      <w:r w:rsidR="00280A64">
        <w:t>that returned all function RPR values</w:t>
      </w:r>
      <w:r w:rsidR="00B5565D">
        <w:t xml:space="preserve"> published in the paper</w:t>
      </w:r>
      <w:r w:rsidR="00280A64">
        <w:t xml:space="preserve"> for the suppl</w:t>
      </w:r>
      <w:r w:rsidR="005F281A">
        <w:t>i</w:t>
      </w:r>
      <w:r w:rsidR="00280A64">
        <w:t>ed crop and yield sampled from a normal distribution constructed from the supplied standard deviation</w:t>
      </w:r>
      <w:r>
        <w:t>.</w:t>
      </w:r>
      <w:r w:rsidR="00280A64">
        <w:t xml:space="preserve"> The table valued function was then called within a stored procedure that implemented</w:t>
      </w:r>
      <w:r w:rsidR="005C20EA">
        <w:t xml:space="preserve"> the Monte Carlo </w:t>
      </w:r>
      <w:r w:rsidR="00146795">
        <w:t>simulation</w:t>
      </w:r>
      <w:r w:rsidR="004572AA">
        <w:t xml:space="preserve">s. </w:t>
      </w:r>
    </w:p>
    <w:p w14:paraId="3E2F48DB" w14:textId="3EE2521E" w:rsidR="00566E78" w:rsidRDefault="004572AA" w:rsidP="00DD7D5C">
      <w:r>
        <w:t>The results of running the four parameter set</w:t>
      </w:r>
      <w:r w:rsidR="00143A86">
        <w:t xml:space="preserve">s were summarized following the same methodology as with the other modules for nitrous oxide emissions and methane emissions from rice production. </w:t>
      </w:r>
    </w:p>
    <w:p w14:paraId="36E6A0CB" w14:textId="1AF49801" w:rsidR="008C2861" w:rsidRDefault="008C2861" w:rsidP="000641CA">
      <w:pPr>
        <w:pStyle w:val="ghgheading1"/>
      </w:pPr>
      <w:bookmarkStart w:id="63" w:name="_Toc150445510"/>
      <w:bookmarkStart w:id="64" w:name="_Toc150795337"/>
      <w:r>
        <w:t>Implementation</w:t>
      </w:r>
      <w:r w:rsidR="003B4013">
        <w:t xml:space="preserve">, </w:t>
      </w:r>
      <w:r w:rsidR="00D32C13">
        <w:t>Reproducibility</w:t>
      </w:r>
      <w:r w:rsidR="003B4013">
        <w:t xml:space="preserve"> and Distribution</w:t>
      </w:r>
      <w:bookmarkEnd w:id="63"/>
      <w:bookmarkEnd w:id="64"/>
      <w:r w:rsidR="003B4013">
        <w:t xml:space="preserve"> </w:t>
      </w:r>
    </w:p>
    <w:p w14:paraId="443DDD59" w14:textId="34B5F371" w:rsidR="00B409CD" w:rsidRDefault="00F80A41">
      <w:r>
        <w:t xml:space="preserve">The ensemble modeling of India’s agriculture GHG emissions has been </w:t>
      </w:r>
      <w:r w:rsidR="000A1740">
        <w:t>implemented as a self</w:t>
      </w:r>
      <w:r w:rsidR="00D528E6">
        <w:t>-</w:t>
      </w:r>
      <w:r w:rsidR="000A1740">
        <w:t xml:space="preserve">contained SQL Server database. The database contains all the input data </w:t>
      </w:r>
      <w:r w:rsidR="00233F6C">
        <w:t>generated from the other input databases. The</w:t>
      </w:r>
      <w:r w:rsidR="008349FC">
        <w:t xml:space="preserve"> </w:t>
      </w:r>
      <w:r w:rsidR="0038556B">
        <w:t>statistical</w:t>
      </w:r>
      <w:r w:rsidR="008349FC">
        <w:t xml:space="preserve"> </w:t>
      </w:r>
      <w:r w:rsidR="0038556B">
        <w:t>probability</w:t>
      </w:r>
      <w:r w:rsidR="008349FC">
        <w:t xml:space="preserve"> distribution sampling </w:t>
      </w:r>
      <w:r w:rsidR="00D3162C">
        <w:t xml:space="preserve">routines have been implemented in the database as CLR </w:t>
      </w:r>
      <w:r w:rsidR="0038556B">
        <w:t>functions</w:t>
      </w:r>
      <w:r w:rsidR="00D3162C">
        <w:t xml:space="preserve"> built from the </w:t>
      </w:r>
      <w:hyperlink r:id="rId22" w:history="1">
        <w:r w:rsidR="00D3162C" w:rsidRPr="00250AC6">
          <w:rPr>
            <w:rStyle w:val="Hyperlink"/>
          </w:rPr>
          <w:t>Math.NET</w:t>
        </w:r>
      </w:hyperlink>
      <w:r w:rsidR="00D3162C">
        <w:t xml:space="preserve"> </w:t>
      </w:r>
      <w:r w:rsidR="00F073D6">
        <w:t>open-source</w:t>
      </w:r>
      <w:r w:rsidR="00D3162C">
        <w:t xml:space="preserve"> library</w:t>
      </w:r>
      <w:sdt>
        <w:sdtPr>
          <w:alias w:val="SmartCite Citation"/>
          <w:tag w:val="bad6be57-5e2a-460d-9424-598e2d5bba4e:c2e73823-6649-45ab-ab1f-6d88041cddec+"/>
          <w:id w:val="-915002064"/>
          <w:placeholder>
            <w:docPart w:val="DefaultPlaceholder_-1854013440"/>
          </w:placeholder>
        </w:sdtPr>
        <w:sdtContent>
          <w:r w:rsidR="00477515" w:rsidRPr="00477515">
            <w:rPr>
              <w:rFonts w:ascii="Calibri" w:eastAsia="Times New Roman" w:hAnsi="Calibri" w:cs="Calibri"/>
              <w:vertAlign w:val="superscript"/>
            </w:rPr>
            <w:t>24</w:t>
          </w:r>
        </w:sdtContent>
      </w:sdt>
      <w:r w:rsidR="007B3CBF">
        <w:t>.</w:t>
      </w:r>
      <w:r w:rsidR="001C3ADF">
        <w:t xml:space="preserve"> </w:t>
      </w:r>
      <w:r w:rsidR="00146795">
        <w:t xml:space="preserve">The stored procedure, functions and result tables used </w:t>
      </w:r>
      <w:r w:rsidR="007B4181">
        <w:t>to</w:t>
      </w:r>
      <w:r w:rsidR="00146795">
        <w:t xml:space="preserve"> implement the Monte Carlo simulations are all contained in the data as are the routines </w:t>
      </w:r>
      <w:r w:rsidR="00146795">
        <w:lastRenderedPageBreak/>
        <w:t>used to summarize the</w:t>
      </w:r>
      <w:r w:rsidR="007B4181">
        <w:t xml:space="preserve"> </w:t>
      </w:r>
      <w:r w:rsidR="00146795">
        <w:t xml:space="preserve">simulation </w:t>
      </w:r>
      <w:r w:rsidR="00972968">
        <w:t>results</w:t>
      </w:r>
      <w:r w:rsidR="00146795">
        <w:t xml:space="preserve"> as described</w:t>
      </w:r>
      <w:r w:rsidR="00A012AD">
        <w:t xml:space="preserve"> in the</w:t>
      </w:r>
      <w:r w:rsidR="00146795">
        <w:t xml:space="preserve"> individual module </w:t>
      </w:r>
      <w:r w:rsidR="00972968">
        <w:t>implementation</w:t>
      </w:r>
      <w:r w:rsidR="00146795">
        <w:t xml:space="preserve"> sections. </w:t>
      </w:r>
      <w:r w:rsidR="008B0101">
        <w:t>Database views are used to create spatial table</w:t>
      </w:r>
      <w:r w:rsidR="00F32B55">
        <w:t xml:space="preserve">s that represent </w:t>
      </w:r>
      <w:r w:rsidR="00630A4B">
        <w:t>per hectare, per kg of product and total emissions by crop, irrigation</w:t>
      </w:r>
      <w:r w:rsidR="00146795">
        <w:t xml:space="preserve"> status</w:t>
      </w:r>
      <w:r w:rsidR="00630A4B">
        <w:t xml:space="preserve"> and </w:t>
      </w:r>
      <w:r w:rsidR="00EE7CFF">
        <w:t>landholding</w:t>
      </w:r>
      <w:r w:rsidR="00B4433C">
        <w:t xml:space="preserve"> size with addition</w:t>
      </w:r>
      <w:r w:rsidR="005F281A">
        <w:t>al</w:t>
      </w:r>
      <w:r w:rsidR="00B4433C">
        <w:t xml:space="preserve"> views aggregat</w:t>
      </w:r>
      <w:r w:rsidR="00146795">
        <w:t>ing</w:t>
      </w:r>
      <w:r w:rsidR="00B4433C">
        <w:t xml:space="preserve"> the results </w:t>
      </w:r>
      <w:r w:rsidR="005F281A">
        <w:t>a</w:t>
      </w:r>
      <w:r w:rsidR="00B4433C">
        <w:t xml:space="preserve">cross the </w:t>
      </w:r>
      <w:r w:rsidR="00EE7CFF">
        <w:t xml:space="preserve">dimensions of crop, </w:t>
      </w:r>
      <w:r w:rsidR="00F073D6">
        <w:t>irrigation,</w:t>
      </w:r>
      <w:r w:rsidR="00EE7CFF">
        <w:t xml:space="preserve"> and landholding size. </w:t>
      </w:r>
      <w:r w:rsidR="00FB4089">
        <w:t xml:space="preserve">Implementing the estimation of India’s agriculture GHG emissions in this manner </w:t>
      </w:r>
      <w:r w:rsidR="00A765EF">
        <w:t xml:space="preserve">allows both the data and code used to create the results to be </w:t>
      </w:r>
      <w:r w:rsidR="00AC3C62">
        <w:t>encapsulated</w:t>
      </w:r>
      <w:r w:rsidR="00A765EF">
        <w:t xml:space="preserve"> </w:t>
      </w:r>
      <w:r w:rsidR="00880F4D">
        <w:t xml:space="preserve">into </w:t>
      </w:r>
      <w:r w:rsidR="005F281A">
        <w:t xml:space="preserve">a </w:t>
      </w:r>
      <w:r w:rsidR="00880F4D">
        <w:t xml:space="preserve">single system. </w:t>
      </w:r>
    </w:p>
    <w:p w14:paraId="6DE39277" w14:textId="50D666AB" w:rsidR="000E6DCE" w:rsidRDefault="00AC3C62">
      <w:r>
        <w:t xml:space="preserve">The results can be easily </w:t>
      </w:r>
      <w:r w:rsidR="00B8253C">
        <w:t>reproduced</w:t>
      </w:r>
      <w:r>
        <w:t xml:space="preserve"> by </w:t>
      </w:r>
      <w:r w:rsidR="007819F1">
        <w:t xml:space="preserve">rerunning the stored procedures within the database </w:t>
      </w:r>
      <w:r w:rsidR="009D3967">
        <w:t>to rerun the Monte Carlo simulations for each model and the</w:t>
      </w:r>
      <w:r w:rsidR="00A318F9">
        <w:t>n running the</w:t>
      </w:r>
      <w:r w:rsidR="009D3967">
        <w:t xml:space="preserve"> stored procedures to </w:t>
      </w:r>
      <w:r w:rsidR="00A91203">
        <w:t xml:space="preserve">compute the ensemble results. Rerunning the simulations will </w:t>
      </w:r>
      <w:r w:rsidR="00A318F9">
        <w:t>yield</w:t>
      </w:r>
      <w:r w:rsidR="005121D7">
        <w:t xml:space="preserve"> </w:t>
      </w:r>
      <w:r w:rsidR="00A91203">
        <w:t xml:space="preserve">different but </w:t>
      </w:r>
      <w:r w:rsidR="00475360">
        <w:t>comparable</w:t>
      </w:r>
      <w:r w:rsidR="00A91203">
        <w:t xml:space="preserve"> results as the </w:t>
      </w:r>
      <w:r w:rsidR="007D7118">
        <w:t xml:space="preserve">simulations are a stochastic process. </w:t>
      </w:r>
      <w:r w:rsidR="002C084D">
        <w:t>The input</w:t>
      </w:r>
      <w:r w:rsidR="00FF56D8">
        <w:t xml:space="preserve"> data</w:t>
      </w:r>
      <w:r w:rsidR="002C084D">
        <w:t xml:space="preserve"> can be changed to produce new results</w:t>
      </w:r>
      <w:r w:rsidR="00067D0B">
        <w:t xml:space="preserve"> for different time </w:t>
      </w:r>
      <w:r w:rsidR="00BC5E7A">
        <w:t xml:space="preserve">periods and/or </w:t>
      </w:r>
      <w:r w:rsidR="00067D0B">
        <w:t>additional crop</w:t>
      </w:r>
      <w:r w:rsidR="00033A61">
        <w:t>s</w:t>
      </w:r>
      <w:r w:rsidR="00EF1681">
        <w:t xml:space="preserve">. The database can be easily altered to compute estimates </w:t>
      </w:r>
      <w:r w:rsidR="000E6DCE">
        <w:t xml:space="preserve">of other </w:t>
      </w:r>
      <w:r w:rsidR="00FF56D8">
        <w:t>regions</w:t>
      </w:r>
      <w:r w:rsidR="000E6DCE">
        <w:t xml:space="preserve"> of interest or to add additional models to the ensemble. </w:t>
      </w:r>
    </w:p>
    <w:p w14:paraId="568ECCB1" w14:textId="4C2D9333" w:rsidR="00F82F43" w:rsidRDefault="00EC6480">
      <w:r>
        <w:t xml:space="preserve">The database </w:t>
      </w:r>
      <w:r w:rsidR="00437C56">
        <w:t>can be distributed easily as a single file</w:t>
      </w:r>
      <w:r w:rsidR="009F6026">
        <w:t>. Additionally</w:t>
      </w:r>
      <w:r w:rsidR="00BC5E7A">
        <w:t>,</w:t>
      </w:r>
      <w:r w:rsidR="009F6026">
        <w:t xml:space="preserve"> the database can be used as the backend for web-based applic</w:t>
      </w:r>
      <w:r w:rsidR="005113A0">
        <w:t xml:space="preserve">ations. The web-based applications </w:t>
      </w:r>
      <w:r w:rsidR="0061650C">
        <w:t xml:space="preserve">can </w:t>
      </w:r>
      <w:r w:rsidR="00AA3AAD">
        <w:t>be</w:t>
      </w:r>
      <w:r w:rsidR="0061650C">
        <w:t xml:space="preserve"> tailored to dynamic </w:t>
      </w:r>
      <w:r w:rsidR="00EE0EE7">
        <w:t>visualization</w:t>
      </w:r>
      <w:r w:rsidR="00E311FB">
        <w:t xml:space="preserve"> of the results</w:t>
      </w:r>
      <w:r w:rsidR="00AA3AAD">
        <w:t xml:space="preserve"> </w:t>
      </w:r>
      <w:r w:rsidR="009C6E87">
        <w:t xml:space="preserve">or to </w:t>
      </w:r>
      <w:r w:rsidR="00EE0EE7">
        <w:t>facilitate</w:t>
      </w:r>
      <w:r w:rsidR="009C6E87">
        <w:t xml:space="preserve"> the importation of input data and the running of </w:t>
      </w:r>
      <w:r w:rsidR="00EE0EE7">
        <w:t>the simulations</w:t>
      </w:r>
      <w:r w:rsidR="00AA3AAD">
        <w:t xml:space="preserve">. </w:t>
      </w:r>
    </w:p>
    <w:p w14:paraId="7D59D3D2" w14:textId="4EE48006" w:rsidR="00932CA1" w:rsidRDefault="001E1886">
      <w:r>
        <w:t xml:space="preserve">The design of the system has been optimized for computing Monte Carlo simulated results for multiple models and aggregating them into ensemble results for </w:t>
      </w:r>
      <w:proofErr w:type="gramStart"/>
      <w:r>
        <w:t>a large number of</w:t>
      </w:r>
      <w:proofErr w:type="gramEnd"/>
      <w:r>
        <w:t xml:space="preserve"> simulated units. </w:t>
      </w:r>
      <w:r w:rsidR="00F82F43">
        <w:t>Running the Monte Carlo simulations and summarizing the results is computer intense.</w:t>
      </w:r>
      <w:r w:rsidR="00FA3439">
        <w:t xml:space="preserve"> Tests were carried out that determined that implementing the models and conducting the Monte Carlo simulations within the database had substantial performances advantages over using other programming paradigms.</w:t>
      </w:r>
      <w:r w:rsidR="00F82F43">
        <w:t xml:space="preserve"> The process can take serval days to complete depending on the number of </w:t>
      </w:r>
      <w:r w:rsidR="003B3DD0">
        <w:t>simulated</w:t>
      </w:r>
      <w:r w:rsidR="00F82F43">
        <w:t xml:space="preserve"> units.  </w:t>
      </w:r>
      <w:r w:rsidR="00EE0EE7">
        <w:t xml:space="preserve">The size of the database is large </w:t>
      </w:r>
      <w:r w:rsidR="00E31187">
        <w:t>when the simulation result tables are filled</w:t>
      </w:r>
      <w:r w:rsidR="00E17544">
        <w:t>. T</w:t>
      </w:r>
      <w:r w:rsidR="00DF205F">
        <w:t xml:space="preserve">he current simulation of 1000 results per analytical unit </w:t>
      </w:r>
      <w:r w:rsidR="003E352F">
        <w:t>yields</w:t>
      </w:r>
      <w:r w:rsidR="00DF205F">
        <w:t xml:space="preserve"> </w:t>
      </w:r>
      <w:r w:rsidR="00E17544">
        <w:t xml:space="preserve">a </w:t>
      </w:r>
      <w:r w:rsidR="00DF205F">
        <w:t xml:space="preserve">result table with ~1.5 billion records. </w:t>
      </w:r>
      <w:r w:rsidR="00A2258D">
        <w:t xml:space="preserve"> </w:t>
      </w:r>
      <w:r w:rsidR="00DF205F">
        <w:t>O</w:t>
      </w:r>
      <w:r w:rsidR="00A2258D">
        <w:t>nce the summary tables are created, the simulation results can be deleted.</w:t>
      </w:r>
      <w:r w:rsidR="00F82F43">
        <w:t xml:space="preserve"> </w:t>
      </w:r>
      <w:r w:rsidR="00DF205F">
        <w:t>The simulation data can also be added to if the initial number of simulations is found to be inadequate at representing the distribution of possible outcome</w:t>
      </w:r>
      <w:r w:rsidR="00E17544">
        <w:t>s</w:t>
      </w:r>
      <w:r w:rsidR="00DF205F">
        <w:t xml:space="preserve">. </w:t>
      </w:r>
      <w:r w:rsidR="00320276">
        <w:t xml:space="preserve">The final design of the system took several </w:t>
      </w:r>
      <w:r w:rsidR="00FC5A5C">
        <w:t xml:space="preserve">development </w:t>
      </w:r>
      <w:r w:rsidR="00320276">
        <w:t xml:space="preserve">iterations to achieve the performance necessary to generate ensemble results from Monte Carlo </w:t>
      </w:r>
      <w:r w:rsidR="001071B9">
        <w:t>simulation</w:t>
      </w:r>
      <w:r w:rsidR="00FC5A5C">
        <w:t>s</w:t>
      </w:r>
      <w:r w:rsidR="00AA4D4C">
        <w:t xml:space="preserve"> while achiev</w:t>
      </w:r>
      <w:r w:rsidR="00E17544">
        <w:t>ing</w:t>
      </w:r>
      <w:r w:rsidR="00AA4D4C">
        <w:t xml:space="preserve"> a flexible design that can be further developed to meet evolving needs.</w:t>
      </w:r>
    </w:p>
    <w:p w14:paraId="4BE9CAAD" w14:textId="77777777" w:rsidR="00D72742" w:rsidRDefault="00D72742"/>
    <w:p w14:paraId="694300EB" w14:textId="77C39729" w:rsidR="006160EC" w:rsidRDefault="006160EC">
      <w:r>
        <w:br w:type="page"/>
      </w:r>
    </w:p>
    <w:p w14:paraId="17787415" w14:textId="72602EB2" w:rsidR="00460B4C" w:rsidRDefault="000304B7" w:rsidP="00E02F28">
      <w:pPr>
        <w:pStyle w:val="ghgheading1"/>
      </w:pPr>
      <w:bookmarkStart w:id="65" w:name="_Toc150445511"/>
      <w:bookmarkStart w:id="66" w:name="_Toc150795338"/>
      <w:r>
        <w:lastRenderedPageBreak/>
        <w:t>APPENDI</w:t>
      </w:r>
      <w:r w:rsidR="006160EC">
        <w:t>X A.</w:t>
      </w:r>
      <w:r w:rsidR="0031507A">
        <w:t xml:space="preserve"> </w:t>
      </w:r>
      <w:r w:rsidR="00042D36">
        <w:t>Implementation</w:t>
      </w:r>
      <w:r w:rsidR="0031507A">
        <w:t xml:space="preserve"> of nitrous oxide models</w:t>
      </w:r>
      <w:bookmarkEnd w:id="65"/>
      <w:bookmarkEnd w:id="66"/>
    </w:p>
    <w:p w14:paraId="52A831D4" w14:textId="738A38E5" w:rsidR="006160EC" w:rsidRDefault="006160EC" w:rsidP="006160EC">
      <w:proofErr w:type="spellStart"/>
      <w:r>
        <w:t>Albanito</w:t>
      </w:r>
      <w:proofErr w:type="spellEnd"/>
      <w:r>
        <w:t xml:space="preserve"> </w:t>
      </w:r>
      <w:r w:rsidR="00FC7B94">
        <w:t>et al</w:t>
      </w:r>
      <w:r>
        <w:t>(2017)</w:t>
      </w:r>
      <w:r w:rsidR="00FC7B94" w:rsidRPr="00FC7B94">
        <w:t xml:space="preserve"> </w:t>
      </w:r>
      <w:sdt>
        <w:sdtPr>
          <w:alias w:val="SmartCite Citation"/>
          <w:tag w:val="bad6be57-5e2a-460d-9424-598e2d5bba4e:d9ccc097-c736-4c2b-b8c3-c45999ac0019+"/>
          <w:id w:val="1145624525"/>
          <w:placeholder>
            <w:docPart w:val="7A775779D663400F9D82A1AA70B29DAA"/>
          </w:placeholder>
        </w:sdtPr>
        <w:sdtContent>
          <w:r w:rsidR="00477515" w:rsidRPr="00477515">
            <w:rPr>
              <w:rFonts w:ascii="Calibri" w:eastAsia="Times New Roman" w:hAnsi="Calibri" w:cs="Calibri"/>
              <w:vertAlign w:val="superscript"/>
            </w:rPr>
            <w:t>2</w:t>
          </w:r>
        </w:sdtContent>
      </w:sdt>
      <w:r>
        <w:t xml:space="preserve"> published </w:t>
      </w:r>
      <w:r w:rsidR="004A08D9">
        <w:t xml:space="preserve">three sets of </w:t>
      </w:r>
      <w:r>
        <w:t>emission factors by country</w:t>
      </w:r>
      <w:r w:rsidR="004A08D9">
        <w:t>(</w:t>
      </w:r>
      <w:r w:rsidR="004A08D9">
        <w:fldChar w:fldCharType="begin"/>
      </w:r>
      <w:r w:rsidR="004A08D9">
        <w:instrText xml:space="preserve"> REF _Ref150699034 \h </w:instrText>
      </w:r>
      <w:r w:rsidR="004A08D9">
        <w:fldChar w:fldCharType="separate"/>
      </w:r>
      <w:r w:rsidR="00A42D66" w:rsidRPr="00361C09">
        <w:t xml:space="preserve">Equation </w:t>
      </w:r>
      <w:r w:rsidR="00A42D66">
        <w:rPr>
          <w:noProof/>
        </w:rPr>
        <w:t>4</w:t>
      </w:r>
      <w:r w:rsidR="004A08D9">
        <w:fldChar w:fldCharType="end"/>
      </w:r>
      <w:r w:rsidR="004A08D9">
        <w:t>)</w:t>
      </w:r>
      <w:r>
        <w:t>, crop type</w:t>
      </w:r>
      <w:r w:rsidR="004A08D9">
        <w:t>(</w:t>
      </w:r>
      <w:r w:rsidR="004A08D9">
        <w:fldChar w:fldCharType="begin"/>
      </w:r>
      <w:r w:rsidR="004A08D9">
        <w:instrText xml:space="preserve"> REF _Ref150699051 \h </w:instrText>
      </w:r>
      <w:r w:rsidR="004A08D9">
        <w:fldChar w:fldCharType="separate"/>
      </w:r>
      <w:r w:rsidR="00A42D66" w:rsidRPr="00361C09">
        <w:t xml:space="preserve">Equation </w:t>
      </w:r>
      <w:r w:rsidR="00A42D66">
        <w:rPr>
          <w:noProof/>
        </w:rPr>
        <w:t>5</w:t>
      </w:r>
      <w:r w:rsidR="004A08D9">
        <w:fldChar w:fldCharType="end"/>
      </w:r>
      <w:r w:rsidR="004A08D9">
        <w:t>)</w:t>
      </w:r>
      <w:r>
        <w:t xml:space="preserve"> and </w:t>
      </w:r>
      <w:r w:rsidR="00AF334C">
        <w:t>fertilizer</w:t>
      </w:r>
      <w:r w:rsidR="004A08D9">
        <w:t>(</w:t>
      </w:r>
      <w:r w:rsidR="004A08D9">
        <w:fldChar w:fldCharType="begin"/>
      </w:r>
      <w:r w:rsidR="004A08D9">
        <w:instrText xml:space="preserve"> REF _Ref150699064 \h </w:instrText>
      </w:r>
      <w:r w:rsidR="004A08D9">
        <w:fldChar w:fldCharType="separate"/>
      </w:r>
      <w:r w:rsidR="00A42D66" w:rsidRPr="00361C09">
        <w:t xml:space="preserve">Equation </w:t>
      </w:r>
      <w:r w:rsidR="00A42D66">
        <w:rPr>
          <w:noProof/>
        </w:rPr>
        <w:t>6</w:t>
      </w:r>
      <w:r w:rsidR="004A08D9">
        <w:fldChar w:fldCharType="end"/>
      </w:r>
      <w:r w:rsidR="004A08D9">
        <w:t xml:space="preserve">), see </w:t>
      </w:r>
      <w:r w:rsidR="004A08D9">
        <w:fldChar w:fldCharType="begin"/>
      </w:r>
      <w:r w:rsidR="004A08D9">
        <w:instrText xml:space="preserve"> REF _Ref150794859 \h </w:instrText>
      </w:r>
      <w:r w:rsidR="004A08D9">
        <w:fldChar w:fldCharType="separate"/>
      </w:r>
      <w:r w:rsidR="00A42D66">
        <w:t xml:space="preserve">Table </w:t>
      </w:r>
      <w:r w:rsidR="00A42D66">
        <w:rPr>
          <w:noProof/>
        </w:rPr>
        <w:t>6</w:t>
      </w:r>
      <w:r w:rsidR="004A08D9">
        <w:fldChar w:fldCharType="end"/>
      </w:r>
      <w:r w:rsidR="004A08D9">
        <w:t xml:space="preserve">. </w:t>
      </w:r>
      <w:proofErr w:type="spellStart"/>
      <w:r w:rsidR="00054098" w:rsidRPr="00054098">
        <w:rPr>
          <w:i/>
          <w:iCs/>
        </w:rPr>
        <w:t>E</w:t>
      </w:r>
      <w:r w:rsidR="00054098" w:rsidRPr="00054098">
        <w:rPr>
          <w:i/>
          <w:iCs/>
          <w:vertAlign w:val="subscript"/>
        </w:rPr>
        <w:t>District</w:t>
      </w:r>
      <w:proofErr w:type="spellEnd"/>
      <w:r w:rsidR="00054098">
        <w:t xml:space="preserve"> is the district level N</w:t>
      </w:r>
      <w:r w:rsidR="00054098" w:rsidRPr="00054098">
        <w:rPr>
          <w:vertAlign w:val="subscript"/>
        </w:rPr>
        <w:t>2</w:t>
      </w:r>
      <w:r w:rsidR="00054098">
        <w:t xml:space="preserve">O emissions for a crop, landholding size and irrigation status that represents the disaggregation of the input data. </w:t>
      </w:r>
      <w:r w:rsidR="00124BB3">
        <w:t xml:space="preserve">In </w:t>
      </w:r>
      <w:r w:rsidR="00124BB3">
        <w:fldChar w:fldCharType="begin"/>
      </w:r>
      <w:r w:rsidR="00124BB3">
        <w:instrText xml:space="preserve"> REF _Ref150699064 \h </w:instrText>
      </w:r>
      <w:r w:rsidR="00124BB3">
        <w:fldChar w:fldCharType="separate"/>
      </w:r>
      <w:r w:rsidR="00A42D66" w:rsidRPr="00361C09">
        <w:t xml:space="preserve">Equation </w:t>
      </w:r>
      <w:r w:rsidR="00A42D66">
        <w:rPr>
          <w:noProof/>
        </w:rPr>
        <w:t>6</w:t>
      </w:r>
      <w:r w:rsidR="00124BB3">
        <w:fldChar w:fldCharType="end"/>
      </w:r>
      <w:r w:rsidR="00124BB3">
        <w:t xml:space="preserve"> the emissions for each fertilizer class area summed to create the total emission. To estimate uncertainty using Monte Carlo simulations the emission factors were sampled from beta distributions </w:t>
      </w:r>
      <w:r w:rsidR="00B674D2">
        <w:t>constructed</w:t>
      </w:r>
      <w:r w:rsidR="00124BB3">
        <w:t xml:space="preserve"> from the mean and confidence intervals reported in </w:t>
      </w:r>
      <w:r w:rsidR="00124BB3">
        <w:fldChar w:fldCharType="begin"/>
      </w:r>
      <w:r w:rsidR="00124BB3">
        <w:instrText xml:space="preserve"> REF _Ref150794859 \h </w:instrText>
      </w:r>
      <w:r w:rsidR="00124BB3">
        <w:fldChar w:fldCharType="separate"/>
      </w:r>
      <w:r w:rsidR="00A42D66">
        <w:t xml:space="preserve">Table </w:t>
      </w:r>
      <w:r w:rsidR="00A42D66">
        <w:rPr>
          <w:noProof/>
        </w:rPr>
        <w:t>6</w:t>
      </w:r>
      <w:r w:rsidR="00124BB3">
        <w:fldChar w:fldCharType="end"/>
      </w:r>
      <w:r w:rsidR="00B674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710"/>
      </w:tblGrid>
      <w:tr w:rsidR="00053B93" w14:paraId="4BFAEC39" w14:textId="77777777" w:rsidTr="008A1D2A">
        <w:trPr>
          <w:trHeight w:val="404"/>
          <w:jc w:val="center"/>
        </w:trPr>
        <w:tc>
          <w:tcPr>
            <w:tcW w:w="3145" w:type="dxa"/>
            <w:vAlign w:val="center"/>
          </w:tcPr>
          <w:p w14:paraId="24043C24" w14:textId="66F91C31" w:rsidR="00053B93" w:rsidRDefault="00000000" w:rsidP="008A1D2A">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India</m:t>
                    </m:r>
                  </m:sub>
                </m:sSub>
              </m:oMath>
            </m:oMathPara>
          </w:p>
        </w:tc>
        <w:tc>
          <w:tcPr>
            <w:tcW w:w="1710" w:type="dxa"/>
            <w:vAlign w:val="center"/>
          </w:tcPr>
          <w:p w14:paraId="5183E527" w14:textId="154BAAEC" w:rsidR="00053B93" w:rsidRPr="00361C09" w:rsidRDefault="002E2B62" w:rsidP="00E8730C">
            <w:pPr>
              <w:pStyle w:val="ghgcaption"/>
            </w:pPr>
            <w:bookmarkStart w:id="67" w:name="_Ref150699034"/>
            <w:r w:rsidRPr="00361C09">
              <w:t xml:space="preserve">Equation </w:t>
            </w:r>
            <w:fldSimple w:instr=" SEQ Equation \* ARABIC ">
              <w:r w:rsidR="00A42D66">
                <w:rPr>
                  <w:noProof/>
                </w:rPr>
                <w:t>4</w:t>
              </w:r>
            </w:fldSimple>
            <w:bookmarkEnd w:id="67"/>
          </w:p>
        </w:tc>
      </w:tr>
      <w:tr w:rsidR="002E2B62" w14:paraId="1BBDC395" w14:textId="77777777" w:rsidTr="008A1D2A">
        <w:trPr>
          <w:jc w:val="center"/>
        </w:trPr>
        <w:tc>
          <w:tcPr>
            <w:tcW w:w="3145" w:type="dxa"/>
            <w:vAlign w:val="center"/>
          </w:tcPr>
          <w:p w14:paraId="7445257D" w14:textId="770C4117" w:rsidR="002E2B62" w:rsidRDefault="00000000" w:rsidP="008A1D2A">
            <m:oMathPara>
              <m:oMath>
                <m:sSub>
                  <m:sSubPr>
                    <m:ctrlPr>
                      <w:rPr>
                        <w:rFonts w:ascii="Cambria Math" w:hAnsi="Cambria Math"/>
                        <w:i/>
                      </w:rPr>
                    </m:ctrlPr>
                  </m:sSubPr>
                  <m:e>
                    <m:r>
                      <w:rPr>
                        <w:rFonts w:ascii="Cambria Math" w:hAnsi="Cambria Math"/>
                      </w:rPr>
                      <m:t>E</m:t>
                    </m:r>
                  </m:e>
                  <m:sub>
                    <m:r>
                      <w:rPr>
                        <w:rFonts w:ascii="Cambria Math" w:hAnsi="Cambria Math"/>
                      </w:rPr>
                      <m:t>District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crop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crop</m:t>
                    </m:r>
                  </m:sub>
                </m:sSub>
              </m:oMath>
            </m:oMathPara>
          </w:p>
        </w:tc>
        <w:tc>
          <w:tcPr>
            <w:tcW w:w="1710" w:type="dxa"/>
            <w:vAlign w:val="center"/>
          </w:tcPr>
          <w:p w14:paraId="1BBC2400" w14:textId="62D59371" w:rsidR="002E2B62" w:rsidRPr="00361C09" w:rsidRDefault="002E2B62" w:rsidP="00E8730C">
            <w:pPr>
              <w:pStyle w:val="ghgcaption"/>
            </w:pPr>
            <w:bookmarkStart w:id="68" w:name="_Ref150699051"/>
            <w:r w:rsidRPr="00361C09">
              <w:t xml:space="preserve">Equation </w:t>
            </w:r>
            <w:fldSimple w:instr=" SEQ Equation \* ARABIC ">
              <w:r w:rsidR="00A42D66">
                <w:rPr>
                  <w:noProof/>
                </w:rPr>
                <w:t>5</w:t>
              </w:r>
            </w:fldSimple>
            <w:bookmarkEnd w:id="68"/>
          </w:p>
        </w:tc>
      </w:tr>
      <w:tr w:rsidR="00460B4C" w14:paraId="64B50B1B" w14:textId="77777777" w:rsidTr="008A1D2A">
        <w:trPr>
          <w:jc w:val="center"/>
        </w:trPr>
        <w:tc>
          <w:tcPr>
            <w:tcW w:w="3145" w:type="dxa"/>
            <w:vAlign w:val="center"/>
          </w:tcPr>
          <w:p w14:paraId="4B3EADA1" w14:textId="161B8A25" w:rsidR="00460B4C" w:rsidRDefault="00000000" w:rsidP="008A1D2A">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District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fert</m:t>
                        </m:r>
                      </m:sub>
                    </m:sSub>
                  </m:e>
                </m:nary>
              </m:oMath>
            </m:oMathPara>
          </w:p>
        </w:tc>
        <w:tc>
          <w:tcPr>
            <w:tcW w:w="1710" w:type="dxa"/>
            <w:vAlign w:val="center"/>
          </w:tcPr>
          <w:p w14:paraId="3E97E83C" w14:textId="286FE51B" w:rsidR="00460B4C" w:rsidRPr="00361C09" w:rsidRDefault="00460B4C" w:rsidP="00E8730C">
            <w:pPr>
              <w:pStyle w:val="ghgcaption"/>
            </w:pPr>
            <w:bookmarkStart w:id="69" w:name="_Ref150699064"/>
            <w:r w:rsidRPr="00361C09">
              <w:t xml:space="preserve">Equation </w:t>
            </w:r>
            <w:fldSimple w:instr=" SEQ Equation \* ARABIC ">
              <w:r w:rsidR="00A42D66">
                <w:rPr>
                  <w:noProof/>
                </w:rPr>
                <w:t>6</w:t>
              </w:r>
            </w:fldSimple>
            <w:bookmarkEnd w:id="69"/>
          </w:p>
        </w:tc>
      </w:tr>
    </w:tbl>
    <w:p w14:paraId="5FB8EEA3" w14:textId="51A7994C" w:rsidR="00C34B06" w:rsidRDefault="00C34B06" w:rsidP="00E8730C">
      <w:pPr>
        <w:pStyle w:val="ghgcaption"/>
      </w:pPr>
    </w:p>
    <w:tbl>
      <w:tblPr>
        <w:tblW w:w="5000" w:type="pct"/>
        <w:jc w:val="center"/>
        <w:tblLook w:val="04A0" w:firstRow="1" w:lastRow="0" w:firstColumn="1" w:lastColumn="0" w:noHBand="0" w:noVBand="1"/>
      </w:tblPr>
      <w:tblGrid>
        <w:gridCol w:w="2897"/>
        <w:gridCol w:w="2630"/>
        <w:gridCol w:w="4049"/>
      </w:tblGrid>
      <w:tr w:rsidR="00FB2856" w:rsidRPr="00B962CD" w14:paraId="59DAAEBA" w14:textId="77777777" w:rsidTr="00FB2856">
        <w:trPr>
          <w:trHeight w:val="287"/>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A94CF20" w14:textId="35BB2C03" w:rsidR="00FB2856" w:rsidRPr="00B962CD" w:rsidRDefault="00C34B06" w:rsidP="005E5368">
            <w:pPr>
              <w:spacing w:after="0" w:line="240" w:lineRule="auto"/>
              <w:rPr>
                <w:rFonts w:ascii="Calibri" w:eastAsia="Times New Roman" w:hAnsi="Calibri" w:cs="Calibri"/>
                <w:b/>
                <w:bCs/>
                <w:color w:val="000000"/>
                <w:kern w:val="0"/>
                <w14:ligatures w14:val="none"/>
              </w:rPr>
            </w:pPr>
            <w:bookmarkStart w:id="70" w:name="_Ref150794859"/>
            <w:bookmarkStart w:id="71" w:name="_Toc150459613"/>
            <w:bookmarkStart w:id="72" w:name="_Toc150795348"/>
            <w:r>
              <w:t xml:space="preserve">Table </w:t>
            </w:r>
            <w:fldSimple w:instr=" SEQ Table \* ARABIC ">
              <w:r w:rsidR="00A42D66">
                <w:rPr>
                  <w:noProof/>
                </w:rPr>
                <w:t>6</w:t>
              </w:r>
            </w:fldSimple>
            <w:bookmarkEnd w:id="70"/>
            <w:r>
              <w:t xml:space="preserve">: </w:t>
            </w:r>
            <w:proofErr w:type="spellStart"/>
            <w:r>
              <w:t>Albanito</w:t>
            </w:r>
            <w:proofErr w:type="spellEnd"/>
            <w:r>
              <w:t xml:space="preserve"> </w:t>
            </w:r>
            <w:r w:rsidR="00FC7B94">
              <w:t xml:space="preserve">et al </w:t>
            </w:r>
            <w:r>
              <w:t>(2017)</w:t>
            </w:r>
            <w:r w:rsidR="00FC7B94">
              <w:t xml:space="preserve"> </w:t>
            </w:r>
            <w:r>
              <w:t>emission factors for India, crop type and fertilizer type.</w:t>
            </w:r>
            <w:bookmarkEnd w:id="71"/>
            <w:bookmarkEnd w:id="72"/>
          </w:p>
        </w:tc>
      </w:tr>
      <w:tr w:rsidR="006160EC" w:rsidRPr="00B962CD" w14:paraId="1148A460" w14:textId="77777777" w:rsidTr="008A52B9">
        <w:trPr>
          <w:trHeight w:val="287"/>
          <w:jc w:val="center"/>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C73CD" w14:textId="77777777" w:rsidR="006160EC" w:rsidRPr="00B962CD" w:rsidRDefault="006160EC" w:rsidP="005E5368">
            <w:pPr>
              <w:spacing w:after="0" w:line="240" w:lineRule="auto"/>
              <w:rPr>
                <w:rFonts w:ascii="Calibri" w:eastAsia="Times New Roman" w:hAnsi="Calibri" w:cs="Calibri"/>
                <w:b/>
                <w:bCs/>
                <w:color w:val="000000"/>
                <w:kern w:val="0"/>
                <w14:ligatures w14:val="none"/>
              </w:rPr>
            </w:pPr>
            <w:r w:rsidRPr="00B962CD">
              <w:rPr>
                <w:rFonts w:ascii="Calibri" w:eastAsia="Times New Roman" w:hAnsi="Calibri" w:cs="Calibri"/>
                <w:b/>
                <w:bCs/>
                <w:color w:val="000000"/>
                <w:kern w:val="0"/>
                <w14:ligatures w14:val="none"/>
              </w:rPr>
              <w:t>Class</w:t>
            </w:r>
          </w:p>
        </w:tc>
        <w:tc>
          <w:tcPr>
            <w:tcW w:w="1373" w:type="pct"/>
            <w:tcBorders>
              <w:top w:val="single" w:sz="4" w:space="0" w:color="auto"/>
              <w:left w:val="nil"/>
              <w:bottom w:val="single" w:sz="4" w:space="0" w:color="auto"/>
              <w:right w:val="single" w:sz="4" w:space="0" w:color="auto"/>
            </w:tcBorders>
            <w:shd w:val="clear" w:color="auto" w:fill="auto"/>
            <w:noWrap/>
            <w:vAlign w:val="bottom"/>
            <w:hideMark/>
          </w:tcPr>
          <w:p w14:paraId="3C433486" w14:textId="77777777" w:rsidR="006160EC" w:rsidRPr="00B962CD" w:rsidRDefault="006160EC" w:rsidP="005E5368">
            <w:pPr>
              <w:spacing w:after="0" w:line="240" w:lineRule="auto"/>
              <w:rPr>
                <w:rFonts w:ascii="Calibri" w:eastAsia="Times New Roman" w:hAnsi="Calibri" w:cs="Calibri"/>
                <w:b/>
                <w:bCs/>
                <w:color w:val="000000"/>
                <w:kern w:val="0"/>
                <w14:ligatures w14:val="none"/>
              </w:rPr>
            </w:pPr>
            <w:r w:rsidRPr="00B962CD">
              <w:rPr>
                <w:rFonts w:ascii="Calibri" w:eastAsia="Times New Roman" w:hAnsi="Calibri" w:cs="Calibri"/>
                <w:b/>
                <w:bCs/>
                <w:color w:val="000000"/>
                <w:kern w:val="0"/>
                <w14:ligatures w14:val="none"/>
              </w:rPr>
              <w:t>Description</w:t>
            </w:r>
          </w:p>
        </w:tc>
        <w:tc>
          <w:tcPr>
            <w:tcW w:w="2114" w:type="pct"/>
            <w:tcBorders>
              <w:top w:val="single" w:sz="4" w:space="0" w:color="auto"/>
              <w:left w:val="nil"/>
              <w:bottom w:val="single" w:sz="4" w:space="0" w:color="auto"/>
              <w:right w:val="single" w:sz="4" w:space="0" w:color="auto"/>
            </w:tcBorders>
            <w:shd w:val="clear" w:color="auto" w:fill="auto"/>
            <w:noWrap/>
            <w:vAlign w:val="bottom"/>
            <w:hideMark/>
          </w:tcPr>
          <w:p w14:paraId="7942C33B" w14:textId="77777777" w:rsidR="006160EC" w:rsidRPr="00B962CD" w:rsidRDefault="006160EC" w:rsidP="005E5368">
            <w:pPr>
              <w:spacing w:after="0" w:line="240" w:lineRule="auto"/>
              <w:rPr>
                <w:rFonts w:ascii="Calibri" w:eastAsia="Times New Roman" w:hAnsi="Calibri" w:cs="Calibri"/>
                <w:b/>
                <w:bCs/>
                <w:color w:val="000000"/>
                <w:kern w:val="0"/>
                <w14:ligatures w14:val="none"/>
              </w:rPr>
            </w:pPr>
            <w:r w:rsidRPr="00B962CD">
              <w:rPr>
                <w:rFonts w:ascii="Calibri" w:eastAsia="Times New Roman" w:hAnsi="Calibri" w:cs="Calibri"/>
                <w:b/>
                <w:bCs/>
                <w:color w:val="000000"/>
                <w:kern w:val="0"/>
                <w14:ligatures w14:val="none"/>
              </w:rPr>
              <w:t>Factor</w:t>
            </w:r>
          </w:p>
        </w:tc>
      </w:tr>
      <w:tr w:rsidR="006160EC" w:rsidRPr="00B962CD" w14:paraId="6353D5A0" w14:textId="77777777" w:rsidTr="008A52B9">
        <w:trPr>
          <w:trHeight w:val="287"/>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14:paraId="2AD6A6C1" w14:textId="1E940AB4"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Country</w:t>
            </w:r>
            <w:r w:rsidR="008A52B9">
              <w:rPr>
                <w:rFonts w:ascii="Calibri" w:eastAsia="Times New Roman" w:hAnsi="Calibri" w:cs="Calibri"/>
                <w:color w:val="000000"/>
                <w:kern w:val="0"/>
                <w14:ligatures w14:val="none"/>
              </w:rPr>
              <w:t xml:space="preserve"> (</w:t>
            </w:r>
            <w:r w:rsidR="008A52B9">
              <w:rPr>
                <w:rFonts w:ascii="Calibri" w:eastAsia="Times New Roman" w:hAnsi="Calibri" w:cs="Calibri"/>
                <w:color w:val="000000"/>
                <w:kern w:val="0"/>
                <w14:ligatures w14:val="none"/>
              </w:rPr>
              <w:fldChar w:fldCharType="begin"/>
            </w:r>
            <w:r w:rsidR="008A52B9">
              <w:rPr>
                <w:rFonts w:ascii="Calibri" w:eastAsia="Times New Roman" w:hAnsi="Calibri" w:cs="Calibri"/>
                <w:color w:val="000000"/>
                <w:kern w:val="0"/>
                <w14:ligatures w14:val="none"/>
              </w:rPr>
              <w:instrText xml:space="preserve"> REF _Ref150699034 \h </w:instrText>
            </w:r>
            <w:r w:rsidR="008A52B9">
              <w:rPr>
                <w:rFonts w:ascii="Calibri" w:eastAsia="Times New Roman" w:hAnsi="Calibri" w:cs="Calibri"/>
                <w:color w:val="000000"/>
                <w:kern w:val="0"/>
                <w14:ligatures w14:val="none"/>
              </w:rPr>
            </w:r>
            <w:r w:rsidR="008A52B9">
              <w:rPr>
                <w:rFonts w:ascii="Calibri" w:eastAsia="Times New Roman" w:hAnsi="Calibri" w:cs="Calibri"/>
                <w:color w:val="000000"/>
                <w:kern w:val="0"/>
                <w14:ligatures w14:val="none"/>
              </w:rPr>
              <w:fldChar w:fldCharType="separate"/>
            </w:r>
            <w:r w:rsidR="00A42D66" w:rsidRPr="00361C09">
              <w:t xml:space="preserve">Equation </w:t>
            </w:r>
            <w:r w:rsidR="00A42D66">
              <w:rPr>
                <w:noProof/>
              </w:rPr>
              <w:t>4</w:t>
            </w:r>
            <w:r w:rsidR="008A52B9">
              <w:rPr>
                <w:rFonts w:ascii="Calibri" w:eastAsia="Times New Roman" w:hAnsi="Calibri" w:cs="Calibri"/>
                <w:color w:val="000000"/>
                <w:kern w:val="0"/>
                <w14:ligatures w14:val="none"/>
              </w:rPr>
              <w:fldChar w:fldCharType="end"/>
            </w:r>
            <w:r w:rsidR="008A52B9">
              <w:rPr>
                <w:rFonts w:ascii="Calibri" w:eastAsia="Times New Roman" w:hAnsi="Calibri" w:cs="Calibri"/>
                <w:color w:val="000000"/>
                <w:kern w:val="0"/>
                <w14:ligatures w14:val="none"/>
              </w:rPr>
              <w:t>)</w:t>
            </w:r>
          </w:p>
        </w:tc>
        <w:tc>
          <w:tcPr>
            <w:tcW w:w="1373" w:type="pct"/>
            <w:tcBorders>
              <w:top w:val="nil"/>
              <w:left w:val="nil"/>
              <w:bottom w:val="single" w:sz="4" w:space="0" w:color="auto"/>
              <w:right w:val="single" w:sz="4" w:space="0" w:color="auto"/>
            </w:tcBorders>
            <w:shd w:val="clear" w:color="auto" w:fill="auto"/>
            <w:noWrap/>
            <w:vAlign w:val="bottom"/>
            <w:hideMark/>
          </w:tcPr>
          <w:p w14:paraId="07C81694"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India</w:t>
            </w:r>
          </w:p>
        </w:tc>
        <w:tc>
          <w:tcPr>
            <w:tcW w:w="2114" w:type="pct"/>
            <w:tcBorders>
              <w:top w:val="nil"/>
              <w:left w:val="nil"/>
              <w:bottom w:val="single" w:sz="4" w:space="0" w:color="auto"/>
              <w:right w:val="single" w:sz="4" w:space="0" w:color="auto"/>
            </w:tcBorders>
            <w:shd w:val="clear" w:color="auto" w:fill="auto"/>
            <w:noWrap/>
            <w:vAlign w:val="bottom"/>
            <w:hideMark/>
          </w:tcPr>
          <w:p w14:paraId="2216E4CA"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0.012(0.0001-0.078)</w:t>
            </w:r>
          </w:p>
        </w:tc>
      </w:tr>
      <w:tr w:rsidR="006160EC" w:rsidRPr="00B962CD" w14:paraId="202D807B" w14:textId="77777777" w:rsidTr="008A52B9">
        <w:trPr>
          <w:trHeight w:val="287"/>
          <w:jc w:val="center"/>
        </w:trPr>
        <w:tc>
          <w:tcPr>
            <w:tcW w:w="151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373677" w14:textId="19AB90CE"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Crop Type</w:t>
            </w:r>
            <w:r w:rsidR="008A52B9">
              <w:rPr>
                <w:rFonts w:ascii="Calibri" w:eastAsia="Times New Roman" w:hAnsi="Calibri" w:cs="Calibri"/>
                <w:color w:val="000000"/>
                <w:kern w:val="0"/>
                <w14:ligatures w14:val="none"/>
              </w:rPr>
              <w:t xml:space="preserve"> (</w:t>
            </w:r>
            <w:r w:rsidR="008A52B9">
              <w:rPr>
                <w:rFonts w:ascii="Calibri" w:eastAsia="Times New Roman" w:hAnsi="Calibri" w:cs="Calibri"/>
                <w:color w:val="000000"/>
                <w:kern w:val="0"/>
                <w14:ligatures w14:val="none"/>
              </w:rPr>
              <w:fldChar w:fldCharType="begin"/>
            </w:r>
            <w:r w:rsidR="008A52B9">
              <w:rPr>
                <w:rFonts w:ascii="Calibri" w:eastAsia="Times New Roman" w:hAnsi="Calibri" w:cs="Calibri"/>
                <w:color w:val="000000"/>
                <w:kern w:val="0"/>
                <w14:ligatures w14:val="none"/>
              </w:rPr>
              <w:instrText xml:space="preserve"> REF _Ref150699051 \h </w:instrText>
            </w:r>
            <w:r w:rsidR="008A52B9">
              <w:rPr>
                <w:rFonts w:ascii="Calibri" w:eastAsia="Times New Roman" w:hAnsi="Calibri" w:cs="Calibri"/>
                <w:color w:val="000000"/>
                <w:kern w:val="0"/>
                <w14:ligatures w14:val="none"/>
              </w:rPr>
            </w:r>
            <w:r w:rsidR="008A52B9">
              <w:rPr>
                <w:rFonts w:ascii="Calibri" w:eastAsia="Times New Roman" w:hAnsi="Calibri" w:cs="Calibri"/>
                <w:color w:val="000000"/>
                <w:kern w:val="0"/>
                <w14:ligatures w14:val="none"/>
              </w:rPr>
              <w:fldChar w:fldCharType="separate"/>
            </w:r>
            <w:r w:rsidR="00A42D66" w:rsidRPr="00361C09">
              <w:t xml:space="preserve">Equation </w:t>
            </w:r>
            <w:r w:rsidR="00A42D66">
              <w:rPr>
                <w:noProof/>
              </w:rPr>
              <w:t>5</w:t>
            </w:r>
            <w:r w:rsidR="008A52B9">
              <w:rPr>
                <w:rFonts w:ascii="Calibri" w:eastAsia="Times New Roman" w:hAnsi="Calibri" w:cs="Calibri"/>
                <w:color w:val="000000"/>
                <w:kern w:val="0"/>
                <w14:ligatures w14:val="none"/>
              </w:rPr>
              <w:fldChar w:fldCharType="end"/>
            </w:r>
            <w:r w:rsidR="008A52B9">
              <w:rPr>
                <w:rFonts w:ascii="Calibri" w:eastAsia="Times New Roman" w:hAnsi="Calibri" w:cs="Calibri"/>
                <w:color w:val="000000"/>
                <w:kern w:val="0"/>
                <w14:ligatures w14:val="none"/>
              </w:rPr>
              <w:t>)</w:t>
            </w:r>
          </w:p>
        </w:tc>
        <w:tc>
          <w:tcPr>
            <w:tcW w:w="1373" w:type="pct"/>
            <w:tcBorders>
              <w:top w:val="nil"/>
              <w:left w:val="nil"/>
              <w:bottom w:val="single" w:sz="4" w:space="0" w:color="auto"/>
              <w:right w:val="single" w:sz="4" w:space="0" w:color="auto"/>
            </w:tcBorders>
            <w:shd w:val="clear" w:color="auto" w:fill="auto"/>
            <w:noWrap/>
            <w:vAlign w:val="bottom"/>
            <w:hideMark/>
          </w:tcPr>
          <w:p w14:paraId="3B3136D1"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A</w:t>
            </w:r>
            <w:r>
              <w:rPr>
                <w:rFonts w:ascii="Calibri" w:eastAsia="Times New Roman" w:hAnsi="Calibri" w:cs="Calibri"/>
                <w:color w:val="000000"/>
                <w:kern w:val="0"/>
                <w14:ligatures w14:val="none"/>
              </w:rPr>
              <w:t>nnual</w:t>
            </w:r>
          </w:p>
        </w:tc>
        <w:tc>
          <w:tcPr>
            <w:tcW w:w="2114" w:type="pct"/>
            <w:tcBorders>
              <w:top w:val="nil"/>
              <w:left w:val="nil"/>
              <w:bottom w:val="single" w:sz="4" w:space="0" w:color="auto"/>
              <w:right w:val="single" w:sz="4" w:space="0" w:color="auto"/>
            </w:tcBorders>
            <w:shd w:val="clear" w:color="auto" w:fill="auto"/>
            <w:noWrap/>
            <w:vAlign w:val="bottom"/>
            <w:hideMark/>
          </w:tcPr>
          <w:p w14:paraId="6A10C39E"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0.012(0.0001-0.078)</w:t>
            </w:r>
          </w:p>
        </w:tc>
      </w:tr>
      <w:tr w:rsidR="006160EC" w:rsidRPr="00B962CD" w14:paraId="19894135" w14:textId="77777777" w:rsidTr="008A52B9">
        <w:trPr>
          <w:trHeight w:val="287"/>
          <w:jc w:val="center"/>
        </w:trPr>
        <w:tc>
          <w:tcPr>
            <w:tcW w:w="1513" w:type="pct"/>
            <w:vMerge/>
            <w:tcBorders>
              <w:top w:val="nil"/>
              <w:left w:val="single" w:sz="4" w:space="0" w:color="auto"/>
              <w:bottom w:val="single" w:sz="4" w:space="0" w:color="auto"/>
              <w:right w:val="single" w:sz="4" w:space="0" w:color="auto"/>
            </w:tcBorders>
            <w:vAlign w:val="center"/>
            <w:hideMark/>
          </w:tcPr>
          <w:p w14:paraId="0CA6C0BC" w14:textId="77777777" w:rsidR="006160EC" w:rsidRPr="00B962CD" w:rsidRDefault="006160EC" w:rsidP="005E5368">
            <w:pPr>
              <w:spacing w:after="0" w:line="240" w:lineRule="auto"/>
              <w:rPr>
                <w:rFonts w:ascii="Calibri" w:eastAsia="Times New Roman" w:hAnsi="Calibri" w:cs="Calibri"/>
                <w:color w:val="000000"/>
                <w:kern w:val="0"/>
                <w14:ligatures w14:val="none"/>
              </w:rPr>
            </w:pPr>
          </w:p>
        </w:tc>
        <w:tc>
          <w:tcPr>
            <w:tcW w:w="1373" w:type="pct"/>
            <w:tcBorders>
              <w:top w:val="nil"/>
              <w:left w:val="nil"/>
              <w:bottom w:val="single" w:sz="4" w:space="0" w:color="auto"/>
              <w:right w:val="single" w:sz="4" w:space="0" w:color="auto"/>
            </w:tcBorders>
            <w:shd w:val="clear" w:color="auto" w:fill="auto"/>
            <w:noWrap/>
            <w:vAlign w:val="bottom"/>
            <w:hideMark/>
          </w:tcPr>
          <w:p w14:paraId="743C9BCC"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P</w:t>
            </w:r>
            <w:r>
              <w:rPr>
                <w:rFonts w:ascii="Calibri" w:eastAsia="Times New Roman" w:hAnsi="Calibri" w:cs="Calibri"/>
                <w:color w:val="000000"/>
                <w:kern w:val="0"/>
                <w14:ligatures w14:val="none"/>
              </w:rPr>
              <w:t>erennial</w:t>
            </w:r>
          </w:p>
        </w:tc>
        <w:tc>
          <w:tcPr>
            <w:tcW w:w="2114" w:type="pct"/>
            <w:tcBorders>
              <w:top w:val="nil"/>
              <w:left w:val="nil"/>
              <w:bottom w:val="single" w:sz="4" w:space="0" w:color="auto"/>
              <w:right w:val="single" w:sz="4" w:space="0" w:color="auto"/>
            </w:tcBorders>
            <w:shd w:val="clear" w:color="auto" w:fill="auto"/>
            <w:noWrap/>
            <w:vAlign w:val="bottom"/>
            <w:hideMark/>
          </w:tcPr>
          <w:p w14:paraId="5431E774"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0.012(0.0001-0.067)</w:t>
            </w:r>
          </w:p>
        </w:tc>
      </w:tr>
      <w:tr w:rsidR="006160EC" w:rsidRPr="00B962CD" w14:paraId="1CC291C4" w14:textId="77777777" w:rsidTr="008A52B9">
        <w:trPr>
          <w:trHeight w:val="287"/>
          <w:jc w:val="center"/>
        </w:trPr>
        <w:tc>
          <w:tcPr>
            <w:tcW w:w="151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1974F97" w14:textId="5548FF03"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Fertilizers</w:t>
            </w:r>
            <w:r w:rsidR="008A52B9">
              <w:rPr>
                <w:rFonts w:ascii="Calibri" w:eastAsia="Times New Roman" w:hAnsi="Calibri" w:cs="Calibri"/>
                <w:color w:val="000000"/>
                <w:kern w:val="0"/>
                <w14:ligatures w14:val="none"/>
              </w:rPr>
              <w:t xml:space="preserve"> (</w:t>
            </w:r>
            <w:r w:rsidR="008A52B9">
              <w:rPr>
                <w:rFonts w:ascii="Calibri" w:eastAsia="Times New Roman" w:hAnsi="Calibri" w:cs="Calibri"/>
                <w:color w:val="000000"/>
                <w:kern w:val="0"/>
                <w14:ligatures w14:val="none"/>
              </w:rPr>
              <w:fldChar w:fldCharType="begin"/>
            </w:r>
            <w:r w:rsidR="008A52B9">
              <w:rPr>
                <w:rFonts w:ascii="Calibri" w:eastAsia="Times New Roman" w:hAnsi="Calibri" w:cs="Calibri"/>
                <w:color w:val="000000"/>
                <w:kern w:val="0"/>
                <w14:ligatures w14:val="none"/>
              </w:rPr>
              <w:instrText xml:space="preserve"> REF _Ref150699064 \h </w:instrText>
            </w:r>
            <w:r w:rsidR="008A52B9">
              <w:rPr>
                <w:rFonts w:ascii="Calibri" w:eastAsia="Times New Roman" w:hAnsi="Calibri" w:cs="Calibri"/>
                <w:color w:val="000000"/>
                <w:kern w:val="0"/>
                <w14:ligatures w14:val="none"/>
              </w:rPr>
            </w:r>
            <w:r w:rsidR="008A52B9">
              <w:rPr>
                <w:rFonts w:ascii="Calibri" w:eastAsia="Times New Roman" w:hAnsi="Calibri" w:cs="Calibri"/>
                <w:color w:val="000000"/>
                <w:kern w:val="0"/>
                <w14:ligatures w14:val="none"/>
              </w:rPr>
              <w:fldChar w:fldCharType="separate"/>
            </w:r>
            <w:r w:rsidR="00A42D66" w:rsidRPr="00361C09">
              <w:t xml:space="preserve">Equation </w:t>
            </w:r>
            <w:r w:rsidR="00A42D66">
              <w:rPr>
                <w:noProof/>
              </w:rPr>
              <w:t>6</w:t>
            </w:r>
            <w:r w:rsidR="008A52B9">
              <w:rPr>
                <w:rFonts w:ascii="Calibri" w:eastAsia="Times New Roman" w:hAnsi="Calibri" w:cs="Calibri"/>
                <w:color w:val="000000"/>
                <w:kern w:val="0"/>
                <w14:ligatures w14:val="none"/>
              </w:rPr>
              <w:fldChar w:fldCharType="end"/>
            </w:r>
            <w:r w:rsidR="008A52B9">
              <w:rPr>
                <w:rFonts w:ascii="Calibri" w:eastAsia="Times New Roman" w:hAnsi="Calibri" w:cs="Calibri"/>
                <w:color w:val="000000"/>
                <w:kern w:val="0"/>
                <w14:ligatures w14:val="none"/>
              </w:rPr>
              <w:t>)</w:t>
            </w:r>
          </w:p>
        </w:tc>
        <w:tc>
          <w:tcPr>
            <w:tcW w:w="1373" w:type="pct"/>
            <w:tcBorders>
              <w:top w:val="nil"/>
              <w:left w:val="nil"/>
              <w:bottom w:val="single" w:sz="4" w:space="0" w:color="auto"/>
              <w:right w:val="single" w:sz="4" w:space="0" w:color="auto"/>
            </w:tcBorders>
            <w:shd w:val="clear" w:color="auto" w:fill="auto"/>
            <w:noWrap/>
            <w:vAlign w:val="bottom"/>
            <w:hideMark/>
          </w:tcPr>
          <w:p w14:paraId="64D53CAE"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A</w:t>
            </w:r>
            <w:r>
              <w:rPr>
                <w:rFonts w:ascii="Calibri" w:eastAsia="Times New Roman" w:hAnsi="Calibri" w:cs="Calibri"/>
                <w:color w:val="000000"/>
                <w:kern w:val="0"/>
                <w14:ligatures w14:val="none"/>
              </w:rPr>
              <w:t>mmonium Nitrate</w:t>
            </w:r>
          </w:p>
        </w:tc>
        <w:tc>
          <w:tcPr>
            <w:tcW w:w="2114" w:type="pct"/>
            <w:tcBorders>
              <w:top w:val="nil"/>
              <w:left w:val="nil"/>
              <w:bottom w:val="single" w:sz="4" w:space="0" w:color="auto"/>
              <w:right w:val="single" w:sz="4" w:space="0" w:color="auto"/>
            </w:tcBorders>
            <w:shd w:val="clear" w:color="auto" w:fill="auto"/>
            <w:noWrap/>
            <w:vAlign w:val="bottom"/>
            <w:hideMark/>
          </w:tcPr>
          <w:p w14:paraId="6385BD78"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0.021(0.0006-0.067)</w:t>
            </w:r>
          </w:p>
        </w:tc>
      </w:tr>
      <w:tr w:rsidR="006160EC" w:rsidRPr="00B962CD" w14:paraId="77781D63" w14:textId="77777777" w:rsidTr="008A52B9">
        <w:trPr>
          <w:trHeight w:val="287"/>
          <w:jc w:val="center"/>
        </w:trPr>
        <w:tc>
          <w:tcPr>
            <w:tcW w:w="1513" w:type="pct"/>
            <w:vMerge/>
            <w:tcBorders>
              <w:top w:val="nil"/>
              <w:left w:val="single" w:sz="4" w:space="0" w:color="auto"/>
              <w:bottom w:val="single" w:sz="4" w:space="0" w:color="auto"/>
              <w:right w:val="single" w:sz="4" w:space="0" w:color="auto"/>
            </w:tcBorders>
            <w:vAlign w:val="center"/>
            <w:hideMark/>
          </w:tcPr>
          <w:p w14:paraId="6F5ED8A1" w14:textId="77777777" w:rsidR="006160EC" w:rsidRPr="00B962CD" w:rsidRDefault="006160EC" w:rsidP="005E5368">
            <w:pPr>
              <w:spacing w:after="0" w:line="240" w:lineRule="auto"/>
              <w:rPr>
                <w:rFonts w:ascii="Calibri" w:eastAsia="Times New Roman" w:hAnsi="Calibri" w:cs="Calibri"/>
                <w:color w:val="000000"/>
                <w:kern w:val="0"/>
                <w14:ligatures w14:val="none"/>
              </w:rPr>
            </w:pPr>
          </w:p>
        </w:tc>
        <w:tc>
          <w:tcPr>
            <w:tcW w:w="1373" w:type="pct"/>
            <w:tcBorders>
              <w:top w:val="nil"/>
              <w:left w:val="nil"/>
              <w:bottom w:val="single" w:sz="4" w:space="0" w:color="auto"/>
              <w:right w:val="single" w:sz="4" w:space="0" w:color="auto"/>
            </w:tcBorders>
            <w:shd w:val="clear" w:color="auto" w:fill="auto"/>
            <w:noWrap/>
            <w:vAlign w:val="bottom"/>
            <w:hideMark/>
          </w:tcPr>
          <w:p w14:paraId="24A97CD2"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Other N Fertilizers</w:t>
            </w:r>
          </w:p>
        </w:tc>
        <w:tc>
          <w:tcPr>
            <w:tcW w:w="2114" w:type="pct"/>
            <w:tcBorders>
              <w:top w:val="nil"/>
              <w:left w:val="nil"/>
              <w:bottom w:val="single" w:sz="4" w:space="0" w:color="auto"/>
              <w:right w:val="single" w:sz="4" w:space="0" w:color="auto"/>
            </w:tcBorders>
            <w:shd w:val="clear" w:color="auto" w:fill="auto"/>
            <w:noWrap/>
            <w:vAlign w:val="bottom"/>
            <w:hideMark/>
          </w:tcPr>
          <w:p w14:paraId="15264029"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0.011(0.0002-0.078)</w:t>
            </w:r>
          </w:p>
        </w:tc>
      </w:tr>
      <w:tr w:rsidR="006160EC" w:rsidRPr="00B962CD" w14:paraId="48ED34DF" w14:textId="77777777" w:rsidTr="008A52B9">
        <w:trPr>
          <w:trHeight w:val="287"/>
          <w:jc w:val="center"/>
        </w:trPr>
        <w:tc>
          <w:tcPr>
            <w:tcW w:w="1513" w:type="pct"/>
            <w:vMerge/>
            <w:tcBorders>
              <w:top w:val="nil"/>
              <w:left w:val="single" w:sz="4" w:space="0" w:color="auto"/>
              <w:bottom w:val="single" w:sz="4" w:space="0" w:color="auto"/>
              <w:right w:val="single" w:sz="4" w:space="0" w:color="auto"/>
            </w:tcBorders>
            <w:vAlign w:val="center"/>
            <w:hideMark/>
          </w:tcPr>
          <w:p w14:paraId="560C5D85" w14:textId="77777777" w:rsidR="006160EC" w:rsidRPr="00B962CD" w:rsidRDefault="006160EC" w:rsidP="005E5368">
            <w:pPr>
              <w:spacing w:after="0" w:line="240" w:lineRule="auto"/>
              <w:rPr>
                <w:rFonts w:ascii="Calibri" w:eastAsia="Times New Roman" w:hAnsi="Calibri" w:cs="Calibri"/>
                <w:color w:val="000000"/>
                <w:kern w:val="0"/>
                <w14:ligatures w14:val="none"/>
              </w:rPr>
            </w:pPr>
          </w:p>
        </w:tc>
        <w:tc>
          <w:tcPr>
            <w:tcW w:w="1373" w:type="pct"/>
            <w:tcBorders>
              <w:top w:val="nil"/>
              <w:left w:val="nil"/>
              <w:bottom w:val="single" w:sz="4" w:space="0" w:color="auto"/>
              <w:right w:val="single" w:sz="4" w:space="0" w:color="auto"/>
            </w:tcBorders>
            <w:shd w:val="clear" w:color="auto" w:fill="auto"/>
            <w:noWrap/>
            <w:vAlign w:val="bottom"/>
            <w:hideMark/>
          </w:tcPr>
          <w:p w14:paraId="336C8937"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Urea</w:t>
            </w:r>
          </w:p>
        </w:tc>
        <w:tc>
          <w:tcPr>
            <w:tcW w:w="2114" w:type="pct"/>
            <w:tcBorders>
              <w:top w:val="nil"/>
              <w:left w:val="nil"/>
              <w:bottom w:val="single" w:sz="4" w:space="0" w:color="auto"/>
              <w:right w:val="single" w:sz="4" w:space="0" w:color="auto"/>
            </w:tcBorders>
            <w:shd w:val="clear" w:color="auto" w:fill="auto"/>
            <w:noWrap/>
            <w:vAlign w:val="bottom"/>
            <w:hideMark/>
          </w:tcPr>
          <w:p w14:paraId="65D8CAE9"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0.011(0.0002-0.078)</w:t>
            </w:r>
          </w:p>
        </w:tc>
      </w:tr>
      <w:tr w:rsidR="006160EC" w:rsidRPr="00B962CD" w14:paraId="3A8E24C8" w14:textId="77777777" w:rsidTr="008A52B9">
        <w:trPr>
          <w:trHeight w:val="287"/>
          <w:jc w:val="center"/>
        </w:trPr>
        <w:tc>
          <w:tcPr>
            <w:tcW w:w="1513" w:type="pct"/>
            <w:vMerge/>
            <w:tcBorders>
              <w:top w:val="nil"/>
              <w:left w:val="single" w:sz="4" w:space="0" w:color="auto"/>
              <w:bottom w:val="single" w:sz="4" w:space="0" w:color="auto"/>
              <w:right w:val="single" w:sz="4" w:space="0" w:color="auto"/>
            </w:tcBorders>
            <w:vAlign w:val="center"/>
            <w:hideMark/>
          </w:tcPr>
          <w:p w14:paraId="4F121BE3" w14:textId="77777777" w:rsidR="006160EC" w:rsidRPr="00B962CD" w:rsidRDefault="006160EC" w:rsidP="005E5368">
            <w:pPr>
              <w:spacing w:after="0" w:line="240" w:lineRule="auto"/>
              <w:rPr>
                <w:rFonts w:ascii="Calibri" w:eastAsia="Times New Roman" w:hAnsi="Calibri" w:cs="Calibri"/>
                <w:color w:val="000000"/>
                <w:kern w:val="0"/>
                <w14:ligatures w14:val="none"/>
              </w:rPr>
            </w:pPr>
          </w:p>
        </w:tc>
        <w:tc>
          <w:tcPr>
            <w:tcW w:w="1373" w:type="pct"/>
            <w:tcBorders>
              <w:top w:val="nil"/>
              <w:left w:val="nil"/>
              <w:bottom w:val="single" w:sz="4" w:space="0" w:color="auto"/>
              <w:right w:val="single" w:sz="4" w:space="0" w:color="auto"/>
            </w:tcBorders>
            <w:shd w:val="clear" w:color="auto" w:fill="auto"/>
            <w:noWrap/>
            <w:vAlign w:val="bottom"/>
            <w:hideMark/>
          </w:tcPr>
          <w:p w14:paraId="04C4BB3F"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Urea &amp; NI</w:t>
            </w:r>
          </w:p>
        </w:tc>
        <w:tc>
          <w:tcPr>
            <w:tcW w:w="2114" w:type="pct"/>
            <w:tcBorders>
              <w:top w:val="nil"/>
              <w:left w:val="nil"/>
              <w:bottom w:val="single" w:sz="4" w:space="0" w:color="auto"/>
              <w:right w:val="single" w:sz="4" w:space="0" w:color="auto"/>
            </w:tcBorders>
            <w:shd w:val="clear" w:color="auto" w:fill="auto"/>
            <w:noWrap/>
            <w:vAlign w:val="bottom"/>
            <w:hideMark/>
          </w:tcPr>
          <w:p w14:paraId="0A5002F5" w14:textId="77777777" w:rsidR="006160EC" w:rsidRPr="00B962CD" w:rsidRDefault="006160EC" w:rsidP="005E5368">
            <w:pPr>
              <w:spacing w:after="0" w:line="240" w:lineRule="auto"/>
              <w:rPr>
                <w:rFonts w:ascii="Calibri" w:eastAsia="Times New Roman" w:hAnsi="Calibri" w:cs="Calibri"/>
                <w:color w:val="000000"/>
                <w:kern w:val="0"/>
                <w14:ligatures w14:val="none"/>
              </w:rPr>
            </w:pPr>
            <w:r w:rsidRPr="00B962CD">
              <w:rPr>
                <w:rFonts w:ascii="Calibri" w:eastAsia="Times New Roman" w:hAnsi="Calibri" w:cs="Calibri"/>
                <w:color w:val="000000"/>
                <w:kern w:val="0"/>
                <w14:ligatures w14:val="none"/>
              </w:rPr>
              <w:t>0.007(0.0001-0.029)</w:t>
            </w:r>
          </w:p>
        </w:tc>
      </w:tr>
    </w:tbl>
    <w:p w14:paraId="7A25D3D6" w14:textId="77777777" w:rsidR="006160EC" w:rsidRDefault="006160EC" w:rsidP="006160EC">
      <w:pPr>
        <w:pStyle w:val="Heading3"/>
      </w:pPr>
    </w:p>
    <w:p w14:paraId="183CA803" w14:textId="7A36C152" w:rsidR="006160EC" w:rsidRPr="008225C4" w:rsidRDefault="00460B4C" w:rsidP="006160EC">
      <w:r>
        <w:t>Aliya</w:t>
      </w:r>
      <w:r w:rsidR="006160EC">
        <w:t xml:space="preserve"> (2017) </w:t>
      </w:r>
      <w:r w:rsidR="00F05CF8">
        <w:t xml:space="preserve">published </w:t>
      </w:r>
      <w:r w:rsidR="006160EC">
        <w:t>emission factors</w:t>
      </w:r>
      <w:r w:rsidR="00074600">
        <w:t xml:space="preserve"> and background emissions values</w:t>
      </w:r>
      <w:r w:rsidR="006160EC">
        <w:t xml:space="preserve"> </w:t>
      </w:r>
      <w:r w:rsidR="00E829B3">
        <w:t>for</w:t>
      </w:r>
      <w:r w:rsidR="006160EC">
        <w:t xml:space="preserve"> different cr</w:t>
      </w:r>
      <w:r w:rsidR="00E829B3">
        <w:t>op</w:t>
      </w:r>
      <w:r w:rsidR="00EB51B8">
        <w:t>s</w:t>
      </w:r>
      <w:r w:rsidR="00F05CF8">
        <w:t xml:space="preserve"> which were used in </w:t>
      </w:r>
      <w:r w:rsidR="00F05CF8">
        <w:fldChar w:fldCharType="begin"/>
      </w:r>
      <w:r w:rsidR="00F05CF8">
        <w:instrText xml:space="preserve"> REF _Ref150698999 \h </w:instrText>
      </w:r>
      <w:r w:rsidR="00F05CF8">
        <w:fldChar w:fldCharType="separate"/>
      </w:r>
      <w:r w:rsidR="00A42D66" w:rsidRPr="00763625">
        <w:t xml:space="preserve">Equation </w:t>
      </w:r>
      <w:r w:rsidR="00A42D66">
        <w:rPr>
          <w:noProof/>
        </w:rPr>
        <w:t>7</w:t>
      </w:r>
      <w:r w:rsidR="00F05CF8">
        <w:fldChar w:fldCharType="end"/>
      </w:r>
      <w:r w:rsidR="00F05CF8">
        <w:t xml:space="preserve"> to estimate </w:t>
      </w:r>
      <w:r w:rsidR="00074600">
        <w:t>seasonal N</w:t>
      </w:r>
      <w:r w:rsidR="00074600" w:rsidRPr="00CB7409">
        <w:rPr>
          <w:vertAlign w:val="subscript"/>
        </w:rPr>
        <w:t>2</w:t>
      </w:r>
      <w:r w:rsidR="00074600">
        <w:t xml:space="preserve">O emissions.  </w:t>
      </w:r>
      <w:proofErr w:type="spellStart"/>
      <w:r w:rsidR="00CB7409" w:rsidRPr="00CB7409">
        <w:rPr>
          <w:i/>
          <w:iCs/>
        </w:rPr>
        <w:t>N</w:t>
      </w:r>
      <w:r w:rsidR="00CB7409" w:rsidRPr="00CB7409">
        <w:rPr>
          <w:i/>
          <w:iCs/>
          <w:vertAlign w:val="subscript"/>
        </w:rPr>
        <w:t>crop</w:t>
      </w:r>
      <w:proofErr w:type="spellEnd"/>
      <w:r w:rsidR="00CB7409">
        <w:t xml:space="preserve"> is the </w:t>
      </w:r>
      <w:r w:rsidR="00074600">
        <w:t xml:space="preserve"> </w:t>
      </w:r>
      <w:r w:rsidR="00CB7409">
        <w:t xml:space="preserve">nitrogen applied to the crop, </w:t>
      </w:r>
      <w:proofErr w:type="spellStart"/>
      <w:r w:rsidR="00CB7409" w:rsidRPr="00CB7409">
        <w:rPr>
          <w:i/>
          <w:iCs/>
        </w:rPr>
        <w:t>EF</w:t>
      </w:r>
      <w:r w:rsidR="00CB7409" w:rsidRPr="00CB7409">
        <w:rPr>
          <w:i/>
          <w:iCs/>
          <w:vertAlign w:val="subscript"/>
        </w:rPr>
        <w:t>crop</w:t>
      </w:r>
      <w:proofErr w:type="spellEnd"/>
      <w:r w:rsidR="00CB7409">
        <w:t xml:space="preserve"> is the emission factor from </w:t>
      </w:r>
      <w:r w:rsidR="00CB7409">
        <w:fldChar w:fldCharType="begin"/>
      </w:r>
      <w:r w:rsidR="00CB7409">
        <w:instrText xml:space="preserve"> REF _Ref150794044 \h </w:instrText>
      </w:r>
      <w:r w:rsidR="00CB7409">
        <w:fldChar w:fldCharType="separate"/>
      </w:r>
      <w:r w:rsidR="00A42D66">
        <w:t xml:space="preserve">Table </w:t>
      </w:r>
      <w:r w:rsidR="00A42D66">
        <w:rPr>
          <w:noProof/>
        </w:rPr>
        <w:t>7</w:t>
      </w:r>
      <w:r w:rsidR="00CB7409">
        <w:fldChar w:fldCharType="end"/>
      </w:r>
      <w:r w:rsidR="00CB7409">
        <w:t xml:space="preserve"> and </w:t>
      </w:r>
      <w:proofErr w:type="spellStart"/>
      <w:r w:rsidR="00CB7409" w:rsidRPr="00CB7409">
        <w:rPr>
          <w:i/>
          <w:iCs/>
        </w:rPr>
        <w:t>BG</w:t>
      </w:r>
      <w:r w:rsidR="00CB7409" w:rsidRPr="00CB7409">
        <w:rPr>
          <w:i/>
          <w:iCs/>
          <w:vertAlign w:val="subscript"/>
        </w:rPr>
        <w:t>crop</w:t>
      </w:r>
      <w:proofErr w:type="spellEnd"/>
      <w:r w:rsidR="00CB7409">
        <w:t xml:space="preserve"> is the background emission for the crop from </w:t>
      </w:r>
      <w:r w:rsidR="00CB7409">
        <w:fldChar w:fldCharType="begin"/>
      </w:r>
      <w:r w:rsidR="00CB7409">
        <w:instrText xml:space="preserve"> REF _Ref150794044 \h </w:instrText>
      </w:r>
      <w:r w:rsidR="00CB7409">
        <w:fldChar w:fldCharType="separate"/>
      </w:r>
      <w:r w:rsidR="00A42D66">
        <w:t xml:space="preserve">Table </w:t>
      </w:r>
      <w:r w:rsidR="00A42D66">
        <w:rPr>
          <w:noProof/>
        </w:rPr>
        <w:t>7</w:t>
      </w:r>
      <w:r w:rsidR="00CB7409">
        <w:fldChar w:fldCharType="end"/>
      </w:r>
      <w:r w:rsidR="00CB7409">
        <w:t xml:space="preserve">. </w:t>
      </w:r>
      <w:r w:rsidR="00DB2358">
        <w:t xml:space="preserve">The means and </w:t>
      </w:r>
      <w:r w:rsidR="00E829B3">
        <w:t xml:space="preserve">standard deviations </w:t>
      </w:r>
      <w:r w:rsidR="00DB2358">
        <w:t xml:space="preserve">in </w:t>
      </w:r>
      <w:r w:rsidR="00DB2358">
        <w:fldChar w:fldCharType="begin"/>
      </w:r>
      <w:r w:rsidR="00DB2358">
        <w:instrText xml:space="preserve"> REF _Ref150794044 \h </w:instrText>
      </w:r>
      <w:r w:rsidR="00DB2358">
        <w:fldChar w:fldCharType="separate"/>
      </w:r>
      <w:r w:rsidR="00A42D66">
        <w:t xml:space="preserve">Table </w:t>
      </w:r>
      <w:r w:rsidR="00A42D66">
        <w:rPr>
          <w:noProof/>
        </w:rPr>
        <w:t>7</w:t>
      </w:r>
      <w:r w:rsidR="00DB2358">
        <w:fldChar w:fldCharType="end"/>
      </w:r>
      <w:r w:rsidR="00DB2358">
        <w:t xml:space="preserve"> were used to construct sampling </w:t>
      </w:r>
      <w:r w:rsidR="008225C4">
        <w:t>distributions</w:t>
      </w:r>
      <w:r w:rsidR="00DB2358">
        <w:t xml:space="preserve"> </w:t>
      </w:r>
      <w:r w:rsidR="00E829B3">
        <w:t xml:space="preserve">for Monte Carlo simulations to estimate </w:t>
      </w:r>
      <w:r w:rsidR="00724A9C">
        <w:t>uncertainty</w:t>
      </w:r>
      <w:r w:rsidR="00E829B3">
        <w:t>.</w:t>
      </w:r>
      <w:r w:rsidR="008225C4">
        <w:t xml:space="preserve"> </w:t>
      </w:r>
      <w:proofErr w:type="spellStart"/>
      <w:r w:rsidR="008225C4" w:rsidRPr="00CB7409">
        <w:rPr>
          <w:i/>
          <w:iCs/>
        </w:rPr>
        <w:t>BG</w:t>
      </w:r>
      <w:r w:rsidR="008225C4" w:rsidRPr="00CB7409">
        <w:rPr>
          <w:i/>
          <w:iCs/>
          <w:vertAlign w:val="subscript"/>
        </w:rPr>
        <w:t>crop</w:t>
      </w:r>
      <w:proofErr w:type="spellEnd"/>
      <w:r w:rsidR="008225C4">
        <w:rPr>
          <w:i/>
          <w:iCs/>
          <w:vertAlign w:val="subscript"/>
        </w:rPr>
        <w:t xml:space="preserve"> </w:t>
      </w:r>
      <w:r w:rsidR="008225C4">
        <w:rPr>
          <w:i/>
          <w:iCs/>
        </w:rPr>
        <w:t xml:space="preserve"> </w:t>
      </w:r>
      <w:r w:rsidR="008225C4">
        <w:t xml:space="preserve">used a normal distribution while </w:t>
      </w:r>
      <w:proofErr w:type="gramStart"/>
      <w:r w:rsidR="008225C4">
        <w:t xml:space="preserve">the </w:t>
      </w:r>
      <w:proofErr w:type="spellStart"/>
      <w:r w:rsidR="008225C4" w:rsidRPr="00CB7409">
        <w:rPr>
          <w:i/>
          <w:iCs/>
        </w:rPr>
        <w:t>EF</w:t>
      </w:r>
      <w:r w:rsidR="008225C4" w:rsidRPr="00CB7409">
        <w:rPr>
          <w:i/>
          <w:iCs/>
          <w:vertAlign w:val="subscript"/>
        </w:rPr>
        <w:t>crop</w:t>
      </w:r>
      <w:proofErr w:type="spellEnd"/>
      <w:proofErr w:type="gramEnd"/>
      <w:r w:rsidR="008225C4">
        <w:t xml:space="preserve"> used a beta distribution.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1710"/>
      </w:tblGrid>
      <w:tr w:rsidR="00823109" w14:paraId="1E6EFB23" w14:textId="77777777" w:rsidTr="00074600">
        <w:trPr>
          <w:trHeight w:val="404"/>
          <w:jc w:val="center"/>
        </w:trPr>
        <w:tc>
          <w:tcPr>
            <w:tcW w:w="3744" w:type="dxa"/>
            <w:vAlign w:val="center"/>
          </w:tcPr>
          <w:p w14:paraId="380EDD12" w14:textId="298E4F8B" w:rsidR="00823109" w:rsidRDefault="008225C4" w:rsidP="008A1D2A">
            <w:r>
              <w:t xml:space="preserve"> </w:t>
            </w:r>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crop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crop</m:t>
                  </m:r>
                </m:sub>
              </m:sSub>
              <m:r>
                <w:rPr>
                  <w:rFonts w:ascii="Cambria Math" w:hAnsi="Cambria Math"/>
                </w:rPr>
                <m:t xml:space="preserve">+ </m:t>
              </m:r>
              <m:sSub>
                <m:sSubPr>
                  <m:ctrlPr>
                    <w:rPr>
                      <w:rFonts w:ascii="Cambria Math" w:hAnsi="Cambria Math"/>
                      <w:i/>
                    </w:rPr>
                  </m:ctrlPr>
                </m:sSubPr>
                <m:e>
                  <m:r>
                    <w:rPr>
                      <w:rFonts w:ascii="Cambria Math" w:hAnsi="Cambria Math"/>
                    </w:rPr>
                    <m:t>BG</m:t>
                  </m:r>
                </m:e>
                <m:sub>
                  <m:r>
                    <w:rPr>
                      <w:rFonts w:ascii="Cambria Math" w:hAnsi="Cambria Math"/>
                    </w:rPr>
                    <m:t>crop</m:t>
                  </m:r>
                </m:sub>
              </m:sSub>
            </m:oMath>
          </w:p>
        </w:tc>
        <w:tc>
          <w:tcPr>
            <w:tcW w:w="1710" w:type="dxa"/>
            <w:vAlign w:val="center"/>
          </w:tcPr>
          <w:p w14:paraId="2D43D5D4" w14:textId="413A1378" w:rsidR="00823109" w:rsidRPr="00763625" w:rsidRDefault="00823109" w:rsidP="00E8730C">
            <w:pPr>
              <w:pStyle w:val="ghgcaption"/>
            </w:pPr>
            <w:bookmarkStart w:id="73" w:name="_Ref150698999"/>
            <w:r w:rsidRPr="00763625">
              <w:t xml:space="preserve">Equation </w:t>
            </w:r>
            <w:fldSimple w:instr=" SEQ Equation \* ARABIC ">
              <w:r w:rsidR="00A42D66">
                <w:rPr>
                  <w:noProof/>
                </w:rPr>
                <w:t>7</w:t>
              </w:r>
            </w:fldSimple>
            <w:bookmarkEnd w:id="73"/>
          </w:p>
        </w:tc>
      </w:tr>
    </w:tbl>
    <w:p w14:paraId="6D7C3F65" w14:textId="7FC0A71E" w:rsidR="00AB1ED9" w:rsidRDefault="00AB1ED9" w:rsidP="00E8730C">
      <w:pPr>
        <w:pStyle w:val="ghgcaption"/>
      </w:pPr>
    </w:p>
    <w:tbl>
      <w:tblPr>
        <w:tblW w:w="5000" w:type="pct"/>
        <w:jc w:val="center"/>
        <w:tblLook w:val="04A0" w:firstRow="1" w:lastRow="0" w:firstColumn="1" w:lastColumn="0" w:noHBand="0" w:noVBand="1"/>
      </w:tblPr>
      <w:tblGrid>
        <w:gridCol w:w="2089"/>
        <w:gridCol w:w="2607"/>
        <w:gridCol w:w="2607"/>
        <w:gridCol w:w="2273"/>
      </w:tblGrid>
      <w:tr w:rsidR="00772BAC" w:rsidRPr="007B75A9" w14:paraId="09969BED" w14:textId="77777777" w:rsidTr="0039159A">
        <w:trPr>
          <w:trHeight w:val="386"/>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bottom"/>
          </w:tcPr>
          <w:p w14:paraId="008857A2" w14:textId="40732563" w:rsidR="00772BAC" w:rsidRPr="007B75A9" w:rsidRDefault="003021BD" w:rsidP="005E5368">
            <w:pPr>
              <w:spacing w:after="0" w:line="240" w:lineRule="auto"/>
              <w:rPr>
                <w:rFonts w:ascii="Calibri" w:eastAsia="Times New Roman" w:hAnsi="Calibri" w:cs="Calibri"/>
                <w:b/>
                <w:bCs/>
                <w:color w:val="000000"/>
                <w:kern w:val="0"/>
                <w14:ligatures w14:val="none"/>
              </w:rPr>
            </w:pPr>
            <w:bookmarkStart w:id="74" w:name="_Ref150794044"/>
            <w:bookmarkStart w:id="75" w:name="_Toc150459614"/>
            <w:bookmarkStart w:id="76" w:name="_Toc150795349"/>
            <w:r>
              <w:t xml:space="preserve">Table </w:t>
            </w:r>
            <w:fldSimple w:instr=" SEQ Table \* ARABIC ">
              <w:r w:rsidR="00A42D66">
                <w:rPr>
                  <w:noProof/>
                </w:rPr>
                <w:t>7</w:t>
              </w:r>
            </w:fldSimple>
            <w:bookmarkEnd w:id="74"/>
            <w:r>
              <w:t>: Aliya (2017) emissions factors for different crops</w:t>
            </w:r>
            <w:bookmarkEnd w:id="75"/>
            <w:r w:rsidR="009E04BB">
              <w:t xml:space="preserve"> (</w:t>
            </w:r>
            <w:r w:rsidR="009E04BB">
              <w:fldChar w:fldCharType="begin"/>
            </w:r>
            <w:r w:rsidR="009E04BB">
              <w:instrText xml:space="preserve"> REF _Ref150698999 \h </w:instrText>
            </w:r>
            <w:r w:rsidR="009E04BB">
              <w:fldChar w:fldCharType="separate"/>
            </w:r>
            <w:r w:rsidR="00A42D66" w:rsidRPr="00763625">
              <w:t xml:space="preserve">Equation </w:t>
            </w:r>
            <w:r w:rsidR="00A42D66">
              <w:rPr>
                <w:noProof/>
              </w:rPr>
              <w:t>7</w:t>
            </w:r>
            <w:r w:rsidR="009E04BB">
              <w:fldChar w:fldCharType="end"/>
            </w:r>
            <w:r w:rsidR="009E04BB">
              <w:t>).</w:t>
            </w:r>
            <w:bookmarkEnd w:id="76"/>
          </w:p>
        </w:tc>
      </w:tr>
      <w:tr w:rsidR="00823109" w:rsidRPr="007B75A9" w14:paraId="48DED914" w14:textId="77777777" w:rsidTr="00AB1ED9">
        <w:trPr>
          <w:trHeight w:val="860"/>
          <w:jc w:val="center"/>
        </w:trPr>
        <w:tc>
          <w:tcPr>
            <w:tcW w:w="109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A064AE3" w14:textId="77777777" w:rsidR="00823109" w:rsidRPr="007B75A9" w:rsidRDefault="00823109" w:rsidP="005E5368">
            <w:pPr>
              <w:spacing w:after="0" w:line="240" w:lineRule="auto"/>
              <w:rPr>
                <w:rFonts w:ascii="Calibri" w:eastAsia="Times New Roman" w:hAnsi="Calibri" w:cs="Calibri"/>
                <w:b/>
                <w:bCs/>
                <w:color w:val="000000"/>
                <w:kern w:val="0"/>
                <w14:ligatures w14:val="none"/>
              </w:rPr>
            </w:pPr>
            <w:r w:rsidRPr="007B75A9">
              <w:rPr>
                <w:rFonts w:ascii="Calibri" w:eastAsia="Times New Roman" w:hAnsi="Calibri" w:cs="Calibri"/>
                <w:b/>
                <w:bCs/>
                <w:color w:val="000000"/>
                <w:kern w:val="0"/>
                <w14:ligatures w14:val="none"/>
              </w:rPr>
              <w:t>Crop</w:t>
            </w:r>
          </w:p>
        </w:tc>
        <w:tc>
          <w:tcPr>
            <w:tcW w:w="1361" w:type="pct"/>
            <w:tcBorders>
              <w:top w:val="single" w:sz="4" w:space="0" w:color="auto"/>
              <w:left w:val="nil"/>
              <w:bottom w:val="single" w:sz="4" w:space="0" w:color="auto"/>
              <w:right w:val="nil"/>
            </w:tcBorders>
          </w:tcPr>
          <w:p w14:paraId="17054C32" w14:textId="77777777" w:rsidR="00823109" w:rsidRPr="007B75A9" w:rsidRDefault="00823109" w:rsidP="005E5368">
            <w:pPr>
              <w:spacing w:after="0" w:line="240" w:lineRule="auto"/>
              <w:rPr>
                <w:rFonts w:ascii="Calibri" w:eastAsia="Times New Roman" w:hAnsi="Calibri" w:cs="Calibri"/>
                <w:b/>
                <w:bCs/>
                <w:color w:val="000000"/>
                <w:kern w:val="0"/>
                <w14:ligatures w14:val="none"/>
              </w:rPr>
            </w:pPr>
          </w:p>
        </w:tc>
        <w:tc>
          <w:tcPr>
            <w:tcW w:w="1361" w:type="pct"/>
            <w:tcBorders>
              <w:top w:val="single" w:sz="4" w:space="0" w:color="auto"/>
              <w:left w:val="nil"/>
              <w:bottom w:val="single" w:sz="4" w:space="0" w:color="auto"/>
              <w:right w:val="single" w:sz="4" w:space="0" w:color="auto"/>
            </w:tcBorders>
            <w:shd w:val="clear" w:color="auto" w:fill="auto"/>
            <w:vAlign w:val="bottom"/>
            <w:hideMark/>
          </w:tcPr>
          <w:p w14:paraId="0E73D177" w14:textId="13614E4B" w:rsidR="00823109" w:rsidRPr="007B75A9" w:rsidRDefault="00823109" w:rsidP="005E5368">
            <w:pPr>
              <w:spacing w:after="0" w:line="240" w:lineRule="auto"/>
              <w:rPr>
                <w:rFonts w:ascii="Calibri" w:eastAsia="Times New Roman" w:hAnsi="Calibri" w:cs="Calibri"/>
                <w:b/>
                <w:bCs/>
                <w:color w:val="000000"/>
                <w:kern w:val="0"/>
                <w14:ligatures w14:val="none"/>
              </w:rPr>
            </w:pPr>
            <w:r w:rsidRPr="007B75A9">
              <w:rPr>
                <w:rFonts w:ascii="Calibri" w:eastAsia="Times New Roman" w:hAnsi="Calibri" w:cs="Calibri"/>
                <w:b/>
                <w:bCs/>
                <w:color w:val="000000"/>
                <w:kern w:val="0"/>
                <w14:ligatures w14:val="none"/>
              </w:rPr>
              <w:t>Direct Emission Factor</w:t>
            </w:r>
          </w:p>
        </w:tc>
        <w:tc>
          <w:tcPr>
            <w:tcW w:w="1187" w:type="pct"/>
            <w:tcBorders>
              <w:top w:val="single" w:sz="4" w:space="0" w:color="auto"/>
              <w:left w:val="nil"/>
              <w:bottom w:val="single" w:sz="4" w:space="0" w:color="auto"/>
              <w:right w:val="single" w:sz="4" w:space="0" w:color="auto"/>
            </w:tcBorders>
            <w:shd w:val="clear" w:color="auto" w:fill="auto"/>
            <w:vAlign w:val="bottom"/>
            <w:hideMark/>
          </w:tcPr>
          <w:p w14:paraId="0C378465" w14:textId="77777777" w:rsidR="00823109" w:rsidRPr="007B75A9" w:rsidRDefault="00823109" w:rsidP="005E5368">
            <w:pPr>
              <w:spacing w:after="0" w:line="240" w:lineRule="auto"/>
              <w:rPr>
                <w:rFonts w:ascii="Calibri" w:eastAsia="Times New Roman" w:hAnsi="Calibri" w:cs="Calibri"/>
                <w:b/>
                <w:bCs/>
                <w:color w:val="000000"/>
                <w:kern w:val="0"/>
                <w14:ligatures w14:val="none"/>
              </w:rPr>
            </w:pPr>
            <w:r w:rsidRPr="007B75A9">
              <w:rPr>
                <w:rFonts w:ascii="Calibri" w:eastAsia="Times New Roman" w:hAnsi="Calibri" w:cs="Calibri"/>
                <w:b/>
                <w:bCs/>
                <w:color w:val="000000"/>
                <w:kern w:val="0"/>
                <w14:ligatures w14:val="none"/>
              </w:rPr>
              <w:t>Background emission kg N ha</w:t>
            </w:r>
            <w:r w:rsidRPr="007B75A9">
              <w:rPr>
                <w:rFonts w:ascii="Calibri" w:eastAsia="Times New Roman" w:hAnsi="Calibri" w:cs="Calibri"/>
                <w:b/>
                <w:bCs/>
                <w:color w:val="000000"/>
                <w:kern w:val="0"/>
                <w:vertAlign w:val="superscript"/>
                <w14:ligatures w14:val="none"/>
              </w:rPr>
              <w:t xml:space="preserve">-1 </w:t>
            </w:r>
            <w:r w:rsidRPr="007B75A9">
              <w:rPr>
                <w:rFonts w:ascii="Calibri" w:eastAsia="Times New Roman" w:hAnsi="Calibri" w:cs="Calibri"/>
                <w:b/>
                <w:bCs/>
                <w:color w:val="000000"/>
                <w:kern w:val="0"/>
                <w14:ligatures w14:val="none"/>
              </w:rPr>
              <w:t>yr</w:t>
            </w:r>
            <w:r w:rsidRPr="007B75A9">
              <w:rPr>
                <w:rFonts w:ascii="Calibri" w:eastAsia="Times New Roman" w:hAnsi="Calibri" w:cs="Calibri"/>
                <w:b/>
                <w:bCs/>
                <w:color w:val="000000"/>
                <w:kern w:val="0"/>
                <w:vertAlign w:val="superscript"/>
                <w14:ligatures w14:val="none"/>
              </w:rPr>
              <w:t>-1</w:t>
            </w:r>
          </w:p>
        </w:tc>
      </w:tr>
      <w:tr w:rsidR="00823109" w:rsidRPr="007B75A9" w14:paraId="4B76134F"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283AAB8F"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Cabbage</w:t>
            </w:r>
          </w:p>
        </w:tc>
        <w:tc>
          <w:tcPr>
            <w:tcW w:w="1361" w:type="pct"/>
            <w:tcBorders>
              <w:top w:val="nil"/>
              <w:left w:val="nil"/>
              <w:bottom w:val="single" w:sz="4" w:space="0" w:color="auto"/>
              <w:right w:val="nil"/>
            </w:tcBorders>
          </w:tcPr>
          <w:p w14:paraId="7A94E4AB"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6DD457E0" w14:textId="4FC60404"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0.0077(±0.0021)</w:t>
            </w:r>
          </w:p>
        </w:tc>
        <w:tc>
          <w:tcPr>
            <w:tcW w:w="1187" w:type="pct"/>
            <w:tcBorders>
              <w:top w:val="nil"/>
              <w:left w:val="nil"/>
              <w:bottom w:val="single" w:sz="4" w:space="0" w:color="auto"/>
              <w:right w:val="single" w:sz="4" w:space="0" w:color="auto"/>
            </w:tcBorders>
            <w:shd w:val="clear" w:color="auto" w:fill="auto"/>
            <w:noWrap/>
            <w:vAlign w:val="bottom"/>
            <w:hideMark/>
          </w:tcPr>
          <w:p w14:paraId="063C1ECB"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1.9(±0.69)</w:t>
            </w:r>
          </w:p>
        </w:tc>
      </w:tr>
      <w:tr w:rsidR="00823109" w:rsidRPr="007B75A9" w14:paraId="3186AA9B"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0BCF9512"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Celery</w:t>
            </w:r>
          </w:p>
        </w:tc>
        <w:tc>
          <w:tcPr>
            <w:tcW w:w="1361" w:type="pct"/>
            <w:tcBorders>
              <w:top w:val="nil"/>
              <w:left w:val="nil"/>
              <w:bottom w:val="single" w:sz="4" w:space="0" w:color="auto"/>
              <w:right w:val="nil"/>
            </w:tcBorders>
          </w:tcPr>
          <w:p w14:paraId="3A1D480E"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35967F13" w14:textId="432D40D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0.0057(±0.0044)</w:t>
            </w:r>
          </w:p>
        </w:tc>
        <w:tc>
          <w:tcPr>
            <w:tcW w:w="1187" w:type="pct"/>
            <w:tcBorders>
              <w:top w:val="nil"/>
              <w:left w:val="nil"/>
              <w:bottom w:val="single" w:sz="4" w:space="0" w:color="auto"/>
              <w:right w:val="single" w:sz="4" w:space="0" w:color="auto"/>
            </w:tcBorders>
            <w:shd w:val="clear" w:color="auto" w:fill="auto"/>
            <w:noWrap/>
            <w:vAlign w:val="bottom"/>
            <w:hideMark/>
          </w:tcPr>
          <w:p w14:paraId="6995C3D5"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2.6(±0.74)</w:t>
            </w:r>
          </w:p>
        </w:tc>
      </w:tr>
      <w:tr w:rsidR="00823109" w:rsidRPr="007B75A9" w14:paraId="13B5E744"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164BC930"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Cucumber</w:t>
            </w:r>
          </w:p>
        </w:tc>
        <w:tc>
          <w:tcPr>
            <w:tcW w:w="1361" w:type="pct"/>
            <w:tcBorders>
              <w:top w:val="nil"/>
              <w:left w:val="nil"/>
              <w:bottom w:val="single" w:sz="4" w:space="0" w:color="auto"/>
              <w:right w:val="nil"/>
            </w:tcBorders>
          </w:tcPr>
          <w:p w14:paraId="5A8D868F"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7471F7D9" w14:textId="0FE18A91"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0.0028(±0.0005)</w:t>
            </w:r>
          </w:p>
        </w:tc>
        <w:tc>
          <w:tcPr>
            <w:tcW w:w="1187" w:type="pct"/>
            <w:tcBorders>
              <w:top w:val="nil"/>
              <w:left w:val="nil"/>
              <w:bottom w:val="single" w:sz="4" w:space="0" w:color="auto"/>
              <w:right w:val="single" w:sz="4" w:space="0" w:color="auto"/>
            </w:tcBorders>
            <w:shd w:val="clear" w:color="auto" w:fill="auto"/>
            <w:noWrap/>
            <w:vAlign w:val="bottom"/>
            <w:hideMark/>
          </w:tcPr>
          <w:p w14:paraId="533E2FA0"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0.82(±0.38)</w:t>
            </w:r>
          </w:p>
        </w:tc>
      </w:tr>
      <w:tr w:rsidR="00823109" w:rsidRPr="007B75A9" w14:paraId="04A69CD5"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4475E2E3"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Maize</w:t>
            </w:r>
          </w:p>
        </w:tc>
        <w:tc>
          <w:tcPr>
            <w:tcW w:w="1361" w:type="pct"/>
            <w:tcBorders>
              <w:top w:val="nil"/>
              <w:left w:val="nil"/>
              <w:bottom w:val="single" w:sz="4" w:space="0" w:color="auto"/>
              <w:right w:val="nil"/>
            </w:tcBorders>
          </w:tcPr>
          <w:p w14:paraId="72DB174E"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798DE75E" w14:textId="318C6A69"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0.0071(±0.001)</w:t>
            </w:r>
          </w:p>
        </w:tc>
        <w:tc>
          <w:tcPr>
            <w:tcW w:w="1187" w:type="pct"/>
            <w:tcBorders>
              <w:top w:val="nil"/>
              <w:left w:val="nil"/>
              <w:bottom w:val="single" w:sz="4" w:space="0" w:color="auto"/>
              <w:right w:val="single" w:sz="4" w:space="0" w:color="auto"/>
            </w:tcBorders>
            <w:shd w:val="clear" w:color="auto" w:fill="auto"/>
            <w:noWrap/>
            <w:vAlign w:val="bottom"/>
            <w:hideMark/>
          </w:tcPr>
          <w:p w14:paraId="53F1F73C"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0.63(±0.09)</w:t>
            </w:r>
          </w:p>
        </w:tc>
      </w:tr>
      <w:tr w:rsidR="00823109" w:rsidRPr="007B75A9" w14:paraId="64A404F4"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06DB374D"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Others</w:t>
            </w:r>
          </w:p>
        </w:tc>
        <w:tc>
          <w:tcPr>
            <w:tcW w:w="1361" w:type="pct"/>
            <w:tcBorders>
              <w:top w:val="nil"/>
              <w:left w:val="nil"/>
              <w:bottom w:val="single" w:sz="4" w:space="0" w:color="auto"/>
              <w:right w:val="nil"/>
            </w:tcBorders>
          </w:tcPr>
          <w:p w14:paraId="5BF81F00"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22E546FD" w14:textId="3639A192"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0.0166(±0.0088)</w:t>
            </w:r>
          </w:p>
        </w:tc>
        <w:tc>
          <w:tcPr>
            <w:tcW w:w="1187" w:type="pct"/>
            <w:tcBorders>
              <w:top w:val="nil"/>
              <w:left w:val="nil"/>
              <w:bottom w:val="single" w:sz="4" w:space="0" w:color="auto"/>
              <w:right w:val="single" w:sz="4" w:space="0" w:color="auto"/>
            </w:tcBorders>
            <w:shd w:val="clear" w:color="auto" w:fill="auto"/>
            <w:noWrap/>
            <w:vAlign w:val="bottom"/>
            <w:hideMark/>
          </w:tcPr>
          <w:p w14:paraId="50E10C5C"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0.53(±0.08)</w:t>
            </w:r>
          </w:p>
        </w:tc>
      </w:tr>
      <w:tr w:rsidR="00823109" w:rsidRPr="007B75A9" w14:paraId="0F8B9972"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035EF530"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Paddy rice</w:t>
            </w:r>
          </w:p>
        </w:tc>
        <w:tc>
          <w:tcPr>
            <w:tcW w:w="1361" w:type="pct"/>
            <w:tcBorders>
              <w:top w:val="nil"/>
              <w:left w:val="nil"/>
              <w:bottom w:val="single" w:sz="4" w:space="0" w:color="auto"/>
              <w:right w:val="nil"/>
            </w:tcBorders>
          </w:tcPr>
          <w:p w14:paraId="007E25E3"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6CF0DF2B" w14:textId="612917AD"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0.0048(±0.0005)</w:t>
            </w:r>
          </w:p>
        </w:tc>
        <w:tc>
          <w:tcPr>
            <w:tcW w:w="1187" w:type="pct"/>
            <w:tcBorders>
              <w:top w:val="nil"/>
              <w:left w:val="nil"/>
              <w:bottom w:val="single" w:sz="4" w:space="0" w:color="auto"/>
              <w:right w:val="single" w:sz="4" w:space="0" w:color="auto"/>
            </w:tcBorders>
            <w:shd w:val="clear" w:color="auto" w:fill="auto"/>
            <w:noWrap/>
            <w:vAlign w:val="bottom"/>
            <w:hideMark/>
          </w:tcPr>
          <w:p w14:paraId="6FAE5F51"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0.43(±0.07)</w:t>
            </w:r>
          </w:p>
        </w:tc>
      </w:tr>
      <w:tr w:rsidR="00823109" w:rsidRPr="007B75A9" w14:paraId="32C01E24"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798A56FE"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Peanut</w:t>
            </w:r>
          </w:p>
        </w:tc>
        <w:tc>
          <w:tcPr>
            <w:tcW w:w="1361" w:type="pct"/>
            <w:tcBorders>
              <w:top w:val="nil"/>
              <w:left w:val="nil"/>
              <w:bottom w:val="single" w:sz="4" w:space="0" w:color="auto"/>
              <w:right w:val="nil"/>
            </w:tcBorders>
          </w:tcPr>
          <w:p w14:paraId="49C3E134"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4B385166" w14:textId="1FB6FAE5"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0.0022(±0)</w:t>
            </w:r>
          </w:p>
        </w:tc>
        <w:tc>
          <w:tcPr>
            <w:tcW w:w="1187" w:type="pct"/>
            <w:tcBorders>
              <w:top w:val="nil"/>
              <w:left w:val="nil"/>
              <w:bottom w:val="single" w:sz="4" w:space="0" w:color="auto"/>
              <w:right w:val="single" w:sz="4" w:space="0" w:color="auto"/>
            </w:tcBorders>
            <w:shd w:val="clear" w:color="auto" w:fill="auto"/>
            <w:noWrap/>
            <w:vAlign w:val="bottom"/>
            <w:hideMark/>
          </w:tcPr>
          <w:p w14:paraId="4A978B19"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1(±0)</w:t>
            </w:r>
          </w:p>
        </w:tc>
      </w:tr>
      <w:tr w:rsidR="00823109" w:rsidRPr="007B75A9" w14:paraId="126D9E00"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0F511FAD"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lastRenderedPageBreak/>
              <w:t>Rapeseed</w:t>
            </w:r>
          </w:p>
        </w:tc>
        <w:tc>
          <w:tcPr>
            <w:tcW w:w="1361" w:type="pct"/>
            <w:tcBorders>
              <w:top w:val="nil"/>
              <w:left w:val="nil"/>
              <w:bottom w:val="single" w:sz="4" w:space="0" w:color="auto"/>
              <w:right w:val="nil"/>
            </w:tcBorders>
          </w:tcPr>
          <w:p w14:paraId="0B29016B"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3638E619" w14:textId="0BA9C64C"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0.0055(±0.0007)</w:t>
            </w:r>
          </w:p>
        </w:tc>
        <w:tc>
          <w:tcPr>
            <w:tcW w:w="1187" w:type="pct"/>
            <w:tcBorders>
              <w:top w:val="nil"/>
              <w:left w:val="nil"/>
              <w:bottom w:val="single" w:sz="4" w:space="0" w:color="auto"/>
              <w:right w:val="single" w:sz="4" w:space="0" w:color="auto"/>
            </w:tcBorders>
            <w:shd w:val="clear" w:color="auto" w:fill="auto"/>
            <w:noWrap/>
            <w:vAlign w:val="bottom"/>
            <w:hideMark/>
          </w:tcPr>
          <w:p w14:paraId="3FE0140A"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0.3(±0.14)</w:t>
            </w:r>
          </w:p>
        </w:tc>
      </w:tr>
      <w:tr w:rsidR="00823109" w:rsidRPr="007B75A9" w14:paraId="38337111"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12531BBA"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Soybean</w:t>
            </w:r>
          </w:p>
        </w:tc>
        <w:tc>
          <w:tcPr>
            <w:tcW w:w="1361" w:type="pct"/>
            <w:tcBorders>
              <w:top w:val="nil"/>
              <w:left w:val="nil"/>
              <w:bottom w:val="single" w:sz="4" w:space="0" w:color="auto"/>
              <w:right w:val="nil"/>
            </w:tcBorders>
          </w:tcPr>
          <w:p w14:paraId="36D416A7"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195B6B1D" w14:textId="317A2B18"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0.009(±0.0038)</w:t>
            </w:r>
          </w:p>
        </w:tc>
        <w:tc>
          <w:tcPr>
            <w:tcW w:w="1187" w:type="pct"/>
            <w:tcBorders>
              <w:top w:val="nil"/>
              <w:left w:val="nil"/>
              <w:bottom w:val="single" w:sz="4" w:space="0" w:color="auto"/>
              <w:right w:val="single" w:sz="4" w:space="0" w:color="auto"/>
            </w:tcBorders>
            <w:shd w:val="clear" w:color="auto" w:fill="auto"/>
            <w:noWrap/>
            <w:vAlign w:val="bottom"/>
            <w:hideMark/>
          </w:tcPr>
          <w:p w14:paraId="63290862"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1.25(±0.62)</w:t>
            </w:r>
          </w:p>
        </w:tc>
      </w:tr>
      <w:tr w:rsidR="00823109" w:rsidRPr="007B75A9" w14:paraId="12742E1C"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28856E5F"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Tomato</w:t>
            </w:r>
          </w:p>
        </w:tc>
        <w:tc>
          <w:tcPr>
            <w:tcW w:w="1361" w:type="pct"/>
            <w:tcBorders>
              <w:top w:val="nil"/>
              <w:left w:val="nil"/>
              <w:bottom w:val="single" w:sz="4" w:space="0" w:color="auto"/>
              <w:right w:val="nil"/>
            </w:tcBorders>
          </w:tcPr>
          <w:p w14:paraId="5AA06E09"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21E7FA25" w14:textId="232B992F"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0.0041(±0.0017)</w:t>
            </w:r>
          </w:p>
        </w:tc>
        <w:tc>
          <w:tcPr>
            <w:tcW w:w="1187" w:type="pct"/>
            <w:tcBorders>
              <w:top w:val="nil"/>
              <w:left w:val="nil"/>
              <w:bottom w:val="single" w:sz="4" w:space="0" w:color="auto"/>
              <w:right w:val="single" w:sz="4" w:space="0" w:color="auto"/>
            </w:tcBorders>
            <w:shd w:val="clear" w:color="auto" w:fill="auto"/>
            <w:noWrap/>
            <w:vAlign w:val="bottom"/>
            <w:hideMark/>
          </w:tcPr>
          <w:p w14:paraId="5B7429CB"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1.75(±0.85)</w:t>
            </w:r>
          </w:p>
        </w:tc>
      </w:tr>
      <w:tr w:rsidR="00823109" w:rsidRPr="007B75A9" w14:paraId="5394F780"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0E19A817"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Upland rice</w:t>
            </w:r>
          </w:p>
        </w:tc>
        <w:tc>
          <w:tcPr>
            <w:tcW w:w="1361" w:type="pct"/>
            <w:tcBorders>
              <w:top w:val="nil"/>
              <w:left w:val="nil"/>
              <w:bottom w:val="single" w:sz="4" w:space="0" w:color="auto"/>
              <w:right w:val="nil"/>
            </w:tcBorders>
          </w:tcPr>
          <w:p w14:paraId="7EEC6FCD"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09522B83" w14:textId="23AB5519"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0.0087(±0.0041)</w:t>
            </w:r>
          </w:p>
        </w:tc>
        <w:tc>
          <w:tcPr>
            <w:tcW w:w="1187" w:type="pct"/>
            <w:tcBorders>
              <w:top w:val="nil"/>
              <w:left w:val="nil"/>
              <w:bottom w:val="single" w:sz="4" w:space="0" w:color="auto"/>
              <w:right w:val="single" w:sz="4" w:space="0" w:color="auto"/>
            </w:tcBorders>
            <w:shd w:val="clear" w:color="auto" w:fill="auto"/>
            <w:noWrap/>
            <w:vAlign w:val="bottom"/>
            <w:hideMark/>
          </w:tcPr>
          <w:p w14:paraId="305BFA10"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0.38(±0.07)</w:t>
            </w:r>
          </w:p>
        </w:tc>
      </w:tr>
      <w:tr w:rsidR="00823109" w:rsidRPr="007B75A9" w14:paraId="7E3C4D41"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14E7D27A"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vegetable</w:t>
            </w:r>
          </w:p>
        </w:tc>
        <w:tc>
          <w:tcPr>
            <w:tcW w:w="1361" w:type="pct"/>
            <w:tcBorders>
              <w:top w:val="nil"/>
              <w:left w:val="nil"/>
              <w:bottom w:val="single" w:sz="4" w:space="0" w:color="auto"/>
              <w:right w:val="nil"/>
            </w:tcBorders>
          </w:tcPr>
          <w:p w14:paraId="2766A399"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1C825828" w14:textId="605491B5"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0.0054(±0.0021)</w:t>
            </w:r>
          </w:p>
        </w:tc>
        <w:tc>
          <w:tcPr>
            <w:tcW w:w="1187" w:type="pct"/>
            <w:tcBorders>
              <w:top w:val="nil"/>
              <w:left w:val="nil"/>
              <w:bottom w:val="single" w:sz="4" w:space="0" w:color="auto"/>
              <w:right w:val="single" w:sz="4" w:space="0" w:color="auto"/>
            </w:tcBorders>
            <w:shd w:val="clear" w:color="auto" w:fill="auto"/>
            <w:noWrap/>
            <w:vAlign w:val="bottom"/>
            <w:hideMark/>
          </w:tcPr>
          <w:p w14:paraId="4F7CB519"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1.8673(±0.6764)</w:t>
            </w:r>
          </w:p>
        </w:tc>
      </w:tr>
      <w:tr w:rsidR="00823109" w:rsidRPr="007B75A9" w14:paraId="595FE8E6" w14:textId="77777777" w:rsidTr="00AB1ED9">
        <w:trPr>
          <w:trHeight w:val="287"/>
          <w:jc w:val="center"/>
        </w:trPr>
        <w:tc>
          <w:tcPr>
            <w:tcW w:w="1091" w:type="pct"/>
            <w:tcBorders>
              <w:top w:val="nil"/>
              <w:left w:val="single" w:sz="4" w:space="0" w:color="auto"/>
              <w:bottom w:val="single" w:sz="4" w:space="0" w:color="auto"/>
              <w:right w:val="single" w:sz="4" w:space="0" w:color="auto"/>
            </w:tcBorders>
            <w:shd w:val="clear" w:color="auto" w:fill="auto"/>
            <w:noWrap/>
            <w:vAlign w:val="bottom"/>
            <w:hideMark/>
          </w:tcPr>
          <w:p w14:paraId="6A6CBA43" w14:textId="77777777" w:rsidR="00823109" w:rsidRPr="007B75A9" w:rsidRDefault="00823109" w:rsidP="005E5368">
            <w:pPr>
              <w:spacing w:after="0" w:line="240" w:lineRule="auto"/>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Wheat</w:t>
            </w:r>
          </w:p>
        </w:tc>
        <w:tc>
          <w:tcPr>
            <w:tcW w:w="1361" w:type="pct"/>
            <w:tcBorders>
              <w:top w:val="nil"/>
              <w:left w:val="nil"/>
              <w:bottom w:val="single" w:sz="4" w:space="0" w:color="auto"/>
              <w:right w:val="nil"/>
            </w:tcBorders>
          </w:tcPr>
          <w:p w14:paraId="6E07D207"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p>
        </w:tc>
        <w:tc>
          <w:tcPr>
            <w:tcW w:w="1361" w:type="pct"/>
            <w:tcBorders>
              <w:top w:val="nil"/>
              <w:left w:val="nil"/>
              <w:bottom w:val="single" w:sz="4" w:space="0" w:color="auto"/>
              <w:right w:val="single" w:sz="4" w:space="0" w:color="auto"/>
            </w:tcBorders>
            <w:shd w:val="clear" w:color="auto" w:fill="auto"/>
            <w:noWrap/>
            <w:vAlign w:val="bottom"/>
            <w:hideMark/>
          </w:tcPr>
          <w:p w14:paraId="68327BB9" w14:textId="38B0B476"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0.0059(±0.0009)</w:t>
            </w:r>
          </w:p>
        </w:tc>
        <w:tc>
          <w:tcPr>
            <w:tcW w:w="1187" w:type="pct"/>
            <w:tcBorders>
              <w:top w:val="nil"/>
              <w:left w:val="nil"/>
              <w:bottom w:val="single" w:sz="4" w:space="0" w:color="auto"/>
              <w:right w:val="single" w:sz="4" w:space="0" w:color="auto"/>
            </w:tcBorders>
            <w:shd w:val="clear" w:color="auto" w:fill="auto"/>
            <w:noWrap/>
            <w:vAlign w:val="bottom"/>
            <w:hideMark/>
          </w:tcPr>
          <w:p w14:paraId="73C14ACF" w14:textId="77777777" w:rsidR="00823109" w:rsidRPr="007B75A9" w:rsidRDefault="00823109" w:rsidP="005E5368">
            <w:pPr>
              <w:spacing w:after="0" w:line="240" w:lineRule="auto"/>
              <w:jc w:val="right"/>
              <w:rPr>
                <w:rFonts w:ascii="Calibri" w:eastAsia="Times New Roman" w:hAnsi="Calibri" w:cs="Calibri"/>
                <w:color w:val="000000"/>
                <w:kern w:val="0"/>
                <w14:ligatures w14:val="none"/>
              </w:rPr>
            </w:pPr>
            <w:r w:rsidRPr="007B75A9">
              <w:rPr>
                <w:rFonts w:ascii="Calibri" w:eastAsia="Times New Roman" w:hAnsi="Calibri" w:cs="Calibri"/>
                <w:color w:val="000000"/>
                <w:kern w:val="0"/>
                <w14:ligatures w14:val="none"/>
              </w:rPr>
              <w:t>0.63(±0.16)</w:t>
            </w:r>
          </w:p>
        </w:tc>
      </w:tr>
    </w:tbl>
    <w:p w14:paraId="4F76A994" w14:textId="77777777" w:rsidR="006160EC" w:rsidRDefault="006160EC" w:rsidP="006160EC"/>
    <w:p w14:paraId="16546D6F" w14:textId="4D23C4FA" w:rsidR="006160EC" w:rsidRDefault="0049426A" w:rsidP="006160EC">
      <w:r>
        <w:t xml:space="preserve">Akiyama </w:t>
      </w:r>
      <w:r w:rsidR="003D4FEB">
        <w:t>et al</w:t>
      </w:r>
      <w:r>
        <w:t>(2005</w:t>
      </w:r>
      <w:r w:rsidR="006160EC">
        <w:t>)</w:t>
      </w:r>
      <w:r w:rsidR="003D4FEB" w:rsidRPr="003D4FEB">
        <w:t xml:space="preserve"> </w:t>
      </w:r>
      <w:sdt>
        <w:sdtPr>
          <w:alias w:val="SmartCite Citation"/>
          <w:tag w:val="bad6be57-5e2a-460d-9424-598e2d5bba4e:ffaee526-f7f3-4168-af4d-53291d45e544+"/>
          <w:id w:val="-813560332"/>
          <w:placeholder>
            <w:docPart w:val="8938377F90304196A3226D952C142F66"/>
          </w:placeholder>
        </w:sdtPr>
        <w:sdtContent>
          <w:r w:rsidR="00477515" w:rsidRPr="00477515">
            <w:rPr>
              <w:rFonts w:ascii="Calibri" w:eastAsia="Times New Roman" w:hAnsi="Calibri" w:cs="Calibri"/>
              <w:vertAlign w:val="superscript"/>
            </w:rPr>
            <w:t>5</w:t>
          </w:r>
        </w:sdtContent>
      </w:sdt>
      <w:r w:rsidR="006160EC">
        <w:t xml:space="preserve"> published </w:t>
      </w:r>
      <w:r w:rsidR="00B12856">
        <w:t>N</w:t>
      </w:r>
      <w:r w:rsidR="00B12856" w:rsidRPr="00B12856">
        <w:rPr>
          <w:vertAlign w:val="subscript"/>
        </w:rPr>
        <w:t>2</w:t>
      </w:r>
      <w:r w:rsidR="00B12856">
        <w:t xml:space="preserve">O </w:t>
      </w:r>
      <w:r w:rsidR="006160EC">
        <w:t>emission factors</w:t>
      </w:r>
      <w:r w:rsidR="00B12856">
        <w:t xml:space="preserve"> </w:t>
      </w:r>
      <w:r w:rsidR="008674A5">
        <w:t xml:space="preserve"> and background emissions values </w:t>
      </w:r>
      <w:r w:rsidR="00B12856">
        <w:t>(</w:t>
      </w:r>
      <w:r w:rsidR="00B12856">
        <w:fldChar w:fldCharType="begin"/>
      </w:r>
      <w:r w:rsidR="00B12856">
        <w:instrText xml:space="preserve"> REF _Ref150793331 \h </w:instrText>
      </w:r>
      <w:r w:rsidR="00B12856">
        <w:fldChar w:fldCharType="separate"/>
      </w:r>
      <w:r w:rsidR="00A42D66">
        <w:t xml:space="preserve">Table </w:t>
      </w:r>
      <w:r w:rsidR="00A42D66">
        <w:rPr>
          <w:noProof/>
        </w:rPr>
        <w:t>8</w:t>
      </w:r>
      <w:r w:rsidR="00B12856">
        <w:fldChar w:fldCharType="end"/>
      </w:r>
      <w:r w:rsidR="00B12856">
        <w:t>)</w:t>
      </w:r>
      <w:r w:rsidR="006160EC">
        <w:t xml:space="preserve"> for different rice water regimes</w:t>
      </w:r>
      <w:r w:rsidR="00B12856">
        <w:t xml:space="preserve"> that were used in </w:t>
      </w:r>
      <w:r w:rsidR="00B12856">
        <w:fldChar w:fldCharType="begin"/>
      </w:r>
      <w:r w:rsidR="00B12856">
        <w:instrText xml:space="preserve"> REF _Ref150699271 \h </w:instrText>
      </w:r>
      <w:r w:rsidR="00B12856">
        <w:fldChar w:fldCharType="separate"/>
      </w:r>
      <w:r w:rsidR="00A42D66" w:rsidRPr="00763625">
        <w:t xml:space="preserve">Equation </w:t>
      </w:r>
      <w:r w:rsidR="00A42D66">
        <w:rPr>
          <w:noProof/>
        </w:rPr>
        <w:t>8</w:t>
      </w:r>
      <w:r w:rsidR="00B12856">
        <w:fldChar w:fldCharType="end"/>
      </w:r>
      <w:r w:rsidR="00B12856">
        <w:t xml:space="preserve"> to estimate seasonal N</w:t>
      </w:r>
      <w:r w:rsidR="00B12856" w:rsidRPr="00B12856">
        <w:rPr>
          <w:vertAlign w:val="subscript"/>
        </w:rPr>
        <w:t>2</w:t>
      </w:r>
      <w:r w:rsidR="00B12856">
        <w:t>O emissions.</w:t>
      </w:r>
      <w:r w:rsidR="0008219F">
        <w:t xml:space="preserve"> The</w:t>
      </w:r>
      <w:r w:rsidR="00D72CB0">
        <w:t xml:space="preserve"> background emissions were sampled from a normal distribution while the EF</w:t>
      </w:r>
      <w:r w:rsidR="00F05CF8">
        <w:t xml:space="preserve"> was sampled from a beta distribution during the Monte Carlo simulations to estimate uncertainty.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160"/>
      </w:tblGrid>
      <w:tr w:rsidR="00823109" w14:paraId="3D989415" w14:textId="77777777" w:rsidTr="00B07DBC">
        <w:trPr>
          <w:trHeight w:val="404"/>
          <w:jc w:val="center"/>
        </w:trPr>
        <w:tc>
          <w:tcPr>
            <w:tcW w:w="4464" w:type="dxa"/>
            <w:vAlign w:val="center"/>
          </w:tcPr>
          <w:p w14:paraId="30D8DEC0" w14:textId="5F5B302B" w:rsidR="00823109" w:rsidRDefault="00000000" w:rsidP="00AD74AF">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wr</m:t>
                      </m:r>
                    </m:sub>
                  </m:sSub>
                  <m:r>
                    <w:rPr>
                      <w:rFonts w:ascii="Cambria Math" w:hAnsi="Cambria Math"/>
                    </w:rPr>
                    <m:t>×</m:t>
                  </m:r>
                  <m:sSub>
                    <m:sSubPr>
                      <m:ctrlPr>
                        <w:rPr>
                          <w:rFonts w:ascii="Cambria Math" w:hAnsi="Cambria Math"/>
                          <w:i/>
                        </w:rPr>
                      </m:ctrlPr>
                    </m:sSubPr>
                    <m:e>
                      <m:r>
                        <w:rPr>
                          <w:rFonts w:ascii="Cambria Math" w:hAnsi="Cambria Math"/>
                        </w:rPr>
                        <m:t>WR</m:t>
                      </m:r>
                    </m:e>
                    <m:sub>
                      <m:r>
                        <w:rPr>
                          <w:rFonts w:ascii="Cambria Math" w:hAnsi="Cambria Math"/>
                        </w:rPr>
                        <m:t>prop</m:t>
                      </m:r>
                    </m:sub>
                  </m:sSub>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bg</m:t>
                  </m:r>
                </m:sub>
              </m:sSub>
            </m:oMath>
            <w:r w:rsidR="008E652D">
              <w:t xml:space="preserve"> </w:t>
            </w:r>
          </w:p>
        </w:tc>
        <w:tc>
          <w:tcPr>
            <w:tcW w:w="2160" w:type="dxa"/>
            <w:vAlign w:val="center"/>
          </w:tcPr>
          <w:p w14:paraId="0AE63C00" w14:textId="2286DE34" w:rsidR="00823109" w:rsidRPr="00763625" w:rsidRDefault="00823109" w:rsidP="00E8730C">
            <w:pPr>
              <w:pStyle w:val="ghgcaption"/>
            </w:pPr>
            <w:bookmarkStart w:id="77" w:name="_Ref150699271"/>
            <w:r w:rsidRPr="00763625">
              <w:t xml:space="preserve">Equation </w:t>
            </w:r>
            <w:fldSimple w:instr=" SEQ Equation \* ARABIC ">
              <w:r w:rsidR="00A42D66">
                <w:rPr>
                  <w:noProof/>
                </w:rPr>
                <w:t>8</w:t>
              </w:r>
            </w:fldSimple>
            <w:bookmarkEnd w:id="77"/>
          </w:p>
        </w:tc>
      </w:tr>
    </w:tbl>
    <w:p w14:paraId="7392CFE5" w14:textId="6784D07E" w:rsidR="00AB1ED9" w:rsidRDefault="00AB1ED9" w:rsidP="00E8730C">
      <w:pPr>
        <w:pStyle w:val="ghgcaption"/>
      </w:pPr>
    </w:p>
    <w:tbl>
      <w:tblPr>
        <w:tblW w:w="5000" w:type="pct"/>
        <w:jc w:val="center"/>
        <w:tblLook w:val="04A0" w:firstRow="1" w:lastRow="0" w:firstColumn="1" w:lastColumn="0" w:noHBand="0" w:noVBand="1"/>
      </w:tblPr>
      <w:tblGrid>
        <w:gridCol w:w="3605"/>
        <w:gridCol w:w="2775"/>
        <w:gridCol w:w="3196"/>
      </w:tblGrid>
      <w:tr w:rsidR="0039159A" w:rsidRPr="001C102C" w14:paraId="37B88E5D" w14:textId="77777777" w:rsidTr="00AB1ED9">
        <w:trPr>
          <w:trHeight w:val="296"/>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6A32BE39" w14:textId="27A1767A" w:rsidR="0039159A" w:rsidRPr="001C102C" w:rsidRDefault="00AB1ED9" w:rsidP="005E5368">
            <w:pPr>
              <w:spacing w:after="0" w:line="240" w:lineRule="auto"/>
              <w:rPr>
                <w:rFonts w:ascii="Calibri" w:eastAsia="Times New Roman" w:hAnsi="Calibri" w:cs="Calibri"/>
                <w:b/>
                <w:bCs/>
                <w:color w:val="000000"/>
                <w:kern w:val="0"/>
                <w14:ligatures w14:val="none"/>
              </w:rPr>
            </w:pPr>
            <w:bookmarkStart w:id="78" w:name="_Ref150793331"/>
            <w:bookmarkStart w:id="79" w:name="_Toc150459615"/>
            <w:bookmarkStart w:id="80" w:name="_Toc150795350"/>
            <w:r>
              <w:t xml:space="preserve">Table </w:t>
            </w:r>
            <w:fldSimple w:instr=" SEQ Table \* ARABIC ">
              <w:r w:rsidR="00A42D66">
                <w:rPr>
                  <w:noProof/>
                </w:rPr>
                <w:t>8</w:t>
              </w:r>
            </w:fldSimple>
            <w:bookmarkEnd w:id="78"/>
            <w:r>
              <w:t xml:space="preserve">: Akiyama </w:t>
            </w:r>
            <w:r w:rsidR="003D4FEB">
              <w:t>et al</w:t>
            </w:r>
            <w:r>
              <w:t>(2005)</w:t>
            </w:r>
            <w:r w:rsidR="003D4FEB">
              <w:t xml:space="preserve"> </w:t>
            </w:r>
            <w:sdt>
              <w:sdtPr>
                <w:alias w:val="SmartCite Citation"/>
                <w:tag w:val="bad6be57-5e2a-460d-9424-598e2d5bba4e:ffaee526-f7f3-4168-af4d-53291d45e544+"/>
                <w:id w:val="1801032139"/>
                <w:placeholder>
                  <w:docPart w:val="8015B2B3C0224F0E9AE32FF0B94E8B4E"/>
                </w:placeholder>
              </w:sdtPr>
              <w:sdtContent>
                <w:r w:rsidR="001E1CC2">
                  <w:t xml:space="preserve"> </w:t>
                </w:r>
              </w:sdtContent>
            </w:sdt>
            <w:r>
              <w:t>emission factors for different rice water regimes</w:t>
            </w:r>
            <w:r w:rsidR="00B07DBC">
              <w:t xml:space="preserve"> (</w:t>
            </w:r>
            <w:r w:rsidR="00B07DBC">
              <w:fldChar w:fldCharType="begin"/>
            </w:r>
            <w:r w:rsidR="00B07DBC">
              <w:instrText xml:space="preserve"> REF _Ref150699271 \h </w:instrText>
            </w:r>
            <w:r w:rsidR="00B07DBC">
              <w:fldChar w:fldCharType="separate"/>
            </w:r>
            <w:r w:rsidR="00A42D66" w:rsidRPr="00763625">
              <w:t xml:space="preserve">Equation </w:t>
            </w:r>
            <w:r w:rsidR="00A42D66">
              <w:rPr>
                <w:noProof/>
              </w:rPr>
              <w:t>8</w:t>
            </w:r>
            <w:r w:rsidR="00B07DBC">
              <w:fldChar w:fldCharType="end"/>
            </w:r>
            <w:r w:rsidR="00B07DBC">
              <w:t>)</w:t>
            </w:r>
            <w:r>
              <w:t>.</w:t>
            </w:r>
            <w:bookmarkEnd w:id="79"/>
            <w:bookmarkEnd w:id="80"/>
          </w:p>
        </w:tc>
      </w:tr>
      <w:tr w:rsidR="006160EC" w:rsidRPr="001C102C" w14:paraId="04BC9761" w14:textId="77777777" w:rsidTr="00AB1ED9">
        <w:trPr>
          <w:trHeight w:val="580"/>
          <w:jc w:val="center"/>
        </w:trPr>
        <w:tc>
          <w:tcPr>
            <w:tcW w:w="18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FF6E68F" w14:textId="77777777" w:rsidR="006160EC" w:rsidRPr="001C102C" w:rsidRDefault="006160EC" w:rsidP="005E5368">
            <w:pPr>
              <w:spacing w:after="0" w:line="240" w:lineRule="auto"/>
              <w:rPr>
                <w:rFonts w:ascii="Calibri" w:eastAsia="Times New Roman" w:hAnsi="Calibri" w:cs="Calibri"/>
                <w:b/>
                <w:bCs/>
                <w:color w:val="000000"/>
                <w:kern w:val="0"/>
                <w14:ligatures w14:val="none"/>
              </w:rPr>
            </w:pPr>
            <w:r w:rsidRPr="001C102C">
              <w:rPr>
                <w:rFonts w:ascii="Calibri" w:eastAsia="Times New Roman" w:hAnsi="Calibri" w:cs="Calibri"/>
                <w:b/>
                <w:bCs/>
                <w:color w:val="000000"/>
                <w:kern w:val="0"/>
                <w14:ligatures w14:val="none"/>
              </w:rPr>
              <w:t>Water Regime</w:t>
            </w:r>
          </w:p>
        </w:tc>
        <w:tc>
          <w:tcPr>
            <w:tcW w:w="1449" w:type="pct"/>
            <w:tcBorders>
              <w:top w:val="single" w:sz="4" w:space="0" w:color="auto"/>
              <w:left w:val="nil"/>
              <w:bottom w:val="single" w:sz="4" w:space="0" w:color="auto"/>
              <w:right w:val="single" w:sz="4" w:space="0" w:color="auto"/>
            </w:tcBorders>
            <w:shd w:val="clear" w:color="auto" w:fill="auto"/>
            <w:vAlign w:val="bottom"/>
            <w:hideMark/>
          </w:tcPr>
          <w:p w14:paraId="7DF7CE5E" w14:textId="77777777" w:rsidR="006160EC" w:rsidRPr="001C102C" w:rsidRDefault="006160EC" w:rsidP="005E5368">
            <w:pPr>
              <w:spacing w:after="0" w:line="240" w:lineRule="auto"/>
              <w:rPr>
                <w:rFonts w:ascii="Calibri" w:eastAsia="Times New Roman" w:hAnsi="Calibri" w:cs="Calibri"/>
                <w:b/>
                <w:bCs/>
                <w:color w:val="000000"/>
                <w:kern w:val="0"/>
                <w14:ligatures w14:val="none"/>
              </w:rPr>
            </w:pPr>
            <w:r w:rsidRPr="001C102C">
              <w:rPr>
                <w:rFonts w:ascii="Calibri" w:eastAsia="Times New Roman" w:hAnsi="Calibri" w:cs="Calibri"/>
                <w:b/>
                <w:bCs/>
                <w:color w:val="000000"/>
                <w:kern w:val="0"/>
                <w14:ligatures w14:val="none"/>
              </w:rPr>
              <w:t>Background emission kg N ha</w:t>
            </w:r>
            <w:r w:rsidRPr="001C102C">
              <w:rPr>
                <w:rFonts w:ascii="Calibri" w:eastAsia="Times New Roman" w:hAnsi="Calibri" w:cs="Calibri"/>
                <w:b/>
                <w:bCs/>
                <w:color w:val="000000"/>
                <w:kern w:val="0"/>
                <w:vertAlign w:val="superscript"/>
                <w14:ligatures w14:val="none"/>
              </w:rPr>
              <w:t>-1</w:t>
            </w:r>
            <w:r w:rsidRPr="001C102C">
              <w:rPr>
                <w:rFonts w:ascii="Calibri" w:eastAsia="Times New Roman" w:hAnsi="Calibri" w:cs="Calibri"/>
                <w:b/>
                <w:bCs/>
                <w:color w:val="000000"/>
                <w:kern w:val="0"/>
                <w14:ligatures w14:val="none"/>
              </w:rPr>
              <w:t xml:space="preserve"> yr</w:t>
            </w:r>
            <w:r w:rsidRPr="001C102C">
              <w:rPr>
                <w:rFonts w:ascii="Calibri" w:eastAsia="Times New Roman" w:hAnsi="Calibri" w:cs="Calibri"/>
                <w:b/>
                <w:bCs/>
                <w:color w:val="000000"/>
                <w:kern w:val="0"/>
                <w:vertAlign w:val="superscript"/>
                <w14:ligatures w14:val="none"/>
              </w:rPr>
              <w:t>-1</w:t>
            </w:r>
          </w:p>
        </w:tc>
        <w:tc>
          <w:tcPr>
            <w:tcW w:w="1669" w:type="pct"/>
            <w:tcBorders>
              <w:top w:val="single" w:sz="4" w:space="0" w:color="auto"/>
              <w:left w:val="nil"/>
              <w:bottom w:val="single" w:sz="4" w:space="0" w:color="auto"/>
              <w:right w:val="single" w:sz="4" w:space="0" w:color="auto"/>
            </w:tcBorders>
            <w:shd w:val="clear" w:color="auto" w:fill="auto"/>
            <w:vAlign w:val="bottom"/>
            <w:hideMark/>
          </w:tcPr>
          <w:p w14:paraId="26B4E4DC" w14:textId="468F4C6A" w:rsidR="006160EC" w:rsidRPr="001C102C" w:rsidRDefault="00D72CB0" w:rsidP="005E5368">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 xml:space="preserve">Emission </w:t>
            </w:r>
            <w:r w:rsidR="006160EC" w:rsidRPr="001C102C">
              <w:rPr>
                <w:rFonts w:ascii="Calibri" w:eastAsia="Times New Roman" w:hAnsi="Calibri" w:cs="Calibri"/>
                <w:b/>
                <w:bCs/>
                <w:color w:val="000000"/>
                <w:kern w:val="0"/>
                <w14:ligatures w14:val="none"/>
              </w:rPr>
              <w:t>Factor</w:t>
            </w:r>
          </w:p>
        </w:tc>
      </w:tr>
      <w:tr w:rsidR="006160EC" w:rsidRPr="001C102C" w14:paraId="4E47910D" w14:textId="77777777" w:rsidTr="00AB1ED9">
        <w:trPr>
          <w:trHeight w:val="287"/>
          <w:jc w:val="center"/>
        </w:trPr>
        <w:tc>
          <w:tcPr>
            <w:tcW w:w="1882" w:type="pct"/>
            <w:tcBorders>
              <w:top w:val="nil"/>
              <w:left w:val="single" w:sz="4" w:space="0" w:color="auto"/>
              <w:bottom w:val="single" w:sz="4" w:space="0" w:color="auto"/>
              <w:right w:val="single" w:sz="4" w:space="0" w:color="auto"/>
            </w:tcBorders>
            <w:shd w:val="clear" w:color="auto" w:fill="auto"/>
            <w:noWrap/>
            <w:vAlign w:val="bottom"/>
            <w:hideMark/>
          </w:tcPr>
          <w:p w14:paraId="52081457"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Continuous flooding</w:t>
            </w:r>
          </w:p>
        </w:tc>
        <w:tc>
          <w:tcPr>
            <w:tcW w:w="1449" w:type="pct"/>
            <w:tcBorders>
              <w:top w:val="nil"/>
              <w:left w:val="nil"/>
              <w:bottom w:val="single" w:sz="4" w:space="0" w:color="auto"/>
              <w:right w:val="single" w:sz="4" w:space="0" w:color="auto"/>
            </w:tcBorders>
            <w:shd w:val="clear" w:color="auto" w:fill="auto"/>
            <w:noWrap/>
            <w:vAlign w:val="bottom"/>
            <w:hideMark/>
          </w:tcPr>
          <w:p w14:paraId="1B013EF9"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0.211(±0.143)</w:t>
            </w:r>
          </w:p>
        </w:tc>
        <w:tc>
          <w:tcPr>
            <w:tcW w:w="1669" w:type="pct"/>
            <w:tcBorders>
              <w:top w:val="nil"/>
              <w:left w:val="nil"/>
              <w:bottom w:val="single" w:sz="4" w:space="0" w:color="auto"/>
              <w:right w:val="single" w:sz="4" w:space="0" w:color="auto"/>
            </w:tcBorders>
            <w:shd w:val="clear" w:color="auto" w:fill="auto"/>
            <w:noWrap/>
            <w:vAlign w:val="bottom"/>
            <w:hideMark/>
          </w:tcPr>
          <w:p w14:paraId="19D9A97B"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0.0022(±0.0024)</w:t>
            </w:r>
          </w:p>
        </w:tc>
      </w:tr>
      <w:tr w:rsidR="006160EC" w:rsidRPr="001C102C" w14:paraId="0CAA32E2" w14:textId="77777777" w:rsidTr="00AB1ED9">
        <w:trPr>
          <w:trHeight w:val="287"/>
          <w:jc w:val="center"/>
        </w:trPr>
        <w:tc>
          <w:tcPr>
            <w:tcW w:w="1882" w:type="pct"/>
            <w:tcBorders>
              <w:top w:val="nil"/>
              <w:left w:val="single" w:sz="4" w:space="0" w:color="auto"/>
              <w:bottom w:val="single" w:sz="4" w:space="0" w:color="auto"/>
              <w:right w:val="single" w:sz="4" w:space="0" w:color="auto"/>
            </w:tcBorders>
            <w:shd w:val="clear" w:color="auto" w:fill="auto"/>
            <w:noWrap/>
            <w:vAlign w:val="bottom"/>
            <w:hideMark/>
          </w:tcPr>
          <w:p w14:paraId="2A94707F"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Midseason drainage</w:t>
            </w:r>
          </w:p>
        </w:tc>
        <w:tc>
          <w:tcPr>
            <w:tcW w:w="1449" w:type="pct"/>
            <w:tcBorders>
              <w:top w:val="nil"/>
              <w:left w:val="nil"/>
              <w:bottom w:val="single" w:sz="4" w:space="0" w:color="auto"/>
              <w:right w:val="single" w:sz="4" w:space="0" w:color="auto"/>
            </w:tcBorders>
            <w:shd w:val="clear" w:color="auto" w:fill="auto"/>
            <w:noWrap/>
            <w:vAlign w:val="bottom"/>
            <w:hideMark/>
          </w:tcPr>
          <w:p w14:paraId="1BAC8AA3"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0.372(±0.284)</w:t>
            </w:r>
          </w:p>
        </w:tc>
        <w:tc>
          <w:tcPr>
            <w:tcW w:w="1669" w:type="pct"/>
            <w:tcBorders>
              <w:top w:val="nil"/>
              <w:left w:val="nil"/>
              <w:bottom w:val="single" w:sz="4" w:space="0" w:color="auto"/>
              <w:right w:val="single" w:sz="4" w:space="0" w:color="auto"/>
            </w:tcBorders>
            <w:shd w:val="clear" w:color="auto" w:fill="auto"/>
            <w:noWrap/>
            <w:vAlign w:val="bottom"/>
            <w:hideMark/>
          </w:tcPr>
          <w:p w14:paraId="454F422B"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0.0037(±0.0035)</w:t>
            </w:r>
          </w:p>
        </w:tc>
      </w:tr>
      <w:tr w:rsidR="006160EC" w:rsidRPr="001C102C" w14:paraId="073BBA66" w14:textId="77777777" w:rsidTr="00AB1ED9">
        <w:trPr>
          <w:trHeight w:val="287"/>
          <w:jc w:val="center"/>
        </w:trPr>
        <w:tc>
          <w:tcPr>
            <w:tcW w:w="1882" w:type="pct"/>
            <w:tcBorders>
              <w:top w:val="nil"/>
              <w:left w:val="single" w:sz="4" w:space="0" w:color="auto"/>
              <w:bottom w:val="single" w:sz="4" w:space="0" w:color="auto"/>
              <w:right w:val="single" w:sz="4" w:space="0" w:color="auto"/>
            </w:tcBorders>
            <w:shd w:val="clear" w:color="auto" w:fill="auto"/>
            <w:noWrap/>
            <w:vAlign w:val="bottom"/>
            <w:hideMark/>
          </w:tcPr>
          <w:p w14:paraId="786EB19C"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All water regimes</w:t>
            </w:r>
          </w:p>
        </w:tc>
        <w:tc>
          <w:tcPr>
            <w:tcW w:w="1449" w:type="pct"/>
            <w:tcBorders>
              <w:top w:val="nil"/>
              <w:left w:val="nil"/>
              <w:bottom w:val="single" w:sz="4" w:space="0" w:color="auto"/>
              <w:right w:val="single" w:sz="4" w:space="0" w:color="auto"/>
            </w:tcBorders>
            <w:shd w:val="clear" w:color="auto" w:fill="auto"/>
            <w:noWrap/>
            <w:vAlign w:val="bottom"/>
            <w:hideMark/>
          </w:tcPr>
          <w:p w14:paraId="49A09FA3"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0.325(±0.258)</w:t>
            </w:r>
          </w:p>
        </w:tc>
        <w:tc>
          <w:tcPr>
            <w:tcW w:w="1669" w:type="pct"/>
            <w:tcBorders>
              <w:top w:val="nil"/>
              <w:left w:val="nil"/>
              <w:bottom w:val="single" w:sz="4" w:space="0" w:color="auto"/>
              <w:right w:val="single" w:sz="4" w:space="0" w:color="auto"/>
            </w:tcBorders>
            <w:shd w:val="clear" w:color="auto" w:fill="auto"/>
            <w:noWrap/>
            <w:vAlign w:val="bottom"/>
            <w:hideMark/>
          </w:tcPr>
          <w:p w14:paraId="321914B2" w14:textId="77777777" w:rsidR="006160EC" w:rsidRPr="001C102C" w:rsidRDefault="006160EC" w:rsidP="005E5368">
            <w:pPr>
              <w:spacing w:after="0" w:line="240" w:lineRule="auto"/>
              <w:rPr>
                <w:rFonts w:ascii="Calibri" w:eastAsia="Times New Roman" w:hAnsi="Calibri" w:cs="Calibri"/>
                <w:color w:val="000000"/>
                <w:kern w:val="0"/>
                <w14:ligatures w14:val="none"/>
              </w:rPr>
            </w:pPr>
            <w:r w:rsidRPr="001C102C">
              <w:rPr>
                <w:rFonts w:ascii="Calibri" w:eastAsia="Times New Roman" w:hAnsi="Calibri" w:cs="Calibri"/>
                <w:color w:val="000000"/>
                <w:kern w:val="0"/>
                <w14:ligatures w14:val="none"/>
              </w:rPr>
              <w:t>0.0031(±0.0031)</w:t>
            </w:r>
          </w:p>
        </w:tc>
      </w:tr>
    </w:tbl>
    <w:p w14:paraId="47DB16AF" w14:textId="3FB189BB" w:rsidR="0039159A" w:rsidRPr="0039159A" w:rsidRDefault="00680FA5" w:rsidP="00E02F28">
      <w:pPr>
        <w:pStyle w:val="Heading2"/>
      </w:pPr>
      <w:r>
        <w:rPr>
          <w:rFonts w:asciiTheme="minorHAnsi" w:eastAsiaTheme="minorEastAsia" w:hAnsiTheme="minorHAnsi" w:cstheme="minorBidi"/>
          <w:color w:val="auto"/>
          <w:sz w:val="22"/>
          <w:szCs w:val="22"/>
        </w:rPr>
        <w:t xml:space="preserve"> </w:t>
      </w:r>
    </w:p>
    <w:p w14:paraId="2663DAAB" w14:textId="7C57FA17" w:rsidR="006160EC" w:rsidRDefault="006160EC" w:rsidP="00E02F28">
      <w:proofErr w:type="spellStart"/>
      <w:r w:rsidRPr="008B34F8">
        <w:t>Hergoualc</w:t>
      </w:r>
      <w:r w:rsidR="003D4FEB">
        <w:t>’</w:t>
      </w:r>
      <w:r w:rsidRPr="008B34F8">
        <w:t>h</w:t>
      </w:r>
      <w:proofErr w:type="spellEnd"/>
      <w:r w:rsidRPr="008B34F8">
        <w:t xml:space="preserve"> </w:t>
      </w:r>
      <w:r w:rsidR="003D4FEB">
        <w:t xml:space="preserve">et al </w:t>
      </w:r>
      <w:r w:rsidRPr="008B34F8">
        <w:t>(2021)</w:t>
      </w:r>
      <w:r w:rsidR="003D4FEB" w:rsidRPr="003D4FEB">
        <w:t xml:space="preserve"> </w:t>
      </w:r>
      <w:sdt>
        <w:sdtPr>
          <w:alias w:val="SmartCite Citation"/>
          <w:tag w:val="bad6be57-5e2a-460d-9424-598e2d5bba4e:57210d35-9d47-4974-b269-497f25b37773+"/>
          <w:id w:val="907337915"/>
          <w:placeholder>
            <w:docPart w:val="E92FDBF799EE4909B968F5829BB547A2"/>
          </w:placeholder>
        </w:sdtPr>
        <w:sdtContent>
          <w:r w:rsidR="00477515" w:rsidRPr="00477515">
            <w:rPr>
              <w:rFonts w:ascii="Calibri" w:eastAsia="Times New Roman" w:hAnsi="Calibri" w:cs="Calibri"/>
              <w:vertAlign w:val="superscript"/>
            </w:rPr>
            <w:t>4</w:t>
          </w:r>
        </w:sdtContent>
      </w:sdt>
      <w:r w:rsidRPr="008B34F8">
        <w:t xml:space="preserve"> published a series of emissions factors</w:t>
      </w:r>
      <w:r w:rsidR="00CB3B79">
        <w:t xml:space="preserve"> sets</w:t>
      </w:r>
      <w:r w:rsidRPr="008B34F8">
        <w:t xml:space="preserve"> for nitrous oxide</w:t>
      </w:r>
      <w:r w:rsidR="00197422">
        <w:t xml:space="preserve"> for a variety of factors</w:t>
      </w:r>
      <w:r w:rsidR="00117912">
        <w:t xml:space="preserve"> (</w:t>
      </w:r>
      <w:r w:rsidR="00117912">
        <w:fldChar w:fldCharType="begin"/>
      </w:r>
      <w:r w:rsidR="00117912">
        <w:instrText xml:space="preserve"> REF _Ref150456965 \h  \* MERGEFORMAT </w:instrText>
      </w:r>
      <w:r w:rsidR="00117912">
        <w:fldChar w:fldCharType="separate"/>
      </w:r>
      <w:r w:rsidR="00A42D66">
        <w:t>Table 9</w:t>
      </w:r>
      <w:r w:rsidR="00117912">
        <w:fldChar w:fldCharType="end"/>
      </w:r>
      <w:r w:rsidR="00117912">
        <w:t>)</w:t>
      </w:r>
      <w:r>
        <w:t>.</w:t>
      </w:r>
      <w:r w:rsidR="00CB3B79">
        <w:t xml:space="preserve"> </w:t>
      </w:r>
      <w:r w:rsidR="00706E81">
        <w:t xml:space="preserve">further disaggregated by wet or dry climate. The climate factor was implemented by </w:t>
      </w:r>
      <w:r w:rsidR="002662F4">
        <w:t xml:space="preserve">mapping India’s </w:t>
      </w:r>
      <w:r w:rsidR="00E829B3">
        <w:t xml:space="preserve">agro-ecological sub-regions (climate </w:t>
      </w:r>
      <w:r w:rsidR="002662F4">
        <w:t>zones</w:t>
      </w:r>
      <w:r w:rsidR="00E829B3">
        <w:t>)</w:t>
      </w:r>
      <w:r w:rsidR="002662F4">
        <w:t xml:space="preserve"> </w:t>
      </w:r>
      <w:r w:rsidR="002662F4" w:rsidRPr="00117912">
        <w:t xml:space="preserve">according to </w:t>
      </w:r>
      <w:r w:rsidR="00DD6F86" w:rsidRPr="00117912">
        <w:fldChar w:fldCharType="begin"/>
      </w:r>
      <w:r w:rsidR="00DD6F86" w:rsidRPr="00117912">
        <w:instrText xml:space="preserve"> REF _Ref150275710 \h </w:instrText>
      </w:r>
      <w:r w:rsidR="00117912" w:rsidRPr="00950950">
        <w:instrText xml:space="preserve"> \* MERGEFORMAT </w:instrText>
      </w:r>
      <w:r w:rsidR="00DD6F86" w:rsidRPr="00117912">
        <w:fldChar w:fldCharType="separate"/>
      </w:r>
      <w:r w:rsidR="00A42D66">
        <w:t>Table 27</w:t>
      </w:r>
      <w:r w:rsidR="00DD6F86" w:rsidRPr="00117912">
        <w:fldChar w:fldCharType="end"/>
      </w:r>
      <w:r w:rsidR="00117912">
        <w:t xml:space="preserve"> in Appendix D</w:t>
      </w:r>
      <w:r w:rsidR="002662F4" w:rsidRPr="00E02F28">
        <w:t xml:space="preserve">. </w:t>
      </w:r>
      <w:r w:rsidR="00117912" w:rsidRPr="00117912">
        <w:t>The fertilizer</w:t>
      </w:r>
      <w:r w:rsidR="002662F4">
        <w:t xml:space="preserve"> form </w:t>
      </w:r>
      <w:r w:rsidR="00197422">
        <w:t>w</w:t>
      </w:r>
      <w:r w:rsidR="002662F4">
        <w:t xml:space="preserve">as implemented </w:t>
      </w:r>
      <w:r w:rsidR="00197422">
        <w:t xml:space="preserve">by </w:t>
      </w:r>
      <w:r w:rsidR="002662F4">
        <w:t xml:space="preserve">assigning green manure and farmyard manure to organic fertilizer and all other fertilizers to the synthetic and mixed fertilizer class. </w:t>
      </w:r>
      <w:r w:rsidR="00117912">
        <w:t xml:space="preserve">Landcover (crop type) used to lookup </w:t>
      </w:r>
      <w:r w:rsidR="00117912">
        <w:fldChar w:fldCharType="begin"/>
      </w:r>
      <w:r w:rsidR="00117912">
        <w:instrText xml:space="preserve"> REF _Ref150365667 \h  \* MERGEFORMAT </w:instrText>
      </w:r>
      <w:r w:rsidR="00117912">
        <w:fldChar w:fldCharType="separate"/>
      </w:r>
      <w:r w:rsidR="00A42D66">
        <w:t>Table 28</w:t>
      </w:r>
      <w:r w:rsidR="00117912">
        <w:fldChar w:fldCharType="end"/>
      </w:r>
      <w:r w:rsidR="00117912">
        <w:t xml:space="preserve"> in Appendix D. The soil texture used the CCAFS MOT class in </w:t>
      </w:r>
      <w:r w:rsidR="00117912">
        <w:fldChar w:fldCharType="begin"/>
      </w:r>
      <w:r w:rsidR="00117912">
        <w:instrText xml:space="preserve"> REF _Ref150430199 \h  \* MERGEFORMAT </w:instrText>
      </w:r>
      <w:r w:rsidR="00117912">
        <w:fldChar w:fldCharType="separate"/>
      </w:r>
      <w:r w:rsidR="00A42D66">
        <w:t>Table 31</w:t>
      </w:r>
      <w:r w:rsidR="00117912">
        <w:fldChar w:fldCharType="end"/>
      </w:r>
      <w:r w:rsidR="00117912">
        <w:t xml:space="preserve">, Appendix D mapping to the soil properties using the minimum Euclidean distance. Soil carbon context, soil alkalinity and nitrogen application rate variables were reclassed to fit the EF definition listed in </w:t>
      </w:r>
      <w:r w:rsidR="00117912">
        <w:fldChar w:fldCharType="begin"/>
      </w:r>
      <w:r w:rsidR="00117912">
        <w:instrText xml:space="preserve"> REF _Ref150456965 \h  \* MERGEFORMAT </w:instrText>
      </w:r>
      <w:r w:rsidR="00117912">
        <w:fldChar w:fldCharType="separate"/>
      </w:r>
      <w:r w:rsidR="00A42D66">
        <w:t>Table 9</w:t>
      </w:r>
      <w:r w:rsidR="00117912">
        <w:fldChar w:fldCharType="end"/>
      </w:r>
      <w:r w:rsidR="00117912">
        <w:t xml:space="preserve">. </w:t>
      </w:r>
      <w:r w:rsidR="00DB3D1F">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710"/>
      </w:tblGrid>
      <w:tr w:rsidR="00823109" w14:paraId="5AD8B5C9" w14:textId="77777777" w:rsidTr="0060092D">
        <w:trPr>
          <w:trHeight w:val="452"/>
          <w:jc w:val="center"/>
        </w:trPr>
        <w:tc>
          <w:tcPr>
            <w:tcW w:w="4608" w:type="dxa"/>
            <w:vAlign w:val="center"/>
          </w:tcPr>
          <w:p w14:paraId="58D75BAC" w14:textId="25C2CD89" w:rsidR="00823109" w:rsidRDefault="00000000" w:rsidP="008A1D2A">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m:t>
                    </m:r>
                  </m:sub>
                </m:sSub>
              </m:oMath>
            </m:oMathPara>
          </w:p>
        </w:tc>
        <w:tc>
          <w:tcPr>
            <w:tcW w:w="1710" w:type="dxa"/>
            <w:vAlign w:val="center"/>
          </w:tcPr>
          <w:p w14:paraId="58E4C14E" w14:textId="4AE47A1C" w:rsidR="00823109" w:rsidRPr="00763625" w:rsidRDefault="00823109" w:rsidP="00E8730C">
            <w:pPr>
              <w:pStyle w:val="ghgcaption"/>
            </w:pPr>
            <w:bookmarkStart w:id="81" w:name="_Ref150698220"/>
            <w:r w:rsidRPr="00763625">
              <w:t xml:space="preserve">Equation </w:t>
            </w:r>
            <w:fldSimple w:instr=" SEQ Equation \* ARABIC ">
              <w:r w:rsidR="00A42D66">
                <w:rPr>
                  <w:noProof/>
                </w:rPr>
                <w:t>9</w:t>
              </w:r>
            </w:fldSimple>
            <w:bookmarkEnd w:id="81"/>
          </w:p>
        </w:tc>
      </w:tr>
      <w:tr w:rsidR="00823109" w14:paraId="483BBF05" w14:textId="77777777" w:rsidTr="0060092D">
        <w:trPr>
          <w:trHeight w:val="452"/>
          <w:jc w:val="center"/>
        </w:trPr>
        <w:tc>
          <w:tcPr>
            <w:tcW w:w="4608" w:type="dxa"/>
            <w:vAlign w:val="center"/>
          </w:tcPr>
          <w:p w14:paraId="46C2C1CD" w14:textId="2954F9C5" w:rsidR="00823109" w:rsidRDefault="00000000" w:rsidP="008A1D2A">
            <m:oMathPara>
              <m:oMath>
                <m:sSub>
                  <m:sSubPr>
                    <m:ctrlPr>
                      <w:rPr>
                        <w:rFonts w:ascii="Cambria Math" w:hAnsi="Cambria Math"/>
                        <w:i/>
                      </w:rPr>
                    </m:ctrlPr>
                  </m:sSubPr>
                  <m:e>
                    <m:r>
                      <w:rPr>
                        <w:rFonts w:ascii="Cambria Math" w:hAnsi="Cambria Math"/>
                      </w:rPr>
                      <m:t>E</m:t>
                    </m:r>
                  </m:e>
                  <m:sub>
                    <m:r>
                      <w:rPr>
                        <w:rFonts w:ascii="Cambria Math" w:hAnsi="Cambria Math"/>
                      </w:rPr>
                      <m:t>District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c,f</m:t>
                        </m:r>
                      </m:sub>
                    </m:sSub>
                  </m:e>
                </m:nary>
              </m:oMath>
            </m:oMathPara>
          </w:p>
        </w:tc>
        <w:tc>
          <w:tcPr>
            <w:tcW w:w="1710" w:type="dxa"/>
            <w:vAlign w:val="center"/>
          </w:tcPr>
          <w:p w14:paraId="3891B0E3" w14:textId="6A7546E0" w:rsidR="00823109" w:rsidRPr="00763625" w:rsidRDefault="00823109" w:rsidP="00E8730C">
            <w:pPr>
              <w:pStyle w:val="ghgcaption"/>
            </w:pPr>
            <w:bookmarkStart w:id="82" w:name="_Ref150698240"/>
            <w:r w:rsidRPr="00763625">
              <w:t xml:space="preserve">Equation </w:t>
            </w:r>
            <w:fldSimple w:instr=" SEQ Equation \* ARABIC ">
              <w:r w:rsidR="00A42D66">
                <w:rPr>
                  <w:noProof/>
                </w:rPr>
                <w:t>10</w:t>
              </w:r>
            </w:fldSimple>
            <w:bookmarkEnd w:id="82"/>
          </w:p>
        </w:tc>
      </w:tr>
      <w:tr w:rsidR="00D6422F" w14:paraId="1E67BE0E" w14:textId="77777777" w:rsidTr="0060092D">
        <w:trPr>
          <w:trHeight w:val="452"/>
          <w:jc w:val="center"/>
        </w:trPr>
        <w:tc>
          <w:tcPr>
            <w:tcW w:w="4608" w:type="dxa"/>
            <w:vAlign w:val="center"/>
          </w:tcPr>
          <w:p w14:paraId="66F96EFE" w14:textId="7089FD49" w:rsidR="00D6422F" w:rsidRDefault="00000000" w:rsidP="00D6422F">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c,i</m:t>
                        </m:r>
                      </m:sub>
                    </m:sSub>
                  </m:e>
                </m:nary>
              </m:oMath>
            </m:oMathPara>
          </w:p>
        </w:tc>
        <w:tc>
          <w:tcPr>
            <w:tcW w:w="1710" w:type="dxa"/>
            <w:vAlign w:val="center"/>
          </w:tcPr>
          <w:p w14:paraId="0A23E729" w14:textId="7ED37280" w:rsidR="00D6422F" w:rsidRPr="00763625" w:rsidRDefault="00D6422F" w:rsidP="00E8730C">
            <w:pPr>
              <w:pStyle w:val="ghgcaption"/>
            </w:pPr>
            <w:bookmarkStart w:id="83" w:name="_Ref150698268"/>
            <w:r w:rsidRPr="00763625">
              <w:t xml:space="preserve">Equation </w:t>
            </w:r>
            <w:fldSimple w:instr=" SEQ Equation \* ARABIC ">
              <w:r w:rsidR="00A42D66">
                <w:rPr>
                  <w:noProof/>
                </w:rPr>
                <w:t>11</w:t>
              </w:r>
            </w:fldSimple>
            <w:bookmarkEnd w:id="83"/>
          </w:p>
        </w:tc>
      </w:tr>
      <w:tr w:rsidR="00D6422F" w14:paraId="0C1B099A" w14:textId="77777777" w:rsidTr="0060092D">
        <w:trPr>
          <w:trHeight w:val="452"/>
          <w:jc w:val="center"/>
        </w:trPr>
        <w:tc>
          <w:tcPr>
            <w:tcW w:w="4608" w:type="dxa"/>
            <w:vAlign w:val="center"/>
          </w:tcPr>
          <w:p w14:paraId="0FF90610" w14:textId="21010CBE" w:rsidR="00D6422F" w:rsidRDefault="00000000" w:rsidP="00D6422F">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District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c,ct</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c,ct</m:t>
                        </m:r>
                      </m:sub>
                    </m:sSub>
                  </m:e>
                </m:nary>
              </m:oMath>
            </m:oMathPara>
          </w:p>
        </w:tc>
        <w:tc>
          <w:tcPr>
            <w:tcW w:w="1710" w:type="dxa"/>
            <w:vAlign w:val="center"/>
          </w:tcPr>
          <w:p w14:paraId="5F6A4D0E" w14:textId="41C7DC77" w:rsidR="00D6422F" w:rsidRPr="00763625" w:rsidRDefault="00D6422F" w:rsidP="00E8730C">
            <w:pPr>
              <w:pStyle w:val="ghgcaption"/>
            </w:pPr>
            <w:bookmarkStart w:id="84" w:name="_Ref150698301"/>
            <w:r w:rsidRPr="00763625">
              <w:t xml:space="preserve">Equation </w:t>
            </w:r>
            <w:fldSimple w:instr=" SEQ Equation \* ARABIC ">
              <w:r w:rsidR="00A42D66">
                <w:rPr>
                  <w:noProof/>
                </w:rPr>
                <w:t>12</w:t>
              </w:r>
            </w:fldSimple>
            <w:bookmarkEnd w:id="84"/>
          </w:p>
        </w:tc>
      </w:tr>
      <w:tr w:rsidR="00D6422F" w14:paraId="5DCFEA5D" w14:textId="77777777" w:rsidTr="0060092D">
        <w:trPr>
          <w:trHeight w:val="452"/>
          <w:jc w:val="center"/>
        </w:trPr>
        <w:tc>
          <w:tcPr>
            <w:tcW w:w="4608" w:type="dxa"/>
            <w:vAlign w:val="center"/>
          </w:tcPr>
          <w:p w14:paraId="45680F86" w14:textId="28275D77" w:rsidR="00D6422F" w:rsidRDefault="00000000" w:rsidP="00D6422F">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c,nr</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c,nr</m:t>
                    </m:r>
                  </m:sub>
                </m:sSub>
              </m:oMath>
            </m:oMathPara>
          </w:p>
        </w:tc>
        <w:tc>
          <w:tcPr>
            <w:tcW w:w="1710" w:type="dxa"/>
            <w:vAlign w:val="center"/>
          </w:tcPr>
          <w:p w14:paraId="44286C4F" w14:textId="0E0129AF" w:rsidR="00D6422F" w:rsidRPr="00763625" w:rsidRDefault="00D6422F" w:rsidP="00E8730C">
            <w:pPr>
              <w:pStyle w:val="ghgcaption"/>
            </w:pPr>
            <w:bookmarkStart w:id="85" w:name="_Ref150698312"/>
            <w:r w:rsidRPr="00763625">
              <w:t xml:space="preserve">Equation </w:t>
            </w:r>
            <w:fldSimple w:instr=" SEQ Equation \* ARABIC ">
              <w:r w:rsidR="00A42D66">
                <w:rPr>
                  <w:noProof/>
                </w:rPr>
                <w:t>13</w:t>
              </w:r>
            </w:fldSimple>
            <w:bookmarkEnd w:id="85"/>
          </w:p>
        </w:tc>
      </w:tr>
      <w:tr w:rsidR="00D6422F" w14:paraId="04C5B47B" w14:textId="77777777" w:rsidTr="0060092D">
        <w:trPr>
          <w:trHeight w:val="452"/>
          <w:jc w:val="center"/>
        </w:trPr>
        <w:tc>
          <w:tcPr>
            <w:tcW w:w="4608" w:type="dxa"/>
            <w:vAlign w:val="center"/>
          </w:tcPr>
          <w:p w14:paraId="2A21946B" w14:textId="163F4E04" w:rsidR="00D6422F" w:rsidRDefault="00000000" w:rsidP="00D6422F">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District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c,pH</m:t>
                    </m:r>
                  </m:sub>
                </m:sSub>
              </m:oMath>
            </m:oMathPara>
          </w:p>
        </w:tc>
        <w:tc>
          <w:tcPr>
            <w:tcW w:w="1710" w:type="dxa"/>
            <w:vAlign w:val="center"/>
          </w:tcPr>
          <w:p w14:paraId="65478BA9" w14:textId="737E7831" w:rsidR="00D6422F" w:rsidRPr="00763625" w:rsidRDefault="00D6422F" w:rsidP="00E8730C">
            <w:pPr>
              <w:pStyle w:val="ghgcaption"/>
            </w:pPr>
            <w:bookmarkStart w:id="86" w:name="_Ref150698326"/>
            <w:r w:rsidRPr="00763625">
              <w:t xml:space="preserve">Equation </w:t>
            </w:r>
            <w:fldSimple w:instr=" SEQ Equation \* ARABIC ">
              <w:r w:rsidR="00A42D66">
                <w:rPr>
                  <w:noProof/>
                </w:rPr>
                <w:t>14</w:t>
              </w:r>
            </w:fldSimple>
            <w:bookmarkEnd w:id="86"/>
          </w:p>
        </w:tc>
      </w:tr>
      <w:tr w:rsidR="00D6422F" w14:paraId="5B913842" w14:textId="77777777" w:rsidTr="0060092D">
        <w:trPr>
          <w:trHeight w:val="452"/>
          <w:jc w:val="center"/>
        </w:trPr>
        <w:tc>
          <w:tcPr>
            <w:tcW w:w="4608" w:type="dxa"/>
            <w:vAlign w:val="center"/>
          </w:tcPr>
          <w:p w14:paraId="0CD6EF14" w14:textId="52C4A606" w:rsidR="00D6422F" w:rsidRDefault="00000000" w:rsidP="00D6422F">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c,SOC</m:t>
                    </m:r>
                  </m:sub>
                </m:sSub>
              </m:oMath>
            </m:oMathPara>
          </w:p>
        </w:tc>
        <w:tc>
          <w:tcPr>
            <w:tcW w:w="1710" w:type="dxa"/>
            <w:vAlign w:val="center"/>
          </w:tcPr>
          <w:p w14:paraId="2C9E9A46" w14:textId="22CD98A5" w:rsidR="00D6422F" w:rsidRPr="00763625" w:rsidRDefault="00D6422F" w:rsidP="00E8730C">
            <w:pPr>
              <w:pStyle w:val="ghgcaption"/>
            </w:pPr>
            <w:bookmarkStart w:id="87" w:name="_Ref150698340"/>
            <w:r w:rsidRPr="00763625">
              <w:t xml:space="preserve">Equation </w:t>
            </w:r>
            <w:fldSimple w:instr=" SEQ Equation \* ARABIC ">
              <w:r w:rsidR="00A42D66">
                <w:rPr>
                  <w:noProof/>
                </w:rPr>
                <w:t>15</w:t>
              </w:r>
            </w:fldSimple>
            <w:bookmarkEnd w:id="87"/>
          </w:p>
        </w:tc>
      </w:tr>
      <w:tr w:rsidR="00D6422F" w14:paraId="5070F5E7" w14:textId="77777777" w:rsidTr="0060092D">
        <w:trPr>
          <w:trHeight w:val="453"/>
          <w:jc w:val="center"/>
        </w:trPr>
        <w:tc>
          <w:tcPr>
            <w:tcW w:w="4608" w:type="dxa"/>
            <w:vAlign w:val="center"/>
          </w:tcPr>
          <w:p w14:paraId="54757412" w14:textId="1BBD0023" w:rsidR="00D6422F" w:rsidRDefault="00000000" w:rsidP="00D6422F">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District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c,txt</m:t>
                    </m:r>
                  </m:sub>
                </m:sSub>
              </m:oMath>
            </m:oMathPara>
          </w:p>
        </w:tc>
        <w:tc>
          <w:tcPr>
            <w:tcW w:w="1710" w:type="dxa"/>
            <w:vAlign w:val="center"/>
          </w:tcPr>
          <w:p w14:paraId="38F2AA03" w14:textId="07F606B2" w:rsidR="00D6422F" w:rsidRPr="00763625" w:rsidRDefault="00D6422F" w:rsidP="00E8730C">
            <w:pPr>
              <w:pStyle w:val="ghgcaption"/>
            </w:pPr>
            <w:bookmarkStart w:id="88" w:name="_Ref150698350"/>
            <w:r w:rsidRPr="00763625">
              <w:t xml:space="preserve">Equation </w:t>
            </w:r>
            <w:fldSimple w:instr=" SEQ Equation \* ARABIC ">
              <w:r w:rsidR="00A42D66">
                <w:rPr>
                  <w:noProof/>
                </w:rPr>
                <w:t>16</w:t>
              </w:r>
            </w:fldSimple>
            <w:bookmarkEnd w:id="88"/>
          </w:p>
        </w:tc>
      </w:tr>
    </w:tbl>
    <w:p w14:paraId="5FC89C86" w14:textId="7F942404" w:rsidR="006160EC" w:rsidRDefault="006160EC" w:rsidP="006160EC">
      <w:pPr>
        <w:pStyle w:val="Heading2"/>
        <w:rPr>
          <w:rFonts w:asciiTheme="minorHAnsi" w:eastAsiaTheme="minorEastAsia" w:hAnsiTheme="minorHAnsi" w:cstheme="minorBidi"/>
          <w:color w:val="auto"/>
          <w:sz w:val="22"/>
          <w:szCs w:val="22"/>
        </w:rPr>
      </w:pPr>
    </w:p>
    <w:p w14:paraId="76285E7A" w14:textId="33B0F35D" w:rsidR="00276342" w:rsidRDefault="00276342" w:rsidP="00E8730C">
      <w:pPr>
        <w:pStyle w:val="ghgcaption"/>
      </w:pPr>
    </w:p>
    <w:tbl>
      <w:tblPr>
        <w:tblW w:w="5000" w:type="pct"/>
        <w:jc w:val="center"/>
        <w:tblLook w:val="04A0" w:firstRow="1" w:lastRow="0" w:firstColumn="1" w:lastColumn="0" w:noHBand="0" w:noVBand="1"/>
      </w:tblPr>
      <w:tblGrid>
        <w:gridCol w:w="2294"/>
        <w:gridCol w:w="1153"/>
        <w:gridCol w:w="3635"/>
        <w:gridCol w:w="2494"/>
      </w:tblGrid>
      <w:tr w:rsidR="00BA036E" w:rsidRPr="0084149B" w14:paraId="64BFFE66" w14:textId="77777777" w:rsidTr="009E0602">
        <w:trPr>
          <w:trHeight w:val="287"/>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9FB9CED" w14:textId="1676111F" w:rsidR="00BA036E" w:rsidRPr="0084149B" w:rsidRDefault="00276342" w:rsidP="005E5368">
            <w:pPr>
              <w:spacing w:after="0" w:line="240" w:lineRule="auto"/>
              <w:rPr>
                <w:rFonts w:ascii="Calibri" w:eastAsia="Times New Roman" w:hAnsi="Calibri" w:cs="Calibri"/>
                <w:b/>
                <w:bCs/>
                <w:color w:val="000000"/>
                <w:kern w:val="0"/>
                <w14:ligatures w14:val="none"/>
              </w:rPr>
            </w:pPr>
            <w:bookmarkStart w:id="89" w:name="_Ref150456965"/>
            <w:bookmarkStart w:id="90" w:name="_Toc150459616"/>
            <w:bookmarkStart w:id="91" w:name="_Toc150795351"/>
            <w:r>
              <w:t xml:space="preserve">Table </w:t>
            </w:r>
            <w:fldSimple w:instr=" SEQ Table \* ARABIC ">
              <w:r w:rsidR="00A42D66">
                <w:rPr>
                  <w:noProof/>
                </w:rPr>
                <w:t>9</w:t>
              </w:r>
            </w:fldSimple>
            <w:bookmarkEnd w:id="89"/>
            <w:r>
              <w:t xml:space="preserve">: </w:t>
            </w:r>
            <w:proofErr w:type="spellStart"/>
            <w:r w:rsidRPr="008B34F8">
              <w:t>Hergoualc</w:t>
            </w:r>
            <w:r w:rsidR="003D4FEB">
              <w:t>’</w:t>
            </w:r>
            <w:r w:rsidRPr="008B34F8">
              <w:t>h</w:t>
            </w:r>
            <w:proofErr w:type="spellEnd"/>
            <w:r w:rsidR="003D4FEB">
              <w:t xml:space="preserve"> et al</w:t>
            </w:r>
            <w:r w:rsidRPr="008B34F8">
              <w:t xml:space="preserve"> (2021)</w:t>
            </w:r>
            <w:r w:rsidR="003D4FEB">
              <w:t xml:space="preserve"> </w:t>
            </w:r>
            <w:r w:rsidR="003021BD">
              <w:t xml:space="preserve"> </w:t>
            </w:r>
            <w:r>
              <w:t xml:space="preserve">emission factor sets disaggregated </w:t>
            </w:r>
            <w:r w:rsidR="003021BD">
              <w:t>by climate</w:t>
            </w:r>
            <w:r>
              <w:t xml:space="preserve"> and </w:t>
            </w:r>
            <w:proofErr w:type="gramStart"/>
            <w:r>
              <w:t>a number of</w:t>
            </w:r>
            <w:proofErr w:type="gramEnd"/>
            <w:r w:rsidR="00C34B06">
              <w:t xml:space="preserve"> other</w:t>
            </w:r>
            <w:r>
              <w:t xml:space="preserve"> factors.</w:t>
            </w:r>
            <w:bookmarkEnd w:id="90"/>
            <w:bookmarkEnd w:id="91"/>
          </w:p>
        </w:tc>
      </w:tr>
      <w:tr w:rsidR="006160EC" w:rsidRPr="0084149B" w14:paraId="7D55F904" w14:textId="77777777" w:rsidTr="009E0602">
        <w:trPr>
          <w:trHeight w:val="287"/>
          <w:jc w:val="center"/>
        </w:trPr>
        <w:tc>
          <w:tcPr>
            <w:tcW w:w="1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9A8AE" w14:textId="77777777" w:rsidR="006160EC" w:rsidRPr="0084149B" w:rsidRDefault="006160EC" w:rsidP="005E5368">
            <w:pPr>
              <w:spacing w:after="0" w:line="240" w:lineRule="auto"/>
              <w:rPr>
                <w:rFonts w:ascii="Calibri" w:eastAsia="Times New Roman" w:hAnsi="Calibri" w:cs="Calibri"/>
                <w:b/>
                <w:bCs/>
                <w:color w:val="000000"/>
                <w:kern w:val="0"/>
                <w14:ligatures w14:val="none"/>
              </w:rPr>
            </w:pPr>
            <w:r w:rsidRPr="0084149B">
              <w:rPr>
                <w:rFonts w:ascii="Calibri" w:eastAsia="Times New Roman" w:hAnsi="Calibri" w:cs="Calibri"/>
                <w:b/>
                <w:bCs/>
                <w:color w:val="000000"/>
                <w:kern w:val="0"/>
                <w14:ligatures w14:val="none"/>
              </w:rPr>
              <w:t>Class</w:t>
            </w:r>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0F38F98D" w14:textId="77777777" w:rsidR="006160EC" w:rsidRPr="0084149B" w:rsidRDefault="006160EC" w:rsidP="005E5368">
            <w:pPr>
              <w:spacing w:after="0" w:line="240" w:lineRule="auto"/>
              <w:rPr>
                <w:rFonts w:ascii="Calibri" w:eastAsia="Times New Roman" w:hAnsi="Calibri" w:cs="Calibri"/>
                <w:b/>
                <w:bCs/>
                <w:color w:val="000000"/>
                <w:kern w:val="0"/>
                <w14:ligatures w14:val="none"/>
              </w:rPr>
            </w:pPr>
            <w:r w:rsidRPr="0084149B">
              <w:rPr>
                <w:rFonts w:ascii="Calibri" w:eastAsia="Times New Roman" w:hAnsi="Calibri" w:cs="Calibri"/>
                <w:b/>
                <w:bCs/>
                <w:color w:val="000000"/>
                <w:kern w:val="0"/>
                <w14:ligatures w14:val="none"/>
              </w:rPr>
              <w:t>Climate</w:t>
            </w:r>
          </w:p>
        </w:tc>
        <w:tc>
          <w:tcPr>
            <w:tcW w:w="1901" w:type="pct"/>
            <w:tcBorders>
              <w:top w:val="single" w:sz="4" w:space="0" w:color="auto"/>
              <w:left w:val="nil"/>
              <w:bottom w:val="single" w:sz="4" w:space="0" w:color="auto"/>
              <w:right w:val="single" w:sz="4" w:space="0" w:color="auto"/>
            </w:tcBorders>
            <w:shd w:val="clear" w:color="auto" w:fill="auto"/>
            <w:noWrap/>
            <w:vAlign w:val="bottom"/>
            <w:hideMark/>
          </w:tcPr>
          <w:p w14:paraId="17CA3DA3" w14:textId="77777777" w:rsidR="006160EC" w:rsidRPr="0084149B" w:rsidRDefault="006160EC" w:rsidP="005E5368">
            <w:pPr>
              <w:spacing w:after="0" w:line="240" w:lineRule="auto"/>
              <w:rPr>
                <w:rFonts w:ascii="Calibri" w:eastAsia="Times New Roman" w:hAnsi="Calibri" w:cs="Calibri"/>
                <w:b/>
                <w:bCs/>
                <w:color w:val="000000"/>
                <w:kern w:val="0"/>
                <w14:ligatures w14:val="none"/>
              </w:rPr>
            </w:pPr>
            <w:r w:rsidRPr="0084149B">
              <w:rPr>
                <w:rFonts w:ascii="Calibri" w:eastAsia="Times New Roman" w:hAnsi="Calibri" w:cs="Calibri"/>
                <w:b/>
                <w:bCs/>
                <w:color w:val="000000"/>
                <w:kern w:val="0"/>
                <w14:ligatures w14:val="none"/>
              </w:rPr>
              <w:t>Description</w:t>
            </w:r>
          </w:p>
        </w:tc>
        <w:tc>
          <w:tcPr>
            <w:tcW w:w="1303" w:type="pct"/>
            <w:tcBorders>
              <w:top w:val="single" w:sz="4" w:space="0" w:color="auto"/>
              <w:left w:val="nil"/>
              <w:bottom w:val="single" w:sz="4" w:space="0" w:color="auto"/>
              <w:right w:val="single" w:sz="4" w:space="0" w:color="auto"/>
            </w:tcBorders>
            <w:shd w:val="clear" w:color="auto" w:fill="auto"/>
            <w:noWrap/>
            <w:vAlign w:val="bottom"/>
            <w:hideMark/>
          </w:tcPr>
          <w:p w14:paraId="44AB5E85" w14:textId="77777777" w:rsidR="006160EC" w:rsidRPr="0084149B" w:rsidRDefault="006160EC" w:rsidP="005E5368">
            <w:pPr>
              <w:spacing w:after="0" w:line="240" w:lineRule="auto"/>
              <w:rPr>
                <w:rFonts w:ascii="Calibri" w:eastAsia="Times New Roman" w:hAnsi="Calibri" w:cs="Calibri"/>
                <w:b/>
                <w:bCs/>
                <w:color w:val="000000"/>
                <w:kern w:val="0"/>
                <w14:ligatures w14:val="none"/>
              </w:rPr>
            </w:pPr>
            <w:r w:rsidRPr="0084149B">
              <w:rPr>
                <w:rFonts w:ascii="Calibri" w:eastAsia="Times New Roman" w:hAnsi="Calibri" w:cs="Calibri"/>
                <w:b/>
                <w:bCs/>
                <w:color w:val="000000"/>
                <w:kern w:val="0"/>
                <w14:ligatures w14:val="none"/>
              </w:rPr>
              <w:t>Factor</w:t>
            </w:r>
          </w:p>
        </w:tc>
      </w:tr>
      <w:tr w:rsidR="006160EC" w:rsidRPr="0084149B" w14:paraId="0D3705C0"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D6DFA68" w14:textId="77777777" w:rsidR="00824CB6"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Climate</w:t>
            </w:r>
            <w:r w:rsidR="00824CB6">
              <w:rPr>
                <w:rFonts w:ascii="Calibri" w:eastAsia="Times New Roman" w:hAnsi="Calibri" w:cs="Calibri"/>
                <w:color w:val="000000"/>
                <w:kern w:val="0"/>
                <w14:ligatures w14:val="none"/>
              </w:rPr>
              <w:t xml:space="preserve"> </w:t>
            </w:r>
          </w:p>
          <w:p w14:paraId="663F1373" w14:textId="37714853" w:rsidR="006160EC" w:rsidRPr="0084149B" w:rsidRDefault="00824CB6"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_Ref150698220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9</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tcBorders>
              <w:top w:val="nil"/>
              <w:left w:val="nil"/>
              <w:bottom w:val="single" w:sz="4" w:space="0" w:color="auto"/>
              <w:right w:val="single" w:sz="4" w:space="0" w:color="auto"/>
            </w:tcBorders>
            <w:shd w:val="clear" w:color="auto" w:fill="auto"/>
            <w:noWrap/>
            <w:vAlign w:val="center"/>
            <w:hideMark/>
          </w:tcPr>
          <w:p w14:paraId="1CDA0C81"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center"/>
            <w:hideMark/>
          </w:tcPr>
          <w:p w14:paraId="741E6FA6" w14:textId="77777777" w:rsidR="006160EC" w:rsidRPr="0084149B" w:rsidRDefault="006160E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w:t>
            </w:r>
            <w:r w:rsidRPr="0084149B">
              <w:rPr>
                <w:rFonts w:ascii="Calibri" w:eastAsia="Times New Roman" w:hAnsi="Calibri" w:cs="Calibri"/>
                <w:color w:val="000000"/>
                <w:kern w:val="0"/>
                <w14:ligatures w14:val="none"/>
              </w:rPr>
              <w:t>ry</w:t>
            </w:r>
          </w:p>
        </w:tc>
        <w:tc>
          <w:tcPr>
            <w:tcW w:w="1303" w:type="pct"/>
            <w:tcBorders>
              <w:top w:val="nil"/>
              <w:left w:val="nil"/>
              <w:bottom w:val="single" w:sz="4" w:space="0" w:color="auto"/>
              <w:right w:val="single" w:sz="4" w:space="0" w:color="auto"/>
            </w:tcBorders>
            <w:shd w:val="clear" w:color="auto" w:fill="auto"/>
            <w:noWrap/>
            <w:vAlign w:val="bottom"/>
            <w:hideMark/>
          </w:tcPr>
          <w:p w14:paraId="4EAE3BC0"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0.005(0-0.011)</w:t>
            </w:r>
          </w:p>
        </w:tc>
      </w:tr>
      <w:tr w:rsidR="006160EC" w:rsidRPr="0084149B" w14:paraId="6A8A83D6"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12E457CA"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tcBorders>
              <w:top w:val="nil"/>
              <w:left w:val="nil"/>
              <w:bottom w:val="single" w:sz="4" w:space="0" w:color="auto"/>
              <w:right w:val="single" w:sz="4" w:space="0" w:color="auto"/>
            </w:tcBorders>
            <w:shd w:val="clear" w:color="auto" w:fill="auto"/>
            <w:noWrap/>
            <w:vAlign w:val="center"/>
            <w:hideMark/>
          </w:tcPr>
          <w:p w14:paraId="5D08AD55"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center"/>
            <w:hideMark/>
          </w:tcPr>
          <w:p w14:paraId="30EE84A0" w14:textId="77777777" w:rsidR="006160EC" w:rsidRPr="0084149B" w:rsidRDefault="006160E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w:t>
            </w:r>
            <w:r w:rsidRPr="0084149B">
              <w:rPr>
                <w:rFonts w:ascii="Calibri" w:eastAsia="Times New Roman" w:hAnsi="Calibri" w:cs="Calibri"/>
                <w:color w:val="000000"/>
                <w:kern w:val="0"/>
                <w14:ligatures w14:val="none"/>
              </w:rPr>
              <w:t>et</w:t>
            </w:r>
          </w:p>
        </w:tc>
        <w:tc>
          <w:tcPr>
            <w:tcW w:w="1303" w:type="pct"/>
            <w:tcBorders>
              <w:top w:val="nil"/>
              <w:left w:val="nil"/>
              <w:bottom w:val="single" w:sz="4" w:space="0" w:color="auto"/>
              <w:right w:val="single" w:sz="4" w:space="0" w:color="auto"/>
            </w:tcBorders>
            <w:shd w:val="clear" w:color="auto" w:fill="auto"/>
            <w:noWrap/>
            <w:vAlign w:val="bottom"/>
            <w:hideMark/>
          </w:tcPr>
          <w:p w14:paraId="4962B36F"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0.014(0.011-0.017)</w:t>
            </w:r>
          </w:p>
        </w:tc>
      </w:tr>
      <w:tr w:rsidR="006160EC" w:rsidRPr="0084149B" w14:paraId="140E950C"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FCFE315"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Fertilizer form</w:t>
            </w:r>
          </w:p>
          <w:p w14:paraId="5EF092C4" w14:textId="6275A1FC" w:rsidR="00824CB6" w:rsidRPr="0084149B" w:rsidRDefault="00824CB6"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_Ref150698240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10</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3B43DE"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52A76D3F"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organic fertilizer</w:t>
            </w:r>
          </w:p>
        </w:tc>
        <w:tc>
          <w:tcPr>
            <w:tcW w:w="1303" w:type="pct"/>
            <w:tcBorders>
              <w:top w:val="nil"/>
              <w:left w:val="nil"/>
              <w:bottom w:val="single" w:sz="4" w:space="0" w:color="auto"/>
              <w:right w:val="single" w:sz="4" w:space="0" w:color="auto"/>
            </w:tcBorders>
            <w:shd w:val="clear" w:color="auto" w:fill="auto"/>
            <w:noWrap/>
            <w:vAlign w:val="bottom"/>
            <w:hideMark/>
          </w:tcPr>
          <w:p w14:paraId="7C16DC4E"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0.005(0.002-0.008)</w:t>
            </w:r>
          </w:p>
        </w:tc>
      </w:tr>
      <w:tr w:rsidR="006160EC" w:rsidRPr="0084149B" w14:paraId="5852ED7C"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0E78B8D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4856DA08"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46F72FE9"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synthetic and mixed fertilizer</w:t>
            </w:r>
          </w:p>
        </w:tc>
        <w:tc>
          <w:tcPr>
            <w:tcW w:w="1303" w:type="pct"/>
            <w:tcBorders>
              <w:top w:val="nil"/>
              <w:left w:val="nil"/>
              <w:bottom w:val="single" w:sz="4" w:space="0" w:color="auto"/>
              <w:right w:val="single" w:sz="4" w:space="0" w:color="auto"/>
            </w:tcBorders>
            <w:shd w:val="clear" w:color="auto" w:fill="auto"/>
            <w:noWrap/>
            <w:vAlign w:val="bottom"/>
            <w:hideMark/>
          </w:tcPr>
          <w:p w14:paraId="13F5D0AB"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0.005(0.003-0.008)</w:t>
            </w:r>
          </w:p>
        </w:tc>
      </w:tr>
      <w:tr w:rsidR="006160EC" w:rsidRPr="0084149B" w14:paraId="62AEC17C"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006DA530"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966CE93"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480F905B"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organic fertilizer</w:t>
            </w:r>
          </w:p>
        </w:tc>
        <w:tc>
          <w:tcPr>
            <w:tcW w:w="1303" w:type="pct"/>
            <w:tcBorders>
              <w:top w:val="nil"/>
              <w:left w:val="nil"/>
              <w:bottom w:val="single" w:sz="4" w:space="0" w:color="auto"/>
              <w:right w:val="single" w:sz="4" w:space="0" w:color="auto"/>
            </w:tcBorders>
            <w:shd w:val="clear" w:color="auto" w:fill="auto"/>
            <w:noWrap/>
            <w:vAlign w:val="bottom"/>
            <w:hideMark/>
          </w:tcPr>
          <w:p w14:paraId="1821C5D2"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0.006(0.001-0.011)</w:t>
            </w:r>
          </w:p>
        </w:tc>
      </w:tr>
      <w:tr w:rsidR="006160EC" w:rsidRPr="0084149B" w14:paraId="6E231D90"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654194BA"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1FF385E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5C63C833"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synthetic and mixed fertilizer</w:t>
            </w:r>
          </w:p>
        </w:tc>
        <w:tc>
          <w:tcPr>
            <w:tcW w:w="1303" w:type="pct"/>
            <w:tcBorders>
              <w:top w:val="nil"/>
              <w:left w:val="nil"/>
              <w:bottom w:val="single" w:sz="4" w:space="0" w:color="auto"/>
              <w:right w:val="single" w:sz="4" w:space="0" w:color="auto"/>
            </w:tcBorders>
            <w:shd w:val="clear" w:color="auto" w:fill="auto"/>
            <w:noWrap/>
            <w:vAlign w:val="bottom"/>
            <w:hideMark/>
          </w:tcPr>
          <w:p w14:paraId="7B0446F5"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0.016(0.013-0.019)</w:t>
            </w:r>
          </w:p>
        </w:tc>
      </w:tr>
      <w:tr w:rsidR="006160EC" w:rsidRPr="0084149B" w14:paraId="136CD230"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2870925"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Irrigation</w:t>
            </w:r>
          </w:p>
          <w:p w14:paraId="54320131" w14:textId="21FEE828" w:rsidR="00824CB6" w:rsidRPr="0084149B" w:rsidRDefault="00824CB6"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00EC351C">
              <w:rPr>
                <w:rFonts w:ascii="Calibri" w:eastAsia="Times New Roman" w:hAnsi="Calibri" w:cs="Calibri"/>
                <w:color w:val="000000"/>
                <w:kern w:val="0"/>
                <w14:ligatures w14:val="none"/>
              </w:rPr>
              <w:fldChar w:fldCharType="begin"/>
            </w:r>
            <w:r w:rsidR="00EC351C">
              <w:rPr>
                <w:rFonts w:ascii="Calibri" w:eastAsia="Times New Roman" w:hAnsi="Calibri" w:cs="Calibri"/>
                <w:color w:val="000000"/>
                <w:kern w:val="0"/>
                <w14:ligatures w14:val="none"/>
              </w:rPr>
              <w:instrText xml:space="preserve"> REF _Ref150698268 \h </w:instrText>
            </w:r>
            <w:r w:rsidR="00EC351C">
              <w:rPr>
                <w:rFonts w:ascii="Calibri" w:eastAsia="Times New Roman" w:hAnsi="Calibri" w:cs="Calibri"/>
                <w:color w:val="000000"/>
                <w:kern w:val="0"/>
                <w14:ligatures w14:val="none"/>
              </w:rPr>
            </w:r>
            <w:r w:rsidR="00EC351C">
              <w:rPr>
                <w:rFonts w:ascii="Calibri" w:eastAsia="Times New Roman" w:hAnsi="Calibri" w:cs="Calibri"/>
                <w:color w:val="000000"/>
                <w:kern w:val="0"/>
                <w14:ligatures w14:val="none"/>
              </w:rPr>
              <w:fldChar w:fldCharType="separate"/>
            </w:r>
            <w:r w:rsidR="00A42D66" w:rsidRPr="00763625">
              <w:t xml:space="preserve">Equation </w:t>
            </w:r>
            <w:r w:rsidR="00A42D66">
              <w:rPr>
                <w:noProof/>
              </w:rPr>
              <w:t>11</w:t>
            </w:r>
            <w:r w:rsidR="00EC351C">
              <w:rPr>
                <w:rFonts w:ascii="Calibri" w:eastAsia="Times New Roman" w:hAnsi="Calibri" w:cs="Calibri"/>
                <w:color w:val="000000"/>
                <w:kern w:val="0"/>
                <w14:ligatures w14:val="none"/>
              </w:rPr>
              <w:fldChar w:fldCharType="end"/>
            </w:r>
            <w:r w:rsidR="00EC351C">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D649396"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367EB2B7"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irrigation</w:t>
            </w:r>
          </w:p>
        </w:tc>
        <w:tc>
          <w:tcPr>
            <w:tcW w:w="1303" w:type="pct"/>
            <w:tcBorders>
              <w:top w:val="nil"/>
              <w:left w:val="nil"/>
              <w:bottom w:val="single" w:sz="4" w:space="0" w:color="auto"/>
              <w:right w:val="single" w:sz="4" w:space="0" w:color="auto"/>
            </w:tcBorders>
            <w:shd w:val="clear" w:color="auto" w:fill="auto"/>
            <w:noWrap/>
            <w:vAlign w:val="bottom"/>
            <w:hideMark/>
          </w:tcPr>
          <w:p w14:paraId="359AEC6D"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0.004(0.003-0.006)</w:t>
            </w:r>
          </w:p>
        </w:tc>
      </w:tr>
      <w:tr w:rsidR="006160EC" w:rsidRPr="0084149B" w14:paraId="7D9A1838"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50C844F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2E09B2A9"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4517C075" w14:textId="6B011DC3"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rainfed</w:t>
            </w:r>
            <w:r w:rsidR="00197422">
              <w:rPr>
                <w:rFonts w:ascii="Calibri" w:eastAsia="Times New Roman" w:hAnsi="Calibri" w:cs="Calibri"/>
                <w:color w:val="000000"/>
                <w:kern w:val="0"/>
                <w14:ligatures w14:val="none"/>
              </w:rPr>
              <w:t xml:space="preserve"> (unirrigated)</w:t>
            </w:r>
          </w:p>
        </w:tc>
        <w:tc>
          <w:tcPr>
            <w:tcW w:w="1303" w:type="pct"/>
            <w:tcBorders>
              <w:top w:val="nil"/>
              <w:left w:val="nil"/>
              <w:bottom w:val="single" w:sz="4" w:space="0" w:color="auto"/>
              <w:right w:val="single" w:sz="4" w:space="0" w:color="auto"/>
            </w:tcBorders>
            <w:shd w:val="clear" w:color="auto" w:fill="auto"/>
            <w:noWrap/>
            <w:vAlign w:val="bottom"/>
            <w:hideMark/>
          </w:tcPr>
          <w:p w14:paraId="3B3F11C9"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0.001(-0-0.003)</w:t>
            </w:r>
          </w:p>
        </w:tc>
      </w:tr>
      <w:tr w:rsidR="006160EC" w:rsidRPr="0084149B" w14:paraId="77B300B4"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1BA01222"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6E46A81"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63D6D3FE"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irrigation</w:t>
            </w:r>
          </w:p>
        </w:tc>
        <w:tc>
          <w:tcPr>
            <w:tcW w:w="1303" w:type="pct"/>
            <w:tcBorders>
              <w:top w:val="nil"/>
              <w:left w:val="nil"/>
              <w:bottom w:val="single" w:sz="4" w:space="0" w:color="auto"/>
              <w:right w:val="single" w:sz="4" w:space="0" w:color="auto"/>
            </w:tcBorders>
            <w:shd w:val="clear" w:color="auto" w:fill="auto"/>
            <w:noWrap/>
            <w:vAlign w:val="bottom"/>
            <w:hideMark/>
          </w:tcPr>
          <w:p w14:paraId="438F9E26"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0.004(0.003-0.006)</w:t>
            </w:r>
          </w:p>
        </w:tc>
      </w:tr>
      <w:tr w:rsidR="006160EC" w:rsidRPr="0084149B" w14:paraId="1637AF3C"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292EDE9F"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061F3C87"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7761B472" w14:textId="1C5B05FB"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rainfed</w:t>
            </w:r>
            <w:r w:rsidR="00197422">
              <w:rPr>
                <w:rFonts w:ascii="Calibri" w:eastAsia="Times New Roman" w:hAnsi="Calibri" w:cs="Calibri"/>
                <w:color w:val="000000"/>
                <w:kern w:val="0"/>
                <w14:ligatures w14:val="none"/>
              </w:rPr>
              <w:t xml:space="preserve"> (unirrigated)</w:t>
            </w:r>
          </w:p>
        </w:tc>
        <w:tc>
          <w:tcPr>
            <w:tcW w:w="1303" w:type="pct"/>
            <w:tcBorders>
              <w:top w:val="nil"/>
              <w:left w:val="nil"/>
              <w:bottom w:val="single" w:sz="4" w:space="0" w:color="auto"/>
              <w:right w:val="single" w:sz="4" w:space="0" w:color="auto"/>
            </w:tcBorders>
            <w:shd w:val="clear" w:color="auto" w:fill="auto"/>
            <w:noWrap/>
            <w:vAlign w:val="bottom"/>
            <w:hideMark/>
          </w:tcPr>
          <w:p w14:paraId="7A547C76"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0.001(-0-0.003)</w:t>
            </w:r>
          </w:p>
        </w:tc>
      </w:tr>
      <w:tr w:rsidR="006160EC" w:rsidRPr="0084149B" w14:paraId="6C14E8D1"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3269846"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Land</w:t>
            </w:r>
            <w:r w:rsidR="00706E81">
              <w:rPr>
                <w:rFonts w:ascii="Calibri" w:eastAsia="Times New Roman" w:hAnsi="Calibri" w:cs="Calibri"/>
                <w:color w:val="000000"/>
                <w:kern w:val="0"/>
                <w14:ligatures w14:val="none"/>
              </w:rPr>
              <w:t>cover</w:t>
            </w:r>
            <w:r w:rsidR="00197422">
              <w:rPr>
                <w:rFonts w:ascii="Calibri" w:eastAsia="Times New Roman" w:hAnsi="Calibri" w:cs="Calibri"/>
                <w:color w:val="000000"/>
                <w:kern w:val="0"/>
                <w14:ligatures w14:val="none"/>
              </w:rPr>
              <w:t>/crop type</w:t>
            </w:r>
          </w:p>
          <w:p w14:paraId="714A47B7" w14:textId="606ECE96" w:rsidR="00EC351C" w:rsidRPr="0084149B" w:rsidRDefault="00EC351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_Ref150698301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12</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9AE3D27"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3C6CDCCE"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annual croplands and bare soils</w:t>
            </w:r>
          </w:p>
        </w:tc>
        <w:tc>
          <w:tcPr>
            <w:tcW w:w="1303" w:type="pct"/>
            <w:tcBorders>
              <w:top w:val="nil"/>
              <w:left w:val="nil"/>
              <w:bottom w:val="single" w:sz="4" w:space="0" w:color="auto"/>
              <w:right w:val="single" w:sz="4" w:space="0" w:color="auto"/>
            </w:tcBorders>
            <w:shd w:val="clear" w:color="auto" w:fill="auto"/>
            <w:noWrap/>
            <w:vAlign w:val="bottom"/>
            <w:hideMark/>
          </w:tcPr>
          <w:p w14:paraId="375FAA4C"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0.014(0.011-0.017)</w:t>
            </w:r>
          </w:p>
        </w:tc>
      </w:tr>
      <w:tr w:rsidR="006160EC" w:rsidRPr="0084149B" w14:paraId="3135427D"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7934978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71A51A2F"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65EA73AF"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perennial systems</w:t>
            </w:r>
          </w:p>
        </w:tc>
        <w:tc>
          <w:tcPr>
            <w:tcW w:w="1303" w:type="pct"/>
            <w:tcBorders>
              <w:top w:val="nil"/>
              <w:left w:val="nil"/>
              <w:bottom w:val="single" w:sz="4" w:space="0" w:color="auto"/>
              <w:right w:val="single" w:sz="4" w:space="0" w:color="auto"/>
            </w:tcBorders>
            <w:shd w:val="clear" w:color="auto" w:fill="auto"/>
            <w:noWrap/>
            <w:vAlign w:val="bottom"/>
            <w:hideMark/>
          </w:tcPr>
          <w:p w14:paraId="6E64EF17"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0.009(0.005-0.013)</w:t>
            </w:r>
          </w:p>
        </w:tc>
      </w:tr>
      <w:tr w:rsidR="006160EC" w:rsidRPr="0084149B" w14:paraId="15D555F8"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63447612"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728760"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48C04ADC"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annual croplands and bare soils</w:t>
            </w:r>
          </w:p>
        </w:tc>
        <w:tc>
          <w:tcPr>
            <w:tcW w:w="1303" w:type="pct"/>
            <w:tcBorders>
              <w:top w:val="nil"/>
              <w:left w:val="nil"/>
              <w:bottom w:val="single" w:sz="4" w:space="0" w:color="auto"/>
              <w:right w:val="single" w:sz="4" w:space="0" w:color="auto"/>
            </w:tcBorders>
            <w:shd w:val="clear" w:color="auto" w:fill="auto"/>
            <w:noWrap/>
            <w:vAlign w:val="bottom"/>
            <w:hideMark/>
          </w:tcPr>
          <w:p w14:paraId="1404C3B9"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0.017(0.013-0.021)</w:t>
            </w:r>
          </w:p>
        </w:tc>
      </w:tr>
      <w:tr w:rsidR="006160EC" w:rsidRPr="0084149B" w14:paraId="22E9E731"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344FC2B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72ECD198"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0231B77F"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perennial systems</w:t>
            </w:r>
          </w:p>
        </w:tc>
        <w:tc>
          <w:tcPr>
            <w:tcW w:w="1303" w:type="pct"/>
            <w:tcBorders>
              <w:top w:val="nil"/>
              <w:left w:val="nil"/>
              <w:bottom w:val="single" w:sz="4" w:space="0" w:color="auto"/>
              <w:right w:val="single" w:sz="4" w:space="0" w:color="auto"/>
            </w:tcBorders>
            <w:shd w:val="clear" w:color="auto" w:fill="auto"/>
            <w:noWrap/>
            <w:vAlign w:val="bottom"/>
            <w:hideMark/>
          </w:tcPr>
          <w:p w14:paraId="48593F9B"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0.01(0.006-0.015)</w:t>
            </w:r>
          </w:p>
        </w:tc>
      </w:tr>
      <w:tr w:rsidR="006160EC" w:rsidRPr="0084149B" w14:paraId="5C88BEB1"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E505B3"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N application rate</w:t>
            </w:r>
          </w:p>
          <w:p w14:paraId="02571108" w14:textId="272A5A6B" w:rsidR="00EC351C" w:rsidRPr="0084149B" w:rsidRDefault="00EC351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_Ref150698312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13</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135054B"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4A190097" w14:textId="5C335A88"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100] kg N </w:t>
            </w:r>
            <w:proofErr w:type="gramStart"/>
            <w:r w:rsidRPr="0084149B">
              <w:rPr>
                <w:rFonts w:ascii="Calibri" w:eastAsia="Times New Roman" w:hAnsi="Calibri" w:cs="Calibri"/>
                <w:color w:val="000000"/>
                <w:kern w:val="0"/>
                <w14:ligatures w14:val="none"/>
              </w:rPr>
              <w:t>ha</w:t>
            </w:r>
            <w:r w:rsidRPr="002E7DEF">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3C387261"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0.015(0.011-0.018)</w:t>
            </w:r>
          </w:p>
        </w:tc>
      </w:tr>
      <w:tr w:rsidR="006160EC" w:rsidRPr="0084149B" w14:paraId="2982527D"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050862C6"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2DC1EA92"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0350B610" w14:textId="40204875"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(100</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200] kg N </w:t>
            </w:r>
            <w:proofErr w:type="gramStart"/>
            <w:r w:rsidRPr="0084149B">
              <w:rPr>
                <w:rFonts w:ascii="Calibri" w:eastAsia="Times New Roman" w:hAnsi="Calibri" w:cs="Calibri"/>
                <w:color w:val="000000"/>
                <w:kern w:val="0"/>
                <w14:ligatures w14:val="none"/>
              </w:rPr>
              <w:t>ha</w:t>
            </w:r>
            <w:r w:rsidRPr="002E7DEF">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4A65412E"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0.011(0.007-0.015)</w:t>
            </w:r>
          </w:p>
        </w:tc>
      </w:tr>
      <w:tr w:rsidR="006160EC" w:rsidRPr="0084149B" w14:paraId="47A8E924"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07A3488D"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1E22F31C"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3DD54141" w14:textId="564CDD43"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(200</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300] kg N </w:t>
            </w:r>
            <w:proofErr w:type="gramStart"/>
            <w:r w:rsidRPr="0084149B">
              <w:rPr>
                <w:rFonts w:ascii="Calibri" w:eastAsia="Times New Roman" w:hAnsi="Calibri" w:cs="Calibri"/>
                <w:color w:val="000000"/>
                <w:kern w:val="0"/>
                <w14:ligatures w14:val="none"/>
              </w:rPr>
              <w:t>ha</w:t>
            </w:r>
            <w:r w:rsidRPr="002E7DEF">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39352A6A"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0.013(0.009-0.018)</w:t>
            </w:r>
          </w:p>
        </w:tc>
      </w:tr>
      <w:tr w:rsidR="006160EC" w:rsidRPr="0084149B" w14:paraId="400DB2D3"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3604F29B"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76DBE6B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6D2E11F4"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 xml:space="preserve">&gt;300 kg N </w:t>
            </w:r>
            <w:proofErr w:type="gramStart"/>
            <w:r w:rsidRPr="0084149B">
              <w:rPr>
                <w:rFonts w:ascii="Calibri" w:eastAsia="Times New Roman" w:hAnsi="Calibri" w:cs="Calibri"/>
                <w:color w:val="000000"/>
                <w:kern w:val="0"/>
                <w14:ligatures w14:val="none"/>
              </w:rPr>
              <w:t>ha</w:t>
            </w:r>
            <w:r w:rsidRPr="002E7DEF">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1B73AF02"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0.01(0.005-0.015)</w:t>
            </w:r>
          </w:p>
        </w:tc>
      </w:tr>
      <w:tr w:rsidR="006160EC" w:rsidRPr="0084149B" w14:paraId="3BF1B6AA"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68920CFC"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6091290"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6519F12E" w14:textId="58B13B6E"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100] kg N </w:t>
            </w:r>
            <w:proofErr w:type="gramStart"/>
            <w:r w:rsidRPr="0084149B">
              <w:rPr>
                <w:rFonts w:ascii="Calibri" w:eastAsia="Times New Roman" w:hAnsi="Calibri" w:cs="Calibri"/>
                <w:color w:val="000000"/>
                <w:kern w:val="0"/>
                <w14:ligatures w14:val="none"/>
              </w:rPr>
              <w:t>ha</w:t>
            </w:r>
            <w:r w:rsidRPr="008A1D2A">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2F466DDE"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0.018(0.013-0.022)</w:t>
            </w:r>
          </w:p>
        </w:tc>
      </w:tr>
      <w:tr w:rsidR="006160EC" w:rsidRPr="0084149B" w14:paraId="36769FA1"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42F9698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75515A38"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4CFF06D0" w14:textId="4F786608"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(100</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200] kg N </w:t>
            </w:r>
            <w:proofErr w:type="gramStart"/>
            <w:r w:rsidRPr="0084149B">
              <w:rPr>
                <w:rFonts w:ascii="Calibri" w:eastAsia="Times New Roman" w:hAnsi="Calibri" w:cs="Calibri"/>
                <w:color w:val="000000"/>
                <w:kern w:val="0"/>
                <w14:ligatures w14:val="none"/>
              </w:rPr>
              <w:t>ha</w:t>
            </w:r>
            <w:r w:rsidRPr="008A1D2A">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6EB525C3"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0.012(0.007-0.016)</w:t>
            </w:r>
          </w:p>
        </w:tc>
      </w:tr>
      <w:tr w:rsidR="006160EC" w:rsidRPr="0084149B" w14:paraId="5997F51F"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7FD6ABA4"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6983AFB5"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7BF899C7" w14:textId="6AFE1F3C"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(200</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300] kg N </w:t>
            </w:r>
            <w:proofErr w:type="gramStart"/>
            <w:r w:rsidRPr="0084149B">
              <w:rPr>
                <w:rFonts w:ascii="Calibri" w:eastAsia="Times New Roman" w:hAnsi="Calibri" w:cs="Calibri"/>
                <w:color w:val="000000"/>
                <w:kern w:val="0"/>
                <w14:ligatures w14:val="none"/>
              </w:rPr>
              <w:t>ha</w:t>
            </w:r>
            <w:r w:rsidRPr="002E7DEF">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0B305E22"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0.015(0.01-0.02)</w:t>
            </w:r>
          </w:p>
        </w:tc>
      </w:tr>
      <w:tr w:rsidR="006160EC" w:rsidRPr="0084149B" w14:paraId="084A0628"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35A39E00"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60F12384"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1DEC5DAA"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 xml:space="preserve">&gt;300 kg N </w:t>
            </w:r>
            <w:proofErr w:type="gramStart"/>
            <w:r w:rsidRPr="0084149B">
              <w:rPr>
                <w:rFonts w:ascii="Calibri" w:eastAsia="Times New Roman" w:hAnsi="Calibri" w:cs="Calibri"/>
                <w:color w:val="000000"/>
                <w:kern w:val="0"/>
                <w14:ligatures w14:val="none"/>
              </w:rPr>
              <w:t>ha</w:t>
            </w:r>
            <w:r w:rsidRPr="002E7DEF">
              <w:rPr>
                <w:rFonts w:ascii="Calibri" w:eastAsia="Times New Roman" w:hAnsi="Calibri" w:cs="Calibri"/>
                <w:color w:val="000000"/>
                <w:kern w:val="0"/>
                <w:vertAlign w:val="superscript"/>
                <w14:ligatures w14:val="none"/>
              </w:rPr>
              <w:t>-1</w:t>
            </w:r>
            <w:proofErr w:type="gramEnd"/>
          </w:p>
        </w:tc>
        <w:tc>
          <w:tcPr>
            <w:tcW w:w="1303" w:type="pct"/>
            <w:tcBorders>
              <w:top w:val="nil"/>
              <w:left w:val="nil"/>
              <w:bottom w:val="single" w:sz="4" w:space="0" w:color="auto"/>
              <w:right w:val="single" w:sz="4" w:space="0" w:color="auto"/>
            </w:tcBorders>
            <w:shd w:val="clear" w:color="auto" w:fill="auto"/>
            <w:noWrap/>
            <w:vAlign w:val="bottom"/>
            <w:hideMark/>
          </w:tcPr>
          <w:p w14:paraId="0FD20D04"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0.011(0.005-0.017)</w:t>
            </w:r>
          </w:p>
        </w:tc>
      </w:tr>
      <w:tr w:rsidR="006160EC" w:rsidRPr="0084149B" w14:paraId="35350310"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258CE44"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Soil alkalinity</w:t>
            </w:r>
          </w:p>
          <w:p w14:paraId="1ADAECBF" w14:textId="788D8475" w:rsidR="00EC351C" w:rsidRPr="0084149B" w:rsidRDefault="00EC351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_Ref150698326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14</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B92869"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695039DB"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acid soils (pH &lt; 7)</w:t>
            </w:r>
          </w:p>
        </w:tc>
        <w:tc>
          <w:tcPr>
            <w:tcW w:w="1303" w:type="pct"/>
            <w:tcBorders>
              <w:top w:val="nil"/>
              <w:left w:val="nil"/>
              <w:bottom w:val="single" w:sz="4" w:space="0" w:color="auto"/>
              <w:right w:val="single" w:sz="4" w:space="0" w:color="auto"/>
            </w:tcBorders>
            <w:shd w:val="clear" w:color="auto" w:fill="auto"/>
            <w:noWrap/>
            <w:vAlign w:val="bottom"/>
            <w:hideMark/>
          </w:tcPr>
          <w:p w14:paraId="45C86E1C"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0.002(-0-0.004)</w:t>
            </w:r>
          </w:p>
        </w:tc>
      </w:tr>
      <w:tr w:rsidR="006160EC" w:rsidRPr="0084149B" w14:paraId="238AAE79"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4DC33CF3"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560622B3"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446E007F" w14:textId="504DA10F"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 xml:space="preserve">basic soils (pH </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 7)</w:t>
            </w:r>
          </w:p>
        </w:tc>
        <w:tc>
          <w:tcPr>
            <w:tcW w:w="1303" w:type="pct"/>
            <w:tcBorders>
              <w:top w:val="nil"/>
              <w:left w:val="nil"/>
              <w:bottom w:val="single" w:sz="4" w:space="0" w:color="auto"/>
              <w:right w:val="single" w:sz="4" w:space="0" w:color="auto"/>
            </w:tcBorders>
            <w:shd w:val="clear" w:color="auto" w:fill="auto"/>
            <w:noWrap/>
            <w:vAlign w:val="bottom"/>
            <w:hideMark/>
          </w:tcPr>
          <w:p w14:paraId="4B15EF50"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0.005(0.003-0.007)</w:t>
            </w:r>
          </w:p>
        </w:tc>
      </w:tr>
      <w:tr w:rsidR="006160EC" w:rsidRPr="0084149B" w14:paraId="7BE0D527"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1A542CB4"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43B994"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0333217C"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acid soils (pH &lt; 7)</w:t>
            </w:r>
          </w:p>
        </w:tc>
        <w:tc>
          <w:tcPr>
            <w:tcW w:w="1303" w:type="pct"/>
            <w:tcBorders>
              <w:top w:val="nil"/>
              <w:left w:val="nil"/>
              <w:bottom w:val="single" w:sz="4" w:space="0" w:color="auto"/>
              <w:right w:val="single" w:sz="4" w:space="0" w:color="auto"/>
            </w:tcBorders>
            <w:shd w:val="clear" w:color="auto" w:fill="auto"/>
            <w:noWrap/>
            <w:vAlign w:val="bottom"/>
            <w:hideMark/>
          </w:tcPr>
          <w:p w14:paraId="5B9846CC"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0.015(0.011-0.019)</w:t>
            </w:r>
          </w:p>
        </w:tc>
      </w:tr>
      <w:tr w:rsidR="006160EC" w:rsidRPr="0084149B" w14:paraId="4DA27555"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7B5E303A"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676D1309"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5E8024BF" w14:textId="6C804F2B"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 xml:space="preserve">basic soils (pH </w:t>
            </w:r>
            <w:r w:rsidR="009D12E2">
              <w:rPr>
                <w:rFonts w:ascii="Calibri" w:eastAsia="Times New Roman" w:hAnsi="Calibri" w:cs="Calibri"/>
                <w:color w:val="000000"/>
                <w:kern w:val="0"/>
                <w14:ligatures w14:val="none"/>
              </w:rPr>
              <w:t>≥</w:t>
            </w:r>
            <w:r w:rsidRPr="0084149B">
              <w:rPr>
                <w:rFonts w:ascii="Calibri" w:eastAsia="Times New Roman" w:hAnsi="Calibri" w:cs="Calibri"/>
                <w:color w:val="000000"/>
                <w:kern w:val="0"/>
                <w14:ligatures w14:val="none"/>
              </w:rPr>
              <w:t xml:space="preserve"> 7)</w:t>
            </w:r>
          </w:p>
        </w:tc>
        <w:tc>
          <w:tcPr>
            <w:tcW w:w="1303" w:type="pct"/>
            <w:tcBorders>
              <w:top w:val="nil"/>
              <w:left w:val="nil"/>
              <w:bottom w:val="single" w:sz="4" w:space="0" w:color="auto"/>
              <w:right w:val="single" w:sz="4" w:space="0" w:color="auto"/>
            </w:tcBorders>
            <w:shd w:val="clear" w:color="auto" w:fill="auto"/>
            <w:noWrap/>
            <w:vAlign w:val="bottom"/>
            <w:hideMark/>
          </w:tcPr>
          <w:p w14:paraId="750EA37A"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0.007(0.002-0.013)</w:t>
            </w:r>
          </w:p>
        </w:tc>
      </w:tr>
      <w:tr w:rsidR="006160EC" w:rsidRPr="0084149B" w14:paraId="32636BCE"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74F1B"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Soil C</w:t>
            </w:r>
          </w:p>
          <w:p w14:paraId="6C7C1B03" w14:textId="57544420" w:rsidR="00EC351C" w:rsidRPr="0084149B" w:rsidRDefault="00EC351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_Ref150698340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15</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02539D3"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5F2837AE" w14:textId="77777777" w:rsidR="006160EC" w:rsidRPr="001937DD" w:rsidRDefault="006160EC" w:rsidP="005E5368">
            <w:pPr>
              <w:spacing w:after="0" w:line="240" w:lineRule="auto"/>
              <w:rPr>
                <w:rFonts w:ascii="Calibri" w:eastAsia="Times New Roman" w:hAnsi="Calibri" w:cs="Calibri"/>
                <w:color w:val="000000" w:themeColor="text1"/>
                <w:kern w:val="0"/>
                <w14:ligatures w14:val="none"/>
              </w:rPr>
            </w:pPr>
            <w:r w:rsidRPr="001937DD">
              <w:rPr>
                <w:rFonts w:ascii="Calibri" w:eastAsia="Times New Roman" w:hAnsi="Calibri" w:cs="Calibri"/>
                <w:color w:val="000000" w:themeColor="text1"/>
                <w:kern w:val="0"/>
                <w14:ligatures w14:val="none"/>
              </w:rPr>
              <w:t>high soil C (=2%)</w:t>
            </w:r>
          </w:p>
        </w:tc>
        <w:tc>
          <w:tcPr>
            <w:tcW w:w="1303" w:type="pct"/>
            <w:tcBorders>
              <w:top w:val="nil"/>
              <w:left w:val="nil"/>
              <w:bottom w:val="single" w:sz="4" w:space="0" w:color="auto"/>
              <w:right w:val="single" w:sz="4" w:space="0" w:color="auto"/>
            </w:tcBorders>
            <w:shd w:val="clear" w:color="auto" w:fill="auto"/>
            <w:noWrap/>
            <w:vAlign w:val="bottom"/>
            <w:hideMark/>
          </w:tcPr>
          <w:p w14:paraId="24ECFAEF"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0.015(0.012-0.019)</w:t>
            </w:r>
          </w:p>
        </w:tc>
      </w:tr>
      <w:tr w:rsidR="006160EC" w:rsidRPr="0084149B" w14:paraId="56AE6870"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2B2B9488"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41EDDEF4"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5D8EFD4C" w14:textId="0178ECD4" w:rsidR="006160EC" w:rsidRPr="001937DD" w:rsidRDefault="006160EC" w:rsidP="005E5368">
            <w:pPr>
              <w:spacing w:after="0" w:line="240" w:lineRule="auto"/>
              <w:rPr>
                <w:rFonts w:ascii="Calibri" w:eastAsia="Times New Roman" w:hAnsi="Calibri" w:cs="Calibri"/>
                <w:color w:val="000000" w:themeColor="text1"/>
                <w:kern w:val="0"/>
                <w14:ligatures w14:val="none"/>
              </w:rPr>
            </w:pPr>
            <w:r w:rsidRPr="001937DD">
              <w:rPr>
                <w:rFonts w:ascii="Calibri" w:eastAsia="Times New Roman" w:hAnsi="Calibri" w:cs="Calibri"/>
                <w:color w:val="000000" w:themeColor="text1"/>
                <w:kern w:val="0"/>
                <w14:ligatures w14:val="none"/>
              </w:rPr>
              <w:t>low and medium soil C 2%)</w:t>
            </w:r>
          </w:p>
        </w:tc>
        <w:tc>
          <w:tcPr>
            <w:tcW w:w="1303" w:type="pct"/>
            <w:tcBorders>
              <w:top w:val="nil"/>
              <w:left w:val="nil"/>
              <w:bottom w:val="single" w:sz="4" w:space="0" w:color="auto"/>
              <w:right w:val="single" w:sz="4" w:space="0" w:color="auto"/>
            </w:tcBorders>
            <w:shd w:val="clear" w:color="auto" w:fill="auto"/>
            <w:noWrap/>
            <w:vAlign w:val="bottom"/>
            <w:hideMark/>
          </w:tcPr>
          <w:p w14:paraId="51983176"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0.007(0.004-0.01)</w:t>
            </w:r>
          </w:p>
        </w:tc>
      </w:tr>
      <w:tr w:rsidR="006160EC" w:rsidRPr="0084149B" w14:paraId="7BDBFA12"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7BE97217"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CAE1A7"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133FA2E8" w14:textId="77777777" w:rsidR="006160EC" w:rsidRPr="001937DD" w:rsidRDefault="006160EC" w:rsidP="005E5368">
            <w:pPr>
              <w:spacing w:after="0" w:line="240" w:lineRule="auto"/>
              <w:rPr>
                <w:rFonts w:ascii="Calibri" w:eastAsia="Times New Roman" w:hAnsi="Calibri" w:cs="Calibri"/>
                <w:color w:val="000000" w:themeColor="text1"/>
                <w:kern w:val="0"/>
                <w14:ligatures w14:val="none"/>
              </w:rPr>
            </w:pPr>
            <w:r w:rsidRPr="001937DD">
              <w:rPr>
                <w:rFonts w:ascii="Calibri" w:eastAsia="Times New Roman" w:hAnsi="Calibri" w:cs="Calibri"/>
                <w:color w:val="000000" w:themeColor="text1"/>
                <w:kern w:val="0"/>
                <w14:ligatures w14:val="none"/>
              </w:rPr>
              <w:t>high soil C (=2%)</w:t>
            </w:r>
          </w:p>
        </w:tc>
        <w:tc>
          <w:tcPr>
            <w:tcW w:w="1303" w:type="pct"/>
            <w:tcBorders>
              <w:top w:val="nil"/>
              <w:left w:val="nil"/>
              <w:bottom w:val="single" w:sz="4" w:space="0" w:color="auto"/>
              <w:right w:val="single" w:sz="4" w:space="0" w:color="auto"/>
            </w:tcBorders>
            <w:shd w:val="clear" w:color="auto" w:fill="auto"/>
            <w:noWrap/>
            <w:vAlign w:val="bottom"/>
            <w:hideMark/>
          </w:tcPr>
          <w:p w14:paraId="0B594C97"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0.016(0.012-0.02)</w:t>
            </w:r>
          </w:p>
        </w:tc>
      </w:tr>
      <w:tr w:rsidR="006160EC" w:rsidRPr="0084149B" w14:paraId="3F319946"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41156DBD"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6E1FC665"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540B0F9E" w14:textId="23AA82B9" w:rsidR="006160EC" w:rsidRPr="001937DD" w:rsidRDefault="006160EC" w:rsidP="005E5368">
            <w:pPr>
              <w:spacing w:after="0" w:line="240" w:lineRule="auto"/>
              <w:rPr>
                <w:rFonts w:ascii="Calibri" w:eastAsia="Times New Roman" w:hAnsi="Calibri" w:cs="Calibri"/>
                <w:color w:val="000000" w:themeColor="text1"/>
                <w:kern w:val="0"/>
                <w14:ligatures w14:val="none"/>
              </w:rPr>
            </w:pPr>
            <w:r w:rsidRPr="001937DD">
              <w:rPr>
                <w:rFonts w:ascii="Calibri" w:eastAsia="Times New Roman" w:hAnsi="Calibri" w:cs="Calibri"/>
                <w:color w:val="000000" w:themeColor="text1"/>
                <w:kern w:val="0"/>
                <w14:ligatures w14:val="none"/>
              </w:rPr>
              <w:t>low and medium soil C 2%)</w:t>
            </w:r>
          </w:p>
        </w:tc>
        <w:tc>
          <w:tcPr>
            <w:tcW w:w="1303" w:type="pct"/>
            <w:tcBorders>
              <w:top w:val="nil"/>
              <w:left w:val="nil"/>
              <w:bottom w:val="single" w:sz="4" w:space="0" w:color="auto"/>
              <w:right w:val="single" w:sz="4" w:space="0" w:color="auto"/>
            </w:tcBorders>
            <w:shd w:val="clear" w:color="auto" w:fill="auto"/>
            <w:noWrap/>
            <w:vAlign w:val="bottom"/>
            <w:hideMark/>
          </w:tcPr>
          <w:p w14:paraId="47631536"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0.009(0.005-0.013)</w:t>
            </w:r>
          </w:p>
        </w:tc>
      </w:tr>
      <w:tr w:rsidR="006160EC" w:rsidRPr="0084149B" w14:paraId="42AE3FCF" w14:textId="77777777" w:rsidTr="009E0602">
        <w:trPr>
          <w:trHeight w:val="287"/>
          <w:jc w:val="center"/>
        </w:trPr>
        <w:tc>
          <w:tcPr>
            <w:tcW w:w="11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2EBB89D" w14:textId="77777777" w:rsidR="006160EC"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Texture class</w:t>
            </w:r>
          </w:p>
          <w:p w14:paraId="6CD1F868" w14:textId="1BD00C61" w:rsidR="00EC351C" w:rsidRPr="0084149B" w:rsidRDefault="00EC351C" w:rsidP="005E536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_Ref150698350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16</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338FC9"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Dry</w:t>
            </w:r>
          </w:p>
        </w:tc>
        <w:tc>
          <w:tcPr>
            <w:tcW w:w="1901" w:type="pct"/>
            <w:tcBorders>
              <w:top w:val="nil"/>
              <w:left w:val="nil"/>
              <w:bottom w:val="single" w:sz="4" w:space="0" w:color="auto"/>
              <w:right w:val="single" w:sz="4" w:space="0" w:color="auto"/>
            </w:tcBorders>
            <w:shd w:val="clear" w:color="auto" w:fill="auto"/>
            <w:noWrap/>
            <w:vAlign w:val="bottom"/>
            <w:hideMark/>
          </w:tcPr>
          <w:p w14:paraId="2B200257"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fine texture</w:t>
            </w:r>
          </w:p>
        </w:tc>
        <w:tc>
          <w:tcPr>
            <w:tcW w:w="1303" w:type="pct"/>
            <w:tcBorders>
              <w:top w:val="nil"/>
              <w:left w:val="nil"/>
              <w:bottom w:val="single" w:sz="4" w:space="0" w:color="auto"/>
              <w:right w:val="single" w:sz="4" w:space="0" w:color="auto"/>
            </w:tcBorders>
            <w:shd w:val="clear" w:color="auto" w:fill="auto"/>
            <w:noWrap/>
            <w:vAlign w:val="bottom"/>
            <w:hideMark/>
          </w:tcPr>
          <w:p w14:paraId="060681CD"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0.001(-0-0.006)</w:t>
            </w:r>
          </w:p>
        </w:tc>
      </w:tr>
      <w:tr w:rsidR="006160EC" w:rsidRPr="0084149B" w14:paraId="5DBBCF20"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31D2B3BA"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7B45C401"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3E7D479C"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medium and coarse texture</w:t>
            </w:r>
          </w:p>
        </w:tc>
        <w:tc>
          <w:tcPr>
            <w:tcW w:w="1303" w:type="pct"/>
            <w:tcBorders>
              <w:top w:val="nil"/>
              <w:left w:val="nil"/>
              <w:bottom w:val="single" w:sz="4" w:space="0" w:color="auto"/>
              <w:right w:val="single" w:sz="4" w:space="0" w:color="auto"/>
            </w:tcBorders>
            <w:shd w:val="clear" w:color="auto" w:fill="auto"/>
            <w:noWrap/>
            <w:vAlign w:val="bottom"/>
            <w:hideMark/>
          </w:tcPr>
          <w:p w14:paraId="6730FF37"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0.006(0.003-0.008)</w:t>
            </w:r>
          </w:p>
        </w:tc>
      </w:tr>
      <w:tr w:rsidR="006160EC" w:rsidRPr="0084149B" w14:paraId="7256F510"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0905D8EB"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05F5E20"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Wet</w:t>
            </w:r>
          </w:p>
        </w:tc>
        <w:tc>
          <w:tcPr>
            <w:tcW w:w="1901" w:type="pct"/>
            <w:tcBorders>
              <w:top w:val="nil"/>
              <w:left w:val="nil"/>
              <w:bottom w:val="single" w:sz="4" w:space="0" w:color="auto"/>
              <w:right w:val="single" w:sz="4" w:space="0" w:color="auto"/>
            </w:tcBorders>
            <w:shd w:val="clear" w:color="auto" w:fill="auto"/>
            <w:noWrap/>
            <w:vAlign w:val="bottom"/>
            <w:hideMark/>
          </w:tcPr>
          <w:p w14:paraId="25AAD8A7"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fine texture</w:t>
            </w:r>
          </w:p>
        </w:tc>
        <w:tc>
          <w:tcPr>
            <w:tcW w:w="1303" w:type="pct"/>
            <w:tcBorders>
              <w:top w:val="nil"/>
              <w:left w:val="nil"/>
              <w:bottom w:val="single" w:sz="4" w:space="0" w:color="auto"/>
              <w:right w:val="single" w:sz="4" w:space="0" w:color="auto"/>
            </w:tcBorders>
            <w:shd w:val="clear" w:color="auto" w:fill="auto"/>
            <w:noWrap/>
            <w:vAlign w:val="bottom"/>
            <w:hideMark/>
          </w:tcPr>
          <w:p w14:paraId="26464F25"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0.027(0.021-0.033)</w:t>
            </w:r>
          </w:p>
        </w:tc>
      </w:tr>
      <w:tr w:rsidR="006160EC" w:rsidRPr="0084149B" w14:paraId="0B093974" w14:textId="77777777" w:rsidTr="009E0602">
        <w:trPr>
          <w:trHeight w:val="287"/>
          <w:jc w:val="center"/>
        </w:trPr>
        <w:tc>
          <w:tcPr>
            <w:tcW w:w="1197" w:type="pct"/>
            <w:vMerge/>
            <w:tcBorders>
              <w:top w:val="nil"/>
              <w:left w:val="single" w:sz="4" w:space="0" w:color="auto"/>
              <w:bottom w:val="single" w:sz="4" w:space="0" w:color="auto"/>
              <w:right w:val="single" w:sz="4" w:space="0" w:color="auto"/>
            </w:tcBorders>
            <w:vAlign w:val="center"/>
            <w:hideMark/>
          </w:tcPr>
          <w:p w14:paraId="0D04509D"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599" w:type="pct"/>
            <w:vMerge/>
            <w:tcBorders>
              <w:top w:val="nil"/>
              <w:left w:val="single" w:sz="4" w:space="0" w:color="auto"/>
              <w:bottom w:val="single" w:sz="4" w:space="0" w:color="auto"/>
              <w:right w:val="single" w:sz="4" w:space="0" w:color="auto"/>
            </w:tcBorders>
            <w:vAlign w:val="center"/>
            <w:hideMark/>
          </w:tcPr>
          <w:p w14:paraId="79955CCA" w14:textId="77777777" w:rsidR="006160EC" w:rsidRPr="0084149B" w:rsidRDefault="006160EC" w:rsidP="005E5368">
            <w:pPr>
              <w:spacing w:after="0" w:line="240" w:lineRule="auto"/>
              <w:rPr>
                <w:rFonts w:ascii="Calibri" w:eastAsia="Times New Roman" w:hAnsi="Calibri" w:cs="Calibri"/>
                <w:color w:val="000000"/>
                <w:kern w:val="0"/>
                <w14:ligatures w14:val="none"/>
              </w:rPr>
            </w:pPr>
          </w:p>
        </w:tc>
        <w:tc>
          <w:tcPr>
            <w:tcW w:w="1901" w:type="pct"/>
            <w:tcBorders>
              <w:top w:val="nil"/>
              <w:left w:val="nil"/>
              <w:bottom w:val="single" w:sz="4" w:space="0" w:color="auto"/>
              <w:right w:val="single" w:sz="4" w:space="0" w:color="auto"/>
            </w:tcBorders>
            <w:shd w:val="clear" w:color="auto" w:fill="auto"/>
            <w:noWrap/>
            <w:vAlign w:val="bottom"/>
            <w:hideMark/>
          </w:tcPr>
          <w:p w14:paraId="7215B5B4" w14:textId="77777777" w:rsidR="006160EC" w:rsidRPr="0084149B" w:rsidRDefault="006160EC" w:rsidP="005E5368">
            <w:pPr>
              <w:spacing w:after="0" w:line="240" w:lineRule="auto"/>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medium and coarse texture</w:t>
            </w:r>
          </w:p>
        </w:tc>
        <w:tc>
          <w:tcPr>
            <w:tcW w:w="1303" w:type="pct"/>
            <w:tcBorders>
              <w:top w:val="nil"/>
              <w:left w:val="nil"/>
              <w:bottom w:val="single" w:sz="4" w:space="0" w:color="auto"/>
              <w:right w:val="single" w:sz="4" w:space="0" w:color="auto"/>
            </w:tcBorders>
            <w:shd w:val="clear" w:color="auto" w:fill="auto"/>
            <w:noWrap/>
            <w:vAlign w:val="bottom"/>
            <w:hideMark/>
          </w:tcPr>
          <w:p w14:paraId="45E8B233" w14:textId="77777777" w:rsidR="006160EC" w:rsidRPr="0084149B" w:rsidRDefault="006160EC" w:rsidP="005E5368">
            <w:pPr>
              <w:spacing w:after="0" w:line="240" w:lineRule="auto"/>
              <w:jc w:val="right"/>
              <w:rPr>
                <w:rFonts w:ascii="Calibri" w:eastAsia="Times New Roman" w:hAnsi="Calibri" w:cs="Calibri"/>
                <w:color w:val="000000"/>
                <w:kern w:val="0"/>
                <w14:ligatures w14:val="none"/>
              </w:rPr>
            </w:pPr>
            <w:r w:rsidRPr="0084149B">
              <w:rPr>
                <w:rFonts w:ascii="Calibri" w:eastAsia="Times New Roman" w:hAnsi="Calibri" w:cs="Calibri"/>
                <w:color w:val="000000"/>
                <w:kern w:val="0"/>
                <w14:ligatures w14:val="none"/>
              </w:rPr>
              <w:t>0.011(0.007-0.015)</w:t>
            </w:r>
          </w:p>
        </w:tc>
      </w:tr>
    </w:tbl>
    <w:p w14:paraId="0B2129A2" w14:textId="77777777" w:rsidR="001937DD" w:rsidRDefault="001937DD" w:rsidP="00945190"/>
    <w:p w14:paraId="26145DCC" w14:textId="3ED155DB" w:rsidR="0061282B" w:rsidRDefault="006160EC" w:rsidP="00945190">
      <w:r>
        <w:t xml:space="preserve">Mathivanan </w:t>
      </w:r>
      <w:r w:rsidR="00FC7B94">
        <w:t xml:space="preserve">et al </w:t>
      </w:r>
      <w:r w:rsidR="00EE02A2">
        <w:t>(</w:t>
      </w:r>
      <w:r>
        <w:t>2021</w:t>
      </w:r>
      <w:r w:rsidR="00EE02A2">
        <w:t>)</w:t>
      </w:r>
      <w:r w:rsidR="00FC7B94" w:rsidRPr="00FC7B94">
        <w:t xml:space="preserve"> </w:t>
      </w:r>
      <w:sdt>
        <w:sdtPr>
          <w:alias w:val="SmartCite Citation"/>
          <w:tag w:val="bad6be57-5e2a-460d-9424-598e2d5bba4e:0a253019-2789-45b3-9302-9b76e62c9dfc+"/>
          <w:id w:val="-1483544076"/>
          <w:placeholder>
            <w:docPart w:val="800E5E8521734DFD86423BBB9E8BA21A"/>
          </w:placeholder>
        </w:sdtPr>
        <w:sdtContent>
          <w:r w:rsidR="00477515" w:rsidRPr="00477515">
            <w:rPr>
              <w:rFonts w:ascii="Calibri" w:eastAsia="Times New Roman" w:hAnsi="Calibri" w:cs="Calibri"/>
              <w:vertAlign w:val="superscript"/>
            </w:rPr>
            <w:t>6</w:t>
          </w:r>
        </w:sdtContent>
      </w:sdt>
      <w:r w:rsidR="00EE02A2">
        <w:t xml:space="preserve"> </w:t>
      </w:r>
      <w:r w:rsidR="006B6E38">
        <w:t>f</w:t>
      </w:r>
      <w:r w:rsidR="00EE02A2">
        <w:t xml:space="preserve">ertilizer emission factors and ranges </w:t>
      </w:r>
      <w:r w:rsidR="00A10DAE">
        <w:t>(</w:t>
      </w:r>
      <w:r w:rsidR="00A10DAE">
        <w:fldChar w:fldCharType="begin"/>
      </w:r>
      <w:r w:rsidR="00A10DAE">
        <w:instrText xml:space="preserve"> REF _Ref150792956 \h </w:instrText>
      </w:r>
      <w:r w:rsidR="00A10DAE">
        <w:fldChar w:fldCharType="separate"/>
      </w:r>
      <w:r w:rsidR="00A42D66">
        <w:t xml:space="preserve">Table </w:t>
      </w:r>
      <w:r w:rsidR="00A42D66">
        <w:rPr>
          <w:noProof/>
        </w:rPr>
        <w:t>10</w:t>
      </w:r>
      <w:r w:rsidR="00A10DAE">
        <w:fldChar w:fldCharType="end"/>
      </w:r>
      <w:r w:rsidR="00A10DAE">
        <w:t>)</w:t>
      </w:r>
      <w:r w:rsidR="00802A06">
        <w:t xml:space="preserve"> where </w:t>
      </w:r>
      <w:r w:rsidR="00EE02A2">
        <w:t>used</w:t>
      </w:r>
      <w:r w:rsidR="00802A06">
        <w:t xml:space="preserve"> in </w:t>
      </w:r>
      <w:r w:rsidR="00802A06">
        <w:fldChar w:fldCharType="begin"/>
      </w:r>
      <w:r w:rsidR="00802A06">
        <w:instrText xml:space="preserve"> REF _Ref150699412 \h </w:instrText>
      </w:r>
      <w:r w:rsidR="00802A06">
        <w:fldChar w:fldCharType="separate"/>
      </w:r>
      <w:r w:rsidR="00A42D66" w:rsidRPr="00763625">
        <w:t xml:space="preserve">Equation </w:t>
      </w:r>
      <w:r w:rsidR="00A42D66">
        <w:rPr>
          <w:noProof/>
        </w:rPr>
        <w:t>17</w:t>
      </w:r>
      <w:r w:rsidR="00802A06">
        <w:fldChar w:fldCharType="end"/>
      </w:r>
      <w:r w:rsidR="00893075">
        <w:t xml:space="preserve"> to estimate the seasonal N</w:t>
      </w:r>
      <w:r w:rsidR="00893075" w:rsidRPr="00893075">
        <w:rPr>
          <w:vertAlign w:val="subscript"/>
        </w:rPr>
        <w:t>2</w:t>
      </w:r>
      <w:r w:rsidR="00893075">
        <w:t>O emissions.</w:t>
      </w:r>
      <w:r w:rsidR="00D71EA7">
        <w:t xml:space="preserve"> Durning</w:t>
      </w:r>
      <w:r w:rsidR="00EE02A2">
        <w:t xml:space="preserve"> Monte Carlo simulation to estimate uncertainty</w:t>
      </w:r>
      <w:r w:rsidR="00D71EA7">
        <w:t xml:space="preserve"> the </w:t>
      </w:r>
      <w:proofErr w:type="spellStart"/>
      <w:r w:rsidR="00D71EA7" w:rsidRPr="00DF747A">
        <w:rPr>
          <w:i/>
          <w:iCs/>
        </w:rPr>
        <w:t>EF</w:t>
      </w:r>
      <w:r w:rsidR="00D71EA7" w:rsidRPr="00DF747A">
        <w:rPr>
          <w:i/>
          <w:iCs/>
          <w:vertAlign w:val="subscript"/>
        </w:rPr>
        <w:t>fert</w:t>
      </w:r>
      <w:proofErr w:type="spellEnd"/>
      <w:r w:rsidR="00D71EA7" w:rsidRPr="00DF747A">
        <w:rPr>
          <w:vertAlign w:val="subscript"/>
        </w:rPr>
        <w:t xml:space="preserve"> </w:t>
      </w:r>
      <w:r w:rsidR="00D71EA7">
        <w:lastRenderedPageBreak/>
        <w:t xml:space="preserve">was sampled from a beta distribution constructed from the mean and confidence interval reported in </w:t>
      </w:r>
      <w:r w:rsidR="00DF747A">
        <w:fldChar w:fldCharType="begin"/>
      </w:r>
      <w:r w:rsidR="00DF747A">
        <w:instrText xml:space="preserve"> REF _Ref150793193 \h </w:instrText>
      </w:r>
      <w:r w:rsidR="00DF747A">
        <w:fldChar w:fldCharType="separate"/>
      </w:r>
      <w:r w:rsidR="00A42D66">
        <w:t xml:space="preserve">Table </w:t>
      </w:r>
      <w:r w:rsidR="00A42D66">
        <w:rPr>
          <w:noProof/>
        </w:rPr>
        <w:t>10</w:t>
      </w:r>
      <w:r w:rsidR="00A42D66">
        <w:t>: Mathivanan et al (2021) emission factors for different fertilizer types (</w:t>
      </w:r>
      <w:r w:rsidR="00A42D66" w:rsidRPr="00763625">
        <w:t xml:space="preserve">Equation </w:t>
      </w:r>
      <w:r w:rsidR="00A42D66">
        <w:rPr>
          <w:noProof/>
        </w:rPr>
        <w:t>17</w:t>
      </w:r>
      <w:r w:rsidR="00A42D66">
        <w:t>).</w:t>
      </w:r>
      <w:r w:rsidR="00DF747A">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710"/>
      </w:tblGrid>
      <w:tr w:rsidR="00E20FF2" w:rsidRPr="00763625" w14:paraId="3A72374F" w14:textId="77777777" w:rsidTr="00F1512F">
        <w:trPr>
          <w:trHeight w:val="404"/>
          <w:jc w:val="center"/>
        </w:trPr>
        <w:tc>
          <w:tcPr>
            <w:tcW w:w="3145" w:type="dxa"/>
            <w:vAlign w:val="center"/>
          </w:tcPr>
          <w:p w14:paraId="3CF81178" w14:textId="17EB93C6" w:rsidR="00E20FF2" w:rsidRDefault="00000000" w:rsidP="00F1512F">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fert</m:t>
                        </m:r>
                      </m:sub>
                    </m:sSub>
                  </m:e>
                </m:nary>
              </m:oMath>
            </m:oMathPara>
          </w:p>
        </w:tc>
        <w:tc>
          <w:tcPr>
            <w:tcW w:w="1710" w:type="dxa"/>
            <w:vAlign w:val="center"/>
          </w:tcPr>
          <w:p w14:paraId="13C2FD0A" w14:textId="428CA680" w:rsidR="00E20FF2" w:rsidRPr="00763625" w:rsidRDefault="00E20FF2" w:rsidP="00E8730C">
            <w:pPr>
              <w:pStyle w:val="ghgcaption"/>
            </w:pPr>
            <w:bookmarkStart w:id="92" w:name="_Ref150699412"/>
            <w:r w:rsidRPr="00763625">
              <w:t xml:space="preserve">Equation </w:t>
            </w:r>
            <w:fldSimple w:instr=" SEQ Equation \* ARABIC ">
              <w:r w:rsidR="00A42D66">
                <w:rPr>
                  <w:noProof/>
                </w:rPr>
                <w:t>17</w:t>
              </w:r>
            </w:fldSimple>
            <w:bookmarkEnd w:id="92"/>
          </w:p>
        </w:tc>
      </w:tr>
    </w:tbl>
    <w:p w14:paraId="4170215C" w14:textId="77777777" w:rsidR="00E20FF2" w:rsidRDefault="00E20FF2" w:rsidP="00945190"/>
    <w:tbl>
      <w:tblPr>
        <w:tblW w:w="5000" w:type="pct"/>
        <w:tblLook w:val="04A0" w:firstRow="1" w:lastRow="0" w:firstColumn="1" w:lastColumn="0" w:noHBand="0" w:noVBand="1"/>
      </w:tblPr>
      <w:tblGrid>
        <w:gridCol w:w="6209"/>
        <w:gridCol w:w="3367"/>
      </w:tblGrid>
      <w:tr w:rsidR="007871DB" w:rsidRPr="00220FEB" w14:paraId="3B383877" w14:textId="77777777" w:rsidTr="007871DB">
        <w:trPr>
          <w:trHeight w:val="287"/>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6217CF" w14:textId="1D0D2ED1" w:rsidR="007871DB" w:rsidRPr="00220FEB" w:rsidRDefault="0061282B" w:rsidP="005E5368">
            <w:pPr>
              <w:spacing w:after="0" w:line="240" w:lineRule="auto"/>
              <w:rPr>
                <w:rFonts w:ascii="Calibri" w:eastAsia="Times New Roman" w:hAnsi="Calibri" w:cs="Calibri"/>
                <w:b/>
                <w:bCs/>
                <w:color w:val="000000"/>
                <w:kern w:val="0"/>
                <w14:ligatures w14:val="none"/>
              </w:rPr>
            </w:pPr>
            <w:bookmarkStart w:id="93" w:name="_Ref150792956"/>
            <w:bookmarkStart w:id="94" w:name="_Toc150459617"/>
            <w:bookmarkStart w:id="95" w:name="_Ref150793193"/>
            <w:bookmarkStart w:id="96" w:name="_Toc150795352"/>
            <w:r>
              <w:t xml:space="preserve">Table </w:t>
            </w:r>
            <w:fldSimple w:instr=" SEQ Table \* ARABIC ">
              <w:r w:rsidR="00A42D66">
                <w:rPr>
                  <w:noProof/>
                </w:rPr>
                <w:t>10</w:t>
              </w:r>
            </w:fldSimple>
            <w:bookmarkEnd w:id="93"/>
            <w:r>
              <w:t>: Mathivanan</w:t>
            </w:r>
            <w:r w:rsidR="00FC7B94">
              <w:t xml:space="preserve"> et al</w:t>
            </w:r>
            <w:r>
              <w:t xml:space="preserve"> (2021)</w:t>
            </w:r>
            <w:r w:rsidR="00FC7B94">
              <w:t xml:space="preserve"> </w:t>
            </w:r>
            <w:r>
              <w:t>emission factors for different fertilizer types</w:t>
            </w:r>
            <w:r w:rsidR="00781A08">
              <w:t xml:space="preserve"> (</w:t>
            </w:r>
            <w:r w:rsidR="00781A08">
              <w:fldChar w:fldCharType="begin"/>
            </w:r>
            <w:r w:rsidR="00781A08">
              <w:instrText xml:space="preserve"> REF _Ref150699412 \h </w:instrText>
            </w:r>
            <w:r w:rsidR="00781A08">
              <w:fldChar w:fldCharType="separate"/>
            </w:r>
            <w:r w:rsidR="00A42D66" w:rsidRPr="00763625">
              <w:t xml:space="preserve">Equation </w:t>
            </w:r>
            <w:r w:rsidR="00A42D66">
              <w:rPr>
                <w:noProof/>
              </w:rPr>
              <w:t>17</w:t>
            </w:r>
            <w:r w:rsidR="00781A08">
              <w:fldChar w:fldCharType="end"/>
            </w:r>
            <w:r w:rsidR="00781A08">
              <w:t>)</w:t>
            </w:r>
            <w:r>
              <w:t>.</w:t>
            </w:r>
            <w:bookmarkEnd w:id="94"/>
            <w:bookmarkEnd w:id="95"/>
            <w:bookmarkEnd w:id="96"/>
          </w:p>
        </w:tc>
      </w:tr>
      <w:tr w:rsidR="006160EC" w:rsidRPr="00220FEB" w14:paraId="054E3BBA" w14:textId="77777777" w:rsidTr="007871DB">
        <w:trPr>
          <w:trHeight w:val="287"/>
        </w:trPr>
        <w:tc>
          <w:tcPr>
            <w:tcW w:w="32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836BD" w14:textId="77777777" w:rsidR="006160EC" w:rsidRPr="00220FEB" w:rsidRDefault="006160EC" w:rsidP="005E5368">
            <w:pPr>
              <w:spacing w:after="0" w:line="240" w:lineRule="auto"/>
              <w:rPr>
                <w:rFonts w:ascii="Calibri" w:eastAsia="Times New Roman" w:hAnsi="Calibri" w:cs="Calibri"/>
                <w:b/>
                <w:bCs/>
                <w:color w:val="000000"/>
                <w:kern w:val="0"/>
                <w14:ligatures w14:val="none"/>
              </w:rPr>
            </w:pPr>
            <w:r w:rsidRPr="00220FEB">
              <w:rPr>
                <w:rFonts w:ascii="Calibri" w:eastAsia="Times New Roman" w:hAnsi="Calibri" w:cs="Calibri"/>
                <w:b/>
                <w:bCs/>
                <w:color w:val="000000"/>
                <w:kern w:val="0"/>
                <w14:ligatures w14:val="none"/>
              </w:rPr>
              <w:t>Description</w:t>
            </w:r>
          </w:p>
        </w:tc>
        <w:tc>
          <w:tcPr>
            <w:tcW w:w="1758" w:type="pct"/>
            <w:tcBorders>
              <w:top w:val="single" w:sz="4" w:space="0" w:color="auto"/>
              <w:left w:val="nil"/>
              <w:bottom w:val="single" w:sz="4" w:space="0" w:color="auto"/>
              <w:right w:val="single" w:sz="4" w:space="0" w:color="auto"/>
            </w:tcBorders>
            <w:shd w:val="clear" w:color="auto" w:fill="auto"/>
            <w:noWrap/>
            <w:vAlign w:val="bottom"/>
            <w:hideMark/>
          </w:tcPr>
          <w:p w14:paraId="3608A928" w14:textId="77777777" w:rsidR="006160EC" w:rsidRPr="00220FEB" w:rsidRDefault="006160EC" w:rsidP="005E5368">
            <w:pPr>
              <w:spacing w:after="0" w:line="240" w:lineRule="auto"/>
              <w:rPr>
                <w:rFonts w:ascii="Calibri" w:eastAsia="Times New Roman" w:hAnsi="Calibri" w:cs="Calibri"/>
                <w:b/>
                <w:bCs/>
                <w:color w:val="000000"/>
                <w:kern w:val="0"/>
                <w14:ligatures w14:val="none"/>
              </w:rPr>
            </w:pPr>
            <w:r w:rsidRPr="00220FEB">
              <w:rPr>
                <w:rFonts w:ascii="Calibri" w:eastAsia="Times New Roman" w:hAnsi="Calibri" w:cs="Calibri"/>
                <w:b/>
                <w:bCs/>
                <w:color w:val="000000"/>
                <w:kern w:val="0"/>
                <w14:ligatures w14:val="none"/>
              </w:rPr>
              <w:t>Factor</w:t>
            </w:r>
          </w:p>
        </w:tc>
      </w:tr>
      <w:tr w:rsidR="006160EC" w:rsidRPr="00220FEB" w14:paraId="5164C1FE" w14:textId="77777777" w:rsidTr="007871DB">
        <w:trPr>
          <w:trHeight w:val="287"/>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2555FA08" w14:textId="77777777" w:rsidR="006160EC" w:rsidRPr="00220FEB" w:rsidRDefault="006160EC" w:rsidP="005E5368">
            <w:pPr>
              <w:spacing w:after="0" w:line="240" w:lineRule="auto"/>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Inorganic N fertilizers</w:t>
            </w:r>
          </w:p>
        </w:tc>
        <w:tc>
          <w:tcPr>
            <w:tcW w:w="1758" w:type="pct"/>
            <w:tcBorders>
              <w:top w:val="nil"/>
              <w:left w:val="nil"/>
              <w:bottom w:val="single" w:sz="4" w:space="0" w:color="auto"/>
              <w:right w:val="single" w:sz="4" w:space="0" w:color="auto"/>
            </w:tcBorders>
            <w:shd w:val="clear" w:color="auto" w:fill="auto"/>
            <w:noWrap/>
            <w:vAlign w:val="bottom"/>
            <w:hideMark/>
          </w:tcPr>
          <w:p w14:paraId="6E65C5DE" w14:textId="77777777" w:rsidR="006160EC" w:rsidRPr="00220FEB" w:rsidRDefault="006160EC" w:rsidP="005E5368">
            <w:pPr>
              <w:spacing w:after="0" w:line="240" w:lineRule="auto"/>
              <w:jc w:val="right"/>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0.0061(0.0042-0.0084)</w:t>
            </w:r>
          </w:p>
        </w:tc>
      </w:tr>
      <w:tr w:rsidR="006160EC" w:rsidRPr="00220FEB" w14:paraId="217386E9" w14:textId="77777777" w:rsidTr="007871DB">
        <w:trPr>
          <w:trHeight w:val="287"/>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2173204A" w14:textId="77777777" w:rsidR="006160EC" w:rsidRPr="00220FEB" w:rsidRDefault="006160EC" w:rsidP="005E5368">
            <w:pPr>
              <w:spacing w:after="0" w:line="240" w:lineRule="auto"/>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Animal manure applied to soils</w:t>
            </w:r>
          </w:p>
        </w:tc>
        <w:tc>
          <w:tcPr>
            <w:tcW w:w="1758" w:type="pct"/>
            <w:tcBorders>
              <w:top w:val="nil"/>
              <w:left w:val="nil"/>
              <w:bottom w:val="single" w:sz="4" w:space="0" w:color="auto"/>
              <w:right w:val="single" w:sz="4" w:space="0" w:color="auto"/>
            </w:tcBorders>
            <w:shd w:val="clear" w:color="auto" w:fill="auto"/>
            <w:noWrap/>
            <w:vAlign w:val="bottom"/>
            <w:hideMark/>
          </w:tcPr>
          <w:p w14:paraId="58AA89C1" w14:textId="77777777" w:rsidR="006160EC" w:rsidRPr="00220FEB" w:rsidRDefault="006160EC" w:rsidP="005E5368">
            <w:pPr>
              <w:spacing w:after="0" w:line="240" w:lineRule="auto"/>
              <w:jc w:val="right"/>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0.0066(0.0046-0.009)</w:t>
            </w:r>
          </w:p>
        </w:tc>
      </w:tr>
      <w:tr w:rsidR="006160EC" w:rsidRPr="00220FEB" w14:paraId="0700A76C" w14:textId="77777777" w:rsidTr="007871DB">
        <w:trPr>
          <w:trHeight w:val="287"/>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680B4B4B" w14:textId="77777777" w:rsidR="006160EC" w:rsidRPr="00220FEB" w:rsidRDefault="006160EC" w:rsidP="005E5368">
            <w:pPr>
              <w:spacing w:after="0" w:line="240" w:lineRule="auto"/>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Sewage sludge applied to soils</w:t>
            </w:r>
          </w:p>
        </w:tc>
        <w:tc>
          <w:tcPr>
            <w:tcW w:w="1758" w:type="pct"/>
            <w:tcBorders>
              <w:top w:val="nil"/>
              <w:left w:val="nil"/>
              <w:bottom w:val="single" w:sz="4" w:space="0" w:color="auto"/>
              <w:right w:val="single" w:sz="4" w:space="0" w:color="auto"/>
            </w:tcBorders>
            <w:shd w:val="clear" w:color="auto" w:fill="auto"/>
            <w:noWrap/>
            <w:vAlign w:val="bottom"/>
            <w:hideMark/>
          </w:tcPr>
          <w:p w14:paraId="1454745C" w14:textId="77777777" w:rsidR="006160EC" w:rsidRPr="00220FEB" w:rsidRDefault="006160EC" w:rsidP="005E5368">
            <w:pPr>
              <w:spacing w:after="0" w:line="240" w:lineRule="auto"/>
              <w:jc w:val="right"/>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0.0057(0.0041-0.0077)</w:t>
            </w:r>
          </w:p>
        </w:tc>
      </w:tr>
      <w:tr w:rsidR="006160EC" w:rsidRPr="00220FEB" w14:paraId="7B6551BB" w14:textId="77777777" w:rsidTr="007871DB">
        <w:trPr>
          <w:trHeight w:val="287"/>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3F237DFA" w14:textId="77777777" w:rsidR="006160EC" w:rsidRPr="00220FEB" w:rsidRDefault="006160EC" w:rsidP="005E5368">
            <w:pPr>
              <w:spacing w:after="0" w:line="240" w:lineRule="auto"/>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Other organic fertilizers applied to soils</w:t>
            </w:r>
          </w:p>
        </w:tc>
        <w:tc>
          <w:tcPr>
            <w:tcW w:w="1758" w:type="pct"/>
            <w:tcBorders>
              <w:top w:val="nil"/>
              <w:left w:val="nil"/>
              <w:bottom w:val="single" w:sz="4" w:space="0" w:color="auto"/>
              <w:right w:val="single" w:sz="4" w:space="0" w:color="auto"/>
            </w:tcBorders>
            <w:shd w:val="clear" w:color="auto" w:fill="auto"/>
            <w:noWrap/>
            <w:vAlign w:val="bottom"/>
            <w:hideMark/>
          </w:tcPr>
          <w:p w14:paraId="4FA4ABF2" w14:textId="77777777" w:rsidR="006160EC" w:rsidRPr="00220FEB" w:rsidRDefault="006160EC" w:rsidP="005E5368">
            <w:pPr>
              <w:spacing w:after="0" w:line="240" w:lineRule="auto"/>
              <w:jc w:val="right"/>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0.0065(0.0045-0.0087)</w:t>
            </w:r>
          </w:p>
        </w:tc>
      </w:tr>
      <w:tr w:rsidR="006160EC" w:rsidRPr="00220FEB" w14:paraId="112EABF7" w14:textId="77777777" w:rsidTr="007871DB">
        <w:trPr>
          <w:trHeight w:val="287"/>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78FD6592" w14:textId="77777777" w:rsidR="006160EC" w:rsidRPr="00220FEB" w:rsidRDefault="006160EC" w:rsidP="005E5368">
            <w:pPr>
              <w:spacing w:after="0" w:line="240" w:lineRule="auto"/>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(digestates)Crop residues</w:t>
            </w:r>
          </w:p>
        </w:tc>
        <w:tc>
          <w:tcPr>
            <w:tcW w:w="1758" w:type="pct"/>
            <w:tcBorders>
              <w:top w:val="nil"/>
              <w:left w:val="nil"/>
              <w:bottom w:val="single" w:sz="4" w:space="0" w:color="auto"/>
              <w:right w:val="single" w:sz="4" w:space="0" w:color="auto"/>
            </w:tcBorders>
            <w:shd w:val="clear" w:color="auto" w:fill="auto"/>
            <w:noWrap/>
            <w:vAlign w:val="bottom"/>
            <w:hideMark/>
          </w:tcPr>
          <w:p w14:paraId="2C2E8EF2" w14:textId="77777777" w:rsidR="006160EC" w:rsidRPr="00220FEB" w:rsidRDefault="006160EC" w:rsidP="005E5368">
            <w:pPr>
              <w:spacing w:after="0" w:line="240" w:lineRule="auto"/>
              <w:jc w:val="right"/>
              <w:rPr>
                <w:rFonts w:ascii="Calibri" w:eastAsia="Times New Roman" w:hAnsi="Calibri" w:cs="Calibri"/>
                <w:color w:val="000000"/>
                <w:kern w:val="0"/>
                <w14:ligatures w14:val="none"/>
              </w:rPr>
            </w:pPr>
            <w:r w:rsidRPr="00220FEB">
              <w:rPr>
                <w:rFonts w:ascii="Calibri" w:eastAsia="Times New Roman" w:hAnsi="Calibri" w:cs="Calibri"/>
                <w:color w:val="000000"/>
                <w:kern w:val="0"/>
                <w14:ligatures w14:val="none"/>
              </w:rPr>
              <w:t>0.0059(0.0041-0.0081)</w:t>
            </w:r>
          </w:p>
        </w:tc>
      </w:tr>
    </w:tbl>
    <w:p w14:paraId="08FDBE3E" w14:textId="2E24E726" w:rsidR="00446F84" w:rsidRDefault="00446F84" w:rsidP="006160EC"/>
    <w:p w14:paraId="136D8B18" w14:textId="4DB3D6BD" w:rsidR="008D6F76" w:rsidRDefault="008D6F76" w:rsidP="006160EC">
      <w:r>
        <w:t xml:space="preserve">Shcherbak </w:t>
      </w:r>
      <w:r w:rsidR="00FC7B94">
        <w:t xml:space="preserve">et al </w:t>
      </w:r>
      <w:r>
        <w:t>(2014)</w:t>
      </w:r>
      <w:r w:rsidR="00FC7B94" w:rsidRPr="00FC7B94">
        <w:t xml:space="preserve"> </w:t>
      </w:r>
      <w:sdt>
        <w:sdtPr>
          <w:alias w:val="SmartCite Citation"/>
          <w:tag w:val="bad6be57-5e2a-460d-9424-598e2d5bba4e:fb7fbd5f-9591-4c5e-a69f-445fd8fcef93+"/>
          <w:id w:val="-262375224"/>
          <w:placeholder>
            <w:docPart w:val="EADA7CF11C0E42B1AF7E85FCC2610B9A"/>
          </w:placeholder>
        </w:sdtPr>
        <w:sdtContent>
          <w:r w:rsidR="00477515" w:rsidRPr="00477515">
            <w:rPr>
              <w:rFonts w:ascii="Calibri" w:eastAsia="Times New Roman" w:hAnsi="Calibri" w:cs="Calibri"/>
              <w:vertAlign w:val="superscript"/>
            </w:rPr>
            <w:t>7</w:t>
          </w:r>
        </w:sdtContent>
      </w:sdt>
      <w:r>
        <w:t xml:space="preserve"> </w:t>
      </w:r>
      <w:r w:rsidR="002F2BF1">
        <w:t xml:space="preserve">used </w:t>
      </w:r>
      <w:r w:rsidR="002F2BF1">
        <w:fldChar w:fldCharType="begin"/>
      </w:r>
      <w:r w:rsidR="002F2BF1">
        <w:instrText xml:space="preserve"> REF _Ref150788910 \h </w:instrText>
      </w:r>
      <w:r w:rsidR="002F2BF1">
        <w:fldChar w:fldCharType="separate"/>
      </w:r>
      <w:r w:rsidR="00A42D66" w:rsidRPr="00763625">
        <w:t xml:space="preserve">Equation </w:t>
      </w:r>
      <w:r w:rsidR="00A42D66">
        <w:rPr>
          <w:noProof/>
        </w:rPr>
        <w:t>18</w:t>
      </w:r>
      <w:r w:rsidR="002F2BF1">
        <w:fldChar w:fldCharType="end"/>
      </w:r>
      <w:r w:rsidR="00235ABC">
        <w:t xml:space="preserve"> and </w:t>
      </w:r>
      <w:r w:rsidR="000A3EDD">
        <w:fldChar w:fldCharType="begin"/>
      </w:r>
      <w:r w:rsidR="000A3EDD">
        <w:instrText xml:space="preserve"> REF _Ref150790852 \h </w:instrText>
      </w:r>
      <w:r w:rsidR="000A3EDD">
        <w:fldChar w:fldCharType="separate"/>
      </w:r>
      <w:r w:rsidR="00A42D66" w:rsidRPr="00763625">
        <w:t xml:space="preserve">Equation </w:t>
      </w:r>
      <w:r w:rsidR="00A42D66">
        <w:rPr>
          <w:noProof/>
        </w:rPr>
        <w:t>19</w:t>
      </w:r>
      <w:r w:rsidR="000A3EDD">
        <w:fldChar w:fldCharType="end"/>
      </w:r>
      <w:r w:rsidR="002F2BF1">
        <w:t xml:space="preserve"> to estimate N2O for two sets of emission factor listed in </w:t>
      </w:r>
      <w:r w:rsidR="002F2BF1">
        <w:fldChar w:fldCharType="begin"/>
      </w:r>
      <w:r w:rsidR="002F2BF1">
        <w:instrText xml:space="preserve"> REF _Ref150788983 \h </w:instrText>
      </w:r>
      <w:r w:rsidR="002F2BF1">
        <w:fldChar w:fldCharType="separate"/>
      </w:r>
      <w:r w:rsidR="00A42D66">
        <w:t xml:space="preserve">Table </w:t>
      </w:r>
      <w:r w:rsidR="00A42D66">
        <w:rPr>
          <w:noProof/>
        </w:rPr>
        <w:t>11</w:t>
      </w:r>
      <w:r w:rsidR="002F2BF1">
        <w:fldChar w:fldCharType="end"/>
      </w:r>
      <w:r w:rsidR="00BD1F40">
        <w:t>. Th</w:t>
      </w:r>
      <w:r w:rsidR="002F2BF1">
        <w:t xml:space="preserve">e </w:t>
      </w:r>
      <w:r>
        <w:t xml:space="preserve">Emission factors </w:t>
      </w:r>
      <w:r w:rsidR="00BD1F40">
        <w:t>are disaggregated by</w:t>
      </w:r>
      <w:r>
        <w:t xml:space="preserve"> crop </w:t>
      </w:r>
      <w:r w:rsidR="00BD1F40">
        <w:t>or</w:t>
      </w:r>
      <w:r>
        <w:t xml:space="preserve"> fertilize</w:t>
      </w:r>
      <w:r w:rsidR="00EC6406">
        <w:t xml:space="preserve"> type</w:t>
      </w:r>
      <w:r>
        <w:t xml:space="preserve"> </w:t>
      </w:r>
      <w:r w:rsidR="00BD1F40">
        <w:t xml:space="preserve">and mapped to the input data using the lookup table in </w:t>
      </w:r>
      <w:r>
        <w:t xml:space="preserve">Appendix </w:t>
      </w:r>
      <w:r w:rsidR="002B10FB">
        <w:t xml:space="preserve">D,  </w:t>
      </w:r>
      <w:r w:rsidR="005401CA">
        <w:fldChar w:fldCharType="begin"/>
      </w:r>
      <w:r w:rsidR="005401CA">
        <w:instrText xml:space="preserve"> REF _Ref150365667 \h </w:instrText>
      </w:r>
      <w:r w:rsidR="005401CA">
        <w:fldChar w:fldCharType="separate"/>
      </w:r>
      <w:r w:rsidR="00A42D66">
        <w:t xml:space="preserve">Table </w:t>
      </w:r>
      <w:r w:rsidR="00A42D66">
        <w:rPr>
          <w:noProof/>
        </w:rPr>
        <w:t>28</w:t>
      </w:r>
      <w:r w:rsidR="005401CA">
        <w:fldChar w:fldCharType="end"/>
      </w:r>
      <w:r>
        <w:t xml:space="preserve"> and </w:t>
      </w:r>
      <w:r w:rsidR="005401CA">
        <w:fldChar w:fldCharType="begin"/>
      </w:r>
      <w:r w:rsidR="005401CA">
        <w:instrText xml:space="preserve"> REF _Ref150366024 \h </w:instrText>
      </w:r>
      <w:r w:rsidR="005401CA">
        <w:fldChar w:fldCharType="separate"/>
      </w:r>
      <w:r w:rsidR="00A42D66">
        <w:t xml:space="preserve">Table </w:t>
      </w:r>
      <w:r w:rsidR="00A42D66">
        <w:rPr>
          <w:noProof/>
        </w:rPr>
        <w:t>29</w:t>
      </w:r>
      <w:r w:rsidR="005401CA">
        <w:fldChar w:fldCharType="end"/>
      </w:r>
      <w:r w:rsidR="00BD1F40">
        <w:t xml:space="preserve">. </w:t>
      </w:r>
      <w:r w:rsidR="00EC6406" w:rsidRPr="00EC6406">
        <w:rPr>
          <w:i/>
          <w:iCs/>
        </w:rPr>
        <w:t>EN</w:t>
      </w:r>
      <w:r w:rsidR="00EC6406" w:rsidRPr="00EC6406">
        <w:rPr>
          <w:i/>
          <w:iCs/>
          <w:vertAlign w:val="subscript"/>
        </w:rPr>
        <w:t>0</w:t>
      </w:r>
      <w:r w:rsidR="00EC6406">
        <w:t xml:space="preserve"> is the background emission of N</w:t>
      </w:r>
      <w:r w:rsidR="00EC6406" w:rsidRPr="00EC6406">
        <w:rPr>
          <w:vertAlign w:val="subscript"/>
        </w:rPr>
        <w:t>2</w:t>
      </w:r>
      <w:r w:rsidR="00EC6406">
        <w:t xml:space="preserve">O and </w:t>
      </w:r>
      <w:proofErr w:type="spellStart"/>
      <w:r w:rsidR="00EC6406" w:rsidRPr="00EC6406">
        <w:rPr>
          <w:i/>
          <w:iCs/>
        </w:rPr>
        <w:t>EF</w:t>
      </w:r>
      <w:r w:rsidR="00EC6406" w:rsidRPr="00EC6406">
        <w:rPr>
          <w:i/>
          <w:iCs/>
          <w:vertAlign w:val="subscript"/>
        </w:rPr>
        <w:t>delta</w:t>
      </w:r>
      <w:proofErr w:type="spellEnd"/>
      <w:r w:rsidR="00EC6406">
        <w:t xml:space="preserve"> is the</w:t>
      </w:r>
      <w:r w:rsidR="00130D86">
        <w:t xml:space="preserve"> change in emissions</w:t>
      </w:r>
      <w:r w:rsidR="00E029BC">
        <w:t xml:space="preserve"> for each additional kg of nitrogen added. This creates a non-linear flux of N</w:t>
      </w:r>
      <w:r w:rsidR="00E029BC" w:rsidRPr="00E029BC">
        <w:rPr>
          <w:vertAlign w:val="subscript"/>
        </w:rPr>
        <w:t>2</w:t>
      </w:r>
      <w:r w:rsidR="00E029BC">
        <w:t xml:space="preserve">O as nitrogen additions area increased. </w:t>
      </w:r>
      <w:r w:rsidR="00191773">
        <w:t xml:space="preserve">The  was drawn from a normal distribution while the  was drawn from a beta distribution during the Monte Carlo sample to estimate uncertainty.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1710"/>
      </w:tblGrid>
      <w:tr w:rsidR="00707550" w:rsidRPr="00763625" w14:paraId="3E54B464" w14:textId="77777777" w:rsidTr="00235ABC">
        <w:trPr>
          <w:trHeight w:val="404"/>
          <w:jc w:val="center"/>
        </w:trPr>
        <w:tc>
          <w:tcPr>
            <w:tcW w:w="4752" w:type="dxa"/>
            <w:vAlign w:val="center"/>
          </w:tcPr>
          <w:p w14:paraId="73BF617F" w14:textId="28A8B897" w:rsidR="00707550" w:rsidRDefault="00000000" w:rsidP="00E93979">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(EN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crop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crop</m:t>
                    </m:r>
                  </m:sub>
                </m:sSub>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crop</m:t>
                    </m:r>
                  </m:sub>
                </m:sSub>
              </m:oMath>
            </m:oMathPara>
          </w:p>
        </w:tc>
        <w:tc>
          <w:tcPr>
            <w:tcW w:w="1710" w:type="dxa"/>
            <w:vAlign w:val="center"/>
          </w:tcPr>
          <w:p w14:paraId="100C2E30" w14:textId="0278DDFC" w:rsidR="00707550" w:rsidRPr="00763625" w:rsidRDefault="00707550" w:rsidP="00E8730C">
            <w:pPr>
              <w:pStyle w:val="ghgcaption"/>
            </w:pPr>
            <w:bookmarkStart w:id="97" w:name="_Ref150788910"/>
            <w:r w:rsidRPr="00763625">
              <w:t xml:space="preserve">Equation </w:t>
            </w:r>
            <w:fldSimple w:instr=" SEQ Equation \* ARABIC ">
              <w:r w:rsidR="00A42D66">
                <w:rPr>
                  <w:noProof/>
                </w:rPr>
                <w:t>18</w:t>
              </w:r>
            </w:fldSimple>
            <w:bookmarkEnd w:id="97"/>
          </w:p>
        </w:tc>
      </w:tr>
      <w:tr w:rsidR="00A04B11" w:rsidRPr="00763625" w14:paraId="229B7415" w14:textId="77777777" w:rsidTr="00235ABC">
        <w:trPr>
          <w:trHeight w:val="404"/>
          <w:jc w:val="center"/>
        </w:trPr>
        <w:tc>
          <w:tcPr>
            <w:tcW w:w="4752" w:type="dxa"/>
            <w:vAlign w:val="center"/>
          </w:tcPr>
          <w:p w14:paraId="4CD23C2C" w14:textId="4FA0B01E" w:rsidR="00A04B11" w:rsidRDefault="00000000" w:rsidP="00A04B11">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fert</m:t>
                        </m:r>
                      </m:sub>
                    </m:sSub>
                  </m:e>
                </m:nary>
              </m:oMath>
            </m:oMathPara>
          </w:p>
        </w:tc>
        <w:tc>
          <w:tcPr>
            <w:tcW w:w="1710" w:type="dxa"/>
            <w:vAlign w:val="center"/>
          </w:tcPr>
          <w:p w14:paraId="385B5367" w14:textId="5FDF2E7C" w:rsidR="00A04B11" w:rsidRPr="00763625" w:rsidRDefault="00A04B11" w:rsidP="00A04B11">
            <w:pPr>
              <w:pStyle w:val="ghgcaption"/>
            </w:pPr>
            <w:bookmarkStart w:id="98" w:name="_Ref150790852"/>
            <w:r w:rsidRPr="00763625">
              <w:t xml:space="preserve">Equation </w:t>
            </w:r>
            <w:fldSimple w:instr=" SEQ Equation \* ARABIC ">
              <w:r w:rsidR="00A42D66">
                <w:rPr>
                  <w:noProof/>
                </w:rPr>
                <w:t>19</w:t>
              </w:r>
            </w:fldSimple>
            <w:bookmarkEnd w:id="98"/>
          </w:p>
        </w:tc>
      </w:tr>
    </w:tbl>
    <w:p w14:paraId="0FBD7F0A" w14:textId="77777777" w:rsidR="00707550" w:rsidRDefault="00707550" w:rsidP="006160EC"/>
    <w:p w14:paraId="22B7768C" w14:textId="61236FC3" w:rsidR="00945190" w:rsidRDefault="00945190" w:rsidP="00E8730C">
      <w:pPr>
        <w:pStyle w:val="ghgcaption"/>
      </w:pPr>
    </w:p>
    <w:tbl>
      <w:tblPr>
        <w:tblW w:w="5000" w:type="pct"/>
        <w:tblLook w:val="04A0" w:firstRow="1" w:lastRow="0" w:firstColumn="1" w:lastColumn="0" w:noHBand="0" w:noVBand="1"/>
      </w:tblPr>
      <w:tblGrid>
        <w:gridCol w:w="1458"/>
        <w:gridCol w:w="2022"/>
        <w:gridCol w:w="1839"/>
        <w:gridCol w:w="1936"/>
        <w:gridCol w:w="2321"/>
      </w:tblGrid>
      <w:tr w:rsidR="007871DB" w:rsidRPr="0059040E" w14:paraId="49F309EC" w14:textId="77777777" w:rsidTr="007871DB">
        <w:trPr>
          <w:trHeight w:val="287"/>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D28312B" w14:textId="0CE9F32C" w:rsidR="007871DB" w:rsidRPr="0059040E" w:rsidRDefault="002906EF" w:rsidP="0059040E">
            <w:pPr>
              <w:spacing w:after="0" w:line="240" w:lineRule="auto"/>
              <w:rPr>
                <w:rFonts w:ascii="Calibri" w:eastAsia="Times New Roman" w:hAnsi="Calibri" w:cs="Calibri"/>
                <w:b/>
                <w:bCs/>
                <w:color w:val="000000"/>
                <w:kern w:val="0"/>
                <w14:ligatures w14:val="none"/>
              </w:rPr>
            </w:pPr>
            <w:bookmarkStart w:id="99" w:name="_Ref150788983"/>
            <w:bookmarkStart w:id="100" w:name="_Toc150459618"/>
            <w:bookmarkStart w:id="101" w:name="_Toc150795353"/>
            <w:r>
              <w:t xml:space="preserve">Table </w:t>
            </w:r>
            <w:fldSimple w:instr=" SEQ Table \* ARABIC ">
              <w:r w:rsidR="00A42D66">
                <w:rPr>
                  <w:noProof/>
                </w:rPr>
                <w:t>11</w:t>
              </w:r>
            </w:fldSimple>
            <w:bookmarkEnd w:id="99"/>
            <w:r>
              <w:t xml:space="preserve">: Shcherbak </w:t>
            </w:r>
            <w:r w:rsidR="00FC7B94">
              <w:t xml:space="preserve">et al </w:t>
            </w:r>
            <w:r>
              <w:t>(2014) emission factors for background emission and direct emission from fertilizer application. EN0 is background emissions of N2O. Emission factor delta is for each additional kg of fertilizer applied.</w:t>
            </w:r>
            <w:bookmarkEnd w:id="100"/>
            <w:bookmarkEnd w:id="101"/>
          </w:p>
        </w:tc>
      </w:tr>
      <w:tr w:rsidR="00461632" w:rsidRPr="0059040E" w14:paraId="09EE6E11" w14:textId="77777777" w:rsidTr="00E029BC">
        <w:trPr>
          <w:trHeight w:val="287"/>
        </w:trPr>
        <w:tc>
          <w:tcPr>
            <w:tcW w:w="7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C7886" w14:textId="77777777" w:rsidR="0059040E" w:rsidRPr="0059040E" w:rsidRDefault="0059040E" w:rsidP="0059040E">
            <w:pPr>
              <w:spacing w:after="0" w:line="240" w:lineRule="auto"/>
              <w:rPr>
                <w:rFonts w:ascii="Calibri" w:eastAsia="Times New Roman" w:hAnsi="Calibri" w:cs="Calibri"/>
                <w:b/>
                <w:bCs/>
                <w:color w:val="000000"/>
                <w:kern w:val="0"/>
                <w14:ligatures w14:val="none"/>
              </w:rPr>
            </w:pPr>
            <w:r w:rsidRPr="0059040E">
              <w:rPr>
                <w:rFonts w:ascii="Calibri" w:eastAsia="Times New Roman" w:hAnsi="Calibri" w:cs="Calibri"/>
                <w:b/>
                <w:bCs/>
                <w:color w:val="000000"/>
                <w:kern w:val="0"/>
                <w14:ligatures w14:val="none"/>
              </w:rPr>
              <w:t>Class</w:t>
            </w:r>
          </w:p>
        </w:tc>
        <w:tc>
          <w:tcPr>
            <w:tcW w:w="1056" w:type="pct"/>
            <w:tcBorders>
              <w:top w:val="single" w:sz="4" w:space="0" w:color="auto"/>
              <w:left w:val="nil"/>
              <w:bottom w:val="single" w:sz="4" w:space="0" w:color="auto"/>
              <w:right w:val="single" w:sz="4" w:space="0" w:color="auto"/>
            </w:tcBorders>
            <w:shd w:val="clear" w:color="auto" w:fill="auto"/>
            <w:vAlign w:val="center"/>
            <w:hideMark/>
          </w:tcPr>
          <w:p w14:paraId="36389BF4" w14:textId="77777777" w:rsidR="0059040E" w:rsidRPr="0059040E" w:rsidRDefault="0059040E" w:rsidP="0059040E">
            <w:pPr>
              <w:spacing w:after="0" w:line="240" w:lineRule="auto"/>
              <w:rPr>
                <w:rFonts w:ascii="Calibri" w:eastAsia="Times New Roman" w:hAnsi="Calibri" w:cs="Calibri"/>
                <w:b/>
                <w:bCs/>
                <w:color w:val="000000"/>
                <w:kern w:val="0"/>
                <w14:ligatures w14:val="none"/>
              </w:rPr>
            </w:pPr>
            <w:r w:rsidRPr="0059040E">
              <w:rPr>
                <w:rFonts w:ascii="Calibri" w:eastAsia="Times New Roman" w:hAnsi="Calibri" w:cs="Calibri"/>
                <w:b/>
                <w:bCs/>
                <w:color w:val="000000"/>
                <w:kern w:val="0"/>
                <w14:ligatures w14:val="none"/>
              </w:rPr>
              <w:t>Description</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34C3A001" w14:textId="77777777" w:rsidR="0059040E" w:rsidRPr="0059040E" w:rsidRDefault="0059040E" w:rsidP="0059040E">
            <w:pPr>
              <w:spacing w:after="0" w:line="240" w:lineRule="auto"/>
              <w:rPr>
                <w:rFonts w:ascii="Calibri" w:eastAsia="Times New Roman" w:hAnsi="Calibri" w:cs="Calibri"/>
                <w:b/>
                <w:bCs/>
                <w:color w:val="000000"/>
                <w:kern w:val="0"/>
                <w14:ligatures w14:val="none"/>
              </w:rPr>
            </w:pPr>
            <w:r w:rsidRPr="0059040E">
              <w:rPr>
                <w:rFonts w:ascii="Calibri" w:eastAsia="Times New Roman" w:hAnsi="Calibri" w:cs="Calibri"/>
                <w:b/>
                <w:bCs/>
                <w:color w:val="000000"/>
                <w:kern w:val="0"/>
                <w14:ligatures w14:val="none"/>
              </w:rPr>
              <w:t>EN</w:t>
            </w:r>
            <w:r w:rsidRPr="00361C09">
              <w:rPr>
                <w:rFonts w:ascii="Calibri" w:eastAsia="Times New Roman" w:hAnsi="Calibri" w:cs="Calibri"/>
                <w:b/>
                <w:bCs/>
                <w:color w:val="000000"/>
                <w:kern w:val="0"/>
                <w:vertAlign w:val="subscript"/>
                <w14:ligatures w14:val="none"/>
              </w:rPr>
              <w:t>0</w:t>
            </w:r>
          </w:p>
        </w:tc>
        <w:tc>
          <w:tcPr>
            <w:tcW w:w="1011" w:type="pct"/>
            <w:tcBorders>
              <w:top w:val="single" w:sz="4" w:space="0" w:color="auto"/>
              <w:left w:val="nil"/>
              <w:bottom w:val="single" w:sz="4" w:space="0" w:color="auto"/>
              <w:right w:val="single" w:sz="4" w:space="0" w:color="auto"/>
            </w:tcBorders>
            <w:shd w:val="clear" w:color="auto" w:fill="auto"/>
            <w:vAlign w:val="center"/>
            <w:hideMark/>
          </w:tcPr>
          <w:p w14:paraId="4FDE2153" w14:textId="77777777" w:rsidR="0059040E" w:rsidRPr="0059040E" w:rsidRDefault="0059040E" w:rsidP="0059040E">
            <w:pPr>
              <w:spacing w:after="0" w:line="240" w:lineRule="auto"/>
              <w:rPr>
                <w:rFonts w:ascii="Calibri" w:eastAsia="Times New Roman" w:hAnsi="Calibri" w:cs="Calibri"/>
                <w:b/>
                <w:bCs/>
                <w:color w:val="000000"/>
                <w:kern w:val="0"/>
                <w14:ligatures w14:val="none"/>
              </w:rPr>
            </w:pPr>
            <w:r w:rsidRPr="0059040E">
              <w:rPr>
                <w:rFonts w:ascii="Calibri" w:eastAsia="Times New Roman" w:hAnsi="Calibri" w:cs="Calibri"/>
                <w:b/>
                <w:bCs/>
                <w:color w:val="000000"/>
                <w:kern w:val="0"/>
                <w14:ligatures w14:val="none"/>
              </w:rPr>
              <w:t xml:space="preserve">EF </w:t>
            </w:r>
          </w:p>
        </w:tc>
        <w:tc>
          <w:tcPr>
            <w:tcW w:w="1212" w:type="pct"/>
            <w:tcBorders>
              <w:top w:val="single" w:sz="4" w:space="0" w:color="auto"/>
              <w:left w:val="nil"/>
              <w:bottom w:val="single" w:sz="4" w:space="0" w:color="auto"/>
              <w:right w:val="single" w:sz="4" w:space="0" w:color="auto"/>
            </w:tcBorders>
            <w:shd w:val="clear" w:color="auto" w:fill="auto"/>
            <w:vAlign w:val="center"/>
            <w:hideMark/>
          </w:tcPr>
          <w:p w14:paraId="17B15AA0" w14:textId="77777777" w:rsidR="0059040E" w:rsidRPr="0059040E" w:rsidRDefault="0059040E" w:rsidP="0059040E">
            <w:pPr>
              <w:spacing w:after="0" w:line="240" w:lineRule="auto"/>
              <w:rPr>
                <w:rFonts w:ascii="Calibri" w:eastAsia="Times New Roman" w:hAnsi="Calibri" w:cs="Calibri"/>
                <w:b/>
                <w:bCs/>
                <w:color w:val="000000"/>
                <w:kern w:val="0"/>
                <w14:ligatures w14:val="none"/>
              </w:rPr>
            </w:pPr>
            <w:proofErr w:type="spellStart"/>
            <w:r w:rsidRPr="0059040E">
              <w:rPr>
                <w:rFonts w:ascii="Calibri" w:eastAsia="Times New Roman" w:hAnsi="Calibri" w:cs="Calibri"/>
                <w:b/>
                <w:bCs/>
                <w:color w:val="000000"/>
                <w:kern w:val="0"/>
                <w14:ligatures w14:val="none"/>
              </w:rPr>
              <w:t>EF</w:t>
            </w:r>
            <w:r w:rsidRPr="00361C09">
              <w:rPr>
                <w:rFonts w:ascii="Calibri" w:eastAsia="Times New Roman" w:hAnsi="Calibri" w:cs="Calibri"/>
                <w:b/>
                <w:bCs/>
                <w:color w:val="000000"/>
                <w:kern w:val="0"/>
                <w:vertAlign w:val="subscript"/>
                <w14:ligatures w14:val="none"/>
              </w:rPr>
              <w:t>delta</w:t>
            </w:r>
            <w:proofErr w:type="spellEnd"/>
            <w:r w:rsidRPr="00361C09">
              <w:rPr>
                <w:rFonts w:ascii="Calibri" w:eastAsia="Times New Roman" w:hAnsi="Calibri" w:cs="Calibri"/>
                <w:b/>
                <w:bCs/>
                <w:color w:val="000000"/>
                <w:kern w:val="0"/>
                <w:vertAlign w:val="subscript"/>
                <w14:ligatures w14:val="none"/>
              </w:rPr>
              <w:t xml:space="preserve"> </w:t>
            </w:r>
          </w:p>
        </w:tc>
      </w:tr>
      <w:tr w:rsidR="00461632" w:rsidRPr="0059040E" w14:paraId="7F6E5C17" w14:textId="77777777" w:rsidTr="00E029BC">
        <w:trPr>
          <w:trHeight w:val="287"/>
        </w:trPr>
        <w:tc>
          <w:tcPr>
            <w:tcW w:w="761" w:type="pct"/>
            <w:vMerge w:val="restart"/>
            <w:tcBorders>
              <w:top w:val="nil"/>
              <w:left w:val="single" w:sz="4" w:space="0" w:color="auto"/>
              <w:bottom w:val="single" w:sz="4" w:space="0" w:color="auto"/>
              <w:right w:val="single" w:sz="4" w:space="0" w:color="auto"/>
            </w:tcBorders>
            <w:shd w:val="clear" w:color="auto" w:fill="auto"/>
            <w:vAlign w:val="center"/>
            <w:hideMark/>
          </w:tcPr>
          <w:p w14:paraId="678BB483" w14:textId="77777777" w:rsid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Crop Type</w:t>
            </w:r>
          </w:p>
          <w:p w14:paraId="1B012FA9" w14:textId="6E48AB08" w:rsidR="00E029BC" w:rsidRPr="0059040E" w:rsidRDefault="00E029BC" w:rsidP="0059040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_Ref150788910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18</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1056" w:type="pct"/>
            <w:tcBorders>
              <w:top w:val="nil"/>
              <w:left w:val="nil"/>
              <w:bottom w:val="single" w:sz="4" w:space="0" w:color="auto"/>
              <w:right w:val="single" w:sz="4" w:space="0" w:color="auto"/>
            </w:tcBorders>
            <w:shd w:val="clear" w:color="auto" w:fill="auto"/>
            <w:vAlign w:val="center"/>
            <w:hideMark/>
          </w:tcPr>
          <w:p w14:paraId="178E23B0"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N-fixers</w:t>
            </w:r>
          </w:p>
        </w:tc>
        <w:tc>
          <w:tcPr>
            <w:tcW w:w="960" w:type="pct"/>
            <w:tcBorders>
              <w:top w:val="nil"/>
              <w:left w:val="nil"/>
              <w:bottom w:val="single" w:sz="4" w:space="0" w:color="auto"/>
              <w:right w:val="single" w:sz="4" w:space="0" w:color="auto"/>
            </w:tcBorders>
            <w:shd w:val="clear" w:color="auto" w:fill="auto"/>
            <w:vAlign w:val="center"/>
            <w:hideMark/>
          </w:tcPr>
          <w:p w14:paraId="42FBE0BE"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1.2116( 0.7605)</w:t>
            </w:r>
          </w:p>
        </w:tc>
        <w:tc>
          <w:tcPr>
            <w:tcW w:w="1011" w:type="pct"/>
            <w:tcBorders>
              <w:top w:val="nil"/>
              <w:left w:val="nil"/>
              <w:bottom w:val="single" w:sz="4" w:space="0" w:color="auto"/>
              <w:right w:val="single" w:sz="4" w:space="0" w:color="auto"/>
            </w:tcBorders>
            <w:shd w:val="clear" w:color="auto" w:fill="auto"/>
            <w:vAlign w:val="center"/>
            <w:hideMark/>
          </w:tcPr>
          <w:p w14:paraId="53E9AFA4"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0.0145( 0.0203)</w:t>
            </w:r>
          </w:p>
        </w:tc>
        <w:tc>
          <w:tcPr>
            <w:tcW w:w="1212" w:type="pct"/>
            <w:tcBorders>
              <w:top w:val="nil"/>
              <w:left w:val="nil"/>
              <w:bottom w:val="single" w:sz="4" w:space="0" w:color="auto"/>
              <w:right w:val="single" w:sz="4" w:space="0" w:color="auto"/>
            </w:tcBorders>
            <w:shd w:val="clear" w:color="auto" w:fill="auto"/>
            <w:vAlign w:val="center"/>
            <w:hideMark/>
          </w:tcPr>
          <w:p w14:paraId="4703FF85"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1.85E-04( 3.24E-04)</w:t>
            </w:r>
          </w:p>
        </w:tc>
      </w:tr>
      <w:tr w:rsidR="00461632" w:rsidRPr="0059040E" w14:paraId="43C9F77A" w14:textId="77777777" w:rsidTr="00E029BC">
        <w:trPr>
          <w:trHeight w:val="287"/>
        </w:trPr>
        <w:tc>
          <w:tcPr>
            <w:tcW w:w="761" w:type="pct"/>
            <w:vMerge/>
            <w:tcBorders>
              <w:top w:val="nil"/>
              <w:left w:val="single" w:sz="4" w:space="0" w:color="auto"/>
              <w:bottom w:val="single" w:sz="4" w:space="0" w:color="auto"/>
              <w:right w:val="single" w:sz="4" w:space="0" w:color="auto"/>
            </w:tcBorders>
            <w:vAlign w:val="center"/>
            <w:hideMark/>
          </w:tcPr>
          <w:p w14:paraId="47CFE933"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0E321356"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Rice</w:t>
            </w:r>
          </w:p>
        </w:tc>
        <w:tc>
          <w:tcPr>
            <w:tcW w:w="960" w:type="pct"/>
            <w:tcBorders>
              <w:top w:val="nil"/>
              <w:left w:val="nil"/>
              <w:bottom w:val="single" w:sz="4" w:space="0" w:color="auto"/>
              <w:right w:val="single" w:sz="4" w:space="0" w:color="auto"/>
            </w:tcBorders>
            <w:shd w:val="clear" w:color="auto" w:fill="auto"/>
            <w:vAlign w:val="center"/>
            <w:hideMark/>
          </w:tcPr>
          <w:p w14:paraId="321C7A7F"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0.2877( 0.4057)</w:t>
            </w:r>
          </w:p>
        </w:tc>
        <w:tc>
          <w:tcPr>
            <w:tcW w:w="1011" w:type="pct"/>
            <w:tcBorders>
              <w:top w:val="nil"/>
              <w:left w:val="nil"/>
              <w:bottom w:val="single" w:sz="4" w:space="0" w:color="auto"/>
              <w:right w:val="single" w:sz="4" w:space="0" w:color="auto"/>
            </w:tcBorders>
            <w:shd w:val="clear" w:color="auto" w:fill="auto"/>
            <w:vAlign w:val="center"/>
            <w:hideMark/>
          </w:tcPr>
          <w:p w14:paraId="09943315"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0.0081( 0.0155)</w:t>
            </w:r>
          </w:p>
        </w:tc>
        <w:tc>
          <w:tcPr>
            <w:tcW w:w="1212" w:type="pct"/>
            <w:tcBorders>
              <w:top w:val="nil"/>
              <w:left w:val="nil"/>
              <w:bottom w:val="single" w:sz="4" w:space="0" w:color="auto"/>
              <w:right w:val="single" w:sz="4" w:space="0" w:color="auto"/>
            </w:tcBorders>
            <w:shd w:val="clear" w:color="auto" w:fill="auto"/>
            <w:vAlign w:val="center"/>
            <w:hideMark/>
          </w:tcPr>
          <w:p w14:paraId="1578510C"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9.01E-06( 1.09E-05)</w:t>
            </w:r>
          </w:p>
        </w:tc>
      </w:tr>
      <w:tr w:rsidR="00461632" w:rsidRPr="0059040E" w14:paraId="33AC7F06" w14:textId="77777777" w:rsidTr="00E029BC">
        <w:trPr>
          <w:trHeight w:val="287"/>
        </w:trPr>
        <w:tc>
          <w:tcPr>
            <w:tcW w:w="761" w:type="pct"/>
            <w:vMerge/>
            <w:tcBorders>
              <w:top w:val="nil"/>
              <w:left w:val="single" w:sz="4" w:space="0" w:color="auto"/>
              <w:bottom w:val="single" w:sz="4" w:space="0" w:color="auto"/>
              <w:right w:val="single" w:sz="4" w:space="0" w:color="auto"/>
            </w:tcBorders>
            <w:vAlign w:val="center"/>
            <w:hideMark/>
          </w:tcPr>
          <w:p w14:paraId="3627CD0D"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2FF23B5F"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Upland Grain</w:t>
            </w:r>
          </w:p>
        </w:tc>
        <w:tc>
          <w:tcPr>
            <w:tcW w:w="960" w:type="pct"/>
            <w:tcBorders>
              <w:top w:val="nil"/>
              <w:left w:val="nil"/>
              <w:bottom w:val="single" w:sz="4" w:space="0" w:color="auto"/>
              <w:right w:val="single" w:sz="4" w:space="0" w:color="auto"/>
            </w:tcBorders>
            <w:shd w:val="clear" w:color="auto" w:fill="auto"/>
            <w:vAlign w:val="center"/>
            <w:hideMark/>
          </w:tcPr>
          <w:p w14:paraId="7ADC8892"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1.1822( 0.5763)</w:t>
            </w:r>
          </w:p>
        </w:tc>
        <w:tc>
          <w:tcPr>
            <w:tcW w:w="1011" w:type="pct"/>
            <w:tcBorders>
              <w:top w:val="nil"/>
              <w:left w:val="nil"/>
              <w:bottom w:val="single" w:sz="4" w:space="0" w:color="auto"/>
              <w:right w:val="single" w:sz="4" w:space="0" w:color="auto"/>
            </w:tcBorders>
            <w:shd w:val="clear" w:color="auto" w:fill="auto"/>
            <w:vAlign w:val="center"/>
            <w:hideMark/>
          </w:tcPr>
          <w:p w14:paraId="797039CE"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0.011( 0.0145)</w:t>
            </w:r>
          </w:p>
        </w:tc>
        <w:tc>
          <w:tcPr>
            <w:tcW w:w="1212" w:type="pct"/>
            <w:tcBorders>
              <w:top w:val="nil"/>
              <w:left w:val="nil"/>
              <w:bottom w:val="single" w:sz="4" w:space="0" w:color="auto"/>
              <w:right w:val="single" w:sz="4" w:space="0" w:color="auto"/>
            </w:tcBorders>
            <w:shd w:val="clear" w:color="auto" w:fill="auto"/>
            <w:vAlign w:val="center"/>
            <w:hideMark/>
          </w:tcPr>
          <w:p w14:paraId="61667BE9"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2.30E-05( 1.25E-04)</w:t>
            </w:r>
          </w:p>
        </w:tc>
      </w:tr>
      <w:tr w:rsidR="00461632" w:rsidRPr="0059040E" w14:paraId="32B2F76C" w14:textId="77777777" w:rsidTr="00E029BC">
        <w:trPr>
          <w:trHeight w:val="287"/>
        </w:trPr>
        <w:tc>
          <w:tcPr>
            <w:tcW w:w="761" w:type="pct"/>
            <w:vMerge w:val="restart"/>
            <w:tcBorders>
              <w:top w:val="nil"/>
              <w:left w:val="single" w:sz="4" w:space="0" w:color="auto"/>
              <w:bottom w:val="single" w:sz="4" w:space="0" w:color="auto"/>
              <w:right w:val="single" w:sz="4" w:space="0" w:color="auto"/>
            </w:tcBorders>
            <w:shd w:val="clear" w:color="auto" w:fill="auto"/>
            <w:vAlign w:val="center"/>
            <w:hideMark/>
          </w:tcPr>
          <w:p w14:paraId="1C4F7826" w14:textId="77777777" w:rsid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Fertilizer Type</w:t>
            </w:r>
          </w:p>
          <w:p w14:paraId="7B91D9CD" w14:textId="310224D5" w:rsidR="00E029BC" w:rsidRPr="0059040E" w:rsidRDefault="00E029BC" w:rsidP="0059040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fldChar w:fldCharType="begin"/>
            </w:r>
            <w:r>
              <w:rPr>
                <w:rFonts w:ascii="Calibri" w:eastAsia="Times New Roman" w:hAnsi="Calibri" w:cs="Calibri"/>
                <w:color w:val="000000"/>
                <w:kern w:val="0"/>
                <w14:ligatures w14:val="none"/>
              </w:rPr>
              <w:instrText xml:space="preserve"> REF _Ref150790852 \h </w:instrText>
            </w:r>
            <w:r>
              <w:rPr>
                <w:rFonts w:ascii="Calibri" w:eastAsia="Times New Roman" w:hAnsi="Calibri" w:cs="Calibri"/>
                <w:color w:val="000000"/>
                <w:kern w:val="0"/>
                <w14:ligatures w14:val="none"/>
              </w:rPr>
            </w:r>
            <w:r>
              <w:rPr>
                <w:rFonts w:ascii="Calibri" w:eastAsia="Times New Roman" w:hAnsi="Calibri" w:cs="Calibri"/>
                <w:color w:val="000000"/>
                <w:kern w:val="0"/>
                <w14:ligatures w14:val="none"/>
              </w:rPr>
              <w:fldChar w:fldCharType="separate"/>
            </w:r>
            <w:r w:rsidR="00A42D66" w:rsidRPr="00763625">
              <w:t xml:space="preserve">Equation </w:t>
            </w:r>
            <w:r w:rsidR="00A42D66">
              <w:rPr>
                <w:noProof/>
              </w:rPr>
              <w:t>19</w:t>
            </w:r>
            <w:r>
              <w:rPr>
                <w:rFonts w:ascii="Calibri" w:eastAsia="Times New Roman" w:hAnsi="Calibri" w:cs="Calibri"/>
                <w:color w:val="000000"/>
                <w:kern w:val="0"/>
                <w14:ligatures w14:val="none"/>
              </w:rPr>
              <w:fldChar w:fldCharType="end"/>
            </w:r>
            <w:r>
              <w:rPr>
                <w:rFonts w:ascii="Calibri" w:eastAsia="Times New Roman" w:hAnsi="Calibri" w:cs="Calibri"/>
                <w:color w:val="000000"/>
                <w:kern w:val="0"/>
                <w14:ligatures w14:val="none"/>
              </w:rPr>
              <w:t>)</w:t>
            </w:r>
          </w:p>
        </w:tc>
        <w:tc>
          <w:tcPr>
            <w:tcW w:w="1056" w:type="pct"/>
            <w:tcBorders>
              <w:top w:val="nil"/>
              <w:left w:val="nil"/>
              <w:bottom w:val="single" w:sz="4" w:space="0" w:color="auto"/>
              <w:right w:val="single" w:sz="4" w:space="0" w:color="auto"/>
            </w:tcBorders>
            <w:shd w:val="clear" w:color="auto" w:fill="auto"/>
            <w:vAlign w:val="center"/>
            <w:hideMark/>
          </w:tcPr>
          <w:p w14:paraId="255D7866"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Urea</w:t>
            </w:r>
          </w:p>
        </w:tc>
        <w:tc>
          <w:tcPr>
            <w:tcW w:w="960" w:type="pct"/>
            <w:tcBorders>
              <w:top w:val="nil"/>
              <w:left w:val="nil"/>
              <w:bottom w:val="single" w:sz="4" w:space="0" w:color="auto"/>
              <w:right w:val="single" w:sz="4" w:space="0" w:color="auto"/>
            </w:tcBorders>
            <w:shd w:val="clear" w:color="auto" w:fill="auto"/>
            <w:vAlign w:val="center"/>
            <w:hideMark/>
          </w:tcPr>
          <w:p w14:paraId="0DE09C54"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0.6509( 0.6264)</w:t>
            </w:r>
          </w:p>
        </w:tc>
        <w:tc>
          <w:tcPr>
            <w:tcW w:w="1011" w:type="pct"/>
            <w:tcBorders>
              <w:top w:val="nil"/>
              <w:left w:val="nil"/>
              <w:bottom w:val="single" w:sz="4" w:space="0" w:color="auto"/>
              <w:right w:val="single" w:sz="4" w:space="0" w:color="auto"/>
            </w:tcBorders>
            <w:shd w:val="clear" w:color="auto" w:fill="auto"/>
            <w:vAlign w:val="center"/>
            <w:hideMark/>
          </w:tcPr>
          <w:p w14:paraId="7CD9E9A0"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0.0108( 0.0186)</w:t>
            </w:r>
          </w:p>
        </w:tc>
        <w:tc>
          <w:tcPr>
            <w:tcW w:w="1212" w:type="pct"/>
            <w:tcBorders>
              <w:top w:val="nil"/>
              <w:left w:val="nil"/>
              <w:bottom w:val="single" w:sz="4" w:space="0" w:color="auto"/>
              <w:right w:val="single" w:sz="4" w:space="0" w:color="auto"/>
            </w:tcBorders>
            <w:shd w:val="clear" w:color="auto" w:fill="auto"/>
            <w:vAlign w:val="center"/>
            <w:hideMark/>
          </w:tcPr>
          <w:p w14:paraId="4EE49849"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2.03E-05( 9.06E-05)</w:t>
            </w:r>
          </w:p>
        </w:tc>
      </w:tr>
      <w:tr w:rsidR="00461632" w:rsidRPr="0059040E" w14:paraId="45BC4076" w14:textId="77777777" w:rsidTr="00E029BC">
        <w:trPr>
          <w:trHeight w:val="574"/>
        </w:trPr>
        <w:tc>
          <w:tcPr>
            <w:tcW w:w="761" w:type="pct"/>
            <w:vMerge/>
            <w:tcBorders>
              <w:top w:val="nil"/>
              <w:left w:val="single" w:sz="4" w:space="0" w:color="auto"/>
              <w:bottom w:val="single" w:sz="4" w:space="0" w:color="auto"/>
              <w:right w:val="single" w:sz="4" w:space="0" w:color="auto"/>
            </w:tcBorders>
            <w:vAlign w:val="center"/>
            <w:hideMark/>
          </w:tcPr>
          <w:p w14:paraId="16CAA7FA"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779AEF11"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Calcium ammonium nitrate</w:t>
            </w:r>
          </w:p>
        </w:tc>
        <w:tc>
          <w:tcPr>
            <w:tcW w:w="960" w:type="pct"/>
            <w:tcBorders>
              <w:top w:val="nil"/>
              <w:left w:val="nil"/>
              <w:bottom w:val="single" w:sz="4" w:space="0" w:color="auto"/>
              <w:right w:val="single" w:sz="4" w:space="0" w:color="auto"/>
            </w:tcBorders>
            <w:shd w:val="clear" w:color="auto" w:fill="auto"/>
            <w:vAlign w:val="center"/>
            <w:hideMark/>
          </w:tcPr>
          <w:p w14:paraId="0DD269CC"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2.027( 0.5309)</w:t>
            </w:r>
          </w:p>
        </w:tc>
        <w:tc>
          <w:tcPr>
            <w:tcW w:w="1011" w:type="pct"/>
            <w:tcBorders>
              <w:top w:val="nil"/>
              <w:left w:val="nil"/>
              <w:bottom w:val="single" w:sz="4" w:space="0" w:color="auto"/>
              <w:right w:val="single" w:sz="4" w:space="0" w:color="auto"/>
            </w:tcBorders>
            <w:shd w:val="clear" w:color="auto" w:fill="auto"/>
            <w:vAlign w:val="center"/>
            <w:hideMark/>
          </w:tcPr>
          <w:p w14:paraId="5C316C15"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0.0136( 0.0142)</w:t>
            </w:r>
          </w:p>
        </w:tc>
        <w:tc>
          <w:tcPr>
            <w:tcW w:w="1212" w:type="pct"/>
            <w:tcBorders>
              <w:top w:val="nil"/>
              <w:left w:val="nil"/>
              <w:bottom w:val="single" w:sz="4" w:space="0" w:color="auto"/>
              <w:right w:val="single" w:sz="4" w:space="0" w:color="auto"/>
            </w:tcBorders>
            <w:shd w:val="clear" w:color="auto" w:fill="auto"/>
            <w:vAlign w:val="center"/>
            <w:hideMark/>
          </w:tcPr>
          <w:p w14:paraId="6F0C4B93"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3.12E-05( 7.00E-05)</w:t>
            </w:r>
          </w:p>
        </w:tc>
      </w:tr>
      <w:tr w:rsidR="00461632" w:rsidRPr="0059040E" w14:paraId="7121FD83" w14:textId="77777777" w:rsidTr="00E029BC">
        <w:trPr>
          <w:trHeight w:val="287"/>
        </w:trPr>
        <w:tc>
          <w:tcPr>
            <w:tcW w:w="761" w:type="pct"/>
            <w:vMerge/>
            <w:tcBorders>
              <w:top w:val="nil"/>
              <w:left w:val="single" w:sz="4" w:space="0" w:color="auto"/>
              <w:bottom w:val="single" w:sz="4" w:space="0" w:color="auto"/>
              <w:right w:val="single" w:sz="4" w:space="0" w:color="auto"/>
            </w:tcBorders>
            <w:vAlign w:val="center"/>
            <w:hideMark/>
          </w:tcPr>
          <w:p w14:paraId="6201C4A9"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78E26068"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Manure</w:t>
            </w:r>
          </w:p>
        </w:tc>
        <w:tc>
          <w:tcPr>
            <w:tcW w:w="960" w:type="pct"/>
            <w:tcBorders>
              <w:top w:val="nil"/>
              <w:left w:val="nil"/>
              <w:bottom w:val="single" w:sz="4" w:space="0" w:color="auto"/>
              <w:right w:val="single" w:sz="4" w:space="0" w:color="auto"/>
            </w:tcBorders>
            <w:shd w:val="clear" w:color="auto" w:fill="auto"/>
            <w:vAlign w:val="center"/>
            <w:hideMark/>
          </w:tcPr>
          <w:p w14:paraId="1F996DE5"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0.8783( 0.667)</w:t>
            </w:r>
          </w:p>
        </w:tc>
        <w:tc>
          <w:tcPr>
            <w:tcW w:w="1011" w:type="pct"/>
            <w:tcBorders>
              <w:top w:val="nil"/>
              <w:left w:val="nil"/>
              <w:bottom w:val="single" w:sz="4" w:space="0" w:color="auto"/>
              <w:right w:val="single" w:sz="4" w:space="0" w:color="auto"/>
            </w:tcBorders>
            <w:shd w:val="clear" w:color="auto" w:fill="auto"/>
            <w:vAlign w:val="center"/>
            <w:hideMark/>
          </w:tcPr>
          <w:p w14:paraId="5C19A442"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0.0091( 0.0101)</w:t>
            </w:r>
          </w:p>
        </w:tc>
        <w:tc>
          <w:tcPr>
            <w:tcW w:w="1212" w:type="pct"/>
            <w:tcBorders>
              <w:top w:val="nil"/>
              <w:left w:val="nil"/>
              <w:bottom w:val="single" w:sz="4" w:space="0" w:color="auto"/>
              <w:right w:val="single" w:sz="4" w:space="0" w:color="auto"/>
            </w:tcBorders>
            <w:shd w:val="clear" w:color="auto" w:fill="auto"/>
            <w:vAlign w:val="center"/>
            <w:hideMark/>
          </w:tcPr>
          <w:p w14:paraId="5EBF6F69"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1.06E-04( 2.28E-04)</w:t>
            </w:r>
          </w:p>
        </w:tc>
      </w:tr>
      <w:tr w:rsidR="00461632" w:rsidRPr="0059040E" w14:paraId="391E071C" w14:textId="77777777" w:rsidTr="00E029BC">
        <w:trPr>
          <w:trHeight w:val="287"/>
        </w:trPr>
        <w:tc>
          <w:tcPr>
            <w:tcW w:w="761" w:type="pct"/>
            <w:vMerge/>
            <w:tcBorders>
              <w:top w:val="nil"/>
              <w:left w:val="single" w:sz="4" w:space="0" w:color="auto"/>
              <w:bottom w:val="single" w:sz="4" w:space="0" w:color="auto"/>
              <w:right w:val="single" w:sz="4" w:space="0" w:color="auto"/>
            </w:tcBorders>
            <w:vAlign w:val="center"/>
            <w:hideMark/>
          </w:tcPr>
          <w:p w14:paraId="400779C9"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79D7DCC6"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Mixed</w:t>
            </w:r>
          </w:p>
        </w:tc>
        <w:tc>
          <w:tcPr>
            <w:tcW w:w="960" w:type="pct"/>
            <w:tcBorders>
              <w:top w:val="nil"/>
              <w:left w:val="nil"/>
              <w:bottom w:val="single" w:sz="4" w:space="0" w:color="auto"/>
              <w:right w:val="single" w:sz="4" w:space="0" w:color="auto"/>
            </w:tcBorders>
            <w:shd w:val="clear" w:color="auto" w:fill="auto"/>
            <w:vAlign w:val="center"/>
            <w:hideMark/>
          </w:tcPr>
          <w:p w14:paraId="693D8014"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0.3975( 0.65)</w:t>
            </w:r>
          </w:p>
        </w:tc>
        <w:tc>
          <w:tcPr>
            <w:tcW w:w="1011" w:type="pct"/>
            <w:tcBorders>
              <w:top w:val="nil"/>
              <w:left w:val="nil"/>
              <w:bottom w:val="single" w:sz="4" w:space="0" w:color="auto"/>
              <w:right w:val="single" w:sz="4" w:space="0" w:color="auto"/>
            </w:tcBorders>
            <w:shd w:val="clear" w:color="auto" w:fill="auto"/>
            <w:vAlign w:val="center"/>
            <w:hideMark/>
          </w:tcPr>
          <w:p w14:paraId="77676BAF"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0.0018( 0.0007)</w:t>
            </w:r>
          </w:p>
        </w:tc>
        <w:tc>
          <w:tcPr>
            <w:tcW w:w="1212" w:type="pct"/>
            <w:tcBorders>
              <w:top w:val="nil"/>
              <w:left w:val="nil"/>
              <w:bottom w:val="single" w:sz="4" w:space="0" w:color="auto"/>
              <w:right w:val="single" w:sz="4" w:space="0" w:color="auto"/>
            </w:tcBorders>
            <w:shd w:val="clear" w:color="auto" w:fill="auto"/>
            <w:vAlign w:val="center"/>
            <w:hideMark/>
          </w:tcPr>
          <w:p w14:paraId="559B1268"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4.12E-05( 7.30E-05)</w:t>
            </w:r>
          </w:p>
        </w:tc>
      </w:tr>
      <w:tr w:rsidR="00461632" w:rsidRPr="0059040E" w14:paraId="08C3B494" w14:textId="77777777" w:rsidTr="00E029BC">
        <w:trPr>
          <w:trHeight w:val="574"/>
        </w:trPr>
        <w:tc>
          <w:tcPr>
            <w:tcW w:w="761" w:type="pct"/>
            <w:vMerge/>
            <w:tcBorders>
              <w:top w:val="nil"/>
              <w:left w:val="single" w:sz="4" w:space="0" w:color="auto"/>
              <w:bottom w:val="single" w:sz="4" w:space="0" w:color="auto"/>
              <w:right w:val="single" w:sz="4" w:space="0" w:color="auto"/>
            </w:tcBorders>
            <w:vAlign w:val="center"/>
            <w:hideMark/>
          </w:tcPr>
          <w:p w14:paraId="50038327"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31CB6209"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Controlled-release urea</w:t>
            </w:r>
          </w:p>
        </w:tc>
        <w:tc>
          <w:tcPr>
            <w:tcW w:w="960" w:type="pct"/>
            <w:tcBorders>
              <w:top w:val="nil"/>
              <w:left w:val="nil"/>
              <w:bottom w:val="single" w:sz="4" w:space="0" w:color="auto"/>
              <w:right w:val="single" w:sz="4" w:space="0" w:color="auto"/>
            </w:tcBorders>
            <w:shd w:val="clear" w:color="auto" w:fill="auto"/>
            <w:vAlign w:val="center"/>
            <w:hideMark/>
          </w:tcPr>
          <w:p w14:paraId="627CB834"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0.7914( 0.4894)</w:t>
            </w:r>
          </w:p>
        </w:tc>
        <w:tc>
          <w:tcPr>
            <w:tcW w:w="1011" w:type="pct"/>
            <w:tcBorders>
              <w:top w:val="nil"/>
              <w:left w:val="nil"/>
              <w:bottom w:val="single" w:sz="4" w:space="0" w:color="auto"/>
              <w:right w:val="single" w:sz="4" w:space="0" w:color="auto"/>
            </w:tcBorders>
            <w:shd w:val="clear" w:color="auto" w:fill="auto"/>
            <w:vAlign w:val="center"/>
            <w:hideMark/>
          </w:tcPr>
          <w:p w14:paraId="65B380EC"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0.0091( 0.005)</w:t>
            </w:r>
          </w:p>
        </w:tc>
        <w:tc>
          <w:tcPr>
            <w:tcW w:w="1212" w:type="pct"/>
            <w:tcBorders>
              <w:top w:val="nil"/>
              <w:left w:val="nil"/>
              <w:bottom w:val="single" w:sz="4" w:space="0" w:color="auto"/>
              <w:right w:val="single" w:sz="4" w:space="0" w:color="auto"/>
            </w:tcBorders>
            <w:shd w:val="clear" w:color="auto" w:fill="auto"/>
            <w:vAlign w:val="center"/>
            <w:hideMark/>
          </w:tcPr>
          <w:p w14:paraId="3265DC5D"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5.92E-08( 1.33E-05)</w:t>
            </w:r>
          </w:p>
        </w:tc>
      </w:tr>
      <w:tr w:rsidR="00461632" w:rsidRPr="0059040E" w14:paraId="2B822295" w14:textId="77777777" w:rsidTr="00E029BC">
        <w:trPr>
          <w:trHeight w:val="287"/>
        </w:trPr>
        <w:tc>
          <w:tcPr>
            <w:tcW w:w="761" w:type="pct"/>
            <w:vMerge/>
            <w:tcBorders>
              <w:top w:val="nil"/>
              <w:left w:val="single" w:sz="4" w:space="0" w:color="auto"/>
              <w:bottom w:val="single" w:sz="4" w:space="0" w:color="auto"/>
              <w:right w:val="single" w:sz="4" w:space="0" w:color="auto"/>
            </w:tcBorders>
            <w:vAlign w:val="center"/>
            <w:hideMark/>
          </w:tcPr>
          <w:p w14:paraId="56F34E9B" w14:textId="77777777" w:rsidR="0059040E" w:rsidRPr="0059040E" w:rsidRDefault="0059040E" w:rsidP="0059040E">
            <w:pPr>
              <w:spacing w:after="0" w:line="240" w:lineRule="auto"/>
              <w:rPr>
                <w:rFonts w:ascii="Calibri" w:eastAsia="Times New Roman" w:hAnsi="Calibri" w:cs="Calibri"/>
                <w:color w:val="000000"/>
                <w:kern w:val="0"/>
                <w14:ligatures w14:val="none"/>
              </w:rPr>
            </w:pPr>
          </w:p>
        </w:tc>
        <w:tc>
          <w:tcPr>
            <w:tcW w:w="1056" w:type="pct"/>
            <w:tcBorders>
              <w:top w:val="nil"/>
              <w:left w:val="nil"/>
              <w:bottom w:val="single" w:sz="4" w:space="0" w:color="auto"/>
              <w:right w:val="single" w:sz="4" w:space="0" w:color="auto"/>
            </w:tcBorders>
            <w:shd w:val="clear" w:color="auto" w:fill="auto"/>
            <w:vAlign w:val="center"/>
            <w:hideMark/>
          </w:tcPr>
          <w:p w14:paraId="4F1B7D07" w14:textId="77777777" w:rsidR="0059040E" w:rsidRPr="0059040E" w:rsidRDefault="0059040E" w:rsidP="0059040E">
            <w:pPr>
              <w:spacing w:after="0" w:line="240" w:lineRule="auto"/>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Ammonium nitrate</w:t>
            </w:r>
          </w:p>
        </w:tc>
        <w:tc>
          <w:tcPr>
            <w:tcW w:w="960" w:type="pct"/>
            <w:tcBorders>
              <w:top w:val="nil"/>
              <w:left w:val="nil"/>
              <w:bottom w:val="single" w:sz="4" w:space="0" w:color="auto"/>
              <w:right w:val="single" w:sz="4" w:space="0" w:color="auto"/>
            </w:tcBorders>
            <w:shd w:val="clear" w:color="auto" w:fill="auto"/>
            <w:vAlign w:val="center"/>
            <w:hideMark/>
          </w:tcPr>
          <w:p w14:paraId="6C9864E2"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1.4755( 0.6196)</w:t>
            </w:r>
          </w:p>
        </w:tc>
        <w:tc>
          <w:tcPr>
            <w:tcW w:w="1011" w:type="pct"/>
            <w:tcBorders>
              <w:top w:val="nil"/>
              <w:left w:val="nil"/>
              <w:bottom w:val="single" w:sz="4" w:space="0" w:color="auto"/>
              <w:right w:val="single" w:sz="4" w:space="0" w:color="auto"/>
            </w:tcBorders>
            <w:shd w:val="clear" w:color="auto" w:fill="auto"/>
            <w:vAlign w:val="center"/>
            <w:hideMark/>
          </w:tcPr>
          <w:p w14:paraId="2D632F29"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0.013( 0.0113)</w:t>
            </w:r>
          </w:p>
        </w:tc>
        <w:tc>
          <w:tcPr>
            <w:tcW w:w="1212" w:type="pct"/>
            <w:tcBorders>
              <w:top w:val="nil"/>
              <w:left w:val="nil"/>
              <w:bottom w:val="single" w:sz="4" w:space="0" w:color="auto"/>
              <w:right w:val="single" w:sz="4" w:space="0" w:color="auto"/>
            </w:tcBorders>
            <w:shd w:val="clear" w:color="auto" w:fill="auto"/>
            <w:vAlign w:val="center"/>
            <w:hideMark/>
          </w:tcPr>
          <w:p w14:paraId="5114F184" w14:textId="77777777" w:rsidR="0059040E" w:rsidRPr="0059040E" w:rsidRDefault="0059040E" w:rsidP="0059040E">
            <w:pPr>
              <w:spacing w:after="0" w:line="240" w:lineRule="auto"/>
              <w:jc w:val="right"/>
              <w:rPr>
                <w:rFonts w:ascii="Calibri" w:eastAsia="Times New Roman" w:hAnsi="Calibri" w:cs="Calibri"/>
                <w:color w:val="000000"/>
                <w:kern w:val="0"/>
                <w14:ligatures w14:val="none"/>
              </w:rPr>
            </w:pPr>
            <w:r w:rsidRPr="0059040E">
              <w:rPr>
                <w:rFonts w:ascii="Calibri" w:eastAsia="Times New Roman" w:hAnsi="Calibri" w:cs="Calibri"/>
                <w:color w:val="000000"/>
                <w:kern w:val="0"/>
                <w14:ligatures w14:val="none"/>
              </w:rPr>
              <w:t>1.08E-04( 2.42E-04)</w:t>
            </w:r>
          </w:p>
        </w:tc>
      </w:tr>
    </w:tbl>
    <w:p w14:paraId="157920D4" w14:textId="77777777" w:rsidR="00D54E68" w:rsidRDefault="00D54E68" w:rsidP="006160EC"/>
    <w:p w14:paraId="3AED9B3A" w14:textId="2BE7FD43" w:rsidR="00633E5B" w:rsidRDefault="00633E5B" w:rsidP="00633E5B">
      <w:r>
        <w:lastRenderedPageBreak/>
        <w:t xml:space="preserve">Yue </w:t>
      </w:r>
      <w:r w:rsidR="00FC7B94">
        <w:t xml:space="preserve">et al </w:t>
      </w:r>
      <w:r>
        <w:t>(2019)</w:t>
      </w:r>
      <w:r w:rsidR="00FC7B94" w:rsidRPr="00FC7B94">
        <w:t xml:space="preserve"> </w:t>
      </w:r>
      <w:sdt>
        <w:sdtPr>
          <w:alias w:val="SmartCite Citation"/>
          <w:tag w:val="bad6be57-5e2a-460d-9424-598e2d5bba4e:9b190dad-0a33-4e8a-8dba-7d3043991792+"/>
          <w:id w:val="-1762521117"/>
          <w:placeholder>
            <w:docPart w:val="254463CDE5684BD6A5CE6CECB5639B2B"/>
          </w:placeholder>
        </w:sdtPr>
        <w:sdtContent>
          <w:r w:rsidR="00477515" w:rsidRPr="00477515">
            <w:rPr>
              <w:rFonts w:ascii="Calibri" w:eastAsia="Times New Roman" w:hAnsi="Calibri" w:cs="Calibri"/>
              <w:vertAlign w:val="superscript"/>
            </w:rPr>
            <w:t>8</w:t>
          </w:r>
        </w:sdtContent>
      </w:sdt>
      <w:r>
        <w:t xml:space="preserve"> estimated emission factors using three different empirical models that disaggregated N</w:t>
      </w:r>
      <w:r w:rsidRPr="00453ADF">
        <w:rPr>
          <w:vertAlign w:val="subscript"/>
        </w:rPr>
        <w:t>2</w:t>
      </w:r>
      <w:r>
        <w:t>O emissions by crop and fertilizer types</w:t>
      </w:r>
      <w:r w:rsidR="00453ADF">
        <w:t xml:space="preserve"> for models 1 and 2 and only crop for model 3. </w:t>
      </w:r>
      <w:r w:rsidR="00453ADF">
        <w:fldChar w:fldCharType="begin"/>
      </w:r>
      <w:r w:rsidR="00453ADF">
        <w:instrText xml:space="preserve"> REF _Ref150687562 \h </w:instrText>
      </w:r>
      <w:r w:rsidR="00453ADF">
        <w:fldChar w:fldCharType="separate"/>
      </w:r>
      <w:r w:rsidR="00A42D66" w:rsidRPr="00763625">
        <w:t xml:space="preserve">Equation </w:t>
      </w:r>
      <w:r w:rsidR="00A42D66">
        <w:rPr>
          <w:noProof/>
        </w:rPr>
        <w:t>20</w:t>
      </w:r>
      <w:r w:rsidR="00453ADF">
        <w:fldChar w:fldCharType="end"/>
      </w:r>
      <w:r w:rsidR="00453ADF">
        <w:t xml:space="preserve"> was used for the EFs for model 1 and 2. The </w:t>
      </w:r>
      <w:proofErr w:type="spellStart"/>
      <w:r w:rsidR="00453ADF" w:rsidRPr="00453ADF">
        <w:rPr>
          <w:i/>
          <w:iCs/>
        </w:rPr>
        <w:t>c,f</w:t>
      </w:r>
      <w:proofErr w:type="spellEnd"/>
      <w:r w:rsidR="00453ADF">
        <w:t xml:space="preserve">  subscript denotes the factor is for a combination of crop and fertilizer type. </w:t>
      </w:r>
      <w:r w:rsidR="00453ADF">
        <w:fldChar w:fldCharType="begin"/>
      </w:r>
      <w:r w:rsidR="00453ADF">
        <w:instrText xml:space="preserve"> REF _Ref150698177 \h </w:instrText>
      </w:r>
      <w:r w:rsidR="00453ADF">
        <w:fldChar w:fldCharType="separate"/>
      </w:r>
      <w:r w:rsidR="00A42D66" w:rsidRPr="00763625">
        <w:t xml:space="preserve">Equation </w:t>
      </w:r>
      <w:r w:rsidR="00A42D66">
        <w:rPr>
          <w:noProof/>
        </w:rPr>
        <w:t>21</w:t>
      </w:r>
      <w:r w:rsidR="00453ADF">
        <w:fldChar w:fldCharType="end"/>
      </w:r>
      <w:r w:rsidR="00453ADF">
        <w:t xml:space="preserve"> was used for the EFs </w:t>
      </w:r>
      <w:r w:rsidR="00B972A0">
        <w:t>produced</w:t>
      </w:r>
      <w:r w:rsidR="00453ADF">
        <w:t xml:space="preserve"> from model 3 that only </w:t>
      </w:r>
      <w:r w:rsidR="00B972A0">
        <w:t>disaggregate</w:t>
      </w:r>
      <w:r w:rsidR="00453ADF">
        <w:t xml:space="preserve"> the data by crop.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710"/>
      </w:tblGrid>
      <w:tr w:rsidR="00AF077A" w14:paraId="074E7746" w14:textId="77777777" w:rsidTr="00E93979">
        <w:trPr>
          <w:trHeight w:val="404"/>
          <w:jc w:val="center"/>
        </w:trPr>
        <w:tc>
          <w:tcPr>
            <w:tcW w:w="3145" w:type="dxa"/>
            <w:vAlign w:val="center"/>
          </w:tcPr>
          <w:p w14:paraId="634B6936" w14:textId="00280695" w:rsidR="00AF077A" w:rsidRDefault="00000000" w:rsidP="00E93979">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c,f</m:t>
                        </m:r>
                      </m:sub>
                    </m:sSub>
                  </m:e>
                </m:nary>
              </m:oMath>
            </m:oMathPara>
          </w:p>
        </w:tc>
        <w:tc>
          <w:tcPr>
            <w:tcW w:w="1710" w:type="dxa"/>
            <w:vAlign w:val="center"/>
          </w:tcPr>
          <w:p w14:paraId="5F1016FB" w14:textId="581E6974" w:rsidR="00AF077A" w:rsidRPr="00763625" w:rsidRDefault="00AF077A" w:rsidP="00E8730C">
            <w:pPr>
              <w:pStyle w:val="ghgcaption"/>
            </w:pPr>
            <w:bookmarkStart w:id="102" w:name="_Ref150687562"/>
            <w:r w:rsidRPr="00763625">
              <w:t xml:space="preserve">Equation </w:t>
            </w:r>
            <w:fldSimple w:instr=" SEQ Equation \* ARABIC ">
              <w:r w:rsidR="00A42D66">
                <w:rPr>
                  <w:noProof/>
                </w:rPr>
                <w:t>20</w:t>
              </w:r>
            </w:fldSimple>
            <w:bookmarkEnd w:id="102"/>
          </w:p>
        </w:tc>
      </w:tr>
      <w:tr w:rsidR="00C76900" w14:paraId="0780407D" w14:textId="77777777" w:rsidTr="00E93979">
        <w:trPr>
          <w:trHeight w:val="404"/>
          <w:jc w:val="center"/>
        </w:trPr>
        <w:tc>
          <w:tcPr>
            <w:tcW w:w="3145" w:type="dxa"/>
            <w:vAlign w:val="center"/>
          </w:tcPr>
          <w:p w14:paraId="3F3042A5" w14:textId="3CC0FCBE" w:rsidR="00C76900" w:rsidRDefault="00000000" w:rsidP="00C76900">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m:t>
                        </m:r>
                      </m:sub>
                    </m:sSub>
                  </m:e>
                </m:nary>
              </m:oMath>
            </m:oMathPara>
          </w:p>
        </w:tc>
        <w:tc>
          <w:tcPr>
            <w:tcW w:w="1710" w:type="dxa"/>
            <w:vAlign w:val="center"/>
          </w:tcPr>
          <w:p w14:paraId="39798F6E" w14:textId="701B0D8E" w:rsidR="00C76900" w:rsidRPr="00763625" w:rsidRDefault="00C76900" w:rsidP="00E8730C">
            <w:pPr>
              <w:pStyle w:val="ghgcaption"/>
            </w:pPr>
            <w:bookmarkStart w:id="103" w:name="_Ref150698177"/>
            <w:r w:rsidRPr="00763625">
              <w:t xml:space="preserve">Equation </w:t>
            </w:r>
            <w:fldSimple w:instr=" SEQ Equation \* ARABIC ">
              <w:r w:rsidR="00A42D66">
                <w:rPr>
                  <w:noProof/>
                </w:rPr>
                <w:t>21</w:t>
              </w:r>
            </w:fldSimple>
            <w:bookmarkEnd w:id="103"/>
          </w:p>
        </w:tc>
      </w:tr>
    </w:tbl>
    <w:p w14:paraId="64246534" w14:textId="77777777" w:rsidR="00AF077A" w:rsidRDefault="00AF077A" w:rsidP="00633E5B"/>
    <w:p w14:paraId="0E872764" w14:textId="7D95D355" w:rsidR="002906EF" w:rsidRDefault="002906EF" w:rsidP="00E8730C">
      <w:pPr>
        <w:pStyle w:val="ghgcaption"/>
      </w:pPr>
    </w:p>
    <w:tbl>
      <w:tblPr>
        <w:tblW w:w="5000" w:type="pct"/>
        <w:jc w:val="center"/>
        <w:tblLook w:val="04A0" w:firstRow="1" w:lastRow="0" w:firstColumn="1" w:lastColumn="0" w:noHBand="0" w:noVBand="1"/>
      </w:tblPr>
      <w:tblGrid>
        <w:gridCol w:w="1544"/>
        <w:gridCol w:w="1798"/>
        <w:gridCol w:w="2154"/>
        <w:gridCol w:w="2052"/>
        <w:gridCol w:w="2028"/>
      </w:tblGrid>
      <w:tr w:rsidR="007871DB" w:rsidRPr="000842E6" w14:paraId="41D064B0" w14:textId="77777777" w:rsidTr="002906EF">
        <w:trPr>
          <w:trHeight w:val="287"/>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1DF6272" w14:textId="6A9C674D" w:rsidR="007871DB" w:rsidRPr="000842E6" w:rsidRDefault="002906EF" w:rsidP="002906EF">
            <w:pPr>
              <w:spacing w:after="0" w:line="240" w:lineRule="auto"/>
              <w:rPr>
                <w:rFonts w:ascii="Calibri" w:eastAsia="Times New Roman" w:hAnsi="Calibri" w:cs="Calibri"/>
                <w:b/>
                <w:bCs/>
                <w:color w:val="000000"/>
                <w:kern w:val="0"/>
                <w14:ligatures w14:val="none"/>
              </w:rPr>
            </w:pPr>
            <w:bookmarkStart w:id="104" w:name="_Toc150459619"/>
            <w:bookmarkStart w:id="105" w:name="_Toc150795354"/>
            <w:r>
              <w:t xml:space="preserve">Table </w:t>
            </w:r>
            <w:fldSimple w:instr=" SEQ Table \* ARABIC ">
              <w:r w:rsidR="00A42D66">
                <w:rPr>
                  <w:noProof/>
                </w:rPr>
                <w:t>12</w:t>
              </w:r>
            </w:fldSimple>
            <w:r>
              <w:t xml:space="preserve">: Yue </w:t>
            </w:r>
            <w:r w:rsidR="00FC7B94">
              <w:t xml:space="preserve">et al </w:t>
            </w:r>
            <w:r>
              <w:t>(2019)</w:t>
            </w:r>
            <w:r w:rsidR="00FC7B94">
              <w:t xml:space="preserve"> </w:t>
            </w:r>
            <w:sdt>
              <w:sdtPr>
                <w:alias w:val="SmartCite Citation"/>
                <w:tag w:val="bad6be57-5e2a-460d-9424-598e2d5bba4e:9b190dad-0a33-4e8a-8dba-7d3043991792+"/>
                <w:id w:val="-508445711"/>
                <w:placeholder>
                  <w:docPart w:val="EBE45119BA954B568ACCA086EE533AD1"/>
                </w:placeholder>
                <w:showingPlcHdr/>
              </w:sdtPr>
              <w:sdtContent>
                <w:r w:rsidR="001E1CC2" w:rsidRPr="00851C1F">
                  <w:rPr>
                    <w:rStyle w:val="PlaceholderText"/>
                  </w:rPr>
                  <w:t>Click or tap here to enter text.</w:t>
                </w:r>
              </w:sdtContent>
            </w:sdt>
            <w:r>
              <w:t>emission factors for the three models. Models 1 and 2 have emission factors disaggregated by crop and fertilizer type while model 3 is only disaggregated by crop.</w:t>
            </w:r>
            <w:bookmarkEnd w:id="104"/>
            <w:bookmarkEnd w:id="105"/>
          </w:p>
        </w:tc>
      </w:tr>
      <w:tr w:rsidR="00633E5B" w:rsidRPr="000842E6" w14:paraId="70BACCE9" w14:textId="77777777" w:rsidTr="002906EF">
        <w:trPr>
          <w:trHeight w:val="287"/>
          <w:jc w:val="center"/>
        </w:trPr>
        <w:tc>
          <w:tcPr>
            <w:tcW w:w="7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8DFFA" w14:textId="77777777" w:rsidR="00633E5B" w:rsidRPr="000842E6" w:rsidRDefault="00633E5B" w:rsidP="00362E9D">
            <w:pPr>
              <w:spacing w:after="0" w:line="240" w:lineRule="auto"/>
              <w:rPr>
                <w:rFonts w:ascii="Calibri" w:eastAsia="Times New Roman" w:hAnsi="Calibri" w:cs="Calibri"/>
                <w:b/>
                <w:bCs/>
                <w:color w:val="000000"/>
                <w:kern w:val="0"/>
                <w14:ligatures w14:val="none"/>
              </w:rPr>
            </w:pPr>
            <w:r w:rsidRPr="000842E6">
              <w:rPr>
                <w:rFonts w:ascii="Calibri" w:eastAsia="Times New Roman" w:hAnsi="Calibri" w:cs="Calibri"/>
                <w:b/>
                <w:bCs/>
                <w:color w:val="000000"/>
                <w:kern w:val="0"/>
                <w14:ligatures w14:val="none"/>
              </w:rPr>
              <w:t>Crop</w:t>
            </w:r>
          </w:p>
        </w:tc>
        <w:tc>
          <w:tcPr>
            <w:tcW w:w="935" w:type="pct"/>
            <w:tcBorders>
              <w:top w:val="single" w:sz="4" w:space="0" w:color="auto"/>
              <w:left w:val="nil"/>
              <w:bottom w:val="single" w:sz="4" w:space="0" w:color="auto"/>
              <w:right w:val="single" w:sz="4" w:space="0" w:color="auto"/>
            </w:tcBorders>
            <w:shd w:val="clear" w:color="auto" w:fill="auto"/>
            <w:noWrap/>
            <w:vAlign w:val="bottom"/>
            <w:hideMark/>
          </w:tcPr>
          <w:p w14:paraId="7A6566D6" w14:textId="77777777" w:rsidR="00633E5B" w:rsidRPr="000842E6" w:rsidRDefault="00633E5B" w:rsidP="00362E9D">
            <w:pPr>
              <w:spacing w:after="0" w:line="240" w:lineRule="auto"/>
              <w:rPr>
                <w:rFonts w:ascii="Calibri" w:eastAsia="Times New Roman" w:hAnsi="Calibri" w:cs="Calibri"/>
                <w:b/>
                <w:bCs/>
                <w:color w:val="000000"/>
                <w:kern w:val="0"/>
                <w14:ligatures w14:val="none"/>
              </w:rPr>
            </w:pPr>
            <w:r w:rsidRPr="000842E6">
              <w:rPr>
                <w:rFonts w:ascii="Calibri" w:eastAsia="Times New Roman" w:hAnsi="Calibri" w:cs="Calibri"/>
                <w:b/>
                <w:bCs/>
                <w:color w:val="000000"/>
                <w:kern w:val="0"/>
                <w14:ligatures w14:val="none"/>
              </w:rPr>
              <w:t>Fertilizer</w:t>
            </w:r>
          </w:p>
        </w:tc>
        <w:tc>
          <w:tcPr>
            <w:tcW w:w="1133" w:type="pct"/>
            <w:tcBorders>
              <w:top w:val="single" w:sz="4" w:space="0" w:color="auto"/>
              <w:left w:val="nil"/>
              <w:bottom w:val="single" w:sz="4" w:space="0" w:color="auto"/>
              <w:right w:val="single" w:sz="4" w:space="0" w:color="auto"/>
            </w:tcBorders>
            <w:shd w:val="clear" w:color="auto" w:fill="auto"/>
            <w:noWrap/>
            <w:vAlign w:val="bottom"/>
            <w:hideMark/>
          </w:tcPr>
          <w:p w14:paraId="0B658880" w14:textId="77777777" w:rsidR="004E2929" w:rsidRDefault="00633E5B" w:rsidP="00362E9D">
            <w:pPr>
              <w:spacing w:after="0" w:line="240" w:lineRule="auto"/>
              <w:jc w:val="center"/>
              <w:rPr>
                <w:rFonts w:ascii="Calibri" w:eastAsia="Times New Roman" w:hAnsi="Calibri" w:cs="Calibri"/>
                <w:b/>
                <w:bCs/>
                <w:color w:val="000000"/>
                <w:kern w:val="0"/>
                <w14:ligatures w14:val="none"/>
              </w:rPr>
            </w:pPr>
            <w:r w:rsidRPr="000842E6">
              <w:rPr>
                <w:rFonts w:ascii="Calibri" w:eastAsia="Times New Roman" w:hAnsi="Calibri" w:cs="Calibri"/>
                <w:b/>
                <w:bCs/>
                <w:color w:val="000000"/>
                <w:kern w:val="0"/>
                <w14:ligatures w14:val="none"/>
              </w:rPr>
              <w:t>Model 1 EF</w:t>
            </w:r>
            <w:r w:rsidR="006F2EBB">
              <w:rPr>
                <w:rFonts w:ascii="Calibri" w:eastAsia="Times New Roman" w:hAnsi="Calibri" w:cs="Calibri"/>
                <w:b/>
                <w:bCs/>
                <w:color w:val="000000"/>
                <w:kern w:val="0"/>
                <w14:ligatures w14:val="none"/>
              </w:rPr>
              <w:t xml:space="preserve"> </w:t>
            </w:r>
          </w:p>
          <w:p w14:paraId="1F272AF6" w14:textId="45B0A45B" w:rsidR="00633E5B" w:rsidRPr="000842E6" w:rsidRDefault="006F2EBB" w:rsidP="00362E9D">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w:t>
            </w:r>
            <w:r>
              <w:rPr>
                <w:rFonts w:ascii="Calibri" w:eastAsia="Times New Roman" w:hAnsi="Calibri" w:cs="Calibri"/>
                <w:b/>
                <w:bCs/>
                <w:color w:val="000000"/>
                <w:kern w:val="0"/>
                <w14:ligatures w14:val="none"/>
              </w:rPr>
              <w:fldChar w:fldCharType="begin"/>
            </w:r>
            <w:r>
              <w:rPr>
                <w:rFonts w:ascii="Calibri" w:eastAsia="Times New Roman" w:hAnsi="Calibri" w:cs="Calibri"/>
                <w:b/>
                <w:bCs/>
                <w:color w:val="000000"/>
                <w:kern w:val="0"/>
                <w14:ligatures w14:val="none"/>
              </w:rPr>
              <w:instrText xml:space="preserve"> REF _Ref150687562 \h </w:instrText>
            </w:r>
            <w:r>
              <w:rPr>
                <w:rFonts w:ascii="Calibri" w:eastAsia="Times New Roman" w:hAnsi="Calibri" w:cs="Calibri"/>
                <w:b/>
                <w:bCs/>
                <w:color w:val="000000"/>
                <w:kern w:val="0"/>
                <w14:ligatures w14:val="none"/>
              </w:rPr>
            </w:r>
            <w:r>
              <w:rPr>
                <w:rFonts w:ascii="Calibri" w:eastAsia="Times New Roman" w:hAnsi="Calibri" w:cs="Calibri"/>
                <w:b/>
                <w:bCs/>
                <w:color w:val="000000"/>
                <w:kern w:val="0"/>
                <w14:ligatures w14:val="none"/>
              </w:rPr>
              <w:fldChar w:fldCharType="separate"/>
            </w:r>
            <w:r w:rsidR="00A42D66" w:rsidRPr="00763625">
              <w:t xml:space="preserve">Equation </w:t>
            </w:r>
            <w:r w:rsidR="00A42D66">
              <w:rPr>
                <w:noProof/>
              </w:rPr>
              <w:t>20</w:t>
            </w:r>
            <w:r>
              <w:rPr>
                <w:rFonts w:ascii="Calibri" w:eastAsia="Times New Roman" w:hAnsi="Calibri" w:cs="Calibri"/>
                <w:b/>
                <w:bCs/>
                <w:color w:val="000000"/>
                <w:kern w:val="0"/>
                <w14:ligatures w14:val="none"/>
              </w:rPr>
              <w:fldChar w:fldCharType="end"/>
            </w:r>
            <w:r w:rsidR="004E2929">
              <w:rPr>
                <w:rFonts w:ascii="Calibri" w:eastAsia="Times New Roman" w:hAnsi="Calibri" w:cs="Calibri"/>
                <w:b/>
                <w:bCs/>
                <w:color w:val="000000"/>
                <w:kern w:val="0"/>
                <w14:ligatures w14:val="none"/>
              </w:rPr>
              <w:t>)</w:t>
            </w:r>
          </w:p>
        </w:tc>
        <w:tc>
          <w:tcPr>
            <w:tcW w:w="1076" w:type="pct"/>
            <w:tcBorders>
              <w:top w:val="single" w:sz="4" w:space="0" w:color="auto"/>
              <w:left w:val="nil"/>
              <w:bottom w:val="single" w:sz="4" w:space="0" w:color="auto"/>
              <w:right w:val="single" w:sz="4" w:space="0" w:color="auto"/>
            </w:tcBorders>
            <w:shd w:val="clear" w:color="auto" w:fill="auto"/>
            <w:noWrap/>
            <w:vAlign w:val="bottom"/>
            <w:hideMark/>
          </w:tcPr>
          <w:p w14:paraId="111BEFB2" w14:textId="77777777" w:rsidR="00633E5B" w:rsidRDefault="00633E5B" w:rsidP="00362E9D">
            <w:pPr>
              <w:spacing w:after="0" w:line="240" w:lineRule="auto"/>
              <w:jc w:val="center"/>
              <w:rPr>
                <w:rFonts w:ascii="Calibri" w:eastAsia="Times New Roman" w:hAnsi="Calibri" w:cs="Calibri"/>
                <w:b/>
                <w:bCs/>
                <w:color w:val="000000"/>
                <w:kern w:val="0"/>
                <w14:ligatures w14:val="none"/>
              </w:rPr>
            </w:pPr>
            <w:r w:rsidRPr="000842E6">
              <w:rPr>
                <w:rFonts w:ascii="Calibri" w:eastAsia="Times New Roman" w:hAnsi="Calibri" w:cs="Calibri"/>
                <w:b/>
                <w:bCs/>
                <w:color w:val="000000"/>
                <w:kern w:val="0"/>
                <w14:ligatures w14:val="none"/>
              </w:rPr>
              <w:t>Model 2 EF</w:t>
            </w:r>
          </w:p>
          <w:p w14:paraId="3CA7E5BA" w14:textId="7F44BC4B" w:rsidR="004E2929" w:rsidRPr="000842E6" w:rsidRDefault="004E2929" w:rsidP="00362E9D">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w:t>
            </w:r>
            <w:r w:rsidR="00824CB6">
              <w:rPr>
                <w:rFonts w:ascii="Calibri" w:eastAsia="Times New Roman" w:hAnsi="Calibri" w:cs="Calibri"/>
                <w:b/>
                <w:bCs/>
                <w:color w:val="000000"/>
                <w:kern w:val="0"/>
                <w14:ligatures w14:val="none"/>
              </w:rPr>
              <w:fldChar w:fldCharType="begin"/>
            </w:r>
            <w:r w:rsidR="00824CB6">
              <w:rPr>
                <w:rFonts w:ascii="Calibri" w:eastAsia="Times New Roman" w:hAnsi="Calibri" w:cs="Calibri"/>
                <w:b/>
                <w:bCs/>
                <w:color w:val="000000"/>
                <w:kern w:val="0"/>
                <w14:ligatures w14:val="none"/>
              </w:rPr>
              <w:instrText xml:space="preserve"> REF _Ref150687562 \h </w:instrText>
            </w:r>
            <w:r w:rsidR="00824CB6">
              <w:rPr>
                <w:rFonts w:ascii="Calibri" w:eastAsia="Times New Roman" w:hAnsi="Calibri" w:cs="Calibri"/>
                <w:b/>
                <w:bCs/>
                <w:color w:val="000000"/>
                <w:kern w:val="0"/>
                <w14:ligatures w14:val="none"/>
              </w:rPr>
            </w:r>
            <w:r w:rsidR="00824CB6">
              <w:rPr>
                <w:rFonts w:ascii="Calibri" w:eastAsia="Times New Roman" w:hAnsi="Calibri" w:cs="Calibri"/>
                <w:b/>
                <w:bCs/>
                <w:color w:val="000000"/>
                <w:kern w:val="0"/>
                <w14:ligatures w14:val="none"/>
              </w:rPr>
              <w:fldChar w:fldCharType="separate"/>
            </w:r>
            <w:r w:rsidR="00A42D66" w:rsidRPr="00763625">
              <w:t xml:space="preserve">Equation </w:t>
            </w:r>
            <w:r w:rsidR="00A42D66">
              <w:rPr>
                <w:noProof/>
              </w:rPr>
              <w:t>20</w:t>
            </w:r>
            <w:r w:rsidR="00824CB6">
              <w:rPr>
                <w:rFonts w:ascii="Calibri" w:eastAsia="Times New Roman" w:hAnsi="Calibri" w:cs="Calibri"/>
                <w:b/>
                <w:bCs/>
                <w:color w:val="000000"/>
                <w:kern w:val="0"/>
                <w14:ligatures w14:val="none"/>
              </w:rPr>
              <w:fldChar w:fldCharType="end"/>
            </w:r>
            <w:r w:rsidR="00824CB6">
              <w:rPr>
                <w:rFonts w:ascii="Calibri" w:eastAsia="Times New Roman" w:hAnsi="Calibri" w:cs="Calibri"/>
                <w:b/>
                <w:bCs/>
                <w:color w:val="000000"/>
                <w:kern w:val="0"/>
                <w14:ligatures w14:val="none"/>
              </w:rPr>
              <w:t>)</w:t>
            </w:r>
          </w:p>
        </w:tc>
        <w:tc>
          <w:tcPr>
            <w:tcW w:w="1063" w:type="pct"/>
            <w:tcBorders>
              <w:top w:val="single" w:sz="4" w:space="0" w:color="auto"/>
              <w:left w:val="nil"/>
              <w:bottom w:val="single" w:sz="4" w:space="0" w:color="auto"/>
              <w:right w:val="single" w:sz="4" w:space="0" w:color="auto"/>
            </w:tcBorders>
            <w:shd w:val="clear" w:color="auto" w:fill="auto"/>
            <w:noWrap/>
            <w:vAlign w:val="bottom"/>
            <w:hideMark/>
          </w:tcPr>
          <w:p w14:paraId="2DCA39AF" w14:textId="77777777" w:rsidR="00633E5B" w:rsidRDefault="00633E5B" w:rsidP="00362E9D">
            <w:pPr>
              <w:spacing w:after="0" w:line="240" w:lineRule="auto"/>
              <w:jc w:val="center"/>
              <w:rPr>
                <w:rFonts w:ascii="Calibri" w:eastAsia="Times New Roman" w:hAnsi="Calibri" w:cs="Calibri"/>
                <w:b/>
                <w:bCs/>
                <w:color w:val="000000"/>
                <w:kern w:val="0"/>
                <w14:ligatures w14:val="none"/>
              </w:rPr>
            </w:pPr>
            <w:r w:rsidRPr="000842E6">
              <w:rPr>
                <w:rFonts w:ascii="Calibri" w:eastAsia="Times New Roman" w:hAnsi="Calibri" w:cs="Calibri"/>
                <w:b/>
                <w:bCs/>
                <w:color w:val="000000"/>
                <w:kern w:val="0"/>
                <w14:ligatures w14:val="none"/>
              </w:rPr>
              <w:t>Model 3 EF</w:t>
            </w:r>
          </w:p>
          <w:p w14:paraId="1024D98E" w14:textId="51946DED" w:rsidR="00824CB6" w:rsidRPr="000842E6" w:rsidRDefault="00824CB6" w:rsidP="00362E9D">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w:t>
            </w:r>
            <w:r>
              <w:rPr>
                <w:rFonts w:ascii="Calibri" w:eastAsia="Times New Roman" w:hAnsi="Calibri" w:cs="Calibri"/>
                <w:b/>
                <w:bCs/>
                <w:color w:val="000000"/>
                <w:kern w:val="0"/>
                <w14:ligatures w14:val="none"/>
              </w:rPr>
              <w:fldChar w:fldCharType="begin"/>
            </w:r>
            <w:r>
              <w:rPr>
                <w:rFonts w:ascii="Calibri" w:eastAsia="Times New Roman" w:hAnsi="Calibri" w:cs="Calibri"/>
                <w:b/>
                <w:bCs/>
                <w:color w:val="000000"/>
                <w:kern w:val="0"/>
                <w14:ligatures w14:val="none"/>
              </w:rPr>
              <w:instrText xml:space="preserve"> REF _Ref150698177 \h </w:instrText>
            </w:r>
            <w:r>
              <w:rPr>
                <w:rFonts w:ascii="Calibri" w:eastAsia="Times New Roman" w:hAnsi="Calibri" w:cs="Calibri"/>
                <w:b/>
                <w:bCs/>
                <w:color w:val="000000"/>
                <w:kern w:val="0"/>
                <w14:ligatures w14:val="none"/>
              </w:rPr>
            </w:r>
            <w:r>
              <w:rPr>
                <w:rFonts w:ascii="Calibri" w:eastAsia="Times New Roman" w:hAnsi="Calibri" w:cs="Calibri"/>
                <w:b/>
                <w:bCs/>
                <w:color w:val="000000"/>
                <w:kern w:val="0"/>
                <w14:ligatures w14:val="none"/>
              </w:rPr>
              <w:fldChar w:fldCharType="separate"/>
            </w:r>
            <w:r w:rsidR="00A42D66" w:rsidRPr="00763625">
              <w:t xml:space="preserve">Equation </w:t>
            </w:r>
            <w:r w:rsidR="00A42D66">
              <w:rPr>
                <w:noProof/>
              </w:rPr>
              <w:t>21</w:t>
            </w:r>
            <w:r>
              <w:rPr>
                <w:rFonts w:ascii="Calibri" w:eastAsia="Times New Roman" w:hAnsi="Calibri" w:cs="Calibri"/>
                <w:b/>
                <w:bCs/>
                <w:color w:val="000000"/>
                <w:kern w:val="0"/>
                <w14:ligatures w14:val="none"/>
              </w:rPr>
              <w:fldChar w:fldCharType="end"/>
            </w:r>
            <w:r>
              <w:rPr>
                <w:rFonts w:ascii="Calibri" w:eastAsia="Times New Roman" w:hAnsi="Calibri" w:cs="Calibri"/>
                <w:b/>
                <w:bCs/>
                <w:color w:val="000000"/>
                <w:kern w:val="0"/>
                <w14:ligatures w14:val="none"/>
              </w:rPr>
              <w:t>)</w:t>
            </w:r>
          </w:p>
        </w:tc>
      </w:tr>
      <w:tr w:rsidR="00633E5B" w:rsidRPr="000842E6" w14:paraId="1E06D353"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49540CEA"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cotton</w:t>
            </w:r>
          </w:p>
        </w:tc>
        <w:tc>
          <w:tcPr>
            <w:tcW w:w="935" w:type="pct"/>
            <w:tcBorders>
              <w:top w:val="nil"/>
              <w:left w:val="nil"/>
              <w:bottom w:val="single" w:sz="4" w:space="0" w:color="auto"/>
              <w:right w:val="single" w:sz="4" w:space="0" w:color="auto"/>
            </w:tcBorders>
            <w:shd w:val="clear" w:color="auto" w:fill="auto"/>
            <w:noWrap/>
            <w:vAlign w:val="bottom"/>
            <w:hideMark/>
          </w:tcPr>
          <w:p w14:paraId="38805A07"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2F0AA366"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0.796(±0.584)</w:t>
            </w:r>
          </w:p>
        </w:tc>
        <w:tc>
          <w:tcPr>
            <w:tcW w:w="1076" w:type="pct"/>
            <w:tcBorders>
              <w:top w:val="nil"/>
              <w:left w:val="nil"/>
              <w:bottom w:val="single" w:sz="4" w:space="0" w:color="auto"/>
              <w:right w:val="single" w:sz="4" w:space="0" w:color="auto"/>
            </w:tcBorders>
            <w:shd w:val="clear" w:color="auto" w:fill="auto"/>
            <w:noWrap/>
            <w:vAlign w:val="bottom"/>
            <w:hideMark/>
          </w:tcPr>
          <w:p w14:paraId="462B4643"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0.778(±0.644)</w:t>
            </w:r>
          </w:p>
        </w:tc>
        <w:tc>
          <w:tcPr>
            <w:tcW w:w="1063" w:type="pct"/>
            <w:tcBorders>
              <w:top w:val="nil"/>
              <w:left w:val="nil"/>
              <w:bottom w:val="single" w:sz="4" w:space="0" w:color="auto"/>
              <w:right w:val="single" w:sz="4" w:space="0" w:color="auto"/>
            </w:tcBorders>
            <w:shd w:val="clear" w:color="auto" w:fill="auto"/>
            <w:noWrap/>
            <w:vAlign w:val="center"/>
            <w:hideMark/>
          </w:tcPr>
          <w:p w14:paraId="053359C0"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0.37(±0.205)</w:t>
            </w:r>
          </w:p>
        </w:tc>
      </w:tr>
      <w:tr w:rsidR="00633E5B" w:rsidRPr="000842E6" w14:paraId="2FB15690"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6E5CFF4"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legume</w:t>
            </w:r>
          </w:p>
        </w:tc>
        <w:tc>
          <w:tcPr>
            <w:tcW w:w="935" w:type="pct"/>
            <w:tcBorders>
              <w:top w:val="nil"/>
              <w:left w:val="nil"/>
              <w:bottom w:val="single" w:sz="4" w:space="0" w:color="auto"/>
              <w:right w:val="single" w:sz="4" w:space="0" w:color="auto"/>
            </w:tcBorders>
            <w:shd w:val="clear" w:color="auto" w:fill="auto"/>
            <w:noWrap/>
            <w:vAlign w:val="bottom"/>
            <w:hideMark/>
          </w:tcPr>
          <w:p w14:paraId="39676AFB"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 &amp; Org</w:t>
            </w:r>
          </w:p>
        </w:tc>
        <w:tc>
          <w:tcPr>
            <w:tcW w:w="1133" w:type="pct"/>
            <w:tcBorders>
              <w:top w:val="nil"/>
              <w:left w:val="nil"/>
              <w:bottom w:val="single" w:sz="4" w:space="0" w:color="auto"/>
              <w:right w:val="single" w:sz="4" w:space="0" w:color="auto"/>
            </w:tcBorders>
            <w:shd w:val="clear" w:color="auto" w:fill="auto"/>
            <w:noWrap/>
            <w:vAlign w:val="bottom"/>
            <w:hideMark/>
          </w:tcPr>
          <w:p w14:paraId="4F7FE085"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0.17(±0.07)</w:t>
            </w:r>
          </w:p>
        </w:tc>
        <w:tc>
          <w:tcPr>
            <w:tcW w:w="1076" w:type="pct"/>
            <w:tcBorders>
              <w:top w:val="nil"/>
              <w:left w:val="nil"/>
              <w:bottom w:val="single" w:sz="4" w:space="0" w:color="auto"/>
              <w:right w:val="single" w:sz="4" w:space="0" w:color="auto"/>
            </w:tcBorders>
            <w:shd w:val="clear" w:color="auto" w:fill="auto"/>
            <w:noWrap/>
            <w:vAlign w:val="bottom"/>
            <w:hideMark/>
          </w:tcPr>
          <w:p w14:paraId="77D53723"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0.17(±0.07)</w:t>
            </w:r>
          </w:p>
        </w:tc>
        <w:tc>
          <w:tcPr>
            <w:tcW w:w="10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9B13E56"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0.14(±0.165)</w:t>
            </w:r>
          </w:p>
        </w:tc>
      </w:tr>
      <w:tr w:rsidR="00633E5B" w:rsidRPr="000842E6" w14:paraId="719FCD74"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4152ACAD"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legume</w:t>
            </w:r>
          </w:p>
        </w:tc>
        <w:tc>
          <w:tcPr>
            <w:tcW w:w="935" w:type="pct"/>
            <w:tcBorders>
              <w:top w:val="nil"/>
              <w:left w:val="nil"/>
              <w:bottom w:val="single" w:sz="4" w:space="0" w:color="auto"/>
              <w:right w:val="single" w:sz="4" w:space="0" w:color="auto"/>
            </w:tcBorders>
            <w:shd w:val="clear" w:color="auto" w:fill="auto"/>
            <w:noWrap/>
            <w:vAlign w:val="bottom"/>
            <w:hideMark/>
          </w:tcPr>
          <w:p w14:paraId="1BB744F0"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60DC67BA"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0.189(±0.063)</w:t>
            </w:r>
          </w:p>
        </w:tc>
        <w:tc>
          <w:tcPr>
            <w:tcW w:w="1076" w:type="pct"/>
            <w:tcBorders>
              <w:top w:val="nil"/>
              <w:left w:val="nil"/>
              <w:bottom w:val="single" w:sz="4" w:space="0" w:color="auto"/>
              <w:right w:val="single" w:sz="4" w:space="0" w:color="auto"/>
            </w:tcBorders>
            <w:shd w:val="clear" w:color="auto" w:fill="auto"/>
            <w:noWrap/>
            <w:vAlign w:val="bottom"/>
            <w:hideMark/>
          </w:tcPr>
          <w:p w14:paraId="028441C9"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0.178(±0.057)</w:t>
            </w:r>
          </w:p>
        </w:tc>
        <w:tc>
          <w:tcPr>
            <w:tcW w:w="1063" w:type="pct"/>
            <w:vMerge/>
            <w:tcBorders>
              <w:top w:val="nil"/>
              <w:left w:val="single" w:sz="4" w:space="0" w:color="auto"/>
              <w:bottom w:val="single" w:sz="4" w:space="0" w:color="000000"/>
              <w:right w:val="single" w:sz="4" w:space="0" w:color="auto"/>
            </w:tcBorders>
            <w:vAlign w:val="center"/>
            <w:hideMark/>
          </w:tcPr>
          <w:p w14:paraId="26DC6F1F"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08E236DC"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1A99E024"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legume</w:t>
            </w:r>
          </w:p>
        </w:tc>
        <w:tc>
          <w:tcPr>
            <w:tcW w:w="935" w:type="pct"/>
            <w:tcBorders>
              <w:top w:val="nil"/>
              <w:left w:val="nil"/>
              <w:bottom w:val="single" w:sz="4" w:space="0" w:color="auto"/>
              <w:right w:val="single" w:sz="4" w:space="0" w:color="auto"/>
            </w:tcBorders>
            <w:shd w:val="clear" w:color="auto" w:fill="auto"/>
            <w:noWrap/>
            <w:vAlign w:val="bottom"/>
            <w:hideMark/>
          </w:tcPr>
          <w:p w14:paraId="1C388871"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Organic</w:t>
            </w:r>
          </w:p>
        </w:tc>
        <w:tc>
          <w:tcPr>
            <w:tcW w:w="1133" w:type="pct"/>
            <w:tcBorders>
              <w:top w:val="nil"/>
              <w:left w:val="nil"/>
              <w:bottom w:val="single" w:sz="4" w:space="0" w:color="auto"/>
              <w:right w:val="single" w:sz="4" w:space="0" w:color="auto"/>
            </w:tcBorders>
            <w:shd w:val="clear" w:color="auto" w:fill="auto"/>
            <w:noWrap/>
            <w:vAlign w:val="bottom"/>
            <w:hideMark/>
          </w:tcPr>
          <w:p w14:paraId="3FD715D7"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0.101(±0.069)</w:t>
            </w:r>
          </w:p>
        </w:tc>
        <w:tc>
          <w:tcPr>
            <w:tcW w:w="1076" w:type="pct"/>
            <w:tcBorders>
              <w:top w:val="nil"/>
              <w:left w:val="nil"/>
              <w:bottom w:val="single" w:sz="4" w:space="0" w:color="auto"/>
              <w:right w:val="single" w:sz="4" w:space="0" w:color="auto"/>
            </w:tcBorders>
            <w:shd w:val="clear" w:color="auto" w:fill="auto"/>
            <w:noWrap/>
            <w:vAlign w:val="bottom"/>
            <w:hideMark/>
          </w:tcPr>
          <w:p w14:paraId="396DBB30"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0.067(±0.043)</w:t>
            </w:r>
          </w:p>
        </w:tc>
        <w:tc>
          <w:tcPr>
            <w:tcW w:w="1063" w:type="pct"/>
            <w:vMerge/>
            <w:tcBorders>
              <w:top w:val="nil"/>
              <w:left w:val="single" w:sz="4" w:space="0" w:color="auto"/>
              <w:bottom w:val="single" w:sz="4" w:space="0" w:color="000000"/>
              <w:right w:val="single" w:sz="4" w:space="0" w:color="auto"/>
            </w:tcBorders>
            <w:vAlign w:val="center"/>
            <w:hideMark/>
          </w:tcPr>
          <w:p w14:paraId="41B2F15C"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17113C62"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695F40A1"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maize</w:t>
            </w:r>
          </w:p>
        </w:tc>
        <w:tc>
          <w:tcPr>
            <w:tcW w:w="935" w:type="pct"/>
            <w:tcBorders>
              <w:top w:val="nil"/>
              <w:left w:val="nil"/>
              <w:bottom w:val="single" w:sz="4" w:space="0" w:color="auto"/>
              <w:right w:val="single" w:sz="4" w:space="0" w:color="auto"/>
            </w:tcBorders>
            <w:shd w:val="clear" w:color="auto" w:fill="auto"/>
            <w:noWrap/>
            <w:vAlign w:val="bottom"/>
            <w:hideMark/>
          </w:tcPr>
          <w:p w14:paraId="063F4EDD"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 &amp; Org</w:t>
            </w:r>
          </w:p>
        </w:tc>
        <w:tc>
          <w:tcPr>
            <w:tcW w:w="1133" w:type="pct"/>
            <w:tcBorders>
              <w:top w:val="nil"/>
              <w:left w:val="nil"/>
              <w:bottom w:val="single" w:sz="4" w:space="0" w:color="auto"/>
              <w:right w:val="single" w:sz="4" w:space="0" w:color="auto"/>
            </w:tcBorders>
            <w:shd w:val="clear" w:color="auto" w:fill="auto"/>
            <w:noWrap/>
            <w:vAlign w:val="bottom"/>
            <w:hideMark/>
          </w:tcPr>
          <w:p w14:paraId="45C116C1"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0.604(±0.501)</w:t>
            </w:r>
          </w:p>
        </w:tc>
        <w:tc>
          <w:tcPr>
            <w:tcW w:w="1076" w:type="pct"/>
            <w:tcBorders>
              <w:top w:val="nil"/>
              <w:left w:val="nil"/>
              <w:bottom w:val="single" w:sz="4" w:space="0" w:color="auto"/>
              <w:right w:val="single" w:sz="4" w:space="0" w:color="auto"/>
            </w:tcBorders>
            <w:shd w:val="clear" w:color="auto" w:fill="auto"/>
            <w:noWrap/>
            <w:vAlign w:val="bottom"/>
            <w:hideMark/>
          </w:tcPr>
          <w:p w14:paraId="1B92B2DF"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0.245(±0.175)</w:t>
            </w:r>
          </w:p>
        </w:tc>
        <w:tc>
          <w:tcPr>
            <w:tcW w:w="10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5E4D6CC"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0.6(±0.05)</w:t>
            </w:r>
          </w:p>
        </w:tc>
      </w:tr>
      <w:tr w:rsidR="00633E5B" w:rsidRPr="000842E6" w14:paraId="13C536FA"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B464123"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maize</w:t>
            </w:r>
          </w:p>
        </w:tc>
        <w:tc>
          <w:tcPr>
            <w:tcW w:w="935" w:type="pct"/>
            <w:tcBorders>
              <w:top w:val="nil"/>
              <w:left w:val="nil"/>
              <w:bottom w:val="single" w:sz="4" w:space="0" w:color="auto"/>
              <w:right w:val="single" w:sz="4" w:space="0" w:color="auto"/>
            </w:tcBorders>
            <w:shd w:val="clear" w:color="auto" w:fill="auto"/>
            <w:noWrap/>
            <w:vAlign w:val="bottom"/>
            <w:hideMark/>
          </w:tcPr>
          <w:p w14:paraId="213DA4C6"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54E6F73A"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0.546(±0.401)</w:t>
            </w:r>
          </w:p>
        </w:tc>
        <w:tc>
          <w:tcPr>
            <w:tcW w:w="1076" w:type="pct"/>
            <w:tcBorders>
              <w:top w:val="nil"/>
              <w:left w:val="nil"/>
              <w:bottom w:val="single" w:sz="4" w:space="0" w:color="auto"/>
              <w:right w:val="single" w:sz="4" w:space="0" w:color="auto"/>
            </w:tcBorders>
            <w:shd w:val="clear" w:color="auto" w:fill="auto"/>
            <w:noWrap/>
            <w:vAlign w:val="bottom"/>
            <w:hideMark/>
          </w:tcPr>
          <w:p w14:paraId="3BA747DC"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0.565(±0.13)</w:t>
            </w:r>
          </w:p>
        </w:tc>
        <w:tc>
          <w:tcPr>
            <w:tcW w:w="1063" w:type="pct"/>
            <w:vMerge/>
            <w:tcBorders>
              <w:top w:val="nil"/>
              <w:left w:val="single" w:sz="4" w:space="0" w:color="auto"/>
              <w:bottom w:val="single" w:sz="4" w:space="0" w:color="000000"/>
              <w:right w:val="single" w:sz="4" w:space="0" w:color="auto"/>
            </w:tcBorders>
            <w:vAlign w:val="center"/>
            <w:hideMark/>
          </w:tcPr>
          <w:p w14:paraId="1B7C89F5"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13AD8A94"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FDAC66D"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maize</w:t>
            </w:r>
          </w:p>
        </w:tc>
        <w:tc>
          <w:tcPr>
            <w:tcW w:w="935" w:type="pct"/>
            <w:tcBorders>
              <w:top w:val="nil"/>
              <w:left w:val="nil"/>
              <w:bottom w:val="single" w:sz="4" w:space="0" w:color="auto"/>
              <w:right w:val="single" w:sz="4" w:space="0" w:color="auto"/>
            </w:tcBorders>
            <w:shd w:val="clear" w:color="auto" w:fill="auto"/>
            <w:noWrap/>
            <w:vAlign w:val="bottom"/>
            <w:hideMark/>
          </w:tcPr>
          <w:p w14:paraId="56FB0083"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Organic</w:t>
            </w:r>
          </w:p>
        </w:tc>
        <w:tc>
          <w:tcPr>
            <w:tcW w:w="1133" w:type="pct"/>
            <w:tcBorders>
              <w:top w:val="nil"/>
              <w:left w:val="nil"/>
              <w:bottom w:val="single" w:sz="4" w:space="0" w:color="auto"/>
              <w:right w:val="single" w:sz="4" w:space="0" w:color="auto"/>
            </w:tcBorders>
            <w:shd w:val="clear" w:color="auto" w:fill="auto"/>
            <w:noWrap/>
            <w:vAlign w:val="bottom"/>
            <w:hideMark/>
          </w:tcPr>
          <w:p w14:paraId="764F9547"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0.564(±0.364)</w:t>
            </w:r>
          </w:p>
        </w:tc>
        <w:tc>
          <w:tcPr>
            <w:tcW w:w="1076" w:type="pct"/>
            <w:tcBorders>
              <w:top w:val="nil"/>
              <w:left w:val="nil"/>
              <w:bottom w:val="single" w:sz="4" w:space="0" w:color="auto"/>
              <w:right w:val="single" w:sz="4" w:space="0" w:color="auto"/>
            </w:tcBorders>
            <w:shd w:val="clear" w:color="auto" w:fill="auto"/>
            <w:noWrap/>
            <w:vAlign w:val="bottom"/>
            <w:hideMark/>
          </w:tcPr>
          <w:p w14:paraId="661EB003"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0.438(±0.287)</w:t>
            </w:r>
          </w:p>
        </w:tc>
        <w:tc>
          <w:tcPr>
            <w:tcW w:w="1063" w:type="pct"/>
            <w:vMerge/>
            <w:tcBorders>
              <w:top w:val="nil"/>
              <w:left w:val="single" w:sz="4" w:space="0" w:color="auto"/>
              <w:bottom w:val="single" w:sz="4" w:space="0" w:color="000000"/>
              <w:right w:val="single" w:sz="4" w:space="0" w:color="auto"/>
            </w:tcBorders>
            <w:vAlign w:val="center"/>
            <w:hideMark/>
          </w:tcPr>
          <w:p w14:paraId="42536098"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20BCE612"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3A9FDB3"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other</w:t>
            </w:r>
          </w:p>
        </w:tc>
        <w:tc>
          <w:tcPr>
            <w:tcW w:w="935" w:type="pct"/>
            <w:tcBorders>
              <w:top w:val="nil"/>
              <w:left w:val="nil"/>
              <w:bottom w:val="single" w:sz="4" w:space="0" w:color="auto"/>
              <w:right w:val="single" w:sz="4" w:space="0" w:color="auto"/>
            </w:tcBorders>
            <w:shd w:val="clear" w:color="auto" w:fill="auto"/>
            <w:noWrap/>
            <w:vAlign w:val="bottom"/>
            <w:hideMark/>
          </w:tcPr>
          <w:p w14:paraId="2B767CC4"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 &amp; Org</w:t>
            </w:r>
          </w:p>
        </w:tc>
        <w:tc>
          <w:tcPr>
            <w:tcW w:w="1133" w:type="pct"/>
            <w:tcBorders>
              <w:top w:val="nil"/>
              <w:left w:val="nil"/>
              <w:bottom w:val="single" w:sz="4" w:space="0" w:color="auto"/>
              <w:right w:val="single" w:sz="4" w:space="0" w:color="auto"/>
            </w:tcBorders>
            <w:shd w:val="clear" w:color="auto" w:fill="auto"/>
            <w:noWrap/>
            <w:vAlign w:val="bottom"/>
            <w:hideMark/>
          </w:tcPr>
          <w:p w14:paraId="7B9D42A4"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0.443(±0.327)</w:t>
            </w:r>
          </w:p>
        </w:tc>
        <w:tc>
          <w:tcPr>
            <w:tcW w:w="1076" w:type="pct"/>
            <w:tcBorders>
              <w:top w:val="nil"/>
              <w:left w:val="nil"/>
              <w:bottom w:val="single" w:sz="4" w:space="0" w:color="auto"/>
              <w:right w:val="single" w:sz="4" w:space="0" w:color="auto"/>
            </w:tcBorders>
            <w:shd w:val="clear" w:color="auto" w:fill="auto"/>
            <w:noWrap/>
            <w:vAlign w:val="bottom"/>
            <w:hideMark/>
          </w:tcPr>
          <w:p w14:paraId="5B128CCE"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0.35(±0.132)</w:t>
            </w:r>
          </w:p>
        </w:tc>
        <w:tc>
          <w:tcPr>
            <w:tcW w:w="10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B0A528"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0.476(±0.064)</w:t>
            </w:r>
          </w:p>
        </w:tc>
      </w:tr>
      <w:tr w:rsidR="00633E5B" w:rsidRPr="000842E6" w14:paraId="37594D62"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9D301CE"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other</w:t>
            </w:r>
          </w:p>
        </w:tc>
        <w:tc>
          <w:tcPr>
            <w:tcW w:w="935" w:type="pct"/>
            <w:tcBorders>
              <w:top w:val="nil"/>
              <w:left w:val="nil"/>
              <w:bottom w:val="single" w:sz="4" w:space="0" w:color="auto"/>
              <w:right w:val="single" w:sz="4" w:space="0" w:color="auto"/>
            </w:tcBorders>
            <w:shd w:val="clear" w:color="auto" w:fill="auto"/>
            <w:noWrap/>
            <w:vAlign w:val="bottom"/>
            <w:hideMark/>
          </w:tcPr>
          <w:p w14:paraId="7EF8F753"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303533E6"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0.483(±0.424)</w:t>
            </w:r>
          </w:p>
        </w:tc>
        <w:tc>
          <w:tcPr>
            <w:tcW w:w="1076" w:type="pct"/>
            <w:tcBorders>
              <w:top w:val="nil"/>
              <w:left w:val="nil"/>
              <w:bottom w:val="single" w:sz="4" w:space="0" w:color="auto"/>
              <w:right w:val="single" w:sz="4" w:space="0" w:color="auto"/>
            </w:tcBorders>
            <w:shd w:val="clear" w:color="auto" w:fill="auto"/>
            <w:noWrap/>
            <w:vAlign w:val="bottom"/>
            <w:hideMark/>
          </w:tcPr>
          <w:p w14:paraId="0414C511"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0.481(±0.119)</w:t>
            </w:r>
          </w:p>
        </w:tc>
        <w:tc>
          <w:tcPr>
            <w:tcW w:w="1063" w:type="pct"/>
            <w:vMerge/>
            <w:tcBorders>
              <w:top w:val="nil"/>
              <w:left w:val="single" w:sz="4" w:space="0" w:color="auto"/>
              <w:bottom w:val="single" w:sz="4" w:space="0" w:color="000000"/>
              <w:right w:val="single" w:sz="4" w:space="0" w:color="auto"/>
            </w:tcBorders>
            <w:vAlign w:val="center"/>
            <w:hideMark/>
          </w:tcPr>
          <w:p w14:paraId="2BD8CDBB"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0185CC50"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77FA8942"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other</w:t>
            </w:r>
          </w:p>
        </w:tc>
        <w:tc>
          <w:tcPr>
            <w:tcW w:w="935" w:type="pct"/>
            <w:tcBorders>
              <w:top w:val="nil"/>
              <w:left w:val="nil"/>
              <w:bottom w:val="single" w:sz="4" w:space="0" w:color="auto"/>
              <w:right w:val="single" w:sz="4" w:space="0" w:color="auto"/>
            </w:tcBorders>
            <w:shd w:val="clear" w:color="auto" w:fill="auto"/>
            <w:noWrap/>
            <w:vAlign w:val="bottom"/>
            <w:hideMark/>
          </w:tcPr>
          <w:p w14:paraId="61708EF4"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Organic</w:t>
            </w:r>
          </w:p>
        </w:tc>
        <w:tc>
          <w:tcPr>
            <w:tcW w:w="1133" w:type="pct"/>
            <w:tcBorders>
              <w:top w:val="nil"/>
              <w:left w:val="nil"/>
              <w:bottom w:val="single" w:sz="4" w:space="0" w:color="auto"/>
              <w:right w:val="single" w:sz="4" w:space="0" w:color="auto"/>
            </w:tcBorders>
            <w:shd w:val="clear" w:color="auto" w:fill="auto"/>
            <w:noWrap/>
            <w:vAlign w:val="bottom"/>
            <w:hideMark/>
          </w:tcPr>
          <w:p w14:paraId="362908B9"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0.386(±0.32)</w:t>
            </w:r>
          </w:p>
        </w:tc>
        <w:tc>
          <w:tcPr>
            <w:tcW w:w="1076" w:type="pct"/>
            <w:tcBorders>
              <w:top w:val="nil"/>
              <w:left w:val="nil"/>
              <w:bottom w:val="single" w:sz="4" w:space="0" w:color="auto"/>
              <w:right w:val="single" w:sz="4" w:space="0" w:color="auto"/>
            </w:tcBorders>
            <w:shd w:val="clear" w:color="auto" w:fill="auto"/>
            <w:noWrap/>
            <w:vAlign w:val="bottom"/>
            <w:hideMark/>
          </w:tcPr>
          <w:p w14:paraId="5F407221"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0.23(±0.182)</w:t>
            </w:r>
          </w:p>
        </w:tc>
        <w:tc>
          <w:tcPr>
            <w:tcW w:w="1063" w:type="pct"/>
            <w:vMerge/>
            <w:tcBorders>
              <w:top w:val="nil"/>
              <w:left w:val="single" w:sz="4" w:space="0" w:color="auto"/>
              <w:bottom w:val="single" w:sz="4" w:space="0" w:color="000000"/>
              <w:right w:val="single" w:sz="4" w:space="0" w:color="auto"/>
            </w:tcBorders>
            <w:vAlign w:val="center"/>
            <w:hideMark/>
          </w:tcPr>
          <w:p w14:paraId="46673C6C"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19EAC83C"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4FBBAB6"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rapeseed</w:t>
            </w:r>
          </w:p>
        </w:tc>
        <w:tc>
          <w:tcPr>
            <w:tcW w:w="935" w:type="pct"/>
            <w:tcBorders>
              <w:top w:val="nil"/>
              <w:left w:val="nil"/>
              <w:bottom w:val="single" w:sz="4" w:space="0" w:color="auto"/>
              <w:right w:val="single" w:sz="4" w:space="0" w:color="auto"/>
            </w:tcBorders>
            <w:shd w:val="clear" w:color="auto" w:fill="auto"/>
            <w:noWrap/>
            <w:vAlign w:val="bottom"/>
            <w:hideMark/>
          </w:tcPr>
          <w:p w14:paraId="48367A96"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6D09A0BE"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0.41(±0.206)</w:t>
            </w:r>
          </w:p>
        </w:tc>
        <w:tc>
          <w:tcPr>
            <w:tcW w:w="1076" w:type="pct"/>
            <w:tcBorders>
              <w:top w:val="nil"/>
              <w:left w:val="nil"/>
              <w:bottom w:val="single" w:sz="4" w:space="0" w:color="auto"/>
              <w:right w:val="single" w:sz="4" w:space="0" w:color="auto"/>
            </w:tcBorders>
            <w:shd w:val="clear" w:color="auto" w:fill="auto"/>
            <w:noWrap/>
            <w:vAlign w:val="bottom"/>
            <w:hideMark/>
          </w:tcPr>
          <w:p w14:paraId="25688838"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0.416(±0.042)</w:t>
            </w:r>
          </w:p>
        </w:tc>
        <w:tc>
          <w:tcPr>
            <w:tcW w:w="1063" w:type="pct"/>
            <w:tcBorders>
              <w:top w:val="nil"/>
              <w:left w:val="nil"/>
              <w:bottom w:val="single" w:sz="4" w:space="0" w:color="auto"/>
              <w:right w:val="single" w:sz="4" w:space="0" w:color="auto"/>
            </w:tcBorders>
            <w:shd w:val="clear" w:color="auto" w:fill="auto"/>
            <w:noWrap/>
            <w:vAlign w:val="center"/>
            <w:hideMark/>
          </w:tcPr>
          <w:p w14:paraId="363E951A"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0.51(±0.165)</w:t>
            </w:r>
          </w:p>
        </w:tc>
      </w:tr>
      <w:tr w:rsidR="00633E5B" w:rsidRPr="000842E6" w14:paraId="66EC0D9C"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5F106BB4"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rice</w:t>
            </w:r>
          </w:p>
        </w:tc>
        <w:tc>
          <w:tcPr>
            <w:tcW w:w="935" w:type="pct"/>
            <w:tcBorders>
              <w:top w:val="nil"/>
              <w:left w:val="nil"/>
              <w:bottom w:val="single" w:sz="4" w:space="0" w:color="auto"/>
              <w:right w:val="single" w:sz="4" w:space="0" w:color="auto"/>
            </w:tcBorders>
            <w:shd w:val="clear" w:color="auto" w:fill="auto"/>
            <w:noWrap/>
            <w:vAlign w:val="bottom"/>
            <w:hideMark/>
          </w:tcPr>
          <w:p w14:paraId="1400C44A"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 &amp; Org</w:t>
            </w:r>
          </w:p>
        </w:tc>
        <w:tc>
          <w:tcPr>
            <w:tcW w:w="1133" w:type="pct"/>
            <w:tcBorders>
              <w:top w:val="nil"/>
              <w:left w:val="nil"/>
              <w:bottom w:val="single" w:sz="4" w:space="0" w:color="auto"/>
              <w:right w:val="single" w:sz="4" w:space="0" w:color="auto"/>
            </w:tcBorders>
            <w:shd w:val="clear" w:color="auto" w:fill="auto"/>
            <w:noWrap/>
            <w:vAlign w:val="bottom"/>
            <w:hideMark/>
          </w:tcPr>
          <w:p w14:paraId="7C7713EF"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0.218(±0.188)</w:t>
            </w:r>
          </w:p>
        </w:tc>
        <w:tc>
          <w:tcPr>
            <w:tcW w:w="1076" w:type="pct"/>
            <w:tcBorders>
              <w:top w:val="nil"/>
              <w:left w:val="nil"/>
              <w:bottom w:val="single" w:sz="4" w:space="0" w:color="auto"/>
              <w:right w:val="single" w:sz="4" w:space="0" w:color="auto"/>
            </w:tcBorders>
            <w:shd w:val="clear" w:color="auto" w:fill="auto"/>
            <w:noWrap/>
            <w:vAlign w:val="bottom"/>
            <w:hideMark/>
          </w:tcPr>
          <w:p w14:paraId="7F44BBD8"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0.221(±0.074)</w:t>
            </w:r>
          </w:p>
        </w:tc>
        <w:tc>
          <w:tcPr>
            <w:tcW w:w="10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AE74FC6"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0.35(±0.05)</w:t>
            </w:r>
          </w:p>
        </w:tc>
      </w:tr>
      <w:tr w:rsidR="00633E5B" w:rsidRPr="000842E6" w14:paraId="32B02A63"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8D2F9BC"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rice</w:t>
            </w:r>
          </w:p>
        </w:tc>
        <w:tc>
          <w:tcPr>
            <w:tcW w:w="935" w:type="pct"/>
            <w:tcBorders>
              <w:top w:val="nil"/>
              <w:left w:val="nil"/>
              <w:bottom w:val="single" w:sz="4" w:space="0" w:color="auto"/>
              <w:right w:val="single" w:sz="4" w:space="0" w:color="auto"/>
            </w:tcBorders>
            <w:shd w:val="clear" w:color="auto" w:fill="auto"/>
            <w:noWrap/>
            <w:vAlign w:val="bottom"/>
            <w:hideMark/>
          </w:tcPr>
          <w:p w14:paraId="20C34F88"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7FCECAA7"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0.31(±0.396)</w:t>
            </w:r>
          </w:p>
        </w:tc>
        <w:tc>
          <w:tcPr>
            <w:tcW w:w="1076" w:type="pct"/>
            <w:tcBorders>
              <w:top w:val="nil"/>
              <w:left w:val="nil"/>
              <w:bottom w:val="single" w:sz="4" w:space="0" w:color="auto"/>
              <w:right w:val="single" w:sz="4" w:space="0" w:color="auto"/>
            </w:tcBorders>
            <w:shd w:val="clear" w:color="auto" w:fill="auto"/>
            <w:noWrap/>
            <w:vAlign w:val="bottom"/>
            <w:hideMark/>
          </w:tcPr>
          <w:p w14:paraId="3B4155FD"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0.331(±0.08)</w:t>
            </w:r>
          </w:p>
        </w:tc>
        <w:tc>
          <w:tcPr>
            <w:tcW w:w="1063" w:type="pct"/>
            <w:vMerge/>
            <w:tcBorders>
              <w:top w:val="nil"/>
              <w:left w:val="single" w:sz="4" w:space="0" w:color="auto"/>
              <w:bottom w:val="single" w:sz="4" w:space="0" w:color="000000"/>
              <w:right w:val="single" w:sz="4" w:space="0" w:color="auto"/>
            </w:tcBorders>
            <w:vAlign w:val="center"/>
            <w:hideMark/>
          </w:tcPr>
          <w:p w14:paraId="548CA559"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28CE588B"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2B56F6C0"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rice</w:t>
            </w:r>
          </w:p>
        </w:tc>
        <w:tc>
          <w:tcPr>
            <w:tcW w:w="935" w:type="pct"/>
            <w:tcBorders>
              <w:top w:val="nil"/>
              <w:left w:val="nil"/>
              <w:bottom w:val="single" w:sz="4" w:space="0" w:color="auto"/>
              <w:right w:val="single" w:sz="4" w:space="0" w:color="auto"/>
            </w:tcBorders>
            <w:shd w:val="clear" w:color="auto" w:fill="auto"/>
            <w:noWrap/>
            <w:vAlign w:val="bottom"/>
            <w:hideMark/>
          </w:tcPr>
          <w:p w14:paraId="4244F4F9"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Organic</w:t>
            </w:r>
          </w:p>
        </w:tc>
        <w:tc>
          <w:tcPr>
            <w:tcW w:w="1133" w:type="pct"/>
            <w:tcBorders>
              <w:top w:val="nil"/>
              <w:left w:val="nil"/>
              <w:bottom w:val="single" w:sz="4" w:space="0" w:color="auto"/>
              <w:right w:val="single" w:sz="4" w:space="0" w:color="auto"/>
            </w:tcBorders>
            <w:shd w:val="clear" w:color="auto" w:fill="auto"/>
            <w:noWrap/>
            <w:vAlign w:val="bottom"/>
            <w:hideMark/>
          </w:tcPr>
          <w:p w14:paraId="6A76CA66"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0.1(±0.07)</w:t>
            </w:r>
          </w:p>
        </w:tc>
        <w:tc>
          <w:tcPr>
            <w:tcW w:w="1076" w:type="pct"/>
            <w:tcBorders>
              <w:top w:val="nil"/>
              <w:left w:val="nil"/>
              <w:bottom w:val="single" w:sz="4" w:space="0" w:color="auto"/>
              <w:right w:val="single" w:sz="4" w:space="0" w:color="auto"/>
            </w:tcBorders>
            <w:shd w:val="clear" w:color="auto" w:fill="auto"/>
            <w:noWrap/>
            <w:vAlign w:val="bottom"/>
            <w:hideMark/>
          </w:tcPr>
          <w:p w14:paraId="6A3F9201"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0.06(±0.16)</w:t>
            </w:r>
          </w:p>
        </w:tc>
        <w:tc>
          <w:tcPr>
            <w:tcW w:w="1063" w:type="pct"/>
            <w:vMerge/>
            <w:tcBorders>
              <w:top w:val="nil"/>
              <w:left w:val="single" w:sz="4" w:space="0" w:color="auto"/>
              <w:bottom w:val="single" w:sz="4" w:space="0" w:color="000000"/>
              <w:right w:val="single" w:sz="4" w:space="0" w:color="auto"/>
            </w:tcBorders>
            <w:vAlign w:val="center"/>
            <w:hideMark/>
          </w:tcPr>
          <w:p w14:paraId="23D1203C"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5C8310F4"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F278F8F"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vegetable</w:t>
            </w:r>
          </w:p>
        </w:tc>
        <w:tc>
          <w:tcPr>
            <w:tcW w:w="935" w:type="pct"/>
            <w:tcBorders>
              <w:top w:val="nil"/>
              <w:left w:val="nil"/>
              <w:bottom w:val="single" w:sz="4" w:space="0" w:color="auto"/>
              <w:right w:val="single" w:sz="4" w:space="0" w:color="auto"/>
            </w:tcBorders>
            <w:shd w:val="clear" w:color="auto" w:fill="auto"/>
            <w:noWrap/>
            <w:vAlign w:val="bottom"/>
            <w:hideMark/>
          </w:tcPr>
          <w:p w14:paraId="7BBB2A3A"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 &amp; Org</w:t>
            </w:r>
          </w:p>
        </w:tc>
        <w:tc>
          <w:tcPr>
            <w:tcW w:w="1133" w:type="pct"/>
            <w:tcBorders>
              <w:top w:val="nil"/>
              <w:left w:val="nil"/>
              <w:bottom w:val="single" w:sz="4" w:space="0" w:color="auto"/>
              <w:right w:val="single" w:sz="4" w:space="0" w:color="auto"/>
            </w:tcBorders>
            <w:shd w:val="clear" w:color="auto" w:fill="auto"/>
            <w:noWrap/>
            <w:vAlign w:val="bottom"/>
            <w:hideMark/>
          </w:tcPr>
          <w:p w14:paraId="564FE5A2"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0.652(±0.446)</w:t>
            </w:r>
          </w:p>
        </w:tc>
        <w:tc>
          <w:tcPr>
            <w:tcW w:w="1076" w:type="pct"/>
            <w:tcBorders>
              <w:top w:val="nil"/>
              <w:left w:val="nil"/>
              <w:bottom w:val="single" w:sz="4" w:space="0" w:color="auto"/>
              <w:right w:val="single" w:sz="4" w:space="0" w:color="auto"/>
            </w:tcBorders>
            <w:shd w:val="clear" w:color="auto" w:fill="auto"/>
            <w:noWrap/>
            <w:vAlign w:val="bottom"/>
            <w:hideMark/>
          </w:tcPr>
          <w:p w14:paraId="52296DB7"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0.611(±0.141)</w:t>
            </w:r>
          </w:p>
        </w:tc>
        <w:tc>
          <w:tcPr>
            <w:tcW w:w="10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A62D49B"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0.42(±0.03)</w:t>
            </w:r>
          </w:p>
        </w:tc>
      </w:tr>
      <w:tr w:rsidR="00633E5B" w:rsidRPr="000842E6" w14:paraId="64354C21"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2B2E47E5"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vegetable</w:t>
            </w:r>
          </w:p>
        </w:tc>
        <w:tc>
          <w:tcPr>
            <w:tcW w:w="935" w:type="pct"/>
            <w:tcBorders>
              <w:top w:val="nil"/>
              <w:left w:val="nil"/>
              <w:bottom w:val="single" w:sz="4" w:space="0" w:color="auto"/>
              <w:right w:val="single" w:sz="4" w:space="0" w:color="auto"/>
            </w:tcBorders>
            <w:shd w:val="clear" w:color="auto" w:fill="auto"/>
            <w:noWrap/>
            <w:vAlign w:val="bottom"/>
            <w:hideMark/>
          </w:tcPr>
          <w:p w14:paraId="2988DB35"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024E50E1"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0.642(±0.564)</w:t>
            </w:r>
          </w:p>
        </w:tc>
        <w:tc>
          <w:tcPr>
            <w:tcW w:w="1076" w:type="pct"/>
            <w:tcBorders>
              <w:top w:val="nil"/>
              <w:left w:val="nil"/>
              <w:bottom w:val="single" w:sz="4" w:space="0" w:color="auto"/>
              <w:right w:val="single" w:sz="4" w:space="0" w:color="auto"/>
            </w:tcBorders>
            <w:shd w:val="clear" w:color="auto" w:fill="auto"/>
            <w:noWrap/>
            <w:vAlign w:val="bottom"/>
            <w:hideMark/>
          </w:tcPr>
          <w:p w14:paraId="11818C4D"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0.59(±0.169)</w:t>
            </w:r>
          </w:p>
        </w:tc>
        <w:tc>
          <w:tcPr>
            <w:tcW w:w="1063" w:type="pct"/>
            <w:vMerge/>
            <w:tcBorders>
              <w:top w:val="nil"/>
              <w:left w:val="single" w:sz="4" w:space="0" w:color="auto"/>
              <w:bottom w:val="single" w:sz="4" w:space="0" w:color="000000"/>
              <w:right w:val="single" w:sz="4" w:space="0" w:color="auto"/>
            </w:tcBorders>
            <w:vAlign w:val="center"/>
            <w:hideMark/>
          </w:tcPr>
          <w:p w14:paraId="31F0212B"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02C663D2"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6BB68233"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vegetable</w:t>
            </w:r>
          </w:p>
        </w:tc>
        <w:tc>
          <w:tcPr>
            <w:tcW w:w="935" w:type="pct"/>
            <w:tcBorders>
              <w:top w:val="nil"/>
              <w:left w:val="nil"/>
              <w:bottom w:val="single" w:sz="4" w:space="0" w:color="auto"/>
              <w:right w:val="single" w:sz="4" w:space="0" w:color="auto"/>
            </w:tcBorders>
            <w:shd w:val="clear" w:color="auto" w:fill="auto"/>
            <w:noWrap/>
            <w:vAlign w:val="bottom"/>
            <w:hideMark/>
          </w:tcPr>
          <w:p w14:paraId="53ADD42A"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Organic</w:t>
            </w:r>
          </w:p>
        </w:tc>
        <w:tc>
          <w:tcPr>
            <w:tcW w:w="1133" w:type="pct"/>
            <w:tcBorders>
              <w:top w:val="nil"/>
              <w:left w:val="nil"/>
              <w:bottom w:val="single" w:sz="4" w:space="0" w:color="auto"/>
              <w:right w:val="single" w:sz="4" w:space="0" w:color="auto"/>
            </w:tcBorders>
            <w:shd w:val="clear" w:color="auto" w:fill="auto"/>
            <w:noWrap/>
            <w:vAlign w:val="bottom"/>
            <w:hideMark/>
          </w:tcPr>
          <w:p w14:paraId="4EB12FFD"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0.573(±0.681)</w:t>
            </w:r>
          </w:p>
        </w:tc>
        <w:tc>
          <w:tcPr>
            <w:tcW w:w="1076" w:type="pct"/>
            <w:tcBorders>
              <w:top w:val="nil"/>
              <w:left w:val="nil"/>
              <w:bottom w:val="single" w:sz="4" w:space="0" w:color="auto"/>
              <w:right w:val="single" w:sz="4" w:space="0" w:color="auto"/>
            </w:tcBorders>
            <w:shd w:val="clear" w:color="auto" w:fill="auto"/>
            <w:noWrap/>
            <w:vAlign w:val="bottom"/>
            <w:hideMark/>
          </w:tcPr>
          <w:p w14:paraId="7E8AE9DA"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0.285(±0.245)</w:t>
            </w:r>
          </w:p>
        </w:tc>
        <w:tc>
          <w:tcPr>
            <w:tcW w:w="1063" w:type="pct"/>
            <w:vMerge/>
            <w:tcBorders>
              <w:top w:val="nil"/>
              <w:left w:val="single" w:sz="4" w:space="0" w:color="auto"/>
              <w:bottom w:val="single" w:sz="4" w:space="0" w:color="000000"/>
              <w:right w:val="single" w:sz="4" w:space="0" w:color="auto"/>
            </w:tcBorders>
            <w:vAlign w:val="center"/>
            <w:hideMark/>
          </w:tcPr>
          <w:p w14:paraId="323A5472"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456FA806"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0FF030EE"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wheat</w:t>
            </w:r>
          </w:p>
        </w:tc>
        <w:tc>
          <w:tcPr>
            <w:tcW w:w="935" w:type="pct"/>
            <w:tcBorders>
              <w:top w:val="nil"/>
              <w:left w:val="nil"/>
              <w:bottom w:val="single" w:sz="4" w:space="0" w:color="auto"/>
              <w:right w:val="single" w:sz="4" w:space="0" w:color="auto"/>
            </w:tcBorders>
            <w:shd w:val="clear" w:color="auto" w:fill="auto"/>
            <w:noWrap/>
            <w:vAlign w:val="bottom"/>
            <w:hideMark/>
          </w:tcPr>
          <w:p w14:paraId="0C91D270"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 &amp; Org</w:t>
            </w:r>
          </w:p>
        </w:tc>
        <w:tc>
          <w:tcPr>
            <w:tcW w:w="1133" w:type="pct"/>
            <w:tcBorders>
              <w:top w:val="nil"/>
              <w:left w:val="nil"/>
              <w:bottom w:val="single" w:sz="4" w:space="0" w:color="auto"/>
              <w:right w:val="single" w:sz="4" w:space="0" w:color="auto"/>
            </w:tcBorders>
            <w:shd w:val="clear" w:color="auto" w:fill="auto"/>
            <w:noWrap/>
            <w:vAlign w:val="bottom"/>
            <w:hideMark/>
          </w:tcPr>
          <w:p w14:paraId="5142D11A"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0.408(±0.249)</w:t>
            </w:r>
          </w:p>
        </w:tc>
        <w:tc>
          <w:tcPr>
            <w:tcW w:w="1076" w:type="pct"/>
            <w:tcBorders>
              <w:top w:val="nil"/>
              <w:left w:val="nil"/>
              <w:bottom w:val="single" w:sz="4" w:space="0" w:color="auto"/>
              <w:right w:val="single" w:sz="4" w:space="0" w:color="auto"/>
            </w:tcBorders>
            <w:shd w:val="clear" w:color="auto" w:fill="auto"/>
            <w:noWrap/>
            <w:vAlign w:val="bottom"/>
            <w:hideMark/>
          </w:tcPr>
          <w:p w14:paraId="0B5CB80D"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0.396(±0.159)</w:t>
            </w:r>
          </w:p>
        </w:tc>
        <w:tc>
          <w:tcPr>
            <w:tcW w:w="10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F0D89E2"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0.59(±0.06)</w:t>
            </w:r>
          </w:p>
        </w:tc>
      </w:tr>
      <w:tr w:rsidR="00633E5B" w:rsidRPr="000842E6" w14:paraId="02D72A69"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678DD102"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wheat</w:t>
            </w:r>
          </w:p>
        </w:tc>
        <w:tc>
          <w:tcPr>
            <w:tcW w:w="935" w:type="pct"/>
            <w:tcBorders>
              <w:top w:val="nil"/>
              <w:left w:val="nil"/>
              <w:bottom w:val="single" w:sz="4" w:space="0" w:color="auto"/>
              <w:right w:val="single" w:sz="4" w:space="0" w:color="auto"/>
            </w:tcBorders>
            <w:shd w:val="clear" w:color="auto" w:fill="auto"/>
            <w:noWrap/>
            <w:vAlign w:val="bottom"/>
            <w:hideMark/>
          </w:tcPr>
          <w:p w14:paraId="469829F8"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Mineral</w:t>
            </w:r>
          </w:p>
        </w:tc>
        <w:tc>
          <w:tcPr>
            <w:tcW w:w="1133" w:type="pct"/>
            <w:tcBorders>
              <w:top w:val="nil"/>
              <w:left w:val="nil"/>
              <w:bottom w:val="single" w:sz="4" w:space="0" w:color="auto"/>
              <w:right w:val="single" w:sz="4" w:space="0" w:color="auto"/>
            </w:tcBorders>
            <w:shd w:val="clear" w:color="auto" w:fill="auto"/>
            <w:noWrap/>
            <w:vAlign w:val="bottom"/>
            <w:hideMark/>
          </w:tcPr>
          <w:p w14:paraId="568EECAE"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0.573(±0.507)</w:t>
            </w:r>
          </w:p>
        </w:tc>
        <w:tc>
          <w:tcPr>
            <w:tcW w:w="1076" w:type="pct"/>
            <w:tcBorders>
              <w:top w:val="nil"/>
              <w:left w:val="nil"/>
              <w:bottom w:val="single" w:sz="4" w:space="0" w:color="auto"/>
              <w:right w:val="single" w:sz="4" w:space="0" w:color="auto"/>
            </w:tcBorders>
            <w:shd w:val="clear" w:color="auto" w:fill="auto"/>
            <w:noWrap/>
            <w:vAlign w:val="bottom"/>
            <w:hideMark/>
          </w:tcPr>
          <w:p w14:paraId="441AA408"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0.542(±0.126)</w:t>
            </w:r>
          </w:p>
        </w:tc>
        <w:tc>
          <w:tcPr>
            <w:tcW w:w="1063" w:type="pct"/>
            <w:vMerge/>
            <w:tcBorders>
              <w:top w:val="nil"/>
              <w:left w:val="single" w:sz="4" w:space="0" w:color="auto"/>
              <w:bottom w:val="single" w:sz="4" w:space="0" w:color="000000"/>
              <w:right w:val="single" w:sz="4" w:space="0" w:color="auto"/>
            </w:tcBorders>
            <w:vAlign w:val="center"/>
            <w:hideMark/>
          </w:tcPr>
          <w:p w14:paraId="4D13920F"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r w:rsidR="00633E5B" w:rsidRPr="000842E6" w14:paraId="2E2B1765" w14:textId="77777777" w:rsidTr="002906EF">
        <w:trPr>
          <w:trHeight w:val="287"/>
          <w:jc w:val="center"/>
        </w:trPr>
        <w:tc>
          <w:tcPr>
            <w:tcW w:w="793" w:type="pct"/>
            <w:tcBorders>
              <w:top w:val="nil"/>
              <w:left w:val="single" w:sz="4" w:space="0" w:color="auto"/>
              <w:bottom w:val="single" w:sz="4" w:space="0" w:color="auto"/>
              <w:right w:val="single" w:sz="4" w:space="0" w:color="auto"/>
            </w:tcBorders>
            <w:shd w:val="clear" w:color="auto" w:fill="auto"/>
            <w:noWrap/>
            <w:vAlign w:val="bottom"/>
            <w:hideMark/>
          </w:tcPr>
          <w:p w14:paraId="1382B346"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wheat</w:t>
            </w:r>
          </w:p>
        </w:tc>
        <w:tc>
          <w:tcPr>
            <w:tcW w:w="935" w:type="pct"/>
            <w:tcBorders>
              <w:top w:val="nil"/>
              <w:left w:val="nil"/>
              <w:bottom w:val="single" w:sz="4" w:space="0" w:color="auto"/>
              <w:right w:val="single" w:sz="4" w:space="0" w:color="auto"/>
            </w:tcBorders>
            <w:shd w:val="clear" w:color="auto" w:fill="auto"/>
            <w:noWrap/>
            <w:vAlign w:val="bottom"/>
            <w:hideMark/>
          </w:tcPr>
          <w:p w14:paraId="18242F98" w14:textId="77777777" w:rsidR="00633E5B" w:rsidRPr="000842E6" w:rsidRDefault="00633E5B" w:rsidP="00362E9D">
            <w:pPr>
              <w:spacing w:after="0" w:line="240" w:lineRule="auto"/>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Organic</w:t>
            </w:r>
          </w:p>
        </w:tc>
        <w:tc>
          <w:tcPr>
            <w:tcW w:w="1133" w:type="pct"/>
            <w:tcBorders>
              <w:top w:val="nil"/>
              <w:left w:val="nil"/>
              <w:bottom w:val="single" w:sz="4" w:space="0" w:color="auto"/>
              <w:right w:val="single" w:sz="4" w:space="0" w:color="auto"/>
            </w:tcBorders>
            <w:shd w:val="clear" w:color="auto" w:fill="auto"/>
            <w:noWrap/>
            <w:vAlign w:val="bottom"/>
            <w:hideMark/>
          </w:tcPr>
          <w:p w14:paraId="3F429650"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0.35(±0.14)</w:t>
            </w:r>
          </w:p>
        </w:tc>
        <w:tc>
          <w:tcPr>
            <w:tcW w:w="1076" w:type="pct"/>
            <w:tcBorders>
              <w:top w:val="nil"/>
              <w:left w:val="nil"/>
              <w:bottom w:val="single" w:sz="4" w:space="0" w:color="auto"/>
              <w:right w:val="single" w:sz="4" w:space="0" w:color="auto"/>
            </w:tcBorders>
            <w:shd w:val="clear" w:color="auto" w:fill="auto"/>
            <w:noWrap/>
            <w:vAlign w:val="bottom"/>
            <w:hideMark/>
          </w:tcPr>
          <w:p w14:paraId="788D4876" w14:textId="77777777" w:rsidR="00633E5B" w:rsidRPr="000842E6" w:rsidRDefault="00633E5B" w:rsidP="00362E9D">
            <w:pPr>
              <w:spacing w:after="0" w:line="240" w:lineRule="auto"/>
              <w:jc w:val="right"/>
              <w:rPr>
                <w:rFonts w:ascii="Calibri" w:eastAsia="Times New Roman" w:hAnsi="Calibri" w:cs="Calibri"/>
                <w:color w:val="000000"/>
                <w:kern w:val="0"/>
                <w14:ligatures w14:val="none"/>
              </w:rPr>
            </w:pPr>
            <w:r w:rsidRPr="000842E6">
              <w:rPr>
                <w:rFonts w:ascii="Calibri" w:eastAsia="Times New Roman" w:hAnsi="Calibri" w:cs="Calibri"/>
                <w:color w:val="000000"/>
                <w:kern w:val="0"/>
                <w14:ligatures w14:val="none"/>
              </w:rPr>
              <w:t>0.14(±0.07)</w:t>
            </w:r>
          </w:p>
        </w:tc>
        <w:tc>
          <w:tcPr>
            <w:tcW w:w="1063" w:type="pct"/>
            <w:vMerge/>
            <w:tcBorders>
              <w:top w:val="nil"/>
              <w:left w:val="single" w:sz="4" w:space="0" w:color="auto"/>
              <w:bottom w:val="single" w:sz="4" w:space="0" w:color="000000"/>
              <w:right w:val="single" w:sz="4" w:space="0" w:color="auto"/>
            </w:tcBorders>
            <w:vAlign w:val="center"/>
            <w:hideMark/>
          </w:tcPr>
          <w:p w14:paraId="5F21C90E" w14:textId="77777777" w:rsidR="00633E5B" w:rsidRPr="000842E6" w:rsidRDefault="00633E5B" w:rsidP="00362E9D">
            <w:pPr>
              <w:spacing w:after="0" w:line="240" w:lineRule="auto"/>
              <w:rPr>
                <w:rFonts w:ascii="Calibri" w:eastAsia="Times New Roman" w:hAnsi="Calibri" w:cs="Calibri"/>
                <w:color w:val="000000"/>
                <w:kern w:val="0"/>
                <w14:ligatures w14:val="none"/>
              </w:rPr>
            </w:pPr>
          </w:p>
        </w:tc>
      </w:tr>
    </w:tbl>
    <w:p w14:paraId="1CFC1970" w14:textId="77777777" w:rsidR="00802AD8" w:rsidRDefault="00802AD8" w:rsidP="00F234FF">
      <w:pPr>
        <w:pStyle w:val="Heading2"/>
      </w:pPr>
    </w:p>
    <w:p w14:paraId="639927C7" w14:textId="78331FD7" w:rsidR="006160EC" w:rsidRDefault="006160EC" w:rsidP="006160EC">
      <w:r>
        <w:t>IPCC 2019 update</w:t>
      </w:r>
      <w:r w:rsidR="003D4FEB">
        <w:t xml:space="preserve"> methodology</w:t>
      </w:r>
      <w:r w:rsidR="003D4FEB" w:rsidRPr="003D4FEB">
        <w:t xml:space="preserve"> </w:t>
      </w:r>
      <w:sdt>
        <w:sdtPr>
          <w:alias w:val="SmartCite Citation"/>
          <w:tag w:val="bad6be57-5e2a-460d-9424-598e2d5bba4e:95da87ae-eb39-4496-b956-b69dc64e2e62+"/>
          <w:id w:val="-1515144941"/>
          <w:placeholder>
            <w:docPart w:val="41A8AB1E976B4A258C1839AC1E46536A"/>
          </w:placeholder>
        </w:sdtPr>
        <w:sdtContent>
          <w:r w:rsidR="00477515" w:rsidRPr="00477515">
            <w:rPr>
              <w:rFonts w:ascii="Calibri" w:eastAsia="Times New Roman" w:hAnsi="Calibri" w:cs="Calibri"/>
              <w:vertAlign w:val="superscript"/>
            </w:rPr>
            <w:t>1</w:t>
          </w:r>
        </w:sdtContent>
      </w:sdt>
      <w:r>
        <w:t xml:space="preserve"> </w:t>
      </w:r>
      <w:r w:rsidR="00317F63">
        <w:t xml:space="preserve"> used </w:t>
      </w:r>
      <w:r w:rsidR="00317F63">
        <w:fldChar w:fldCharType="begin"/>
      </w:r>
      <w:r w:rsidR="00317F63">
        <w:instrText xml:space="preserve"> REF _Ref150786979 \h </w:instrText>
      </w:r>
      <w:r w:rsidR="00317F63">
        <w:fldChar w:fldCharType="separate"/>
      </w:r>
      <w:r w:rsidR="00A42D66" w:rsidRPr="00763625">
        <w:t xml:space="preserve">Equation </w:t>
      </w:r>
      <w:r w:rsidR="00A42D66">
        <w:rPr>
          <w:noProof/>
        </w:rPr>
        <w:t>22</w:t>
      </w:r>
      <w:r w:rsidR="00317F63">
        <w:fldChar w:fldCharType="end"/>
      </w:r>
      <w:r w:rsidR="00317F63">
        <w:t xml:space="preserve"> with the </w:t>
      </w:r>
      <w:r w:rsidR="00EE02A2">
        <w:t xml:space="preserve">emission factors and ranges </w:t>
      </w:r>
      <w:r w:rsidR="00317F63">
        <w:t xml:space="preserve">reported in </w:t>
      </w:r>
      <w:r w:rsidR="00317F63">
        <w:fldChar w:fldCharType="begin"/>
      </w:r>
      <w:r w:rsidR="00317F63">
        <w:instrText xml:space="preserve"> REF _Ref150787020 \h </w:instrText>
      </w:r>
      <w:r w:rsidR="00317F63">
        <w:fldChar w:fldCharType="separate"/>
      </w:r>
      <w:r w:rsidR="00A42D66">
        <w:t xml:space="preserve">Table </w:t>
      </w:r>
      <w:r w:rsidR="00A42D66">
        <w:rPr>
          <w:noProof/>
        </w:rPr>
        <w:t>13</w:t>
      </w:r>
      <w:r w:rsidR="00317F63">
        <w:fldChar w:fldCharType="end"/>
      </w:r>
      <w:r w:rsidR="00317F63">
        <w:t xml:space="preserve"> to estimate N</w:t>
      </w:r>
      <w:r w:rsidR="00317F63" w:rsidRPr="00317F63">
        <w:rPr>
          <w:vertAlign w:val="subscript"/>
        </w:rPr>
        <w:t>2</w:t>
      </w:r>
      <w:r w:rsidR="00317F63">
        <w:t>O emission from the application of fertilizer. EF</w:t>
      </w:r>
      <w:r w:rsidR="00317F63" w:rsidRPr="00453ADF">
        <w:rPr>
          <w:vertAlign w:val="subscript"/>
        </w:rPr>
        <w:t xml:space="preserve">1,c </w:t>
      </w:r>
      <w:r w:rsidR="00317F63">
        <w:t xml:space="preserve">is the emission factor </w:t>
      </w:r>
      <w:r w:rsidR="00454317">
        <w:t xml:space="preserve">for the climate of the district (Dry or Wet) in </w:t>
      </w:r>
      <w:r w:rsidR="00454317">
        <w:fldChar w:fldCharType="begin"/>
      </w:r>
      <w:r w:rsidR="00454317">
        <w:instrText xml:space="preserve"> REF _Ref150787020 \h </w:instrText>
      </w:r>
      <w:r w:rsidR="00454317">
        <w:fldChar w:fldCharType="separate"/>
      </w:r>
      <w:r w:rsidR="00A42D66">
        <w:t xml:space="preserve">Table </w:t>
      </w:r>
      <w:r w:rsidR="00A42D66">
        <w:rPr>
          <w:noProof/>
        </w:rPr>
        <w:t>13</w:t>
      </w:r>
      <w:r w:rsidR="00454317">
        <w:fldChar w:fldCharType="end"/>
      </w:r>
      <w:r w:rsidR="00454317">
        <w:t>. The ranges for EF</w:t>
      </w:r>
      <w:r w:rsidR="00454317" w:rsidRPr="00453ADF">
        <w:rPr>
          <w:vertAlign w:val="subscript"/>
        </w:rPr>
        <w:t>1,c</w:t>
      </w:r>
      <w:r w:rsidR="00454317">
        <w:t xml:space="preserve"> in </w:t>
      </w:r>
      <w:r w:rsidR="00454317">
        <w:fldChar w:fldCharType="begin"/>
      </w:r>
      <w:r w:rsidR="00454317">
        <w:instrText xml:space="preserve"> REF _Ref150787020 \h </w:instrText>
      </w:r>
      <w:r w:rsidR="00454317">
        <w:fldChar w:fldCharType="separate"/>
      </w:r>
      <w:r w:rsidR="00A42D66">
        <w:t xml:space="preserve">Table </w:t>
      </w:r>
      <w:r w:rsidR="00A42D66">
        <w:rPr>
          <w:noProof/>
        </w:rPr>
        <w:t>13</w:t>
      </w:r>
      <w:r w:rsidR="00454317">
        <w:fldChar w:fldCharType="end"/>
      </w:r>
      <w:r w:rsidR="00454317">
        <w:t xml:space="preserve"> were used to construct beta</w:t>
      </w:r>
      <w:r w:rsidR="00453ADF">
        <w:t xml:space="preserve"> distribution to sample from during the </w:t>
      </w:r>
      <w:r w:rsidR="00EE02A2">
        <w:t>Monte Carlo simulation to estimate uncertainty.</w:t>
      </w:r>
      <w:r w:rsidR="00317F6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710"/>
      </w:tblGrid>
      <w:tr w:rsidR="00823109" w14:paraId="06265BE0" w14:textId="77777777" w:rsidTr="009A29FD">
        <w:trPr>
          <w:trHeight w:val="404"/>
          <w:jc w:val="center"/>
        </w:trPr>
        <w:tc>
          <w:tcPr>
            <w:tcW w:w="5040" w:type="dxa"/>
            <w:vAlign w:val="center"/>
          </w:tcPr>
          <w:p w14:paraId="1E2B49E3" w14:textId="5D3563EB" w:rsidR="00823109" w:rsidRDefault="00000000" w:rsidP="00AF077A">
            <m:oMathPara>
              <m:oMath>
                <m:sSub>
                  <m:sSubPr>
                    <m:ctrlPr>
                      <w:rPr>
                        <w:rFonts w:ascii="Cambria Math" w:hAnsi="Cambria Math"/>
                        <w:i/>
                      </w:rPr>
                    </m:ctrlPr>
                  </m:sSubPr>
                  <m:e>
                    <m:r>
                      <w:rPr>
                        <w:rFonts w:ascii="Cambria Math" w:hAnsi="Cambria Math"/>
                      </w:rPr>
                      <m:t>E</m:t>
                    </m:r>
                  </m:e>
                  <m:sub>
                    <m:r>
                      <w:rPr>
                        <w:rFonts w:ascii="Cambria Math" w:hAnsi="Cambria Math"/>
                      </w:rPr>
                      <m:t xml:space="preserve">District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1,c</m:t>
                    </m:r>
                  </m:sub>
                </m:sSub>
              </m:oMath>
            </m:oMathPara>
          </w:p>
        </w:tc>
        <w:tc>
          <w:tcPr>
            <w:tcW w:w="1710" w:type="dxa"/>
            <w:vAlign w:val="center"/>
          </w:tcPr>
          <w:p w14:paraId="7DBE3C90" w14:textId="0B71E9E3" w:rsidR="00823109" w:rsidRPr="00763625" w:rsidRDefault="00823109" w:rsidP="00E8730C">
            <w:pPr>
              <w:pStyle w:val="ghgcaption"/>
            </w:pPr>
            <w:bookmarkStart w:id="106" w:name="_Ref150786979"/>
            <w:r w:rsidRPr="00763625">
              <w:t xml:space="preserve">Equation </w:t>
            </w:r>
            <w:fldSimple w:instr=" SEQ Equation \* ARABIC ">
              <w:r w:rsidR="00A42D66">
                <w:rPr>
                  <w:noProof/>
                </w:rPr>
                <w:t>22</w:t>
              </w:r>
            </w:fldSimple>
            <w:bookmarkEnd w:id="106"/>
          </w:p>
        </w:tc>
      </w:tr>
    </w:tbl>
    <w:p w14:paraId="39B32F70" w14:textId="1709C4C3" w:rsidR="00276342" w:rsidRDefault="00276342" w:rsidP="00E8730C">
      <w:pPr>
        <w:pStyle w:val="ghgcaption"/>
      </w:pPr>
    </w:p>
    <w:tbl>
      <w:tblPr>
        <w:tblW w:w="5000" w:type="pct"/>
        <w:tblLook w:val="04A0" w:firstRow="1" w:lastRow="0" w:firstColumn="1" w:lastColumn="0" w:noHBand="0" w:noVBand="1"/>
      </w:tblPr>
      <w:tblGrid>
        <w:gridCol w:w="1647"/>
        <w:gridCol w:w="5294"/>
        <w:gridCol w:w="2635"/>
      </w:tblGrid>
      <w:tr w:rsidR="002F16A2" w:rsidRPr="0004702F" w14:paraId="46B17B2B" w14:textId="77777777" w:rsidTr="0028274D">
        <w:trPr>
          <w:trHeight w:val="28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0CCAA64" w14:textId="73A2849E" w:rsidR="002F16A2" w:rsidRPr="0004702F" w:rsidRDefault="00276342" w:rsidP="005E5368">
            <w:pPr>
              <w:spacing w:after="0" w:line="240" w:lineRule="auto"/>
              <w:rPr>
                <w:rFonts w:ascii="Calibri" w:eastAsia="Times New Roman" w:hAnsi="Calibri" w:cs="Calibri"/>
                <w:b/>
                <w:bCs/>
                <w:color w:val="000000"/>
                <w:kern w:val="0"/>
                <w14:ligatures w14:val="none"/>
              </w:rPr>
            </w:pPr>
            <w:bookmarkStart w:id="107" w:name="_Ref150787020"/>
            <w:bookmarkStart w:id="108" w:name="_Toc150459620"/>
            <w:bookmarkStart w:id="109" w:name="_Toc150795355"/>
            <w:r>
              <w:lastRenderedPageBreak/>
              <w:t xml:space="preserve">Table </w:t>
            </w:r>
            <w:fldSimple w:instr=" SEQ Table \* ARABIC ">
              <w:r w:rsidR="00A42D66">
                <w:rPr>
                  <w:noProof/>
                </w:rPr>
                <w:t>13</w:t>
              </w:r>
            </w:fldSimple>
            <w:bookmarkEnd w:id="107"/>
            <w:r>
              <w:t>: IPCC 2019 updated methodology</w:t>
            </w:r>
            <w:r w:rsidR="003D4FEB">
              <w:t xml:space="preserve"> </w:t>
            </w:r>
            <w:r>
              <w:t xml:space="preserve"> emission factors.</w:t>
            </w:r>
            <w:bookmarkEnd w:id="108"/>
            <w:bookmarkEnd w:id="109"/>
          </w:p>
        </w:tc>
      </w:tr>
      <w:tr w:rsidR="006160EC" w:rsidRPr="0004702F" w14:paraId="7A465607" w14:textId="77777777" w:rsidTr="0028274D">
        <w:trPr>
          <w:trHeight w:val="287"/>
        </w:trPr>
        <w:tc>
          <w:tcPr>
            <w:tcW w:w="6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7F149" w14:textId="34A49E7F" w:rsidR="006160EC" w:rsidRPr="0004702F" w:rsidRDefault="00261BEE" w:rsidP="005E5368">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Emission Factor</w:t>
            </w:r>
          </w:p>
        </w:tc>
        <w:tc>
          <w:tcPr>
            <w:tcW w:w="2861" w:type="pct"/>
            <w:tcBorders>
              <w:top w:val="single" w:sz="4" w:space="0" w:color="auto"/>
              <w:left w:val="nil"/>
              <w:bottom w:val="single" w:sz="4" w:space="0" w:color="auto"/>
              <w:right w:val="single" w:sz="4" w:space="0" w:color="auto"/>
            </w:tcBorders>
            <w:shd w:val="clear" w:color="auto" w:fill="auto"/>
            <w:noWrap/>
            <w:vAlign w:val="bottom"/>
            <w:hideMark/>
          </w:tcPr>
          <w:p w14:paraId="311037E4" w14:textId="77777777" w:rsidR="006160EC" w:rsidRPr="0004702F" w:rsidRDefault="006160EC" w:rsidP="005E5368">
            <w:pPr>
              <w:spacing w:after="0" w:line="240" w:lineRule="auto"/>
              <w:rPr>
                <w:rFonts w:ascii="Calibri" w:eastAsia="Times New Roman" w:hAnsi="Calibri" w:cs="Calibri"/>
                <w:b/>
                <w:bCs/>
                <w:color w:val="000000"/>
                <w:kern w:val="0"/>
                <w14:ligatures w14:val="none"/>
              </w:rPr>
            </w:pPr>
            <w:r w:rsidRPr="0004702F">
              <w:rPr>
                <w:rFonts w:ascii="Calibri" w:eastAsia="Times New Roman" w:hAnsi="Calibri" w:cs="Calibri"/>
                <w:b/>
                <w:bCs/>
                <w:color w:val="000000"/>
                <w:kern w:val="0"/>
                <w14:ligatures w14:val="none"/>
              </w:rPr>
              <w:t>description</w:t>
            </w:r>
          </w:p>
        </w:tc>
        <w:tc>
          <w:tcPr>
            <w:tcW w:w="1472" w:type="pct"/>
            <w:tcBorders>
              <w:top w:val="single" w:sz="4" w:space="0" w:color="auto"/>
              <w:left w:val="nil"/>
              <w:bottom w:val="single" w:sz="4" w:space="0" w:color="auto"/>
              <w:right w:val="single" w:sz="4" w:space="0" w:color="auto"/>
            </w:tcBorders>
            <w:shd w:val="clear" w:color="auto" w:fill="auto"/>
            <w:noWrap/>
            <w:vAlign w:val="bottom"/>
            <w:hideMark/>
          </w:tcPr>
          <w:p w14:paraId="563CEC69" w14:textId="77777777" w:rsidR="006160EC" w:rsidRPr="0004702F" w:rsidRDefault="006160EC" w:rsidP="005E5368">
            <w:pPr>
              <w:spacing w:after="0" w:line="240" w:lineRule="auto"/>
              <w:rPr>
                <w:rFonts w:ascii="Calibri" w:eastAsia="Times New Roman" w:hAnsi="Calibri" w:cs="Calibri"/>
                <w:b/>
                <w:bCs/>
                <w:color w:val="000000"/>
                <w:kern w:val="0"/>
                <w14:ligatures w14:val="none"/>
              </w:rPr>
            </w:pPr>
            <w:r w:rsidRPr="0004702F">
              <w:rPr>
                <w:rFonts w:ascii="Calibri" w:eastAsia="Times New Roman" w:hAnsi="Calibri" w:cs="Calibri"/>
                <w:b/>
                <w:bCs/>
                <w:color w:val="000000"/>
                <w:kern w:val="0"/>
                <w14:ligatures w14:val="none"/>
              </w:rPr>
              <w:t>Factor</w:t>
            </w:r>
          </w:p>
        </w:tc>
      </w:tr>
      <w:tr w:rsidR="006160EC" w:rsidRPr="0004702F" w14:paraId="0229EF3C" w14:textId="77777777" w:rsidTr="0028274D">
        <w:trPr>
          <w:trHeight w:val="287"/>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14:paraId="775F3B3B"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EF</w:t>
            </w:r>
            <w:r w:rsidRPr="00124479">
              <w:rPr>
                <w:rFonts w:ascii="Calibri" w:eastAsia="Times New Roman" w:hAnsi="Calibri" w:cs="Calibri"/>
                <w:color w:val="000000"/>
                <w:kern w:val="0"/>
                <w:vertAlign w:val="subscript"/>
                <w14:ligatures w14:val="none"/>
              </w:rPr>
              <w:t>1</w:t>
            </w:r>
          </w:p>
        </w:tc>
        <w:tc>
          <w:tcPr>
            <w:tcW w:w="2861" w:type="pct"/>
            <w:tcBorders>
              <w:top w:val="nil"/>
              <w:left w:val="nil"/>
              <w:bottom w:val="single" w:sz="4" w:space="0" w:color="auto"/>
              <w:right w:val="single" w:sz="4" w:space="0" w:color="auto"/>
            </w:tcBorders>
            <w:shd w:val="clear" w:color="auto" w:fill="auto"/>
            <w:noWrap/>
            <w:vAlign w:val="bottom"/>
            <w:hideMark/>
          </w:tcPr>
          <w:p w14:paraId="1B704DD5"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All N inputs in dry climates</w:t>
            </w:r>
          </w:p>
        </w:tc>
        <w:tc>
          <w:tcPr>
            <w:tcW w:w="1472" w:type="pct"/>
            <w:tcBorders>
              <w:top w:val="nil"/>
              <w:left w:val="nil"/>
              <w:bottom w:val="single" w:sz="4" w:space="0" w:color="auto"/>
              <w:right w:val="single" w:sz="4" w:space="0" w:color="auto"/>
            </w:tcBorders>
            <w:shd w:val="clear" w:color="auto" w:fill="auto"/>
            <w:noWrap/>
            <w:vAlign w:val="bottom"/>
            <w:hideMark/>
          </w:tcPr>
          <w:p w14:paraId="3E66A08C"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0.005(0-0.011)</w:t>
            </w:r>
          </w:p>
        </w:tc>
      </w:tr>
      <w:tr w:rsidR="006160EC" w:rsidRPr="0004702F" w14:paraId="1D7E2832" w14:textId="77777777" w:rsidTr="0028274D">
        <w:trPr>
          <w:trHeight w:val="287"/>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14:paraId="1DCB7224"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EF</w:t>
            </w:r>
            <w:r w:rsidRPr="00124479">
              <w:rPr>
                <w:rFonts w:ascii="Calibri" w:eastAsia="Times New Roman" w:hAnsi="Calibri" w:cs="Calibri"/>
                <w:color w:val="000000"/>
                <w:kern w:val="0"/>
                <w:vertAlign w:val="subscript"/>
                <w14:ligatures w14:val="none"/>
              </w:rPr>
              <w:t>1</w:t>
            </w:r>
          </w:p>
        </w:tc>
        <w:tc>
          <w:tcPr>
            <w:tcW w:w="2861" w:type="pct"/>
            <w:tcBorders>
              <w:top w:val="nil"/>
              <w:left w:val="nil"/>
              <w:bottom w:val="single" w:sz="4" w:space="0" w:color="auto"/>
              <w:right w:val="single" w:sz="4" w:space="0" w:color="auto"/>
            </w:tcBorders>
            <w:shd w:val="clear" w:color="auto" w:fill="auto"/>
            <w:noWrap/>
            <w:vAlign w:val="bottom"/>
            <w:hideMark/>
          </w:tcPr>
          <w:p w14:paraId="20E6A267" w14:textId="0E060D43" w:rsidR="006160EC" w:rsidRPr="0004702F" w:rsidRDefault="006160EC" w:rsidP="00446F84">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Other N inputs in wet climates</w:t>
            </w:r>
          </w:p>
        </w:tc>
        <w:tc>
          <w:tcPr>
            <w:tcW w:w="1472" w:type="pct"/>
            <w:tcBorders>
              <w:top w:val="nil"/>
              <w:left w:val="nil"/>
              <w:bottom w:val="single" w:sz="4" w:space="0" w:color="auto"/>
              <w:right w:val="single" w:sz="4" w:space="0" w:color="auto"/>
            </w:tcBorders>
            <w:shd w:val="clear" w:color="auto" w:fill="auto"/>
            <w:noWrap/>
            <w:vAlign w:val="bottom"/>
            <w:hideMark/>
          </w:tcPr>
          <w:p w14:paraId="4AF1134C"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0.006(0.001-0.011)</w:t>
            </w:r>
          </w:p>
        </w:tc>
      </w:tr>
      <w:tr w:rsidR="006160EC" w:rsidRPr="0004702F" w14:paraId="50446609" w14:textId="77777777" w:rsidTr="0028274D">
        <w:trPr>
          <w:trHeight w:val="287"/>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14:paraId="0BD8DAFD"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EF</w:t>
            </w:r>
            <w:r w:rsidRPr="00124479">
              <w:rPr>
                <w:rFonts w:ascii="Calibri" w:eastAsia="Times New Roman" w:hAnsi="Calibri" w:cs="Calibri"/>
                <w:color w:val="000000"/>
                <w:kern w:val="0"/>
                <w:vertAlign w:val="subscript"/>
                <w14:ligatures w14:val="none"/>
              </w:rPr>
              <w:t>1</w:t>
            </w:r>
          </w:p>
        </w:tc>
        <w:tc>
          <w:tcPr>
            <w:tcW w:w="2861" w:type="pct"/>
            <w:tcBorders>
              <w:top w:val="nil"/>
              <w:left w:val="nil"/>
              <w:bottom w:val="single" w:sz="4" w:space="0" w:color="auto"/>
              <w:right w:val="single" w:sz="4" w:space="0" w:color="auto"/>
            </w:tcBorders>
            <w:shd w:val="clear" w:color="auto" w:fill="auto"/>
            <w:noWrap/>
            <w:vAlign w:val="bottom"/>
            <w:hideMark/>
          </w:tcPr>
          <w:p w14:paraId="1955C0B4" w14:textId="70133F00"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Synthetic fertilizer inputs in wet climates</w:t>
            </w:r>
          </w:p>
        </w:tc>
        <w:tc>
          <w:tcPr>
            <w:tcW w:w="1472" w:type="pct"/>
            <w:tcBorders>
              <w:top w:val="nil"/>
              <w:left w:val="nil"/>
              <w:bottom w:val="single" w:sz="4" w:space="0" w:color="auto"/>
              <w:right w:val="single" w:sz="4" w:space="0" w:color="auto"/>
            </w:tcBorders>
            <w:shd w:val="clear" w:color="auto" w:fill="auto"/>
            <w:noWrap/>
            <w:vAlign w:val="bottom"/>
            <w:hideMark/>
          </w:tcPr>
          <w:p w14:paraId="09CE73FD" w14:textId="77777777" w:rsidR="006160EC" w:rsidRPr="0004702F" w:rsidRDefault="006160EC" w:rsidP="005E5368">
            <w:pPr>
              <w:spacing w:after="0" w:line="240" w:lineRule="auto"/>
              <w:rPr>
                <w:rFonts w:ascii="Calibri" w:eastAsia="Times New Roman" w:hAnsi="Calibri" w:cs="Calibri"/>
                <w:color w:val="000000"/>
                <w:kern w:val="0"/>
                <w14:ligatures w14:val="none"/>
              </w:rPr>
            </w:pPr>
            <w:r w:rsidRPr="0004702F">
              <w:rPr>
                <w:rFonts w:ascii="Calibri" w:eastAsia="Times New Roman" w:hAnsi="Calibri" w:cs="Calibri"/>
                <w:color w:val="000000"/>
                <w:kern w:val="0"/>
                <w14:ligatures w14:val="none"/>
              </w:rPr>
              <w:t>0.016(0.013-0.019)</w:t>
            </w:r>
          </w:p>
        </w:tc>
      </w:tr>
    </w:tbl>
    <w:p w14:paraId="3736F6D6" w14:textId="2D308ED5" w:rsidR="006160EC" w:rsidRDefault="006160EC"/>
    <w:p w14:paraId="74C3A44F" w14:textId="062D50F4" w:rsidR="00121150" w:rsidRDefault="00121150" w:rsidP="00E8730C">
      <w:pPr>
        <w:pStyle w:val="ghgcaption"/>
      </w:pPr>
    </w:p>
    <w:tbl>
      <w:tblPr>
        <w:tblW w:w="5000" w:type="pct"/>
        <w:tblLayout w:type="fixed"/>
        <w:tblLook w:val="04A0" w:firstRow="1" w:lastRow="0" w:firstColumn="1" w:lastColumn="0" w:noHBand="0" w:noVBand="1"/>
      </w:tblPr>
      <w:tblGrid>
        <w:gridCol w:w="1548"/>
        <w:gridCol w:w="3610"/>
        <w:gridCol w:w="4418"/>
      </w:tblGrid>
      <w:tr w:rsidR="00121150" w:rsidRPr="008228DF" w14:paraId="2C92FAC6" w14:textId="77777777" w:rsidTr="00121150">
        <w:trPr>
          <w:trHeight w:val="28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1570BF" w14:textId="72E15806" w:rsidR="00121150" w:rsidRPr="008228DF" w:rsidRDefault="00121150" w:rsidP="008228DF">
            <w:pPr>
              <w:spacing w:after="0" w:line="240" w:lineRule="auto"/>
              <w:rPr>
                <w:rFonts w:ascii="Calibri" w:eastAsia="Times New Roman" w:hAnsi="Calibri" w:cs="Calibri"/>
                <w:b/>
                <w:bCs/>
                <w:color w:val="000000"/>
                <w:kern w:val="0"/>
                <w14:ligatures w14:val="none"/>
              </w:rPr>
            </w:pPr>
            <w:bookmarkStart w:id="110" w:name="_Ref150330897"/>
            <w:bookmarkStart w:id="111" w:name="_Toc150459621"/>
            <w:bookmarkStart w:id="112" w:name="_Toc150795356"/>
            <w:r>
              <w:t xml:space="preserve">Table </w:t>
            </w:r>
            <w:fldSimple w:instr=" SEQ Table \* ARABIC ">
              <w:r w:rsidR="00A42D66">
                <w:rPr>
                  <w:noProof/>
                </w:rPr>
                <w:t>14</w:t>
              </w:r>
            </w:fldSimple>
            <w:bookmarkEnd w:id="110"/>
            <w:r>
              <w:t>: Database objects used to model estimations of nitrous oxide and its uncertainty.</w:t>
            </w:r>
            <w:bookmarkEnd w:id="111"/>
            <w:bookmarkEnd w:id="112"/>
          </w:p>
        </w:tc>
      </w:tr>
      <w:tr w:rsidR="00F65915" w:rsidRPr="008228DF" w14:paraId="1588200C" w14:textId="77777777" w:rsidTr="002B10FB">
        <w:trPr>
          <w:trHeight w:val="287"/>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0474B" w14:textId="77777777" w:rsidR="008228DF" w:rsidRPr="008228DF" w:rsidRDefault="008228DF" w:rsidP="008228DF">
            <w:pPr>
              <w:spacing w:after="0" w:line="240" w:lineRule="auto"/>
              <w:rPr>
                <w:rFonts w:ascii="Calibri" w:eastAsia="Times New Roman" w:hAnsi="Calibri" w:cs="Calibri"/>
                <w:b/>
                <w:bCs/>
                <w:color w:val="000000"/>
                <w:kern w:val="0"/>
                <w14:ligatures w14:val="none"/>
              </w:rPr>
            </w:pPr>
            <w:r w:rsidRPr="008228DF">
              <w:rPr>
                <w:rFonts w:ascii="Calibri" w:eastAsia="Times New Roman" w:hAnsi="Calibri" w:cs="Calibri"/>
                <w:b/>
                <w:bCs/>
                <w:color w:val="000000"/>
                <w:kern w:val="0"/>
                <w14:ligatures w14:val="none"/>
              </w:rPr>
              <w:t>Model</w:t>
            </w:r>
          </w:p>
        </w:tc>
        <w:tc>
          <w:tcPr>
            <w:tcW w:w="1885" w:type="pct"/>
            <w:tcBorders>
              <w:top w:val="single" w:sz="4" w:space="0" w:color="auto"/>
              <w:left w:val="nil"/>
              <w:bottom w:val="single" w:sz="4" w:space="0" w:color="auto"/>
              <w:right w:val="single" w:sz="4" w:space="0" w:color="auto"/>
            </w:tcBorders>
            <w:shd w:val="clear" w:color="auto" w:fill="auto"/>
            <w:vAlign w:val="center"/>
            <w:hideMark/>
          </w:tcPr>
          <w:p w14:paraId="71DBFC28" w14:textId="77777777" w:rsidR="008228DF" w:rsidRPr="008228DF" w:rsidRDefault="008228DF" w:rsidP="008228DF">
            <w:pPr>
              <w:spacing w:after="0" w:line="240" w:lineRule="auto"/>
              <w:rPr>
                <w:rFonts w:ascii="Calibri" w:eastAsia="Times New Roman" w:hAnsi="Calibri" w:cs="Calibri"/>
                <w:b/>
                <w:bCs/>
                <w:color w:val="000000"/>
                <w:kern w:val="0"/>
                <w14:ligatures w14:val="none"/>
              </w:rPr>
            </w:pPr>
            <w:r w:rsidRPr="008228DF">
              <w:rPr>
                <w:rFonts w:ascii="Calibri" w:eastAsia="Times New Roman" w:hAnsi="Calibri" w:cs="Calibri"/>
                <w:b/>
                <w:bCs/>
                <w:color w:val="000000"/>
                <w:kern w:val="0"/>
                <w14:ligatures w14:val="none"/>
              </w:rPr>
              <w:t>Database object</w:t>
            </w:r>
          </w:p>
        </w:tc>
        <w:tc>
          <w:tcPr>
            <w:tcW w:w="2307" w:type="pct"/>
            <w:tcBorders>
              <w:top w:val="single" w:sz="4" w:space="0" w:color="auto"/>
              <w:left w:val="nil"/>
              <w:bottom w:val="single" w:sz="4" w:space="0" w:color="auto"/>
              <w:right w:val="single" w:sz="4" w:space="0" w:color="auto"/>
            </w:tcBorders>
            <w:shd w:val="clear" w:color="auto" w:fill="auto"/>
            <w:vAlign w:val="bottom"/>
            <w:hideMark/>
          </w:tcPr>
          <w:p w14:paraId="1F658ABC" w14:textId="77777777" w:rsidR="008228DF" w:rsidRPr="008228DF" w:rsidRDefault="008228DF" w:rsidP="008228DF">
            <w:pPr>
              <w:spacing w:after="0" w:line="240" w:lineRule="auto"/>
              <w:rPr>
                <w:rFonts w:ascii="Calibri" w:eastAsia="Times New Roman" w:hAnsi="Calibri" w:cs="Calibri"/>
                <w:b/>
                <w:bCs/>
                <w:color w:val="000000"/>
                <w:kern w:val="0"/>
                <w14:ligatures w14:val="none"/>
              </w:rPr>
            </w:pPr>
            <w:r w:rsidRPr="008228DF">
              <w:rPr>
                <w:rFonts w:ascii="Calibri" w:eastAsia="Times New Roman" w:hAnsi="Calibri" w:cs="Calibri"/>
                <w:b/>
                <w:bCs/>
                <w:color w:val="000000"/>
                <w:kern w:val="0"/>
                <w14:ligatures w14:val="none"/>
              </w:rPr>
              <w:t>Description</w:t>
            </w:r>
          </w:p>
        </w:tc>
      </w:tr>
      <w:tr w:rsidR="00F65915" w:rsidRPr="008228DF" w14:paraId="0EA84C6D" w14:textId="77777777" w:rsidTr="002B10FB">
        <w:trPr>
          <w:trHeight w:val="287"/>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2242265B" w14:textId="2B99C67C" w:rsidR="008228DF" w:rsidRPr="008228DF" w:rsidRDefault="008228DF" w:rsidP="008228DF">
            <w:pPr>
              <w:spacing w:after="0" w:line="240" w:lineRule="auto"/>
              <w:rPr>
                <w:rFonts w:ascii="Calibri" w:eastAsia="Times New Roman" w:hAnsi="Calibri" w:cs="Calibri"/>
                <w:color w:val="000000"/>
                <w:kern w:val="0"/>
                <w14:ligatures w14:val="none"/>
              </w:rPr>
            </w:pPr>
            <w:proofErr w:type="spellStart"/>
            <w:r w:rsidRPr="008228DF">
              <w:rPr>
                <w:rFonts w:ascii="Calibri" w:eastAsia="Times New Roman" w:hAnsi="Calibri" w:cs="Calibri"/>
                <w:color w:val="000000"/>
                <w:kern w:val="0"/>
                <w14:ligatures w14:val="none"/>
              </w:rPr>
              <w:t>Albanito</w:t>
            </w:r>
            <w:proofErr w:type="spellEnd"/>
            <w:r w:rsidR="003D4FEB">
              <w:rPr>
                <w:rFonts w:ascii="Calibri" w:eastAsia="Times New Roman" w:hAnsi="Calibri" w:cs="Calibri"/>
                <w:color w:val="000000"/>
                <w:kern w:val="0"/>
                <w14:ligatures w14:val="none"/>
              </w:rPr>
              <w:t xml:space="preserve"> et al</w:t>
            </w:r>
            <w:r w:rsidRPr="008228DF">
              <w:rPr>
                <w:rFonts w:ascii="Calibri" w:eastAsia="Times New Roman" w:hAnsi="Calibri" w:cs="Calibri"/>
                <w:color w:val="000000"/>
                <w:kern w:val="0"/>
                <w14:ligatures w14:val="none"/>
              </w:rPr>
              <w:t xml:space="preserve"> (2017)</w:t>
            </w:r>
            <w:r w:rsidR="00FC7B94">
              <w:t xml:space="preserve"> </w:t>
            </w:r>
            <w:sdt>
              <w:sdtPr>
                <w:alias w:val="SmartCite Citation"/>
                <w:tag w:val="bad6be57-5e2a-460d-9424-598e2d5bba4e:d9ccc097-c736-4c2b-b8c3-c45999ac0019+"/>
                <w:id w:val="-1075980006"/>
                <w:placeholder>
                  <w:docPart w:val="C7F420B321134FBE824FE87FF5846DB6"/>
                </w:placeholder>
              </w:sdtPr>
              <w:sdtContent>
                <w:r w:rsidR="00477515" w:rsidRPr="00477515">
                  <w:rPr>
                    <w:rFonts w:ascii="Calibri" w:eastAsia="Times New Roman" w:hAnsi="Calibri" w:cs="Calibri"/>
                    <w:vertAlign w:val="superscript"/>
                  </w:rPr>
                  <w:t>2</w:t>
                </w:r>
              </w:sdtContent>
            </w:sdt>
            <w:r w:rsidRPr="008228DF">
              <w:rPr>
                <w:rFonts w:ascii="Calibri" w:eastAsia="Times New Roman" w:hAnsi="Calibri" w:cs="Calibri"/>
                <w:color w:val="000000"/>
                <w:kern w:val="0"/>
                <w14:ligatures w14:val="none"/>
              </w:rPr>
              <w:t xml:space="preserve"> EF Models</w:t>
            </w:r>
          </w:p>
        </w:tc>
        <w:tc>
          <w:tcPr>
            <w:tcW w:w="1885" w:type="pct"/>
            <w:tcBorders>
              <w:top w:val="nil"/>
              <w:left w:val="nil"/>
              <w:bottom w:val="single" w:sz="4" w:space="0" w:color="auto"/>
              <w:right w:val="single" w:sz="4" w:space="0" w:color="auto"/>
            </w:tcBorders>
            <w:shd w:val="clear" w:color="auto" w:fill="auto"/>
            <w:vAlign w:val="center"/>
            <w:hideMark/>
          </w:tcPr>
          <w:p w14:paraId="5EC63B29"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n2o_albanito_2017</w:t>
            </w:r>
          </w:p>
        </w:tc>
        <w:tc>
          <w:tcPr>
            <w:tcW w:w="2307" w:type="pct"/>
            <w:tcBorders>
              <w:top w:val="nil"/>
              <w:left w:val="nil"/>
              <w:bottom w:val="single" w:sz="4" w:space="0" w:color="auto"/>
              <w:right w:val="single" w:sz="4" w:space="0" w:color="auto"/>
            </w:tcBorders>
            <w:shd w:val="clear" w:color="auto" w:fill="auto"/>
            <w:vAlign w:val="bottom"/>
            <w:hideMark/>
          </w:tcPr>
          <w:p w14:paraId="75D88662"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w:t>
            </w:r>
          </w:p>
        </w:tc>
      </w:tr>
      <w:tr w:rsidR="00F65915" w:rsidRPr="008228DF" w14:paraId="47CFE879"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69889796"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382C32DB"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n2o_albanito_2017_country_ef_monte_carlo</w:t>
            </w:r>
          </w:p>
        </w:tc>
        <w:tc>
          <w:tcPr>
            <w:tcW w:w="2307" w:type="pct"/>
            <w:tcBorders>
              <w:top w:val="nil"/>
              <w:left w:val="nil"/>
              <w:bottom w:val="single" w:sz="4" w:space="0" w:color="auto"/>
              <w:right w:val="single" w:sz="4" w:space="0" w:color="auto"/>
            </w:tcBorders>
            <w:shd w:val="clear" w:color="auto" w:fill="auto"/>
            <w:vAlign w:val="bottom"/>
            <w:hideMark/>
          </w:tcPr>
          <w:p w14:paraId="12A7BB7A"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country level factors</w:t>
            </w:r>
          </w:p>
        </w:tc>
      </w:tr>
      <w:tr w:rsidR="00F65915" w:rsidRPr="008228DF" w14:paraId="7A90FECD" w14:textId="77777777" w:rsidTr="002B10FB">
        <w:trPr>
          <w:trHeight w:val="560"/>
        </w:trPr>
        <w:tc>
          <w:tcPr>
            <w:tcW w:w="808" w:type="pct"/>
            <w:vMerge/>
            <w:tcBorders>
              <w:top w:val="nil"/>
              <w:left w:val="single" w:sz="4" w:space="0" w:color="auto"/>
              <w:bottom w:val="single" w:sz="4" w:space="0" w:color="auto"/>
              <w:right w:val="single" w:sz="4" w:space="0" w:color="auto"/>
            </w:tcBorders>
            <w:vAlign w:val="center"/>
            <w:hideMark/>
          </w:tcPr>
          <w:p w14:paraId="0E1649CB"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819B07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n2o_albanito_2017_country_results</w:t>
            </w:r>
          </w:p>
        </w:tc>
        <w:tc>
          <w:tcPr>
            <w:tcW w:w="2307" w:type="pct"/>
            <w:tcBorders>
              <w:top w:val="nil"/>
              <w:left w:val="nil"/>
              <w:bottom w:val="single" w:sz="4" w:space="0" w:color="auto"/>
              <w:right w:val="single" w:sz="4" w:space="0" w:color="auto"/>
            </w:tcBorders>
            <w:shd w:val="clear" w:color="auto" w:fill="auto"/>
            <w:vAlign w:val="bottom"/>
            <w:hideMark/>
          </w:tcPr>
          <w:p w14:paraId="5C927B4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of the model for country level factors</w:t>
            </w:r>
          </w:p>
        </w:tc>
      </w:tr>
      <w:tr w:rsidR="00F65915" w:rsidRPr="008228DF" w14:paraId="55DC24E1"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278C09C4"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425F7174"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n2o_albanito_2017_crop_ef_monte_carlo</w:t>
            </w:r>
          </w:p>
        </w:tc>
        <w:tc>
          <w:tcPr>
            <w:tcW w:w="2307" w:type="pct"/>
            <w:tcBorders>
              <w:top w:val="nil"/>
              <w:left w:val="nil"/>
              <w:bottom w:val="single" w:sz="4" w:space="0" w:color="auto"/>
              <w:right w:val="single" w:sz="4" w:space="0" w:color="auto"/>
            </w:tcBorders>
            <w:shd w:val="clear" w:color="auto" w:fill="auto"/>
            <w:vAlign w:val="bottom"/>
            <w:hideMark/>
          </w:tcPr>
          <w:p w14:paraId="62905365"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of crop specific factors</w:t>
            </w:r>
          </w:p>
        </w:tc>
      </w:tr>
      <w:tr w:rsidR="00F65915" w:rsidRPr="008228DF" w14:paraId="37AB0D3E"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797FA7BF"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31534CB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n2o_albanito_2017_crop_results</w:t>
            </w:r>
          </w:p>
        </w:tc>
        <w:tc>
          <w:tcPr>
            <w:tcW w:w="2307" w:type="pct"/>
            <w:tcBorders>
              <w:top w:val="nil"/>
              <w:left w:val="nil"/>
              <w:bottom w:val="single" w:sz="4" w:space="0" w:color="auto"/>
              <w:right w:val="single" w:sz="4" w:space="0" w:color="auto"/>
            </w:tcBorders>
            <w:shd w:val="clear" w:color="auto" w:fill="auto"/>
            <w:vAlign w:val="bottom"/>
            <w:hideMark/>
          </w:tcPr>
          <w:p w14:paraId="63B1D0FB"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for model of crop specific factors.</w:t>
            </w:r>
          </w:p>
        </w:tc>
      </w:tr>
      <w:tr w:rsidR="00F65915" w:rsidRPr="008228DF" w14:paraId="7CAE484B"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3827D81E"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6B9AD382"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n2o_albanito_2017_fertilizer_ef_monte_carlo</w:t>
            </w:r>
          </w:p>
        </w:tc>
        <w:tc>
          <w:tcPr>
            <w:tcW w:w="2307" w:type="pct"/>
            <w:tcBorders>
              <w:top w:val="nil"/>
              <w:left w:val="nil"/>
              <w:bottom w:val="single" w:sz="4" w:space="0" w:color="auto"/>
              <w:right w:val="single" w:sz="4" w:space="0" w:color="auto"/>
            </w:tcBorders>
            <w:shd w:val="clear" w:color="auto" w:fill="auto"/>
            <w:vAlign w:val="bottom"/>
            <w:hideMark/>
          </w:tcPr>
          <w:p w14:paraId="2DB10F8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fertilizer specific factors</w:t>
            </w:r>
          </w:p>
        </w:tc>
      </w:tr>
      <w:tr w:rsidR="00F65915" w:rsidRPr="008228DF" w14:paraId="32E96B92"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45186EAA"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55A4EB1"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n2o_albanito_2017_fertilizer_results</w:t>
            </w:r>
          </w:p>
        </w:tc>
        <w:tc>
          <w:tcPr>
            <w:tcW w:w="2307" w:type="pct"/>
            <w:tcBorders>
              <w:top w:val="nil"/>
              <w:left w:val="nil"/>
              <w:bottom w:val="single" w:sz="4" w:space="0" w:color="auto"/>
              <w:right w:val="single" w:sz="4" w:space="0" w:color="auto"/>
            </w:tcBorders>
            <w:shd w:val="clear" w:color="auto" w:fill="auto"/>
            <w:vAlign w:val="bottom"/>
            <w:hideMark/>
          </w:tcPr>
          <w:p w14:paraId="0489BB77"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of the model for fertilizer specific factors</w:t>
            </w:r>
          </w:p>
        </w:tc>
      </w:tr>
      <w:tr w:rsidR="00F65915" w:rsidRPr="008228DF" w14:paraId="377092B1" w14:textId="77777777" w:rsidTr="002B10FB">
        <w:trPr>
          <w:trHeight w:val="574"/>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3FD08160" w14:textId="0608F2BA" w:rsidR="008228DF" w:rsidRPr="008228DF" w:rsidRDefault="008228DF" w:rsidP="008228DF">
            <w:pPr>
              <w:spacing w:after="0" w:line="240" w:lineRule="auto"/>
              <w:rPr>
                <w:rFonts w:ascii="Calibri" w:eastAsia="Times New Roman" w:hAnsi="Calibri" w:cs="Calibri"/>
                <w:color w:val="000000"/>
                <w:kern w:val="0"/>
                <w14:ligatures w14:val="none"/>
              </w:rPr>
            </w:pPr>
            <w:proofErr w:type="spellStart"/>
            <w:r w:rsidRPr="008228DF">
              <w:rPr>
                <w:rFonts w:ascii="Calibri" w:eastAsia="Times New Roman" w:hAnsi="Calibri" w:cs="Calibri"/>
                <w:color w:val="000000"/>
                <w:kern w:val="0"/>
                <w14:ligatures w14:val="none"/>
              </w:rPr>
              <w:t>Albanito</w:t>
            </w:r>
            <w:proofErr w:type="spellEnd"/>
            <w:r w:rsidRPr="008228DF">
              <w:rPr>
                <w:rFonts w:ascii="Calibri" w:eastAsia="Times New Roman" w:hAnsi="Calibri" w:cs="Calibri"/>
                <w:color w:val="000000"/>
                <w:kern w:val="0"/>
                <w14:ligatures w14:val="none"/>
              </w:rPr>
              <w:t xml:space="preserve"> </w:t>
            </w:r>
            <w:r w:rsidR="003D4FEB">
              <w:rPr>
                <w:rFonts w:ascii="Calibri" w:eastAsia="Times New Roman" w:hAnsi="Calibri" w:cs="Calibri"/>
                <w:color w:val="000000"/>
                <w:kern w:val="0"/>
                <w14:ligatures w14:val="none"/>
              </w:rPr>
              <w:t>et al</w:t>
            </w:r>
            <w:r w:rsidR="00FC7B94">
              <w:rPr>
                <w:rFonts w:ascii="Calibri" w:eastAsia="Times New Roman" w:hAnsi="Calibri" w:cs="Calibri"/>
                <w:color w:val="000000"/>
                <w:kern w:val="0"/>
                <w14:ligatures w14:val="none"/>
              </w:rPr>
              <w:t xml:space="preserve"> </w:t>
            </w:r>
            <w:r w:rsidRPr="008228DF">
              <w:rPr>
                <w:rFonts w:ascii="Calibri" w:eastAsia="Times New Roman" w:hAnsi="Calibri" w:cs="Calibri"/>
                <w:color w:val="000000"/>
                <w:kern w:val="0"/>
                <w14:ligatures w14:val="none"/>
              </w:rPr>
              <w:t xml:space="preserve">(2017) </w:t>
            </w:r>
            <w:sdt>
              <w:sdtPr>
                <w:alias w:val="SmartCite Citation"/>
                <w:tag w:val="bad6be57-5e2a-460d-9424-598e2d5bba4e:d9ccc097-c736-4c2b-b8c3-c45999ac0019+"/>
                <w:id w:val="-1200700735"/>
                <w:placeholder>
                  <w:docPart w:val="AC03C3A2C75249BD90C0014EF061B174"/>
                </w:placeholder>
              </w:sdtPr>
              <w:sdtContent>
                <w:r w:rsidR="00477515" w:rsidRPr="00477515">
                  <w:rPr>
                    <w:rFonts w:ascii="Calibri" w:eastAsia="Times New Roman" w:hAnsi="Calibri" w:cs="Calibri"/>
                    <w:vertAlign w:val="superscript"/>
                  </w:rPr>
                  <w:t>2</w:t>
                </w:r>
              </w:sdtContent>
            </w:sdt>
            <w:r w:rsidR="00FC7B94" w:rsidRPr="008228DF">
              <w:rPr>
                <w:rFonts w:ascii="Calibri" w:eastAsia="Times New Roman" w:hAnsi="Calibri" w:cs="Calibri"/>
                <w:color w:val="000000"/>
                <w:kern w:val="0"/>
                <w14:ligatures w14:val="none"/>
              </w:rPr>
              <w:t xml:space="preserve"> </w:t>
            </w:r>
            <w:r w:rsidRPr="008228DF">
              <w:rPr>
                <w:rFonts w:ascii="Calibri" w:eastAsia="Times New Roman" w:hAnsi="Calibri" w:cs="Calibri"/>
                <w:color w:val="000000"/>
                <w:kern w:val="0"/>
                <w14:ligatures w14:val="none"/>
              </w:rPr>
              <w:t>GAMM model</w:t>
            </w:r>
          </w:p>
        </w:tc>
        <w:tc>
          <w:tcPr>
            <w:tcW w:w="1885" w:type="pct"/>
            <w:tcBorders>
              <w:top w:val="nil"/>
              <w:left w:val="nil"/>
              <w:bottom w:val="single" w:sz="4" w:space="0" w:color="auto"/>
              <w:right w:val="single" w:sz="4" w:space="0" w:color="auto"/>
            </w:tcBorders>
            <w:shd w:val="clear" w:color="auto" w:fill="auto"/>
            <w:vAlign w:val="center"/>
            <w:hideMark/>
          </w:tcPr>
          <w:p w14:paraId="3D0028B3"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vwR_n2o_albanito_2017_gamm_data</w:t>
            </w:r>
          </w:p>
        </w:tc>
        <w:tc>
          <w:tcPr>
            <w:tcW w:w="2307" w:type="pct"/>
            <w:tcBorders>
              <w:top w:val="nil"/>
              <w:left w:val="nil"/>
              <w:bottom w:val="single" w:sz="4" w:space="0" w:color="auto"/>
              <w:right w:val="single" w:sz="4" w:space="0" w:color="auto"/>
            </w:tcBorders>
            <w:shd w:val="clear" w:color="auto" w:fill="auto"/>
            <w:vAlign w:val="bottom"/>
            <w:hideMark/>
          </w:tcPr>
          <w:p w14:paraId="4A263949" w14:textId="65C561DC"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View of input data for the </w:t>
            </w:r>
            <w:proofErr w:type="spellStart"/>
            <w:r w:rsidRPr="008228DF">
              <w:rPr>
                <w:rFonts w:ascii="Calibri" w:eastAsia="Times New Roman" w:hAnsi="Calibri" w:cs="Calibri"/>
                <w:color w:val="000000"/>
                <w:kern w:val="0"/>
                <w14:ligatures w14:val="none"/>
              </w:rPr>
              <w:t>Albanito</w:t>
            </w:r>
            <w:proofErr w:type="spellEnd"/>
            <w:r w:rsidRPr="008228DF">
              <w:rPr>
                <w:rFonts w:ascii="Calibri" w:eastAsia="Times New Roman" w:hAnsi="Calibri" w:cs="Calibri"/>
                <w:color w:val="000000"/>
                <w:kern w:val="0"/>
                <w14:ligatures w14:val="none"/>
              </w:rPr>
              <w:t xml:space="preserve"> </w:t>
            </w:r>
            <w:r w:rsidR="00FC7B94">
              <w:rPr>
                <w:rFonts w:ascii="Calibri" w:eastAsia="Times New Roman" w:hAnsi="Calibri" w:cs="Calibri"/>
                <w:color w:val="000000"/>
                <w:kern w:val="0"/>
                <w14:ligatures w14:val="none"/>
              </w:rPr>
              <w:t xml:space="preserve">et al </w:t>
            </w:r>
            <w:r w:rsidRPr="008228DF">
              <w:rPr>
                <w:rFonts w:ascii="Calibri" w:eastAsia="Times New Roman" w:hAnsi="Calibri" w:cs="Calibri"/>
                <w:color w:val="000000"/>
                <w:kern w:val="0"/>
                <w14:ligatures w14:val="none"/>
              </w:rPr>
              <w:t xml:space="preserve">(2017) </w:t>
            </w:r>
            <w:sdt>
              <w:sdtPr>
                <w:alias w:val="SmartCite Citation"/>
                <w:tag w:val="bad6be57-5e2a-460d-9424-598e2d5bba4e:d9ccc097-c736-4c2b-b8c3-c45999ac0019+"/>
                <w:id w:val="-705328554"/>
                <w:placeholder>
                  <w:docPart w:val="94B651832A434F3ABF95FD3070A83EF3"/>
                </w:placeholder>
              </w:sdtPr>
              <w:sdtContent>
                <w:r w:rsidR="00477515" w:rsidRPr="00477515">
                  <w:rPr>
                    <w:rFonts w:ascii="Calibri" w:eastAsia="Times New Roman" w:hAnsi="Calibri" w:cs="Calibri"/>
                    <w:vertAlign w:val="superscript"/>
                  </w:rPr>
                  <w:t>2</w:t>
                </w:r>
              </w:sdtContent>
            </w:sdt>
            <w:r w:rsidR="00FC7B94" w:rsidRPr="008228DF">
              <w:rPr>
                <w:rFonts w:ascii="Calibri" w:eastAsia="Times New Roman" w:hAnsi="Calibri" w:cs="Calibri"/>
                <w:color w:val="000000"/>
                <w:kern w:val="0"/>
                <w14:ligatures w14:val="none"/>
              </w:rPr>
              <w:t xml:space="preserve"> </w:t>
            </w:r>
            <w:r w:rsidRPr="008228DF">
              <w:rPr>
                <w:rFonts w:ascii="Calibri" w:eastAsia="Times New Roman" w:hAnsi="Calibri" w:cs="Calibri"/>
                <w:color w:val="000000"/>
                <w:kern w:val="0"/>
                <w14:ligatures w14:val="none"/>
              </w:rPr>
              <w:t>GAMM model in R</w:t>
            </w:r>
          </w:p>
        </w:tc>
      </w:tr>
      <w:tr w:rsidR="00F65915" w:rsidRPr="008228DF" w14:paraId="0E0639E2"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74B85CBA"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FCA2FE6"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n2o_albanito_2017_gamm_predict</w:t>
            </w:r>
          </w:p>
        </w:tc>
        <w:tc>
          <w:tcPr>
            <w:tcW w:w="2307" w:type="pct"/>
            <w:tcBorders>
              <w:top w:val="nil"/>
              <w:left w:val="nil"/>
              <w:bottom w:val="single" w:sz="4" w:space="0" w:color="auto"/>
              <w:right w:val="single" w:sz="4" w:space="0" w:color="auto"/>
            </w:tcBorders>
            <w:shd w:val="clear" w:color="auto" w:fill="auto"/>
            <w:vAlign w:val="bottom"/>
            <w:hideMark/>
          </w:tcPr>
          <w:p w14:paraId="6A9C6CC9"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the predictions from the GAMM model in R</w:t>
            </w:r>
          </w:p>
        </w:tc>
      </w:tr>
      <w:tr w:rsidR="00F65915" w:rsidRPr="008228DF" w14:paraId="78425807" w14:textId="77777777" w:rsidTr="002B10FB">
        <w:trPr>
          <w:trHeight w:val="287"/>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1FE744EE" w14:textId="4D035B8E"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Aliyu</w:t>
            </w:r>
            <w:r w:rsidR="003D4FEB">
              <w:rPr>
                <w:rFonts w:ascii="Calibri" w:eastAsia="Times New Roman" w:hAnsi="Calibri" w:cs="Calibri"/>
                <w:color w:val="000000"/>
                <w:kern w:val="0"/>
                <w14:ligatures w14:val="none"/>
              </w:rPr>
              <w:t xml:space="preserve"> et al</w:t>
            </w:r>
            <w:r w:rsidRPr="008228DF">
              <w:rPr>
                <w:rFonts w:ascii="Calibri" w:eastAsia="Times New Roman" w:hAnsi="Calibri" w:cs="Calibri"/>
                <w:color w:val="000000"/>
                <w:kern w:val="0"/>
                <w14:ligatures w14:val="none"/>
              </w:rPr>
              <w:t xml:space="preserve"> (2019)</w:t>
            </w:r>
            <w:r w:rsidR="007D740E">
              <w:t xml:space="preserve"> </w:t>
            </w:r>
            <w:sdt>
              <w:sdtPr>
                <w:alias w:val="SmartCite Citation"/>
                <w:tag w:val="bad6be57-5e2a-460d-9424-598e2d5bba4e:59ece84c-34de-4d6e-89f2-9f021d6c2b13+"/>
                <w:id w:val="299437681"/>
                <w:placeholder>
                  <w:docPart w:val="62FAE31705FE45E9A5CB7FC95182CA29"/>
                </w:placeholder>
              </w:sdtPr>
              <w:sdtContent>
                <w:r w:rsidR="00477515" w:rsidRPr="00477515">
                  <w:rPr>
                    <w:rFonts w:ascii="Calibri" w:eastAsia="Times New Roman" w:hAnsi="Calibri" w:cs="Calibri"/>
                    <w:vertAlign w:val="superscript"/>
                  </w:rPr>
                  <w:t>3</w:t>
                </w:r>
              </w:sdtContent>
            </w:sdt>
            <w:r w:rsidRPr="008228DF">
              <w:rPr>
                <w:rFonts w:ascii="Calibri" w:eastAsia="Times New Roman" w:hAnsi="Calibri" w:cs="Calibri"/>
                <w:color w:val="000000"/>
                <w:kern w:val="0"/>
                <w14:ligatures w14:val="none"/>
              </w:rPr>
              <w:t xml:space="preserve"> EF Models</w:t>
            </w:r>
          </w:p>
        </w:tc>
        <w:tc>
          <w:tcPr>
            <w:tcW w:w="1885" w:type="pct"/>
            <w:tcBorders>
              <w:top w:val="nil"/>
              <w:left w:val="nil"/>
              <w:bottom w:val="single" w:sz="4" w:space="0" w:color="auto"/>
              <w:right w:val="single" w:sz="4" w:space="0" w:color="auto"/>
            </w:tcBorders>
            <w:shd w:val="clear" w:color="auto" w:fill="auto"/>
            <w:vAlign w:val="center"/>
            <w:hideMark/>
          </w:tcPr>
          <w:p w14:paraId="064C3049"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n2o_aliyu_2019</w:t>
            </w:r>
          </w:p>
        </w:tc>
        <w:tc>
          <w:tcPr>
            <w:tcW w:w="2307" w:type="pct"/>
            <w:tcBorders>
              <w:top w:val="nil"/>
              <w:left w:val="nil"/>
              <w:bottom w:val="single" w:sz="4" w:space="0" w:color="auto"/>
              <w:right w:val="single" w:sz="4" w:space="0" w:color="auto"/>
            </w:tcBorders>
            <w:shd w:val="clear" w:color="auto" w:fill="auto"/>
            <w:vAlign w:val="bottom"/>
            <w:hideMark/>
          </w:tcPr>
          <w:p w14:paraId="33E5217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w:t>
            </w:r>
          </w:p>
        </w:tc>
      </w:tr>
      <w:tr w:rsidR="00F65915" w:rsidRPr="008228DF" w14:paraId="4F9E3121"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2437F769"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121B3C28"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n2o_aliyu_2019_ef_monte_carlo</w:t>
            </w:r>
          </w:p>
        </w:tc>
        <w:tc>
          <w:tcPr>
            <w:tcW w:w="2307" w:type="pct"/>
            <w:tcBorders>
              <w:top w:val="nil"/>
              <w:left w:val="nil"/>
              <w:bottom w:val="single" w:sz="4" w:space="0" w:color="auto"/>
              <w:right w:val="single" w:sz="4" w:space="0" w:color="auto"/>
            </w:tcBorders>
            <w:shd w:val="clear" w:color="auto" w:fill="auto"/>
            <w:vAlign w:val="bottom"/>
            <w:hideMark/>
          </w:tcPr>
          <w:p w14:paraId="39DF892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w:t>
            </w:r>
          </w:p>
        </w:tc>
      </w:tr>
      <w:tr w:rsidR="00F65915" w:rsidRPr="008228DF" w14:paraId="5CAE1CFE"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02CF9828"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710CEFD9"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n2o_aliyu_2019_results</w:t>
            </w:r>
          </w:p>
        </w:tc>
        <w:tc>
          <w:tcPr>
            <w:tcW w:w="2307" w:type="pct"/>
            <w:tcBorders>
              <w:top w:val="nil"/>
              <w:left w:val="nil"/>
              <w:bottom w:val="single" w:sz="4" w:space="0" w:color="auto"/>
              <w:right w:val="single" w:sz="4" w:space="0" w:color="auto"/>
            </w:tcBorders>
            <w:shd w:val="clear" w:color="auto" w:fill="auto"/>
            <w:vAlign w:val="bottom"/>
            <w:hideMark/>
          </w:tcPr>
          <w:p w14:paraId="185A5651"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w:t>
            </w:r>
          </w:p>
        </w:tc>
      </w:tr>
      <w:tr w:rsidR="00F65915" w:rsidRPr="008228DF" w14:paraId="59172C23" w14:textId="77777777" w:rsidTr="002B10FB">
        <w:trPr>
          <w:trHeight w:val="287"/>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1E9B25A0" w14:textId="4BBD0A57" w:rsidR="008228DF" w:rsidRPr="008228DF" w:rsidRDefault="008228DF" w:rsidP="008228DF">
            <w:pPr>
              <w:spacing w:after="0" w:line="240" w:lineRule="auto"/>
              <w:rPr>
                <w:rFonts w:ascii="Calibri" w:eastAsia="Times New Roman" w:hAnsi="Calibri" w:cs="Calibri"/>
                <w:color w:val="000000"/>
                <w:kern w:val="0"/>
                <w14:ligatures w14:val="none"/>
              </w:rPr>
            </w:pPr>
            <w:proofErr w:type="spellStart"/>
            <w:r w:rsidRPr="008228DF">
              <w:rPr>
                <w:rFonts w:ascii="Calibri" w:eastAsia="Times New Roman" w:hAnsi="Calibri" w:cs="Calibri"/>
                <w:color w:val="000000"/>
                <w:kern w:val="0"/>
                <w14:ligatures w14:val="none"/>
              </w:rPr>
              <w:t>Hergoualc</w:t>
            </w:r>
            <w:r w:rsidR="003D4FEB">
              <w:rPr>
                <w:rFonts w:ascii="Calibri" w:eastAsia="Times New Roman" w:hAnsi="Calibri" w:cs="Calibri"/>
                <w:color w:val="000000"/>
                <w:kern w:val="0"/>
                <w14:ligatures w14:val="none"/>
              </w:rPr>
              <w:t>’</w:t>
            </w:r>
            <w:r w:rsidRPr="008228DF">
              <w:rPr>
                <w:rFonts w:ascii="Calibri" w:eastAsia="Times New Roman" w:hAnsi="Calibri" w:cs="Calibri"/>
                <w:color w:val="000000"/>
                <w:kern w:val="0"/>
                <w14:ligatures w14:val="none"/>
              </w:rPr>
              <w:t>h</w:t>
            </w:r>
            <w:proofErr w:type="spellEnd"/>
            <w:r w:rsidRPr="008228DF">
              <w:rPr>
                <w:rFonts w:ascii="Calibri" w:eastAsia="Times New Roman" w:hAnsi="Calibri" w:cs="Calibri"/>
                <w:color w:val="000000"/>
                <w:kern w:val="0"/>
                <w14:ligatures w14:val="none"/>
              </w:rPr>
              <w:t xml:space="preserve"> </w:t>
            </w:r>
            <w:r w:rsidR="003D4FEB">
              <w:rPr>
                <w:rFonts w:ascii="Calibri" w:eastAsia="Times New Roman" w:hAnsi="Calibri" w:cs="Calibri"/>
                <w:color w:val="000000"/>
                <w:kern w:val="0"/>
                <w14:ligatures w14:val="none"/>
              </w:rPr>
              <w:t xml:space="preserve"> et al </w:t>
            </w:r>
            <w:r w:rsidRPr="008228DF">
              <w:rPr>
                <w:rFonts w:ascii="Calibri" w:eastAsia="Times New Roman" w:hAnsi="Calibri" w:cs="Calibri"/>
                <w:color w:val="000000"/>
                <w:kern w:val="0"/>
                <w14:ligatures w14:val="none"/>
              </w:rPr>
              <w:t xml:space="preserve">(2021) </w:t>
            </w:r>
            <w:sdt>
              <w:sdtPr>
                <w:alias w:val="SmartCite Citation"/>
                <w:tag w:val="bad6be57-5e2a-460d-9424-598e2d5bba4e:57210d35-9d47-4974-b269-497f25b37773+"/>
                <w:id w:val="1084883479"/>
                <w:placeholder>
                  <w:docPart w:val="E10278908AB44DE7AB619B4991F1059F"/>
                </w:placeholder>
              </w:sdtPr>
              <w:sdtContent>
                <w:r w:rsidR="00477515" w:rsidRPr="00477515">
                  <w:rPr>
                    <w:rFonts w:ascii="Calibri" w:eastAsia="Times New Roman" w:hAnsi="Calibri" w:cs="Calibri"/>
                    <w:vertAlign w:val="superscript"/>
                  </w:rPr>
                  <w:t>4</w:t>
                </w:r>
              </w:sdtContent>
            </w:sdt>
            <w:r w:rsidR="003D4FEB" w:rsidRPr="008228DF">
              <w:rPr>
                <w:rFonts w:ascii="Calibri" w:eastAsia="Times New Roman" w:hAnsi="Calibri" w:cs="Calibri"/>
                <w:color w:val="000000"/>
                <w:kern w:val="0"/>
                <w14:ligatures w14:val="none"/>
              </w:rPr>
              <w:t xml:space="preserve"> </w:t>
            </w:r>
            <w:r w:rsidRPr="008228DF">
              <w:rPr>
                <w:rFonts w:ascii="Calibri" w:eastAsia="Times New Roman" w:hAnsi="Calibri" w:cs="Calibri"/>
                <w:color w:val="000000"/>
                <w:kern w:val="0"/>
                <w14:ligatures w14:val="none"/>
              </w:rPr>
              <w:t>EF Models</w:t>
            </w:r>
          </w:p>
        </w:tc>
        <w:tc>
          <w:tcPr>
            <w:tcW w:w="1885" w:type="pct"/>
            <w:tcBorders>
              <w:top w:val="nil"/>
              <w:left w:val="nil"/>
              <w:bottom w:val="single" w:sz="4" w:space="0" w:color="auto"/>
              <w:right w:val="single" w:sz="4" w:space="0" w:color="auto"/>
            </w:tcBorders>
            <w:shd w:val="clear" w:color="auto" w:fill="auto"/>
            <w:vAlign w:val="center"/>
            <w:hideMark/>
          </w:tcPr>
          <w:p w14:paraId="40FF2D7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n2o_hergoualch_2021</w:t>
            </w:r>
          </w:p>
        </w:tc>
        <w:tc>
          <w:tcPr>
            <w:tcW w:w="2307" w:type="pct"/>
            <w:tcBorders>
              <w:top w:val="nil"/>
              <w:left w:val="nil"/>
              <w:bottom w:val="single" w:sz="4" w:space="0" w:color="auto"/>
              <w:right w:val="single" w:sz="4" w:space="0" w:color="auto"/>
            </w:tcBorders>
            <w:shd w:val="clear" w:color="auto" w:fill="auto"/>
            <w:vAlign w:val="bottom"/>
            <w:hideMark/>
          </w:tcPr>
          <w:p w14:paraId="187EF203"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w:t>
            </w:r>
          </w:p>
        </w:tc>
      </w:tr>
      <w:tr w:rsidR="00F65915" w:rsidRPr="008228DF" w14:paraId="1DA8C3DF"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69052CC1"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692D37D"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n2o_hergoualch_2021_climate_ef_monte_carlo</w:t>
            </w:r>
          </w:p>
        </w:tc>
        <w:tc>
          <w:tcPr>
            <w:tcW w:w="2307" w:type="pct"/>
            <w:tcBorders>
              <w:top w:val="nil"/>
              <w:left w:val="nil"/>
              <w:bottom w:val="single" w:sz="4" w:space="0" w:color="auto"/>
              <w:right w:val="single" w:sz="4" w:space="0" w:color="auto"/>
            </w:tcBorders>
            <w:shd w:val="clear" w:color="auto" w:fill="auto"/>
            <w:vAlign w:val="bottom"/>
            <w:hideMark/>
          </w:tcPr>
          <w:p w14:paraId="49C8210D"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climate classes</w:t>
            </w:r>
          </w:p>
        </w:tc>
      </w:tr>
      <w:tr w:rsidR="00F65915" w:rsidRPr="008228DF" w14:paraId="427CBD16"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6E6EF4D0"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31B2AF3F"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n2o_hergoualch_2021_climate_results</w:t>
            </w:r>
          </w:p>
        </w:tc>
        <w:tc>
          <w:tcPr>
            <w:tcW w:w="2307" w:type="pct"/>
            <w:tcBorders>
              <w:top w:val="nil"/>
              <w:left w:val="nil"/>
              <w:bottom w:val="single" w:sz="4" w:space="0" w:color="auto"/>
              <w:right w:val="single" w:sz="4" w:space="0" w:color="auto"/>
            </w:tcBorders>
            <w:shd w:val="clear" w:color="auto" w:fill="auto"/>
            <w:vAlign w:val="bottom"/>
            <w:hideMark/>
          </w:tcPr>
          <w:p w14:paraId="2EF9DC14"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the model for climate classes</w:t>
            </w:r>
          </w:p>
        </w:tc>
      </w:tr>
      <w:tr w:rsidR="00F65915" w:rsidRPr="008228DF" w14:paraId="0F251243"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466EDC51"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2606FBC6"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n2o_hergoualch_2021_fertilizer_ef_monte_carlo</w:t>
            </w:r>
          </w:p>
        </w:tc>
        <w:tc>
          <w:tcPr>
            <w:tcW w:w="2307" w:type="pct"/>
            <w:tcBorders>
              <w:top w:val="nil"/>
              <w:left w:val="nil"/>
              <w:bottom w:val="single" w:sz="4" w:space="0" w:color="auto"/>
              <w:right w:val="single" w:sz="4" w:space="0" w:color="auto"/>
            </w:tcBorders>
            <w:shd w:val="clear" w:color="auto" w:fill="auto"/>
            <w:vAlign w:val="bottom"/>
            <w:hideMark/>
          </w:tcPr>
          <w:p w14:paraId="74F5A76E"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fertilizer specific factors</w:t>
            </w:r>
          </w:p>
        </w:tc>
      </w:tr>
      <w:tr w:rsidR="00F65915" w:rsidRPr="008228DF" w14:paraId="2160760A"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1C3A4C04"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382E75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n2o_hergoualch_2021_fertilizer_results</w:t>
            </w:r>
          </w:p>
        </w:tc>
        <w:tc>
          <w:tcPr>
            <w:tcW w:w="2307" w:type="pct"/>
            <w:tcBorders>
              <w:top w:val="nil"/>
              <w:left w:val="nil"/>
              <w:bottom w:val="single" w:sz="4" w:space="0" w:color="auto"/>
              <w:right w:val="single" w:sz="4" w:space="0" w:color="auto"/>
            </w:tcBorders>
            <w:shd w:val="clear" w:color="auto" w:fill="auto"/>
            <w:vAlign w:val="bottom"/>
            <w:hideMark/>
          </w:tcPr>
          <w:p w14:paraId="4FF266D9"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of the model for fertilizer specific factors</w:t>
            </w:r>
          </w:p>
        </w:tc>
      </w:tr>
      <w:tr w:rsidR="00F65915" w:rsidRPr="008228DF" w14:paraId="73CF643E"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0C9D23FE"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37A9042"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n2o_hergoualch_2021_irrigation_ef_monte_carlo</w:t>
            </w:r>
          </w:p>
        </w:tc>
        <w:tc>
          <w:tcPr>
            <w:tcW w:w="2307" w:type="pct"/>
            <w:tcBorders>
              <w:top w:val="nil"/>
              <w:left w:val="nil"/>
              <w:bottom w:val="single" w:sz="4" w:space="0" w:color="auto"/>
              <w:right w:val="single" w:sz="4" w:space="0" w:color="auto"/>
            </w:tcBorders>
            <w:shd w:val="clear" w:color="auto" w:fill="auto"/>
            <w:vAlign w:val="bottom"/>
            <w:hideMark/>
          </w:tcPr>
          <w:p w14:paraId="0FFCE44F"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irrigation status factors</w:t>
            </w:r>
          </w:p>
        </w:tc>
      </w:tr>
      <w:tr w:rsidR="00F65915" w:rsidRPr="008228DF" w14:paraId="36D1BB16"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76458B8B"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6507386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n2o_hergoualch_2021_irrigation_results</w:t>
            </w:r>
          </w:p>
        </w:tc>
        <w:tc>
          <w:tcPr>
            <w:tcW w:w="2307" w:type="pct"/>
            <w:tcBorders>
              <w:top w:val="nil"/>
              <w:left w:val="nil"/>
              <w:bottom w:val="single" w:sz="4" w:space="0" w:color="auto"/>
              <w:right w:val="single" w:sz="4" w:space="0" w:color="auto"/>
            </w:tcBorders>
            <w:shd w:val="clear" w:color="auto" w:fill="auto"/>
            <w:vAlign w:val="bottom"/>
            <w:hideMark/>
          </w:tcPr>
          <w:p w14:paraId="610C7AD9"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for irrigation status factors</w:t>
            </w:r>
          </w:p>
        </w:tc>
      </w:tr>
      <w:tr w:rsidR="00F65915" w:rsidRPr="008228DF" w14:paraId="646FAF68"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2703162F"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3C76BEB9"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n2o_hergoualch_2021_landcover_ef_monte_carlo</w:t>
            </w:r>
          </w:p>
        </w:tc>
        <w:tc>
          <w:tcPr>
            <w:tcW w:w="2307" w:type="pct"/>
            <w:tcBorders>
              <w:top w:val="nil"/>
              <w:left w:val="nil"/>
              <w:bottom w:val="single" w:sz="4" w:space="0" w:color="auto"/>
              <w:right w:val="single" w:sz="4" w:space="0" w:color="auto"/>
            </w:tcBorders>
            <w:shd w:val="clear" w:color="auto" w:fill="auto"/>
            <w:vAlign w:val="bottom"/>
            <w:hideMark/>
          </w:tcPr>
          <w:p w14:paraId="327F9B25"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crop types (landcover)</w:t>
            </w:r>
          </w:p>
        </w:tc>
      </w:tr>
      <w:tr w:rsidR="00F65915" w:rsidRPr="008228DF" w14:paraId="4F38C67E"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2BA9283C"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13795E84"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n2o_hergoualch_2021_landcover_results</w:t>
            </w:r>
          </w:p>
        </w:tc>
        <w:tc>
          <w:tcPr>
            <w:tcW w:w="2307" w:type="pct"/>
            <w:tcBorders>
              <w:top w:val="nil"/>
              <w:left w:val="nil"/>
              <w:bottom w:val="single" w:sz="4" w:space="0" w:color="auto"/>
              <w:right w:val="single" w:sz="4" w:space="0" w:color="auto"/>
            </w:tcBorders>
            <w:shd w:val="clear" w:color="auto" w:fill="auto"/>
            <w:vAlign w:val="bottom"/>
            <w:hideMark/>
          </w:tcPr>
          <w:p w14:paraId="322BA3D4"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of the model for crop types (landcover)</w:t>
            </w:r>
          </w:p>
        </w:tc>
      </w:tr>
      <w:tr w:rsidR="00F65915" w:rsidRPr="008228DF" w14:paraId="0DD98CDA" w14:textId="77777777" w:rsidTr="002B10FB">
        <w:trPr>
          <w:trHeight w:val="600"/>
        </w:trPr>
        <w:tc>
          <w:tcPr>
            <w:tcW w:w="808" w:type="pct"/>
            <w:vMerge/>
            <w:tcBorders>
              <w:top w:val="nil"/>
              <w:left w:val="single" w:sz="4" w:space="0" w:color="auto"/>
              <w:bottom w:val="single" w:sz="4" w:space="0" w:color="auto"/>
              <w:right w:val="single" w:sz="4" w:space="0" w:color="auto"/>
            </w:tcBorders>
            <w:vAlign w:val="center"/>
            <w:hideMark/>
          </w:tcPr>
          <w:p w14:paraId="5023BEBE"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659593E"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n2o_hergoualch_2021_n_rate_ef_monte_carlo</w:t>
            </w:r>
          </w:p>
        </w:tc>
        <w:tc>
          <w:tcPr>
            <w:tcW w:w="2307" w:type="pct"/>
            <w:tcBorders>
              <w:top w:val="nil"/>
              <w:left w:val="nil"/>
              <w:bottom w:val="single" w:sz="4" w:space="0" w:color="auto"/>
              <w:right w:val="single" w:sz="4" w:space="0" w:color="auto"/>
            </w:tcBorders>
            <w:shd w:val="clear" w:color="auto" w:fill="auto"/>
            <w:vAlign w:val="bottom"/>
            <w:hideMark/>
          </w:tcPr>
          <w:p w14:paraId="2CC14750" w14:textId="715A8690"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Procedure that implements the Monte Carlo simulation of the model nitrogen </w:t>
            </w:r>
            <w:r w:rsidR="00121150" w:rsidRPr="008228DF">
              <w:rPr>
                <w:rFonts w:ascii="Calibri" w:eastAsia="Times New Roman" w:hAnsi="Calibri" w:cs="Calibri"/>
                <w:color w:val="000000"/>
                <w:kern w:val="0"/>
                <w14:ligatures w14:val="none"/>
              </w:rPr>
              <w:t>application</w:t>
            </w:r>
            <w:r w:rsidRPr="008228DF">
              <w:rPr>
                <w:rFonts w:ascii="Calibri" w:eastAsia="Times New Roman" w:hAnsi="Calibri" w:cs="Calibri"/>
                <w:color w:val="000000"/>
                <w:kern w:val="0"/>
                <w14:ligatures w14:val="none"/>
              </w:rPr>
              <w:t xml:space="preserve"> rates</w:t>
            </w:r>
          </w:p>
        </w:tc>
      </w:tr>
      <w:tr w:rsidR="00F65915" w:rsidRPr="008228DF" w14:paraId="10F9069A"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6DFD30EE"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254AFAF8"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n2o_hergoualch_2021_n_rate_results</w:t>
            </w:r>
          </w:p>
        </w:tc>
        <w:tc>
          <w:tcPr>
            <w:tcW w:w="2307" w:type="pct"/>
            <w:tcBorders>
              <w:top w:val="nil"/>
              <w:left w:val="nil"/>
              <w:bottom w:val="single" w:sz="4" w:space="0" w:color="auto"/>
              <w:right w:val="single" w:sz="4" w:space="0" w:color="auto"/>
            </w:tcBorders>
            <w:shd w:val="clear" w:color="auto" w:fill="auto"/>
            <w:vAlign w:val="bottom"/>
            <w:hideMark/>
          </w:tcPr>
          <w:p w14:paraId="488AD422" w14:textId="0C5C4B5C"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121150"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for nitrogen application rates</w:t>
            </w:r>
          </w:p>
        </w:tc>
      </w:tr>
      <w:tr w:rsidR="00F65915" w:rsidRPr="008228DF" w14:paraId="48DB4196"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3C7F0B27"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70DB9C66"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n2o_hergoualch_2021_soil_alkalinity_ef_monte_carlo</w:t>
            </w:r>
          </w:p>
        </w:tc>
        <w:tc>
          <w:tcPr>
            <w:tcW w:w="2307" w:type="pct"/>
            <w:tcBorders>
              <w:top w:val="nil"/>
              <w:left w:val="nil"/>
              <w:bottom w:val="single" w:sz="4" w:space="0" w:color="auto"/>
              <w:right w:val="single" w:sz="4" w:space="0" w:color="auto"/>
            </w:tcBorders>
            <w:shd w:val="clear" w:color="auto" w:fill="auto"/>
            <w:vAlign w:val="bottom"/>
            <w:hideMark/>
          </w:tcPr>
          <w:p w14:paraId="340BEEF7"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soil alkalinity classes</w:t>
            </w:r>
          </w:p>
        </w:tc>
      </w:tr>
      <w:tr w:rsidR="00F65915" w:rsidRPr="008228DF" w14:paraId="0E795E56"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1E6FF8C0"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48A6AEBF"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n2o_hergoualch_2021_soil_alkalinity_results</w:t>
            </w:r>
          </w:p>
        </w:tc>
        <w:tc>
          <w:tcPr>
            <w:tcW w:w="2307" w:type="pct"/>
            <w:tcBorders>
              <w:top w:val="nil"/>
              <w:left w:val="nil"/>
              <w:bottom w:val="single" w:sz="4" w:space="0" w:color="auto"/>
              <w:right w:val="single" w:sz="4" w:space="0" w:color="auto"/>
            </w:tcBorders>
            <w:shd w:val="clear" w:color="auto" w:fill="auto"/>
            <w:vAlign w:val="bottom"/>
            <w:hideMark/>
          </w:tcPr>
          <w:p w14:paraId="3D8ABCCA" w14:textId="595CCA25"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121150"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for alkalinity classes</w:t>
            </w:r>
          </w:p>
        </w:tc>
      </w:tr>
      <w:tr w:rsidR="00F65915" w:rsidRPr="008228DF" w14:paraId="332813C4"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6124D19F"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C8AAC6F"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n2o_hergoualch_2021_soil_c_ef_monte_carlo</w:t>
            </w:r>
          </w:p>
        </w:tc>
        <w:tc>
          <w:tcPr>
            <w:tcW w:w="2307" w:type="pct"/>
            <w:tcBorders>
              <w:top w:val="nil"/>
              <w:left w:val="nil"/>
              <w:bottom w:val="single" w:sz="4" w:space="0" w:color="auto"/>
              <w:right w:val="single" w:sz="4" w:space="0" w:color="auto"/>
            </w:tcBorders>
            <w:shd w:val="clear" w:color="auto" w:fill="auto"/>
            <w:vAlign w:val="bottom"/>
            <w:hideMark/>
          </w:tcPr>
          <w:p w14:paraId="4F05F8D6"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Procedure that implements the Monte Carlo simulation of the model soil carbon content </w:t>
            </w:r>
          </w:p>
        </w:tc>
      </w:tr>
      <w:tr w:rsidR="00F65915" w:rsidRPr="008228DF" w14:paraId="4A45E60C"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238B20DE"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2B78B63F"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n2o_hergoualch_2021_soil_c_results</w:t>
            </w:r>
          </w:p>
        </w:tc>
        <w:tc>
          <w:tcPr>
            <w:tcW w:w="2307" w:type="pct"/>
            <w:tcBorders>
              <w:top w:val="nil"/>
              <w:left w:val="nil"/>
              <w:bottom w:val="single" w:sz="4" w:space="0" w:color="auto"/>
              <w:right w:val="single" w:sz="4" w:space="0" w:color="auto"/>
            </w:tcBorders>
            <w:shd w:val="clear" w:color="auto" w:fill="auto"/>
            <w:vAlign w:val="bottom"/>
            <w:hideMark/>
          </w:tcPr>
          <w:p w14:paraId="50F4614F" w14:textId="0E8CE10A"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121150"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for </w:t>
            </w:r>
            <w:proofErr w:type="spellStart"/>
            <w:r w:rsidRPr="008228DF">
              <w:rPr>
                <w:rFonts w:ascii="Calibri" w:eastAsia="Times New Roman" w:hAnsi="Calibri" w:cs="Calibri"/>
                <w:color w:val="000000"/>
                <w:kern w:val="0"/>
                <w14:ligatures w14:val="none"/>
              </w:rPr>
              <w:t>for</w:t>
            </w:r>
            <w:proofErr w:type="spellEnd"/>
            <w:r w:rsidRPr="008228DF">
              <w:rPr>
                <w:rFonts w:ascii="Calibri" w:eastAsia="Times New Roman" w:hAnsi="Calibri" w:cs="Calibri"/>
                <w:color w:val="000000"/>
                <w:kern w:val="0"/>
                <w14:ligatures w14:val="none"/>
              </w:rPr>
              <w:t xml:space="preserve"> soil carbon content</w:t>
            </w:r>
          </w:p>
        </w:tc>
      </w:tr>
      <w:tr w:rsidR="00F65915" w:rsidRPr="008228DF" w14:paraId="356C8155"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769725BC"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1F8F9329"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n2o_hergoualch_2021_soil_texture_ef_monte_carlo</w:t>
            </w:r>
          </w:p>
        </w:tc>
        <w:tc>
          <w:tcPr>
            <w:tcW w:w="2307" w:type="pct"/>
            <w:tcBorders>
              <w:top w:val="nil"/>
              <w:left w:val="nil"/>
              <w:bottom w:val="single" w:sz="4" w:space="0" w:color="auto"/>
              <w:right w:val="single" w:sz="4" w:space="0" w:color="auto"/>
            </w:tcBorders>
            <w:shd w:val="clear" w:color="auto" w:fill="auto"/>
            <w:vAlign w:val="bottom"/>
            <w:hideMark/>
          </w:tcPr>
          <w:p w14:paraId="620D5B18"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soil texture classes</w:t>
            </w:r>
          </w:p>
        </w:tc>
      </w:tr>
      <w:tr w:rsidR="00F65915" w:rsidRPr="008228DF" w14:paraId="33881757"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1EAA7D03"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D8A9B7C"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n2o_hergoualch_2021_soil_texture_results</w:t>
            </w:r>
          </w:p>
        </w:tc>
        <w:tc>
          <w:tcPr>
            <w:tcW w:w="2307" w:type="pct"/>
            <w:tcBorders>
              <w:top w:val="nil"/>
              <w:left w:val="nil"/>
              <w:bottom w:val="single" w:sz="4" w:space="0" w:color="auto"/>
              <w:right w:val="single" w:sz="4" w:space="0" w:color="auto"/>
            </w:tcBorders>
            <w:shd w:val="clear" w:color="auto" w:fill="auto"/>
            <w:vAlign w:val="bottom"/>
            <w:hideMark/>
          </w:tcPr>
          <w:p w14:paraId="197B8ACA" w14:textId="26E40AF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B64256"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for of soil texture classes</w:t>
            </w:r>
          </w:p>
        </w:tc>
      </w:tr>
      <w:tr w:rsidR="00F65915" w:rsidRPr="008228DF" w14:paraId="273935F7" w14:textId="77777777" w:rsidTr="002B10FB">
        <w:trPr>
          <w:trHeight w:val="574"/>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06F421AD" w14:textId="37C1C442" w:rsidR="008228DF" w:rsidRPr="008228DF" w:rsidRDefault="008228DF" w:rsidP="008228DF">
            <w:pPr>
              <w:spacing w:after="0" w:line="240" w:lineRule="auto"/>
              <w:jc w:val="center"/>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Akiyama </w:t>
            </w:r>
            <w:r w:rsidR="003D4FEB">
              <w:rPr>
                <w:rFonts w:ascii="Calibri" w:eastAsia="Times New Roman" w:hAnsi="Calibri" w:cs="Calibri"/>
                <w:color w:val="000000"/>
                <w:kern w:val="0"/>
                <w14:ligatures w14:val="none"/>
              </w:rPr>
              <w:t xml:space="preserve">et al </w:t>
            </w:r>
            <w:r w:rsidRPr="008228DF">
              <w:rPr>
                <w:rFonts w:ascii="Calibri" w:eastAsia="Times New Roman" w:hAnsi="Calibri" w:cs="Calibri"/>
                <w:color w:val="000000"/>
                <w:kern w:val="0"/>
                <w14:ligatures w14:val="none"/>
              </w:rPr>
              <w:t>(2005)</w:t>
            </w:r>
            <w:r w:rsidR="003D4FEB">
              <w:t xml:space="preserve"> </w:t>
            </w:r>
            <w:sdt>
              <w:sdtPr>
                <w:alias w:val="SmartCite Citation"/>
                <w:tag w:val="bad6be57-5e2a-460d-9424-598e2d5bba4e:ffaee526-f7f3-4168-af4d-53291d45e544+"/>
                <w:id w:val="404800053"/>
                <w:placeholder>
                  <w:docPart w:val="C65A055B9F164F18A39A88F3826F8EBC"/>
                </w:placeholder>
              </w:sdtPr>
              <w:sdtContent>
                <w:r w:rsidR="00477515" w:rsidRPr="00477515">
                  <w:rPr>
                    <w:rFonts w:ascii="Calibri" w:eastAsia="Times New Roman" w:hAnsi="Calibri" w:cs="Calibri"/>
                    <w:vertAlign w:val="superscript"/>
                  </w:rPr>
                  <w:t>5</w:t>
                </w:r>
              </w:sdtContent>
            </w:sdt>
            <w:r w:rsidRPr="008228DF">
              <w:rPr>
                <w:rFonts w:ascii="Calibri" w:eastAsia="Times New Roman" w:hAnsi="Calibri" w:cs="Calibri"/>
                <w:color w:val="000000"/>
                <w:kern w:val="0"/>
                <w14:ligatures w14:val="none"/>
              </w:rPr>
              <w:t xml:space="preserve"> EF Model</w:t>
            </w:r>
          </w:p>
        </w:tc>
        <w:tc>
          <w:tcPr>
            <w:tcW w:w="1885" w:type="pct"/>
            <w:tcBorders>
              <w:top w:val="nil"/>
              <w:left w:val="nil"/>
              <w:bottom w:val="single" w:sz="4" w:space="0" w:color="auto"/>
              <w:right w:val="single" w:sz="4" w:space="0" w:color="auto"/>
            </w:tcBorders>
            <w:shd w:val="clear" w:color="auto" w:fill="auto"/>
            <w:vAlign w:val="center"/>
            <w:hideMark/>
          </w:tcPr>
          <w:p w14:paraId="5EBC9EBF"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n2o_hiroko_akiyama_2005_background_n2o_emission_gn_</w:t>
            </w:r>
            <w:proofErr w:type="gramStart"/>
            <w:r w:rsidRPr="008228DF">
              <w:rPr>
                <w:rFonts w:ascii="Calibri" w:eastAsia="Times New Roman" w:hAnsi="Calibri" w:cs="Calibri"/>
                <w:color w:val="000000"/>
                <w:kern w:val="0"/>
                <w:lang w:val="pt-PT"/>
                <w14:ligatures w14:val="none"/>
              </w:rPr>
              <w:t>ha</w:t>
            </w:r>
            <w:proofErr w:type="gramEnd"/>
            <w:r w:rsidRPr="008228DF">
              <w:rPr>
                <w:rFonts w:ascii="Calibri" w:eastAsia="Times New Roman" w:hAnsi="Calibri" w:cs="Calibri"/>
                <w:color w:val="000000"/>
                <w:kern w:val="0"/>
                <w:lang w:val="pt-PT"/>
                <w14:ligatures w14:val="none"/>
              </w:rPr>
              <w:t>_1</w:t>
            </w:r>
          </w:p>
        </w:tc>
        <w:tc>
          <w:tcPr>
            <w:tcW w:w="2307" w:type="pct"/>
            <w:tcBorders>
              <w:top w:val="nil"/>
              <w:left w:val="nil"/>
              <w:bottom w:val="single" w:sz="4" w:space="0" w:color="auto"/>
              <w:right w:val="single" w:sz="4" w:space="0" w:color="auto"/>
            </w:tcBorders>
            <w:shd w:val="clear" w:color="auto" w:fill="auto"/>
            <w:vAlign w:val="bottom"/>
            <w:hideMark/>
          </w:tcPr>
          <w:p w14:paraId="0522E85F"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background emission values</w:t>
            </w:r>
          </w:p>
        </w:tc>
      </w:tr>
      <w:tr w:rsidR="00F65915" w:rsidRPr="008228DF" w14:paraId="2EBB185D"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58D81A13"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756D2078"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n2o_hiroko_akiyama_2005_fertilizer_induced_n2o_emission_factor_perc</w:t>
            </w:r>
          </w:p>
        </w:tc>
        <w:tc>
          <w:tcPr>
            <w:tcW w:w="2307" w:type="pct"/>
            <w:tcBorders>
              <w:top w:val="nil"/>
              <w:left w:val="nil"/>
              <w:bottom w:val="single" w:sz="4" w:space="0" w:color="auto"/>
              <w:right w:val="single" w:sz="4" w:space="0" w:color="auto"/>
            </w:tcBorders>
            <w:shd w:val="clear" w:color="auto" w:fill="auto"/>
            <w:vAlign w:val="bottom"/>
            <w:hideMark/>
          </w:tcPr>
          <w:p w14:paraId="7683861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w:t>
            </w:r>
          </w:p>
        </w:tc>
      </w:tr>
      <w:tr w:rsidR="00F65915" w:rsidRPr="008228DF" w14:paraId="725A5D91"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5AA267B3"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2371158C"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n2o_hiroko_akiyama_2005_ef_monte_carlo</w:t>
            </w:r>
          </w:p>
        </w:tc>
        <w:tc>
          <w:tcPr>
            <w:tcW w:w="2307" w:type="pct"/>
            <w:tcBorders>
              <w:top w:val="nil"/>
              <w:left w:val="nil"/>
              <w:bottom w:val="single" w:sz="4" w:space="0" w:color="auto"/>
              <w:right w:val="single" w:sz="4" w:space="0" w:color="auto"/>
            </w:tcBorders>
            <w:shd w:val="clear" w:color="auto" w:fill="auto"/>
            <w:vAlign w:val="bottom"/>
            <w:hideMark/>
          </w:tcPr>
          <w:p w14:paraId="44545554"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w:t>
            </w:r>
          </w:p>
        </w:tc>
      </w:tr>
      <w:tr w:rsidR="00F65915" w:rsidRPr="008228DF" w14:paraId="5A5BE207"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0FC46CA7"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7D890893"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n2o_hiroko_akiyama_2005_results</w:t>
            </w:r>
          </w:p>
        </w:tc>
        <w:tc>
          <w:tcPr>
            <w:tcW w:w="2307" w:type="pct"/>
            <w:tcBorders>
              <w:top w:val="nil"/>
              <w:left w:val="nil"/>
              <w:bottom w:val="single" w:sz="4" w:space="0" w:color="auto"/>
              <w:right w:val="single" w:sz="4" w:space="0" w:color="auto"/>
            </w:tcBorders>
            <w:shd w:val="clear" w:color="auto" w:fill="auto"/>
            <w:vAlign w:val="bottom"/>
            <w:hideMark/>
          </w:tcPr>
          <w:p w14:paraId="0D1ADB4D"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w:t>
            </w:r>
          </w:p>
        </w:tc>
      </w:tr>
      <w:tr w:rsidR="00F65915" w:rsidRPr="008228DF" w14:paraId="595AC7DB" w14:textId="77777777" w:rsidTr="002B10FB">
        <w:trPr>
          <w:trHeight w:val="287"/>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11FB0435" w14:textId="07066979" w:rsidR="008228DF" w:rsidRPr="008228DF" w:rsidRDefault="008228DF" w:rsidP="008228DF">
            <w:pPr>
              <w:spacing w:after="0" w:line="240" w:lineRule="auto"/>
              <w:jc w:val="center"/>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IPCC 2019 </w:t>
            </w:r>
            <w:r w:rsidRPr="008228DF">
              <w:rPr>
                <w:rFonts w:ascii="Calibri" w:eastAsia="Times New Roman" w:hAnsi="Calibri" w:cs="Calibri"/>
                <w:color w:val="000000"/>
                <w:kern w:val="0"/>
                <w14:ligatures w14:val="none"/>
              </w:rPr>
              <w:lastRenderedPageBreak/>
              <w:t>Updated Methodology</w:t>
            </w:r>
            <w:r w:rsidR="003D4FEB">
              <w:t xml:space="preserve"> </w:t>
            </w:r>
            <w:sdt>
              <w:sdtPr>
                <w:alias w:val="SmartCite Citation"/>
                <w:tag w:val="bad6be57-5e2a-460d-9424-598e2d5bba4e:95da87ae-eb39-4496-b956-b69dc64e2e62+"/>
                <w:id w:val="-2128385165"/>
                <w:placeholder>
                  <w:docPart w:val="9AB9B7A06E1544CB9D7E1DCEABA92016"/>
                </w:placeholder>
              </w:sdtPr>
              <w:sdtContent>
                <w:r w:rsidR="00477515" w:rsidRPr="00477515">
                  <w:rPr>
                    <w:rFonts w:ascii="Calibri" w:eastAsia="Times New Roman" w:hAnsi="Calibri" w:cs="Calibri"/>
                    <w:vertAlign w:val="superscript"/>
                  </w:rPr>
                  <w:t>1</w:t>
                </w:r>
              </w:sdtContent>
            </w:sdt>
          </w:p>
        </w:tc>
        <w:tc>
          <w:tcPr>
            <w:tcW w:w="1885" w:type="pct"/>
            <w:tcBorders>
              <w:top w:val="nil"/>
              <w:left w:val="nil"/>
              <w:bottom w:val="single" w:sz="4" w:space="0" w:color="auto"/>
              <w:right w:val="single" w:sz="4" w:space="0" w:color="auto"/>
            </w:tcBorders>
            <w:shd w:val="clear" w:color="auto" w:fill="auto"/>
            <w:vAlign w:val="center"/>
            <w:hideMark/>
          </w:tcPr>
          <w:p w14:paraId="65DD1AAD"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lastRenderedPageBreak/>
              <w:t>n2o_ipcc_2019</w:t>
            </w:r>
          </w:p>
        </w:tc>
        <w:tc>
          <w:tcPr>
            <w:tcW w:w="2307" w:type="pct"/>
            <w:tcBorders>
              <w:top w:val="nil"/>
              <w:left w:val="nil"/>
              <w:bottom w:val="single" w:sz="4" w:space="0" w:color="auto"/>
              <w:right w:val="single" w:sz="4" w:space="0" w:color="auto"/>
            </w:tcBorders>
            <w:shd w:val="clear" w:color="auto" w:fill="auto"/>
            <w:vAlign w:val="bottom"/>
            <w:hideMark/>
          </w:tcPr>
          <w:p w14:paraId="6E554C3E"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w:t>
            </w:r>
          </w:p>
        </w:tc>
      </w:tr>
      <w:tr w:rsidR="00F65915" w:rsidRPr="008228DF" w14:paraId="231136BA"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0AB1F49A"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68017BD4"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n2o_ipcc_2019_climate_ef_monte_carlo</w:t>
            </w:r>
          </w:p>
        </w:tc>
        <w:tc>
          <w:tcPr>
            <w:tcW w:w="2307" w:type="pct"/>
            <w:tcBorders>
              <w:top w:val="nil"/>
              <w:left w:val="nil"/>
              <w:bottom w:val="single" w:sz="4" w:space="0" w:color="auto"/>
              <w:right w:val="single" w:sz="4" w:space="0" w:color="auto"/>
            </w:tcBorders>
            <w:shd w:val="clear" w:color="auto" w:fill="auto"/>
            <w:vAlign w:val="bottom"/>
            <w:hideMark/>
          </w:tcPr>
          <w:p w14:paraId="1BF86396"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w:t>
            </w:r>
          </w:p>
        </w:tc>
      </w:tr>
      <w:tr w:rsidR="00F65915" w:rsidRPr="008228DF" w14:paraId="251AA79F"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666D511D"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ACDB3AF"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n2o_ipcc_2019_climate_results</w:t>
            </w:r>
          </w:p>
        </w:tc>
        <w:tc>
          <w:tcPr>
            <w:tcW w:w="2307" w:type="pct"/>
            <w:tcBorders>
              <w:top w:val="nil"/>
              <w:left w:val="nil"/>
              <w:bottom w:val="single" w:sz="4" w:space="0" w:color="auto"/>
              <w:right w:val="single" w:sz="4" w:space="0" w:color="auto"/>
            </w:tcBorders>
            <w:shd w:val="clear" w:color="auto" w:fill="auto"/>
            <w:vAlign w:val="bottom"/>
            <w:hideMark/>
          </w:tcPr>
          <w:p w14:paraId="1072F481"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w:t>
            </w:r>
          </w:p>
        </w:tc>
      </w:tr>
      <w:tr w:rsidR="00F65915" w:rsidRPr="008228DF" w14:paraId="633D027A" w14:textId="77777777" w:rsidTr="002B10FB">
        <w:trPr>
          <w:trHeight w:val="287"/>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0A9D3F6E" w14:textId="323CD9AA" w:rsidR="008228DF" w:rsidRPr="008228DF" w:rsidRDefault="008228DF" w:rsidP="008228DF">
            <w:pPr>
              <w:spacing w:after="0" w:line="240" w:lineRule="auto"/>
              <w:jc w:val="center"/>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Mathivanan</w:t>
            </w:r>
            <w:r w:rsidR="003D4FEB">
              <w:rPr>
                <w:rFonts w:ascii="Calibri" w:eastAsia="Times New Roman" w:hAnsi="Calibri" w:cs="Calibri"/>
                <w:color w:val="000000"/>
                <w:kern w:val="0"/>
                <w14:ligatures w14:val="none"/>
              </w:rPr>
              <w:t xml:space="preserve"> et al</w:t>
            </w:r>
            <w:r w:rsidRPr="008228DF">
              <w:rPr>
                <w:rFonts w:ascii="Calibri" w:eastAsia="Times New Roman" w:hAnsi="Calibri" w:cs="Calibri"/>
                <w:color w:val="000000"/>
                <w:kern w:val="0"/>
                <w14:ligatures w14:val="none"/>
              </w:rPr>
              <w:t xml:space="preserve"> (2021)</w:t>
            </w:r>
            <w:r w:rsidR="00FC7B94">
              <w:t xml:space="preserve"> </w:t>
            </w:r>
            <w:sdt>
              <w:sdtPr>
                <w:alias w:val="SmartCite Citation"/>
                <w:tag w:val="bad6be57-5e2a-460d-9424-598e2d5bba4e:0a253019-2789-45b3-9302-9b76e62c9dfc+"/>
                <w:id w:val="268976584"/>
                <w:placeholder>
                  <w:docPart w:val="34189B0EA4AE427B854B18098E743310"/>
                </w:placeholder>
              </w:sdtPr>
              <w:sdtContent>
                <w:r w:rsidR="00477515" w:rsidRPr="00477515">
                  <w:rPr>
                    <w:rFonts w:ascii="Calibri" w:eastAsia="Times New Roman" w:hAnsi="Calibri" w:cs="Calibri"/>
                    <w:vertAlign w:val="superscript"/>
                  </w:rPr>
                  <w:t>6</w:t>
                </w:r>
              </w:sdtContent>
            </w:sdt>
            <w:r w:rsidRPr="008228DF">
              <w:rPr>
                <w:rFonts w:ascii="Calibri" w:eastAsia="Times New Roman" w:hAnsi="Calibri" w:cs="Calibri"/>
                <w:color w:val="000000"/>
                <w:kern w:val="0"/>
                <w14:ligatures w14:val="none"/>
              </w:rPr>
              <w:t xml:space="preserve"> EF Model</w:t>
            </w:r>
          </w:p>
        </w:tc>
        <w:tc>
          <w:tcPr>
            <w:tcW w:w="1885" w:type="pct"/>
            <w:tcBorders>
              <w:top w:val="nil"/>
              <w:left w:val="nil"/>
              <w:bottom w:val="single" w:sz="4" w:space="0" w:color="auto"/>
              <w:right w:val="single" w:sz="4" w:space="0" w:color="auto"/>
            </w:tcBorders>
            <w:shd w:val="clear" w:color="auto" w:fill="auto"/>
            <w:vAlign w:val="center"/>
            <w:hideMark/>
          </w:tcPr>
          <w:p w14:paraId="4D970912"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n2o_mathivanan_2021</w:t>
            </w:r>
          </w:p>
        </w:tc>
        <w:tc>
          <w:tcPr>
            <w:tcW w:w="2307" w:type="pct"/>
            <w:tcBorders>
              <w:top w:val="nil"/>
              <w:left w:val="nil"/>
              <w:bottom w:val="single" w:sz="4" w:space="0" w:color="auto"/>
              <w:right w:val="single" w:sz="4" w:space="0" w:color="auto"/>
            </w:tcBorders>
            <w:shd w:val="clear" w:color="auto" w:fill="auto"/>
            <w:vAlign w:val="bottom"/>
            <w:hideMark/>
          </w:tcPr>
          <w:p w14:paraId="3643D487"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w:t>
            </w:r>
          </w:p>
        </w:tc>
      </w:tr>
      <w:tr w:rsidR="00F65915" w:rsidRPr="008228DF" w14:paraId="399D01E0"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3694EE71"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A8C4304"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n2o_mathivanan_2021_fertilizer_ef_monte_carlo</w:t>
            </w:r>
          </w:p>
        </w:tc>
        <w:tc>
          <w:tcPr>
            <w:tcW w:w="2307" w:type="pct"/>
            <w:tcBorders>
              <w:top w:val="nil"/>
              <w:left w:val="nil"/>
              <w:bottom w:val="single" w:sz="4" w:space="0" w:color="auto"/>
              <w:right w:val="single" w:sz="4" w:space="0" w:color="auto"/>
            </w:tcBorders>
            <w:shd w:val="clear" w:color="auto" w:fill="auto"/>
            <w:vAlign w:val="bottom"/>
            <w:hideMark/>
          </w:tcPr>
          <w:p w14:paraId="41F39B63"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w:t>
            </w:r>
          </w:p>
        </w:tc>
      </w:tr>
      <w:tr w:rsidR="00F65915" w:rsidRPr="008228DF" w14:paraId="7487B501"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575DD134"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452FA822"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n2o_mathivanan_2021_fertilizer_results</w:t>
            </w:r>
          </w:p>
        </w:tc>
        <w:tc>
          <w:tcPr>
            <w:tcW w:w="2307" w:type="pct"/>
            <w:tcBorders>
              <w:top w:val="nil"/>
              <w:left w:val="nil"/>
              <w:bottom w:val="single" w:sz="4" w:space="0" w:color="auto"/>
              <w:right w:val="single" w:sz="4" w:space="0" w:color="auto"/>
            </w:tcBorders>
            <w:shd w:val="clear" w:color="auto" w:fill="auto"/>
            <w:vAlign w:val="bottom"/>
            <w:hideMark/>
          </w:tcPr>
          <w:p w14:paraId="5051FDF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w:t>
            </w:r>
          </w:p>
        </w:tc>
      </w:tr>
      <w:tr w:rsidR="00F65915" w:rsidRPr="008228DF" w14:paraId="7D8A0B94" w14:textId="77777777" w:rsidTr="002B10FB">
        <w:trPr>
          <w:trHeight w:val="574"/>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1537D8E2" w14:textId="7F5888EC" w:rsidR="008228DF" w:rsidRPr="008228DF" w:rsidRDefault="008228DF" w:rsidP="008228DF">
            <w:pPr>
              <w:spacing w:after="0" w:line="240" w:lineRule="auto"/>
              <w:jc w:val="center"/>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Shcherbak </w:t>
            </w:r>
            <w:r w:rsidR="003D4FEB">
              <w:rPr>
                <w:rFonts w:ascii="Calibri" w:eastAsia="Times New Roman" w:hAnsi="Calibri" w:cs="Calibri"/>
                <w:color w:val="000000"/>
                <w:kern w:val="0"/>
                <w14:ligatures w14:val="none"/>
              </w:rPr>
              <w:t xml:space="preserve">et al </w:t>
            </w:r>
            <w:r w:rsidRPr="008228DF">
              <w:rPr>
                <w:rFonts w:ascii="Calibri" w:eastAsia="Times New Roman" w:hAnsi="Calibri" w:cs="Calibri"/>
                <w:color w:val="000000"/>
                <w:kern w:val="0"/>
                <w14:ligatures w14:val="none"/>
              </w:rPr>
              <w:t>(2014)</w:t>
            </w:r>
            <w:r w:rsidR="00FC7B94">
              <w:t xml:space="preserve"> </w:t>
            </w:r>
            <w:sdt>
              <w:sdtPr>
                <w:alias w:val="SmartCite Citation"/>
                <w:tag w:val="bad6be57-5e2a-460d-9424-598e2d5bba4e:fb7fbd5f-9591-4c5e-a69f-445fd8fcef93+"/>
                <w:id w:val="1503861855"/>
                <w:placeholder>
                  <w:docPart w:val="0F6B00DD2AD542ACAC374A8A086F1052"/>
                </w:placeholder>
              </w:sdtPr>
              <w:sdtContent>
                <w:r w:rsidR="00477515" w:rsidRPr="00477515">
                  <w:rPr>
                    <w:rFonts w:ascii="Calibri" w:eastAsia="Times New Roman" w:hAnsi="Calibri" w:cs="Calibri"/>
                    <w:vertAlign w:val="superscript"/>
                  </w:rPr>
                  <w:t>7</w:t>
                </w:r>
              </w:sdtContent>
            </w:sdt>
            <w:r w:rsidRPr="008228DF">
              <w:rPr>
                <w:rFonts w:ascii="Calibri" w:eastAsia="Times New Roman" w:hAnsi="Calibri" w:cs="Calibri"/>
                <w:color w:val="000000"/>
                <w:kern w:val="0"/>
                <w14:ligatures w14:val="none"/>
              </w:rPr>
              <w:t xml:space="preserve"> Non-linear EF Model</w:t>
            </w:r>
          </w:p>
        </w:tc>
        <w:tc>
          <w:tcPr>
            <w:tcW w:w="1885" w:type="pct"/>
            <w:tcBorders>
              <w:top w:val="nil"/>
              <w:left w:val="nil"/>
              <w:bottom w:val="single" w:sz="4" w:space="0" w:color="auto"/>
              <w:right w:val="single" w:sz="4" w:space="0" w:color="auto"/>
            </w:tcBorders>
            <w:shd w:val="clear" w:color="auto" w:fill="auto"/>
            <w:vAlign w:val="center"/>
            <w:hideMark/>
          </w:tcPr>
          <w:p w14:paraId="1A8810C6"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n2o_shcherbak_2014</w:t>
            </w:r>
          </w:p>
        </w:tc>
        <w:tc>
          <w:tcPr>
            <w:tcW w:w="2307" w:type="pct"/>
            <w:tcBorders>
              <w:top w:val="nil"/>
              <w:left w:val="nil"/>
              <w:bottom w:val="single" w:sz="4" w:space="0" w:color="auto"/>
              <w:right w:val="single" w:sz="4" w:space="0" w:color="auto"/>
            </w:tcBorders>
            <w:shd w:val="clear" w:color="auto" w:fill="auto"/>
            <w:vAlign w:val="bottom"/>
            <w:hideMark/>
          </w:tcPr>
          <w:p w14:paraId="70F83805" w14:textId="2E28E66D"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data from Shcherbak (2014) used to create emission factors for the model</w:t>
            </w:r>
          </w:p>
        </w:tc>
      </w:tr>
      <w:tr w:rsidR="00F65915" w:rsidRPr="008228DF" w14:paraId="4E23009F"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33EB1F08"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E124FE5"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n2o_shcherbak_2014_crop_ef_monte_carlo</w:t>
            </w:r>
          </w:p>
        </w:tc>
        <w:tc>
          <w:tcPr>
            <w:tcW w:w="2307" w:type="pct"/>
            <w:tcBorders>
              <w:top w:val="nil"/>
              <w:left w:val="nil"/>
              <w:bottom w:val="single" w:sz="4" w:space="0" w:color="auto"/>
              <w:right w:val="single" w:sz="4" w:space="0" w:color="auto"/>
            </w:tcBorders>
            <w:shd w:val="clear" w:color="auto" w:fill="auto"/>
            <w:vAlign w:val="bottom"/>
            <w:hideMark/>
          </w:tcPr>
          <w:p w14:paraId="7F8FE3C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for crop types</w:t>
            </w:r>
          </w:p>
        </w:tc>
      </w:tr>
      <w:tr w:rsidR="00F65915" w:rsidRPr="008228DF" w14:paraId="5818D269"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2FDBA2D0"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1801D13E"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n2o_shcherbak_2014_crop_results</w:t>
            </w:r>
          </w:p>
        </w:tc>
        <w:tc>
          <w:tcPr>
            <w:tcW w:w="2307" w:type="pct"/>
            <w:tcBorders>
              <w:top w:val="nil"/>
              <w:left w:val="nil"/>
              <w:bottom w:val="single" w:sz="4" w:space="0" w:color="auto"/>
              <w:right w:val="single" w:sz="4" w:space="0" w:color="auto"/>
            </w:tcBorders>
            <w:shd w:val="clear" w:color="auto" w:fill="auto"/>
            <w:vAlign w:val="bottom"/>
            <w:hideMark/>
          </w:tcPr>
          <w:p w14:paraId="18C4FC89" w14:textId="5047DDA2"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121150"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for</w:t>
            </w:r>
            <w:r w:rsidR="00121150">
              <w:rPr>
                <w:rFonts w:ascii="Calibri" w:eastAsia="Times New Roman" w:hAnsi="Calibri" w:cs="Calibri"/>
                <w:color w:val="000000"/>
                <w:kern w:val="0"/>
                <w14:ligatures w14:val="none"/>
              </w:rPr>
              <w:t xml:space="preserve"> </w:t>
            </w:r>
            <w:r w:rsidRPr="008228DF">
              <w:rPr>
                <w:rFonts w:ascii="Calibri" w:eastAsia="Times New Roman" w:hAnsi="Calibri" w:cs="Calibri"/>
                <w:color w:val="000000"/>
                <w:kern w:val="0"/>
                <w14:ligatures w14:val="none"/>
              </w:rPr>
              <w:t>crop types</w:t>
            </w:r>
          </w:p>
        </w:tc>
      </w:tr>
      <w:tr w:rsidR="00F65915" w:rsidRPr="008228DF" w14:paraId="4FB6AC1C" w14:textId="77777777" w:rsidTr="002B10FB">
        <w:trPr>
          <w:trHeight w:val="860"/>
        </w:trPr>
        <w:tc>
          <w:tcPr>
            <w:tcW w:w="808" w:type="pct"/>
            <w:vMerge/>
            <w:tcBorders>
              <w:top w:val="nil"/>
              <w:left w:val="single" w:sz="4" w:space="0" w:color="auto"/>
              <w:bottom w:val="single" w:sz="4" w:space="0" w:color="auto"/>
              <w:right w:val="single" w:sz="4" w:space="0" w:color="auto"/>
            </w:tcBorders>
            <w:vAlign w:val="center"/>
            <w:hideMark/>
          </w:tcPr>
          <w:p w14:paraId="4B4CDA4A"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E5F220C"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n2o_shcherbak_2014_fertilizer_ef_monte_carlo</w:t>
            </w:r>
          </w:p>
        </w:tc>
        <w:tc>
          <w:tcPr>
            <w:tcW w:w="2307" w:type="pct"/>
            <w:tcBorders>
              <w:top w:val="nil"/>
              <w:left w:val="nil"/>
              <w:bottom w:val="single" w:sz="4" w:space="0" w:color="auto"/>
              <w:right w:val="single" w:sz="4" w:space="0" w:color="auto"/>
            </w:tcBorders>
            <w:shd w:val="clear" w:color="auto" w:fill="auto"/>
            <w:vAlign w:val="bottom"/>
            <w:hideMark/>
          </w:tcPr>
          <w:p w14:paraId="02AA060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of the model for fertilizer types</w:t>
            </w:r>
          </w:p>
        </w:tc>
      </w:tr>
      <w:tr w:rsidR="00F65915" w:rsidRPr="008228DF" w14:paraId="1026F75C"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2DF59F64"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42F09B6A"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n2o_shcherbak_2014_fertilizer_results</w:t>
            </w:r>
          </w:p>
        </w:tc>
        <w:tc>
          <w:tcPr>
            <w:tcW w:w="2307" w:type="pct"/>
            <w:tcBorders>
              <w:top w:val="nil"/>
              <w:left w:val="nil"/>
              <w:bottom w:val="single" w:sz="4" w:space="0" w:color="auto"/>
              <w:right w:val="single" w:sz="4" w:space="0" w:color="auto"/>
            </w:tcBorders>
            <w:shd w:val="clear" w:color="auto" w:fill="auto"/>
            <w:vAlign w:val="bottom"/>
            <w:hideMark/>
          </w:tcPr>
          <w:p w14:paraId="2387146A" w14:textId="646DB8F2"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121150"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for fertilizer types</w:t>
            </w:r>
          </w:p>
        </w:tc>
      </w:tr>
      <w:tr w:rsidR="00F65915" w:rsidRPr="008228DF" w14:paraId="758A7213" w14:textId="77777777" w:rsidTr="002B10FB">
        <w:trPr>
          <w:trHeight w:val="287"/>
        </w:trPr>
        <w:tc>
          <w:tcPr>
            <w:tcW w:w="808" w:type="pct"/>
            <w:vMerge w:val="restart"/>
            <w:tcBorders>
              <w:top w:val="nil"/>
              <w:left w:val="single" w:sz="4" w:space="0" w:color="auto"/>
              <w:bottom w:val="single" w:sz="4" w:space="0" w:color="auto"/>
              <w:right w:val="single" w:sz="4" w:space="0" w:color="auto"/>
            </w:tcBorders>
            <w:shd w:val="clear" w:color="auto" w:fill="auto"/>
            <w:vAlign w:val="center"/>
            <w:hideMark/>
          </w:tcPr>
          <w:p w14:paraId="41EC3786" w14:textId="1326EB1F" w:rsidR="008228DF" w:rsidRPr="008228DF" w:rsidRDefault="008228DF" w:rsidP="008228DF">
            <w:pPr>
              <w:spacing w:after="0" w:line="240" w:lineRule="auto"/>
              <w:jc w:val="center"/>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Yue </w:t>
            </w:r>
            <w:r w:rsidR="00FC7B94">
              <w:rPr>
                <w:rFonts w:ascii="Calibri" w:eastAsia="Times New Roman" w:hAnsi="Calibri" w:cs="Calibri"/>
                <w:color w:val="000000"/>
                <w:kern w:val="0"/>
                <w14:ligatures w14:val="none"/>
              </w:rPr>
              <w:t xml:space="preserve">et al </w:t>
            </w:r>
            <w:r w:rsidRPr="008228DF">
              <w:rPr>
                <w:rFonts w:ascii="Calibri" w:eastAsia="Times New Roman" w:hAnsi="Calibri" w:cs="Calibri"/>
                <w:color w:val="000000"/>
                <w:kern w:val="0"/>
                <w14:ligatures w14:val="none"/>
              </w:rPr>
              <w:t>(2019)</w:t>
            </w:r>
            <w:r w:rsidR="00FC7B94">
              <w:t xml:space="preserve"> </w:t>
            </w:r>
            <w:sdt>
              <w:sdtPr>
                <w:alias w:val="SmartCite Citation"/>
                <w:tag w:val="bad6be57-5e2a-460d-9424-598e2d5bba4e:9b190dad-0a33-4e8a-8dba-7d3043991792+"/>
                <w:id w:val="1041627701"/>
                <w:placeholder>
                  <w:docPart w:val="65C4400935CA4B229E503CE979BE733E"/>
                </w:placeholder>
              </w:sdtPr>
              <w:sdtContent>
                <w:r w:rsidR="00477515" w:rsidRPr="00477515">
                  <w:rPr>
                    <w:rFonts w:ascii="Calibri" w:eastAsia="Times New Roman" w:hAnsi="Calibri" w:cs="Calibri"/>
                    <w:vertAlign w:val="superscript"/>
                  </w:rPr>
                  <w:t>8</w:t>
                </w:r>
              </w:sdtContent>
            </w:sdt>
            <w:r w:rsidRPr="008228DF">
              <w:rPr>
                <w:rFonts w:ascii="Calibri" w:eastAsia="Times New Roman" w:hAnsi="Calibri" w:cs="Calibri"/>
                <w:color w:val="000000"/>
                <w:kern w:val="0"/>
                <w14:ligatures w14:val="none"/>
              </w:rPr>
              <w:t xml:space="preserve"> EF Model</w:t>
            </w:r>
          </w:p>
        </w:tc>
        <w:tc>
          <w:tcPr>
            <w:tcW w:w="1885" w:type="pct"/>
            <w:tcBorders>
              <w:top w:val="nil"/>
              <w:left w:val="nil"/>
              <w:bottom w:val="single" w:sz="4" w:space="0" w:color="auto"/>
              <w:right w:val="single" w:sz="4" w:space="0" w:color="auto"/>
            </w:tcBorders>
            <w:shd w:val="clear" w:color="auto" w:fill="auto"/>
            <w:vAlign w:val="center"/>
            <w:hideMark/>
          </w:tcPr>
          <w:p w14:paraId="1E1AE4E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n2o_yue_2019_crop_m1</w:t>
            </w:r>
          </w:p>
        </w:tc>
        <w:tc>
          <w:tcPr>
            <w:tcW w:w="2307" w:type="pct"/>
            <w:tcBorders>
              <w:top w:val="nil"/>
              <w:left w:val="nil"/>
              <w:bottom w:val="single" w:sz="4" w:space="0" w:color="auto"/>
              <w:right w:val="single" w:sz="4" w:space="0" w:color="auto"/>
            </w:tcBorders>
            <w:shd w:val="clear" w:color="auto" w:fill="auto"/>
            <w:vAlign w:val="bottom"/>
            <w:hideMark/>
          </w:tcPr>
          <w:p w14:paraId="08CB2D03"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 of the model 1</w:t>
            </w:r>
          </w:p>
        </w:tc>
      </w:tr>
      <w:tr w:rsidR="00F65915" w:rsidRPr="008228DF" w14:paraId="55CF3070"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5B4746A0"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86D4E8D"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n2o_yue_2019_crop_m1_ef_monte_carlo</w:t>
            </w:r>
          </w:p>
        </w:tc>
        <w:tc>
          <w:tcPr>
            <w:tcW w:w="2307" w:type="pct"/>
            <w:tcBorders>
              <w:top w:val="nil"/>
              <w:left w:val="nil"/>
              <w:bottom w:val="single" w:sz="4" w:space="0" w:color="auto"/>
              <w:right w:val="single" w:sz="4" w:space="0" w:color="auto"/>
            </w:tcBorders>
            <w:shd w:val="clear" w:color="auto" w:fill="auto"/>
            <w:vAlign w:val="bottom"/>
            <w:hideMark/>
          </w:tcPr>
          <w:p w14:paraId="746B5CAC"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1</w:t>
            </w:r>
          </w:p>
        </w:tc>
      </w:tr>
      <w:tr w:rsidR="00F65915" w:rsidRPr="008228DF" w14:paraId="76549384"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08821F91"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301C037"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n2o_yue_2019_crop_m1_results</w:t>
            </w:r>
          </w:p>
        </w:tc>
        <w:tc>
          <w:tcPr>
            <w:tcW w:w="2307" w:type="pct"/>
            <w:tcBorders>
              <w:top w:val="nil"/>
              <w:left w:val="nil"/>
              <w:bottom w:val="single" w:sz="4" w:space="0" w:color="auto"/>
              <w:right w:val="single" w:sz="4" w:space="0" w:color="auto"/>
            </w:tcBorders>
            <w:shd w:val="clear" w:color="auto" w:fill="auto"/>
            <w:vAlign w:val="bottom"/>
            <w:hideMark/>
          </w:tcPr>
          <w:p w14:paraId="7537BCD8"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of the model 1</w:t>
            </w:r>
          </w:p>
        </w:tc>
      </w:tr>
      <w:tr w:rsidR="00F65915" w:rsidRPr="008228DF" w14:paraId="7D91CC70" w14:textId="77777777" w:rsidTr="002B10FB">
        <w:trPr>
          <w:trHeight w:val="287"/>
        </w:trPr>
        <w:tc>
          <w:tcPr>
            <w:tcW w:w="808" w:type="pct"/>
            <w:vMerge/>
            <w:tcBorders>
              <w:top w:val="nil"/>
              <w:left w:val="single" w:sz="4" w:space="0" w:color="auto"/>
              <w:bottom w:val="single" w:sz="4" w:space="0" w:color="auto"/>
              <w:right w:val="single" w:sz="4" w:space="0" w:color="auto"/>
            </w:tcBorders>
            <w:vAlign w:val="center"/>
            <w:hideMark/>
          </w:tcPr>
          <w:p w14:paraId="25AC3933"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B1B11F2"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n2o_yue_2019_crop_m2</w:t>
            </w:r>
          </w:p>
        </w:tc>
        <w:tc>
          <w:tcPr>
            <w:tcW w:w="2307" w:type="pct"/>
            <w:tcBorders>
              <w:top w:val="nil"/>
              <w:left w:val="nil"/>
              <w:bottom w:val="single" w:sz="4" w:space="0" w:color="auto"/>
              <w:right w:val="single" w:sz="4" w:space="0" w:color="auto"/>
            </w:tcBorders>
            <w:shd w:val="clear" w:color="auto" w:fill="auto"/>
            <w:vAlign w:val="bottom"/>
            <w:hideMark/>
          </w:tcPr>
          <w:p w14:paraId="388C688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of emission factors of the model 2</w:t>
            </w:r>
          </w:p>
        </w:tc>
      </w:tr>
      <w:tr w:rsidR="00F65915" w:rsidRPr="008228DF" w14:paraId="31737B52"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5D5CF200"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1BCDA04"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n2o_yue_2019_crop_m2_ef_monte_carlo</w:t>
            </w:r>
          </w:p>
        </w:tc>
        <w:tc>
          <w:tcPr>
            <w:tcW w:w="2307" w:type="pct"/>
            <w:tcBorders>
              <w:top w:val="nil"/>
              <w:left w:val="nil"/>
              <w:bottom w:val="single" w:sz="4" w:space="0" w:color="auto"/>
              <w:right w:val="single" w:sz="4" w:space="0" w:color="auto"/>
            </w:tcBorders>
            <w:shd w:val="clear" w:color="auto" w:fill="auto"/>
            <w:vAlign w:val="bottom"/>
            <w:hideMark/>
          </w:tcPr>
          <w:p w14:paraId="5504BA7F"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2</w:t>
            </w:r>
          </w:p>
        </w:tc>
      </w:tr>
      <w:tr w:rsidR="00F65915" w:rsidRPr="008228DF" w14:paraId="691205F5"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364EC2D2"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0694B774"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n2o_yue_2019_crop_m2_results</w:t>
            </w:r>
          </w:p>
        </w:tc>
        <w:tc>
          <w:tcPr>
            <w:tcW w:w="2307" w:type="pct"/>
            <w:tcBorders>
              <w:top w:val="nil"/>
              <w:left w:val="nil"/>
              <w:bottom w:val="single" w:sz="4" w:space="0" w:color="auto"/>
              <w:right w:val="single" w:sz="4" w:space="0" w:color="auto"/>
            </w:tcBorders>
            <w:shd w:val="clear" w:color="auto" w:fill="auto"/>
            <w:vAlign w:val="bottom"/>
            <w:hideMark/>
          </w:tcPr>
          <w:p w14:paraId="124E835B" w14:textId="75948A7A"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that holds the results of the Monte Carlo </w:t>
            </w:r>
            <w:r w:rsidR="00121150" w:rsidRPr="008228DF">
              <w:rPr>
                <w:rFonts w:ascii="Calibri" w:eastAsia="Times New Roman" w:hAnsi="Calibri" w:cs="Calibri"/>
                <w:color w:val="000000"/>
                <w:kern w:val="0"/>
                <w14:ligatures w14:val="none"/>
              </w:rPr>
              <w:t>simulations of</w:t>
            </w:r>
            <w:r w:rsidRPr="008228DF">
              <w:rPr>
                <w:rFonts w:ascii="Calibri" w:eastAsia="Times New Roman" w:hAnsi="Calibri" w:cs="Calibri"/>
                <w:color w:val="000000"/>
                <w:kern w:val="0"/>
                <w14:ligatures w14:val="none"/>
              </w:rPr>
              <w:t xml:space="preserve"> the model 2</w:t>
            </w:r>
          </w:p>
        </w:tc>
      </w:tr>
      <w:tr w:rsidR="00F65915" w:rsidRPr="008228DF" w14:paraId="5CFE7CB5" w14:textId="77777777" w:rsidTr="002B10FB">
        <w:trPr>
          <w:trHeight w:val="287"/>
        </w:trPr>
        <w:tc>
          <w:tcPr>
            <w:tcW w:w="808" w:type="pct"/>
            <w:vMerge/>
            <w:tcBorders>
              <w:top w:val="nil"/>
              <w:left w:val="single" w:sz="4" w:space="0" w:color="auto"/>
              <w:bottom w:val="single" w:sz="4" w:space="0" w:color="auto"/>
              <w:right w:val="single" w:sz="4" w:space="0" w:color="auto"/>
            </w:tcBorders>
            <w:vAlign w:val="center"/>
            <w:hideMark/>
          </w:tcPr>
          <w:p w14:paraId="737B8847"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65280ACB"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n2o_yue_2019_crop_m3</w:t>
            </w:r>
          </w:p>
        </w:tc>
        <w:tc>
          <w:tcPr>
            <w:tcW w:w="2307" w:type="pct"/>
            <w:tcBorders>
              <w:top w:val="nil"/>
              <w:left w:val="nil"/>
              <w:bottom w:val="single" w:sz="4" w:space="0" w:color="auto"/>
              <w:right w:val="single" w:sz="4" w:space="0" w:color="auto"/>
            </w:tcBorders>
            <w:shd w:val="clear" w:color="auto" w:fill="auto"/>
            <w:vAlign w:val="bottom"/>
            <w:hideMark/>
          </w:tcPr>
          <w:p w14:paraId="4C330974" w14:textId="098E4101"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Table of emission </w:t>
            </w:r>
            <w:r w:rsidR="00121150" w:rsidRPr="008228DF">
              <w:rPr>
                <w:rFonts w:ascii="Calibri" w:eastAsia="Times New Roman" w:hAnsi="Calibri" w:cs="Calibri"/>
                <w:color w:val="000000"/>
                <w:kern w:val="0"/>
                <w14:ligatures w14:val="none"/>
              </w:rPr>
              <w:t>factors of</w:t>
            </w:r>
            <w:r w:rsidRPr="008228DF">
              <w:rPr>
                <w:rFonts w:ascii="Calibri" w:eastAsia="Times New Roman" w:hAnsi="Calibri" w:cs="Calibri"/>
                <w:color w:val="000000"/>
                <w:kern w:val="0"/>
                <w14:ligatures w14:val="none"/>
              </w:rPr>
              <w:t xml:space="preserve"> the model 3</w:t>
            </w:r>
          </w:p>
        </w:tc>
      </w:tr>
      <w:tr w:rsidR="00F65915" w:rsidRPr="008228DF" w14:paraId="1D10A496"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2A03163B"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3788D2E"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n2o_yue_2019_crop_m3_ef_monte_carlo</w:t>
            </w:r>
          </w:p>
        </w:tc>
        <w:tc>
          <w:tcPr>
            <w:tcW w:w="2307" w:type="pct"/>
            <w:tcBorders>
              <w:top w:val="nil"/>
              <w:left w:val="nil"/>
              <w:bottom w:val="single" w:sz="4" w:space="0" w:color="auto"/>
              <w:right w:val="single" w:sz="4" w:space="0" w:color="auto"/>
            </w:tcBorders>
            <w:shd w:val="clear" w:color="auto" w:fill="auto"/>
            <w:vAlign w:val="bottom"/>
            <w:hideMark/>
          </w:tcPr>
          <w:p w14:paraId="52CCFCF2"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Procedure that implements the Monte Carlo simulation of the model 3</w:t>
            </w:r>
          </w:p>
        </w:tc>
      </w:tr>
      <w:tr w:rsidR="00F65915" w:rsidRPr="008228DF" w14:paraId="76817FCD"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2286CBB6"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2841C7F4"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n2o_yue_2019_crop_m3_results</w:t>
            </w:r>
          </w:p>
        </w:tc>
        <w:tc>
          <w:tcPr>
            <w:tcW w:w="2307" w:type="pct"/>
            <w:tcBorders>
              <w:top w:val="nil"/>
              <w:left w:val="nil"/>
              <w:bottom w:val="single" w:sz="4" w:space="0" w:color="auto"/>
              <w:right w:val="single" w:sz="4" w:space="0" w:color="auto"/>
            </w:tcBorders>
            <w:shd w:val="clear" w:color="auto" w:fill="auto"/>
            <w:vAlign w:val="bottom"/>
            <w:hideMark/>
          </w:tcPr>
          <w:p w14:paraId="7EA0B660" w14:textId="77777777"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Table that holds the results of the Monte Carlo simulations of the model 3</w:t>
            </w:r>
          </w:p>
        </w:tc>
      </w:tr>
      <w:tr w:rsidR="00F65915" w:rsidRPr="008228DF" w14:paraId="0BAE790D"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6110D049"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5D136140"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vwR_n2o_yue_2019_crop_m1_m2</w:t>
            </w:r>
          </w:p>
        </w:tc>
        <w:tc>
          <w:tcPr>
            <w:tcW w:w="2307" w:type="pct"/>
            <w:tcBorders>
              <w:top w:val="nil"/>
              <w:left w:val="nil"/>
              <w:bottom w:val="single" w:sz="4" w:space="0" w:color="auto"/>
              <w:right w:val="single" w:sz="4" w:space="0" w:color="auto"/>
            </w:tcBorders>
            <w:shd w:val="clear" w:color="auto" w:fill="auto"/>
            <w:vAlign w:val="bottom"/>
            <w:hideMark/>
          </w:tcPr>
          <w:p w14:paraId="4B86C132" w14:textId="481E4082"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Transformed view of Yue </w:t>
            </w:r>
            <w:r w:rsidR="00FC7B94">
              <w:rPr>
                <w:rFonts w:ascii="Calibri" w:eastAsia="Times New Roman" w:hAnsi="Calibri" w:cs="Calibri"/>
                <w:color w:val="000000"/>
                <w:kern w:val="0"/>
                <w14:ligatures w14:val="none"/>
              </w:rPr>
              <w:t xml:space="preserve">et al </w:t>
            </w:r>
            <w:r w:rsidRPr="008228DF">
              <w:rPr>
                <w:rFonts w:ascii="Calibri" w:eastAsia="Times New Roman" w:hAnsi="Calibri" w:cs="Calibri"/>
                <w:color w:val="000000"/>
                <w:kern w:val="0"/>
                <w14:ligatures w14:val="none"/>
              </w:rPr>
              <w:t>(2019)</w:t>
            </w:r>
            <w:r w:rsidR="00FC7B94">
              <w:t xml:space="preserve"> </w:t>
            </w:r>
            <w:sdt>
              <w:sdtPr>
                <w:alias w:val="SmartCite Citation"/>
                <w:tag w:val="bad6be57-5e2a-460d-9424-598e2d5bba4e:9b190dad-0a33-4e8a-8dba-7d3043991792+"/>
                <w:id w:val="1719934593"/>
                <w:placeholder>
                  <w:docPart w:val="D9A133D86E4C46E08CE6833EFB85326C"/>
                </w:placeholder>
              </w:sdtPr>
              <w:sdtContent>
                <w:r w:rsidR="00477515" w:rsidRPr="00477515">
                  <w:rPr>
                    <w:rFonts w:ascii="Calibri" w:eastAsia="Times New Roman" w:hAnsi="Calibri" w:cs="Calibri"/>
                    <w:vertAlign w:val="superscript"/>
                  </w:rPr>
                  <w:t>8</w:t>
                </w:r>
              </w:sdtContent>
            </w:sdt>
            <w:r w:rsidRPr="008228DF">
              <w:rPr>
                <w:rFonts w:ascii="Calibri" w:eastAsia="Times New Roman" w:hAnsi="Calibri" w:cs="Calibri"/>
                <w:color w:val="000000"/>
                <w:kern w:val="0"/>
                <w14:ligatures w14:val="none"/>
              </w:rPr>
              <w:t xml:space="preserve"> model 1 and 2 emission factors</w:t>
            </w:r>
          </w:p>
        </w:tc>
      </w:tr>
      <w:tr w:rsidR="00F65915" w:rsidRPr="008228DF" w14:paraId="7962A970" w14:textId="77777777" w:rsidTr="002B10FB">
        <w:trPr>
          <w:trHeight w:val="574"/>
        </w:trPr>
        <w:tc>
          <w:tcPr>
            <w:tcW w:w="808" w:type="pct"/>
            <w:vMerge/>
            <w:tcBorders>
              <w:top w:val="nil"/>
              <w:left w:val="single" w:sz="4" w:space="0" w:color="auto"/>
              <w:bottom w:val="single" w:sz="4" w:space="0" w:color="auto"/>
              <w:right w:val="single" w:sz="4" w:space="0" w:color="auto"/>
            </w:tcBorders>
            <w:vAlign w:val="center"/>
            <w:hideMark/>
          </w:tcPr>
          <w:p w14:paraId="3F66B20D" w14:textId="77777777" w:rsidR="008228DF" w:rsidRPr="008228DF" w:rsidRDefault="008228DF" w:rsidP="008228DF">
            <w:pPr>
              <w:spacing w:after="0" w:line="240" w:lineRule="auto"/>
              <w:rPr>
                <w:rFonts w:ascii="Calibri" w:eastAsia="Times New Roman" w:hAnsi="Calibri" w:cs="Calibri"/>
                <w:color w:val="000000"/>
                <w:kern w:val="0"/>
                <w14:ligatures w14:val="none"/>
              </w:rPr>
            </w:pPr>
          </w:p>
        </w:tc>
        <w:tc>
          <w:tcPr>
            <w:tcW w:w="1885" w:type="pct"/>
            <w:tcBorders>
              <w:top w:val="nil"/>
              <w:left w:val="nil"/>
              <w:bottom w:val="single" w:sz="4" w:space="0" w:color="auto"/>
              <w:right w:val="single" w:sz="4" w:space="0" w:color="auto"/>
            </w:tcBorders>
            <w:shd w:val="clear" w:color="auto" w:fill="auto"/>
            <w:vAlign w:val="center"/>
            <w:hideMark/>
          </w:tcPr>
          <w:p w14:paraId="61C97DC1" w14:textId="77777777" w:rsidR="008228DF" w:rsidRPr="008228DF" w:rsidRDefault="008228DF" w:rsidP="008228DF">
            <w:pPr>
              <w:spacing w:after="0" w:line="240" w:lineRule="auto"/>
              <w:rPr>
                <w:rFonts w:ascii="Calibri" w:eastAsia="Times New Roman" w:hAnsi="Calibri" w:cs="Calibri"/>
                <w:color w:val="000000"/>
                <w:kern w:val="0"/>
                <w:lang w:val="pt-PT"/>
                <w14:ligatures w14:val="none"/>
              </w:rPr>
            </w:pPr>
            <w:r w:rsidRPr="008228DF">
              <w:rPr>
                <w:rFonts w:ascii="Calibri" w:eastAsia="Times New Roman" w:hAnsi="Calibri" w:cs="Calibri"/>
                <w:color w:val="000000"/>
                <w:kern w:val="0"/>
                <w:lang w:val="pt-PT"/>
                <w14:ligatures w14:val="none"/>
              </w:rPr>
              <w:t>vwR_n2o_yue_2019_crop_m3</w:t>
            </w:r>
          </w:p>
        </w:tc>
        <w:tc>
          <w:tcPr>
            <w:tcW w:w="2307" w:type="pct"/>
            <w:tcBorders>
              <w:top w:val="nil"/>
              <w:left w:val="nil"/>
              <w:bottom w:val="single" w:sz="4" w:space="0" w:color="auto"/>
              <w:right w:val="single" w:sz="4" w:space="0" w:color="auto"/>
            </w:tcBorders>
            <w:shd w:val="clear" w:color="auto" w:fill="auto"/>
            <w:vAlign w:val="bottom"/>
            <w:hideMark/>
          </w:tcPr>
          <w:p w14:paraId="09EA3793" w14:textId="292E7A51" w:rsidR="008228DF" w:rsidRPr="008228DF" w:rsidRDefault="008228DF" w:rsidP="008228DF">
            <w:pPr>
              <w:spacing w:after="0" w:line="240" w:lineRule="auto"/>
              <w:rPr>
                <w:rFonts w:ascii="Calibri" w:eastAsia="Times New Roman" w:hAnsi="Calibri" w:cs="Calibri"/>
                <w:color w:val="000000"/>
                <w:kern w:val="0"/>
                <w14:ligatures w14:val="none"/>
              </w:rPr>
            </w:pPr>
            <w:r w:rsidRPr="008228DF">
              <w:rPr>
                <w:rFonts w:ascii="Calibri" w:eastAsia="Times New Roman" w:hAnsi="Calibri" w:cs="Calibri"/>
                <w:color w:val="000000"/>
                <w:kern w:val="0"/>
                <w14:ligatures w14:val="none"/>
              </w:rPr>
              <w:t xml:space="preserve">Transformed view of Yue </w:t>
            </w:r>
            <w:r w:rsidR="00FC7B94">
              <w:rPr>
                <w:rFonts w:ascii="Calibri" w:eastAsia="Times New Roman" w:hAnsi="Calibri" w:cs="Calibri"/>
                <w:color w:val="000000"/>
                <w:kern w:val="0"/>
                <w14:ligatures w14:val="none"/>
              </w:rPr>
              <w:t xml:space="preserve">et al </w:t>
            </w:r>
            <w:r w:rsidRPr="008228DF">
              <w:rPr>
                <w:rFonts w:ascii="Calibri" w:eastAsia="Times New Roman" w:hAnsi="Calibri" w:cs="Calibri"/>
                <w:color w:val="000000"/>
                <w:kern w:val="0"/>
                <w14:ligatures w14:val="none"/>
              </w:rPr>
              <w:t>(2019)</w:t>
            </w:r>
            <w:r w:rsidR="00FC7B94">
              <w:t xml:space="preserve"> </w:t>
            </w:r>
            <w:sdt>
              <w:sdtPr>
                <w:alias w:val="SmartCite Citation"/>
                <w:tag w:val="bad6be57-5e2a-460d-9424-598e2d5bba4e:9b190dad-0a33-4e8a-8dba-7d3043991792+"/>
                <w:id w:val="618576016"/>
                <w:placeholder>
                  <w:docPart w:val="2D314162F10C41D988CE9C90027093E2"/>
                </w:placeholder>
              </w:sdtPr>
              <w:sdtContent>
                <w:r w:rsidR="00477515" w:rsidRPr="00477515">
                  <w:rPr>
                    <w:rFonts w:ascii="Calibri" w:eastAsia="Times New Roman" w:hAnsi="Calibri" w:cs="Calibri"/>
                    <w:vertAlign w:val="superscript"/>
                  </w:rPr>
                  <w:t>8</w:t>
                </w:r>
              </w:sdtContent>
            </w:sdt>
            <w:r w:rsidRPr="008228DF">
              <w:rPr>
                <w:rFonts w:ascii="Calibri" w:eastAsia="Times New Roman" w:hAnsi="Calibri" w:cs="Calibri"/>
                <w:color w:val="000000"/>
                <w:kern w:val="0"/>
                <w14:ligatures w14:val="none"/>
              </w:rPr>
              <w:t xml:space="preserve"> model 1 and 2 emission factors</w:t>
            </w:r>
          </w:p>
        </w:tc>
      </w:tr>
    </w:tbl>
    <w:p w14:paraId="0A3A6891" w14:textId="77777777" w:rsidR="008228DF" w:rsidRDefault="008228DF"/>
    <w:p w14:paraId="3AE44258" w14:textId="61D1EFF3" w:rsidR="00BB3004" w:rsidRDefault="00BB3004">
      <w:r>
        <w:br w:type="page"/>
      </w:r>
    </w:p>
    <w:p w14:paraId="2431B02C" w14:textId="41648F25" w:rsidR="00C70716" w:rsidRDefault="00140C79" w:rsidP="00A25753">
      <w:pPr>
        <w:pStyle w:val="ghgheading1"/>
      </w:pPr>
      <w:bookmarkStart w:id="113" w:name="_Toc150445512"/>
      <w:bookmarkStart w:id="114" w:name="_Toc150795339"/>
      <w:r>
        <w:lastRenderedPageBreak/>
        <w:t>APPENDIX</w:t>
      </w:r>
      <w:r w:rsidR="00BB3004">
        <w:t xml:space="preserve"> B.  </w:t>
      </w:r>
      <w:r w:rsidR="00E17544">
        <w:t>Implementation</w:t>
      </w:r>
      <w:r w:rsidR="00435F29">
        <w:t xml:space="preserve"> of models to estimate methane from rice production</w:t>
      </w:r>
      <w:r w:rsidR="00231AA7">
        <w:t>.</w:t>
      </w:r>
      <w:bookmarkEnd w:id="113"/>
      <w:bookmarkEnd w:id="114"/>
    </w:p>
    <w:p w14:paraId="2000D045" w14:textId="6D525888" w:rsidR="00C51AFB" w:rsidRDefault="00C51AFB" w:rsidP="00E93979">
      <w:pPr>
        <w:keepNext/>
        <w:rPr>
          <w:rFonts w:ascii="Cambria Math" w:hAnsi="Cambria Math"/>
          <w:i/>
        </w:rPr>
      </w:pPr>
      <w:r>
        <w:t xml:space="preserve">The Bhatia </w:t>
      </w:r>
      <w:r w:rsidR="009A1992">
        <w:t xml:space="preserve">et al </w:t>
      </w:r>
      <w:r>
        <w:t>(2013)</w:t>
      </w:r>
      <w:r w:rsidR="009A1992" w:rsidRPr="009A1992">
        <w:t xml:space="preserve"> </w:t>
      </w:r>
      <w:customXmlInsRangeStart w:id="115" w:author="benjamin clark" w:date="2023-11-10T14:02:00Z"/>
      <w:sdt>
        <w:sdtPr>
          <w:alias w:val="SmartCite Citation"/>
          <w:tag w:val="bad6be57-5e2a-460d-9424-598e2d5bba4e:f3fe0b90-5c42-4b29-94fe-48aeebc22eea+"/>
          <w:id w:val="-973294923"/>
          <w:placeholder>
            <w:docPart w:val="9C81E5ABD3384D24A539BE50A08A27F7"/>
          </w:placeholder>
        </w:sdtPr>
        <w:sdtContent>
          <w:customXmlInsRangeEnd w:id="115"/>
          <w:r w:rsidR="00477515" w:rsidRPr="00477515">
            <w:rPr>
              <w:rFonts w:ascii="Calibri" w:eastAsia="Times New Roman" w:hAnsi="Calibri" w:cs="Calibri"/>
              <w:vertAlign w:val="superscript"/>
            </w:rPr>
            <w:t>13</w:t>
          </w:r>
          <w:customXmlInsRangeStart w:id="116" w:author="benjamin clark" w:date="2023-11-10T14:02:00Z"/>
        </w:sdtContent>
      </w:sdt>
      <w:customXmlInsRangeEnd w:id="116"/>
      <w:r>
        <w:t xml:space="preserve"> model was the simplest model and used the </w:t>
      </w:r>
      <w:r>
        <w:rPr>
          <w:color w:val="FF0000"/>
        </w:rPr>
        <w:fldChar w:fldCharType="begin"/>
      </w:r>
      <w:r>
        <w:instrText xml:space="preserve"> REF _Ref149028265 \h </w:instrText>
      </w:r>
      <w:r>
        <w:rPr>
          <w:color w:val="FF0000"/>
        </w:rPr>
      </w:r>
      <w:r>
        <w:rPr>
          <w:color w:val="FF0000"/>
        </w:rPr>
        <w:fldChar w:fldCharType="separate"/>
      </w:r>
      <w:r w:rsidR="00A42D66" w:rsidRPr="00E13526">
        <w:t xml:space="preserve">Equation </w:t>
      </w:r>
      <w:r w:rsidR="00A42D66">
        <w:rPr>
          <w:noProof/>
        </w:rPr>
        <w:t>23</w:t>
      </w:r>
      <w:r>
        <w:rPr>
          <w:color w:val="FF0000"/>
        </w:rPr>
        <w:fldChar w:fldCharType="end"/>
      </w:r>
      <w:r>
        <w:t xml:space="preserve"> to estimate seasonal methane.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1AFB" w:rsidRPr="002B7F12" w14:paraId="743535C8" w14:textId="77777777" w:rsidTr="00E93979">
        <w:tc>
          <w:tcPr>
            <w:tcW w:w="4675" w:type="dxa"/>
          </w:tcPr>
          <w:p w14:paraId="5A42A3AF" w14:textId="77777777" w:rsidR="00C51AFB" w:rsidRPr="002B7F12" w:rsidRDefault="00000000" w:rsidP="00C51AFB">
            <w:pPr>
              <w:keepNext/>
              <w:jc w:val="right"/>
              <w:rPr>
                <w:rFonts w:ascii="Cambria Math" w:hAnsi="Cambria Math"/>
                <w:i/>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EF</m:t>
                    </m:r>
                  </m:e>
                  <m:sub>
                    <m:r>
                      <w:rPr>
                        <w:rFonts w:ascii="Cambria Math" w:hAnsi="Cambria Math"/>
                        <w:sz w:val="24"/>
                        <w:szCs w:val="24"/>
                      </w:rPr>
                      <m:t>wr</m:t>
                    </m:r>
                  </m:sub>
                </m:sSub>
                <m:r>
                  <w:rPr>
                    <w:rFonts w:ascii="Cambria Math" w:hAnsi="Cambria Math"/>
                    <w:sz w:val="24"/>
                    <w:szCs w:val="24"/>
                  </w:rPr>
                  <m:t>×CD</m:t>
                </m:r>
              </m:oMath>
            </m:oMathPara>
          </w:p>
        </w:tc>
        <w:tc>
          <w:tcPr>
            <w:tcW w:w="4675" w:type="dxa"/>
            <w:vAlign w:val="bottom"/>
          </w:tcPr>
          <w:p w14:paraId="498E53E4" w14:textId="0B1B5FCC" w:rsidR="00C51AFB" w:rsidRPr="00E13526" w:rsidRDefault="00C51AFB" w:rsidP="00E8730C">
            <w:pPr>
              <w:pStyle w:val="ghgcaption"/>
            </w:pPr>
            <w:bookmarkStart w:id="117" w:name="_Ref149028265"/>
            <w:r w:rsidRPr="00E13526">
              <w:t xml:space="preserve">Equation </w:t>
            </w:r>
            <w:fldSimple w:instr=" SEQ Equation \* ARABIC ">
              <w:r w:rsidR="00A42D66">
                <w:rPr>
                  <w:noProof/>
                </w:rPr>
                <w:t>23</w:t>
              </w:r>
            </w:fldSimple>
            <w:bookmarkEnd w:id="117"/>
          </w:p>
        </w:tc>
      </w:tr>
    </w:tbl>
    <w:p w14:paraId="7439F09F" w14:textId="77777777" w:rsidR="000B5C41" w:rsidRDefault="000B5C41" w:rsidP="00C51AFB">
      <w:pPr>
        <w:rPr>
          <w:i/>
          <w:iCs/>
        </w:rPr>
      </w:pPr>
    </w:p>
    <w:p w14:paraId="6787EC73" w14:textId="1D8934A6" w:rsidR="00C51AFB" w:rsidRPr="006A3501" w:rsidRDefault="00C51AFB" w:rsidP="00C51AFB">
      <w:pPr>
        <w:rPr>
          <w:rFonts w:ascii="Cambria Math" w:hAnsi="Cambria Math"/>
          <w:i/>
        </w:rPr>
      </w:pPr>
      <w:r w:rsidRPr="00654A00">
        <w:rPr>
          <w:i/>
          <w:iCs/>
        </w:rPr>
        <w:t>E</w:t>
      </w:r>
      <w:r w:rsidRPr="00654A00">
        <w:rPr>
          <w:i/>
          <w:iCs/>
          <w:vertAlign w:val="subscript"/>
        </w:rPr>
        <w:t>ci</w:t>
      </w:r>
      <w:r>
        <w:t xml:space="preserve"> represents methane seasonal flux in kg ha</w:t>
      </w:r>
      <w:r w:rsidRPr="008F470F">
        <w:rPr>
          <w:vertAlign w:val="superscript"/>
        </w:rPr>
        <w:t>-1</w:t>
      </w:r>
      <w:r>
        <w:t xml:space="preserve"> for crop </w:t>
      </w:r>
      <w:r w:rsidRPr="001A3EAC">
        <w:rPr>
          <w:i/>
          <w:iCs/>
        </w:rPr>
        <w:t>c</w:t>
      </w:r>
      <w:r>
        <w:t xml:space="preserve"> for unit of estimation </w:t>
      </w:r>
      <w:proofErr w:type="spellStart"/>
      <w:r w:rsidRPr="001A3EAC">
        <w:rPr>
          <w:i/>
          <w:iCs/>
        </w:rPr>
        <w:t>i</w:t>
      </w:r>
      <w:proofErr w:type="spellEnd"/>
      <w:r>
        <w:t xml:space="preserve">. Unit </w:t>
      </w:r>
      <w:proofErr w:type="spellStart"/>
      <w:r w:rsidRPr="001A3EAC">
        <w:rPr>
          <w:i/>
          <w:iCs/>
        </w:rPr>
        <w:t>i</w:t>
      </w:r>
      <w:proofErr w:type="spellEnd"/>
      <w:r>
        <w:t xml:space="preserve"> represents a tehsil, landholding size and irrigation status. </w:t>
      </w:r>
      <w:proofErr w:type="spellStart"/>
      <w:r>
        <w:t>EF</w:t>
      </w:r>
      <w:r w:rsidRPr="00D5092A">
        <w:rPr>
          <w:vertAlign w:val="subscript"/>
        </w:rPr>
        <w:t>wr</w:t>
      </w:r>
      <w:proofErr w:type="spellEnd"/>
      <w:r>
        <w:t xml:space="preserve"> equals the emission </w:t>
      </w:r>
      <w:r w:rsidRPr="00EC24A3">
        <w:t>factor kg ha</w:t>
      </w:r>
      <w:r w:rsidRPr="00EC24A3">
        <w:rPr>
          <w:vertAlign w:val="superscript"/>
        </w:rPr>
        <w:t>-1</w:t>
      </w:r>
      <w:r w:rsidRPr="00EC24A3">
        <w:t xml:space="preserve"> for </w:t>
      </w:r>
      <w:r>
        <w:t>a given water regime (Appendix B)</w:t>
      </w:r>
      <w:r>
        <w:rPr>
          <w:color w:val="FF0000"/>
        </w:rPr>
        <w:t xml:space="preserve">. </w:t>
      </w:r>
      <w:r w:rsidRPr="00E33681">
        <w:rPr>
          <w:i/>
          <w:iCs/>
        </w:rPr>
        <w:t>CD</w:t>
      </w:r>
      <w:r>
        <w:rPr>
          <w:vertAlign w:val="subscript"/>
        </w:rPr>
        <w:t xml:space="preserve"> </w:t>
      </w:r>
      <w:r>
        <w:t xml:space="preserve">is the crop duration. The Monte Carlo simulation drew samples from a normal distribution for the </w:t>
      </w:r>
      <w:proofErr w:type="spellStart"/>
      <w:r w:rsidRPr="00E33681">
        <w:rPr>
          <w:i/>
          <w:iCs/>
        </w:rPr>
        <w:t>EF</w:t>
      </w:r>
      <w:r w:rsidRPr="00E33681">
        <w:rPr>
          <w:i/>
          <w:iCs/>
          <w:vertAlign w:val="subscript"/>
        </w:rPr>
        <w:t>wr</w:t>
      </w:r>
      <w:proofErr w:type="spellEnd"/>
      <w:r>
        <w:t xml:space="preserve"> and from a categorical distribution for the CD to estimate the uncertainty. </w:t>
      </w:r>
      <w:r w:rsidR="00DC112F">
        <w:t xml:space="preserve">The emission factor </w:t>
      </w:r>
      <w:r w:rsidR="003D4FEB">
        <w:t>values,</w:t>
      </w:r>
      <w:r w:rsidR="00DC112F">
        <w:t xml:space="preserve"> and standard deviations used to construct the sampling distributions for the Monte Carlo simulation are reported in </w:t>
      </w:r>
      <w:r w:rsidR="00DC112F">
        <w:fldChar w:fldCharType="begin"/>
      </w:r>
      <w:r w:rsidR="00DC112F">
        <w:instrText xml:space="preserve"> REF _Ref150419304 \h </w:instrText>
      </w:r>
      <w:r w:rsidR="00DC112F">
        <w:fldChar w:fldCharType="separate"/>
      </w:r>
      <w:r w:rsidR="00A42D66">
        <w:t xml:space="preserve">Table </w:t>
      </w:r>
      <w:r w:rsidR="00A42D66">
        <w:rPr>
          <w:noProof/>
        </w:rPr>
        <w:t>15</w:t>
      </w:r>
      <w:r w:rsidR="00DC112F">
        <w:fldChar w:fldCharType="end"/>
      </w:r>
      <w:r w:rsidR="00DC112F">
        <w:t>.</w:t>
      </w:r>
    </w:p>
    <w:tbl>
      <w:tblPr>
        <w:tblW w:w="5000" w:type="pct"/>
        <w:jc w:val="center"/>
        <w:tblLook w:val="04A0" w:firstRow="1" w:lastRow="0" w:firstColumn="1" w:lastColumn="0" w:noHBand="0" w:noVBand="1"/>
      </w:tblPr>
      <w:tblGrid>
        <w:gridCol w:w="3594"/>
        <w:gridCol w:w="4151"/>
        <w:gridCol w:w="1831"/>
      </w:tblGrid>
      <w:tr w:rsidR="00E301B4" w:rsidRPr="006A3501" w14:paraId="2AFFD611" w14:textId="77777777" w:rsidTr="0028274D">
        <w:trPr>
          <w:trHeight w:val="287"/>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E360F8F" w14:textId="05ED2197" w:rsidR="00E301B4" w:rsidRDefault="00235F13" w:rsidP="00E955BB">
            <w:pPr>
              <w:rPr>
                <w:rFonts w:ascii="Calibri" w:hAnsi="Calibri" w:cs="Calibri"/>
                <w:b/>
                <w:bCs/>
                <w:color w:val="000000"/>
              </w:rPr>
            </w:pPr>
            <w:bookmarkStart w:id="118" w:name="_Ref150419304"/>
            <w:bookmarkStart w:id="119" w:name="_Toc150459622"/>
            <w:bookmarkStart w:id="120" w:name="_Toc150795357"/>
            <w:r>
              <w:t xml:space="preserve">Table </w:t>
            </w:r>
            <w:fldSimple w:instr=" SEQ Table \* ARABIC ">
              <w:r w:rsidR="00A42D66">
                <w:rPr>
                  <w:noProof/>
                </w:rPr>
                <w:t>15</w:t>
              </w:r>
            </w:fldSimple>
            <w:bookmarkEnd w:id="118"/>
            <w:r>
              <w:t xml:space="preserve">: </w:t>
            </w:r>
            <w:r w:rsidR="00DA67A0">
              <w:t xml:space="preserve">Bhatia </w:t>
            </w:r>
            <w:r w:rsidR="009A1992">
              <w:t xml:space="preserve">et al </w:t>
            </w:r>
            <w:r w:rsidR="00DA67A0">
              <w:t>(2013)</w:t>
            </w:r>
            <w:r w:rsidR="009A1992">
              <w:t xml:space="preserve"> </w:t>
            </w:r>
            <w:r w:rsidR="00DA67A0">
              <w:t xml:space="preserve"> emission factor values for estimating methane emissions from rice. Standard deviation in parentheses were used to create sampling distributions for Monte Carlo simulation to estimate uncertainty.</w:t>
            </w:r>
            <w:bookmarkEnd w:id="119"/>
            <w:bookmarkEnd w:id="120"/>
          </w:p>
        </w:tc>
      </w:tr>
      <w:tr w:rsidR="00BB3004" w:rsidRPr="006A3501" w14:paraId="41F3CDF2" w14:textId="77777777" w:rsidTr="0028274D">
        <w:trPr>
          <w:trHeight w:val="287"/>
          <w:jc w:val="center"/>
        </w:trPr>
        <w:tc>
          <w:tcPr>
            <w:tcW w:w="18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64588" w14:textId="77777777" w:rsidR="00BB3004" w:rsidRPr="006A3501" w:rsidRDefault="00BB3004" w:rsidP="00A6497F">
            <w:pPr>
              <w:spacing w:after="0" w:line="240" w:lineRule="auto"/>
              <w:rPr>
                <w:rFonts w:ascii="Calibri" w:eastAsia="Times New Roman" w:hAnsi="Calibri" w:cs="Calibri"/>
                <w:b/>
                <w:bCs/>
                <w:color w:val="000000"/>
                <w:kern w:val="0"/>
                <w14:ligatures w14:val="none"/>
              </w:rPr>
            </w:pPr>
            <w:r>
              <w:rPr>
                <w:rFonts w:ascii="Calibri" w:hAnsi="Calibri" w:cs="Calibri"/>
                <w:b/>
                <w:bCs/>
                <w:color w:val="000000"/>
              </w:rPr>
              <w:t>Ecosystem</w:t>
            </w:r>
          </w:p>
        </w:tc>
        <w:tc>
          <w:tcPr>
            <w:tcW w:w="2187" w:type="pct"/>
            <w:tcBorders>
              <w:top w:val="single" w:sz="4" w:space="0" w:color="auto"/>
              <w:left w:val="nil"/>
              <w:bottom w:val="single" w:sz="4" w:space="0" w:color="auto"/>
              <w:right w:val="single" w:sz="4" w:space="0" w:color="auto"/>
            </w:tcBorders>
            <w:shd w:val="clear" w:color="auto" w:fill="auto"/>
            <w:noWrap/>
            <w:vAlign w:val="bottom"/>
            <w:hideMark/>
          </w:tcPr>
          <w:p w14:paraId="171644FB" w14:textId="77777777" w:rsidR="00BB3004" w:rsidRPr="006A3501" w:rsidRDefault="00BB3004" w:rsidP="00A6497F">
            <w:pPr>
              <w:spacing w:after="0" w:line="240" w:lineRule="auto"/>
              <w:rPr>
                <w:rFonts w:ascii="Calibri" w:eastAsia="Times New Roman" w:hAnsi="Calibri" w:cs="Calibri"/>
                <w:b/>
                <w:bCs/>
                <w:color w:val="000000"/>
                <w:kern w:val="0"/>
                <w14:ligatures w14:val="none"/>
              </w:rPr>
            </w:pPr>
            <w:r>
              <w:rPr>
                <w:rFonts w:ascii="Calibri" w:hAnsi="Calibri" w:cs="Calibri"/>
                <w:b/>
                <w:bCs/>
                <w:color w:val="000000"/>
              </w:rPr>
              <w:t>Water Regime</w:t>
            </w:r>
          </w:p>
        </w:tc>
        <w:tc>
          <w:tcPr>
            <w:tcW w:w="929" w:type="pct"/>
            <w:tcBorders>
              <w:top w:val="single" w:sz="4" w:space="0" w:color="auto"/>
              <w:left w:val="nil"/>
              <w:bottom w:val="single" w:sz="4" w:space="0" w:color="auto"/>
              <w:right w:val="single" w:sz="4" w:space="0" w:color="auto"/>
            </w:tcBorders>
            <w:shd w:val="clear" w:color="auto" w:fill="auto"/>
            <w:noWrap/>
            <w:vAlign w:val="bottom"/>
            <w:hideMark/>
          </w:tcPr>
          <w:p w14:paraId="4C610B1A" w14:textId="77777777" w:rsidR="00BB3004" w:rsidRPr="006A3501" w:rsidRDefault="00BB3004" w:rsidP="00A6497F">
            <w:pPr>
              <w:spacing w:after="0" w:line="240" w:lineRule="auto"/>
              <w:rPr>
                <w:rFonts w:ascii="Calibri" w:eastAsia="Times New Roman" w:hAnsi="Calibri" w:cs="Calibri"/>
                <w:b/>
                <w:bCs/>
                <w:color w:val="000000"/>
                <w:kern w:val="0"/>
                <w14:ligatures w14:val="none"/>
              </w:rPr>
            </w:pPr>
            <w:r>
              <w:rPr>
                <w:rFonts w:ascii="Calibri" w:hAnsi="Calibri" w:cs="Calibri"/>
                <w:b/>
                <w:bCs/>
                <w:color w:val="000000"/>
              </w:rPr>
              <w:t xml:space="preserve">EF (kg </w:t>
            </w:r>
            <w:proofErr w:type="gramStart"/>
            <w:r>
              <w:rPr>
                <w:rFonts w:ascii="Calibri" w:hAnsi="Calibri" w:cs="Calibri"/>
                <w:b/>
                <w:bCs/>
                <w:color w:val="000000"/>
              </w:rPr>
              <w:t>ha</w:t>
            </w:r>
            <w:r w:rsidRPr="00732180">
              <w:rPr>
                <w:rFonts w:ascii="Calibri" w:hAnsi="Calibri" w:cs="Calibri"/>
                <w:b/>
                <w:bCs/>
                <w:color w:val="000000"/>
                <w:vertAlign w:val="superscript"/>
              </w:rPr>
              <w:t>-1</w:t>
            </w:r>
            <w:proofErr w:type="gramEnd"/>
            <w:r>
              <w:rPr>
                <w:rFonts w:ascii="Calibri" w:hAnsi="Calibri" w:cs="Calibri"/>
                <w:b/>
                <w:bCs/>
                <w:color w:val="000000"/>
              </w:rPr>
              <w:t>)</w:t>
            </w:r>
          </w:p>
        </w:tc>
      </w:tr>
      <w:tr w:rsidR="00BB3004" w:rsidRPr="006A3501" w14:paraId="38D1DB7E"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41308D2A"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Irrigated</w:t>
            </w:r>
          </w:p>
        </w:tc>
        <w:tc>
          <w:tcPr>
            <w:tcW w:w="2187" w:type="pct"/>
            <w:tcBorders>
              <w:top w:val="nil"/>
              <w:left w:val="nil"/>
              <w:bottom w:val="single" w:sz="4" w:space="0" w:color="auto"/>
              <w:right w:val="single" w:sz="4" w:space="0" w:color="auto"/>
            </w:tcBorders>
            <w:shd w:val="clear" w:color="auto" w:fill="auto"/>
            <w:noWrap/>
            <w:vAlign w:val="bottom"/>
            <w:hideMark/>
          </w:tcPr>
          <w:p w14:paraId="7EA44C56"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Continuous flooding</w:t>
            </w:r>
          </w:p>
        </w:tc>
        <w:tc>
          <w:tcPr>
            <w:tcW w:w="929" w:type="pct"/>
            <w:tcBorders>
              <w:top w:val="nil"/>
              <w:left w:val="nil"/>
              <w:bottom w:val="single" w:sz="4" w:space="0" w:color="auto"/>
              <w:right w:val="single" w:sz="4" w:space="0" w:color="auto"/>
            </w:tcBorders>
            <w:shd w:val="clear" w:color="auto" w:fill="auto"/>
            <w:noWrap/>
            <w:vAlign w:val="bottom"/>
            <w:hideMark/>
          </w:tcPr>
          <w:p w14:paraId="00117569"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162(±28)</w:t>
            </w:r>
          </w:p>
        </w:tc>
      </w:tr>
      <w:tr w:rsidR="00BB3004" w:rsidRPr="006A3501" w14:paraId="5FCBC38C"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65DE39E7"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Deepwater</w:t>
            </w:r>
          </w:p>
        </w:tc>
        <w:tc>
          <w:tcPr>
            <w:tcW w:w="2187" w:type="pct"/>
            <w:tcBorders>
              <w:top w:val="nil"/>
              <w:left w:val="nil"/>
              <w:bottom w:val="single" w:sz="4" w:space="0" w:color="auto"/>
              <w:right w:val="single" w:sz="4" w:space="0" w:color="auto"/>
            </w:tcBorders>
            <w:shd w:val="clear" w:color="auto" w:fill="auto"/>
            <w:noWrap/>
            <w:vAlign w:val="bottom"/>
            <w:hideMark/>
          </w:tcPr>
          <w:p w14:paraId="19604530"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Deepwater</w:t>
            </w:r>
          </w:p>
        </w:tc>
        <w:tc>
          <w:tcPr>
            <w:tcW w:w="929" w:type="pct"/>
            <w:tcBorders>
              <w:top w:val="nil"/>
              <w:left w:val="nil"/>
              <w:bottom w:val="single" w:sz="4" w:space="0" w:color="auto"/>
              <w:right w:val="single" w:sz="4" w:space="0" w:color="auto"/>
            </w:tcBorders>
            <w:shd w:val="clear" w:color="auto" w:fill="auto"/>
            <w:noWrap/>
            <w:vAlign w:val="bottom"/>
            <w:hideMark/>
          </w:tcPr>
          <w:p w14:paraId="1D4AF5FE"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190(±60)</w:t>
            </w:r>
          </w:p>
        </w:tc>
      </w:tr>
      <w:tr w:rsidR="00BB3004" w:rsidRPr="006A3501" w14:paraId="5FCBB98B"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2719CD7E"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Rain-fed</w:t>
            </w:r>
          </w:p>
        </w:tc>
        <w:tc>
          <w:tcPr>
            <w:tcW w:w="2187" w:type="pct"/>
            <w:tcBorders>
              <w:top w:val="nil"/>
              <w:left w:val="nil"/>
              <w:bottom w:val="single" w:sz="4" w:space="0" w:color="auto"/>
              <w:right w:val="single" w:sz="4" w:space="0" w:color="auto"/>
            </w:tcBorders>
            <w:shd w:val="clear" w:color="auto" w:fill="auto"/>
            <w:noWrap/>
            <w:vAlign w:val="bottom"/>
            <w:hideMark/>
          </w:tcPr>
          <w:p w14:paraId="23ED2960"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Drought-prone</w:t>
            </w:r>
          </w:p>
        </w:tc>
        <w:tc>
          <w:tcPr>
            <w:tcW w:w="929" w:type="pct"/>
            <w:tcBorders>
              <w:top w:val="nil"/>
              <w:left w:val="nil"/>
              <w:bottom w:val="single" w:sz="4" w:space="0" w:color="auto"/>
              <w:right w:val="single" w:sz="4" w:space="0" w:color="auto"/>
            </w:tcBorders>
            <w:shd w:val="clear" w:color="auto" w:fill="auto"/>
            <w:noWrap/>
            <w:vAlign w:val="bottom"/>
            <w:hideMark/>
          </w:tcPr>
          <w:p w14:paraId="5C59101B"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66(±4)</w:t>
            </w:r>
          </w:p>
        </w:tc>
      </w:tr>
      <w:tr w:rsidR="00BB3004" w:rsidRPr="006A3501" w14:paraId="3C252469"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2599EC41"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Rain-fed</w:t>
            </w:r>
          </w:p>
        </w:tc>
        <w:tc>
          <w:tcPr>
            <w:tcW w:w="2187" w:type="pct"/>
            <w:tcBorders>
              <w:top w:val="nil"/>
              <w:left w:val="nil"/>
              <w:bottom w:val="single" w:sz="4" w:space="0" w:color="auto"/>
              <w:right w:val="single" w:sz="4" w:space="0" w:color="auto"/>
            </w:tcBorders>
            <w:shd w:val="clear" w:color="auto" w:fill="auto"/>
            <w:noWrap/>
            <w:vAlign w:val="bottom"/>
            <w:hideMark/>
          </w:tcPr>
          <w:p w14:paraId="1D093C87"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Flood-prone</w:t>
            </w:r>
          </w:p>
        </w:tc>
        <w:tc>
          <w:tcPr>
            <w:tcW w:w="929" w:type="pct"/>
            <w:tcBorders>
              <w:top w:val="nil"/>
              <w:left w:val="nil"/>
              <w:bottom w:val="single" w:sz="4" w:space="0" w:color="auto"/>
              <w:right w:val="single" w:sz="4" w:space="0" w:color="auto"/>
            </w:tcBorders>
            <w:shd w:val="clear" w:color="auto" w:fill="auto"/>
            <w:noWrap/>
            <w:vAlign w:val="bottom"/>
            <w:hideMark/>
          </w:tcPr>
          <w:p w14:paraId="0663C264"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190(±60)</w:t>
            </w:r>
          </w:p>
        </w:tc>
      </w:tr>
      <w:tr w:rsidR="00BB3004" w:rsidRPr="006A3501" w14:paraId="42039F2E"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77F29ED1"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Irrigated</w:t>
            </w:r>
          </w:p>
        </w:tc>
        <w:tc>
          <w:tcPr>
            <w:tcW w:w="2187" w:type="pct"/>
            <w:tcBorders>
              <w:top w:val="nil"/>
              <w:left w:val="nil"/>
              <w:bottom w:val="single" w:sz="4" w:space="0" w:color="auto"/>
              <w:right w:val="single" w:sz="4" w:space="0" w:color="auto"/>
            </w:tcBorders>
            <w:shd w:val="clear" w:color="auto" w:fill="auto"/>
            <w:noWrap/>
            <w:vAlign w:val="bottom"/>
            <w:hideMark/>
          </w:tcPr>
          <w:p w14:paraId="31C3AD7D"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Multiple aeration</w:t>
            </w:r>
          </w:p>
        </w:tc>
        <w:tc>
          <w:tcPr>
            <w:tcW w:w="929" w:type="pct"/>
            <w:tcBorders>
              <w:top w:val="nil"/>
              <w:left w:val="nil"/>
              <w:bottom w:val="single" w:sz="4" w:space="0" w:color="auto"/>
              <w:right w:val="single" w:sz="4" w:space="0" w:color="auto"/>
            </w:tcBorders>
            <w:shd w:val="clear" w:color="auto" w:fill="auto"/>
            <w:noWrap/>
            <w:vAlign w:val="bottom"/>
            <w:hideMark/>
          </w:tcPr>
          <w:p w14:paraId="3AE36E1A"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18(±5)</w:t>
            </w:r>
          </w:p>
        </w:tc>
      </w:tr>
      <w:tr w:rsidR="00BB3004" w:rsidRPr="006A3501" w14:paraId="05938073"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1FFE8958"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Irrigated</w:t>
            </w:r>
          </w:p>
        </w:tc>
        <w:tc>
          <w:tcPr>
            <w:tcW w:w="2187" w:type="pct"/>
            <w:tcBorders>
              <w:top w:val="nil"/>
              <w:left w:val="nil"/>
              <w:bottom w:val="single" w:sz="4" w:space="0" w:color="auto"/>
              <w:right w:val="single" w:sz="4" w:space="0" w:color="auto"/>
            </w:tcBorders>
            <w:shd w:val="clear" w:color="auto" w:fill="auto"/>
            <w:noWrap/>
            <w:vAlign w:val="bottom"/>
            <w:hideMark/>
          </w:tcPr>
          <w:p w14:paraId="02E7C273"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Single aeration</w:t>
            </w:r>
          </w:p>
        </w:tc>
        <w:tc>
          <w:tcPr>
            <w:tcW w:w="929" w:type="pct"/>
            <w:tcBorders>
              <w:top w:val="nil"/>
              <w:left w:val="nil"/>
              <w:bottom w:val="single" w:sz="4" w:space="0" w:color="auto"/>
              <w:right w:val="single" w:sz="4" w:space="0" w:color="auto"/>
            </w:tcBorders>
            <w:shd w:val="clear" w:color="auto" w:fill="auto"/>
            <w:noWrap/>
            <w:vAlign w:val="bottom"/>
            <w:hideMark/>
          </w:tcPr>
          <w:p w14:paraId="101B6237"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66(±10)</w:t>
            </w:r>
          </w:p>
        </w:tc>
      </w:tr>
      <w:tr w:rsidR="00BB3004" w:rsidRPr="006A3501" w14:paraId="522DBF39" w14:textId="77777777" w:rsidTr="0028274D">
        <w:trPr>
          <w:trHeight w:val="287"/>
          <w:jc w:val="center"/>
        </w:trPr>
        <w:tc>
          <w:tcPr>
            <w:tcW w:w="1884" w:type="pct"/>
            <w:tcBorders>
              <w:top w:val="nil"/>
              <w:left w:val="single" w:sz="4" w:space="0" w:color="auto"/>
              <w:bottom w:val="single" w:sz="4" w:space="0" w:color="auto"/>
              <w:right w:val="single" w:sz="4" w:space="0" w:color="auto"/>
            </w:tcBorders>
            <w:shd w:val="clear" w:color="auto" w:fill="auto"/>
            <w:noWrap/>
            <w:vAlign w:val="bottom"/>
            <w:hideMark/>
          </w:tcPr>
          <w:p w14:paraId="06B36332"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Upland</w:t>
            </w:r>
          </w:p>
        </w:tc>
        <w:tc>
          <w:tcPr>
            <w:tcW w:w="2187" w:type="pct"/>
            <w:tcBorders>
              <w:top w:val="nil"/>
              <w:left w:val="nil"/>
              <w:bottom w:val="single" w:sz="4" w:space="0" w:color="auto"/>
              <w:right w:val="single" w:sz="4" w:space="0" w:color="auto"/>
            </w:tcBorders>
            <w:shd w:val="clear" w:color="auto" w:fill="auto"/>
            <w:noWrap/>
            <w:vAlign w:val="bottom"/>
            <w:hideMark/>
          </w:tcPr>
          <w:p w14:paraId="2AF1171C" w14:textId="77777777" w:rsidR="00BB3004" w:rsidRPr="006A3501" w:rsidRDefault="00BB3004" w:rsidP="00A6497F">
            <w:pPr>
              <w:spacing w:after="0" w:line="240" w:lineRule="auto"/>
              <w:rPr>
                <w:rFonts w:ascii="Calibri" w:eastAsia="Times New Roman" w:hAnsi="Calibri" w:cs="Calibri"/>
                <w:color w:val="000000"/>
                <w:kern w:val="0"/>
                <w14:ligatures w14:val="none"/>
              </w:rPr>
            </w:pPr>
            <w:r>
              <w:rPr>
                <w:rFonts w:ascii="Calibri" w:hAnsi="Calibri" w:cs="Calibri"/>
                <w:color w:val="000000"/>
              </w:rPr>
              <w:t>Upland</w:t>
            </w:r>
          </w:p>
        </w:tc>
        <w:tc>
          <w:tcPr>
            <w:tcW w:w="929" w:type="pct"/>
            <w:tcBorders>
              <w:top w:val="nil"/>
              <w:left w:val="nil"/>
              <w:bottom w:val="single" w:sz="4" w:space="0" w:color="auto"/>
              <w:right w:val="single" w:sz="4" w:space="0" w:color="auto"/>
            </w:tcBorders>
            <w:shd w:val="clear" w:color="auto" w:fill="auto"/>
            <w:noWrap/>
            <w:vAlign w:val="bottom"/>
            <w:hideMark/>
          </w:tcPr>
          <w:p w14:paraId="7E104B82" w14:textId="77777777" w:rsidR="00BB3004" w:rsidRPr="006A3501" w:rsidRDefault="00BB3004" w:rsidP="00A6497F">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0</w:t>
            </w:r>
          </w:p>
        </w:tc>
      </w:tr>
    </w:tbl>
    <w:p w14:paraId="400DD76E" w14:textId="77777777" w:rsidR="00BB3004" w:rsidRDefault="00BB3004" w:rsidP="00BB3004"/>
    <w:p w14:paraId="3B0BCF8D" w14:textId="66FC56E7" w:rsidR="00C51AFB" w:rsidRDefault="00C51AFB" w:rsidP="00C51AFB">
      <w:r>
        <w:t xml:space="preserve">The Gupta </w:t>
      </w:r>
      <w:r w:rsidR="009A1992">
        <w:t xml:space="preserve">et al </w:t>
      </w:r>
      <w:r>
        <w:t>(2009)</w:t>
      </w:r>
      <w:r w:rsidR="00A72383" w:rsidRPr="00A72383">
        <w:t xml:space="preserve"> </w:t>
      </w:r>
      <w:customXmlInsRangeStart w:id="121" w:author="benjamin clark" w:date="2023-11-10T14:02:00Z"/>
      <w:sdt>
        <w:sdtPr>
          <w:alias w:val="SmartCite Citation"/>
          <w:tag w:val="bad6be57-5e2a-460d-9424-598e2d5bba4e:56feeead-e16e-4b6d-8d3c-73bcb0091da1+"/>
          <w:id w:val="1610088614"/>
          <w:placeholder>
            <w:docPart w:val="1142E58104DA4E8796D7286A68D01C73"/>
          </w:placeholder>
        </w:sdtPr>
        <w:sdtContent>
          <w:customXmlInsRangeEnd w:id="121"/>
          <w:r w:rsidR="00477515" w:rsidRPr="00477515">
            <w:rPr>
              <w:rFonts w:ascii="Calibri" w:eastAsia="Times New Roman" w:hAnsi="Calibri" w:cs="Calibri"/>
              <w:vertAlign w:val="superscript"/>
            </w:rPr>
            <w:t>15</w:t>
          </w:r>
          <w:customXmlInsRangeStart w:id="122" w:author="benjamin clark" w:date="2023-11-10T14:02:00Z"/>
        </w:sdtContent>
      </w:sdt>
      <w:customXmlInsRangeEnd w:id="122"/>
      <w:r>
        <w:t xml:space="preserve"> emission factor-based model was implemented with </w:t>
      </w:r>
      <w:r w:rsidR="009A1992">
        <w:rPr>
          <w:color w:val="FF0000"/>
          <w:highlight w:val="yellow"/>
        </w:rPr>
        <w:fldChar w:fldCharType="begin"/>
      </w:r>
      <w:r w:rsidR="009A1992">
        <w:instrText xml:space="preserve"> REF _Ref150526125 \h </w:instrText>
      </w:r>
      <w:r w:rsidR="009A1992">
        <w:rPr>
          <w:color w:val="FF0000"/>
          <w:highlight w:val="yellow"/>
        </w:rPr>
      </w:r>
      <w:r w:rsidR="009A1992">
        <w:rPr>
          <w:color w:val="FF0000"/>
          <w:highlight w:val="yellow"/>
        </w:rPr>
        <w:fldChar w:fldCharType="separate"/>
      </w:r>
      <w:r w:rsidR="00A42D66" w:rsidRPr="00A30E61">
        <w:t xml:space="preserve">Equation </w:t>
      </w:r>
      <w:r w:rsidR="00A42D66">
        <w:rPr>
          <w:noProof/>
        </w:rPr>
        <w:t>24</w:t>
      </w:r>
      <w:r w:rsidR="009A1992">
        <w:rPr>
          <w:color w:val="FF0000"/>
          <w:highlight w:val="yellow"/>
        </w:rPr>
        <w:fldChar w:fldCharType="end"/>
      </w:r>
      <w:r w:rsidRPr="00E02F28">
        <w:rPr>
          <w:highlight w:val="yellow"/>
        </w:rPr>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1AFB" w:rsidRPr="002B7F12" w14:paraId="09C22A52" w14:textId="77777777" w:rsidTr="00E93979">
        <w:tc>
          <w:tcPr>
            <w:tcW w:w="4675" w:type="dxa"/>
          </w:tcPr>
          <w:p w14:paraId="4F26370D" w14:textId="77777777" w:rsidR="00C51AFB" w:rsidRPr="002B7F12" w:rsidRDefault="00000000" w:rsidP="00E93979">
            <w:pPr>
              <w:keepNext/>
              <w:jc w:val="right"/>
              <w:rPr>
                <w:rFonts w:ascii="Cambria Math" w:hAnsi="Cambria Math"/>
                <w:i/>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EF</m:t>
                    </m:r>
                  </m:e>
                  <m:sub>
                    <m:r>
                      <w:rPr>
                        <w:rFonts w:ascii="Cambria Math" w:hAnsi="Cambria Math"/>
                        <w:sz w:val="24"/>
                        <w:szCs w:val="24"/>
                      </w:rPr>
                      <m:t>wr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OA</m:t>
                    </m:r>
                  </m:e>
                  <m:sub>
                    <m:r>
                      <w:rPr>
                        <w:rFonts w:ascii="Cambria Math" w:hAnsi="Cambria Math"/>
                        <w:sz w:val="24"/>
                        <w:szCs w:val="24"/>
                      </w:rPr>
                      <m:t>scalar</m:t>
                    </m:r>
                  </m:sub>
                </m:sSub>
                <m:r>
                  <w:rPr>
                    <w:rFonts w:ascii="Cambria Math" w:hAnsi="Cambria Math"/>
                    <w:sz w:val="24"/>
                    <w:szCs w:val="24"/>
                  </w:rPr>
                  <m:t>×CD</m:t>
                </m:r>
              </m:oMath>
            </m:oMathPara>
          </w:p>
        </w:tc>
        <w:tc>
          <w:tcPr>
            <w:tcW w:w="4675" w:type="dxa"/>
            <w:vAlign w:val="bottom"/>
          </w:tcPr>
          <w:p w14:paraId="081ADDF8" w14:textId="09CD3702" w:rsidR="00C51AFB" w:rsidRPr="00A30E61" w:rsidRDefault="00C51AFB" w:rsidP="00E8730C">
            <w:pPr>
              <w:pStyle w:val="ghgcaption"/>
            </w:pPr>
            <w:bookmarkStart w:id="123" w:name="_Ref150526125"/>
            <w:r w:rsidRPr="00A30E61">
              <w:t xml:space="preserve">Equation </w:t>
            </w:r>
            <w:fldSimple w:instr=" SEQ Equation \* ARABIC ">
              <w:r w:rsidR="00A42D66">
                <w:rPr>
                  <w:noProof/>
                </w:rPr>
                <w:t>24</w:t>
              </w:r>
            </w:fldSimple>
            <w:bookmarkEnd w:id="123"/>
          </w:p>
        </w:tc>
      </w:tr>
    </w:tbl>
    <w:p w14:paraId="78DE3A3E" w14:textId="77777777" w:rsidR="00C51AFB" w:rsidRDefault="00C51AFB" w:rsidP="00C51AFB">
      <w:pPr>
        <w:rPr>
          <w:i/>
          <w:iCs/>
        </w:rPr>
      </w:pPr>
    </w:p>
    <w:p w14:paraId="16410339" w14:textId="74ED6B95" w:rsidR="00235F13" w:rsidRDefault="00C51AFB" w:rsidP="00E02F28">
      <w:proofErr w:type="spellStart"/>
      <w:r w:rsidRPr="0097654A">
        <w:rPr>
          <w:i/>
          <w:iCs/>
        </w:rPr>
        <w:t>EF</w:t>
      </w:r>
      <w:r w:rsidRPr="0097654A">
        <w:rPr>
          <w:i/>
          <w:iCs/>
          <w:vertAlign w:val="subscript"/>
        </w:rPr>
        <w:t>wr</w:t>
      </w:r>
      <w:proofErr w:type="spellEnd"/>
      <w:r>
        <w:t xml:space="preserve"> is the water regime emission factor (Appendix B). </w:t>
      </w:r>
      <w:proofErr w:type="spellStart"/>
      <w:r w:rsidRPr="00B22C80">
        <w:rPr>
          <w:i/>
          <w:iCs/>
        </w:rPr>
        <w:t>OA</w:t>
      </w:r>
      <w:r>
        <w:rPr>
          <w:i/>
          <w:iCs/>
          <w:vertAlign w:val="subscript"/>
        </w:rPr>
        <w:t>scalar</w:t>
      </w:r>
      <w:proofErr w:type="spellEnd"/>
      <w:r>
        <w:t xml:space="preserve"> is the organic amendment scalar</w:t>
      </w:r>
      <w:r>
        <w:rPr>
          <w:color w:val="FF0000"/>
        </w:rPr>
        <w:t xml:space="preserve">. </w:t>
      </w:r>
      <w:r w:rsidRPr="00E33681">
        <w:rPr>
          <w:i/>
          <w:iCs/>
        </w:rPr>
        <w:t>CD</w:t>
      </w:r>
      <w:r>
        <w:t xml:space="preserve"> is as in Bhatia</w:t>
      </w:r>
      <w:r w:rsidR="009A1992">
        <w:t xml:space="preserve"> et al</w:t>
      </w:r>
      <w:r>
        <w:t xml:space="preserve"> (2013)</w:t>
      </w:r>
      <w:r w:rsidR="009A1992" w:rsidRPr="009A1992">
        <w:t xml:space="preserve"> </w:t>
      </w:r>
      <w:customXmlInsRangeStart w:id="124" w:author="benjamin clark" w:date="2023-11-10T14:02:00Z"/>
      <w:sdt>
        <w:sdtPr>
          <w:alias w:val="SmartCite Citation"/>
          <w:tag w:val="bad6be57-5e2a-460d-9424-598e2d5bba4e:f3fe0b90-5c42-4b29-94fe-48aeebc22eea+"/>
          <w:id w:val="-47836166"/>
          <w:placeholder>
            <w:docPart w:val="A711E6D09CDA4E38BFC6176A792ABD6B"/>
          </w:placeholder>
        </w:sdtPr>
        <w:sdtContent>
          <w:customXmlInsRangeEnd w:id="124"/>
          <w:r w:rsidR="00477515" w:rsidRPr="00477515">
            <w:rPr>
              <w:rFonts w:ascii="Calibri" w:eastAsia="Times New Roman" w:hAnsi="Calibri" w:cs="Calibri"/>
              <w:vertAlign w:val="superscript"/>
            </w:rPr>
            <w:t>13</w:t>
          </w:r>
          <w:customXmlInsRangeStart w:id="125" w:author="benjamin clark" w:date="2023-11-10T14:02:00Z"/>
        </w:sdtContent>
      </w:sdt>
      <w:customXmlInsRangeEnd w:id="125"/>
      <w:r>
        <w:t xml:space="preserve">.  Uncertainty was estimated using Monte Carlo simulations drawing the </w:t>
      </w:r>
      <w:proofErr w:type="spellStart"/>
      <w:r w:rsidRPr="00A37B2B">
        <w:rPr>
          <w:i/>
          <w:iCs/>
        </w:rPr>
        <w:t>EF</w:t>
      </w:r>
      <w:r w:rsidRPr="00A37B2B">
        <w:rPr>
          <w:i/>
          <w:iCs/>
          <w:vertAlign w:val="subscript"/>
        </w:rPr>
        <w:t>wr</w:t>
      </w:r>
      <w:proofErr w:type="spellEnd"/>
      <w:r>
        <w:t xml:space="preserve">  and </w:t>
      </w:r>
      <w:proofErr w:type="spellStart"/>
      <w:r w:rsidRPr="00A37B2B">
        <w:rPr>
          <w:i/>
          <w:iCs/>
        </w:rPr>
        <w:t>OA</w:t>
      </w:r>
      <w:r w:rsidRPr="00A37B2B">
        <w:rPr>
          <w:i/>
          <w:iCs/>
          <w:vertAlign w:val="subscript"/>
        </w:rPr>
        <w:t>scalar</w:t>
      </w:r>
      <w:proofErr w:type="spellEnd"/>
      <w:r>
        <w:rPr>
          <w:i/>
          <w:iCs/>
          <w:vertAlign w:val="subscript"/>
        </w:rPr>
        <w:t>,</w:t>
      </w:r>
      <w:r>
        <w:t xml:space="preserve"> from a normal distribution, and the </w:t>
      </w:r>
      <w:r w:rsidRPr="00A37B2B">
        <w:rPr>
          <w:i/>
          <w:iCs/>
        </w:rPr>
        <w:t>CD</w:t>
      </w:r>
      <w:r>
        <w:t xml:space="preserve"> as described above for  Bhatia </w:t>
      </w:r>
      <w:r w:rsidR="009A1992">
        <w:t xml:space="preserve">et al </w:t>
      </w:r>
      <w:r>
        <w:t>(2013)</w:t>
      </w:r>
      <w:r w:rsidR="009A1992" w:rsidRPr="009A1992">
        <w:t xml:space="preserve"> </w:t>
      </w:r>
      <w:customXmlInsRangeStart w:id="126" w:author="benjamin clark" w:date="2023-11-10T14:02:00Z"/>
      <w:sdt>
        <w:sdtPr>
          <w:alias w:val="SmartCite Citation"/>
          <w:tag w:val="bad6be57-5e2a-460d-9424-598e2d5bba4e:f3fe0b90-5c42-4b29-94fe-48aeebc22eea+"/>
          <w:id w:val="494067882"/>
          <w:placeholder>
            <w:docPart w:val="4D6C59ECFBB141AEADC09CD22CB331CA"/>
          </w:placeholder>
        </w:sdtPr>
        <w:sdtContent>
          <w:customXmlInsRangeEnd w:id="126"/>
          <w:r w:rsidR="00477515" w:rsidRPr="00477515">
            <w:rPr>
              <w:rFonts w:ascii="Calibri" w:eastAsia="Times New Roman" w:hAnsi="Calibri" w:cs="Calibri"/>
              <w:vertAlign w:val="superscript"/>
            </w:rPr>
            <w:t>13</w:t>
          </w:r>
          <w:customXmlInsRangeStart w:id="127" w:author="benjamin clark" w:date="2023-11-10T14:02:00Z"/>
        </w:sdtContent>
      </w:sdt>
      <w:customXmlInsRangeEnd w:id="127"/>
      <w:r>
        <w:t xml:space="preserve">. </w:t>
      </w:r>
      <w:r w:rsidR="00DC112F">
        <w:t xml:space="preserve">The factor values and standard deviations used to create the sampling distributions for the Monte Carlo simulation are presented in </w:t>
      </w:r>
      <w:r w:rsidR="00DC112F">
        <w:fldChar w:fldCharType="begin"/>
      </w:r>
      <w:r w:rsidR="00DC112F">
        <w:instrText xml:space="preserve"> REF _Ref150419227 \h </w:instrText>
      </w:r>
      <w:r w:rsidR="00DC112F">
        <w:fldChar w:fldCharType="separate"/>
      </w:r>
      <w:r w:rsidR="00A42D66">
        <w:t xml:space="preserve">Table </w:t>
      </w:r>
      <w:r w:rsidR="00A42D66">
        <w:rPr>
          <w:noProof/>
        </w:rPr>
        <w:t>16</w:t>
      </w:r>
      <w:r w:rsidR="00DC112F">
        <w:fldChar w:fldCharType="end"/>
      </w:r>
      <w:r w:rsidR="00DC112F">
        <w:t>.</w:t>
      </w:r>
    </w:p>
    <w:p w14:paraId="4DA02748" w14:textId="77777777" w:rsidR="001E1CC2" w:rsidRDefault="001E1CC2" w:rsidP="00E02F28"/>
    <w:p w14:paraId="6DE75AF6" w14:textId="77777777" w:rsidR="001E1CC2" w:rsidRDefault="001E1CC2" w:rsidP="00E02F28"/>
    <w:p w14:paraId="19348C8A" w14:textId="77777777" w:rsidR="001E1CC2" w:rsidRDefault="001E1CC2" w:rsidP="00E02F28"/>
    <w:p w14:paraId="10A2339C" w14:textId="77777777" w:rsidR="001E1CC2" w:rsidRDefault="001E1CC2" w:rsidP="00E02F28"/>
    <w:tbl>
      <w:tblPr>
        <w:tblW w:w="10024" w:type="dxa"/>
        <w:tblLook w:val="04A0" w:firstRow="1" w:lastRow="0" w:firstColumn="1" w:lastColumn="0" w:noHBand="0" w:noVBand="1"/>
      </w:tblPr>
      <w:tblGrid>
        <w:gridCol w:w="2040"/>
        <w:gridCol w:w="1465"/>
        <w:gridCol w:w="1620"/>
        <w:gridCol w:w="1751"/>
        <w:gridCol w:w="1574"/>
        <w:gridCol w:w="1574"/>
      </w:tblGrid>
      <w:tr w:rsidR="00E301B4" w:rsidRPr="00BF646E" w14:paraId="39DECD5A" w14:textId="77777777" w:rsidTr="00E301B4">
        <w:trPr>
          <w:trHeight w:val="305"/>
        </w:trPr>
        <w:tc>
          <w:tcPr>
            <w:tcW w:w="1002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AD8CA8A" w14:textId="294797B1" w:rsidR="00E301B4" w:rsidRPr="00732180" w:rsidRDefault="00235F13" w:rsidP="00E955BB">
            <w:pPr>
              <w:rPr>
                <w:b/>
                <w:bCs/>
              </w:rPr>
            </w:pPr>
            <w:bookmarkStart w:id="128" w:name="_Ref150419227"/>
            <w:bookmarkStart w:id="129" w:name="_Toc150459623"/>
            <w:bookmarkStart w:id="130" w:name="_Toc150795358"/>
            <w:r>
              <w:lastRenderedPageBreak/>
              <w:t xml:space="preserve">Table </w:t>
            </w:r>
            <w:fldSimple w:instr=" SEQ Table \* ARABIC ">
              <w:r w:rsidR="00A42D66">
                <w:rPr>
                  <w:noProof/>
                </w:rPr>
                <w:t>16</w:t>
              </w:r>
            </w:fldSimple>
            <w:bookmarkEnd w:id="128"/>
            <w:r>
              <w:t xml:space="preserve">: </w:t>
            </w:r>
            <w:r w:rsidR="00C51AFB" w:rsidRPr="00B12BA2">
              <w:t>Gupta</w:t>
            </w:r>
            <w:r w:rsidR="00A72383">
              <w:t xml:space="preserve"> et al</w:t>
            </w:r>
            <w:r w:rsidR="00C51AFB" w:rsidRPr="00B12BA2">
              <w:t xml:space="preserve"> (2009)</w:t>
            </w:r>
            <w:r w:rsidR="00A72383">
              <w:t xml:space="preserve"> </w:t>
            </w:r>
            <w:r w:rsidR="00C51AFB" w:rsidRPr="00B12BA2">
              <w:t xml:space="preserve"> emission factors for water regimes and organic amendment scalars. Standard deviations in parathesis were used to create sampling distributions for Monte Carlo simulations to estimate uncertainty.</w:t>
            </w:r>
            <w:bookmarkEnd w:id="129"/>
            <w:bookmarkEnd w:id="130"/>
          </w:p>
        </w:tc>
      </w:tr>
      <w:tr w:rsidR="00B409CD" w:rsidRPr="00BF646E" w14:paraId="5C90784C" w14:textId="77777777" w:rsidTr="00E301B4">
        <w:trPr>
          <w:trHeight w:val="1240"/>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2874F" w14:textId="77777777" w:rsidR="00B409CD" w:rsidRPr="00BF646E" w:rsidRDefault="00B409CD" w:rsidP="00A6497F">
            <w:pPr>
              <w:spacing w:after="0" w:line="240" w:lineRule="auto"/>
              <w:jc w:val="center"/>
              <w:rPr>
                <w:rFonts w:ascii="Calibri" w:eastAsia="Times New Roman" w:hAnsi="Calibri" w:cs="Calibri"/>
                <w:b/>
                <w:bCs/>
                <w:color w:val="000000"/>
                <w:kern w:val="0"/>
                <w14:ligatures w14:val="none"/>
              </w:rPr>
            </w:pPr>
            <w:r w:rsidRPr="00732180">
              <w:rPr>
                <w:b/>
                <w:bCs/>
              </w:rPr>
              <w:t>Water Regime</w:t>
            </w:r>
          </w:p>
        </w:tc>
        <w:tc>
          <w:tcPr>
            <w:tcW w:w="1465" w:type="dxa"/>
            <w:tcBorders>
              <w:top w:val="single" w:sz="4" w:space="0" w:color="auto"/>
              <w:left w:val="nil"/>
              <w:bottom w:val="single" w:sz="4" w:space="0" w:color="auto"/>
              <w:right w:val="single" w:sz="4" w:space="0" w:color="auto"/>
            </w:tcBorders>
            <w:shd w:val="clear" w:color="auto" w:fill="auto"/>
            <w:vAlign w:val="center"/>
            <w:hideMark/>
          </w:tcPr>
          <w:p w14:paraId="5FCDC308" w14:textId="77777777" w:rsidR="00B409CD" w:rsidRPr="00BF646E" w:rsidRDefault="00B409CD" w:rsidP="00A6497F">
            <w:pPr>
              <w:spacing w:after="0" w:line="240" w:lineRule="auto"/>
              <w:jc w:val="center"/>
              <w:rPr>
                <w:rFonts w:ascii="Calibri" w:eastAsia="Times New Roman" w:hAnsi="Calibri" w:cs="Calibri"/>
                <w:b/>
                <w:bCs/>
                <w:color w:val="000000"/>
                <w:kern w:val="0"/>
                <w14:ligatures w14:val="none"/>
              </w:rPr>
            </w:pPr>
            <w:r w:rsidRPr="00732180">
              <w:rPr>
                <w:b/>
                <w:bCs/>
              </w:rPr>
              <w:t xml:space="preserve">EF (kg </w:t>
            </w:r>
            <w:proofErr w:type="gramStart"/>
            <w:r w:rsidRPr="00732180">
              <w:rPr>
                <w:b/>
                <w:bCs/>
              </w:rPr>
              <w:t>ha</w:t>
            </w:r>
            <w:r w:rsidRPr="00E33683">
              <w:rPr>
                <w:b/>
                <w:bCs/>
                <w:vertAlign w:val="superscript"/>
              </w:rPr>
              <w:t>-1</w:t>
            </w:r>
            <w:proofErr w:type="gramEnd"/>
            <w:r w:rsidRPr="00732180">
              <w:rPr>
                <w:b/>
                <w:bCs/>
              </w:rPr>
              <w:t>)</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3BFE1DF" w14:textId="77777777" w:rsidR="00B409CD" w:rsidRPr="00BF646E" w:rsidRDefault="00B409CD" w:rsidP="00A6497F">
            <w:pPr>
              <w:spacing w:after="0" w:line="240" w:lineRule="auto"/>
              <w:jc w:val="center"/>
              <w:rPr>
                <w:rFonts w:ascii="Calibri" w:eastAsia="Times New Roman" w:hAnsi="Calibri" w:cs="Calibri"/>
                <w:b/>
                <w:bCs/>
                <w:color w:val="000000"/>
                <w:kern w:val="0"/>
                <w14:ligatures w14:val="none"/>
              </w:rPr>
            </w:pPr>
            <w:r w:rsidRPr="00732180">
              <w:rPr>
                <w:b/>
                <w:bCs/>
              </w:rPr>
              <w:t xml:space="preserve">Low (&lt;0.7%) SOC, No Organic Amendments (kg </w:t>
            </w:r>
            <w:proofErr w:type="gramStart"/>
            <w:r w:rsidRPr="00732180">
              <w:rPr>
                <w:b/>
                <w:bCs/>
              </w:rPr>
              <w:t>ha</w:t>
            </w:r>
            <w:r w:rsidRPr="00E33683">
              <w:rPr>
                <w:b/>
                <w:bCs/>
                <w:vertAlign w:val="superscript"/>
              </w:rPr>
              <w:t>-1</w:t>
            </w:r>
            <w:proofErr w:type="gramEnd"/>
            <w:r w:rsidRPr="00732180">
              <w:rPr>
                <w:b/>
                <w:bCs/>
              </w:rPr>
              <w:t>)</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23490B4B" w14:textId="77777777" w:rsidR="00B409CD" w:rsidRPr="00BF646E" w:rsidRDefault="00B409CD" w:rsidP="00A6497F">
            <w:pPr>
              <w:spacing w:after="0" w:line="240" w:lineRule="auto"/>
              <w:jc w:val="center"/>
              <w:rPr>
                <w:rFonts w:ascii="Calibri" w:eastAsia="Times New Roman" w:hAnsi="Calibri" w:cs="Calibri"/>
                <w:b/>
                <w:bCs/>
                <w:color w:val="000000"/>
                <w:kern w:val="0"/>
                <w14:ligatures w14:val="none"/>
              </w:rPr>
            </w:pPr>
            <w:r w:rsidRPr="00732180">
              <w:rPr>
                <w:b/>
                <w:bCs/>
              </w:rPr>
              <w:t xml:space="preserve">Low (&lt;0.7%) SOC, With Organic Amendments (kg </w:t>
            </w:r>
            <w:proofErr w:type="gramStart"/>
            <w:r w:rsidRPr="00732180">
              <w:rPr>
                <w:b/>
                <w:bCs/>
              </w:rPr>
              <w:t>ha</w:t>
            </w:r>
            <w:r w:rsidRPr="00E33683">
              <w:rPr>
                <w:b/>
                <w:bCs/>
                <w:vertAlign w:val="superscript"/>
              </w:rPr>
              <w:t>-1</w:t>
            </w:r>
            <w:proofErr w:type="gramEnd"/>
            <w:r w:rsidRPr="00732180">
              <w:rPr>
                <w:b/>
                <w:bCs/>
              </w:rPr>
              <w:t>)</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444309A6" w14:textId="77777777" w:rsidR="00B409CD" w:rsidRPr="00BF646E" w:rsidRDefault="00B409CD" w:rsidP="00A6497F">
            <w:pPr>
              <w:spacing w:after="0" w:line="240" w:lineRule="auto"/>
              <w:jc w:val="center"/>
              <w:rPr>
                <w:rFonts w:ascii="Calibri" w:eastAsia="Times New Roman" w:hAnsi="Calibri" w:cs="Calibri"/>
                <w:b/>
                <w:bCs/>
                <w:color w:val="000000"/>
                <w:kern w:val="0"/>
                <w14:ligatures w14:val="none"/>
              </w:rPr>
            </w:pPr>
            <w:r w:rsidRPr="00732180">
              <w:rPr>
                <w:b/>
                <w:bCs/>
              </w:rPr>
              <w:t>High (</w:t>
            </w:r>
            <w:r>
              <w:rPr>
                <w:rFonts w:cstheme="minorHAnsi"/>
                <w:b/>
                <w:bCs/>
              </w:rPr>
              <w:t>≥</w:t>
            </w:r>
            <w:r w:rsidRPr="00732180">
              <w:rPr>
                <w:b/>
                <w:bCs/>
              </w:rPr>
              <w:t xml:space="preserve">0.7%) SOC, No Organic Amendments (kg </w:t>
            </w:r>
            <w:proofErr w:type="gramStart"/>
            <w:r w:rsidRPr="00732180">
              <w:rPr>
                <w:b/>
                <w:bCs/>
              </w:rPr>
              <w:t>ha</w:t>
            </w:r>
            <w:r w:rsidRPr="00E33683">
              <w:rPr>
                <w:b/>
                <w:bCs/>
                <w:vertAlign w:val="superscript"/>
              </w:rPr>
              <w:t>-1</w:t>
            </w:r>
            <w:proofErr w:type="gramEnd"/>
            <w:r w:rsidRPr="00732180">
              <w:rPr>
                <w:b/>
                <w:bCs/>
              </w:rPr>
              <w:t>)</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5AD5F121" w14:textId="77777777" w:rsidR="00B409CD" w:rsidRPr="00BF646E" w:rsidRDefault="00B409CD" w:rsidP="00A6497F">
            <w:pPr>
              <w:spacing w:after="0" w:line="240" w:lineRule="auto"/>
              <w:jc w:val="center"/>
              <w:rPr>
                <w:rFonts w:ascii="Calibri" w:eastAsia="Times New Roman" w:hAnsi="Calibri" w:cs="Calibri"/>
                <w:b/>
                <w:bCs/>
                <w:color w:val="000000"/>
                <w:kern w:val="0"/>
                <w14:ligatures w14:val="none"/>
              </w:rPr>
            </w:pPr>
            <w:r w:rsidRPr="00732180">
              <w:rPr>
                <w:b/>
                <w:bCs/>
              </w:rPr>
              <w:t>High (</w:t>
            </w:r>
            <w:r>
              <w:rPr>
                <w:rFonts w:cstheme="minorHAnsi"/>
                <w:b/>
                <w:bCs/>
              </w:rPr>
              <w:t>≥</w:t>
            </w:r>
            <w:r w:rsidRPr="00732180">
              <w:rPr>
                <w:b/>
                <w:bCs/>
              </w:rPr>
              <w:t xml:space="preserve">0.7%) SOC, With Organic Amendments (kg </w:t>
            </w:r>
            <w:proofErr w:type="gramStart"/>
            <w:r w:rsidRPr="00732180">
              <w:rPr>
                <w:b/>
                <w:bCs/>
              </w:rPr>
              <w:t>ha</w:t>
            </w:r>
            <w:r w:rsidRPr="001B4B7B">
              <w:rPr>
                <w:b/>
                <w:bCs/>
                <w:vertAlign w:val="superscript"/>
              </w:rPr>
              <w:t>-1</w:t>
            </w:r>
            <w:proofErr w:type="gramEnd"/>
            <w:r w:rsidRPr="00732180">
              <w:rPr>
                <w:b/>
                <w:bCs/>
              </w:rPr>
              <w:t>)</w:t>
            </w:r>
          </w:p>
        </w:tc>
      </w:tr>
      <w:tr w:rsidR="00B409CD" w:rsidRPr="00BF646E" w14:paraId="6F2F0063"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2D63D85F"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Continuous flooding</w:t>
            </w:r>
          </w:p>
        </w:tc>
        <w:tc>
          <w:tcPr>
            <w:tcW w:w="1465" w:type="dxa"/>
            <w:tcBorders>
              <w:top w:val="nil"/>
              <w:left w:val="nil"/>
              <w:bottom w:val="single" w:sz="4" w:space="0" w:color="auto"/>
              <w:right w:val="single" w:sz="4" w:space="0" w:color="auto"/>
            </w:tcBorders>
            <w:shd w:val="clear" w:color="auto" w:fill="auto"/>
            <w:noWrap/>
            <w:hideMark/>
          </w:tcPr>
          <w:p w14:paraId="6A708967"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174.8(±40.0)</w:t>
            </w:r>
          </w:p>
        </w:tc>
        <w:tc>
          <w:tcPr>
            <w:tcW w:w="1620" w:type="dxa"/>
            <w:tcBorders>
              <w:top w:val="nil"/>
              <w:left w:val="nil"/>
              <w:bottom w:val="single" w:sz="4" w:space="0" w:color="auto"/>
              <w:right w:val="single" w:sz="4" w:space="0" w:color="auto"/>
            </w:tcBorders>
            <w:shd w:val="clear" w:color="auto" w:fill="auto"/>
            <w:noWrap/>
            <w:hideMark/>
          </w:tcPr>
          <w:p w14:paraId="7A542CE6"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150(±30)</w:t>
            </w:r>
          </w:p>
        </w:tc>
        <w:tc>
          <w:tcPr>
            <w:tcW w:w="1751" w:type="dxa"/>
            <w:tcBorders>
              <w:top w:val="nil"/>
              <w:left w:val="nil"/>
              <w:bottom w:val="single" w:sz="4" w:space="0" w:color="auto"/>
              <w:right w:val="single" w:sz="4" w:space="0" w:color="auto"/>
            </w:tcBorders>
            <w:shd w:val="clear" w:color="auto" w:fill="auto"/>
            <w:noWrap/>
            <w:hideMark/>
          </w:tcPr>
          <w:p w14:paraId="0A4B76C2"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120(±40)</w:t>
            </w:r>
          </w:p>
        </w:tc>
        <w:tc>
          <w:tcPr>
            <w:tcW w:w="1574" w:type="dxa"/>
            <w:tcBorders>
              <w:top w:val="nil"/>
              <w:left w:val="nil"/>
              <w:bottom w:val="single" w:sz="4" w:space="0" w:color="auto"/>
              <w:right w:val="single" w:sz="4" w:space="0" w:color="auto"/>
            </w:tcBorders>
            <w:shd w:val="clear" w:color="auto" w:fill="auto"/>
            <w:noWrap/>
            <w:hideMark/>
          </w:tcPr>
          <w:p w14:paraId="0C17A60E"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260(±70)</w:t>
            </w:r>
          </w:p>
        </w:tc>
        <w:tc>
          <w:tcPr>
            <w:tcW w:w="1574" w:type="dxa"/>
            <w:tcBorders>
              <w:top w:val="nil"/>
              <w:left w:val="nil"/>
              <w:bottom w:val="single" w:sz="4" w:space="0" w:color="auto"/>
              <w:right w:val="single" w:sz="4" w:space="0" w:color="auto"/>
            </w:tcBorders>
            <w:shd w:val="clear" w:color="auto" w:fill="auto"/>
            <w:noWrap/>
            <w:hideMark/>
          </w:tcPr>
          <w:p w14:paraId="024A15B2"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630(±170)</w:t>
            </w:r>
          </w:p>
        </w:tc>
      </w:tr>
      <w:tr w:rsidR="00B409CD" w:rsidRPr="00BF646E" w14:paraId="0331F6AF"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792ED50B"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Deepwater</w:t>
            </w:r>
          </w:p>
        </w:tc>
        <w:tc>
          <w:tcPr>
            <w:tcW w:w="1465" w:type="dxa"/>
            <w:tcBorders>
              <w:top w:val="nil"/>
              <w:left w:val="nil"/>
              <w:bottom w:val="single" w:sz="4" w:space="0" w:color="auto"/>
              <w:right w:val="single" w:sz="4" w:space="0" w:color="auto"/>
            </w:tcBorders>
            <w:shd w:val="clear" w:color="auto" w:fill="auto"/>
            <w:noWrap/>
            <w:hideMark/>
          </w:tcPr>
          <w:p w14:paraId="14AFFA50"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190.0(±60.0)</w:t>
            </w:r>
          </w:p>
        </w:tc>
        <w:tc>
          <w:tcPr>
            <w:tcW w:w="1620" w:type="dxa"/>
            <w:tcBorders>
              <w:top w:val="nil"/>
              <w:left w:val="nil"/>
              <w:bottom w:val="single" w:sz="4" w:space="0" w:color="auto"/>
              <w:right w:val="single" w:sz="4" w:space="0" w:color="auto"/>
            </w:tcBorders>
            <w:shd w:val="clear" w:color="auto" w:fill="auto"/>
            <w:noWrap/>
            <w:hideMark/>
          </w:tcPr>
          <w:p w14:paraId="3E229785"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190(±60)</w:t>
            </w:r>
          </w:p>
        </w:tc>
        <w:tc>
          <w:tcPr>
            <w:tcW w:w="1751" w:type="dxa"/>
            <w:tcBorders>
              <w:top w:val="nil"/>
              <w:left w:val="nil"/>
              <w:bottom w:val="single" w:sz="4" w:space="0" w:color="auto"/>
              <w:right w:val="single" w:sz="4" w:space="0" w:color="auto"/>
            </w:tcBorders>
            <w:shd w:val="clear" w:color="auto" w:fill="auto"/>
            <w:noWrap/>
            <w:hideMark/>
          </w:tcPr>
          <w:p w14:paraId="501B9598"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260(±86.67)</w:t>
            </w:r>
          </w:p>
        </w:tc>
        <w:tc>
          <w:tcPr>
            <w:tcW w:w="1574" w:type="dxa"/>
            <w:tcBorders>
              <w:top w:val="nil"/>
              <w:left w:val="nil"/>
              <w:bottom w:val="single" w:sz="4" w:space="0" w:color="auto"/>
              <w:right w:val="single" w:sz="4" w:space="0" w:color="auto"/>
            </w:tcBorders>
            <w:shd w:val="clear" w:color="auto" w:fill="auto"/>
            <w:noWrap/>
            <w:hideMark/>
          </w:tcPr>
          <w:p w14:paraId="4D46BE9C"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190(±60)</w:t>
            </w:r>
          </w:p>
        </w:tc>
        <w:tc>
          <w:tcPr>
            <w:tcW w:w="1574" w:type="dxa"/>
            <w:tcBorders>
              <w:top w:val="nil"/>
              <w:left w:val="nil"/>
              <w:bottom w:val="single" w:sz="4" w:space="0" w:color="auto"/>
              <w:right w:val="single" w:sz="4" w:space="0" w:color="auto"/>
            </w:tcBorders>
            <w:shd w:val="clear" w:color="auto" w:fill="auto"/>
            <w:noWrap/>
            <w:hideMark/>
          </w:tcPr>
          <w:p w14:paraId="2E0B5112"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260(±86.67)</w:t>
            </w:r>
          </w:p>
        </w:tc>
      </w:tr>
      <w:tr w:rsidR="00B409CD" w:rsidRPr="00BF646E" w14:paraId="272C866A"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2ED15491"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Drought-prone</w:t>
            </w:r>
          </w:p>
        </w:tc>
        <w:tc>
          <w:tcPr>
            <w:tcW w:w="1465" w:type="dxa"/>
            <w:tcBorders>
              <w:top w:val="nil"/>
              <w:left w:val="nil"/>
              <w:bottom w:val="single" w:sz="4" w:space="0" w:color="auto"/>
              <w:right w:val="single" w:sz="4" w:space="0" w:color="auto"/>
            </w:tcBorders>
            <w:shd w:val="clear" w:color="auto" w:fill="auto"/>
            <w:noWrap/>
            <w:hideMark/>
          </w:tcPr>
          <w:p w14:paraId="2FA612F9"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69.5(±18.6)</w:t>
            </w:r>
          </w:p>
        </w:tc>
        <w:tc>
          <w:tcPr>
            <w:tcW w:w="1620" w:type="dxa"/>
            <w:tcBorders>
              <w:top w:val="nil"/>
              <w:left w:val="nil"/>
              <w:bottom w:val="single" w:sz="4" w:space="0" w:color="auto"/>
              <w:right w:val="single" w:sz="4" w:space="0" w:color="auto"/>
            </w:tcBorders>
            <w:shd w:val="clear" w:color="auto" w:fill="auto"/>
            <w:noWrap/>
            <w:hideMark/>
          </w:tcPr>
          <w:p w14:paraId="1132B234"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70(±40)</w:t>
            </w:r>
          </w:p>
        </w:tc>
        <w:tc>
          <w:tcPr>
            <w:tcW w:w="1751" w:type="dxa"/>
            <w:tcBorders>
              <w:top w:val="nil"/>
              <w:left w:val="nil"/>
              <w:bottom w:val="single" w:sz="4" w:space="0" w:color="auto"/>
              <w:right w:val="single" w:sz="4" w:space="0" w:color="auto"/>
            </w:tcBorders>
            <w:shd w:val="clear" w:color="auto" w:fill="auto"/>
            <w:noWrap/>
            <w:hideMark/>
          </w:tcPr>
          <w:p w14:paraId="60EB1CE7"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130(±43.33)</w:t>
            </w:r>
          </w:p>
        </w:tc>
        <w:tc>
          <w:tcPr>
            <w:tcW w:w="1574" w:type="dxa"/>
            <w:tcBorders>
              <w:top w:val="nil"/>
              <w:left w:val="nil"/>
              <w:bottom w:val="single" w:sz="4" w:space="0" w:color="auto"/>
              <w:right w:val="single" w:sz="4" w:space="0" w:color="auto"/>
            </w:tcBorders>
            <w:shd w:val="clear" w:color="auto" w:fill="auto"/>
            <w:noWrap/>
            <w:hideMark/>
          </w:tcPr>
          <w:p w14:paraId="36C0A39C"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80(±20)</w:t>
            </w:r>
          </w:p>
        </w:tc>
        <w:tc>
          <w:tcPr>
            <w:tcW w:w="1574" w:type="dxa"/>
            <w:tcBorders>
              <w:top w:val="nil"/>
              <w:left w:val="nil"/>
              <w:bottom w:val="single" w:sz="4" w:space="0" w:color="auto"/>
              <w:right w:val="single" w:sz="4" w:space="0" w:color="auto"/>
            </w:tcBorders>
            <w:shd w:val="clear" w:color="auto" w:fill="auto"/>
            <w:noWrap/>
            <w:hideMark/>
          </w:tcPr>
          <w:p w14:paraId="17515B69"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193.85(±52.31)</w:t>
            </w:r>
          </w:p>
        </w:tc>
      </w:tr>
      <w:tr w:rsidR="00B409CD" w:rsidRPr="00BF646E" w14:paraId="1728B8D3"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722D5DFB"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Flood-prone</w:t>
            </w:r>
          </w:p>
        </w:tc>
        <w:tc>
          <w:tcPr>
            <w:tcW w:w="1465" w:type="dxa"/>
            <w:tcBorders>
              <w:top w:val="nil"/>
              <w:left w:val="nil"/>
              <w:bottom w:val="single" w:sz="4" w:space="0" w:color="auto"/>
              <w:right w:val="single" w:sz="4" w:space="0" w:color="auto"/>
            </w:tcBorders>
            <w:shd w:val="clear" w:color="auto" w:fill="auto"/>
            <w:noWrap/>
            <w:hideMark/>
          </w:tcPr>
          <w:p w14:paraId="517B5F58"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190.0(±60.0)</w:t>
            </w:r>
          </w:p>
        </w:tc>
        <w:tc>
          <w:tcPr>
            <w:tcW w:w="1620" w:type="dxa"/>
            <w:tcBorders>
              <w:top w:val="nil"/>
              <w:left w:val="nil"/>
              <w:bottom w:val="single" w:sz="4" w:space="0" w:color="auto"/>
              <w:right w:val="single" w:sz="4" w:space="0" w:color="auto"/>
            </w:tcBorders>
            <w:shd w:val="clear" w:color="auto" w:fill="auto"/>
            <w:noWrap/>
            <w:hideMark/>
          </w:tcPr>
          <w:p w14:paraId="050581DF"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190(±60)</w:t>
            </w:r>
          </w:p>
        </w:tc>
        <w:tc>
          <w:tcPr>
            <w:tcW w:w="1751" w:type="dxa"/>
            <w:tcBorders>
              <w:top w:val="nil"/>
              <w:left w:val="nil"/>
              <w:bottom w:val="single" w:sz="4" w:space="0" w:color="auto"/>
              <w:right w:val="single" w:sz="4" w:space="0" w:color="auto"/>
            </w:tcBorders>
            <w:shd w:val="clear" w:color="auto" w:fill="auto"/>
            <w:noWrap/>
            <w:hideMark/>
          </w:tcPr>
          <w:p w14:paraId="3F5405C1"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352.86(±117.62)</w:t>
            </w:r>
          </w:p>
        </w:tc>
        <w:tc>
          <w:tcPr>
            <w:tcW w:w="1574" w:type="dxa"/>
            <w:tcBorders>
              <w:top w:val="nil"/>
              <w:left w:val="nil"/>
              <w:bottom w:val="single" w:sz="4" w:space="0" w:color="auto"/>
              <w:right w:val="single" w:sz="4" w:space="0" w:color="auto"/>
            </w:tcBorders>
            <w:shd w:val="clear" w:color="auto" w:fill="auto"/>
            <w:noWrap/>
            <w:hideMark/>
          </w:tcPr>
          <w:p w14:paraId="156D8A5E"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217.14(±55.68)</w:t>
            </w:r>
          </w:p>
        </w:tc>
        <w:tc>
          <w:tcPr>
            <w:tcW w:w="1574" w:type="dxa"/>
            <w:tcBorders>
              <w:top w:val="nil"/>
              <w:left w:val="nil"/>
              <w:bottom w:val="single" w:sz="4" w:space="0" w:color="auto"/>
              <w:right w:val="single" w:sz="4" w:space="0" w:color="auto"/>
            </w:tcBorders>
            <w:shd w:val="clear" w:color="auto" w:fill="auto"/>
            <w:noWrap/>
            <w:hideMark/>
          </w:tcPr>
          <w:p w14:paraId="2661F60B"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300(±80.95)</w:t>
            </w:r>
          </w:p>
        </w:tc>
      </w:tr>
      <w:tr w:rsidR="00B409CD" w:rsidRPr="00BF646E" w14:paraId="357FB9F3"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10472C4E"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Multiple aeration</w:t>
            </w:r>
          </w:p>
        </w:tc>
        <w:tc>
          <w:tcPr>
            <w:tcW w:w="1465" w:type="dxa"/>
            <w:tcBorders>
              <w:top w:val="nil"/>
              <w:left w:val="nil"/>
              <w:bottom w:val="single" w:sz="4" w:space="0" w:color="auto"/>
              <w:right w:val="single" w:sz="4" w:space="0" w:color="auto"/>
            </w:tcBorders>
            <w:shd w:val="clear" w:color="auto" w:fill="auto"/>
            <w:noWrap/>
            <w:hideMark/>
          </w:tcPr>
          <w:p w14:paraId="157B61EA"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20.1(±14.9)</w:t>
            </w:r>
          </w:p>
        </w:tc>
        <w:tc>
          <w:tcPr>
            <w:tcW w:w="1620" w:type="dxa"/>
            <w:tcBorders>
              <w:top w:val="nil"/>
              <w:left w:val="nil"/>
              <w:bottom w:val="single" w:sz="4" w:space="0" w:color="auto"/>
              <w:right w:val="single" w:sz="4" w:space="0" w:color="auto"/>
            </w:tcBorders>
            <w:shd w:val="clear" w:color="auto" w:fill="auto"/>
            <w:noWrap/>
            <w:hideMark/>
          </w:tcPr>
          <w:p w14:paraId="3967FC9D"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20(±10)</w:t>
            </w:r>
          </w:p>
        </w:tc>
        <w:tc>
          <w:tcPr>
            <w:tcW w:w="1751" w:type="dxa"/>
            <w:tcBorders>
              <w:top w:val="nil"/>
              <w:left w:val="nil"/>
              <w:bottom w:val="single" w:sz="4" w:space="0" w:color="auto"/>
              <w:right w:val="single" w:sz="4" w:space="0" w:color="auto"/>
            </w:tcBorders>
            <w:shd w:val="clear" w:color="auto" w:fill="auto"/>
            <w:noWrap/>
            <w:hideMark/>
          </w:tcPr>
          <w:p w14:paraId="6552EC1F"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50(±16.67)</w:t>
            </w:r>
          </w:p>
        </w:tc>
        <w:tc>
          <w:tcPr>
            <w:tcW w:w="1574" w:type="dxa"/>
            <w:tcBorders>
              <w:top w:val="nil"/>
              <w:left w:val="nil"/>
              <w:bottom w:val="single" w:sz="4" w:space="0" w:color="auto"/>
              <w:right w:val="single" w:sz="4" w:space="0" w:color="auto"/>
            </w:tcBorders>
            <w:shd w:val="clear" w:color="auto" w:fill="auto"/>
            <w:noWrap/>
            <w:hideMark/>
          </w:tcPr>
          <w:p w14:paraId="39396057"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60(±15.38)</w:t>
            </w:r>
          </w:p>
        </w:tc>
        <w:tc>
          <w:tcPr>
            <w:tcW w:w="1574" w:type="dxa"/>
            <w:tcBorders>
              <w:top w:val="nil"/>
              <w:left w:val="nil"/>
              <w:bottom w:val="single" w:sz="4" w:space="0" w:color="auto"/>
              <w:right w:val="single" w:sz="4" w:space="0" w:color="auto"/>
            </w:tcBorders>
            <w:shd w:val="clear" w:color="auto" w:fill="auto"/>
            <w:noWrap/>
            <w:hideMark/>
          </w:tcPr>
          <w:p w14:paraId="6931C5D7"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210(±56.67)</w:t>
            </w:r>
          </w:p>
        </w:tc>
      </w:tr>
      <w:tr w:rsidR="00B409CD" w:rsidRPr="00BF646E" w14:paraId="37BE9D8E"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000D67E3"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Single aeration</w:t>
            </w:r>
          </w:p>
        </w:tc>
        <w:tc>
          <w:tcPr>
            <w:tcW w:w="1465" w:type="dxa"/>
            <w:tcBorders>
              <w:top w:val="nil"/>
              <w:left w:val="nil"/>
              <w:bottom w:val="single" w:sz="4" w:space="0" w:color="auto"/>
              <w:right w:val="single" w:sz="4" w:space="0" w:color="auto"/>
            </w:tcBorders>
            <w:shd w:val="clear" w:color="auto" w:fill="auto"/>
            <w:noWrap/>
            <w:hideMark/>
          </w:tcPr>
          <w:p w14:paraId="1D572351"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66.2(±18.9)</w:t>
            </w:r>
          </w:p>
        </w:tc>
        <w:tc>
          <w:tcPr>
            <w:tcW w:w="1620" w:type="dxa"/>
            <w:tcBorders>
              <w:top w:val="nil"/>
              <w:left w:val="nil"/>
              <w:bottom w:val="single" w:sz="4" w:space="0" w:color="auto"/>
              <w:right w:val="single" w:sz="4" w:space="0" w:color="auto"/>
            </w:tcBorders>
            <w:shd w:val="clear" w:color="auto" w:fill="auto"/>
            <w:noWrap/>
            <w:hideMark/>
          </w:tcPr>
          <w:p w14:paraId="32F2A894"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70(±40)</w:t>
            </w:r>
          </w:p>
        </w:tc>
        <w:tc>
          <w:tcPr>
            <w:tcW w:w="1751" w:type="dxa"/>
            <w:tcBorders>
              <w:top w:val="nil"/>
              <w:left w:val="nil"/>
              <w:bottom w:val="single" w:sz="4" w:space="0" w:color="auto"/>
              <w:right w:val="single" w:sz="4" w:space="0" w:color="auto"/>
            </w:tcBorders>
            <w:shd w:val="clear" w:color="auto" w:fill="auto"/>
            <w:noWrap/>
            <w:hideMark/>
          </w:tcPr>
          <w:p w14:paraId="223A0830"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130(±43.33)</w:t>
            </w:r>
          </w:p>
        </w:tc>
        <w:tc>
          <w:tcPr>
            <w:tcW w:w="1574" w:type="dxa"/>
            <w:tcBorders>
              <w:top w:val="nil"/>
              <w:left w:val="nil"/>
              <w:bottom w:val="single" w:sz="4" w:space="0" w:color="auto"/>
              <w:right w:val="single" w:sz="4" w:space="0" w:color="auto"/>
            </w:tcBorders>
            <w:shd w:val="clear" w:color="auto" w:fill="auto"/>
            <w:noWrap/>
            <w:hideMark/>
          </w:tcPr>
          <w:p w14:paraId="2758EBC9"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80(±20)</w:t>
            </w:r>
          </w:p>
        </w:tc>
        <w:tc>
          <w:tcPr>
            <w:tcW w:w="1574" w:type="dxa"/>
            <w:tcBorders>
              <w:top w:val="nil"/>
              <w:left w:val="nil"/>
              <w:bottom w:val="single" w:sz="4" w:space="0" w:color="auto"/>
              <w:right w:val="single" w:sz="4" w:space="0" w:color="auto"/>
            </w:tcBorders>
            <w:shd w:val="clear" w:color="auto" w:fill="auto"/>
            <w:noWrap/>
            <w:hideMark/>
          </w:tcPr>
          <w:p w14:paraId="195A4966"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rsidRPr="00D60D43">
              <w:t>190(±51.27)</w:t>
            </w:r>
          </w:p>
        </w:tc>
      </w:tr>
      <w:tr w:rsidR="00B409CD" w:rsidRPr="00BF646E" w14:paraId="6B7066CD" w14:textId="77777777" w:rsidTr="00E301B4">
        <w:trPr>
          <w:trHeight w:val="287"/>
        </w:trPr>
        <w:tc>
          <w:tcPr>
            <w:tcW w:w="2040" w:type="dxa"/>
            <w:tcBorders>
              <w:top w:val="nil"/>
              <w:left w:val="single" w:sz="4" w:space="0" w:color="auto"/>
              <w:bottom w:val="single" w:sz="4" w:space="0" w:color="auto"/>
              <w:right w:val="single" w:sz="4" w:space="0" w:color="auto"/>
            </w:tcBorders>
            <w:shd w:val="clear" w:color="auto" w:fill="auto"/>
            <w:noWrap/>
            <w:hideMark/>
          </w:tcPr>
          <w:p w14:paraId="26AF1FB6" w14:textId="77777777" w:rsidR="00B409CD" w:rsidRPr="00BF646E" w:rsidRDefault="00B409CD" w:rsidP="00A6497F">
            <w:pPr>
              <w:spacing w:after="0" w:line="240" w:lineRule="auto"/>
              <w:rPr>
                <w:rFonts w:ascii="Calibri" w:eastAsia="Times New Roman" w:hAnsi="Calibri" w:cs="Calibri"/>
                <w:color w:val="000000"/>
                <w:kern w:val="0"/>
                <w14:ligatures w14:val="none"/>
              </w:rPr>
            </w:pPr>
            <w:r w:rsidRPr="00D60D43">
              <w:t>Upland</w:t>
            </w:r>
          </w:p>
        </w:tc>
        <w:tc>
          <w:tcPr>
            <w:tcW w:w="1465" w:type="dxa"/>
            <w:tcBorders>
              <w:top w:val="nil"/>
              <w:left w:val="nil"/>
              <w:bottom w:val="single" w:sz="4" w:space="0" w:color="auto"/>
              <w:right w:val="single" w:sz="4" w:space="0" w:color="auto"/>
            </w:tcBorders>
            <w:shd w:val="clear" w:color="auto" w:fill="auto"/>
            <w:noWrap/>
            <w:hideMark/>
          </w:tcPr>
          <w:p w14:paraId="27605BC4"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t>0</w:t>
            </w:r>
          </w:p>
        </w:tc>
        <w:tc>
          <w:tcPr>
            <w:tcW w:w="1620" w:type="dxa"/>
            <w:tcBorders>
              <w:top w:val="nil"/>
              <w:left w:val="nil"/>
              <w:bottom w:val="single" w:sz="4" w:space="0" w:color="auto"/>
              <w:right w:val="single" w:sz="4" w:space="0" w:color="auto"/>
            </w:tcBorders>
            <w:shd w:val="clear" w:color="auto" w:fill="auto"/>
            <w:noWrap/>
            <w:hideMark/>
          </w:tcPr>
          <w:p w14:paraId="36AD2F18"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t>0</w:t>
            </w:r>
          </w:p>
        </w:tc>
        <w:tc>
          <w:tcPr>
            <w:tcW w:w="1751" w:type="dxa"/>
            <w:tcBorders>
              <w:top w:val="nil"/>
              <w:left w:val="nil"/>
              <w:bottom w:val="single" w:sz="4" w:space="0" w:color="auto"/>
              <w:right w:val="single" w:sz="4" w:space="0" w:color="auto"/>
            </w:tcBorders>
            <w:shd w:val="clear" w:color="auto" w:fill="auto"/>
            <w:noWrap/>
            <w:hideMark/>
          </w:tcPr>
          <w:p w14:paraId="2CF46ABC"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t>0</w:t>
            </w:r>
          </w:p>
        </w:tc>
        <w:tc>
          <w:tcPr>
            <w:tcW w:w="1574" w:type="dxa"/>
            <w:tcBorders>
              <w:top w:val="nil"/>
              <w:left w:val="nil"/>
              <w:bottom w:val="single" w:sz="4" w:space="0" w:color="auto"/>
              <w:right w:val="single" w:sz="4" w:space="0" w:color="auto"/>
            </w:tcBorders>
            <w:shd w:val="clear" w:color="auto" w:fill="auto"/>
            <w:noWrap/>
            <w:hideMark/>
          </w:tcPr>
          <w:p w14:paraId="37AF7EEC"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t>0</w:t>
            </w:r>
          </w:p>
        </w:tc>
        <w:tc>
          <w:tcPr>
            <w:tcW w:w="1574" w:type="dxa"/>
            <w:tcBorders>
              <w:top w:val="nil"/>
              <w:left w:val="nil"/>
              <w:bottom w:val="single" w:sz="4" w:space="0" w:color="auto"/>
              <w:right w:val="single" w:sz="4" w:space="0" w:color="auto"/>
            </w:tcBorders>
            <w:shd w:val="clear" w:color="auto" w:fill="auto"/>
            <w:noWrap/>
            <w:hideMark/>
          </w:tcPr>
          <w:p w14:paraId="62A4E84B" w14:textId="77777777" w:rsidR="00B409CD" w:rsidRPr="00BF646E" w:rsidRDefault="00B409CD" w:rsidP="00A6497F">
            <w:pPr>
              <w:spacing w:after="0" w:line="240" w:lineRule="auto"/>
              <w:jc w:val="right"/>
              <w:rPr>
                <w:rFonts w:ascii="Calibri" w:eastAsia="Times New Roman" w:hAnsi="Calibri" w:cs="Calibri"/>
                <w:color w:val="000000"/>
                <w:kern w:val="0"/>
                <w14:ligatures w14:val="none"/>
              </w:rPr>
            </w:pPr>
            <w:r>
              <w:t>0</w:t>
            </w:r>
          </w:p>
        </w:tc>
      </w:tr>
    </w:tbl>
    <w:p w14:paraId="0FF247A2" w14:textId="426F85A3" w:rsidR="006E08BE" w:rsidRDefault="006E08BE" w:rsidP="006E08BE">
      <w:r>
        <w:t>The IPCC 2019 update methodology</w:t>
      </w:r>
      <w:r w:rsidR="003D4FEB" w:rsidRPr="003D4FEB">
        <w:t xml:space="preserve"> </w:t>
      </w:r>
      <w:sdt>
        <w:sdtPr>
          <w:alias w:val="SmartCite Citation"/>
          <w:tag w:val="bad6be57-5e2a-460d-9424-598e2d5bba4e:95da87ae-eb39-4496-b956-b69dc64e2e62+"/>
          <w:id w:val="-1222911617"/>
          <w:placeholder>
            <w:docPart w:val="F86D0D7C5E7240DB85A736DDCAED9CA3"/>
          </w:placeholder>
        </w:sdtPr>
        <w:sdtContent>
          <w:r w:rsidR="00477515" w:rsidRPr="00477515">
            <w:rPr>
              <w:rFonts w:ascii="Calibri" w:eastAsia="Times New Roman" w:hAnsi="Calibri" w:cs="Calibri"/>
              <w:vertAlign w:val="superscript"/>
            </w:rPr>
            <w:t>1</w:t>
          </w:r>
        </w:sdtContent>
      </w:sdt>
      <w:r>
        <w:t xml:space="preserve"> was implemented with </w:t>
      </w:r>
      <w:r w:rsidR="003D4FEB">
        <w:fldChar w:fldCharType="begin"/>
      </w:r>
      <w:r w:rsidR="003D4FEB">
        <w:instrText xml:space="preserve"> REF _Ref150527385 \h </w:instrText>
      </w:r>
      <w:r w:rsidR="003D4FEB">
        <w:fldChar w:fldCharType="separate"/>
      </w:r>
      <w:r w:rsidR="00A42D66" w:rsidRPr="00E8730C">
        <w:t xml:space="preserve">Equation </w:t>
      </w:r>
      <w:r w:rsidR="00A42D66">
        <w:rPr>
          <w:noProof/>
        </w:rPr>
        <w:t>25</w:t>
      </w:r>
      <w:r w:rsidR="003D4FEB">
        <w:fldChar w:fldCharType="end"/>
      </w:r>
      <w:r>
        <w:t>.</w:t>
      </w:r>
    </w:p>
    <w:tbl>
      <w:tblPr>
        <w:tblStyle w:val="TableGrid"/>
        <w:tblW w:w="10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620"/>
      </w:tblGrid>
      <w:tr w:rsidR="006E08BE" w:rsidRPr="002B7F12" w14:paraId="0B0DDCE6" w14:textId="77777777" w:rsidTr="00E93979">
        <w:trPr>
          <w:jc w:val="center"/>
        </w:trPr>
        <w:tc>
          <w:tcPr>
            <w:tcW w:w="8455" w:type="dxa"/>
          </w:tcPr>
          <w:p w14:paraId="5CB2CCD2" w14:textId="4718A1B4" w:rsidR="006E08BE" w:rsidRPr="00E8730C" w:rsidRDefault="00000000" w:rsidP="00E8730C">
            <w:pPr>
              <w:pStyle w:val="ghgcaption"/>
            </w:pPr>
            <m:oMathPara>
              <m:oMathParaPr>
                <m:jc m:val="right"/>
              </m:oMathParaPr>
              <m:oMath>
                <m:sSub>
                  <m:sSubPr>
                    <m:ctrlPr/>
                  </m:sSubPr>
                  <m:e>
                    <m:r>
                      <m:t>E</m:t>
                    </m:r>
                  </m:e>
                  <m:sub>
                    <m:r>
                      <m:t>ci</m:t>
                    </m:r>
                  </m:sub>
                </m:sSub>
                <m:r>
                  <m:rPr>
                    <m:sty m:val="p"/>
                  </m:rPr>
                  <m:t>=</m:t>
                </m:r>
                <m:sSub>
                  <m:sSubPr>
                    <m:ctrlPr/>
                  </m:sSubPr>
                  <m:e>
                    <m:r>
                      <m:t>EF</m:t>
                    </m:r>
                  </m:e>
                  <m:sub>
                    <m:r>
                      <m:t>region</m:t>
                    </m:r>
                  </m:sub>
                </m:sSub>
                <m:r>
                  <m:rPr>
                    <m:sty m:val="p"/>
                  </m:rPr>
                  <m:t xml:space="preserve">× </m:t>
                </m:r>
                <m:r>
                  <m:t>WR</m:t>
                </m:r>
                <m:r>
                  <m:rPr>
                    <m:sty m:val="p"/>
                  </m:rPr>
                  <m:t>×</m:t>
                </m:r>
                <m:r>
                  <m:t>PW</m:t>
                </m:r>
                <m:r>
                  <m:rPr>
                    <m:sty m:val="p"/>
                  </m:rPr>
                  <m:t>×</m:t>
                </m:r>
                <m:sSub>
                  <m:sSubPr>
                    <m:ctrlPr/>
                  </m:sSubPr>
                  <m:e>
                    <m:r>
                      <m:t>FYM</m:t>
                    </m:r>
                  </m:e>
                  <m:sub>
                    <m:r>
                      <m:t>cf</m:t>
                    </m:r>
                  </m:sub>
                </m:sSub>
                <m:r>
                  <m:rPr>
                    <m:sty m:val="p"/>
                  </m:rPr>
                  <m:t>×</m:t>
                </m:r>
                <m:sSub>
                  <m:sSubPr>
                    <m:ctrlPr/>
                  </m:sSubPr>
                  <m:e>
                    <m:r>
                      <m:t>FYM</m:t>
                    </m:r>
                  </m:e>
                  <m:sub>
                    <m:r>
                      <m:t>amt</m:t>
                    </m:r>
                  </m:sub>
                </m:sSub>
                <m:r>
                  <m:rPr>
                    <m:sty m:val="p"/>
                  </m:rPr>
                  <m:t>×</m:t>
                </m:r>
                <m:sSub>
                  <m:sSubPr>
                    <m:ctrlPr/>
                  </m:sSubPr>
                  <m:e>
                    <m:r>
                      <m:t>GM</m:t>
                    </m:r>
                  </m:e>
                  <m:sub>
                    <m:r>
                      <m:t>cf</m:t>
                    </m:r>
                  </m:sub>
                </m:sSub>
                <m:r>
                  <m:rPr>
                    <m:sty m:val="p"/>
                  </m:rPr>
                  <m:t>×</m:t>
                </m:r>
                <m:sSub>
                  <m:sSubPr>
                    <m:ctrlPr/>
                  </m:sSubPr>
                  <m:e>
                    <m:r>
                      <m:t>GM</m:t>
                    </m:r>
                  </m:e>
                  <m:sub>
                    <m:r>
                      <m:t>amt</m:t>
                    </m:r>
                  </m:sub>
                </m:sSub>
                <m:r>
                  <m:rPr>
                    <m:sty m:val="p"/>
                  </m:rPr>
                  <m:t>×</m:t>
                </m:r>
                <m:r>
                  <m:t>CD</m:t>
                </m:r>
              </m:oMath>
            </m:oMathPara>
          </w:p>
        </w:tc>
        <w:tc>
          <w:tcPr>
            <w:tcW w:w="1620" w:type="dxa"/>
            <w:vAlign w:val="bottom"/>
          </w:tcPr>
          <w:p w14:paraId="52686C41" w14:textId="68CB4066" w:rsidR="006E08BE" w:rsidRPr="00E8730C" w:rsidRDefault="006E08BE" w:rsidP="00E8730C">
            <w:pPr>
              <w:pStyle w:val="ghgcaption"/>
            </w:pPr>
            <w:bookmarkStart w:id="131" w:name="_Ref150527385"/>
            <w:r w:rsidRPr="00E8730C">
              <w:t xml:space="preserve">Equation </w:t>
            </w:r>
            <w:fldSimple w:instr=" SEQ Equation \* ARABIC ">
              <w:r w:rsidR="00A42D66">
                <w:rPr>
                  <w:noProof/>
                </w:rPr>
                <w:t>25</w:t>
              </w:r>
            </w:fldSimple>
            <w:bookmarkEnd w:id="131"/>
          </w:p>
        </w:tc>
      </w:tr>
    </w:tbl>
    <w:p w14:paraId="2DE00A85" w14:textId="77777777" w:rsidR="006E08BE" w:rsidRDefault="006E08BE" w:rsidP="006E08BE"/>
    <w:p w14:paraId="5149ECC2" w14:textId="3FBA6514" w:rsidR="005C05F3" w:rsidRDefault="006E08BE" w:rsidP="001E1CC2">
      <w:r>
        <w:t xml:space="preserve">The </w:t>
      </w:r>
      <w:proofErr w:type="spellStart"/>
      <w:r w:rsidRPr="00C745CB">
        <w:rPr>
          <w:i/>
          <w:iCs/>
        </w:rPr>
        <w:t>EF</w:t>
      </w:r>
      <w:r w:rsidRPr="00C745CB">
        <w:rPr>
          <w:i/>
          <w:iCs/>
          <w:vertAlign w:val="subscript"/>
        </w:rPr>
        <w:t>region</w:t>
      </w:r>
      <w:proofErr w:type="spellEnd"/>
      <w:r>
        <w:t xml:space="preserve"> is the emission factor for South Asia (Appendix B). WR is the water regime and PW is the preseason water status scaling factors. </w:t>
      </w:r>
      <w:proofErr w:type="spellStart"/>
      <w:r w:rsidRPr="00623CD2">
        <w:rPr>
          <w:i/>
          <w:iCs/>
        </w:rPr>
        <w:t>FYM</w:t>
      </w:r>
      <w:r w:rsidRPr="00623CD2">
        <w:rPr>
          <w:i/>
          <w:iCs/>
          <w:vertAlign w:val="subscript"/>
        </w:rPr>
        <w:t>cf</w:t>
      </w:r>
      <w:proofErr w:type="spellEnd"/>
      <w:r w:rsidRPr="00623CD2">
        <w:rPr>
          <w:vertAlign w:val="subscript"/>
        </w:rPr>
        <w:t xml:space="preserve"> </w:t>
      </w:r>
      <w:r w:rsidR="004849B8">
        <w:t xml:space="preserve"> </w:t>
      </w:r>
      <w:r>
        <w:t xml:space="preserve">and </w:t>
      </w:r>
      <w:proofErr w:type="spellStart"/>
      <w:r w:rsidRPr="00623CD2">
        <w:rPr>
          <w:i/>
          <w:iCs/>
        </w:rPr>
        <w:t>GM</w:t>
      </w:r>
      <w:r w:rsidRPr="00623CD2">
        <w:rPr>
          <w:i/>
          <w:iCs/>
          <w:vertAlign w:val="subscript"/>
        </w:rPr>
        <w:t>cf</w:t>
      </w:r>
      <w:proofErr w:type="spellEnd"/>
      <w:r w:rsidRPr="00623CD2">
        <w:rPr>
          <w:vertAlign w:val="subscript"/>
        </w:rPr>
        <w:t xml:space="preserve"> </w:t>
      </w:r>
      <w:r>
        <w:t xml:space="preserve">are the conversion factors for farmyard manure and green manure respectively </w:t>
      </w:r>
      <w:proofErr w:type="gramStart"/>
      <w:r>
        <w:t>for the amount of</w:t>
      </w:r>
      <w:proofErr w:type="gramEnd"/>
      <w:r>
        <w:t xml:space="preserve"> farmyard manure and </w:t>
      </w:r>
      <w:r w:rsidRPr="003D4FEB">
        <w:t>green manure applied in ton ha</w:t>
      </w:r>
      <w:r w:rsidRPr="003D4FEB">
        <w:rPr>
          <w:vertAlign w:val="superscript"/>
        </w:rPr>
        <w:t>-1</w:t>
      </w:r>
      <w:r w:rsidRPr="003D4FEB">
        <w:t xml:space="preserve"> respectively. The Monte Carlo simulation dr</w:t>
      </w:r>
      <w:r w:rsidR="0092099A" w:rsidRPr="003D4FEB">
        <w:t>e</w:t>
      </w:r>
      <w:r w:rsidRPr="003D4FEB">
        <w:t xml:space="preserve">w samples from gamma distributions for all parameters besides the crop duration which was drawn from a categorial distribution as described </w:t>
      </w:r>
      <w:r w:rsidRPr="003D4FEB">
        <w:rPr>
          <w:iCs/>
        </w:rPr>
        <w:t>above</w:t>
      </w:r>
      <w:r w:rsidRPr="003D4FEB">
        <w:t>.</w:t>
      </w:r>
      <w:r w:rsidR="0092099A" w:rsidRPr="003D4FEB">
        <w:t xml:space="preserve"> The </w:t>
      </w:r>
      <w:r w:rsidR="0092099A">
        <w:t xml:space="preserve">coefficient values and ranges used to construct the sampling distributions are presented in </w:t>
      </w:r>
      <w:r w:rsidR="0092099A">
        <w:fldChar w:fldCharType="begin"/>
      </w:r>
      <w:r w:rsidR="0092099A">
        <w:instrText xml:space="preserve"> REF _Ref150419055 \h </w:instrText>
      </w:r>
      <w:r w:rsidR="0092099A">
        <w:fldChar w:fldCharType="separate"/>
      </w:r>
      <w:r w:rsidR="00A42D66">
        <w:t xml:space="preserve">Table </w:t>
      </w:r>
      <w:r w:rsidR="00A42D66">
        <w:rPr>
          <w:noProof/>
        </w:rPr>
        <w:t>17</w:t>
      </w:r>
      <w:r w:rsidR="0092099A">
        <w:fldChar w:fldCharType="end"/>
      </w:r>
      <w:r w:rsidR="0092099A">
        <w:t>.</w:t>
      </w:r>
    </w:p>
    <w:tbl>
      <w:tblPr>
        <w:tblW w:w="9445" w:type="dxa"/>
        <w:tblLook w:val="04A0" w:firstRow="1" w:lastRow="0" w:firstColumn="1" w:lastColumn="0" w:noHBand="0" w:noVBand="1"/>
      </w:tblPr>
      <w:tblGrid>
        <w:gridCol w:w="2220"/>
        <w:gridCol w:w="3625"/>
        <w:gridCol w:w="1620"/>
        <w:gridCol w:w="1980"/>
      </w:tblGrid>
      <w:tr w:rsidR="00467F47" w:rsidRPr="00C745CB" w14:paraId="769B511F" w14:textId="77777777" w:rsidTr="00E93979">
        <w:trPr>
          <w:trHeight w:val="287"/>
        </w:trPr>
        <w:tc>
          <w:tcPr>
            <w:tcW w:w="944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176D376" w14:textId="4A1A9A1A" w:rsidR="00467F47" w:rsidRPr="00C745CB" w:rsidRDefault="005C05F3" w:rsidP="00E93979">
            <w:pPr>
              <w:rPr>
                <w:rFonts w:ascii="Calibri" w:eastAsia="Times New Roman" w:hAnsi="Calibri" w:cs="Calibri"/>
                <w:b/>
                <w:bCs/>
                <w:color w:val="000000"/>
                <w:kern w:val="0"/>
                <w14:ligatures w14:val="none"/>
              </w:rPr>
            </w:pPr>
            <w:bookmarkStart w:id="132" w:name="_Ref150419055"/>
            <w:bookmarkStart w:id="133" w:name="_Toc150459624"/>
            <w:bookmarkStart w:id="134" w:name="_Toc150795359"/>
            <w:r>
              <w:t xml:space="preserve">Table </w:t>
            </w:r>
            <w:fldSimple w:instr=" SEQ Table \* ARABIC ">
              <w:r w:rsidR="00A42D66">
                <w:rPr>
                  <w:noProof/>
                </w:rPr>
                <w:t>17</w:t>
              </w:r>
            </w:fldSimple>
            <w:bookmarkEnd w:id="132"/>
            <w:r>
              <w:t xml:space="preserve">: </w:t>
            </w:r>
            <w:r w:rsidR="006E08BE" w:rsidRPr="00B12BA2">
              <w:t xml:space="preserve">IPCC 2019 </w:t>
            </w:r>
            <w:r w:rsidR="003D4FEB">
              <w:t>u</w:t>
            </w:r>
            <w:r w:rsidR="006E08BE" w:rsidRPr="00B12BA2">
              <w:t xml:space="preserve">pdated </w:t>
            </w:r>
            <w:r w:rsidR="003D4FEB">
              <w:t xml:space="preserve">methodology </w:t>
            </w:r>
            <w:r w:rsidR="006E08BE" w:rsidRPr="00B12BA2">
              <w:t>meth</w:t>
            </w:r>
            <w:r w:rsidR="006E08BE">
              <w:t>ane</w:t>
            </w:r>
            <w:r w:rsidR="006E08BE" w:rsidRPr="00B12BA2">
              <w:t xml:space="preserve"> emission and scaling factors. The factor ranges were used to construct sampling distributions for Monte Carlo simulations to estimate uncertainty.</w:t>
            </w:r>
            <w:bookmarkEnd w:id="133"/>
            <w:bookmarkEnd w:id="134"/>
          </w:p>
        </w:tc>
      </w:tr>
      <w:tr w:rsidR="000304B7" w:rsidRPr="00C745CB" w14:paraId="38C97FF7" w14:textId="77777777" w:rsidTr="00A6497F">
        <w:trPr>
          <w:trHeight w:val="287"/>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9A7E" w14:textId="77777777" w:rsidR="000304B7" w:rsidRPr="00C745CB" w:rsidRDefault="000304B7" w:rsidP="00A6497F">
            <w:pPr>
              <w:spacing w:after="0" w:line="240" w:lineRule="auto"/>
              <w:rPr>
                <w:rFonts w:ascii="Calibri" w:eastAsia="Times New Roman" w:hAnsi="Calibri" w:cs="Calibri"/>
                <w:b/>
                <w:bCs/>
                <w:color w:val="000000"/>
                <w:kern w:val="0"/>
                <w14:ligatures w14:val="none"/>
              </w:rPr>
            </w:pPr>
            <w:r w:rsidRPr="00C745CB">
              <w:rPr>
                <w:rFonts w:ascii="Calibri" w:eastAsia="Times New Roman" w:hAnsi="Calibri" w:cs="Calibri"/>
                <w:b/>
                <w:bCs/>
                <w:color w:val="000000"/>
                <w:kern w:val="0"/>
                <w14:ligatures w14:val="none"/>
              </w:rPr>
              <w:t>Parameter</w:t>
            </w:r>
          </w:p>
        </w:tc>
        <w:tc>
          <w:tcPr>
            <w:tcW w:w="3625" w:type="dxa"/>
            <w:tcBorders>
              <w:top w:val="single" w:sz="4" w:space="0" w:color="auto"/>
              <w:left w:val="nil"/>
              <w:bottom w:val="single" w:sz="4" w:space="0" w:color="auto"/>
              <w:right w:val="single" w:sz="4" w:space="0" w:color="auto"/>
            </w:tcBorders>
            <w:shd w:val="clear" w:color="auto" w:fill="auto"/>
            <w:noWrap/>
            <w:vAlign w:val="bottom"/>
            <w:hideMark/>
          </w:tcPr>
          <w:p w14:paraId="7472BC85" w14:textId="77777777" w:rsidR="000304B7" w:rsidRPr="00C745CB" w:rsidRDefault="000304B7" w:rsidP="00A6497F">
            <w:pPr>
              <w:spacing w:after="0" w:line="240" w:lineRule="auto"/>
              <w:rPr>
                <w:rFonts w:ascii="Calibri" w:eastAsia="Times New Roman" w:hAnsi="Calibri" w:cs="Calibri"/>
                <w:b/>
                <w:bCs/>
                <w:color w:val="000000"/>
                <w:kern w:val="0"/>
                <w14:ligatures w14:val="none"/>
              </w:rPr>
            </w:pPr>
            <w:r w:rsidRPr="00C745CB">
              <w:rPr>
                <w:rFonts w:ascii="Calibri" w:eastAsia="Times New Roman" w:hAnsi="Calibri" w:cs="Calibri"/>
                <w:b/>
                <w:bCs/>
                <w:color w:val="000000"/>
                <w:kern w:val="0"/>
                <w14:ligatures w14:val="none"/>
              </w:rPr>
              <w:t>Description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0B737F8" w14:textId="77777777" w:rsidR="000304B7" w:rsidRPr="00C745CB" w:rsidRDefault="000304B7" w:rsidP="00A6497F">
            <w:pPr>
              <w:spacing w:after="0" w:line="240" w:lineRule="auto"/>
              <w:rPr>
                <w:rFonts w:ascii="Calibri" w:eastAsia="Times New Roman" w:hAnsi="Calibri" w:cs="Calibri"/>
                <w:b/>
                <w:bCs/>
                <w:color w:val="000000"/>
                <w:kern w:val="0"/>
                <w14:ligatures w14:val="none"/>
              </w:rPr>
            </w:pPr>
            <w:r w:rsidRPr="00C745CB">
              <w:rPr>
                <w:rFonts w:ascii="Calibri" w:eastAsia="Times New Roman" w:hAnsi="Calibri" w:cs="Calibri"/>
                <w:b/>
                <w:bCs/>
                <w:color w:val="000000"/>
                <w:kern w:val="0"/>
                <w14:ligatures w14:val="none"/>
              </w:rPr>
              <w:t>Value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FEB1676" w14:textId="77777777" w:rsidR="000304B7" w:rsidRPr="00C745CB" w:rsidRDefault="000304B7" w:rsidP="00A6497F">
            <w:pPr>
              <w:spacing w:after="0" w:line="240" w:lineRule="auto"/>
              <w:rPr>
                <w:rFonts w:ascii="Calibri" w:eastAsia="Times New Roman" w:hAnsi="Calibri" w:cs="Calibri"/>
                <w:b/>
                <w:bCs/>
                <w:color w:val="000000"/>
                <w:kern w:val="0"/>
                <w14:ligatures w14:val="none"/>
              </w:rPr>
            </w:pPr>
            <w:r w:rsidRPr="00C745CB">
              <w:rPr>
                <w:rFonts w:ascii="Calibri" w:eastAsia="Times New Roman" w:hAnsi="Calibri" w:cs="Calibri"/>
                <w:b/>
                <w:bCs/>
                <w:color w:val="000000"/>
                <w:kern w:val="0"/>
                <w14:ligatures w14:val="none"/>
              </w:rPr>
              <w:t>Units</w:t>
            </w:r>
          </w:p>
        </w:tc>
      </w:tr>
      <w:tr w:rsidR="000304B7" w:rsidRPr="00C745CB" w14:paraId="7EF2D0BB" w14:textId="77777777" w:rsidTr="00A6497F">
        <w:trPr>
          <w:trHeight w:val="287"/>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53EEB11"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Country</w:t>
            </w:r>
          </w:p>
        </w:tc>
        <w:tc>
          <w:tcPr>
            <w:tcW w:w="3625" w:type="dxa"/>
            <w:tcBorders>
              <w:top w:val="nil"/>
              <w:left w:val="nil"/>
              <w:bottom w:val="single" w:sz="4" w:space="0" w:color="auto"/>
              <w:right w:val="single" w:sz="4" w:space="0" w:color="auto"/>
            </w:tcBorders>
            <w:shd w:val="clear" w:color="auto" w:fill="auto"/>
            <w:noWrap/>
            <w:vAlign w:val="bottom"/>
            <w:hideMark/>
          </w:tcPr>
          <w:p w14:paraId="79CCB7D3"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South Asia</w:t>
            </w:r>
          </w:p>
        </w:tc>
        <w:tc>
          <w:tcPr>
            <w:tcW w:w="1620" w:type="dxa"/>
            <w:tcBorders>
              <w:top w:val="nil"/>
              <w:left w:val="nil"/>
              <w:bottom w:val="single" w:sz="4" w:space="0" w:color="auto"/>
              <w:right w:val="single" w:sz="4" w:space="0" w:color="auto"/>
            </w:tcBorders>
            <w:shd w:val="clear" w:color="auto" w:fill="auto"/>
            <w:noWrap/>
            <w:vAlign w:val="bottom"/>
            <w:hideMark/>
          </w:tcPr>
          <w:p w14:paraId="3DB512E3"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0.85(0.58-1.26)</w:t>
            </w:r>
          </w:p>
        </w:tc>
        <w:tc>
          <w:tcPr>
            <w:tcW w:w="1980" w:type="dxa"/>
            <w:tcBorders>
              <w:top w:val="nil"/>
              <w:left w:val="nil"/>
              <w:bottom w:val="single" w:sz="4" w:space="0" w:color="auto"/>
              <w:right w:val="single" w:sz="4" w:space="0" w:color="auto"/>
            </w:tcBorders>
            <w:shd w:val="clear" w:color="auto" w:fill="auto"/>
            <w:noWrap/>
            <w:vAlign w:val="center"/>
            <w:hideMark/>
          </w:tcPr>
          <w:p w14:paraId="66A26468"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kg CH4 ha</w:t>
            </w:r>
            <w:r w:rsidRPr="00C745CB">
              <w:rPr>
                <w:rFonts w:ascii="Calibri" w:eastAsia="Times New Roman" w:hAnsi="Calibri" w:cs="Calibri"/>
                <w:color w:val="000000"/>
                <w:kern w:val="0"/>
                <w:vertAlign w:val="superscript"/>
                <w14:ligatures w14:val="none"/>
              </w:rPr>
              <w:t>-1</w:t>
            </w:r>
            <w:r w:rsidRPr="00C745CB">
              <w:rPr>
                <w:rFonts w:ascii="Calibri" w:eastAsia="Times New Roman" w:hAnsi="Calibri" w:cs="Calibri"/>
                <w:color w:val="000000"/>
                <w:kern w:val="0"/>
                <w14:ligatures w14:val="none"/>
              </w:rPr>
              <w:t xml:space="preserve"> day</w:t>
            </w:r>
            <w:r w:rsidRPr="00C745CB">
              <w:rPr>
                <w:rFonts w:ascii="Calibri" w:eastAsia="Times New Roman" w:hAnsi="Calibri" w:cs="Calibri"/>
                <w:color w:val="000000"/>
                <w:kern w:val="0"/>
                <w:vertAlign w:val="superscript"/>
                <w14:ligatures w14:val="none"/>
              </w:rPr>
              <w:t>-1</w:t>
            </w:r>
          </w:p>
        </w:tc>
      </w:tr>
      <w:tr w:rsidR="000304B7" w:rsidRPr="00C745CB" w14:paraId="0209E01D" w14:textId="77777777" w:rsidTr="00A6497F">
        <w:trPr>
          <w:trHeight w:val="287"/>
        </w:trPr>
        <w:tc>
          <w:tcPr>
            <w:tcW w:w="22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3E85CD"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Water Regime</w:t>
            </w:r>
          </w:p>
        </w:tc>
        <w:tc>
          <w:tcPr>
            <w:tcW w:w="3625" w:type="dxa"/>
            <w:tcBorders>
              <w:top w:val="nil"/>
              <w:left w:val="nil"/>
              <w:bottom w:val="single" w:sz="4" w:space="0" w:color="auto"/>
              <w:right w:val="single" w:sz="4" w:space="0" w:color="auto"/>
            </w:tcBorders>
            <w:shd w:val="clear" w:color="auto" w:fill="auto"/>
            <w:noWrap/>
            <w:vAlign w:val="bottom"/>
            <w:hideMark/>
          </w:tcPr>
          <w:p w14:paraId="2D9FEAA8"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Continuously Flooded</w:t>
            </w:r>
          </w:p>
        </w:tc>
        <w:tc>
          <w:tcPr>
            <w:tcW w:w="1620" w:type="dxa"/>
            <w:tcBorders>
              <w:top w:val="nil"/>
              <w:left w:val="nil"/>
              <w:bottom w:val="single" w:sz="4" w:space="0" w:color="auto"/>
              <w:right w:val="single" w:sz="4" w:space="0" w:color="auto"/>
            </w:tcBorders>
            <w:shd w:val="clear" w:color="auto" w:fill="auto"/>
            <w:noWrap/>
            <w:vAlign w:val="bottom"/>
            <w:hideMark/>
          </w:tcPr>
          <w:p w14:paraId="6AF9F90F"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1.00(0.73-1.27)</w:t>
            </w:r>
          </w:p>
        </w:tc>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D49FF9"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scalar</w:t>
            </w:r>
          </w:p>
        </w:tc>
      </w:tr>
      <w:tr w:rsidR="000304B7" w:rsidRPr="00C745CB" w14:paraId="189E5124"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4FE7650B"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7B1C2CCA"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Deep water</w:t>
            </w:r>
          </w:p>
        </w:tc>
        <w:tc>
          <w:tcPr>
            <w:tcW w:w="1620" w:type="dxa"/>
            <w:tcBorders>
              <w:top w:val="nil"/>
              <w:left w:val="nil"/>
              <w:bottom w:val="single" w:sz="4" w:space="0" w:color="auto"/>
              <w:right w:val="single" w:sz="4" w:space="0" w:color="auto"/>
            </w:tcBorders>
            <w:shd w:val="clear" w:color="auto" w:fill="auto"/>
            <w:noWrap/>
            <w:vAlign w:val="bottom"/>
            <w:hideMark/>
          </w:tcPr>
          <w:p w14:paraId="02EF3168"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0.06(0.03-0.12)</w:t>
            </w:r>
          </w:p>
        </w:tc>
        <w:tc>
          <w:tcPr>
            <w:tcW w:w="1980" w:type="dxa"/>
            <w:vMerge/>
            <w:tcBorders>
              <w:top w:val="nil"/>
              <w:left w:val="single" w:sz="4" w:space="0" w:color="auto"/>
              <w:bottom w:val="single" w:sz="4" w:space="0" w:color="000000"/>
              <w:right w:val="single" w:sz="4" w:space="0" w:color="auto"/>
            </w:tcBorders>
            <w:vAlign w:val="center"/>
            <w:hideMark/>
          </w:tcPr>
          <w:p w14:paraId="2D47052D"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568AF7C1"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0C9B88A1"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45D544F5"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Drought prone</w:t>
            </w:r>
          </w:p>
        </w:tc>
        <w:tc>
          <w:tcPr>
            <w:tcW w:w="1620" w:type="dxa"/>
            <w:tcBorders>
              <w:top w:val="nil"/>
              <w:left w:val="nil"/>
              <w:bottom w:val="single" w:sz="4" w:space="0" w:color="auto"/>
              <w:right w:val="single" w:sz="4" w:space="0" w:color="auto"/>
            </w:tcBorders>
            <w:shd w:val="clear" w:color="auto" w:fill="auto"/>
            <w:noWrap/>
            <w:vAlign w:val="bottom"/>
            <w:hideMark/>
          </w:tcPr>
          <w:p w14:paraId="21C334E3"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0.16(0.11-0.24)</w:t>
            </w:r>
          </w:p>
        </w:tc>
        <w:tc>
          <w:tcPr>
            <w:tcW w:w="1980" w:type="dxa"/>
            <w:vMerge/>
            <w:tcBorders>
              <w:top w:val="nil"/>
              <w:left w:val="single" w:sz="4" w:space="0" w:color="auto"/>
              <w:bottom w:val="single" w:sz="4" w:space="0" w:color="000000"/>
              <w:right w:val="single" w:sz="4" w:space="0" w:color="auto"/>
            </w:tcBorders>
            <w:vAlign w:val="center"/>
            <w:hideMark/>
          </w:tcPr>
          <w:p w14:paraId="58D09FB0"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71289A80"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2C4F98A2"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049F3973"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Multiple Drainage Periods</w:t>
            </w:r>
          </w:p>
        </w:tc>
        <w:tc>
          <w:tcPr>
            <w:tcW w:w="1620" w:type="dxa"/>
            <w:tcBorders>
              <w:top w:val="nil"/>
              <w:left w:val="nil"/>
              <w:bottom w:val="single" w:sz="4" w:space="0" w:color="auto"/>
              <w:right w:val="single" w:sz="4" w:space="0" w:color="auto"/>
            </w:tcBorders>
            <w:shd w:val="clear" w:color="auto" w:fill="auto"/>
            <w:noWrap/>
            <w:vAlign w:val="bottom"/>
            <w:hideMark/>
          </w:tcPr>
          <w:p w14:paraId="6B6BA5E6"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0.55(0.41-0.72)</w:t>
            </w:r>
          </w:p>
        </w:tc>
        <w:tc>
          <w:tcPr>
            <w:tcW w:w="1980" w:type="dxa"/>
            <w:vMerge/>
            <w:tcBorders>
              <w:top w:val="nil"/>
              <w:left w:val="single" w:sz="4" w:space="0" w:color="auto"/>
              <w:bottom w:val="single" w:sz="4" w:space="0" w:color="000000"/>
              <w:right w:val="single" w:sz="4" w:space="0" w:color="auto"/>
            </w:tcBorders>
            <w:vAlign w:val="center"/>
            <w:hideMark/>
          </w:tcPr>
          <w:p w14:paraId="1BC86071"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64EBF231"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3DBC1D55"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74BE1107"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Regular Rainfed</w:t>
            </w:r>
          </w:p>
        </w:tc>
        <w:tc>
          <w:tcPr>
            <w:tcW w:w="1620" w:type="dxa"/>
            <w:tcBorders>
              <w:top w:val="nil"/>
              <w:left w:val="nil"/>
              <w:bottom w:val="single" w:sz="4" w:space="0" w:color="auto"/>
              <w:right w:val="single" w:sz="4" w:space="0" w:color="auto"/>
            </w:tcBorders>
            <w:shd w:val="clear" w:color="auto" w:fill="auto"/>
            <w:noWrap/>
            <w:vAlign w:val="bottom"/>
            <w:hideMark/>
          </w:tcPr>
          <w:p w14:paraId="3AA040DD"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0.54(0.39-0.74)</w:t>
            </w:r>
          </w:p>
        </w:tc>
        <w:tc>
          <w:tcPr>
            <w:tcW w:w="1980" w:type="dxa"/>
            <w:vMerge/>
            <w:tcBorders>
              <w:top w:val="nil"/>
              <w:left w:val="single" w:sz="4" w:space="0" w:color="auto"/>
              <w:bottom w:val="single" w:sz="4" w:space="0" w:color="000000"/>
              <w:right w:val="single" w:sz="4" w:space="0" w:color="auto"/>
            </w:tcBorders>
            <w:vAlign w:val="center"/>
            <w:hideMark/>
          </w:tcPr>
          <w:p w14:paraId="30E539EC"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62646705"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4AB72B60"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7007D917"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Single Drainage period</w:t>
            </w:r>
          </w:p>
        </w:tc>
        <w:tc>
          <w:tcPr>
            <w:tcW w:w="1620" w:type="dxa"/>
            <w:tcBorders>
              <w:top w:val="nil"/>
              <w:left w:val="nil"/>
              <w:bottom w:val="single" w:sz="4" w:space="0" w:color="auto"/>
              <w:right w:val="single" w:sz="4" w:space="0" w:color="auto"/>
            </w:tcBorders>
            <w:shd w:val="clear" w:color="auto" w:fill="auto"/>
            <w:noWrap/>
            <w:vAlign w:val="bottom"/>
            <w:hideMark/>
          </w:tcPr>
          <w:p w14:paraId="782031AD"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0.71(0.53-0.94)</w:t>
            </w:r>
          </w:p>
        </w:tc>
        <w:tc>
          <w:tcPr>
            <w:tcW w:w="1980" w:type="dxa"/>
            <w:vMerge/>
            <w:tcBorders>
              <w:top w:val="nil"/>
              <w:left w:val="single" w:sz="4" w:space="0" w:color="auto"/>
              <w:bottom w:val="single" w:sz="4" w:space="0" w:color="000000"/>
              <w:right w:val="single" w:sz="4" w:space="0" w:color="auto"/>
            </w:tcBorders>
            <w:vAlign w:val="center"/>
            <w:hideMark/>
          </w:tcPr>
          <w:p w14:paraId="061EB077"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7EC4F2A6"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40D127F2"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32F655CB"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Upland</w:t>
            </w:r>
          </w:p>
        </w:tc>
        <w:tc>
          <w:tcPr>
            <w:tcW w:w="1620" w:type="dxa"/>
            <w:tcBorders>
              <w:top w:val="nil"/>
              <w:left w:val="nil"/>
              <w:bottom w:val="single" w:sz="4" w:space="0" w:color="auto"/>
              <w:right w:val="single" w:sz="4" w:space="0" w:color="auto"/>
            </w:tcBorders>
            <w:shd w:val="clear" w:color="auto" w:fill="auto"/>
            <w:noWrap/>
            <w:vAlign w:val="bottom"/>
            <w:hideMark/>
          </w:tcPr>
          <w:p w14:paraId="2F460F49"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p>
        </w:tc>
        <w:tc>
          <w:tcPr>
            <w:tcW w:w="1980" w:type="dxa"/>
            <w:vMerge/>
            <w:tcBorders>
              <w:top w:val="nil"/>
              <w:left w:val="single" w:sz="4" w:space="0" w:color="auto"/>
              <w:bottom w:val="single" w:sz="4" w:space="0" w:color="000000"/>
              <w:right w:val="single" w:sz="4" w:space="0" w:color="auto"/>
            </w:tcBorders>
            <w:vAlign w:val="center"/>
            <w:hideMark/>
          </w:tcPr>
          <w:p w14:paraId="2DC52263"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04DADED5" w14:textId="77777777" w:rsidTr="00A6497F">
        <w:trPr>
          <w:trHeight w:val="287"/>
        </w:trPr>
        <w:tc>
          <w:tcPr>
            <w:tcW w:w="22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9DBD78"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Preseason Water Status</w:t>
            </w:r>
          </w:p>
        </w:tc>
        <w:tc>
          <w:tcPr>
            <w:tcW w:w="3625" w:type="dxa"/>
            <w:tcBorders>
              <w:top w:val="nil"/>
              <w:left w:val="nil"/>
              <w:bottom w:val="single" w:sz="4" w:space="0" w:color="auto"/>
              <w:right w:val="single" w:sz="4" w:space="0" w:color="auto"/>
            </w:tcBorders>
            <w:shd w:val="clear" w:color="auto" w:fill="auto"/>
            <w:noWrap/>
            <w:vAlign w:val="bottom"/>
            <w:hideMark/>
          </w:tcPr>
          <w:p w14:paraId="127A857B"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 xml:space="preserve">Flooded preseason (&gt;30 days) </w:t>
            </w:r>
          </w:p>
        </w:tc>
        <w:tc>
          <w:tcPr>
            <w:tcW w:w="1620" w:type="dxa"/>
            <w:tcBorders>
              <w:top w:val="nil"/>
              <w:left w:val="nil"/>
              <w:bottom w:val="single" w:sz="4" w:space="0" w:color="auto"/>
              <w:right w:val="single" w:sz="4" w:space="0" w:color="auto"/>
            </w:tcBorders>
            <w:shd w:val="clear" w:color="auto" w:fill="auto"/>
            <w:noWrap/>
            <w:vAlign w:val="bottom"/>
            <w:hideMark/>
          </w:tcPr>
          <w:p w14:paraId="015F6DD8"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2.41(2.13-2.73)</w:t>
            </w:r>
          </w:p>
        </w:tc>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05A6C0"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scalar</w:t>
            </w:r>
          </w:p>
        </w:tc>
      </w:tr>
      <w:tr w:rsidR="000304B7" w:rsidRPr="00C745CB" w14:paraId="359608B0"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5BA35078"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2352E330"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Non flooded preseason (&lt;180 days)</w:t>
            </w:r>
          </w:p>
        </w:tc>
        <w:tc>
          <w:tcPr>
            <w:tcW w:w="1620" w:type="dxa"/>
            <w:tcBorders>
              <w:top w:val="nil"/>
              <w:left w:val="nil"/>
              <w:bottom w:val="single" w:sz="4" w:space="0" w:color="auto"/>
              <w:right w:val="single" w:sz="4" w:space="0" w:color="auto"/>
            </w:tcBorders>
            <w:shd w:val="clear" w:color="auto" w:fill="auto"/>
            <w:noWrap/>
            <w:vAlign w:val="bottom"/>
            <w:hideMark/>
          </w:tcPr>
          <w:p w14:paraId="3DE268E0"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1.00(0.88-1.12)</w:t>
            </w:r>
          </w:p>
        </w:tc>
        <w:tc>
          <w:tcPr>
            <w:tcW w:w="1980" w:type="dxa"/>
            <w:vMerge/>
            <w:tcBorders>
              <w:top w:val="nil"/>
              <w:left w:val="single" w:sz="4" w:space="0" w:color="auto"/>
              <w:bottom w:val="single" w:sz="4" w:space="0" w:color="000000"/>
              <w:right w:val="single" w:sz="4" w:space="0" w:color="auto"/>
            </w:tcBorders>
            <w:vAlign w:val="center"/>
            <w:hideMark/>
          </w:tcPr>
          <w:p w14:paraId="31DE3B4F"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7076C94C"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57D80A3F"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160E0993"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Non flooded preseason</w:t>
            </w:r>
            <w:r>
              <w:rPr>
                <w:rFonts w:ascii="Calibri" w:eastAsia="Times New Roman" w:hAnsi="Calibri" w:cs="Calibri"/>
                <w:color w:val="000000"/>
                <w:kern w:val="0"/>
                <w14:ligatures w14:val="none"/>
              </w:rPr>
              <w:t xml:space="preserve"> </w:t>
            </w:r>
            <w:r w:rsidRPr="00C745CB">
              <w:rPr>
                <w:rFonts w:ascii="Calibri" w:eastAsia="Times New Roman" w:hAnsi="Calibri" w:cs="Calibri"/>
                <w:color w:val="000000"/>
                <w:kern w:val="0"/>
                <w14:ligatures w14:val="none"/>
              </w:rPr>
              <w:t>(&gt;180 days)</w:t>
            </w:r>
          </w:p>
        </w:tc>
        <w:tc>
          <w:tcPr>
            <w:tcW w:w="1620" w:type="dxa"/>
            <w:tcBorders>
              <w:top w:val="nil"/>
              <w:left w:val="nil"/>
              <w:bottom w:val="single" w:sz="4" w:space="0" w:color="auto"/>
              <w:right w:val="single" w:sz="4" w:space="0" w:color="auto"/>
            </w:tcBorders>
            <w:shd w:val="clear" w:color="auto" w:fill="auto"/>
            <w:noWrap/>
            <w:vAlign w:val="bottom"/>
            <w:hideMark/>
          </w:tcPr>
          <w:p w14:paraId="33921B74"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0.89(0.8-0.99)</w:t>
            </w:r>
          </w:p>
        </w:tc>
        <w:tc>
          <w:tcPr>
            <w:tcW w:w="1980" w:type="dxa"/>
            <w:vMerge/>
            <w:tcBorders>
              <w:top w:val="nil"/>
              <w:left w:val="single" w:sz="4" w:space="0" w:color="auto"/>
              <w:bottom w:val="single" w:sz="4" w:space="0" w:color="000000"/>
              <w:right w:val="single" w:sz="4" w:space="0" w:color="auto"/>
            </w:tcBorders>
            <w:vAlign w:val="center"/>
            <w:hideMark/>
          </w:tcPr>
          <w:p w14:paraId="0733FCD2"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02E92DA5"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18154D9E"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044F542F"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 xml:space="preserve">Non-flooded preseason (&gt;365 days) </w:t>
            </w:r>
          </w:p>
        </w:tc>
        <w:tc>
          <w:tcPr>
            <w:tcW w:w="1620" w:type="dxa"/>
            <w:tcBorders>
              <w:top w:val="nil"/>
              <w:left w:val="nil"/>
              <w:bottom w:val="single" w:sz="4" w:space="0" w:color="auto"/>
              <w:right w:val="single" w:sz="4" w:space="0" w:color="auto"/>
            </w:tcBorders>
            <w:shd w:val="clear" w:color="auto" w:fill="auto"/>
            <w:noWrap/>
            <w:vAlign w:val="bottom"/>
            <w:hideMark/>
          </w:tcPr>
          <w:p w14:paraId="725D41DF"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0.59(0.41-0.84)</w:t>
            </w:r>
          </w:p>
        </w:tc>
        <w:tc>
          <w:tcPr>
            <w:tcW w:w="1980" w:type="dxa"/>
            <w:vMerge/>
            <w:tcBorders>
              <w:top w:val="nil"/>
              <w:left w:val="single" w:sz="4" w:space="0" w:color="auto"/>
              <w:bottom w:val="single" w:sz="4" w:space="0" w:color="000000"/>
              <w:right w:val="single" w:sz="4" w:space="0" w:color="auto"/>
            </w:tcBorders>
            <w:vAlign w:val="center"/>
            <w:hideMark/>
          </w:tcPr>
          <w:p w14:paraId="7EB50E0E"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r w:rsidR="000304B7" w:rsidRPr="00C745CB" w14:paraId="488B2860" w14:textId="77777777" w:rsidTr="00A6497F">
        <w:trPr>
          <w:trHeight w:val="287"/>
        </w:trPr>
        <w:tc>
          <w:tcPr>
            <w:tcW w:w="22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88BE7A"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Organic Amendments</w:t>
            </w:r>
          </w:p>
        </w:tc>
        <w:tc>
          <w:tcPr>
            <w:tcW w:w="3625" w:type="dxa"/>
            <w:tcBorders>
              <w:top w:val="nil"/>
              <w:left w:val="nil"/>
              <w:bottom w:val="single" w:sz="4" w:space="0" w:color="auto"/>
              <w:right w:val="single" w:sz="4" w:space="0" w:color="auto"/>
            </w:tcBorders>
            <w:shd w:val="clear" w:color="auto" w:fill="auto"/>
            <w:noWrap/>
            <w:vAlign w:val="bottom"/>
            <w:hideMark/>
          </w:tcPr>
          <w:p w14:paraId="07001642"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Farmyard Manure</w:t>
            </w:r>
          </w:p>
        </w:tc>
        <w:tc>
          <w:tcPr>
            <w:tcW w:w="1620" w:type="dxa"/>
            <w:tcBorders>
              <w:top w:val="nil"/>
              <w:left w:val="nil"/>
              <w:bottom w:val="single" w:sz="4" w:space="0" w:color="auto"/>
              <w:right w:val="single" w:sz="4" w:space="0" w:color="auto"/>
            </w:tcBorders>
            <w:shd w:val="clear" w:color="auto" w:fill="auto"/>
            <w:noWrap/>
            <w:vAlign w:val="bottom"/>
            <w:hideMark/>
          </w:tcPr>
          <w:p w14:paraId="2962947B"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0.21(0.15-0.28)</w:t>
            </w:r>
          </w:p>
        </w:tc>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E6F67E"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conversion factor</w:t>
            </w:r>
          </w:p>
        </w:tc>
      </w:tr>
      <w:tr w:rsidR="000304B7" w:rsidRPr="00C745CB" w14:paraId="295973EC" w14:textId="77777777" w:rsidTr="00A6497F">
        <w:trPr>
          <w:trHeight w:val="287"/>
        </w:trPr>
        <w:tc>
          <w:tcPr>
            <w:tcW w:w="2220" w:type="dxa"/>
            <w:vMerge/>
            <w:tcBorders>
              <w:top w:val="nil"/>
              <w:left w:val="single" w:sz="4" w:space="0" w:color="auto"/>
              <w:bottom w:val="single" w:sz="4" w:space="0" w:color="000000"/>
              <w:right w:val="single" w:sz="4" w:space="0" w:color="auto"/>
            </w:tcBorders>
            <w:vAlign w:val="center"/>
            <w:hideMark/>
          </w:tcPr>
          <w:p w14:paraId="1D98B43B"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c>
          <w:tcPr>
            <w:tcW w:w="3625" w:type="dxa"/>
            <w:tcBorders>
              <w:top w:val="nil"/>
              <w:left w:val="nil"/>
              <w:bottom w:val="single" w:sz="4" w:space="0" w:color="auto"/>
              <w:right w:val="single" w:sz="4" w:space="0" w:color="auto"/>
            </w:tcBorders>
            <w:shd w:val="clear" w:color="auto" w:fill="auto"/>
            <w:noWrap/>
            <w:vAlign w:val="bottom"/>
            <w:hideMark/>
          </w:tcPr>
          <w:p w14:paraId="06470E9C" w14:textId="77777777" w:rsidR="000304B7" w:rsidRPr="00C745CB" w:rsidRDefault="000304B7" w:rsidP="00A6497F">
            <w:pPr>
              <w:spacing w:after="0" w:line="240" w:lineRule="auto"/>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Green manure</w:t>
            </w:r>
          </w:p>
        </w:tc>
        <w:tc>
          <w:tcPr>
            <w:tcW w:w="1620" w:type="dxa"/>
            <w:tcBorders>
              <w:top w:val="nil"/>
              <w:left w:val="nil"/>
              <w:bottom w:val="single" w:sz="4" w:space="0" w:color="auto"/>
              <w:right w:val="single" w:sz="4" w:space="0" w:color="auto"/>
            </w:tcBorders>
            <w:shd w:val="clear" w:color="auto" w:fill="auto"/>
            <w:noWrap/>
            <w:vAlign w:val="bottom"/>
            <w:hideMark/>
          </w:tcPr>
          <w:p w14:paraId="6F081B9C" w14:textId="77777777" w:rsidR="000304B7" w:rsidRPr="00C745CB" w:rsidRDefault="000304B7" w:rsidP="00A6497F">
            <w:pPr>
              <w:spacing w:after="0" w:line="240" w:lineRule="auto"/>
              <w:jc w:val="right"/>
              <w:rPr>
                <w:rFonts w:ascii="Calibri" w:eastAsia="Times New Roman" w:hAnsi="Calibri" w:cs="Calibri"/>
                <w:color w:val="000000"/>
                <w:kern w:val="0"/>
                <w14:ligatures w14:val="none"/>
              </w:rPr>
            </w:pPr>
            <w:r w:rsidRPr="00C745CB">
              <w:rPr>
                <w:rFonts w:ascii="Calibri" w:eastAsia="Times New Roman" w:hAnsi="Calibri" w:cs="Calibri"/>
                <w:color w:val="000000"/>
                <w:kern w:val="0"/>
                <w14:ligatures w14:val="none"/>
              </w:rPr>
              <w:t>0.45(0.36-0.57)</w:t>
            </w:r>
          </w:p>
        </w:tc>
        <w:tc>
          <w:tcPr>
            <w:tcW w:w="1980" w:type="dxa"/>
            <w:vMerge/>
            <w:tcBorders>
              <w:top w:val="nil"/>
              <w:left w:val="single" w:sz="4" w:space="0" w:color="auto"/>
              <w:bottom w:val="single" w:sz="4" w:space="0" w:color="000000"/>
              <w:right w:val="single" w:sz="4" w:space="0" w:color="auto"/>
            </w:tcBorders>
            <w:vAlign w:val="center"/>
            <w:hideMark/>
          </w:tcPr>
          <w:p w14:paraId="25181E91" w14:textId="77777777" w:rsidR="000304B7" w:rsidRPr="00C745CB" w:rsidRDefault="000304B7" w:rsidP="00A6497F">
            <w:pPr>
              <w:spacing w:after="0" w:line="240" w:lineRule="auto"/>
              <w:rPr>
                <w:rFonts w:ascii="Calibri" w:eastAsia="Times New Roman" w:hAnsi="Calibri" w:cs="Calibri"/>
                <w:color w:val="000000"/>
                <w:kern w:val="0"/>
                <w14:ligatures w14:val="none"/>
              </w:rPr>
            </w:pPr>
          </w:p>
        </w:tc>
      </w:tr>
    </w:tbl>
    <w:p w14:paraId="67C0F701" w14:textId="77777777" w:rsidR="000304B7" w:rsidRDefault="000304B7" w:rsidP="000304B7"/>
    <w:p w14:paraId="0815D539" w14:textId="3F842E89" w:rsidR="00BA3761" w:rsidRDefault="00BA3761" w:rsidP="00BA3761">
      <w:pPr>
        <w:rPr>
          <w:color w:val="FF0000"/>
        </w:rPr>
      </w:pPr>
      <w:r>
        <w:t xml:space="preserve">The Yan </w:t>
      </w:r>
      <w:r w:rsidR="009A1992">
        <w:t xml:space="preserve"> et al </w:t>
      </w:r>
      <w:r>
        <w:t>(2005)</w:t>
      </w:r>
      <w:r w:rsidR="009A1992" w:rsidRPr="009A1992">
        <w:t xml:space="preserve"> </w:t>
      </w:r>
      <w:sdt>
        <w:sdtPr>
          <w:alias w:val="SmartCite Citation"/>
          <w:tag w:val="bad6be57-5e2a-460d-9424-598e2d5bba4e:d4d85aaf-59a5-4709-8fc6-4c06a7091718+"/>
          <w:id w:val="643400174"/>
          <w:placeholder>
            <w:docPart w:val="5C6D2F69D2D646D08B8BD1F4E207D92F"/>
          </w:placeholder>
        </w:sdtPr>
        <w:sdtContent>
          <w:r w:rsidR="00477515" w:rsidRPr="00477515">
            <w:rPr>
              <w:rFonts w:ascii="Calibri" w:eastAsia="Times New Roman" w:hAnsi="Calibri" w:cs="Calibri"/>
              <w:vertAlign w:val="superscript"/>
            </w:rPr>
            <w:t>17</w:t>
          </w:r>
        </w:sdtContent>
      </w:sdt>
      <w:r>
        <w:t xml:space="preserve"> empirical model used </w:t>
      </w:r>
      <w:r>
        <w:rPr>
          <w:color w:val="FF0000"/>
        </w:rPr>
        <w:fldChar w:fldCharType="begin"/>
      </w:r>
      <w:r>
        <w:instrText xml:space="preserve"> REF _Ref149056852 \h </w:instrText>
      </w:r>
      <w:r>
        <w:rPr>
          <w:color w:val="FF0000"/>
        </w:rPr>
      </w:r>
      <w:r>
        <w:rPr>
          <w:color w:val="FF0000"/>
        </w:rPr>
        <w:fldChar w:fldCharType="separate"/>
      </w:r>
      <w:r w:rsidR="00A42D66" w:rsidRPr="00A30E61">
        <w:t xml:space="preserve">Equation </w:t>
      </w:r>
      <w:r w:rsidR="00A42D66">
        <w:rPr>
          <w:noProof/>
        </w:rPr>
        <w:t>26</w:t>
      </w:r>
      <w:r>
        <w:rPr>
          <w:color w:val="FF0000"/>
        </w:rPr>
        <w:fldChar w:fldCharType="end"/>
      </w:r>
      <w:r w:rsidRPr="00CF17CA">
        <w:t xml:space="preserve">. </w:t>
      </w:r>
      <w:r>
        <w:rPr>
          <w:color w:val="FF0000"/>
        </w:rPr>
        <w:t xml:space="preserve"> </w:t>
      </w:r>
    </w:p>
    <w:tbl>
      <w:tblPr>
        <w:tblStyle w:val="TableGrid"/>
        <w:tblW w:w="103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11"/>
      </w:tblGrid>
      <w:tr w:rsidR="00BA3761" w:rsidRPr="002B7F12" w14:paraId="05D06A57" w14:textId="77777777" w:rsidTr="00E93979">
        <w:trPr>
          <w:trHeight w:val="992"/>
          <w:jc w:val="center"/>
        </w:trPr>
        <w:tc>
          <w:tcPr>
            <w:tcW w:w="9072" w:type="dxa"/>
            <w:vAlign w:val="center"/>
          </w:tcPr>
          <w:p w14:paraId="48A19AB0" w14:textId="77777777" w:rsidR="00BA3761" w:rsidRPr="00750C37" w:rsidRDefault="00000000" w:rsidP="00E93979">
            <w:pPr>
              <w:keepNext/>
              <w:rPr>
                <w:rFonts w:ascii="Cambria Math" w:hAnsi="Cambria Math"/>
                <w:i/>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ci</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soc</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SOC</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pH</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PW</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WR</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AEZ</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fym</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FYM</m:t>
                                    </m:r>
                                  </m:e>
                                  <m:sub>
                                    <m:r>
                                      <w:rPr>
                                        <w:rFonts w:ascii="Cambria Math" w:hAnsi="Cambria Math"/>
                                        <w:sz w:val="24"/>
                                        <w:szCs w:val="24"/>
                                      </w:rPr>
                                      <m:t>amt</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gm</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GM</m:t>
                                    </m:r>
                                  </m:e>
                                  <m:sub>
                                    <m:r>
                                      <w:rPr>
                                        <w:rFonts w:ascii="Cambria Math" w:hAnsi="Cambria Math"/>
                                        <w:sz w:val="24"/>
                                        <w:szCs w:val="24"/>
                                      </w:rPr>
                                      <m:t>amt</m:t>
                                    </m:r>
                                  </m:sub>
                                </m:sSub>
                              </m:e>
                            </m:d>
                          </m:e>
                        </m:func>
                      </m:e>
                    </m:d>
                  </m:e>
                </m:func>
                <m:r>
                  <w:rPr>
                    <w:rFonts w:ascii="Cambria Math" w:hAnsi="Cambria Math"/>
                    <w:sz w:val="24"/>
                    <w:szCs w:val="24"/>
                  </w:rPr>
                  <m:t>×24×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×CD</m:t>
                </m:r>
              </m:oMath>
            </m:oMathPara>
          </w:p>
        </w:tc>
        <w:tc>
          <w:tcPr>
            <w:tcW w:w="1311" w:type="dxa"/>
            <w:vAlign w:val="center"/>
          </w:tcPr>
          <w:p w14:paraId="7AB82781" w14:textId="04572466" w:rsidR="00BA3761" w:rsidRPr="00C27577" w:rsidRDefault="00BA3761" w:rsidP="00E8730C">
            <w:pPr>
              <w:pStyle w:val="ghgcaption"/>
            </w:pPr>
            <w:bookmarkStart w:id="135" w:name="_Ref149056852"/>
            <w:r w:rsidRPr="00A30E61">
              <w:t xml:space="preserve">Equation </w:t>
            </w:r>
            <w:fldSimple w:instr=" SEQ Equation \* ARABIC ">
              <w:r w:rsidR="00A42D66">
                <w:rPr>
                  <w:noProof/>
                </w:rPr>
                <w:t>26</w:t>
              </w:r>
            </w:fldSimple>
            <w:bookmarkEnd w:id="135"/>
          </w:p>
        </w:tc>
      </w:tr>
    </w:tbl>
    <w:p w14:paraId="6BCBE6FE" w14:textId="6D7297B9" w:rsidR="005C05F3" w:rsidRPr="001C2A7E" w:rsidRDefault="00BA3761" w:rsidP="00C92AE2">
      <w:r w:rsidRPr="00786978">
        <w:rPr>
          <w:i/>
          <w:iCs/>
        </w:rPr>
        <w:t>SOC</w:t>
      </w:r>
      <w:r w:rsidRPr="00020118">
        <w:t xml:space="preserve"> is the soil organic carbon, </w:t>
      </w:r>
      <w:proofErr w:type="spellStart"/>
      <w:r w:rsidRPr="00786978">
        <w:rPr>
          <w:i/>
          <w:iCs/>
        </w:rPr>
        <w:t>pH</w:t>
      </w:r>
      <w:r w:rsidRPr="00786978">
        <w:rPr>
          <w:i/>
          <w:iCs/>
          <w:vertAlign w:val="subscript"/>
        </w:rPr>
        <w:t>k</w:t>
      </w:r>
      <w:proofErr w:type="spellEnd"/>
      <w:r>
        <w:t xml:space="preserve"> is the soil pH class coefficient (Appendix B). </w:t>
      </w:r>
      <w:proofErr w:type="spellStart"/>
      <w:r w:rsidRPr="00B3099E">
        <w:rPr>
          <w:i/>
          <w:iCs/>
        </w:rPr>
        <w:t>PW</w:t>
      </w:r>
      <w:r w:rsidRPr="00B3099E">
        <w:rPr>
          <w:i/>
          <w:iCs/>
          <w:vertAlign w:val="subscript"/>
        </w:rPr>
        <w:t>i</w:t>
      </w:r>
      <w:proofErr w:type="spellEnd"/>
      <w:r>
        <w:t xml:space="preserve"> is the preseason water coefficient. </w:t>
      </w:r>
      <w:proofErr w:type="spellStart"/>
      <w:r w:rsidRPr="008546E0">
        <w:rPr>
          <w:i/>
          <w:iCs/>
        </w:rPr>
        <w:t>WR</w:t>
      </w:r>
      <w:r w:rsidRPr="008546E0">
        <w:rPr>
          <w:i/>
          <w:iCs/>
          <w:vertAlign w:val="subscript"/>
        </w:rPr>
        <w:t>j</w:t>
      </w:r>
      <w:proofErr w:type="spellEnd"/>
      <w:r>
        <w:t xml:space="preserve"> is the water regime coefficient. </w:t>
      </w:r>
      <w:proofErr w:type="spellStart"/>
      <w:r w:rsidRPr="006E6060">
        <w:rPr>
          <w:i/>
          <w:iCs/>
        </w:rPr>
        <w:t>AEZ</w:t>
      </w:r>
      <w:r w:rsidRPr="00020118">
        <w:rPr>
          <w:i/>
          <w:iCs/>
          <w:vertAlign w:val="subscript"/>
        </w:rPr>
        <w:t>k</w:t>
      </w:r>
      <w:proofErr w:type="spellEnd"/>
      <w:r w:rsidRPr="005605B6">
        <w:t xml:space="preserve"> is the </w:t>
      </w:r>
      <w:r>
        <w:t>coefficient</w:t>
      </w:r>
      <w:r w:rsidRPr="005605B6">
        <w:t xml:space="preserve"> for the agricultural climatic zone</w:t>
      </w:r>
      <w:r w:rsidRPr="007C1B35">
        <w:t xml:space="preserve">. </w:t>
      </w:r>
      <w:r w:rsidRPr="007C1B35">
        <w:rPr>
          <w:i/>
          <w:iCs/>
        </w:rPr>
        <w:t>FY</w:t>
      </w:r>
      <w:r>
        <w:rPr>
          <w:i/>
          <w:iCs/>
        </w:rPr>
        <w:t xml:space="preserve">M and GM </w:t>
      </w:r>
      <w:r>
        <w:t xml:space="preserve">represent farmyard manure and green manure organic amendments type coefficients respectfully and </w:t>
      </w:r>
      <w:proofErr w:type="spellStart"/>
      <w:r w:rsidRPr="00115EF0">
        <w:rPr>
          <w:i/>
          <w:iCs/>
        </w:rPr>
        <w:t>FYM</w:t>
      </w:r>
      <w:r w:rsidRPr="00115EF0">
        <w:rPr>
          <w:i/>
          <w:iCs/>
          <w:vertAlign w:val="subscript"/>
        </w:rPr>
        <w:t>amt</w:t>
      </w:r>
      <w:proofErr w:type="spellEnd"/>
      <w:r>
        <w:t xml:space="preserve"> and </w:t>
      </w:r>
      <w:proofErr w:type="spellStart"/>
      <w:r w:rsidRPr="00115EF0">
        <w:rPr>
          <w:i/>
          <w:iCs/>
        </w:rPr>
        <w:t>GM</w:t>
      </w:r>
      <w:r w:rsidRPr="00115EF0">
        <w:rPr>
          <w:i/>
          <w:iCs/>
          <w:vertAlign w:val="subscript"/>
        </w:rPr>
        <w:t>amt</w:t>
      </w:r>
      <w:proofErr w:type="spellEnd"/>
      <w:r>
        <w:t xml:space="preserve"> represent the amount (ton </w:t>
      </w:r>
      <w:proofErr w:type="gramStart"/>
      <w:r>
        <w:t>ha</w:t>
      </w:r>
      <w:r w:rsidRPr="00115EF0">
        <w:rPr>
          <w:vertAlign w:val="superscript"/>
        </w:rPr>
        <w:t>-1</w:t>
      </w:r>
      <w:proofErr w:type="gramEnd"/>
      <w:r>
        <w:t xml:space="preserve">) of the organic amendment. </w:t>
      </w:r>
      <w:r w:rsidRPr="00050F93">
        <w:t xml:space="preserve">The Monte Carlo simulation to estimate uncertainty sampled all the </w:t>
      </w:r>
      <w:r>
        <w:t>values</w:t>
      </w:r>
      <w:r w:rsidRPr="00050F93">
        <w:t xml:space="preserve"> for the model from normal distributions other than the crop duration</w:t>
      </w:r>
      <w:r>
        <w:t xml:space="preserve"> which</w:t>
      </w:r>
      <w:r w:rsidRPr="00050F93">
        <w:t xml:space="preserve"> was sampled as described </w:t>
      </w:r>
      <w:r>
        <w:t>above</w:t>
      </w:r>
      <w:r w:rsidRPr="00050F93">
        <w:t>.</w:t>
      </w:r>
      <w:r>
        <w:t xml:space="preserve"> </w:t>
      </w:r>
      <w:r w:rsidR="0092099A">
        <w:t xml:space="preserve">The coefficients and standard deviations used for constructing the sampling distributions for the Monte Carlo simulations are presented in </w:t>
      </w:r>
      <w:r w:rsidR="0092099A">
        <w:fldChar w:fldCharType="begin"/>
      </w:r>
      <w:r w:rsidR="0092099A">
        <w:instrText xml:space="preserve"> REF _Ref150418988 \h </w:instrText>
      </w:r>
      <w:r w:rsidR="0092099A">
        <w:fldChar w:fldCharType="separate"/>
      </w:r>
      <w:r w:rsidR="00A42D66">
        <w:t xml:space="preserve">Table </w:t>
      </w:r>
      <w:r w:rsidR="00A42D66">
        <w:rPr>
          <w:noProof/>
        </w:rPr>
        <w:t>18</w:t>
      </w:r>
      <w:r w:rsidR="0092099A">
        <w:fldChar w:fldCharType="end"/>
      </w:r>
      <w:r w:rsidR="0092099A">
        <w:t>.</w:t>
      </w:r>
    </w:p>
    <w:tbl>
      <w:tblPr>
        <w:tblW w:w="5000" w:type="pct"/>
        <w:jc w:val="center"/>
        <w:tblLook w:val="04A0" w:firstRow="1" w:lastRow="0" w:firstColumn="1" w:lastColumn="0" w:noHBand="0" w:noVBand="1"/>
      </w:tblPr>
      <w:tblGrid>
        <w:gridCol w:w="2889"/>
        <w:gridCol w:w="3532"/>
        <w:gridCol w:w="3155"/>
      </w:tblGrid>
      <w:tr w:rsidR="0028274D" w:rsidRPr="005F4B36" w14:paraId="130C8B56" w14:textId="77777777" w:rsidTr="00E93979">
        <w:trPr>
          <w:trHeight w:val="368"/>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33D1CF5A" w14:textId="7EEA58FB" w:rsidR="0028274D" w:rsidRPr="005F4B36" w:rsidRDefault="005C05F3" w:rsidP="00A6497F">
            <w:pPr>
              <w:spacing w:after="0" w:line="240" w:lineRule="auto"/>
              <w:rPr>
                <w:rFonts w:ascii="Calibri" w:eastAsia="Times New Roman" w:hAnsi="Calibri" w:cs="Calibri"/>
                <w:b/>
                <w:bCs/>
                <w:color w:val="000000"/>
                <w:kern w:val="0"/>
                <w14:ligatures w14:val="none"/>
              </w:rPr>
            </w:pPr>
            <w:bookmarkStart w:id="136" w:name="_Ref150418988"/>
            <w:bookmarkStart w:id="137" w:name="_Toc150459625"/>
            <w:bookmarkStart w:id="138" w:name="_Toc150795360"/>
            <w:r>
              <w:t xml:space="preserve">Table </w:t>
            </w:r>
            <w:fldSimple w:instr=" SEQ Table \* ARABIC ">
              <w:r w:rsidR="00A42D66">
                <w:rPr>
                  <w:noProof/>
                </w:rPr>
                <w:t>18</w:t>
              </w:r>
            </w:fldSimple>
            <w:bookmarkEnd w:id="136"/>
            <w:r>
              <w:t xml:space="preserve">: </w:t>
            </w:r>
            <w:r w:rsidR="00BA3761" w:rsidRPr="00B12BA2">
              <w:t xml:space="preserve">Yan </w:t>
            </w:r>
            <w:r w:rsidR="009A1992">
              <w:t>et al (</w:t>
            </w:r>
            <w:r w:rsidR="00BA3761" w:rsidRPr="00B12BA2">
              <w:t>2005</w:t>
            </w:r>
            <w:r w:rsidR="009A1992">
              <w:t>)</w:t>
            </w:r>
            <w:r w:rsidR="00BA3761" w:rsidRPr="00B12BA2">
              <w:t xml:space="preserve"> empirical model coefficients and standard errors used to construct the sampling distribution for the Monte Carlo simulations.</w:t>
            </w:r>
            <w:bookmarkEnd w:id="137"/>
            <w:bookmarkEnd w:id="138"/>
          </w:p>
        </w:tc>
      </w:tr>
      <w:tr w:rsidR="00281B38" w:rsidRPr="005F4B36" w14:paraId="6239D29D" w14:textId="77777777" w:rsidTr="0028274D">
        <w:trPr>
          <w:trHeight w:val="287"/>
          <w:jc w:val="center"/>
        </w:trPr>
        <w:tc>
          <w:tcPr>
            <w:tcW w:w="15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97F3F" w14:textId="77777777" w:rsidR="00281B38" w:rsidRPr="005F4B36" w:rsidRDefault="00281B38" w:rsidP="00A6497F">
            <w:pPr>
              <w:spacing w:after="0" w:line="240" w:lineRule="auto"/>
              <w:rPr>
                <w:rFonts w:ascii="Calibri" w:eastAsia="Times New Roman" w:hAnsi="Calibri" w:cs="Calibri"/>
                <w:b/>
                <w:bCs/>
                <w:color w:val="000000"/>
                <w:kern w:val="0"/>
                <w14:ligatures w14:val="none"/>
              </w:rPr>
            </w:pPr>
            <w:r w:rsidRPr="005F4B36">
              <w:rPr>
                <w:rFonts w:ascii="Calibri" w:eastAsia="Times New Roman" w:hAnsi="Calibri" w:cs="Calibri"/>
                <w:b/>
                <w:bCs/>
                <w:color w:val="000000"/>
                <w:kern w:val="0"/>
                <w14:ligatures w14:val="none"/>
              </w:rPr>
              <w:t>Parameter</w:t>
            </w:r>
          </w:p>
        </w:tc>
        <w:tc>
          <w:tcPr>
            <w:tcW w:w="1848" w:type="pct"/>
            <w:tcBorders>
              <w:top w:val="single" w:sz="4" w:space="0" w:color="auto"/>
              <w:left w:val="nil"/>
              <w:bottom w:val="single" w:sz="4" w:space="0" w:color="auto"/>
              <w:right w:val="single" w:sz="4" w:space="0" w:color="auto"/>
            </w:tcBorders>
            <w:shd w:val="clear" w:color="auto" w:fill="auto"/>
            <w:noWrap/>
            <w:vAlign w:val="bottom"/>
            <w:hideMark/>
          </w:tcPr>
          <w:p w14:paraId="05038B67" w14:textId="77777777" w:rsidR="00281B38" w:rsidRPr="005F4B36" w:rsidRDefault="00281B38" w:rsidP="00A6497F">
            <w:pPr>
              <w:spacing w:after="0" w:line="240" w:lineRule="auto"/>
              <w:rPr>
                <w:rFonts w:ascii="Calibri" w:eastAsia="Times New Roman" w:hAnsi="Calibri" w:cs="Calibri"/>
                <w:b/>
                <w:bCs/>
                <w:color w:val="000000"/>
                <w:kern w:val="0"/>
                <w14:ligatures w14:val="none"/>
              </w:rPr>
            </w:pPr>
            <w:r w:rsidRPr="005F4B36">
              <w:rPr>
                <w:rFonts w:ascii="Calibri" w:eastAsia="Times New Roman" w:hAnsi="Calibri" w:cs="Calibri"/>
                <w:b/>
                <w:bCs/>
                <w:color w:val="000000"/>
                <w:kern w:val="0"/>
                <w14:ligatures w14:val="none"/>
              </w:rPr>
              <w:t>Description</w:t>
            </w:r>
          </w:p>
        </w:tc>
        <w:tc>
          <w:tcPr>
            <w:tcW w:w="1647" w:type="pct"/>
            <w:tcBorders>
              <w:top w:val="single" w:sz="4" w:space="0" w:color="auto"/>
              <w:left w:val="nil"/>
              <w:bottom w:val="single" w:sz="4" w:space="0" w:color="auto"/>
              <w:right w:val="single" w:sz="4" w:space="0" w:color="auto"/>
            </w:tcBorders>
            <w:shd w:val="clear" w:color="auto" w:fill="auto"/>
            <w:noWrap/>
            <w:vAlign w:val="bottom"/>
            <w:hideMark/>
          </w:tcPr>
          <w:p w14:paraId="74079707" w14:textId="77777777" w:rsidR="00281B38" w:rsidRPr="005F4B36" w:rsidRDefault="00281B38" w:rsidP="00A6497F">
            <w:pPr>
              <w:spacing w:after="0" w:line="240" w:lineRule="auto"/>
              <w:rPr>
                <w:rFonts w:ascii="Calibri" w:eastAsia="Times New Roman" w:hAnsi="Calibri" w:cs="Calibri"/>
                <w:b/>
                <w:bCs/>
                <w:color w:val="000000"/>
                <w:kern w:val="0"/>
                <w14:ligatures w14:val="none"/>
              </w:rPr>
            </w:pPr>
            <w:r w:rsidRPr="005F4B36">
              <w:rPr>
                <w:rFonts w:ascii="Calibri" w:eastAsia="Times New Roman" w:hAnsi="Calibri" w:cs="Calibri"/>
                <w:b/>
                <w:bCs/>
                <w:color w:val="000000"/>
                <w:kern w:val="0"/>
                <w14:ligatures w14:val="none"/>
              </w:rPr>
              <w:t>Coefficient</w:t>
            </w:r>
          </w:p>
        </w:tc>
      </w:tr>
      <w:tr w:rsidR="00281B38" w:rsidRPr="005F4B36" w14:paraId="13576CC8" w14:textId="77777777" w:rsidTr="0028274D">
        <w:trPr>
          <w:trHeight w:val="287"/>
          <w:jc w:val="center"/>
        </w:trPr>
        <w:tc>
          <w:tcPr>
            <w:tcW w:w="1505" w:type="pct"/>
            <w:tcBorders>
              <w:top w:val="nil"/>
              <w:left w:val="single" w:sz="4" w:space="0" w:color="auto"/>
              <w:bottom w:val="single" w:sz="4" w:space="0" w:color="000000"/>
              <w:right w:val="single" w:sz="4" w:space="0" w:color="auto"/>
            </w:tcBorders>
            <w:shd w:val="clear" w:color="auto" w:fill="auto"/>
            <w:noWrap/>
            <w:vAlign w:val="center"/>
          </w:tcPr>
          <w:p w14:paraId="5F51C09A" w14:textId="77777777" w:rsidR="00281B38" w:rsidRDefault="00281B38" w:rsidP="00A649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Contant</w:t>
            </w:r>
          </w:p>
        </w:tc>
        <w:tc>
          <w:tcPr>
            <w:tcW w:w="1848" w:type="pct"/>
            <w:tcBorders>
              <w:top w:val="nil"/>
              <w:left w:val="nil"/>
              <w:bottom w:val="single" w:sz="4" w:space="0" w:color="auto"/>
              <w:right w:val="single" w:sz="4" w:space="0" w:color="auto"/>
            </w:tcBorders>
            <w:shd w:val="clear" w:color="auto" w:fill="auto"/>
            <w:noWrap/>
            <w:vAlign w:val="bottom"/>
          </w:tcPr>
          <w:p w14:paraId="5E56BF8A"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α</w:t>
            </w:r>
          </w:p>
        </w:tc>
        <w:tc>
          <w:tcPr>
            <w:tcW w:w="1647" w:type="pct"/>
            <w:tcBorders>
              <w:top w:val="nil"/>
              <w:left w:val="nil"/>
              <w:bottom w:val="single" w:sz="4" w:space="0" w:color="auto"/>
              <w:right w:val="single" w:sz="4" w:space="0" w:color="auto"/>
            </w:tcBorders>
            <w:shd w:val="clear" w:color="auto" w:fill="auto"/>
            <w:noWrap/>
            <w:vAlign w:val="bottom"/>
          </w:tcPr>
          <w:p w14:paraId="40FF0B0B"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0.363(±0.259)</w:t>
            </w:r>
          </w:p>
        </w:tc>
      </w:tr>
      <w:tr w:rsidR="00281B38" w:rsidRPr="005F4B36" w14:paraId="3720357B" w14:textId="77777777" w:rsidTr="0028274D">
        <w:trPr>
          <w:trHeight w:val="287"/>
          <w:jc w:val="center"/>
        </w:trPr>
        <w:tc>
          <w:tcPr>
            <w:tcW w:w="1505" w:type="pct"/>
            <w:tcBorders>
              <w:top w:val="nil"/>
              <w:left w:val="single" w:sz="4" w:space="0" w:color="auto"/>
              <w:bottom w:val="single" w:sz="4" w:space="0" w:color="000000"/>
              <w:right w:val="single" w:sz="4" w:space="0" w:color="auto"/>
            </w:tcBorders>
            <w:shd w:val="clear" w:color="auto" w:fill="auto"/>
            <w:noWrap/>
            <w:vAlign w:val="center"/>
          </w:tcPr>
          <w:p w14:paraId="1BF4E896" w14:textId="77777777" w:rsidR="00281B38" w:rsidRPr="005F4B36" w:rsidRDefault="00281B38" w:rsidP="00A649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SOC</w:t>
            </w:r>
          </w:p>
        </w:tc>
        <w:tc>
          <w:tcPr>
            <w:tcW w:w="1848" w:type="pct"/>
            <w:tcBorders>
              <w:top w:val="nil"/>
              <w:left w:val="nil"/>
              <w:bottom w:val="single" w:sz="4" w:space="0" w:color="auto"/>
              <w:right w:val="single" w:sz="4" w:space="0" w:color="auto"/>
            </w:tcBorders>
            <w:shd w:val="clear" w:color="auto" w:fill="auto"/>
            <w:noWrap/>
            <w:vAlign w:val="bottom"/>
          </w:tcPr>
          <w:p w14:paraId="1D8B7140" w14:textId="77777777" w:rsidR="00281B38" w:rsidRPr="005F4B36" w:rsidRDefault="00281B38" w:rsidP="00A649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β</w:t>
            </w:r>
          </w:p>
        </w:tc>
        <w:tc>
          <w:tcPr>
            <w:tcW w:w="1647" w:type="pct"/>
            <w:tcBorders>
              <w:top w:val="nil"/>
              <w:left w:val="nil"/>
              <w:bottom w:val="single" w:sz="4" w:space="0" w:color="auto"/>
              <w:right w:val="single" w:sz="4" w:space="0" w:color="auto"/>
            </w:tcBorders>
            <w:shd w:val="clear" w:color="auto" w:fill="auto"/>
            <w:noWrap/>
            <w:vAlign w:val="bottom"/>
          </w:tcPr>
          <w:p w14:paraId="098464EB" w14:textId="77777777" w:rsidR="00281B38" w:rsidRPr="005F4B36" w:rsidRDefault="00281B38" w:rsidP="00A649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0.3371(</w:t>
            </w:r>
            <w:r w:rsidRPr="00541C9A">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0.048)</w:t>
            </w:r>
          </w:p>
        </w:tc>
      </w:tr>
      <w:tr w:rsidR="00281B38" w:rsidRPr="005F4B36" w14:paraId="7E07C3BB" w14:textId="77777777" w:rsidTr="0028274D">
        <w:trPr>
          <w:trHeight w:val="287"/>
          <w:jc w:val="center"/>
        </w:trPr>
        <w:tc>
          <w:tcPr>
            <w:tcW w:w="1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9B08CAB" w14:textId="562FC57B" w:rsidR="00281B38" w:rsidRPr="005F4B36" w:rsidRDefault="00281B38" w:rsidP="00A6497F">
            <w:pPr>
              <w:spacing w:after="0" w:line="240" w:lineRule="auto"/>
              <w:rPr>
                <w:rFonts w:ascii="Calibri" w:eastAsia="Times New Roman" w:hAnsi="Calibri" w:cs="Calibri"/>
                <w:color w:val="000000"/>
                <w:kern w:val="0"/>
                <w14:ligatures w14:val="none"/>
              </w:rPr>
            </w:pPr>
            <w:proofErr w:type="spellStart"/>
            <w:r w:rsidRPr="005F4B36">
              <w:rPr>
                <w:rFonts w:ascii="Calibri" w:eastAsia="Times New Roman" w:hAnsi="Calibri" w:cs="Calibri"/>
                <w:color w:val="000000"/>
                <w:kern w:val="0"/>
                <w14:ligatures w14:val="none"/>
              </w:rPr>
              <w:t>Climat</w:t>
            </w:r>
            <w:proofErr w:type="spellEnd"/>
          </w:p>
        </w:tc>
        <w:tc>
          <w:tcPr>
            <w:tcW w:w="1848" w:type="pct"/>
            <w:tcBorders>
              <w:top w:val="nil"/>
              <w:left w:val="nil"/>
              <w:bottom w:val="single" w:sz="4" w:space="0" w:color="auto"/>
              <w:right w:val="single" w:sz="4" w:space="0" w:color="auto"/>
            </w:tcBorders>
            <w:shd w:val="clear" w:color="auto" w:fill="auto"/>
            <w:noWrap/>
            <w:vAlign w:val="bottom"/>
            <w:hideMark/>
          </w:tcPr>
          <w:p w14:paraId="351165EC"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1</w:t>
            </w:r>
          </w:p>
        </w:tc>
        <w:tc>
          <w:tcPr>
            <w:tcW w:w="1647" w:type="pct"/>
            <w:tcBorders>
              <w:top w:val="nil"/>
              <w:left w:val="nil"/>
              <w:bottom w:val="single" w:sz="4" w:space="0" w:color="auto"/>
              <w:right w:val="single" w:sz="4" w:space="0" w:color="auto"/>
            </w:tcBorders>
            <w:shd w:val="clear" w:color="auto" w:fill="auto"/>
            <w:noWrap/>
            <w:vAlign w:val="bottom"/>
            <w:hideMark/>
          </w:tcPr>
          <w:p w14:paraId="777FD47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0.89580(±0.45962)</w:t>
            </w:r>
          </w:p>
        </w:tc>
      </w:tr>
      <w:tr w:rsidR="00281B38" w:rsidRPr="005F4B36" w14:paraId="7E4D3876"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0AECD4BF"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3AAA67F2"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2</w:t>
            </w:r>
          </w:p>
        </w:tc>
        <w:tc>
          <w:tcPr>
            <w:tcW w:w="1647" w:type="pct"/>
            <w:tcBorders>
              <w:top w:val="nil"/>
              <w:left w:val="nil"/>
              <w:bottom w:val="single" w:sz="4" w:space="0" w:color="auto"/>
              <w:right w:val="single" w:sz="4" w:space="0" w:color="auto"/>
            </w:tcBorders>
            <w:shd w:val="clear" w:color="auto" w:fill="auto"/>
            <w:noWrap/>
            <w:vAlign w:val="bottom"/>
            <w:hideMark/>
          </w:tcPr>
          <w:p w14:paraId="36629079"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0.10720(±0.10865)</w:t>
            </w:r>
          </w:p>
        </w:tc>
      </w:tr>
      <w:tr w:rsidR="00281B38" w:rsidRPr="005F4B36" w14:paraId="285816FE"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737C0425"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77B7F440"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3</w:t>
            </w:r>
          </w:p>
        </w:tc>
        <w:tc>
          <w:tcPr>
            <w:tcW w:w="1647" w:type="pct"/>
            <w:tcBorders>
              <w:top w:val="nil"/>
              <w:left w:val="nil"/>
              <w:bottom w:val="single" w:sz="4" w:space="0" w:color="auto"/>
              <w:right w:val="single" w:sz="4" w:space="0" w:color="auto"/>
            </w:tcBorders>
            <w:shd w:val="clear" w:color="auto" w:fill="auto"/>
            <w:noWrap/>
            <w:vAlign w:val="bottom"/>
            <w:hideMark/>
          </w:tcPr>
          <w:p w14:paraId="67224258"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-0.40760(±0.09975)</w:t>
            </w:r>
          </w:p>
        </w:tc>
      </w:tr>
      <w:tr w:rsidR="00281B38" w:rsidRPr="005F4B36" w14:paraId="63EF1228"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5676CCC3"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269A416A"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5</w:t>
            </w:r>
          </w:p>
        </w:tc>
        <w:tc>
          <w:tcPr>
            <w:tcW w:w="1647" w:type="pct"/>
            <w:tcBorders>
              <w:top w:val="nil"/>
              <w:left w:val="nil"/>
              <w:bottom w:val="single" w:sz="4" w:space="0" w:color="auto"/>
              <w:right w:val="single" w:sz="4" w:space="0" w:color="auto"/>
            </w:tcBorders>
            <w:shd w:val="clear" w:color="auto" w:fill="auto"/>
            <w:noWrap/>
            <w:vAlign w:val="bottom"/>
            <w:hideMark/>
          </w:tcPr>
          <w:p w14:paraId="06CC3A8E"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-0.04512(±0.22189)</w:t>
            </w:r>
          </w:p>
        </w:tc>
      </w:tr>
      <w:tr w:rsidR="00281B38" w:rsidRPr="005F4B36" w14:paraId="51789DDA"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659867B0"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22CEBF01"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6</w:t>
            </w:r>
          </w:p>
        </w:tc>
        <w:tc>
          <w:tcPr>
            <w:tcW w:w="1647" w:type="pct"/>
            <w:tcBorders>
              <w:top w:val="nil"/>
              <w:left w:val="nil"/>
              <w:bottom w:val="single" w:sz="4" w:space="0" w:color="auto"/>
              <w:right w:val="single" w:sz="4" w:space="0" w:color="auto"/>
            </w:tcBorders>
            <w:shd w:val="clear" w:color="auto" w:fill="auto"/>
            <w:noWrap/>
            <w:vAlign w:val="bottom"/>
            <w:hideMark/>
          </w:tcPr>
          <w:p w14:paraId="70824AB3"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0.34440(±0.08740)</w:t>
            </w:r>
          </w:p>
        </w:tc>
      </w:tr>
      <w:tr w:rsidR="00281B38" w:rsidRPr="005F4B36" w14:paraId="70F0D5F0"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1B4C9288"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639E392E"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7</w:t>
            </w:r>
          </w:p>
        </w:tc>
        <w:tc>
          <w:tcPr>
            <w:tcW w:w="1647" w:type="pct"/>
            <w:tcBorders>
              <w:top w:val="nil"/>
              <w:left w:val="nil"/>
              <w:bottom w:val="single" w:sz="4" w:space="0" w:color="auto"/>
              <w:right w:val="single" w:sz="4" w:space="0" w:color="auto"/>
            </w:tcBorders>
            <w:shd w:val="clear" w:color="auto" w:fill="auto"/>
            <w:noWrap/>
            <w:vAlign w:val="bottom"/>
            <w:hideMark/>
          </w:tcPr>
          <w:p w14:paraId="48048861"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0.32660(±0.08910)</w:t>
            </w:r>
          </w:p>
        </w:tc>
      </w:tr>
      <w:tr w:rsidR="00281B38" w:rsidRPr="005F4B36" w14:paraId="327F8C6C"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624C5D2F"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269FBDC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AEZ 8</w:t>
            </w:r>
          </w:p>
        </w:tc>
        <w:tc>
          <w:tcPr>
            <w:tcW w:w="1647" w:type="pct"/>
            <w:tcBorders>
              <w:top w:val="nil"/>
              <w:left w:val="nil"/>
              <w:bottom w:val="single" w:sz="4" w:space="0" w:color="auto"/>
              <w:right w:val="single" w:sz="4" w:space="0" w:color="auto"/>
            </w:tcBorders>
            <w:shd w:val="clear" w:color="auto" w:fill="auto"/>
            <w:noWrap/>
            <w:vAlign w:val="bottom"/>
            <w:hideMark/>
          </w:tcPr>
          <w:p w14:paraId="59412043"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0.00000(±0.00000)</w:t>
            </w:r>
          </w:p>
        </w:tc>
      </w:tr>
      <w:tr w:rsidR="00281B38" w:rsidRPr="005F4B36" w14:paraId="6E7A44D7" w14:textId="77777777" w:rsidTr="0028274D">
        <w:trPr>
          <w:trHeight w:val="287"/>
          <w:jc w:val="center"/>
        </w:trPr>
        <w:tc>
          <w:tcPr>
            <w:tcW w:w="1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23ADC28"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pH</w:t>
            </w:r>
          </w:p>
        </w:tc>
        <w:tc>
          <w:tcPr>
            <w:tcW w:w="1848" w:type="pct"/>
            <w:tcBorders>
              <w:top w:val="nil"/>
              <w:left w:val="nil"/>
              <w:bottom w:val="single" w:sz="4" w:space="0" w:color="auto"/>
              <w:right w:val="single" w:sz="4" w:space="0" w:color="auto"/>
            </w:tcBorders>
            <w:shd w:val="clear" w:color="auto" w:fill="auto"/>
            <w:noWrap/>
            <w:vAlign w:val="bottom"/>
            <w:hideMark/>
          </w:tcPr>
          <w:p w14:paraId="071CCAF8"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0.0-4.5</w:t>
            </w:r>
          </w:p>
        </w:tc>
        <w:tc>
          <w:tcPr>
            <w:tcW w:w="1647" w:type="pct"/>
            <w:tcBorders>
              <w:top w:val="nil"/>
              <w:left w:val="nil"/>
              <w:bottom w:val="single" w:sz="4" w:space="0" w:color="auto"/>
              <w:right w:val="single" w:sz="4" w:space="0" w:color="auto"/>
            </w:tcBorders>
            <w:shd w:val="clear" w:color="auto" w:fill="auto"/>
            <w:noWrap/>
            <w:vAlign w:val="bottom"/>
            <w:hideMark/>
          </w:tcPr>
          <w:p w14:paraId="76A336C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0.18720(±0.282700)</w:t>
            </w:r>
          </w:p>
        </w:tc>
      </w:tr>
      <w:tr w:rsidR="00281B38" w:rsidRPr="005F4B36" w14:paraId="373F2D36"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63AFDB5F"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6C7FC1AC"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4.5-5.0</w:t>
            </w:r>
          </w:p>
        </w:tc>
        <w:tc>
          <w:tcPr>
            <w:tcW w:w="1647" w:type="pct"/>
            <w:tcBorders>
              <w:top w:val="nil"/>
              <w:left w:val="nil"/>
              <w:bottom w:val="single" w:sz="4" w:space="0" w:color="auto"/>
              <w:right w:val="single" w:sz="4" w:space="0" w:color="auto"/>
            </w:tcBorders>
            <w:shd w:val="clear" w:color="auto" w:fill="auto"/>
            <w:noWrap/>
            <w:vAlign w:val="bottom"/>
            <w:hideMark/>
          </w:tcPr>
          <w:p w14:paraId="7C35CE7B"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1.16640(±0.222900)</w:t>
            </w:r>
          </w:p>
        </w:tc>
      </w:tr>
      <w:tr w:rsidR="00281B38" w:rsidRPr="005F4B36" w14:paraId="5A55589F"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0DB63315"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21D26487"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5.0-5.5</w:t>
            </w:r>
          </w:p>
        </w:tc>
        <w:tc>
          <w:tcPr>
            <w:tcW w:w="1647" w:type="pct"/>
            <w:tcBorders>
              <w:top w:val="nil"/>
              <w:left w:val="nil"/>
              <w:bottom w:val="single" w:sz="4" w:space="0" w:color="auto"/>
              <w:right w:val="single" w:sz="4" w:space="0" w:color="auto"/>
            </w:tcBorders>
            <w:shd w:val="clear" w:color="auto" w:fill="auto"/>
            <w:noWrap/>
            <w:vAlign w:val="bottom"/>
            <w:hideMark/>
          </w:tcPr>
          <w:p w14:paraId="1F6755DA"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1.32730(±0.212600)</w:t>
            </w:r>
          </w:p>
        </w:tc>
      </w:tr>
      <w:tr w:rsidR="00281B38" w:rsidRPr="005F4B36" w14:paraId="3743A400"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1735B018"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01B14484"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5.5-6.0</w:t>
            </w:r>
          </w:p>
        </w:tc>
        <w:tc>
          <w:tcPr>
            <w:tcW w:w="1647" w:type="pct"/>
            <w:tcBorders>
              <w:top w:val="nil"/>
              <w:left w:val="nil"/>
              <w:bottom w:val="single" w:sz="4" w:space="0" w:color="auto"/>
              <w:right w:val="single" w:sz="4" w:space="0" w:color="auto"/>
            </w:tcBorders>
            <w:shd w:val="clear" w:color="auto" w:fill="auto"/>
            <w:noWrap/>
            <w:vAlign w:val="bottom"/>
            <w:hideMark/>
          </w:tcPr>
          <w:p w14:paraId="089E2D7C"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0.44360(±0.212845)</w:t>
            </w:r>
          </w:p>
        </w:tc>
      </w:tr>
      <w:tr w:rsidR="00281B38" w:rsidRPr="005F4B36" w14:paraId="4DC416CA"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38F75614"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03AE0FC4"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6.0-6.5</w:t>
            </w:r>
          </w:p>
        </w:tc>
        <w:tc>
          <w:tcPr>
            <w:tcW w:w="1647" w:type="pct"/>
            <w:tcBorders>
              <w:top w:val="nil"/>
              <w:left w:val="nil"/>
              <w:bottom w:val="single" w:sz="4" w:space="0" w:color="auto"/>
              <w:right w:val="single" w:sz="4" w:space="0" w:color="auto"/>
            </w:tcBorders>
            <w:shd w:val="clear" w:color="auto" w:fill="auto"/>
            <w:noWrap/>
            <w:vAlign w:val="bottom"/>
            <w:hideMark/>
          </w:tcPr>
          <w:p w14:paraId="479F8527"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-0.01575(±0.209675)</w:t>
            </w:r>
          </w:p>
        </w:tc>
      </w:tr>
      <w:tr w:rsidR="00281B38" w:rsidRPr="005F4B36" w14:paraId="61B18A9D"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76AB1341"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1C0E9695"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6.5-7.0</w:t>
            </w:r>
          </w:p>
        </w:tc>
        <w:tc>
          <w:tcPr>
            <w:tcW w:w="1647" w:type="pct"/>
            <w:tcBorders>
              <w:top w:val="nil"/>
              <w:left w:val="nil"/>
              <w:bottom w:val="single" w:sz="4" w:space="0" w:color="auto"/>
              <w:right w:val="single" w:sz="4" w:space="0" w:color="auto"/>
            </w:tcBorders>
            <w:shd w:val="clear" w:color="auto" w:fill="auto"/>
            <w:noWrap/>
            <w:vAlign w:val="bottom"/>
            <w:hideMark/>
          </w:tcPr>
          <w:p w14:paraId="76B3903E"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-0.14580(±0.211850)</w:t>
            </w:r>
          </w:p>
        </w:tc>
      </w:tr>
      <w:tr w:rsidR="00281B38" w:rsidRPr="005F4B36" w14:paraId="6AC555F4"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731F9F0B"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1F256C6C"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7.0-7.5</w:t>
            </w:r>
          </w:p>
        </w:tc>
        <w:tc>
          <w:tcPr>
            <w:tcW w:w="1647" w:type="pct"/>
            <w:tcBorders>
              <w:top w:val="nil"/>
              <w:left w:val="nil"/>
              <w:bottom w:val="single" w:sz="4" w:space="0" w:color="auto"/>
              <w:right w:val="single" w:sz="4" w:space="0" w:color="auto"/>
            </w:tcBorders>
            <w:shd w:val="clear" w:color="auto" w:fill="auto"/>
            <w:noWrap/>
            <w:vAlign w:val="bottom"/>
            <w:hideMark/>
          </w:tcPr>
          <w:p w14:paraId="79BD35C9"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-0.09750(±0.227450)</w:t>
            </w:r>
          </w:p>
        </w:tc>
      </w:tr>
      <w:tr w:rsidR="00281B38" w:rsidRPr="005F4B36" w14:paraId="199A94FB"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2F7F6E3F"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46B5436C"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7.5-100.0</w:t>
            </w:r>
          </w:p>
        </w:tc>
        <w:tc>
          <w:tcPr>
            <w:tcW w:w="1647" w:type="pct"/>
            <w:tcBorders>
              <w:top w:val="nil"/>
              <w:left w:val="nil"/>
              <w:bottom w:val="single" w:sz="4" w:space="0" w:color="auto"/>
              <w:right w:val="single" w:sz="4" w:space="0" w:color="auto"/>
            </w:tcBorders>
            <w:shd w:val="clear" w:color="auto" w:fill="auto"/>
            <w:noWrap/>
            <w:vAlign w:val="bottom"/>
            <w:hideMark/>
          </w:tcPr>
          <w:p w14:paraId="32E86C96"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-0.30370(±0.116450)</w:t>
            </w:r>
          </w:p>
        </w:tc>
      </w:tr>
      <w:tr w:rsidR="00281B38" w:rsidRPr="005F4B36" w14:paraId="7FAA7FF7" w14:textId="77777777" w:rsidTr="0028274D">
        <w:trPr>
          <w:trHeight w:val="287"/>
          <w:jc w:val="center"/>
        </w:trPr>
        <w:tc>
          <w:tcPr>
            <w:tcW w:w="1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A521688"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Water Regime</w:t>
            </w:r>
          </w:p>
        </w:tc>
        <w:tc>
          <w:tcPr>
            <w:tcW w:w="1848" w:type="pct"/>
            <w:tcBorders>
              <w:top w:val="nil"/>
              <w:left w:val="nil"/>
              <w:bottom w:val="single" w:sz="4" w:space="0" w:color="auto"/>
              <w:right w:val="single" w:sz="4" w:space="0" w:color="auto"/>
            </w:tcBorders>
            <w:shd w:val="clear" w:color="auto" w:fill="auto"/>
            <w:noWrap/>
            <w:vAlign w:val="bottom"/>
            <w:hideMark/>
          </w:tcPr>
          <w:p w14:paraId="1A3745D6"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Continuous flooding</w:t>
            </w:r>
          </w:p>
        </w:tc>
        <w:tc>
          <w:tcPr>
            <w:tcW w:w="1647" w:type="pct"/>
            <w:tcBorders>
              <w:top w:val="nil"/>
              <w:left w:val="nil"/>
              <w:bottom w:val="single" w:sz="4" w:space="0" w:color="auto"/>
              <w:right w:val="single" w:sz="4" w:space="0" w:color="auto"/>
            </w:tcBorders>
            <w:shd w:val="clear" w:color="auto" w:fill="auto"/>
            <w:noWrap/>
            <w:vAlign w:val="bottom"/>
            <w:hideMark/>
          </w:tcPr>
          <w:p w14:paraId="557EE1D5"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1.1739(±0.11640)</w:t>
            </w:r>
          </w:p>
        </w:tc>
      </w:tr>
      <w:tr w:rsidR="00281B38" w:rsidRPr="005F4B36" w14:paraId="5113E959"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4AFC33E5"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485FBA1F"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Deepwater</w:t>
            </w:r>
          </w:p>
        </w:tc>
        <w:tc>
          <w:tcPr>
            <w:tcW w:w="1647" w:type="pct"/>
            <w:tcBorders>
              <w:top w:val="nil"/>
              <w:left w:val="nil"/>
              <w:bottom w:val="single" w:sz="4" w:space="0" w:color="auto"/>
              <w:right w:val="single" w:sz="4" w:space="0" w:color="auto"/>
            </w:tcBorders>
            <w:shd w:val="clear" w:color="auto" w:fill="auto"/>
            <w:noWrap/>
            <w:vAlign w:val="bottom"/>
            <w:hideMark/>
          </w:tcPr>
          <w:p w14:paraId="1B74209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0.0000(±0.00000)</w:t>
            </w:r>
          </w:p>
        </w:tc>
      </w:tr>
      <w:tr w:rsidR="00281B38" w:rsidRPr="005F4B36" w14:paraId="48BAFBB5"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03EBCBA9"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07F0BB16"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Multiple drainage</w:t>
            </w:r>
          </w:p>
        </w:tc>
        <w:tc>
          <w:tcPr>
            <w:tcW w:w="1647" w:type="pct"/>
            <w:tcBorders>
              <w:top w:val="nil"/>
              <w:left w:val="nil"/>
              <w:bottom w:val="single" w:sz="4" w:space="0" w:color="auto"/>
              <w:right w:val="single" w:sz="4" w:space="0" w:color="auto"/>
            </w:tcBorders>
            <w:shd w:val="clear" w:color="auto" w:fill="auto"/>
            <w:noWrap/>
            <w:vAlign w:val="bottom"/>
            <w:hideMark/>
          </w:tcPr>
          <w:p w14:paraId="3945E04F"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0.5132(±0.12100)</w:t>
            </w:r>
          </w:p>
        </w:tc>
      </w:tr>
      <w:tr w:rsidR="00281B38" w:rsidRPr="005F4B36" w14:paraId="584A74C8"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485733C2"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54696D9F"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Rainfed, wet season</w:t>
            </w:r>
          </w:p>
        </w:tc>
        <w:tc>
          <w:tcPr>
            <w:tcW w:w="1647" w:type="pct"/>
            <w:tcBorders>
              <w:top w:val="nil"/>
              <w:left w:val="nil"/>
              <w:bottom w:val="single" w:sz="4" w:space="0" w:color="auto"/>
              <w:right w:val="single" w:sz="4" w:space="0" w:color="auto"/>
            </w:tcBorders>
            <w:shd w:val="clear" w:color="auto" w:fill="auto"/>
            <w:noWrap/>
            <w:vAlign w:val="bottom"/>
            <w:hideMark/>
          </w:tcPr>
          <w:p w14:paraId="6B9F45E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-0.1013(±0.14425)</w:t>
            </w:r>
          </w:p>
        </w:tc>
      </w:tr>
      <w:tr w:rsidR="00281B38" w:rsidRPr="005F4B36" w14:paraId="06095FA0"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3B6EF4D9"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2AB3FAA8"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Single drainage</w:t>
            </w:r>
          </w:p>
        </w:tc>
        <w:tc>
          <w:tcPr>
            <w:tcW w:w="1647" w:type="pct"/>
            <w:tcBorders>
              <w:top w:val="nil"/>
              <w:left w:val="nil"/>
              <w:bottom w:val="single" w:sz="4" w:space="0" w:color="auto"/>
              <w:right w:val="single" w:sz="4" w:space="0" w:color="auto"/>
            </w:tcBorders>
            <w:shd w:val="clear" w:color="auto" w:fill="auto"/>
            <w:noWrap/>
            <w:vAlign w:val="bottom"/>
            <w:hideMark/>
          </w:tcPr>
          <w:p w14:paraId="55A3BFFE"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0.6709(±0.14200)</w:t>
            </w:r>
          </w:p>
        </w:tc>
      </w:tr>
      <w:tr w:rsidR="00281B38" w:rsidRPr="005F4B36" w14:paraId="1B42BA98"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30A62344"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70A3ACA2"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Upland</w:t>
            </w:r>
          </w:p>
        </w:tc>
        <w:tc>
          <w:tcPr>
            <w:tcW w:w="1647" w:type="pct"/>
            <w:tcBorders>
              <w:top w:val="nil"/>
              <w:left w:val="nil"/>
              <w:bottom w:val="single" w:sz="4" w:space="0" w:color="auto"/>
              <w:right w:val="single" w:sz="4" w:space="0" w:color="auto"/>
            </w:tcBorders>
            <w:shd w:val="clear" w:color="auto" w:fill="auto"/>
            <w:noWrap/>
            <w:vAlign w:val="bottom"/>
            <w:hideMark/>
          </w:tcPr>
          <w:p w14:paraId="5222C740"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0.0000(±0.00000)</w:t>
            </w:r>
          </w:p>
        </w:tc>
      </w:tr>
      <w:tr w:rsidR="00281B38" w:rsidRPr="005F4B36" w14:paraId="6D4C4B18" w14:textId="77777777" w:rsidTr="0028274D">
        <w:trPr>
          <w:trHeight w:val="287"/>
          <w:jc w:val="center"/>
        </w:trPr>
        <w:tc>
          <w:tcPr>
            <w:tcW w:w="1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9FD129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Preseason Water Status</w:t>
            </w:r>
          </w:p>
        </w:tc>
        <w:tc>
          <w:tcPr>
            <w:tcW w:w="1848" w:type="pct"/>
            <w:tcBorders>
              <w:top w:val="nil"/>
              <w:left w:val="nil"/>
              <w:bottom w:val="single" w:sz="4" w:space="0" w:color="auto"/>
              <w:right w:val="single" w:sz="4" w:space="0" w:color="auto"/>
            </w:tcBorders>
            <w:shd w:val="clear" w:color="auto" w:fill="auto"/>
            <w:noWrap/>
            <w:vAlign w:val="bottom"/>
            <w:hideMark/>
          </w:tcPr>
          <w:p w14:paraId="2CBFF01F"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Long drainage</w:t>
            </w:r>
          </w:p>
        </w:tc>
        <w:tc>
          <w:tcPr>
            <w:tcW w:w="1647" w:type="pct"/>
            <w:tcBorders>
              <w:top w:val="nil"/>
              <w:left w:val="nil"/>
              <w:bottom w:val="single" w:sz="4" w:space="0" w:color="auto"/>
              <w:right w:val="single" w:sz="4" w:space="0" w:color="auto"/>
            </w:tcBorders>
            <w:shd w:val="clear" w:color="auto" w:fill="auto"/>
            <w:noWrap/>
            <w:vAlign w:val="bottom"/>
            <w:hideMark/>
          </w:tcPr>
          <w:p w14:paraId="5A6B9BFE"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-0.6968(±0.08090)</w:t>
            </w:r>
          </w:p>
        </w:tc>
      </w:tr>
      <w:tr w:rsidR="00281B38" w:rsidRPr="005F4B36" w14:paraId="040056DE"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22E9C02C"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7C7E138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Short drainage</w:t>
            </w:r>
          </w:p>
        </w:tc>
        <w:tc>
          <w:tcPr>
            <w:tcW w:w="1647" w:type="pct"/>
            <w:tcBorders>
              <w:top w:val="nil"/>
              <w:left w:val="nil"/>
              <w:bottom w:val="single" w:sz="4" w:space="0" w:color="auto"/>
              <w:right w:val="single" w:sz="4" w:space="0" w:color="auto"/>
            </w:tcBorders>
            <w:shd w:val="clear" w:color="auto" w:fill="auto"/>
            <w:noWrap/>
            <w:vAlign w:val="bottom"/>
            <w:hideMark/>
          </w:tcPr>
          <w:p w14:paraId="0BC0F193"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-0.3082(±0.06555)</w:t>
            </w:r>
          </w:p>
        </w:tc>
      </w:tr>
      <w:tr w:rsidR="00281B38" w:rsidRPr="005F4B36" w14:paraId="33C2C630" w14:textId="77777777" w:rsidTr="0028274D">
        <w:trPr>
          <w:trHeight w:val="287"/>
          <w:jc w:val="center"/>
        </w:trPr>
        <w:tc>
          <w:tcPr>
            <w:tcW w:w="1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C113A8C"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Organic Amendments</w:t>
            </w:r>
          </w:p>
        </w:tc>
        <w:tc>
          <w:tcPr>
            <w:tcW w:w="1848" w:type="pct"/>
            <w:tcBorders>
              <w:top w:val="nil"/>
              <w:left w:val="nil"/>
              <w:bottom w:val="single" w:sz="4" w:space="0" w:color="auto"/>
              <w:right w:val="single" w:sz="4" w:space="0" w:color="auto"/>
            </w:tcBorders>
            <w:shd w:val="clear" w:color="auto" w:fill="auto"/>
            <w:noWrap/>
            <w:vAlign w:val="bottom"/>
            <w:hideMark/>
          </w:tcPr>
          <w:p w14:paraId="5BFFD3AA"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Farmyard manure</w:t>
            </w:r>
          </w:p>
        </w:tc>
        <w:tc>
          <w:tcPr>
            <w:tcW w:w="1647" w:type="pct"/>
            <w:tcBorders>
              <w:top w:val="nil"/>
              <w:left w:val="nil"/>
              <w:bottom w:val="single" w:sz="4" w:space="0" w:color="auto"/>
              <w:right w:val="single" w:sz="4" w:space="0" w:color="auto"/>
            </w:tcBorders>
            <w:shd w:val="clear" w:color="auto" w:fill="auto"/>
            <w:noWrap/>
            <w:vAlign w:val="bottom"/>
            <w:hideMark/>
          </w:tcPr>
          <w:p w14:paraId="0068138D"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0.2055(±0.03335)</w:t>
            </w:r>
          </w:p>
        </w:tc>
      </w:tr>
      <w:tr w:rsidR="00281B38" w:rsidRPr="005F4B36" w14:paraId="2879C381" w14:textId="77777777" w:rsidTr="0028274D">
        <w:trPr>
          <w:trHeight w:val="287"/>
          <w:jc w:val="center"/>
        </w:trPr>
        <w:tc>
          <w:tcPr>
            <w:tcW w:w="1505" w:type="pct"/>
            <w:vMerge/>
            <w:tcBorders>
              <w:top w:val="nil"/>
              <w:left w:val="single" w:sz="4" w:space="0" w:color="auto"/>
              <w:bottom w:val="single" w:sz="4" w:space="0" w:color="000000"/>
              <w:right w:val="single" w:sz="4" w:space="0" w:color="auto"/>
            </w:tcBorders>
            <w:vAlign w:val="center"/>
            <w:hideMark/>
          </w:tcPr>
          <w:p w14:paraId="523A0198" w14:textId="77777777" w:rsidR="00281B38" w:rsidRPr="005F4B36" w:rsidRDefault="00281B38" w:rsidP="00A6497F">
            <w:pPr>
              <w:spacing w:after="0" w:line="240" w:lineRule="auto"/>
              <w:rPr>
                <w:rFonts w:ascii="Calibri" w:eastAsia="Times New Roman" w:hAnsi="Calibri" w:cs="Calibri"/>
                <w:color w:val="000000"/>
                <w:kern w:val="0"/>
                <w14:ligatures w14:val="none"/>
              </w:rPr>
            </w:pPr>
          </w:p>
        </w:tc>
        <w:tc>
          <w:tcPr>
            <w:tcW w:w="1848" w:type="pct"/>
            <w:tcBorders>
              <w:top w:val="nil"/>
              <w:left w:val="nil"/>
              <w:bottom w:val="single" w:sz="4" w:space="0" w:color="auto"/>
              <w:right w:val="single" w:sz="4" w:space="0" w:color="auto"/>
            </w:tcBorders>
            <w:shd w:val="clear" w:color="auto" w:fill="auto"/>
            <w:noWrap/>
            <w:vAlign w:val="bottom"/>
            <w:hideMark/>
          </w:tcPr>
          <w:p w14:paraId="165C0A80"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Green manure</w:t>
            </w:r>
          </w:p>
        </w:tc>
        <w:tc>
          <w:tcPr>
            <w:tcW w:w="1647" w:type="pct"/>
            <w:tcBorders>
              <w:top w:val="nil"/>
              <w:left w:val="nil"/>
              <w:bottom w:val="single" w:sz="4" w:space="0" w:color="auto"/>
              <w:right w:val="single" w:sz="4" w:space="0" w:color="auto"/>
            </w:tcBorders>
            <w:shd w:val="clear" w:color="auto" w:fill="auto"/>
            <w:noWrap/>
            <w:vAlign w:val="bottom"/>
            <w:hideMark/>
          </w:tcPr>
          <w:p w14:paraId="640B81A7" w14:textId="77777777" w:rsidR="00281B38" w:rsidRPr="005F4B36" w:rsidRDefault="00281B38" w:rsidP="00A6497F">
            <w:pPr>
              <w:spacing w:after="0" w:line="240" w:lineRule="auto"/>
              <w:rPr>
                <w:rFonts w:ascii="Calibri" w:eastAsia="Times New Roman" w:hAnsi="Calibri" w:cs="Calibri"/>
                <w:color w:val="000000"/>
                <w:kern w:val="0"/>
                <w14:ligatures w14:val="none"/>
              </w:rPr>
            </w:pPr>
            <w:r w:rsidRPr="005F4B36">
              <w:rPr>
                <w:rFonts w:ascii="Calibri" w:eastAsia="Times New Roman" w:hAnsi="Calibri" w:cs="Calibri"/>
                <w:color w:val="000000"/>
                <w:kern w:val="0"/>
                <w14:ligatures w14:val="none"/>
              </w:rPr>
              <w:t>0.3954(±0.03335)</w:t>
            </w:r>
          </w:p>
        </w:tc>
      </w:tr>
    </w:tbl>
    <w:p w14:paraId="4188B52E" w14:textId="73CAFFBB" w:rsidR="000304B7" w:rsidRDefault="000304B7"/>
    <w:p w14:paraId="5F91BB94" w14:textId="7DFAE6F4" w:rsidR="001C2A7E" w:rsidRPr="001C2A7E" w:rsidRDefault="0067616A" w:rsidP="00C92AE2">
      <w:r>
        <w:t xml:space="preserve">The Wang </w:t>
      </w:r>
      <w:r w:rsidR="009A1992">
        <w:t xml:space="preserve">et al </w:t>
      </w:r>
      <w:r>
        <w:t>(201</w:t>
      </w:r>
      <w:r w:rsidR="009A1992">
        <w:t>8</w:t>
      </w:r>
      <w:r>
        <w:t>)</w:t>
      </w:r>
      <w:r w:rsidR="003D4FEB" w:rsidRPr="003D4FEB">
        <w:t xml:space="preserve"> </w:t>
      </w:r>
      <w:sdt>
        <w:sdtPr>
          <w:alias w:val="SmartCite Citation"/>
          <w:tag w:val="bad6be57-5e2a-460d-9424-598e2d5bba4e:8d8bf0da-4d6c-49d5-bc9e-25460fb9fdab+"/>
          <w:id w:val="-1650897696"/>
          <w:placeholder>
            <w:docPart w:val="FE1C118A4217490DA27BF1D785726C05"/>
          </w:placeholder>
        </w:sdtPr>
        <w:sdtContent>
          <w:r w:rsidR="00477515" w:rsidRPr="00477515">
            <w:rPr>
              <w:rFonts w:ascii="Calibri" w:eastAsia="Times New Roman" w:hAnsi="Calibri" w:cs="Calibri"/>
              <w:vertAlign w:val="superscript"/>
            </w:rPr>
            <w:t>16</w:t>
          </w:r>
        </w:sdtContent>
      </w:sdt>
      <w:r>
        <w:t xml:space="preserve"> empirical model used the same equation as Yan</w:t>
      </w:r>
      <w:r w:rsidR="009A1992">
        <w:t xml:space="preserve"> et al</w:t>
      </w:r>
      <w:r>
        <w:t xml:space="preserve"> (2005)</w:t>
      </w:r>
      <w:r w:rsidR="009A1992" w:rsidRPr="009A1992">
        <w:t xml:space="preserve"> </w:t>
      </w:r>
      <w:sdt>
        <w:sdtPr>
          <w:alias w:val="SmartCite Citation"/>
          <w:tag w:val="bad6be57-5e2a-460d-9424-598e2d5bba4e:d4d85aaf-59a5-4709-8fc6-4c06a7091718+"/>
          <w:id w:val="-717973559"/>
          <w:placeholder>
            <w:docPart w:val="531BC395882442F09802CB0D08D366A8"/>
          </w:placeholder>
        </w:sdtPr>
        <w:sdtContent>
          <w:r w:rsidR="00477515" w:rsidRPr="00477515">
            <w:rPr>
              <w:rFonts w:ascii="Calibri" w:eastAsia="Times New Roman" w:hAnsi="Calibri" w:cs="Calibri"/>
              <w:vertAlign w:val="superscript"/>
            </w:rPr>
            <w:t>17</w:t>
          </w:r>
        </w:sdtContent>
      </w:sdt>
      <w:r>
        <w:t xml:space="preserve"> but with different coefficients </w:t>
      </w:r>
      <w:r w:rsidR="0092099A">
        <w:fldChar w:fldCharType="begin"/>
      </w:r>
      <w:r w:rsidR="0092099A">
        <w:instrText xml:space="preserve"> REF _Ref150418875 \h </w:instrText>
      </w:r>
      <w:r w:rsidR="0092099A">
        <w:fldChar w:fldCharType="separate"/>
      </w:r>
      <w:r w:rsidR="00A42D66">
        <w:t xml:space="preserve">Table </w:t>
      </w:r>
      <w:r w:rsidR="00A42D66">
        <w:rPr>
          <w:noProof/>
        </w:rPr>
        <w:t>19</w:t>
      </w:r>
      <w:r w:rsidR="0092099A">
        <w:fldChar w:fldCharType="end"/>
      </w:r>
      <w:r w:rsidR="0092099A">
        <w:t>.</w:t>
      </w:r>
      <w:r w:rsidR="00DD4BFD">
        <w:t xml:space="preserve"> The climate classes also </w:t>
      </w:r>
      <w:r w:rsidR="002B7FD4">
        <w:t xml:space="preserve">deferred as shown in </w:t>
      </w:r>
      <w:r w:rsidR="002B7FD4">
        <w:fldChar w:fldCharType="begin"/>
      </w:r>
      <w:r w:rsidR="002B7FD4">
        <w:instrText xml:space="preserve"> REF _Ref150364281 \h </w:instrText>
      </w:r>
      <w:r w:rsidR="002B7FD4">
        <w:fldChar w:fldCharType="separate"/>
      </w:r>
      <w:r w:rsidR="00A42D66">
        <w:t xml:space="preserve">Figure </w:t>
      </w:r>
      <w:r w:rsidR="00A42D66">
        <w:rPr>
          <w:noProof/>
        </w:rPr>
        <w:t>1</w:t>
      </w:r>
      <w:r w:rsidR="002B7FD4">
        <w:fldChar w:fldCharType="end"/>
      </w:r>
      <w:r w:rsidR="002B7FD4">
        <w:t xml:space="preserve">. </w:t>
      </w:r>
    </w:p>
    <w:tbl>
      <w:tblPr>
        <w:tblW w:w="5000" w:type="pct"/>
        <w:jc w:val="center"/>
        <w:tblLook w:val="04A0" w:firstRow="1" w:lastRow="0" w:firstColumn="1" w:lastColumn="0" w:noHBand="0" w:noVBand="1"/>
      </w:tblPr>
      <w:tblGrid>
        <w:gridCol w:w="3310"/>
        <w:gridCol w:w="3074"/>
        <w:gridCol w:w="3192"/>
      </w:tblGrid>
      <w:tr w:rsidR="0028274D" w:rsidRPr="00541C9A" w14:paraId="0BE77ED3" w14:textId="77777777" w:rsidTr="0028274D">
        <w:trPr>
          <w:trHeight w:val="287"/>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D38ECF5" w14:textId="46C3691A" w:rsidR="0028274D" w:rsidRPr="00541C9A" w:rsidRDefault="001C2A7E" w:rsidP="00E93979">
            <w:pPr>
              <w:rPr>
                <w:rFonts w:ascii="Calibri" w:eastAsia="Times New Roman" w:hAnsi="Calibri" w:cs="Calibri"/>
                <w:b/>
                <w:bCs/>
                <w:color w:val="000000"/>
                <w:kern w:val="0"/>
                <w14:ligatures w14:val="none"/>
              </w:rPr>
            </w:pPr>
            <w:bookmarkStart w:id="139" w:name="_Ref150418875"/>
            <w:bookmarkStart w:id="140" w:name="_Toc150459626"/>
            <w:bookmarkStart w:id="141" w:name="_Toc150795361"/>
            <w:r>
              <w:t xml:space="preserve">Table </w:t>
            </w:r>
            <w:fldSimple w:instr=" SEQ Table \* ARABIC ">
              <w:r w:rsidR="00A42D66">
                <w:rPr>
                  <w:noProof/>
                </w:rPr>
                <w:t>19</w:t>
              </w:r>
            </w:fldSimple>
            <w:bookmarkEnd w:id="139"/>
            <w:r>
              <w:t xml:space="preserve">: </w:t>
            </w:r>
            <w:r w:rsidR="00E93979" w:rsidRPr="00B12BA2">
              <w:t>Wang</w:t>
            </w:r>
            <w:r w:rsidR="009A1992">
              <w:t xml:space="preserve"> et al</w:t>
            </w:r>
            <w:r w:rsidR="00E93979" w:rsidRPr="00B12BA2">
              <w:t xml:space="preserve"> (201</w:t>
            </w:r>
            <w:r w:rsidR="009A1992">
              <w:t>8</w:t>
            </w:r>
            <w:r w:rsidR="00E93979" w:rsidRPr="00B12BA2">
              <w:t>) empirical model coe</w:t>
            </w:r>
            <w:r w:rsidR="00E93979">
              <w:t>f</w:t>
            </w:r>
            <w:r w:rsidR="00E93979" w:rsidRPr="00B12BA2">
              <w:t>ficients and ranges used to construct sampling distributions for Monte Carlo simulations to estimate uncertainty.</w:t>
            </w:r>
            <w:bookmarkEnd w:id="140"/>
            <w:bookmarkEnd w:id="141"/>
          </w:p>
        </w:tc>
      </w:tr>
      <w:tr w:rsidR="00281B38" w:rsidRPr="00541C9A" w14:paraId="1DC32447" w14:textId="77777777" w:rsidTr="001C2A7E">
        <w:trPr>
          <w:trHeight w:val="287"/>
          <w:jc w:val="center"/>
        </w:trPr>
        <w:tc>
          <w:tcPr>
            <w:tcW w:w="17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D1A3F" w14:textId="77777777" w:rsidR="00281B38" w:rsidRPr="00541C9A" w:rsidRDefault="00281B38" w:rsidP="00A6497F">
            <w:pPr>
              <w:spacing w:after="0" w:line="240" w:lineRule="auto"/>
              <w:rPr>
                <w:rFonts w:ascii="Calibri" w:eastAsia="Times New Roman" w:hAnsi="Calibri" w:cs="Calibri"/>
                <w:b/>
                <w:bCs/>
                <w:color w:val="000000"/>
                <w:kern w:val="0"/>
                <w14:ligatures w14:val="none"/>
              </w:rPr>
            </w:pPr>
            <w:r w:rsidRPr="00541C9A">
              <w:rPr>
                <w:rFonts w:ascii="Calibri" w:eastAsia="Times New Roman" w:hAnsi="Calibri" w:cs="Calibri"/>
                <w:b/>
                <w:bCs/>
                <w:color w:val="000000"/>
                <w:kern w:val="0"/>
                <w14:ligatures w14:val="none"/>
              </w:rPr>
              <w:t>Parameter</w:t>
            </w:r>
          </w:p>
        </w:tc>
        <w:tc>
          <w:tcPr>
            <w:tcW w:w="1603" w:type="pct"/>
            <w:tcBorders>
              <w:top w:val="single" w:sz="4" w:space="0" w:color="auto"/>
              <w:left w:val="nil"/>
              <w:bottom w:val="single" w:sz="4" w:space="0" w:color="auto"/>
              <w:right w:val="single" w:sz="4" w:space="0" w:color="auto"/>
            </w:tcBorders>
            <w:shd w:val="clear" w:color="auto" w:fill="auto"/>
            <w:noWrap/>
            <w:vAlign w:val="bottom"/>
            <w:hideMark/>
          </w:tcPr>
          <w:p w14:paraId="3E24A1C1" w14:textId="77777777" w:rsidR="00281B38" w:rsidRPr="00541C9A" w:rsidRDefault="00281B38" w:rsidP="00A6497F">
            <w:pPr>
              <w:spacing w:after="0" w:line="240" w:lineRule="auto"/>
              <w:rPr>
                <w:rFonts w:ascii="Calibri" w:eastAsia="Times New Roman" w:hAnsi="Calibri" w:cs="Calibri"/>
                <w:b/>
                <w:bCs/>
                <w:color w:val="000000"/>
                <w:kern w:val="0"/>
                <w14:ligatures w14:val="none"/>
              </w:rPr>
            </w:pPr>
            <w:r w:rsidRPr="00541C9A">
              <w:rPr>
                <w:rFonts w:ascii="Calibri" w:eastAsia="Times New Roman" w:hAnsi="Calibri" w:cs="Calibri"/>
                <w:b/>
                <w:bCs/>
                <w:color w:val="000000"/>
                <w:kern w:val="0"/>
                <w14:ligatures w14:val="none"/>
              </w:rPr>
              <w:t>Description</w:t>
            </w:r>
          </w:p>
        </w:tc>
        <w:tc>
          <w:tcPr>
            <w:tcW w:w="1667" w:type="pct"/>
            <w:tcBorders>
              <w:top w:val="single" w:sz="4" w:space="0" w:color="auto"/>
              <w:left w:val="nil"/>
              <w:bottom w:val="single" w:sz="4" w:space="0" w:color="auto"/>
              <w:right w:val="single" w:sz="4" w:space="0" w:color="auto"/>
            </w:tcBorders>
            <w:shd w:val="clear" w:color="auto" w:fill="auto"/>
            <w:noWrap/>
            <w:vAlign w:val="bottom"/>
            <w:hideMark/>
          </w:tcPr>
          <w:p w14:paraId="1E5E2BCD" w14:textId="77777777" w:rsidR="00281B38" w:rsidRPr="00541C9A" w:rsidRDefault="00281B38" w:rsidP="00A6497F">
            <w:pPr>
              <w:spacing w:after="0" w:line="240" w:lineRule="auto"/>
              <w:rPr>
                <w:rFonts w:ascii="Calibri" w:eastAsia="Times New Roman" w:hAnsi="Calibri" w:cs="Calibri"/>
                <w:b/>
                <w:bCs/>
                <w:color w:val="000000"/>
                <w:kern w:val="0"/>
                <w14:ligatures w14:val="none"/>
              </w:rPr>
            </w:pPr>
            <w:r w:rsidRPr="00541C9A">
              <w:rPr>
                <w:rFonts w:ascii="Calibri" w:eastAsia="Times New Roman" w:hAnsi="Calibri" w:cs="Calibri"/>
                <w:b/>
                <w:bCs/>
                <w:color w:val="000000"/>
                <w:kern w:val="0"/>
                <w14:ligatures w14:val="none"/>
              </w:rPr>
              <w:t>Coefficient</w:t>
            </w:r>
          </w:p>
        </w:tc>
      </w:tr>
      <w:tr w:rsidR="00281B38" w:rsidRPr="00541C9A" w14:paraId="46345ECE" w14:textId="77777777" w:rsidTr="001C2A7E">
        <w:trPr>
          <w:trHeight w:val="287"/>
          <w:jc w:val="center"/>
        </w:trPr>
        <w:tc>
          <w:tcPr>
            <w:tcW w:w="1730" w:type="pct"/>
            <w:tcBorders>
              <w:top w:val="nil"/>
              <w:left w:val="single" w:sz="4" w:space="0" w:color="auto"/>
              <w:bottom w:val="single" w:sz="4" w:space="0" w:color="auto"/>
              <w:right w:val="single" w:sz="4" w:space="0" w:color="auto"/>
            </w:tcBorders>
            <w:shd w:val="clear" w:color="auto" w:fill="auto"/>
            <w:noWrap/>
            <w:vAlign w:val="center"/>
            <w:hideMark/>
          </w:tcPr>
          <w:p w14:paraId="6253723C"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Constant</w:t>
            </w:r>
          </w:p>
        </w:tc>
        <w:tc>
          <w:tcPr>
            <w:tcW w:w="1603" w:type="pct"/>
            <w:tcBorders>
              <w:top w:val="nil"/>
              <w:left w:val="nil"/>
              <w:bottom w:val="single" w:sz="4" w:space="0" w:color="auto"/>
              <w:right w:val="single" w:sz="4" w:space="0" w:color="auto"/>
            </w:tcBorders>
            <w:shd w:val="clear" w:color="auto" w:fill="auto"/>
            <w:noWrap/>
            <w:vAlign w:val="bottom"/>
            <w:hideMark/>
          </w:tcPr>
          <w:p w14:paraId="36525BB6"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α</w:t>
            </w:r>
          </w:p>
        </w:tc>
        <w:tc>
          <w:tcPr>
            <w:tcW w:w="1667" w:type="pct"/>
            <w:tcBorders>
              <w:top w:val="nil"/>
              <w:left w:val="nil"/>
              <w:bottom w:val="single" w:sz="4" w:space="0" w:color="auto"/>
              <w:right w:val="single" w:sz="4" w:space="0" w:color="auto"/>
            </w:tcBorders>
            <w:shd w:val="clear" w:color="auto" w:fill="auto"/>
            <w:noWrap/>
            <w:vAlign w:val="bottom"/>
            <w:hideMark/>
          </w:tcPr>
          <w:p w14:paraId="10952EE2"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FB5EE9">
              <w:rPr>
                <w:rFonts w:ascii="Calibri" w:eastAsia="Times New Roman" w:hAnsi="Calibri" w:cs="Calibri"/>
                <w:color w:val="000000"/>
                <w:kern w:val="0"/>
                <w14:ligatures w14:val="none"/>
              </w:rPr>
              <w:t>-0.478</w:t>
            </w:r>
            <w:r>
              <w:rPr>
                <w:rFonts w:ascii="Calibri" w:eastAsia="Times New Roman" w:hAnsi="Calibri" w:cs="Calibri"/>
                <w:color w:val="000000"/>
                <w:kern w:val="0"/>
                <w14:ligatures w14:val="none"/>
              </w:rPr>
              <w:t>(</w:t>
            </w:r>
            <w:r w:rsidRPr="00541C9A">
              <w:rPr>
                <w:rFonts w:ascii="Calibri" w:eastAsia="Times New Roman" w:hAnsi="Calibri" w:cs="Calibri"/>
                <w:color w:val="000000"/>
                <w:kern w:val="0"/>
                <w14:ligatures w14:val="none"/>
              </w:rPr>
              <w:t>±</w:t>
            </w:r>
            <w:r w:rsidRPr="00FB5EE9">
              <w:rPr>
                <w:rFonts w:ascii="Calibri" w:eastAsia="Times New Roman" w:hAnsi="Calibri" w:cs="Calibri"/>
                <w:color w:val="000000"/>
                <w:kern w:val="0"/>
                <w14:ligatures w14:val="none"/>
              </w:rPr>
              <w:t>0.168</w:t>
            </w:r>
            <w:r>
              <w:rPr>
                <w:rFonts w:ascii="Calibri" w:eastAsia="Times New Roman" w:hAnsi="Calibri" w:cs="Calibri"/>
                <w:color w:val="000000"/>
                <w:kern w:val="0"/>
                <w14:ligatures w14:val="none"/>
              </w:rPr>
              <w:t>)</w:t>
            </w:r>
          </w:p>
        </w:tc>
      </w:tr>
      <w:tr w:rsidR="00281B38" w:rsidRPr="00541C9A" w14:paraId="1D1416EB" w14:textId="77777777" w:rsidTr="001C2A7E">
        <w:trPr>
          <w:trHeight w:val="287"/>
          <w:jc w:val="center"/>
        </w:trPr>
        <w:tc>
          <w:tcPr>
            <w:tcW w:w="1730" w:type="pct"/>
            <w:tcBorders>
              <w:top w:val="nil"/>
              <w:left w:val="single" w:sz="4" w:space="0" w:color="auto"/>
              <w:bottom w:val="single" w:sz="4" w:space="0" w:color="auto"/>
              <w:right w:val="single" w:sz="4" w:space="0" w:color="auto"/>
            </w:tcBorders>
            <w:shd w:val="clear" w:color="auto" w:fill="auto"/>
            <w:noWrap/>
            <w:vAlign w:val="center"/>
          </w:tcPr>
          <w:p w14:paraId="6225E258" w14:textId="77777777" w:rsidR="00281B38" w:rsidRPr="00541C9A" w:rsidRDefault="00281B38" w:rsidP="00A649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SOC</w:t>
            </w:r>
          </w:p>
        </w:tc>
        <w:tc>
          <w:tcPr>
            <w:tcW w:w="1603" w:type="pct"/>
            <w:tcBorders>
              <w:top w:val="nil"/>
              <w:left w:val="nil"/>
              <w:bottom w:val="single" w:sz="4" w:space="0" w:color="auto"/>
              <w:right w:val="single" w:sz="4" w:space="0" w:color="auto"/>
            </w:tcBorders>
            <w:shd w:val="clear" w:color="auto" w:fill="auto"/>
            <w:noWrap/>
            <w:vAlign w:val="bottom"/>
          </w:tcPr>
          <w:p w14:paraId="62693E2E" w14:textId="77777777" w:rsidR="00281B38" w:rsidRPr="00541C9A" w:rsidRDefault="00281B38" w:rsidP="00A649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β</w:t>
            </w:r>
          </w:p>
        </w:tc>
        <w:tc>
          <w:tcPr>
            <w:tcW w:w="1667" w:type="pct"/>
            <w:tcBorders>
              <w:top w:val="nil"/>
              <w:left w:val="nil"/>
              <w:bottom w:val="single" w:sz="4" w:space="0" w:color="auto"/>
              <w:right w:val="single" w:sz="4" w:space="0" w:color="auto"/>
            </w:tcBorders>
            <w:shd w:val="clear" w:color="auto" w:fill="auto"/>
            <w:noWrap/>
            <w:vAlign w:val="bottom"/>
          </w:tcPr>
          <w:p w14:paraId="7A836058"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19</w:t>
            </w:r>
            <w:r w:rsidRPr="00541C9A">
              <w:rPr>
                <w:rFonts w:ascii="Calibri" w:eastAsia="Times New Roman" w:hAnsi="Calibri" w:cs="Calibri"/>
                <w:color w:val="000000"/>
                <w:kern w:val="0"/>
                <w14:ligatures w14:val="none"/>
              </w:rPr>
              <w:t>(±</w:t>
            </w:r>
            <w:r w:rsidRPr="00423244">
              <w:rPr>
                <w:rFonts w:ascii="Calibri" w:eastAsia="Times New Roman" w:hAnsi="Calibri" w:cs="Calibri"/>
                <w:color w:val="000000"/>
                <w:kern w:val="0"/>
                <w14:ligatures w14:val="none"/>
              </w:rPr>
              <w:t>0.029</w:t>
            </w:r>
            <w:r>
              <w:rPr>
                <w:rFonts w:ascii="Calibri" w:eastAsia="Times New Roman" w:hAnsi="Calibri" w:cs="Calibri"/>
                <w:color w:val="000000"/>
                <w:kern w:val="0"/>
                <w14:ligatures w14:val="none"/>
              </w:rPr>
              <w:t>5</w:t>
            </w:r>
            <w:r w:rsidRPr="00541C9A">
              <w:rPr>
                <w:rFonts w:ascii="Calibri" w:eastAsia="Times New Roman" w:hAnsi="Calibri" w:cs="Calibri"/>
                <w:color w:val="000000"/>
                <w:kern w:val="0"/>
                <w14:ligatures w14:val="none"/>
              </w:rPr>
              <w:t>)</w:t>
            </w:r>
          </w:p>
        </w:tc>
      </w:tr>
      <w:tr w:rsidR="00281B38" w:rsidRPr="00541C9A" w14:paraId="038F3E09" w14:textId="77777777" w:rsidTr="001C2A7E">
        <w:trPr>
          <w:trHeight w:val="287"/>
          <w:jc w:val="center"/>
        </w:trPr>
        <w:tc>
          <w:tcPr>
            <w:tcW w:w="17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6BFEE18"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Climate</w:t>
            </w:r>
          </w:p>
        </w:tc>
        <w:tc>
          <w:tcPr>
            <w:tcW w:w="1603" w:type="pct"/>
            <w:tcBorders>
              <w:top w:val="nil"/>
              <w:left w:val="nil"/>
              <w:bottom w:val="single" w:sz="4" w:space="0" w:color="auto"/>
              <w:right w:val="single" w:sz="4" w:space="0" w:color="auto"/>
            </w:tcBorders>
            <w:shd w:val="clear" w:color="auto" w:fill="auto"/>
            <w:noWrap/>
            <w:vAlign w:val="bottom"/>
            <w:hideMark/>
          </w:tcPr>
          <w:p w14:paraId="2C1DD574"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AEZ 1</w:t>
            </w:r>
          </w:p>
        </w:tc>
        <w:tc>
          <w:tcPr>
            <w:tcW w:w="1667" w:type="pct"/>
            <w:tcBorders>
              <w:top w:val="nil"/>
              <w:left w:val="nil"/>
              <w:bottom w:val="single" w:sz="4" w:space="0" w:color="auto"/>
              <w:right w:val="single" w:sz="4" w:space="0" w:color="auto"/>
            </w:tcBorders>
            <w:shd w:val="clear" w:color="auto" w:fill="auto"/>
            <w:noWrap/>
            <w:vAlign w:val="bottom"/>
            <w:hideMark/>
          </w:tcPr>
          <w:p w14:paraId="0F92889A"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1.5230(0.528-2.518)</w:t>
            </w:r>
          </w:p>
        </w:tc>
      </w:tr>
      <w:tr w:rsidR="00281B38" w:rsidRPr="00541C9A" w14:paraId="745286D2"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294B9AB0"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547A2D59"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AEZ 2</w:t>
            </w:r>
          </w:p>
        </w:tc>
        <w:tc>
          <w:tcPr>
            <w:tcW w:w="1667" w:type="pct"/>
            <w:tcBorders>
              <w:top w:val="nil"/>
              <w:left w:val="nil"/>
              <w:bottom w:val="single" w:sz="4" w:space="0" w:color="auto"/>
              <w:right w:val="single" w:sz="4" w:space="0" w:color="auto"/>
            </w:tcBorders>
            <w:shd w:val="clear" w:color="auto" w:fill="auto"/>
            <w:noWrap/>
            <w:vAlign w:val="bottom"/>
            <w:hideMark/>
          </w:tcPr>
          <w:p w14:paraId="6E2AA03F"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1.0050(0.829-1.180)</w:t>
            </w:r>
          </w:p>
        </w:tc>
      </w:tr>
      <w:tr w:rsidR="00281B38" w:rsidRPr="00541C9A" w14:paraId="0F48CC39"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1D0B22E6"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4F4687BA"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AEZ 3</w:t>
            </w:r>
          </w:p>
        </w:tc>
        <w:tc>
          <w:tcPr>
            <w:tcW w:w="1667" w:type="pct"/>
            <w:tcBorders>
              <w:top w:val="nil"/>
              <w:left w:val="nil"/>
              <w:bottom w:val="single" w:sz="4" w:space="0" w:color="auto"/>
              <w:right w:val="single" w:sz="4" w:space="0" w:color="auto"/>
            </w:tcBorders>
            <w:shd w:val="clear" w:color="auto" w:fill="auto"/>
            <w:noWrap/>
            <w:vAlign w:val="bottom"/>
            <w:hideMark/>
          </w:tcPr>
          <w:p w14:paraId="5FD1D0EC"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0.3070(0.163-0.451)</w:t>
            </w:r>
          </w:p>
        </w:tc>
      </w:tr>
      <w:tr w:rsidR="00281B38" w:rsidRPr="00541C9A" w14:paraId="01E26B76"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76CF5C0E"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0C0B6B84"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AEZ 5</w:t>
            </w:r>
          </w:p>
        </w:tc>
        <w:tc>
          <w:tcPr>
            <w:tcW w:w="1667" w:type="pct"/>
            <w:tcBorders>
              <w:top w:val="nil"/>
              <w:left w:val="nil"/>
              <w:bottom w:val="single" w:sz="4" w:space="0" w:color="auto"/>
              <w:right w:val="single" w:sz="4" w:space="0" w:color="auto"/>
            </w:tcBorders>
            <w:shd w:val="clear" w:color="auto" w:fill="auto"/>
            <w:noWrap/>
            <w:vAlign w:val="bottom"/>
            <w:hideMark/>
          </w:tcPr>
          <w:p w14:paraId="2D28661F"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0.5250(0.334-0.717)</w:t>
            </w:r>
          </w:p>
        </w:tc>
      </w:tr>
      <w:tr w:rsidR="00281B38" w:rsidRPr="00541C9A" w14:paraId="54A7B2B1"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66414A2F"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71C7CF61"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AEZ 6</w:t>
            </w:r>
          </w:p>
        </w:tc>
        <w:tc>
          <w:tcPr>
            <w:tcW w:w="1667" w:type="pct"/>
            <w:tcBorders>
              <w:top w:val="nil"/>
              <w:left w:val="nil"/>
              <w:bottom w:val="single" w:sz="4" w:space="0" w:color="auto"/>
              <w:right w:val="single" w:sz="4" w:space="0" w:color="auto"/>
            </w:tcBorders>
            <w:shd w:val="clear" w:color="auto" w:fill="auto"/>
            <w:noWrap/>
            <w:vAlign w:val="bottom"/>
            <w:hideMark/>
          </w:tcPr>
          <w:p w14:paraId="196BB912"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1.1270(0.989-1.265)</w:t>
            </w:r>
          </w:p>
        </w:tc>
      </w:tr>
      <w:tr w:rsidR="00281B38" w:rsidRPr="00541C9A" w14:paraId="1D925192"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407F1142"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65C5EC76"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AEZ 7</w:t>
            </w:r>
          </w:p>
        </w:tc>
        <w:tc>
          <w:tcPr>
            <w:tcW w:w="1667" w:type="pct"/>
            <w:tcBorders>
              <w:top w:val="nil"/>
              <w:left w:val="nil"/>
              <w:bottom w:val="single" w:sz="4" w:space="0" w:color="auto"/>
              <w:right w:val="single" w:sz="4" w:space="0" w:color="auto"/>
            </w:tcBorders>
            <w:shd w:val="clear" w:color="auto" w:fill="auto"/>
            <w:noWrap/>
            <w:vAlign w:val="bottom"/>
            <w:hideMark/>
          </w:tcPr>
          <w:p w14:paraId="750D62C0"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0.6050(0.455-0.754)</w:t>
            </w:r>
          </w:p>
        </w:tc>
      </w:tr>
      <w:tr w:rsidR="00281B38" w:rsidRPr="00541C9A" w14:paraId="0C9A9A43" w14:textId="77777777" w:rsidTr="001C2A7E">
        <w:trPr>
          <w:trHeight w:val="287"/>
          <w:jc w:val="center"/>
        </w:trPr>
        <w:tc>
          <w:tcPr>
            <w:tcW w:w="17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14FFE39"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pH</w:t>
            </w:r>
          </w:p>
        </w:tc>
        <w:tc>
          <w:tcPr>
            <w:tcW w:w="1603" w:type="pct"/>
            <w:tcBorders>
              <w:top w:val="nil"/>
              <w:left w:val="nil"/>
              <w:bottom w:val="single" w:sz="4" w:space="0" w:color="auto"/>
              <w:right w:val="single" w:sz="4" w:space="0" w:color="auto"/>
            </w:tcBorders>
            <w:shd w:val="clear" w:color="auto" w:fill="auto"/>
            <w:noWrap/>
            <w:vAlign w:val="bottom"/>
            <w:hideMark/>
          </w:tcPr>
          <w:p w14:paraId="44D87C51"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0.0-4.5</w:t>
            </w:r>
          </w:p>
        </w:tc>
        <w:tc>
          <w:tcPr>
            <w:tcW w:w="1667" w:type="pct"/>
            <w:tcBorders>
              <w:top w:val="nil"/>
              <w:left w:val="nil"/>
              <w:bottom w:val="single" w:sz="4" w:space="0" w:color="auto"/>
              <w:right w:val="single" w:sz="4" w:space="0" w:color="auto"/>
            </w:tcBorders>
            <w:shd w:val="clear" w:color="auto" w:fill="auto"/>
            <w:noWrap/>
            <w:vAlign w:val="bottom"/>
            <w:hideMark/>
          </w:tcPr>
          <w:p w14:paraId="4025FE53"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2.045(1.634-2.456)</w:t>
            </w:r>
          </w:p>
        </w:tc>
      </w:tr>
      <w:tr w:rsidR="00281B38" w:rsidRPr="00541C9A" w14:paraId="7546509D"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221CA33B"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3FAECC53"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4.5-5.0</w:t>
            </w:r>
          </w:p>
        </w:tc>
        <w:tc>
          <w:tcPr>
            <w:tcW w:w="1667" w:type="pct"/>
            <w:tcBorders>
              <w:top w:val="nil"/>
              <w:left w:val="nil"/>
              <w:bottom w:val="single" w:sz="4" w:space="0" w:color="auto"/>
              <w:right w:val="single" w:sz="4" w:space="0" w:color="auto"/>
            </w:tcBorders>
            <w:shd w:val="clear" w:color="auto" w:fill="auto"/>
            <w:noWrap/>
            <w:vAlign w:val="bottom"/>
            <w:hideMark/>
          </w:tcPr>
          <w:p w14:paraId="2FE16757"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1.124(0.916-1.332)</w:t>
            </w:r>
          </w:p>
        </w:tc>
      </w:tr>
      <w:tr w:rsidR="00281B38" w:rsidRPr="00541C9A" w14:paraId="0E09075D"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258F9956"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10FA4D4A"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5.0-5.5</w:t>
            </w:r>
          </w:p>
        </w:tc>
        <w:tc>
          <w:tcPr>
            <w:tcW w:w="1667" w:type="pct"/>
            <w:tcBorders>
              <w:top w:val="nil"/>
              <w:left w:val="nil"/>
              <w:bottom w:val="single" w:sz="4" w:space="0" w:color="auto"/>
              <w:right w:val="single" w:sz="4" w:space="0" w:color="auto"/>
            </w:tcBorders>
            <w:shd w:val="clear" w:color="auto" w:fill="auto"/>
            <w:noWrap/>
            <w:vAlign w:val="bottom"/>
            <w:hideMark/>
          </w:tcPr>
          <w:p w14:paraId="6D73C993"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1.299(1.116-1.483)</w:t>
            </w:r>
          </w:p>
        </w:tc>
      </w:tr>
      <w:tr w:rsidR="00281B38" w:rsidRPr="00541C9A" w14:paraId="55FB629D"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0B6C311D"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50A4CD19"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5.5-6.0</w:t>
            </w:r>
          </w:p>
        </w:tc>
        <w:tc>
          <w:tcPr>
            <w:tcW w:w="1667" w:type="pct"/>
            <w:tcBorders>
              <w:top w:val="nil"/>
              <w:left w:val="nil"/>
              <w:bottom w:val="single" w:sz="4" w:space="0" w:color="auto"/>
              <w:right w:val="single" w:sz="4" w:space="0" w:color="auto"/>
            </w:tcBorders>
            <w:shd w:val="clear" w:color="auto" w:fill="auto"/>
            <w:noWrap/>
            <w:vAlign w:val="bottom"/>
            <w:hideMark/>
          </w:tcPr>
          <w:p w14:paraId="5D5D0E53"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0.825(0.647-1.004)</w:t>
            </w:r>
          </w:p>
        </w:tc>
      </w:tr>
      <w:tr w:rsidR="00281B38" w:rsidRPr="00541C9A" w14:paraId="2CEA50FB"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2803006C"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1633EB7B"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6.0-6.5</w:t>
            </w:r>
          </w:p>
        </w:tc>
        <w:tc>
          <w:tcPr>
            <w:tcW w:w="1667" w:type="pct"/>
            <w:tcBorders>
              <w:top w:val="nil"/>
              <w:left w:val="nil"/>
              <w:bottom w:val="single" w:sz="4" w:space="0" w:color="auto"/>
              <w:right w:val="single" w:sz="4" w:space="0" w:color="auto"/>
            </w:tcBorders>
            <w:shd w:val="clear" w:color="auto" w:fill="auto"/>
            <w:noWrap/>
            <w:vAlign w:val="bottom"/>
            <w:hideMark/>
          </w:tcPr>
          <w:p w14:paraId="60DD82A8"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0.312(0.146-0.477)</w:t>
            </w:r>
          </w:p>
        </w:tc>
      </w:tr>
      <w:tr w:rsidR="00281B38" w:rsidRPr="00541C9A" w14:paraId="1021DE18"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343180E1"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6A2A0D74"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6.5-7.0</w:t>
            </w:r>
          </w:p>
        </w:tc>
        <w:tc>
          <w:tcPr>
            <w:tcW w:w="1667" w:type="pct"/>
            <w:tcBorders>
              <w:top w:val="nil"/>
              <w:left w:val="nil"/>
              <w:bottom w:val="single" w:sz="4" w:space="0" w:color="auto"/>
              <w:right w:val="single" w:sz="4" w:space="0" w:color="auto"/>
            </w:tcBorders>
            <w:shd w:val="clear" w:color="auto" w:fill="auto"/>
            <w:noWrap/>
            <w:vAlign w:val="bottom"/>
            <w:hideMark/>
          </w:tcPr>
          <w:p w14:paraId="6A53138C"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0.151(-0.021-0.323)</w:t>
            </w:r>
          </w:p>
        </w:tc>
      </w:tr>
      <w:tr w:rsidR="00281B38" w:rsidRPr="00541C9A" w14:paraId="58A5B734"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7E51F856"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29B0EF3C"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7.0-7.5</w:t>
            </w:r>
          </w:p>
        </w:tc>
        <w:tc>
          <w:tcPr>
            <w:tcW w:w="1667" w:type="pct"/>
            <w:tcBorders>
              <w:top w:val="nil"/>
              <w:left w:val="nil"/>
              <w:bottom w:val="single" w:sz="4" w:space="0" w:color="auto"/>
              <w:right w:val="single" w:sz="4" w:space="0" w:color="auto"/>
            </w:tcBorders>
            <w:shd w:val="clear" w:color="auto" w:fill="auto"/>
            <w:noWrap/>
            <w:vAlign w:val="bottom"/>
            <w:hideMark/>
          </w:tcPr>
          <w:p w14:paraId="03D68B2C"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0.181(-0.010-0.372)</w:t>
            </w:r>
          </w:p>
        </w:tc>
      </w:tr>
      <w:tr w:rsidR="00281B38" w:rsidRPr="00541C9A" w14:paraId="266BDD47"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687223C6"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7DD3539E"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7.5-8.0</w:t>
            </w:r>
          </w:p>
        </w:tc>
        <w:tc>
          <w:tcPr>
            <w:tcW w:w="1667" w:type="pct"/>
            <w:tcBorders>
              <w:top w:val="nil"/>
              <w:left w:val="nil"/>
              <w:bottom w:val="single" w:sz="4" w:space="0" w:color="auto"/>
              <w:right w:val="single" w:sz="4" w:space="0" w:color="auto"/>
            </w:tcBorders>
            <w:shd w:val="clear" w:color="auto" w:fill="auto"/>
            <w:noWrap/>
            <w:vAlign w:val="bottom"/>
            <w:hideMark/>
          </w:tcPr>
          <w:p w14:paraId="2F3BDBCC"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0.099(-0.083-0.280)</w:t>
            </w:r>
          </w:p>
        </w:tc>
      </w:tr>
      <w:tr w:rsidR="00281B38" w:rsidRPr="00541C9A" w14:paraId="4F86CDF6"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1314C12A"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1E432FF7"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8.0-100.0</w:t>
            </w:r>
          </w:p>
        </w:tc>
        <w:tc>
          <w:tcPr>
            <w:tcW w:w="1667" w:type="pct"/>
            <w:tcBorders>
              <w:top w:val="nil"/>
              <w:left w:val="nil"/>
              <w:bottom w:val="single" w:sz="4" w:space="0" w:color="auto"/>
              <w:right w:val="single" w:sz="4" w:space="0" w:color="auto"/>
            </w:tcBorders>
            <w:shd w:val="clear" w:color="auto" w:fill="auto"/>
            <w:noWrap/>
            <w:vAlign w:val="bottom"/>
            <w:hideMark/>
          </w:tcPr>
          <w:p w14:paraId="1293EA0E"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0.000(0.000-0.000)</w:t>
            </w:r>
          </w:p>
        </w:tc>
      </w:tr>
      <w:tr w:rsidR="00281B38" w:rsidRPr="00541C9A" w14:paraId="2F7832C6" w14:textId="77777777" w:rsidTr="001C2A7E">
        <w:trPr>
          <w:trHeight w:val="287"/>
          <w:jc w:val="center"/>
        </w:trPr>
        <w:tc>
          <w:tcPr>
            <w:tcW w:w="17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1983D06"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Water Regime</w:t>
            </w:r>
          </w:p>
        </w:tc>
        <w:tc>
          <w:tcPr>
            <w:tcW w:w="1603" w:type="pct"/>
            <w:tcBorders>
              <w:top w:val="nil"/>
              <w:left w:val="nil"/>
              <w:bottom w:val="single" w:sz="4" w:space="0" w:color="auto"/>
              <w:right w:val="single" w:sz="4" w:space="0" w:color="auto"/>
            </w:tcBorders>
            <w:shd w:val="clear" w:color="auto" w:fill="auto"/>
            <w:noWrap/>
            <w:vAlign w:val="bottom"/>
            <w:hideMark/>
          </w:tcPr>
          <w:p w14:paraId="4869BCD0"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Continuous flooding</w:t>
            </w:r>
          </w:p>
        </w:tc>
        <w:tc>
          <w:tcPr>
            <w:tcW w:w="1667" w:type="pct"/>
            <w:tcBorders>
              <w:top w:val="nil"/>
              <w:left w:val="nil"/>
              <w:bottom w:val="single" w:sz="4" w:space="0" w:color="auto"/>
              <w:right w:val="single" w:sz="4" w:space="0" w:color="auto"/>
            </w:tcBorders>
            <w:shd w:val="clear" w:color="auto" w:fill="auto"/>
            <w:noWrap/>
            <w:vAlign w:val="bottom"/>
            <w:hideMark/>
          </w:tcPr>
          <w:p w14:paraId="1B7D42CB"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0.851(0.580-1.122)</w:t>
            </w:r>
          </w:p>
        </w:tc>
      </w:tr>
      <w:tr w:rsidR="00281B38" w:rsidRPr="00541C9A" w14:paraId="2365B610"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3140A548"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18117C59"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Deep water</w:t>
            </w:r>
          </w:p>
        </w:tc>
        <w:tc>
          <w:tcPr>
            <w:tcW w:w="1667" w:type="pct"/>
            <w:tcBorders>
              <w:top w:val="nil"/>
              <w:left w:val="nil"/>
              <w:bottom w:val="single" w:sz="4" w:space="0" w:color="auto"/>
              <w:right w:val="single" w:sz="4" w:space="0" w:color="auto"/>
            </w:tcBorders>
            <w:shd w:val="clear" w:color="auto" w:fill="auto"/>
            <w:noWrap/>
            <w:vAlign w:val="bottom"/>
            <w:hideMark/>
          </w:tcPr>
          <w:p w14:paraId="71DC16DB"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-1.897(-2.503--1.291)</w:t>
            </w:r>
          </w:p>
        </w:tc>
      </w:tr>
      <w:tr w:rsidR="00281B38" w:rsidRPr="00541C9A" w14:paraId="3D69D255"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100649E0"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5C4CC37B"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Multiple drainage</w:t>
            </w:r>
          </w:p>
        </w:tc>
        <w:tc>
          <w:tcPr>
            <w:tcW w:w="1667" w:type="pct"/>
            <w:tcBorders>
              <w:top w:val="nil"/>
              <w:left w:val="nil"/>
              <w:bottom w:val="single" w:sz="4" w:space="0" w:color="auto"/>
              <w:right w:val="single" w:sz="4" w:space="0" w:color="auto"/>
            </w:tcBorders>
            <w:shd w:val="clear" w:color="auto" w:fill="auto"/>
            <w:noWrap/>
            <w:vAlign w:val="bottom"/>
            <w:hideMark/>
          </w:tcPr>
          <w:p w14:paraId="07F42CDD"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0.247(-0.032-0.525)</w:t>
            </w:r>
          </w:p>
        </w:tc>
      </w:tr>
      <w:tr w:rsidR="00281B38" w:rsidRPr="00541C9A" w14:paraId="4BB21168"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1FB6DBA0"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45144D4F"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Rainfed, wet season</w:t>
            </w:r>
          </w:p>
        </w:tc>
        <w:tc>
          <w:tcPr>
            <w:tcW w:w="1667" w:type="pct"/>
            <w:tcBorders>
              <w:top w:val="nil"/>
              <w:left w:val="nil"/>
              <w:bottom w:val="single" w:sz="4" w:space="0" w:color="auto"/>
              <w:right w:val="single" w:sz="4" w:space="0" w:color="auto"/>
            </w:tcBorders>
            <w:shd w:val="clear" w:color="auto" w:fill="auto"/>
            <w:noWrap/>
            <w:vAlign w:val="bottom"/>
            <w:hideMark/>
          </w:tcPr>
          <w:p w14:paraId="36E6B4C7"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0.236(-0.081-0.552)</w:t>
            </w:r>
          </w:p>
        </w:tc>
      </w:tr>
      <w:tr w:rsidR="00281B38" w:rsidRPr="00541C9A" w14:paraId="471F75BA"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095297D4"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409759B6"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Single drainage</w:t>
            </w:r>
          </w:p>
        </w:tc>
        <w:tc>
          <w:tcPr>
            <w:tcW w:w="1667" w:type="pct"/>
            <w:tcBorders>
              <w:top w:val="nil"/>
              <w:left w:val="nil"/>
              <w:bottom w:val="single" w:sz="4" w:space="0" w:color="auto"/>
              <w:right w:val="single" w:sz="4" w:space="0" w:color="auto"/>
            </w:tcBorders>
            <w:shd w:val="clear" w:color="auto" w:fill="auto"/>
            <w:noWrap/>
            <w:vAlign w:val="bottom"/>
            <w:hideMark/>
          </w:tcPr>
          <w:p w14:paraId="09596FB7"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0.505(0.218-0.793)</w:t>
            </w:r>
          </w:p>
        </w:tc>
      </w:tr>
      <w:tr w:rsidR="00281B38" w:rsidRPr="00541C9A" w14:paraId="1EA0DC5F" w14:textId="77777777" w:rsidTr="001C2A7E">
        <w:trPr>
          <w:trHeight w:val="287"/>
          <w:jc w:val="center"/>
        </w:trPr>
        <w:tc>
          <w:tcPr>
            <w:tcW w:w="1730" w:type="pct"/>
            <w:vMerge/>
            <w:tcBorders>
              <w:top w:val="nil"/>
              <w:left w:val="single" w:sz="4" w:space="0" w:color="auto"/>
              <w:bottom w:val="single" w:sz="4" w:space="0" w:color="000000"/>
              <w:right w:val="single" w:sz="4" w:space="0" w:color="auto"/>
            </w:tcBorders>
            <w:vAlign w:val="center"/>
            <w:hideMark/>
          </w:tcPr>
          <w:p w14:paraId="1CF44DE5"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635CFE31"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Upland</w:t>
            </w:r>
          </w:p>
        </w:tc>
        <w:tc>
          <w:tcPr>
            <w:tcW w:w="1667" w:type="pct"/>
            <w:tcBorders>
              <w:top w:val="nil"/>
              <w:left w:val="nil"/>
              <w:bottom w:val="single" w:sz="4" w:space="0" w:color="auto"/>
              <w:right w:val="single" w:sz="4" w:space="0" w:color="auto"/>
            </w:tcBorders>
            <w:shd w:val="clear" w:color="auto" w:fill="auto"/>
            <w:noWrap/>
            <w:vAlign w:val="bottom"/>
            <w:hideMark/>
          </w:tcPr>
          <w:p w14:paraId="019079E4"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0.000(0.000-0.000)</w:t>
            </w:r>
          </w:p>
        </w:tc>
      </w:tr>
      <w:tr w:rsidR="00281B38" w:rsidRPr="00541C9A" w14:paraId="78A37D47" w14:textId="77777777" w:rsidTr="001C2A7E">
        <w:trPr>
          <w:trHeight w:val="287"/>
          <w:jc w:val="center"/>
        </w:trPr>
        <w:tc>
          <w:tcPr>
            <w:tcW w:w="17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C32F95D"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Preseason Water Status</w:t>
            </w:r>
          </w:p>
        </w:tc>
        <w:tc>
          <w:tcPr>
            <w:tcW w:w="1603" w:type="pct"/>
            <w:tcBorders>
              <w:top w:val="nil"/>
              <w:left w:val="nil"/>
              <w:bottom w:val="single" w:sz="4" w:space="0" w:color="auto"/>
              <w:right w:val="single" w:sz="4" w:space="0" w:color="auto"/>
            </w:tcBorders>
            <w:shd w:val="clear" w:color="auto" w:fill="auto"/>
            <w:noWrap/>
            <w:vAlign w:val="bottom"/>
            <w:hideMark/>
          </w:tcPr>
          <w:p w14:paraId="6A952363"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Long drainage</w:t>
            </w:r>
          </w:p>
        </w:tc>
        <w:tc>
          <w:tcPr>
            <w:tcW w:w="1667" w:type="pct"/>
            <w:tcBorders>
              <w:top w:val="nil"/>
              <w:left w:val="nil"/>
              <w:bottom w:val="single" w:sz="4" w:space="0" w:color="auto"/>
              <w:right w:val="single" w:sz="4" w:space="0" w:color="auto"/>
            </w:tcBorders>
            <w:shd w:val="clear" w:color="auto" w:fill="auto"/>
            <w:noWrap/>
            <w:vAlign w:val="bottom"/>
            <w:hideMark/>
          </w:tcPr>
          <w:p w14:paraId="767B70CE"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-0.228(-0.335--0.122)</w:t>
            </w:r>
          </w:p>
        </w:tc>
      </w:tr>
      <w:tr w:rsidR="00281B38" w:rsidRPr="00541C9A" w14:paraId="14A0C3B6" w14:textId="77777777" w:rsidTr="001C2A7E">
        <w:trPr>
          <w:trHeight w:val="287"/>
          <w:jc w:val="center"/>
        </w:trPr>
        <w:tc>
          <w:tcPr>
            <w:tcW w:w="1730" w:type="pct"/>
            <w:vMerge/>
            <w:tcBorders>
              <w:top w:val="nil"/>
              <w:left w:val="single" w:sz="4" w:space="0" w:color="auto"/>
              <w:bottom w:val="single" w:sz="4" w:space="0" w:color="auto"/>
              <w:right w:val="single" w:sz="4" w:space="0" w:color="auto"/>
            </w:tcBorders>
            <w:vAlign w:val="center"/>
            <w:hideMark/>
          </w:tcPr>
          <w:p w14:paraId="330A031B"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nil"/>
              <w:left w:val="nil"/>
              <w:bottom w:val="single" w:sz="4" w:space="0" w:color="auto"/>
              <w:right w:val="single" w:sz="4" w:space="0" w:color="auto"/>
            </w:tcBorders>
            <w:shd w:val="clear" w:color="auto" w:fill="auto"/>
            <w:noWrap/>
            <w:vAlign w:val="bottom"/>
            <w:hideMark/>
          </w:tcPr>
          <w:p w14:paraId="2225F575"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Short drainage</w:t>
            </w:r>
          </w:p>
        </w:tc>
        <w:tc>
          <w:tcPr>
            <w:tcW w:w="1667" w:type="pct"/>
            <w:tcBorders>
              <w:top w:val="nil"/>
              <w:left w:val="nil"/>
              <w:bottom w:val="single" w:sz="4" w:space="0" w:color="auto"/>
              <w:right w:val="single" w:sz="4" w:space="0" w:color="auto"/>
            </w:tcBorders>
            <w:shd w:val="clear" w:color="auto" w:fill="auto"/>
            <w:noWrap/>
            <w:vAlign w:val="bottom"/>
            <w:hideMark/>
          </w:tcPr>
          <w:p w14:paraId="25464A65"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-0.116(-0.237-0.004)</w:t>
            </w:r>
          </w:p>
        </w:tc>
      </w:tr>
      <w:tr w:rsidR="00281B38" w:rsidRPr="00541C9A" w14:paraId="41486580" w14:textId="77777777" w:rsidTr="001C2A7E">
        <w:trPr>
          <w:trHeight w:val="287"/>
          <w:jc w:val="center"/>
        </w:trPr>
        <w:tc>
          <w:tcPr>
            <w:tcW w:w="1730"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7680C760"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Organic Amendments</w:t>
            </w:r>
          </w:p>
        </w:tc>
        <w:tc>
          <w:tcPr>
            <w:tcW w:w="16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D98CC"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Farmyard manure</w:t>
            </w:r>
          </w:p>
        </w:tc>
        <w:tc>
          <w:tcPr>
            <w:tcW w:w="1667" w:type="pct"/>
            <w:tcBorders>
              <w:top w:val="single" w:sz="4" w:space="0" w:color="auto"/>
              <w:left w:val="nil"/>
              <w:bottom w:val="single" w:sz="4" w:space="0" w:color="auto"/>
              <w:right w:val="single" w:sz="4" w:space="0" w:color="auto"/>
            </w:tcBorders>
            <w:shd w:val="clear" w:color="auto" w:fill="auto"/>
            <w:noWrap/>
            <w:vAlign w:val="bottom"/>
            <w:hideMark/>
          </w:tcPr>
          <w:p w14:paraId="188BABBE"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0.247(0.193-0.302)</w:t>
            </w:r>
          </w:p>
        </w:tc>
      </w:tr>
      <w:tr w:rsidR="00281B38" w:rsidRPr="00541C9A" w14:paraId="2EBE5F3E" w14:textId="77777777" w:rsidTr="001C2A7E">
        <w:trPr>
          <w:trHeight w:val="287"/>
          <w:jc w:val="center"/>
        </w:trPr>
        <w:tc>
          <w:tcPr>
            <w:tcW w:w="1730" w:type="pct"/>
            <w:vMerge/>
            <w:tcBorders>
              <w:top w:val="single" w:sz="4" w:space="0" w:color="auto"/>
              <w:left w:val="single" w:sz="4" w:space="0" w:color="auto"/>
              <w:bottom w:val="single" w:sz="4" w:space="0" w:color="auto"/>
              <w:right w:val="single" w:sz="4" w:space="0" w:color="auto"/>
            </w:tcBorders>
            <w:vAlign w:val="center"/>
            <w:hideMark/>
          </w:tcPr>
          <w:p w14:paraId="116AB24D" w14:textId="77777777" w:rsidR="00281B38" w:rsidRPr="00541C9A" w:rsidRDefault="00281B38" w:rsidP="00A6497F">
            <w:pPr>
              <w:spacing w:after="0" w:line="240" w:lineRule="auto"/>
              <w:rPr>
                <w:rFonts w:ascii="Calibri" w:eastAsia="Times New Roman" w:hAnsi="Calibri" w:cs="Calibri"/>
                <w:color w:val="000000"/>
                <w:kern w:val="0"/>
                <w14:ligatures w14:val="none"/>
              </w:rPr>
            </w:pPr>
          </w:p>
        </w:tc>
        <w:tc>
          <w:tcPr>
            <w:tcW w:w="16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6DC6F" w14:textId="77777777" w:rsidR="00281B38" w:rsidRPr="00541C9A" w:rsidRDefault="00281B38" w:rsidP="00A6497F">
            <w:pPr>
              <w:spacing w:after="0" w:line="240" w:lineRule="auto"/>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Green manure</w:t>
            </w:r>
          </w:p>
        </w:tc>
        <w:tc>
          <w:tcPr>
            <w:tcW w:w="16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36B76" w14:textId="77777777" w:rsidR="00281B38" w:rsidRPr="00541C9A" w:rsidRDefault="00281B38" w:rsidP="00A6497F">
            <w:pPr>
              <w:spacing w:after="0" w:line="240" w:lineRule="auto"/>
              <w:jc w:val="right"/>
              <w:rPr>
                <w:rFonts w:ascii="Calibri" w:eastAsia="Times New Roman" w:hAnsi="Calibri" w:cs="Calibri"/>
                <w:color w:val="000000"/>
                <w:kern w:val="0"/>
                <w14:ligatures w14:val="none"/>
              </w:rPr>
            </w:pPr>
            <w:r w:rsidRPr="00541C9A">
              <w:rPr>
                <w:rFonts w:ascii="Calibri" w:eastAsia="Times New Roman" w:hAnsi="Calibri" w:cs="Calibri"/>
                <w:color w:val="000000"/>
                <w:kern w:val="0"/>
                <w14:ligatures w14:val="none"/>
              </w:rPr>
              <w:t>0.400(0.349-0.450)</w:t>
            </w:r>
          </w:p>
        </w:tc>
      </w:tr>
    </w:tbl>
    <w:p w14:paraId="58588B0A" w14:textId="77777777" w:rsidR="00281B38" w:rsidRDefault="00281B38" w:rsidP="00281B38"/>
    <w:p w14:paraId="262DFD46" w14:textId="23C8A6B5" w:rsidR="00A7552E" w:rsidRDefault="0067616A" w:rsidP="00A7552E">
      <w:r>
        <w:t>The Wang</w:t>
      </w:r>
      <w:r w:rsidR="009A1992">
        <w:t xml:space="preserve"> et al</w:t>
      </w:r>
      <w:r>
        <w:t xml:space="preserve"> (201</w:t>
      </w:r>
      <w:r w:rsidR="009A1992">
        <w:t>8</w:t>
      </w:r>
      <w:r>
        <w:t>)</w:t>
      </w:r>
      <w:r w:rsidR="003D4FEB" w:rsidRPr="003D4FEB">
        <w:t xml:space="preserve"> </w:t>
      </w:r>
      <w:sdt>
        <w:sdtPr>
          <w:alias w:val="SmartCite Citation"/>
          <w:tag w:val="bad6be57-5e2a-460d-9424-598e2d5bba4e:8d8bf0da-4d6c-49d5-bc9e-25460fb9fdab+"/>
          <w:id w:val="-140504966"/>
          <w:placeholder>
            <w:docPart w:val="4A673F6222F34F018C6AF3665BF18088"/>
          </w:placeholder>
        </w:sdtPr>
        <w:sdtContent>
          <w:r w:rsidR="00477515" w:rsidRPr="00477515">
            <w:rPr>
              <w:rFonts w:ascii="Calibri" w:eastAsia="Times New Roman" w:hAnsi="Calibri" w:cs="Calibri"/>
              <w:vertAlign w:val="superscript"/>
            </w:rPr>
            <w:t>16</w:t>
          </w:r>
        </w:sdtContent>
      </w:sdt>
      <w:r>
        <w:t xml:space="preserve"> emission factor model used</w:t>
      </w:r>
      <w:r w:rsidR="003E352F">
        <w:t xml:space="preserve"> </w:t>
      </w:r>
      <w:r w:rsidR="003E352F">
        <w:fldChar w:fldCharType="begin"/>
      </w:r>
      <w:r w:rsidR="003E352F">
        <w:instrText xml:space="preserve"> REF _Ref149056852 \h </w:instrText>
      </w:r>
      <w:r w:rsidR="003E352F">
        <w:fldChar w:fldCharType="separate"/>
      </w:r>
      <w:r w:rsidR="00A42D66" w:rsidRPr="00A30E61">
        <w:t xml:space="preserve">Equation </w:t>
      </w:r>
      <w:r w:rsidR="00A42D66">
        <w:rPr>
          <w:noProof/>
        </w:rPr>
        <w:t>26</w:t>
      </w:r>
      <w:r w:rsidR="003E352F">
        <w:fldChar w:fldCharType="end"/>
      </w:r>
      <w:r>
        <w:t xml:space="preserve">. </w:t>
      </w:r>
      <w:proofErr w:type="spellStart"/>
      <w:r w:rsidRPr="0014277B">
        <w:rPr>
          <w:i/>
          <w:iCs/>
        </w:rPr>
        <w:t>EF</w:t>
      </w:r>
      <w:r w:rsidRPr="0014277B">
        <w:rPr>
          <w:i/>
          <w:iCs/>
          <w:vertAlign w:val="subscript"/>
        </w:rPr>
        <w:t>c</w:t>
      </w:r>
      <w:proofErr w:type="spellEnd"/>
      <w:r>
        <w:t xml:space="preserve"> is the country specific emission factor for India. </w:t>
      </w:r>
      <w:proofErr w:type="spellStart"/>
      <w:r w:rsidRPr="00994917">
        <w:rPr>
          <w:i/>
          <w:iCs/>
        </w:rPr>
        <w:t>PW</w:t>
      </w:r>
      <w:r w:rsidRPr="00994917">
        <w:rPr>
          <w:i/>
          <w:iCs/>
          <w:vertAlign w:val="subscript"/>
        </w:rPr>
        <w:t>scalar</w:t>
      </w:r>
      <w:proofErr w:type="spellEnd"/>
      <w:r>
        <w:t xml:space="preserve"> is the preseason water status scaling factor. </w:t>
      </w:r>
      <w:proofErr w:type="spellStart"/>
      <w:r w:rsidRPr="0014277B">
        <w:rPr>
          <w:i/>
          <w:iCs/>
        </w:rPr>
        <w:t>WR</w:t>
      </w:r>
      <w:r w:rsidRPr="0014277B">
        <w:rPr>
          <w:i/>
          <w:iCs/>
          <w:vertAlign w:val="subscript"/>
        </w:rPr>
        <w:t>scalar</w:t>
      </w:r>
      <w:proofErr w:type="spellEnd"/>
      <w:r>
        <w:t xml:space="preserve"> is the water regime scaling factor. </w:t>
      </w:r>
      <w:proofErr w:type="spellStart"/>
      <w:r w:rsidRPr="00994917">
        <w:rPr>
          <w:i/>
          <w:iCs/>
        </w:rPr>
        <w:t>FYM</w:t>
      </w:r>
      <w:r w:rsidRPr="00994917">
        <w:rPr>
          <w:i/>
          <w:iCs/>
          <w:vertAlign w:val="subscript"/>
        </w:rPr>
        <w:t>scalar</w:t>
      </w:r>
      <w:proofErr w:type="spellEnd"/>
      <w:r>
        <w:t xml:space="preserve"> and </w:t>
      </w:r>
      <w:proofErr w:type="spellStart"/>
      <w:r w:rsidRPr="00994917">
        <w:rPr>
          <w:i/>
          <w:iCs/>
        </w:rPr>
        <w:t>GM</w:t>
      </w:r>
      <w:r w:rsidRPr="00994917">
        <w:rPr>
          <w:i/>
          <w:iCs/>
          <w:vertAlign w:val="subscript"/>
        </w:rPr>
        <w:t>scalar</w:t>
      </w:r>
      <w:proofErr w:type="spellEnd"/>
      <w:r>
        <w:t xml:space="preserve"> are the organic amendment scaling factor for farmyard manure and green manure respectfully. The organic amendments used non-linear equations to estimate a scaling factor which were estimated for farmyard manure and green manure </w:t>
      </w:r>
      <w:r w:rsidR="003E352F">
        <w:t>using</w:t>
      </w:r>
      <w:r w:rsidR="00A7552E">
        <w:t xml:space="preserve"> </w:t>
      </w:r>
      <w:r w:rsidR="00A7552E" w:rsidRPr="0095597F">
        <w:fldChar w:fldCharType="begin"/>
      </w:r>
      <w:r w:rsidR="00A7552E">
        <w:instrText xml:space="preserve"> REF _Ref149106218 \h  \* MERGEFORMAT </w:instrText>
      </w:r>
      <w:r w:rsidR="00A7552E" w:rsidRPr="0095597F">
        <w:fldChar w:fldCharType="separate"/>
      </w:r>
      <w:r w:rsidR="00A42D66" w:rsidRPr="00A30E61">
        <w:t xml:space="preserve">Equation </w:t>
      </w:r>
      <w:r w:rsidR="00A42D66">
        <w:t>27</w:t>
      </w:r>
      <w:r w:rsidR="00A7552E" w:rsidRPr="0095597F">
        <w:fldChar w:fldCharType="end"/>
      </w:r>
      <w:r w:rsidR="00A7552E" w:rsidRPr="0095597F">
        <w:t xml:space="preserve"> </w:t>
      </w:r>
      <w:r w:rsidR="00A7552E">
        <w:t xml:space="preserve">and </w:t>
      </w:r>
      <w:r w:rsidR="00A7552E">
        <w:fldChar w:fldCharType="begin"/>
      </w:r>
      <w:r w:rsidR="00A7552E">
        <w:instrText xml:space="preserve"> REF _Ref149106234 \h  \* MERGEFORMAT </w:instrText>
      </w:r>
      <w:r w:rsidR="00A7552E">
        <w:fldChar w:fldCharType="separate"/>
      </w:r>
      <w:r w:rsidR="00A42D66" w:rsidRPr="00A30E61">
        <w:t xml:space="preserve">Equation </w:t>
      </w:r>
      <w:r w:rsidR="00A42D66">
        <w:t>28</w:t>
      </w:r>
      <w:r w:rsidR="00A7552E">
        <w:fldChar w:fldCharType="end"/>
      </w:r>
      <w:r w:rsidR="00A7552E">
        <w:t xml:space="preserve"> where </w:t>
      </w:r>
      <w:proofErr w:type="spellStart"/>
      <w:r w:rsidR="00A7552E" w:rsidRPr="0095597F">
        <w:t>OAamt</w:t>
      </w:r>
      <w:proofErr w:type="spellEnd"/>
      <w:r w:rsidR="00A7552E">
        <w:t xml:space="preserve"> is the amount of organic amendment in ton ha</w:t>
      </w:r>
      <w:r w:rsidR="00A7552E" w:rsidRPr="006266A2">
        <w:rPr>
          <w:vertAlign w:val="superscript"/>
        </w:rPr>
        <w:t>-1</w:t>
      </w:r>
      <w:r w:rsidR="00A7552E">
        <w:t>.</w:t>
      </w:r>
    </w:p>
    <w:tbl>
      <w:tblPr>
        <w:tblStyle w:val="TableGrid"/>
        <w:tblW w:w="57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30"/>
      </w:tblGrid>
      <w:tr w:rsidR="00A7552E" w:rsidRPr="002B7F12" w14:paraId="257578C3" w14:textId="77777777" w:rsidTr="00F31125">
        <w:trPr>
          <w:trHeight w:val="431"/>
          <w:jc w:val="center"/>
        </w:trPr>
        <w:tc>
          <w:tcPr>
            <w:tcW w:w="4225" w:type="dxa"/>
            <w:vAlign w:val="center"/>
          </w:tcPr>
          <w:p w14:paraId="4D5A2F56" w14:textId="77777777" w:rsidR="00A7552E" w:rsidRPr="00750C37" w:rsidRDefault="00000000" w:rsidP="00F31125">
            <w:pPr>
              <w:keepNext/>
              <w:rPr>
                <w:rFonts w:ascii="Cambria Math" w:hAnsi="Cambria Math"/>
                <w:i/>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FYM</m:t>
                    </m:r>
                  </m:e>
                  <m:sub>
                    <m:r>
                      <w:rPr>
                        <w:rFonts w:ascii="Cambria Math" w:hAnsi="Cambria Math"/>
                        <w:sz w:val="24"/>
                        <w:szCs w:val="24"/>
                      </w:rPr>
                      <m:t>scalar</m:t>
                    </m:r>
                  </m:sub>
                </m:sSub>
                <m:r>
                  <w:rPr>
                    <w:rFonts w:ascii="Cambria Math" w:hAnsi="Cambria Math"/>
                    <w:sz w:val="24"/>
                    <w:szCs w:val="24"/>
                  </w:rPr>
                  <m:t>=</m:t>
                </m:r>
                <m:sSup>
                  <m:sSupPr>
                    <m:ctrlPr>
                      <w:rPr>
                        <w:rFonts w:ascii="Cambria Math" w:hAnsi="Cambria Math"/>
                        <w:sz w:val="24"/>
                        <w:szCs w:val="24"/>
                      </w:rPr>
                    </m:ctrlPr>
                  </m:sSupPr>
                  <m:e>
                    <m:func>
                      <m:funcPr>
                        <m:ctrlPr>
                          <w:rPr>
                            <w:rFonts w:ascii="Cambria Math" w:hAnsi="Cambria Math"/>
                            <w:sz w:val="24"/>
                            <w:szCs w:val="24"/>
                          </w:rPr>
                        </m:ctrlPr>
                      </m:funcPr>
                      <m:fName>
                        <m:r>
                          <m:rPr>
                            <m:sty m:val="p"/>
                          </m:rPr>
                          <w:rPr>
                            <w:rFonts w:ascii="Cambria Math" w:hAnsi="Cambria Math"/>
                            <w:sz w:val="24"/>
                            <w:szCs w:val="24"/>
                          </w:rPr>
                          <m:t>(1.1459×</m:t>
                        </m:r>
                      </m:fName>
                      <m:e>
                        <m:sSub>
                          <m:sSubPr>
                            <m:ctrlPr>
                              <w:rPr>
                                <w:rFonts w:ascii="Cambria Math" w:hAnsi="Cambria Math"/>
                                <w:i/>
                                <w:sz w:val="24"/>
                                <w:szCs w:val="24"/>
                              </w:rPr>
                            </m:ctrlPr>
                          </m:sSubPr>
                          <m:e>
                            <m:r>
                              <w:rPr>
                                <w:rFonts w:ascii="Cambria Math" w:hAnsi="Cambria Math"/>
                                <w:sz w:val="24"/>
                                <w:szCs w:val="24"/>
                              </w:rPr>
                              <m:t>OA</m:t>
                            </m:r>
                          </m:e>
                          <m:sub>
                            <m:r>
                              <w:rPr>
                                <w:rFonts w:ascii="Cambria Math" w:hAnsi="Cambria Math"/>
                                <w:sz w:val="24"/>
                                <w:szCs w:val="24"/>
                              </w:rPr>
                              <m:t>amt</m:t>
                            </m:r>
                          </m:sub>
                        </m:sSub>
                      </m:e>
                    </m:func>
                    <m:r>
                      <w:rPr>
                        <w:rFonts w:ascii="Cambria Math" w:hAnsi="Cambria Math"/>
                        <w:sz w:val="24"/>
                        <w:szCs w:val="24"/>
                      </w:rPr>
                      <m:t>)</m:t>
                    </m:r>
                  </m:e>
                  <m:sup>
                    <m:r>
                      <w:rPr>
                        <w:rFonts w:ascii="Cambria Math" w:hAnsi="Cambria Math"/>
                        <w:sz w:val="24"/>
                        <w:szCs w:val="24"/>
                      </w:rPr>
                      <m:t>0.2071</m:t>
                    </m:r>
                  </m:sup>
                </m:sSup>
              </m:oMath>
            </m:oMathPara>
          </w:p>
        </w:tc>
        <w:tc>
          <w:tcPr>
            <w:tcW w:w="1530" w:type="dxa"/>
            <w:vAlign w:val="center"/>
          </w:tcPr>
          <w:p w14:paraId="17D6C5F8" w14:textId="52217793" w:rsidR="00A7552E" w:rsidRPr="00C27577" w:rsidRDefault="00A7552E" w:rsidP="00E8730C">
            <w:pPr>
              <w:pStyle w:val="ghgcaption"/>
            </w:pPr>
            <w:bookmarkStart w:id="142" w:name="_Ref149106218"/>
            <w:r w:rsidRPr="00A30E61">
              <w:t xml:space="preserve">Equation </w:t>
            </w:r>
            <w:fldSimple w:instr=" SEQ Equation \* ARABIC ">
              <w:r w:rsidR="00A42D66">
                <w:rPr>
                  <w:noProof/>
                </w:rPr>
                <w:t>27</w:t>
              </w:r>
            </w:fldSimple>
            <w:bookmarkEnd w:id="142"/>
          </w:p>
        </w:tc>
      </w:tr>
      <w:tr w:rsidR="00A7552E" w:rsidRPr="002B7F12" w14:paraId="0ABB1008" w14:textId="77777777" w:rsidTr="00F31125">
        <w:trPr>
          <w:trHeight w:val="431"/>
          <w:jc w:val="center"/>
        </w:trPr>
        <w:tc>
          <w:tcPr>
            <w:tcW w:w="4225" w:type="dxa"/>
            <w:vAlign w:val="center"/>
          </w:tcPr>
          <w:p w14:paraId="26A69720" w14:textId="77777777" w:rsidR="00A7552E" w:rsidRPr="002B7F12" w:rsidRDefault="00000000" w:rsidP="00F31125">
            <w:pPr>
              <w:keepNext/>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GM</m:t>
                    </m:r>
                  </m:e>
                  <m:sub>
                    <m:r>
                      <w:rPr>
                        <w:rFonts w:ascii="Cambria Math" w:hAnsi="Cambria Math"/>
                        <w:sz w:val="24"/>
                        <w:szCs w:val="24"/>
                      </w:rPr>
                      <m:t>scalar</m:t>
                    </m:r>
                  </m:sub>
                </m:sSub>
                <m:r>
                  <w:rPr>
                    <w:rFonts w:ascii="Cambria Math" w:hAnsi="Cambria Math"/>
                    <w:sz w:val="24"/>
                    <w:szCs w:val="24"/>
                  </w:rPr>
                  <m:t>=</m:t>
                </m:r>
                <m:sSup>
                  <m:sSupPr>
                    <m:ctrlPr>
                      <w:rPr>
                        <w:rFonts w:ascii="Cambria Math" w:hAnsi="Cambria Math"/>
                        <w:sz w:val="24"/>
                        <w:szCs w:val="24"/>
                      </w:rPr>
                    </m:ctrlPr>
                  </m:sSupPr>
                  <m:e>
                    <m:func>
                      <m:funcPr>
                        <m:ctrlPr>
                          <w:rPr>
                            <w:rFonts w:ascii="Cambria Math" w:hAnsi="Cambria Math"/>
                            <w:sz w:val="24"/>
                            <w:szCs w:val="24"/>
                          </w:rPr>
                        </m:ctrlPr>
                      </m:funcPr>
                      <m:fName>
                        <m:r>
                          <m:rPr>
                            <m:sty m:val="p"/>
                          </m:rPr>
                          <w:rPr>
                            <w:rFonts w:ascii="Cambria Math" w:hAnsi="Cambria Math"/>
                            <w:sz w:val="24"/>
                            <w:szCs w:val="24"/>
                          </w:rPr>
                          <m:t>(1.2108×</m:t>
                        </m:r>
                      </m:fName>
                      <m:e>
                        <m:sSub>
                          <m:sSubPr>
                            <m:ctrlPr>
                              <w:rPr>
                                <w:rFonts w:ascii="Cambria Math" w:hAnsi="Cambria Math"/>
                                <w:i/>
                                <w:sz w:val="24"/>
                                <w:szCs w:val="24"/>
                              </w:rPr>
                            </m:ctrlPr>
                          </m:sSubPr>
                          <m:e>
                            <m:r>
                              <w:rPr>
                                <w:rFonts w:ascii="Cambria Math" w:hAnsi="Cambria Math"/>
                                <w:sz w:val="24"/>
                                <w:szCs w:val="24"/>
                              </w:rPr>
                              <m:t>OA</m:t>
                            </m:r>
                          </m:e>
                          <m:sub>
                            <m:r>
                              <w:rPr>
                                <w:rFonts w:ascii="Cambria Math" w:hAnsi="Cambria Math"/>
                                <w:sz w:val="24"/>
                                <w:szCs w:val="24"/>
                              </w:rPr>
                              <m:t>amt</m:t>
                            </m:r>
                          </m:sub>
                        </m:sSub>
                      </m:e>
                    </m:func>
                    <m:r>
                      <w:rPr>
                        <w:rFonts w:ascii="Cambria Math" w:hAnsi="Cambria Math"/>
                        <w:sz w:val="24"/>
                        <w:szCs w:val="24"/>
                      </w:rPr>
                      <m:t>)</m:t>
                    </m:r>
                  </m:e>
                  <m:sup>
                    <m:r>
                      <w:rPr>
                        <w:rFonts w:ascii="Cambria Math" w:hAnsi="Cambria Math"/>
                        <w:sz w:val="24"/>
                        <w:szCs w:val="24"/>
                      </w:rPr>
                      <m:t>0.3401</m:t>
                    </m:r>
                  </m:sup>
                </m:sSup>
              </m:oMath>
            </m:oMathPara>
          </w:p>
        </w:tc>
        <w:tc>
          <w:tcPr>
            <w:tcW w:w="1530" w:type="dxa"/>
            <w:vAlign w:val="center"/>
          </w:tcPr>
          <w:p w14:paraId="600068A3" w14:textId="1C6723A2" w:rsidR="00A7552E" w:rsidRPr="00A30E61" w:rsidRDefault="00A7552E" w:rsidP="00E8730C">
            <w:pPr>
              <w:pStyle w:val="ghgcaption"/>
            </w:pPr>
            <w:bookmarkStart w:id="143" w:name="_Ref149106234"/>
            <w:r w:rsidRPr="00A30E61">
              <w:t xml:space="preserve">Equation </w:t>
            </w:r>
            <w:fldSimple w:instr=" SEQ Equation \* ARABIC ">
              <w:r w:rsidR="00A42D66">
                <w:rPr>
                  <w:noProof/>
                </w:rPr>
                <w:t>28</w:t>
              </w:r>
            </w:fldSimple>
            <w:bookmarkEnd w:id="143"/>
          </w:p>
        </w:tc>
      </w:tr>
    </w:tbl>
    <w:p w14:paraId="4562BC14" w14:textId="77777777" w:rsidR="00A7552E" w:rsidRDefault="00A7552E" w:rsidP="00A7552E">
      <w:pPr>
        <w:autoSpaceDE w:val="0"/>
        <w:autoSpaceDN w:val="0"/>
        <w:adjustRightInd w:val="0"/>
        <w:spacing w:after="0" w:line="240" w:lineRule="auto"/>
        <w:rPr>
          <w:rFonts w:ascii="Consolas" w:hAnsi="Consolas" w:cs="Consolas"/>
          <w:color w:val="000000"/>
          <w:kern w:val="0"/>
          <w:sz w:val="19"/>
          <w:szCs w:val="19"/>
        </w:rPr>
      </w:pPr>
    </w:p>
    <w:p w14:paraId="77D61571" w14:textId="77777777" w:rsidR="00A7552E" w:rsidRDefault="00A7552E" w:rsidP="00A7552E">
      <w:r>
        <w:t xml:space="preserve">The Monte Carlo simulation for the Wang (2019) empirical model drew samples for model coefficients from normal distributions other than the crop duration parameter. While the Wang (2019) emission factor model Monte Carlo simulation drew samples for gamma distributions, estimated from the parameter confidence intervals. The crop duration for both models was </w:t>
      </w:r>
      <w:proofErr w:type="gramStart"/>
      <w:r>
        <w:t>draw</w:t>
      </w:r>
      <w:proofErr w:type="gramEnd"/>
      <w:r>
        <w:t xml:space="preserve"> from a categorical distribution as described above. </w:t>
      </w:r>
    </w:p>
    <w:p w14:paraId="0FBBF11A" w14:textId="6B018982" w:rsidR="00DD4BFD" w:rsidRPr="001C2A7E" w:rsidRDefault="00DD4BFD" w:rsidP="00C92AE2"/>
    <w:tbl>
      <w:tblPr>
        <w:tblW w:w="5000" w:type="pct"/>
        <w:jc w:val="center"/>
        <w:tblLook w:val="04A0" w:firstRow="1" w:lastRow="0" w:firstColumn="1" w:lastColumn="0" w:noHBand="0" w:noVBand="1"/>
      </w:tblPr>
      <w:tblGrid>
        <w:gridCol w:w="3397"/>
        <w:gridCol w:w="3073"/>
        <w:gridCol w:w="3106"/>
      </w:tblGrid>
      <w:tr w:rsidR="00C24BFC" w:rsidRPr="008A339F" w14:paraId="3FE000D6" w14:textId="77777777" w:rsidTr="00C24BFC">
        <w:trPr>
          <w:trHeight w:val="287"/>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3ED6574D" w14:textId="38D65BD6" w:rsidR="00C24BFC" w:rsidRPr="00C24BFC" w:rsidRDefault="001C2A7E" w:rsidP="0067616A">
            <w:pPr>
              <w:rPr>
                <w:rFonts w:ascii="Calibri" w:eastAsia="Times New Roman" w:hAnsi="Calibri" w:cs="Calibri"/>
                <w:b/>
                <w:bCs/>
                <w:color w:val="000000"/>
                <w:kern w:val="0"/>
                <w14:ligatures w14:val="none"/>
              </w:rPr>
            </w:pPr>
            <w:bookmarkStart w:id="144" w:name="_Toc150459627"/>
            <w:bookmarkStart w:id="145" w:name="_Toc150795362"/>
            <w:r>
              <w:t xml:space="preserve">Table </w:t>
            </w:r>
            <w:fldSimple w:instr=" SEQ Table \* ARABIC ">
              <w:r w:rsidR="00A42D66">
                <w:rPr>
                  <w:noProof/>
                </w:rPr>
                <w:t>20</w:t>
              </w:r>
            </w:fldSimple>
            <w:r>
              <w:t xml:space="preserve">: </w:t>
            </w:r>
            <w:r w:rsidR="0067616A" w:rsidRPr="00B12BA2">
              <w:t>Wang</w:t>
            </w:r>
            <w:r w:rsidR="003D4FEB">
              <w:t xml:space="preserve"> et al</w:t>
            </w:r>
            <w:r w:rsidR="0067616A" w:rsidRPr="00B12BA2">
              <w:t xml:space="preserve"> (2018)</w:t>
            </w:r>
            <w:r w:rsidR="004849B8">
              <w:t xml:space="preserve"> </w:t>
            </w:r>
            <w:r w:rsidR="0067616A" w:rsidRPr="00B12BA2">
              <w:t>emission factors and ranges used to implement sampling distributions for Monte Carlo simulations to estimate uncertainty.</w:t>
            </w:r>
            <w:bookmarkEnd w:id="144"/>
            <w:bookmarkEnd w:id="145"/>
          </w:p>
        </w:tc>
      </w:tr>
      <w:tr w:rsidR="009E0602" w:rsidRPr="008A339F" w14:paraId="770EAFD8" w14:textId="77777777" w:rsidTr="0076749C">
        <w:trPr>
          <w:trHeight w:val="287"/>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0174068" w14:textId="77777777" w:rsidR="009E0602" w:rsidRPr="00C24BFC" w:rsidRDefault="009E0602" w:rsidP="00A6497F">
            <w:pPr>
              <w:spacing w:after="0" w:line="240" w:lineRule="auto"/>
              <w:rPr>
                <w:rFonts w:ascii="Calibri" w:eastAsia="Times New Roman" w:hAnsi="Calibri" w:cs="Calibri"/>
                <w:b/>
                <w:bCs/>
                <w:color w:val="000000"/>
                <w:kern w:val="0"/>
                <w14:ligatures w14:val="none"/>
              </w:rPr>
            </w:pPr>
          </w:p>
        </w:tc>
      </w:tr>
      <w:tr w:rsidR="00281B38" w:rsidRPr="008A339F" w14:paraId="3001354A" w14:textId="77777777" w:rsidTr="0076749C">
        <w:trPr>
          <w:trHeight w:val="287"/>
          <w:jc w:val="center"/>
        </w:trPr>
        <w:tc>
          <w:tcPr>
            <w:tcW w:w="17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969F" w14:textId="77777777" w:rsidR="00281B38" w:rsidRPr="00C24BFC" w:rsidRDefault="00281B38" w:rsidP="00A6497F">
            <w:pPr>
              <w:spacing w:after="0" w:line="240" w:lineRule="auto"/>
              <w:rPr>
                <w:rFonts w:ascii="Calibri" w:eastAsia="Times New Roman" w:hAnsi="Calibri" w:cs="Calibri"/>
                <w:b/>
                <w:bCs/>
                <w:color w:val="000000"/>
                <w:kern w:val="0"/>
                <w14:ligatures w14:val="none"/>
              </w:rPr>
            </w:pPr>
            <w:r w:rsidRPr="00C24BFC">
              <w:rPr>
                <w:rFonts w:ascii="Calibri" w:eastAsia="Times New Roman" w:hAnsi="Calibri" w:cs="Calibri"/>
                <w:b/>
                <w:bCs/>
                <w:color w:val="000000"/>
                <w:kern w:val="0"/>
                <w14:ligatures w14:val="none"/>
              </w:rPr>
              <w:t>Description</w:t>
            </w:r>
          </w:p>
        </w:tc>
        <w:tc>
          <w:tcPr>
            <w:tcW w:w="1603" w:type="pct"/>
            <w:tcBorders>
              <w:top w:val="single" w:sz="4" w:space="0" w:color="auto"/>
              <w:left w:val="nil"/>
              <w:bottom w:val="single" w:sz="4" w:space="0" w:color="auto"/>
              <w:right w:val="single" w:sz="4" w:space="0" w:color="auto"/>
            </w:tcBorders>
            <w:shd w:val="clear" w:color="auto" w:fill="auto"/>
            <w:noWrap/>
            <w:vAlign w:val="bottom"/>
            <w:hideMark/>
          </w:tcPr>
          <w:p w14:paraId="7D94F8A5" w14:textId="77777777" w:rsidR="00281B38" w:rsidRPr="00C24BFC" w:rsidRDefault="00281B38" w:rsidP="00A6497F">
            <w:pPr>
              <w:spacing w:after="0" w:line="240" w:lineRule="auto"/>
              <w:rPr>
                <w:rFonts w:ascii="Calibri" w:eastAsia="Times New Roman" w:hAnsi="Calibri" w:cs="Calibri"/>
                <w:b/>
                <w:bCs/>
                <w:color w:val="000000"/>
                <w:kern w:val="0"/>
                <w14:ligatures w14:val="none"/>
              </w:rPr>
            </w:pPr>
            <w:r w:rsidRPr="00C24BFC">
              <w:rPr>
                <w:rFonts w:ascii="Calibri" w:eastAsia="Times New Roman" w:hAnsi="Calibri" w:cs="Calibri"/>
                <w:b/>
                <w:bCs/>
                <w:color w:val="000000"/>
                <w:kern w:val="0"/>
                <w14:ligatures w14:val="none"/>
              </w:rPr>
              <w:t>Value</w:t>
            </w:r>
          </w:p>
        </w:tc>
        <w:tc>
          <w:tcPr>
            <w:tcW w:w="1621" w:type="pct"/>
            <w:tcBorders>
              <w:top w:val="single" w:sz="4" w:space="0" w:color="auto"/>
              <w:left w:val="nil"/>
              <w:bottom w:val="single" w:sz="4" w:space="0" w:color="auto"/>
              <w:right w:val="single" w:sz="4" w:space="0" w:color="auto"/>
            </w:tcBorders>
            <w:shd w:val="clear" w:color="auto" w:fill="auto"/>
            <w:noWrap/>
            <w:vAlign w:val="center"/>
            <w:hideMark/>
          </w:tcPr>
          <w:p w14:paraId="5713DC8F" w14:textId="77777777" w:rsidR="00281B38" w:rsidRPr="008A339F" w:rsidRDefault="00281B38" w:rsidP="00A6497F">
            <w:pPr>
              <w:spacing w:after="0" w:line="240" w:lineRule="auto"/>
              <w:rPr>
                <w:rFonts w:ascii="Calibri" w:eastAsia="Times New Roman" w:hAnsi="Calibri" w:cs="Calibri"/>
                <w:b/>
                <w:bCs/>
                <w:color w:val="000000"/>
                <w:kern w:val="0"/>
                <w14:ligatures w14:val="none"/>
              </w:rPr>
            </w:pPr>
            <w:r w:rsidRPr="00C24BFC">
              <w:rPr>
                <w:rFonts w:ascii="Calibri" w:eastAsia="Times New Roman" w:hAnsi="Calibri" w:cs="Calibri"/>
                <w:b/>
                <w:bCs/>
                <w:color w:val="000000"/>
                <w:kern w:val="0"/>
                <w14:ligatures w14:val="none"/>
              </w:rPr>
              <w:t>Units</w:t>
            </w:r>
          </w:p>
        </w:tc>
      </w:tr>
      <w:tr w:rsidR="00281B38" w:rsidRPr="008A339F" w14:paraId="1FF6AFFE"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39661B78"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India</w:t>
            </w:r>
          </w:p>
        </w:tc>
        <w:tc>
          <w:tcPr>
            <w:tcW w:w="1603" w:type="pct"/>
            <w:tcBorders>
              <w:top w:val="nil"/>
              <w:left w:val="nil"/>
              <w:bottom w:val="single" w:sz="4" w:space="0" w:color="auto"/>
              <w:right w:val="single" w:sz="4" w:space="0" w:color="auto"/>
            </w:tcBorders>
            <w:shd w:val="clear" w:color="auto" w:fill="auto"/>
            <w:noWrap/>
            <w:vAlign w:val="bottom"/>
            <w:hideMark/>
          </w:tcPr>
          <w:p w14:paraId="1D389E4B"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0.85(0.57-1.25)</w:t>
            </w:r>
          </w:p>
        </w:tc>
        <w:tc>
          <w:tcPr>
            <w:tcW w:w="1621" w:type="pct"/>
            <w:tcBorders>
              <w:top w:val="nil"/>
              <w:left w:val="nil"/>
              <w:bottom w:val="single" w:sz="4" w:space="0" w:color="auto"/>
              <w:right w:val="single" w:sz="4" w:space="0" w:color="auto"/>
            </w:tcBorders>
            <w:shd w:val="clear" w:color="auto" w:fill="auto"/>
            <w:noWrap/>
            <w:vAlign w:val="center"/>
            <w:hideMark/>
          </w:tcPr>
          <w:p w14:paraId="201D529A"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kg CH4 Ha-1 Day-1</w:t>
            </w:r>
          </w:p>
        </w:tc>
      </w:tr>
      <w:tr w:rsidR="00281B38" w:rsidRPr="008A339F" w14:paraId="00FABA6D"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55CA7924"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Flooded</w:t>
            </w:r>
          </w:p>
        </w:tc>
        <w:tc>
          <w:tcPr>
            <w:tcW w:w="1603" w:type="pct"/>
            <w:tcBorders>
              <w:top w:val="nil"/>
              <w:left w:val="nil"/>
              <w:bottom w:val="single" w:sz="4" w:space="0" w:color="auto"/>
              <w:right w:val="single" w:sz="4" w:space="0" w:color="auto"/>
            </w:tcBorders>
            <w:shd w:val="clear" w:color="auto" w:fill="auto"/>
            <w:noWrap/>
            <w:vAlign w:val="bottom"/>
            <w:hideMark/>
          </w:tcPr>
          <w:p w14:paraId="53963A0F"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2.41(2.13-2.73)</w:t>
            </w:r>
          </w:p>
        </w:tc>
        <w:tc>
          <w:tcPr>
            <w:tcW w:w="16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3E4570"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scaling</w:t>
            </w:r>
          </w:p>
        </w:tc>
      </w:tr>
      <w:tr w:rsidR="00281B38" w:rsidRPr="008A339F" w14:paraId="0B22D2FA"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2DCE87D1"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Long drainage</w:t>
            </w:r>
          </w:p>
        </w:tc>
        <w:tc>
          <w:tcPr>
            <w:tcW w:w="1603" w:type="pct"/>
            <w:tcBorders>
              <w:top w:val="nil"/>
              <w:left w:val="nil"/>
              <w:bottom w:val="single" w:sz="4" w:space="0" w:color="auto"/>
              <w:right w:val="single" w:sz="4" w:space="0" w:color="auto"/>
            </w:tcBorders>
            <w:shd w:val="clear" w:color="auto" w:fill="auto"/>
            <w:noWrap/>
            <w:vAlign w:val="bottom"/>
            <w:hideMark/>
          </w:tcPr>
          <w:p w14:paraId="673D3ACF"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0.89(0.80-0.99)</w:t>
            </w:r>
          </w:p>
        </w:tc>
        <w:tc>
          <w:tcPr>
            <w:tcW w:w="1621" w:type="pct"/>
            <w:vMerge/>
            <w:tcBorders>
              <w:top w:val="nil"/>
              <w:left w:val="single" w:sz="4" w:space="0" w:color="auto"/>
              <w:bottom w:val="single" w:sz="4" w:space="0" w:color="auto"/>
              <w:right w:val="single" w:sz="4" w:space="0" w:color="auto"/>
            </w:tcBorders>
            <w:vAlign w:val="center"/>
            <w:hideMark/>
          </w:tcPr>
          <w:p w14:paraId="33061365"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7D81DC2D"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520466A9"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Short drainage</w:t>
            </w:r>
          </w:p>
        </w:tc>
        <w:tc>
          <w:tcPr>
            <w:tcW w:w="1603" w:type="pct"/>
            <w:tcBorders>
              <w:top w:val="nil"/>
              <w:left w:val="nil"/>
              <w:bottom w:val="single" w:sz="4" w:space="0" w:color="auto"/>
              <w:right w:val="single" w:sz="4" w:space="0" w:color="auto"/>
            </w:tcBorders>
            <w:shd w:val="clear" w:color="auto" w:fill="auto"/>
            <w:noWrap/>
            <w:vAlign w:val="bottom"/>
            <w:hideMark/>
          </w:tcPr>
          <w:p w14:paraId="0DE330D2"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1.00(1.00-1.00)</w:t>
            </w:r>
          </w:p>
        </w:tc>
        <w:tc>
          <w:tcPr>
            <w:tcW w:w="1621" w:type="pct"/>
            <w:vMerge/>
            <w:tcBorders>
              <w:top w:val="nil"/>
              <w:left w:val="single" w:sz="4" w:space="0" w:color="auto"/>
              <w:bottom w:val="single" w:sz="4" w:space="0" w:color="auto"/>
              <w:right w:val="single" w:sz="4" w:space="0" w:color="auto"/>
            </w:tcBorders>
            <w:vAlign w:val="center"/>
            <w:hideMark/>
          </w:tcPr>
          <w:p w14:paraId="5FD4B072"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57558578"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79E8B796" w14:textId="700B4CE8"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 xml:space="preserve">Two </w:t>
            </w:r>
            <w:r w:rsidR="005F0E96" w:rsidRPr="008A339F">
              <w:rPr>
                <w:rFonts w:ascii="Calibri" w:eastAsia="Times New Roman" w:hAnsi="Calibri" w:cs="Calibri"/>
                <w:color w:val="000000"/>
                <w:kern w:val="0"/>
                <w14:ligatures w14:val="none"/>
              </w:rPr>
              <w:t>drainages</w:t>
            </w:r>
          </w:p>
        </w:tc>
        <w:tc>
          <w:tcPr>
            <w:tcW w:w="1603" w:type="pct"/>
            <w:tcBorders>
              <w:top w:val="nil"/>
              <w:left w:val="nil"/>
              <w:bottom w:val="single" w:sz="4" w:space="0" w:color="auto"/>
              <w:right w:val="single" w:sz="4" w:space="0" w:color="auto"/>
            </w:tcBorders>
            <w:shd w:val="clear" w:color="auto" w:fill="auto"/>
            <w:noWrap/>
            <w:vAlign w:val="bottom"/>
            <w:hideMark/>
          </w:tcPr>
          <w:p w14:paraId="6FD7DE77"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0.59(0.41-0.84)</w:t>
            </w:r>
          </w:p>
        </w:tc>
        <w:tc>
          <w:tcPr>
            <w:tcW w:w="1621" w:type="pct"/>
            <w:vMerge/>
            <w:tcBorders>
              <w:top w:val="nil"/>
              <w:left w:val="single" w:sz="4" w:space="0" w:color="auto"/>
              <w:bottom w:val="single" w:sz="4" w:space="0" w:color="auto"/>
              <w:right w:val="single" w:sz="4" w:space="0" w:color="auto"/>
            </w:tcBorders>
            <w:vAlign w:val="center"/>
            <w:hideMark/>
          </w:tcPr>
          <w:p w14:paraId="477E6780"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50EB112C"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06EE42FC"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Continuously flooded</w:t>
            </w:r>
          </w:p>
        </w:tc>
        <w:tc>
          <w:tcPr>
            <w:tcW w:w="1603" w:type="pct"/>
            <w:tcBorders>
              <w:top w:val="nil"/>
              <w:left w:val="nil"/>
              <w:bottom w:val="single" w:sz="4" w:space="0" w:color="auto"/>
              <w:right w:val="single" w:sz="4" w:space="0" w:color="auto"/>
            </w:tcBorders>
            <w:shd w:val="clear" w:color="auto" w:fill="auto"/>
            <w:noWrap/>
            <w:vAlign w:val="bottom"/>
            <w:hideMark/>
          </w:tcPr>
          <w:p w14:paraId="7D8C70B8"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1.00(1.00-1.00)</w:t>
            </w:r>
          </w:p>
        </w:tc>
        <w:tc>
          <w:tcPr>
            <w:tcW w:w="16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CD455F"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scaling</w:t>
            </w:r>
          </w:p>
        </w:tc>
      </w:tr>
      <w:tr w:rsidR="00281B38" w:rsidRPr="008A339F" w14:paraId="2B6B9FF4"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64FE9FA5"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Deep water</w:t>
            </w:r>
          </w:p>
        </w:tc>
        <w:tc>
          <w:tcPr>
            <w:tcW w:w="1603" w:type="pct"/>
            <w:tcBorders>
              <w:top w:val="nil"/>
              <w:left w:val="nil"/>
              <w:bottom w:val="single" w:sz="4" w:space="0" w:color="auto"/>
              <w:right w:val="single" w:sz="4" w:space="0" w:color="auto"/>
            </w:tcBorders>
            <w:shd w:val="clear" w:color="auto" w:fill="auto"/>
            <w:noWrap/>
            <w:vAlign w:val="bottom"/>
            <w:hideMark/>
          </w:tcPr>
          <w:p w14:paraId="173F74E8"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0.06(0.03-0.12)</w:t>
            </w:r>
          </w:p>
        </w:tc>
        <w:tc>
          <w:tcPr>
            <w:tcW w:w="1621" w:type="pct"/>
            <w:vMerge/>
            <w:tcBorders>
              <w:top w:val="nil"/>
              <w:left w:val="single" w:sz="4" w:space="0" w:color="auto"/>
              <w:bottom w:val="single" w:sz="4" w:space="0" w:color="auto"/>
              <w:right w:val="single" w:sz="4" w:space="0" w:color="auto"/>
            </w:tcBorders>
            <w:vAlign w:val="center"/>
            <w:hideMark/>
          </w:tcPr>
          <w:p w14:paraId="78749456"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274F1026"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5AE41F18"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Multiple drainage</w:t>
            </w:r>
          </w:p>
        </w:tc>
        <w:tc>
          <w:tcPr>
            <w:tcW w:w="1603" w:type="pct"/>
            <w:tcBorders>
              <w:top w:val="nil"/>
              <w:left w:val="nil"/>
              <w:bottom w:val="single" w:sz="4" w:space="0" w:color="auto"/>
              <w:right w:val="single" w:sz="4" w:space="0" w:color="auto"/>
            </w:tcBorders>
            <w:shd w:val="clear" w:color="auto" w:fill="auto"/>
            <w:noWrap/>
            <w:vAlign w:val="bottom"/>
            <w:hideMark/>
          </w:tcPr>
          <w:p w14:paraId="7C89B22F"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0.55(0.41-0.72)</w:t>
            </w:r>
          </w:p>
        </w:tc>
        <w:tc>
          <w:tcPr>
            <w:tcW w:w="1621" w:type="pct"/>
            <w:vMerge/>
            <w:tcBorders>
              <w:top w:val="nil"/>
              <w:left w:val="single" w:sz="4" w:space="0" w:color="auto"/>
              <w:bottom w:val="single" w:sz="4" w:space="0" w:color="auto"/>
              <w:right w:val="single" w:sz="4" w:space="0" w:color="auto"/>
            </w:tcBorders>
            <w:vAlign w:val="center"/>
            <w:hideMark/>
          </w:tcPr>
          <w:p w14:paraId="4985A671"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641003A1"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1F2B4624"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Rainfed, dry season</w:t>
            </w:r>
          </w:p>
        </w:tc>
        <w:tc>
          <w:tcPr>
            <w:tcW w:w="1603" w:type="pct"/>
            <w:tcBorders>
              <w:top w:val="nil"/>
              <w:left w:val="nil"/>
              <w:bottom w:val="single" w:sz="4" w:space="0" w:color="auto"/>
              <w:right w:val="single" w:sz="4" w:space="0" w:color="auto"/>
            </w:tcBorders>
            <w:shd w:val="clear" w:color="auto" w:fill="auto"/>
            <w:noWrap/>
            <w:vAlign w:val="bottom"/>
            <w:hideMark/>
          </w:tcPr>
          <w:p w14:paraId="5A2E9FBA"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0.16(0.11-0.24)</w:t>
            </w:r>
          </w:p>
        </w:tc>
        <w:tc>
          <w:tcPr>
            <w:tcW w:w="1621" w:type="pct"/>
            <w:vMerge/>
            <w:tcBorders>
              <w:top w:val="nil"/>
              <w:left w:val="single" w:sz="4" w:space="0" w:color="auto"/>
              <w:bottom w:val="single" w:sz="4" w:space="0" w:color="auto"/>
              <w:right w:val="single" w:sz="4" w:space="0" w:color="auto"/>
            </w:tcBorders>
            <w:vAlign w:val="center"/>
            <w:hideMark/>
          </w:tcPr>
          <w:p w14:paraId="49B29BCE"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62B3C002"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55681081"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Rainfed, wet season</w:t>
            </w:r>
          </w:p>
        </w:tc>
        <w:tc>
          <w:tcPr>
            <w:tcW w:w="1603" w:type="pct"/>
            <w:tcBorders>
              <w:top w:val="nil"/>
              <w:left w:val="nil"/>
              <w:bottom w:val="single" w:sz="4" w:space="0" w:color="auto"/>
              <w:right w:val="single" w:sz="4" w:space="0" w:color="auto"/>
            </w:tcBorders>
            <w:shd w:val="clear" w:color="auto" w:fill="auto"/>
            <w:noWrap/>
            <w:vAlign w:val="bottom"/>
            <w:hideMark/>
          </w:tcPr>
          <w:p w14:paraId="144DF69D"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0.54(0.39-0.74)</w:t>
            </w:r>
          </w:p>
        </w:tc>
        <w:tc>
          <w:tcPr>
            <w:tcW w:w="1621" w:type="pct"/>
            <w:vMerge/>
            <w:tcBorders>
              <w:top w:val="nil"/>
              <w:left w:val="single" w:sz="4" w:space="0" w:color="auto"/>
              <w:bottom w:val="single" w:sz="4" w:space="0" w:color="auto"/>
              <w:right w:val="single" w:sz="4" w:space="0" w:color="auto"/>
            </w:tcBorders>
            <w:vAlign w:val="center"/>
            <w:hideMark/>
          </w:tcPr>
          <w:p w14:paraId="0DFA9F08"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r w:rsidR="00281B38" w:rsidRPr="008A339F" w14:paraId="5D261724" w14:textId="77777777" w:rsidTr="0076749C">
        <w:trPr>
          <w:trHeight w:val="287"/>
          <w:jc w:val="center"/>
        </w:trPr>
        <w:tc>
          <w:tcPr>
            <w:tcW w:w="1776" w:type="pct"/>
            <w:tcBorders>
              <w:top w:val="nil"/>
              <w:left w:val="single" w:sz="4" w:space="0" w:color="auto"/>
              <w:bottom w:val="single" w:sz="4" w:space="0" w:color="auto"/>
              <w:right w:val="single" w:sz="4" w:space="0" w:color="auto"/>
            </w:tcBorders>
            <w:shd w:val="clear" w:color="auto" w:fill="auto"/>
            <w:noWrap/>
            <w:vAlign w:val="bottom"/>
            <w:hideMark/>
          </w:tcPr>
          <w:p w14:paraId="24D9FF38" w14:textId="77777777" w:rsidR="00281B38" w:rsidRPr="008A339F" w:rsidRDefault="00281B38" w:rsidP="00A6497F">
            <w:pPr>
              <w:spacing w:after="0" w:line="240" w:lineRule="auto"/>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Single drainage</w:t>
            </w:r>
          </w:p>
        </w:tc>
        <w:tc>
          <w:tcPr>
            <w:tcW w:w="1603" w:type="pct"/>
            <w:tcBorders>
              <w:top w:val="nil"/>
              <w:left w:val="nil"/>
              <w:bottom w:val="single" w:sz="4" w:space="0" w:color="auto"/>
              <w:right w:val="single" w:sz="4" w:space="0" w:color="auto"/>
            </w:tcBorders>
            <w:shd w:val="clear" w:color="auto" w:fill="auto"/>
            <w:noWrap/>
            <w:vAlign w:val="bottom"/>
            <w:hideMark/>
          </w:tcPr>
          <w:p w14:paraId="5A20CFCC" w14:textId="77777777" w:rsidR="00281B38" w:rsidRPr="008A339F" w:rsidRDefault="00281B38" w:rsidP="00A6497F">
            <w:pPr>
              <w:spacing w:after="0" w:line="240" w:lineRule="auto"/>
              <w:jc w:val="right"/>
              <w:rPr>
                <w:rFonts w:ascii="Calibri" w:eastAsia="Times New Roman" w:hAnsi="Calibri" w:cs="Calibri"/>
                <w:color w:val="000000"/>
                <w:kern w:val="0"/>
                <w14:ligatures w14:val="none"/>
              </w:rPr>
            </w:pPr>
            <w:r w:rsidRPr="008A339F">
              <w:rPr>
                <w:rFonts w:ascii="Calibri" w:eastAsia="Times New Roman" w:hAnsi="Calibri" w:cs="Calibri"/>
                <w:color w:val="000000"/>
                <w:kern w:val="0"/>
                <w14:ligatures w14:val="none"/>
              </w:rPr>
              <w:t>0.71(0.53-0.94)</w:t>
            </w:r>
          </w:p>
        </w:tc>
        <w:tc>
          <w:tcPr>
            <w:tcW w:w="1621" w:type="pct"/>
            <w:vMerge/>
            <w:tcBorders>
              <w:top w:val="nil"/>
              <w:left w:val="single" w:sz="4" w:space="0" w:color="auto"/>
              <w:bottom w:val="single" w:sz="4" w:space="0" w:color="auto"/>
              <w:right w:val="single" w:sz="4" w:space="0" w:color="auto"/>
            </w:tcBorders>
            <w:vAlign w:val="center"/>
            <w:hideMark/>
          </w:tcPr>
          <w:p w14:paraId="37D0B7C0" w14:textId="77777777" w:rsidR="00281B38" w:rsidRPr="008A339F" w:rsidRDefault="00281B38" w:rsidP="00A6497F">
            <w:pPr>
              <w:spacing w:after="0" w:line="240" w:lineRule="auto"/>
              <w:rPr>
                <w:rFonts w:ascii="Calibri" w:eastAsia="Times New Roman" w:hAnsi="Calibri" w:cs="Calibri"/>
                <w:color w:val="000000"/>
                <w:kern w:val="0"/>
                <w14:ligatures w14:val="none"/>
              </w:rPr>
            </w:pPr>
          </w:p>
        </w:tc>
      </w:tr>
    </w:tbl>
    <w:p w14:paraId="1952AA7B" w14:textId="77777777" w:rsidR="00281B38" w:rsidRDefault="00281B38" w:rsidP="00281B38"/>
    <w:p w14:paraId="5CCD6EA0" w14:textId="023DAF0B" w:rsidR="00CF4F95" w:rsidRDefault="00CF4F95" w:rsidP="00281B38">
      <w:r>
        <w:t xml:space="preserve">The Nikolaisen </w:t>
      </w:r>
      <w:r w:rsidR="009A1992">
        <w:t xml:space="preserve">et al </w:t>
      </w:r>
      <w:r>
        <w:t>(2023)</w:t>
      </w:r>
      <w:r w:rsidR="009A1992" w:rsidRPr="009A1992">
        <w:t xml:space="preserve"> </w:t>
      </w:r>
      <w:sdt>
        <w:sdtPr>
          <w:alias w:val="SmartCite Citation"/>
          <w:tag w:val="bad6be57-5e2a-460d-9424-598e2d5bba4e:9d319240-d88c-4080-a705-174bf92dd7e3+"/>
          <w:id w:val="-641116528"/>
          <w:placeholder>
            <w:docPart w:val="9849D57E0CA342E0893F0D661B2148A8"/>
          </w:placeholder>
        </w:sdtPr>
        <w:sdtContent>
          <w:r w:rsidR="00477515" w:rsidRPr="00477515">
            <w:rPr>
              <w:rFonts w:ascii="Calibri" w:eastAsia="Times New Roman" w:hAnsi="Calibri" w:cs="Calibri"/>
              <w:vertAlign w:val="superscript"/>
            </w:rPr>
            <w:t>14</w:t>
          </w:r>
        </w:sdtContent>
      </w:sdt>
      <w:r>
        <w:t xml:space="preserve"> model was implemented using the R code and data provided in the supplemental material of the paper. An input dataset was created for the input variables using the data described in the Input data section. The R code was used to refit the model and then predict methane flux kg ha</w:t>
      </w:r>
      <w:r w:rsidRPr="00474B33">
        <w:rPr>
          <w:vertAlign w:val="superscript"/>
        </w:rPr>
        <w:t>-1</w:t>
      </w:r>
      <w:r>
        <w:t xml:space="preserve"> day</w:t>
      </w:r>
      <w:r w:rsidRPr="00474B33">
        <w:rPr>
          <w:vertAlign w:val="superscript"/>
        </w:rPr>
        <w:t>-1</w:t>
      </w:r>
      <w:r>
        <w:t xml:space="preserve"> along with estimates of the 95% confidence interval. The predicted results were then imported back into the database. Within the database Monte Carlo simulations were used to estimate the seasonal methane flux and its uncertainty. The estimate of daily methane flux and the 95% confidence interval were used to construct a gamma distribution to sample for the Monte Carlo simulation. The Monte Carlo simulation drew the crop duration sample </w:t>
      </w:r>
      <w:r w:rsidR="00435F29">
        <w:t>using</w:t>
      </w:r>
      <w:r>
        <w:t xml:space="preserve"> a categorical distribution as described above.</w:t>
      </w:r>
    </w:p>
    <w:p w14:paraId="7462DD56" w14:textId="3585A0D6" w:rsidR="00416363" w:rsidRPr="009C1725" w:rsidRDefault="00501BA5" w:rsidP="00E02F28">
      <w:r w:rsidRPr="009C1725">
        <w:t>For models requiring crop duration to estimate methane emissions from rice, the following are the p</w:t>
      </w:r>
      <w:r w:rsidR="00416363" w:rsidRPr="009C1725">
        <w:t>addy variety crop duration released to the states</w:t>
      </w:r>
      <w:r w:rsidR="00B07D34">
        <w:t>.</w:t>
      </w:r>
      <w:r w:rsidR="00A22828">
        <w:t xml:space="preserve"> </w:t>
      </w:r>
    </w:p>
    <w:p w14:paraId="4334CB96" w14:textId="1F1C9B44" w:rsidR="00B07D34" w:rsidRDefault="00B07D34" w:rsidP="00E8730C">
      <w:pPr>
        <w:pStyle w:val="ghgcaption"/>
      </w:pPr>
    </w:p>
    <w:tbl>
      <w:tblPr>
        <w:tblW w:w="5000" w:type="pct"/>
        <w:tblLayout w:type="fixed"/>
        <w:tblCellMar>
          <w:left w:w="0" w:type="dxa"/>
          <w:right w:w="0" w:type="dxa"/>
        </w:tblCellMar>
        <w:tblLook w:val="04A0" w:firstRow="1" w:lastRow="0" w:firstColumn="1" w:lastColumn="0" w:noHBand="0" w:noVBand="1"/>
      </w:tblPr>
      <w:tblGrid>
        <w:gridCol w:w="3388"/>
        <w:gridCol w:w="2573"/>
        <w:gridCol w:w="2404"/>
        <w:gridCol w:w="1025"/>
      </w:tblGrid>
      <w:tr w:rsidR="00C24BFC" w14:paraId="7CEEB6E8" w14:textId="77777777" w:rsidTr="00F53F0F">
        <w:trPr>
          <w:trHeight w:val="288"/>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40D4A78" w14:textId="2A22D2F6" w:rsidR="00C24BFC" w:rsidRDefault="00B07D34" w:rsidP="00B6288F">
            <w:pPr>
              <w:spacing w:after="0"/>
              <w:rPr>
                <w:rFonts w:ascii="Calibri" w:hAnsi="Calibri" w:cs="Calibri"/>
                <w:b/>
                <w:bCs/>
                <w:color w:val="000000"/>
              </w:rPr>
            </w:pPr>
            <w:bookmarkStart w:id="146" w:name="_Ref150337489"/>
            <w:bookmarkStart w:id="147" w:name="_Toc150459628"/>
            <w:bookmarkStart w:id="148" w:name="_Toc150795363"/>
            <w:r>
              <w:t xml:space="preserve">Table </w:t>
            </w:r>
            <w:fldSimple w:instr=" SEQ Table \* ARABIC ">
              <w:r w:rsidR="00A42D66">
                <w:rPr>
                  <w:noProof/>
                </w:rPr>
                <w:t>21</w:t>
              </w:r>
            </w:fldSimple>
            <w:bookmarkEnd w:id="146"/>
            <w:r>
              <w:t>: Rice crop durations counts and probabilities for the varieties released to the states. The probabilities are used to construct categorical distributes of crop duration used in the Monte Carlo simulations to estimate rice methane emissions.</w:t>
            </w:r>
            <w:bookmarkEnd w:id="147"/>
            <w:bookmarkEnd w:id="148"/>
          </w:p>
        </w:tc>
      </w:tr>
      <w:tr w:rsidR="00A87D5E" w14:paraId="6F020046" w14:textId="77777777" w:rsidTr="00F53F0F">
        <w:trPr>
          <w:trHeight w:val="288"/>
        </w:trPr>
        <w:tc>
          <w:tcPr>
            <w:tcW w:w="180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51A6FC" w14:textId="77777777" w:rsidR="00A87D5E" w:rsidRDefault="00A87D5E" w:rsidP="00B6288F">
            <w:pPr>
              <w:spacing w:after="0"/>
              <w:rPr>
                <w:rFonts w:ascii="Calibri" w:hAnsi="Calibri" w:cs="Calibri"/>
                <w:b/>
                <w:bCs/>
                <w:color w:val="000000"/>
              </w:rPr>
            </w:pPr>
            <w:r>
              <w:rPr>
                <w:rFonts w:ascii="Calibri" w:hAnsi="Calibri" w:cs="Calibri"/>
                <w:b/>
                <w:bCs/>
                <w:color w:val="000000"/>
              </w:rPr>
              <w:lastRenderedPageBreak/>
              <w:t>State</w:t>
            </w:r>
          </w:p>
        </w:tc>
        <w:tc>
          <w:tcPr>
            <w:tcW w:w="1370"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9C6A05" w14:textId="77777777" w:rsidR="00A87D5E" w:rsidRDefault="00A87D5E" w:rsidP="00B6288F">
            <w:pPr>
              <w:spacing w:after="0"/>
              <w:rPr>
                <w:rFonts w:ascii="Calibri" w:hAnsi="Calibri" w:cs="Calibri"/>
                <w:b/>
                <w:bCs/>
                <w:color w:val="000000"/>
              </w:rPr>
            </w:pPr>
            <w:r>
              <w:rPr>
                <w:rFonts w:ascii="Calibri" w:hAnsi="Calibri" w:cs="Calibri"/>
                <w:b/>
                <w:bCs/>
                <w:color w:val="000000"/>
              </w:rPr>
              <w:t>Crop Duration</w:t>
            </w:r>
          </w:p>
        </w:tc>
        <w:tc>
          <w:tcPr>
            <w:tcW w:w="1280"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BF392" w14:textId="3265199A" w:rsidR="00A87D5E" w:rsidRDefault="00F53F0F" w:rsidP="00B6288F">
            <w:pPr>
              <w:spacing w:after="0"/>
              <w:rPr>
                <w:rFonts w:ascii="Calibri" w:hAnsi="Calibri" w:cs="Calibri"/>
                <w:b/>
                <w:bCs/>
                <w:color w:val="000000"/>
              </w:rPr>
            </w:pPr>
            <w:r>
              <w:rPr>
                <w:rFonts w:ascii="Calibri" w:hAnsi="Calibri" w:cs="Calibri"/>
                <w:b/>
                <w:bCs/>
                <w:color w:val="000000"/>
              </w:rPr>
              <w:t>Count of Varieties Released to the State</w:t>
            </w:r>
          </w:p>
        </w:tc>
        <w:tc>
          <w:tcPr>
            <w:tcW w:w="54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BF2E4" w14:textId="77777777" w:rsidR="00A87D5E" w:rsidRDefault="00A87D5E" w:rsidP="00B6288F">
            <w:pPr>
              <w:spacing w:after="0"/>
              <w:rPr>
                <w:rFonts w:ascii="Calibri" w:hAnsi="Calibri" w:cs="Calibri"/>
                <w:b/>
                <w:bCs/>
                <w:color w:val="000000"/>
              </w:rPr>
            </w:pPr>
            <w:r>
              <w:rPr>
                <w:rFonts w:ascii="Calibri" w:hAnsi="Calibri" w:cs="Calibri"/>
                <w:b/>
                <w:bCs/>
                <w:color w:val="000000"/>
              </w:rPr>
              <w:t>Proportion</w:t>
            </w:r>
          </w:p>
        </w:tc>
      </w:tr>
      <w:tr w:rsidR="00F53F0F" w14:paraId="6B3F086C"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AD1698D" w14:textId="6751034C" w:rsidR="00F53F0F" w:rsidRDefault="00F53F0F" w:rsidP="00FF284F">
            <w:pPr>
              <w:spacing w:after="0"/>
              <w:rPr>
                <w:rFonts w:ascii="Calibri" w:hAnsi="Calibri" w:cs="Calibri"/>
                <w:color w:val="000000"/>
              </w:rPr>
            </w:pPr>
            <w:r>
              <w:rPr>
                <w:rFonts w:ascii="Calibri" w:hAnsi="Calibri" w:cs="Calibri"/>
                <w:color w:val="000000"/>
              </w:rPr>
              <w:t xml:space="preserve">A AND N ISLANDS </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3AD03F" w14:textId="77777777" w:rsidR="00F53F0F" w:rsidRDefault="00F53F0F" w:rsidP="00B6288F">
            <w:pPr>
              <w:spacing w:after="0"/>
              <w:jc w:val="right"/>
              <w:rPr>
                <w:rFonts w:ascii="Calibri" w:hAnsi="Calibri" w:cs="Calibri"/>
                <w:color w:val="000000"/>
              </w:rPr>
            </w:pPr>
            <w:r>
              <w:rPr>
                <w:rFonts w:ascii="Calibri" w:hAnsi="Calibri" w:cs="Calibri"/>
                <w:color w:val="000000"/>
              </w:rPr>
              <w:t>116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3B350"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2E745" w14:textId="77777777" w:rsidR="00F53F0F" w:rsidRDefault="00F53F0F" w:rsidP="00B6288F">
            <w:pPr>
              <w:spacing w:after="0"/>
              <w:jc w:val="right"/>
              <w:rPr>
                <w:rFonts w:ascii="Calibri" w:hAnsi="Calibri" w:cs="Calibri"/>
                <w:color w:val="000000"/>
              </w:rPr>
            </w:pPr>
            <w:r>
              <w:rPr>
                <w:rFonts w:ascii="Calibri" w:hAnsi="Calibri" w:cs="Calibri"/>
                <w:color w:val="000000"/>
              </w:rPr>
              <w:t>0.5</w:t>
            </w:r>
          </w:p>
        </w:tc>
      </w:tr>
      <w:tr w:rsidR="00F53F0F" w14:paraId="48F28293"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330693" w14:textId="1EAA889D"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F2523B" w14:textId="77777777" w:rsidR="00F53F0F" w:rsidRDefault="00F53F0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4966E4"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D2147" w14:textId="77777777" w:rsidR="00F53F0F" w:rsidRDefault="00F53F0F" w:rsidP="00B6288F">
            <w:pPr>
              <w:spacing w:after="0"/>
              <w:jc w:val="right"/>
              <w:rPr>
                <w:rFonts w:ascii="Calibri" w:hAnsi="Calibri" w:cs="Calibri"/>
                <w:color w:val="000000"/>
              </w:rPr>
            </w:pPr>
            <w:r>
              <w:rPr>
                <w:rFonts w:ascii="Calibri" w:hAnsi="Calibri" w:cs="Calibri"/>
                <w:color w:val="000000"/>
              </w:rPr>
              <w:t>0.5</w:t>
            </w:r>
          </w:p>
        </w:tc>
      </w:tr>
      <w:tr w:rsidR="00F53F0F" w14:paraId="70730638"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EBE1B92" w14:textId="45051B15" w:rsidR="00F53F0F" w:rsidRDefault="00F53F0F" w:rsidP="00FF284F">
            <w:pPr>
              <w:spacing w:after="0"/>
              <w:rPr>
                <w:rFonts w:ascii="Calibri" w:hAnsi="Calibri" w:cs="Calibri"/>
                <w:color w:val="000000"/>
              </w:rPr>
            </w:pPr>
          </w:p>
          <w:p w14:paraId="1A881CD1" w14:textId="3B160B82" w:rsidR="00F53F0F" w:rsidRDefault="00F53F0F" w:rsidP="00FF284F">
            <w:pPr>
              <w:spacing w:after="0"/>
              <w:rPr>
                <w:rFonts w:ascii="Calibri" w:hAnsi="Calibri" w:cs="Calibri"/>
                <w:color w:val="000000"/>
              </w:rPr>
            </w:pPr>
            <w:r>
              <w:rPr>
                <w:rFonts w:ascii="Calibri" w:hAnsi="Calibri" w:cs="Calibri"/>
                <w:color w:val="000000"/>
              </w:rPr>
              <w:t>ANDHRA PRADESH</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D76642" w14:textId="77777777" w:rsidR="00F53F0F" w:rsidRDefault="00F53F0F" w:rsidP="00B6288F">
            <w:pPr>
              <w:spacing w:after="0"/>
              <w:jc w:val="right"/>
              <w:rPr>
                <w:rFonts w:ascii="Calibri" w:hAnsi="Calibri" w:cs="Calibri"/>
                <w:color w:val="000000"/>
              </w:rPr>
            </w:pPr>
            <w:r>
              <w:rPr>
                <w:rFonts w:ascii="Calibri" w:hAnsi="Calibri" w:cs="Calibri"/>
                <w:color w:val="000000"/>
              </w:rPr>
              <w:t>85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AC838"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5FE8CE"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30852EB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7C27507" w14:textId="2106BDD1"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2DFBE" w14:textId="77777777" w:rsidR="00F53F0F" w:rsidRDefault="00F53F0F"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AE7256"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51FE3"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4DBA6F8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05E07DD" w14:textId="36455421"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71E66C" w14:textId="77777777" w:rsidR="00F53F0F" w:rsidRDefault="00F53F0F" w:rsidP="00B6288F">
            <w:pPr>
              <w:spacing w:after="0"/>
              <w:jc w:val="right"/>
              <w:rPr>
                <w:rFonts w:ascii="Calibri" w:hAnsi="Calibri" w:cs="Calibri"/>
                <w:color w:val="000000"/>
              </w:rPr>
            </w:pPr>
            <w:r>
              <w:rPr>
                <w:rFonts w:ascii="Calibri" w:hAnsi="Calibri" w:cs="Calibri"/>
                <w:color w:val="000000"/>
              </w:rPr>
              <w:t>102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A186D1"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BDC1A4"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66FF053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4550AFA" w14:textId="239CA742"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220EE6" w14:textId="77777777" w:rsidR="00F53F0F" w:rsidRDefault="00F53F0F"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A25795"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06DAA8"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15F69B9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0790DCA" w14:textId="0674081C"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00B440" w14:textId="77777777" w:rsidR="00F53F0F" w:rsidRDefault="00F53F0F"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0FD086" w14:textId="77777777" w:rsidR="00F53F0F" w:rsidRDefault="00F53F0F"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F4CEB" w14:textId="77777777" w:rsidR="00F53F0F" w:rsidRDefault="00F53F0F" w:rsidP="00B6288F">
            <w:pPr>
              <w:spacing w:after="0"/>
              <w:jc w:val="right"/>
              <w:rPr>
                <w:rFonts w:ascii="Calibri" w:hAnsi="Calibri" w:cs="Calibri"/>
                <w:color w:val="000000"/>
              </w:rPr>
            </w:pPr>
            <w:r>
              <w:rPr>
                <w:rFonts w:ascii="Calibri" w:hAnsi="Calibri" w:cs="Calibri"/>
                <w:color w:val="000000"/>
              </w:rPr>
              <w:t>0.1136</w:t>
            </w:r>
          </w:p>
        </w:tc>
      </w:tr>
      <w:tr w:rsidR="00F53F0F" w14:paraId="194C8A7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0BC57AF" w14:textId="5D795A25"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362A6F" w14:textId="77777777" w:rsidR="00F53F0F" w:rsidRDefault="00F53F0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06EC51" w14:textId="77777777" w:rsidR="00F53F0F" w:rsidRDefault="00F53F0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A4D357" w14:textId="77777777" w:rsidR="00F53F0F" w:rsidRDefault="00F53F0F" w:rsidP="00B6288F">
            <w:pPr>
              <w:spacing w:after="0"/>
              <w:jc w:val="right"/>
              <w:rPr>
                <w:rFonts w:ascii="Calibri" w:hAnsi="Calibri" w:cs="Calibri"/>
                <w:color w:val="000000"/>
              </w:rPr>
            </w:pPr>
            <w:r>
              <w:rPr>
                <w:rFonts w:ascii="Calibri" w:hAnsi="Calibri" w:cs="Calibri"/>
                <w:color w:val="000000"/>
              </w:rPr>
              <w:t>0.0455</w:t>
            </w:r>
          </w:p>
        </w:tc>
      </w:tr>
      <w:tr w:rsidR="00F53F0F" w14:paraId="1A032D6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8680916" w14:textId="4EA0B867"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CAFFD4" w14:textId="77777777" w:rsidR="00F53F0F" w:rsidRDefault="00F53F0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533C5" w14:textId="77777777" w:rsidR="00F53F0F" w:rsidRDefault="00F53F0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FD88C" w14:textId="77777777" w:rsidR="00F53F0F" w:rsidRDefault="00F53F0F" w:rsidP="00B6288F">
            <w:pPr>
              <w:spacing w:after="0"/>
              <w:jc w:val="right"/>
              <w:rPr>
                <w:rFonts w:ascii="Calibri" w:hAnsi="Calibri" w:cs="Calibri"/>
                <w:color w:val="000000"/>
              </w:rPr>
            </w:pPr>
            <w:r>
              <w:rPr>
                <w:rFonts w:ascii="Calibri" w:hAnsi="Calibri" w:cs="Calibri"/>
                <w:color w:val="000000"/>
              </w:rPr>
              <w:t>0.0455</w:t>
            </w:r>
          </w:p>
        </w:tc>
      </w:tr>
      <w:tr w:rsidR="00F53F0F" w14:paraId="6994352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6F0B6C3" w14:textId="7DF8F902"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179E58" w14:textId="77777777" w:rsidR="00F53F0F" w:rsidRDefault="00F53F0F" w:rsidP="00B6288F">
            <w:pPr>
              <w:spacing w:after="0"/>
              <w:jc w:val="right"/>
              <w:rPr>
                <w:rFonts w:ascii="Calibri" w:hAnsi="Calibri" w:cs="Calibri"/>
                <w:color w:val="000000"/>
              </w:rPr>
            </w:pPr>
            <w:r>
              <w:rPr>
                <w:rFonts w:ascii="Calibri" w:hAnsi="Calibri" w:cs="Calibri"/>
                <w:color w:val="000000"/>
              </w:rPr>
              <w:t>126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224999"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6E2BD4"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523B40E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5C85B3B" w14:textId="63D47082"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52316E" w14:textId="77777777" w:rsidR="00F53F0F" w:rsidRDefault="00F53F0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3F348F" w14:textId="77777777" w:rsidR="00F53F0F" w:rsidRDefault="00F53F0F"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257F" w14:textId="77777777" w:rsidR="00F53F0F" w:rsidRDefault="00F53F0F" w:rsidP="00B6288F">
            <w:pPr>
              <w:spacing w:after="0"/>
              <w:jc w:val="right"/>
              <w:rPr>
                <w:rFonts w:ascii="Calibri" w:hAnsi="Calibri" w:cs="Calibri"/>
                <w:color w:val="000000"/>
              </w:rPr>
            </w:pPr>
            <w:r>
              <w:rPr>
                <w:rFonts w:ascii="Calibri" w:hAnsi="Calibri" w:cs="Calibri"/>
                <w:color w:val="000000"/>
              </w:rPr>
              <w:t>0.1136</w:t>
            </w:r>
          </w:p>
        </w:tc>
      </w:tr>
      <w:tr w:rsidR="00F53F0F" w14:paraId="5C625D6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63651A9" w14:textId="68518FCF"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FA99E" w14:textId="77777777" w:rsidR="00F53F0F" w:rsidRDefault="00F53F0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FAE2DF" w14:textId="77777777" w:rsidR="00F53F0F" w:rsidRDefault="00F53F0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DE61FF" w14:textId="77777777" w:rsidR="00F53F0F" w:rsidRDefault="00F53F0F" w:rsidP="00B6288F">
            <w:pPr>
              <w:spacing w:after="0"/>
              <w:jc w:val="right"/>
              <w:rPr>
                <w:rFonts w:ascii="Calibri" w:hAnsi="Calibri" w:cs="Calibri"/>
                <w:color w:val="000000"/>
              </w:rPr>
            </w:pPr>
            <w:r>
              <w:rPr>
                <w:rFonts w:ascii="Calibri" w:hAnsi="Calibri" w:cs="Calibri"/>
                <w:color w:val="000000"/>
              </w:rPr>
              <w:t>0.0682</w:t>
            </w:r>
          </w:p>
        </w:tc>
      </w:tr>
      <w:tr w:rsidR="00F53F0F" w14:paraId="71059A2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4A75772" w14:textId="69E2730A"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CCA2C" w14:textId="77777777" w:rsidR="00F53F0F" w:rsidRDefault="00F53F0F"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4D6E4"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4F205"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0541FC7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EF6EEFA" w14:textId="04D92713"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53548D" w14:textId="77777777" w:rsidR="00F53F0F" w:rsidRDefault="00F53F0F"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DF5F84"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6030EF"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366E062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F7F518C" w14:textId="16F8BC8E"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6FAC6E" w14:textId="77777777" w:rsidR="00F53F0F" w:rsidRDefault="00F53F0F" w:rsidP="00B6288F">
            <w:pPr>
              <w:spacing w:after="0"/>
              <w:jc w:val="right"/>
              <w:rPr>
                <w:rFonts w:ascii="Calibri" w:hAnsi="Calibri" w:cs="Calibri"/>
                <w:color w:val="000000"/>
              </w:rPr>
            </w:pPr>
            <w:r>
              <w:rPr>
                <w:rFonts w:ascii="Calibri" w:hAnsi="Calibri" w:cs="Calibri"/>
                <w:color w:val="000000"/>
              </w:rPr>
              <w:t>133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6E8E1"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0CF51"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1393281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5EEFB0F" w14:textId="0023D419"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8D3AF9" w14:textId="77777777" w:rsidR="00F53F0F" w:rsidRDefault="00F53F0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C44D6" w14:textId="77777777" w:rsidR="00F53F0F" w:rsidRDefault="00F53F0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9B28A" w14:textId="77777777" w:rsidR="00F53F0F" w:rsidRDefault="00F53F0F" w:rsidP="00B6288F">
            <w:pPr>
              <w:spacing w:after="0"/>
              <w:jc w:val="right"/>
              <w:rPr>
                <w:rFonts w:ascii="Calibri" w:hAnsi="Calibri" w:cs="Calibri"/>
                <w:color w:val="000000"/>
              </w:rPr>
            </w:pPr>
            <w:r>
              <w:rPr>
                <w:rFonts w:ascii="Calibri" w:hAnsi="Calibri" w:cs="Calibri"/>
                <w:color w:val="000000"/>
              </w:rPr>
              <w:t>0.0682</w:t>
            </w:r>
          </w:p>
        </w:tc>
      </w:tr>
      <w:tr w:rsidR="00F53F0F" w14:paraId="1977255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F758034" w14:textId="7F6F78F0"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F962B2" w14:textId="77777777" w:rsidR="00F53F0F" w:rsidRDefault="00F53F0F" w:rsidP="00B6288F">
            <w:pPr>
              <w:spacing w:after="0"/>
              <w:jc w:val="right"/>
              <w:rPr>
                <w:rFonts w:ascii="Calibri" w:hAnsi="Calibri" w:cs="Calibri"/>
                <w:color w:val="000000"/>
              </w:rPr>
            </w:pPr>
            <w:r>
              <w:rPr>
                <w:rFonts w:ascii="Calibri" w:hAnsi="Calibri" w:cs="Calibri"/>
                <w:color w:val="000000"/>
              </w:rPr>
              <w:t>136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4C3D46"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794DF"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2C19832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ADFB3CD" w14:textId="7BC3C223"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62ECD" w14:textId="77777777" w:rsidR="00F53F0F" w:rsidRDefault="00F53F0F"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5E3F19"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A766A4"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1687559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9C89C38" w14:textId="386F1825"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FD8194" w14:textId="77777777" w:rsidR="00F53F0F" w:rsidRDefault="00F53F0F"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60C510" w14:textId="77777777" w:rsidR="00F53F0F" w:rsidRDefault="00F53F0F" w:rsidP="00B6288F">
            <w:pPr>
              <w:spacing w:after="0"/>
              <w:jc w:val="right"/>
              <w:rPr>
                <w:rFonts w:ascii="Calibri" w:hAnsi="Calibri" w:cs="Calibri"/>
                <w:color w:val="000000"/>
              </w:rPr>
            </w:pPr>
            <w:r>
              <w:rPr>
                <w:rFonts w:ascii="Calibri" w:hAnsi="Calibri" w:cs="Calibri"/>
                <w:color w:val="000000"/>
              </w:rPr>
              <w:t>7</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74B66E" w14:textId="77777777" w:rsidR="00F53F0F" w:rsidRDefault="00F53F0F" w:rsidP="00B6288F">
            <w:pPr>
              <w:spacing w:after="0"/>
              <w:jc w:val="right"/>
              <w:rPr>
                <w:rFonts w:ascii="Calibri" w:hAnsi="Calibri" w:cs="Calibri"/>
                <w:color w:val="000000"/>
              </w:rPr>
            </w:pPr>
            <w:r>
              <w:rPr>
                <w:rFonts w:ascii="Calibri" w:hAnsi="Calibri" w:cs="Calibri"/>
                <w:color w:val="000000"/>
              </w:rPr>
              <w:t>0.1591</w:t>
            </w:r>
          </w:p>
        </w:tc>
      </w:tr>
      <w:tr w:rsidR="00F53F0F" w14:paraId="30FA690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0EBE543" w14:textId="3CFF42C2"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1F64E3" w14:textId="77777777" w:rsidR="00F53F0F" w:rsidRDefault="00F53F0F"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6E4A5B"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7627E"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0730E26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19BB85D" w14:textId="45798466"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87F6" w14:textId="77777777" w:rsidR="00F53F0F" w:rsidRDefault="00F53F0F"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98E3D9" w14:textId="77777777" w:rsidR="00F53F0F" w:rsidRDefault="00F53F0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69E2DB" w14:textId="77777777" w:rsidR="00F53F0F" w:rsidRDefault="00F53F0F" w:rsidP="00B6288F">
            <w:pPr>
              <w:spacing w:after="0"/>
              <w:jc w:val="right"/>
              <w:rPr>
                <w:rFonts w:ascii="Calibri" w:hAnsi="Calibri" w:cs="Calibri"/>
                <w:color w:val="000000"/>
              </w:rPr>
            </w:pPr>
            <w:r>
              <w:rPr>
                <w:rFonts w:ascii="Calibri" w:hAnsi="Calibri" w:cs="Calibri"/>
                <w:color w:val="000000"/>
              </w:rPr>
              <w:t>0.0455</w:t>
            </w:r>
          </w:p>
        </w:tc>
      </w:tr>
      <w:tr w:rsidR="00F53F0F" w14:paraId="549C14D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96A19AD" w14:textId="6D0E4AAB"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80511" w14:textId="77777777" w:rsidR="00F53F0F" w:rsidRDefault="00F53F0F"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7714DA" w14:textId="77777777" w:rsidR="00F53F0F" w:rsidRDefault="00F53F0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67A119" w14:textId="77777777" w:rsidR="00F53F0F" w:rsidRDefault="00F53F0F" w:rsidP="00B6288F">
            <w:pPr>
              <w:spacing w:after="0"/>
              <w:jc w:val="right"/>
              <w:rPr>
                <w:rFonts w:ascii="Calibri" w:hAnsi="Calibri" w:cs="Calibri"/>
                <w:color w:val="000000"/>
              </w:rPr>
            </w:pPr>
            <w:r>
              <w:rPr>
                <w:rFonts w:ascii="Calibri" w:hAnsi="Calibri" w:cs="Calibri"/>
                <w:color w:val="000000"/>
              </w:rPr>
              <w:t>0.0455</w:t>
            </w:r>
          </w:p>
        </w:tc>
      </w:tr>
      <w:tr w:rsidR="00F53F0F" w14:paraId="2611D07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2D99239" w14:textId="09473FC2"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B1A65F" w14:textId="77777777" w:rsidR="00F53F0F" w:rsidRDefault="00F53F0F"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87847"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3B3FF8"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F53F0F" w14:paraId="210E9740"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76D74C" w14:textId="44D0CAD0"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07970" w14:textId="77777777" w:rsidR="00F53F0F" w:rsidRDefault="00F53F0F"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BF9E1E"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21DC56" w14:textId="77777777" w:rsidR="00F53F0F" w:rsidRDefault="00F53F0F" w:rsidP="00B6288F">
            <w:pPr>
              <w:spacing w:after="0"/>
              <w:jc w:val="right"/>
              <w:rPr>
                <w:rFonts w:ascii="Calibri" w:hAnsi="Calibri" w:cs="Calibri"/>
                <w:color w:val="000000"/>
              </w:rPr>
            </w:pPr>
            <w:r>
              <w:rPr>
                <w:rFonts w:ascii="Calibri" w:hAnsi="Calibri" w:cs="Calibri"/>
                <w:color w:val="000000"/>
              </w:rPr>
              <w:t>0.0227</w:t>
            </w:r>
          </w:p>
        </w:tc>
      </w:tr>
      <w:tr w:rsidR="00A87D5E" w14:paraId="7640F688" w14:textId="77777777" w:rsidTr="00FF284F">
        <w:trPr>
          <w:trHeight w:val="288"/>
        </w:trPr>
        <w:tc>
          <w:tcPr>
            <w:tcW w:w="180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CD3B15" w14:textId="77777777" w:rsidR="00A87D5E" w:rsidRDefault="00A87D5E" w:rsidP="00FF284F">
            <w:pPr>
              <w:spacing w:after="0"/>
              <w:rPr>
                <w:rFonts w:ascii="Calibri" w:hAnsi="Calibri" w:cs="Calibri"/>
                <w:color w:val="000000"/>
              </w:rPr>
            </w:pPr>
            <w:r>
              <w:rPr>
                <w:rFonts w:ascii="Calibri" w:hAnsi="Calibri" w:cs="Calibri"/>
                <w:color w:val="000000"/>
              </w:rPr>
              <w:t>ARUNACHAL PRADESH</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EB60C1" w14:textId="77777777" w:rsidR="00A87D5E" w:rsidRDefault="00A87D5E"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EB920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4DB5B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r>
      <w:tr w:rsidR="00F53F0F" w14:paraId="0ED5CB44"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D1A0EA3" w14:textId="6F022F5D" w:rsidR="00F53F0F" w:rsidRDefault="00F53F0F" w:rsidP="00FF284F">
            <w:pPr>
              <w:spacing w:after="0"/>
              <w:rPr>
                <w:rFonts w:ascii="Calibri" w:hAnsi="Calibri" w:cs="Calibri"/>
                <w:color w:val="000000"/>
              </w:rPr>
            </w:pPr>
            <w:r>
              <w:rPr>
                <w:rFonts w:ascii="Calibri" w:hAnsi="Calibri" w:cs="Calibri"/>
                <w:color w:val="000000"/>
                <w:lang w:val="pt-PT"/>
              </w:rPr>
              <w:t xml:space="preserve"> </w:t>
            </w:r>
          </w:p>
          <w:p w14:paraId="353EC36E" w14:textId="7BB0619F" w:rsidR="00F53F0F" w:rsidRDefault="00F53F0F" w:rsidP="00FF284F">
            <w:pPr>
              <w:spacing w:after="0"/>
              <w:rPr>
                <w:rFonts w:ascii="Calibri" w:hAnsi="Calibri" w:cs="Calibri"/>
                <w:color w:val="000000"/>
              </w:rPr>
            </w:pPr>
            <w:r>
              <w:rPr>
                <w:rFonts w:ascii="Calibri" w:hAnsi="Calibri" w:cs="Calibri"/>
                <w:color w:val="000000"/>
              </w:rPr>
              <w:t>ASSAM</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000285" w14:textId="77777777" w:rsidR="00F53F0F" w:rsidRDefault="00F53F0F"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DA7C5"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CA095C"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69DDAB0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AE3B610" w14:textId="7BFA6AE1"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AADE70" w14:textId="77777777" w:rsidR="00F53F0F" w:rsidRDefault="00F53F0F"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44E99" w14:textId="77777777" w:rsidR="00F53F0F" w:rsidRDefault="00F53F0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E80A3E" w14:textId="77777777" w:rsidR="00F53F0F" w:rsidRDefault="00F53F0F" w:rsidP="00B6288F">
            <w:pPr>
              <w:spacing w:after="0"/>
              <w:jc w:val="right"/>
              <w:rPr>
                <w:rFonts w:ascii="Calibri" w:hAnsi="Calibri" w:cs="Calibri"/>
                <w:color w:val="000000"/>
              </w:rPr>
            </w:pPr>
            <w:r>
              <w:rPr>
                <w:rFonts w:ascii="Calibri" w:hAnsi="Calibri" w:cs="Calibri"/>
                <w:color w:val="000000"/>
              </w:rPr>
              <w:t>0.1053</w:t>
            </w:r>
          </w:p>
        </w:tc>
      </w:tr>
      <w:tr w:rsidR="00F53F0F" w14:paraId="6161FEF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7F67EA8" w14:textId="3F9DA27A"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536968" w14:textId="77777777" w:rsidR="00F53F0F" w:rsidRDefault="00F53F0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FF99F2" w14:textId="77777777" w:rsidR="00F53F0F" w:rsidRDefault="00F53F0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C18040" w14:textId="77777777" w:rsidR="00F53F0F" w:rsidRDefault="00F53F0F" w:rsidP="00B6288F">
            <w:pPr>
              <w:spacing w:after="0"/>
              <w:jc w:val="right"/>
              <w:rPr>
                <w:rFonts w:ascii="Calibri" w:hAnsi="Calibri" w:cs="Calibri"/>
                <w:color w:val="000000"/>
              </w:rPr>
            </w:pPr>
            <w:r>
              <w:rPr>
                <w:rFonts w:ascii="Calibri" w:hAnsi="Calibri" w:cs="Calibri"/>
                <w:color w:val="000000"/>
              </w:rPr>
              <w:t>0.1579</w:t>
            </w:r>
          </w:p>
        </w:tc>
      </w:tr>
      <w:tr w:rsidR="00F53F0F" w14:paraId="4938201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77E991B" w14:textId="1D02772C"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BDE8F" w14:textId="77777777" w:rsidR="00F53F0F" w:rsidRDefault="00F53F0F"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606BE"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9D64FC"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2B2530F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9330438" w14:textId="516995D7"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B74CA3" w14:textId="77777777" w:rsidR="00F53F0F" w:rsidRDefault="00F53F0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03F4D0"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3A31C"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6D35883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CD3DAEE" w14:textId="3AA82336"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E361CC" w14:textId="77777777" w:rsidR="00F53F0F" w:rsidRDefault="00F53F0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2B794B"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91633"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46BD25D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9B71F63" w14:textId="7F9BC22C"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59979" w14:textId="77777777" w:rsidR="00F53F0F" w:rsidRDefault="00F53F0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0D95BD"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366B3F"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2BA1134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1611CF7" w14:textId="245EB829"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611B0" w14:textId="77777777" w:rsidR="00F53F0F" w:rsidRDefault="00F53F0F"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21765D"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C69724"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447DB28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6C498D" w14:textId="2499AF14"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BB7325" w14:textId="77777777" w:rsidR="00F53F0F" w:rsidRDefault="00F53F0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3D24B6"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B644E4"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4A56744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5369466" w14:textId="36741439"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BE51" w14:textId="77777777" w:rsidR="00F53F0F" w:rsidRDefault="00F53F0F"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FE30B"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610FC"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1E54855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1B7B4BC" w14:textId="38D41114"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88943" w14:textId="77777777" w:rsidR="00F53F0F" w:rsidRDefault="00F53F0F"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6B758"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0462F1"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292361F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B8BAFD3" w14:textId="41E18C1D"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D7C1E8" w14:textId="77777777" w:rsidR="00F53F0F" w:rsidRDefault="00F53F0F" w:rsidP="00B6288F">
            <w:pPr>
              <w:spacing w:after="0"/>
              <w:jc w:val="right"/>
              <w:rPr>
                <w:rFonts w:ascii="Calibri" w:hAnsi="Calibri" w:cs="Calibri"/>
                <w:color w:val="000000"/>
              </w:rPr>
            </w:pPr>
            <w:r>
              <w:rPr>
                <w:rFonts w:ascii="Calibri" w:hAnsi="Calibri" w:cs="Calibri"/>
                <w:color w:val="000000"/>
              </w:rPr>
              <w:t>152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36CAED"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13EACC"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4FE51C4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D71E9A4" w14:textId="2373FE66"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B18E7" w14:textId="77777777" w:rsidR="00F53F0F" w:rsidRDefault="00F53F0F"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73C0B"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761F1"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4BA0B44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37A1BA5" w14:textId="7C3F11F8"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48044" w14:textId="77777777" w:rsidR="00F53F0F" w:rsidRDefault="00F53F0F" w:rsidP="00B6288F">
            <w:pPr>
              <w:spacing w:after="0"/>
              <w:jc w:val="right"/>
              <w:rPr>
                <w:rFonts w:ascii="Calibri" w:hAnsi="Calibri" w:cs="Calibri"/>
                <w:color w:val="000000"/>
              </w:rPr>
            </w:pPr>
            <w:r>
              <w:rPr>
                <w:rFonts w:ascii="Calibri" w:hAnsi="Calibri" w:cs="Calibri"/>
                <w:color w:val="000000"/>
              </w:rPr>
              <w:t>163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B96B85"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EBDB6"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2603DDD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F30D45E" w14:textId="3DCDB89D"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9187E" w14:textId="77777777" w:rsidR="00F53F0F" w:rsidRDefault="00F53F0F" w:rsidP="00B6288F">
            <w:pPr>
              <w:spacing w:after="0"/>
              <w:jc w:val="right"/>
              <w:rPr>
                <w:rFonts w:ascii="Calibri" w:hAnsi="Calibri" w:cs="Calibri"/>
                <w:color w:val="000000"/>
              </w:rPr>
            </w:pPr>
            <w:r>
              <w:rPr>
                <w:rFonts w:ascii="Calibri" w:hAnsi="Calibri" w:cs="Calibri"/>
                <w:color w:val="000000"/>
              </w:rPr>
              <w:t>165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D9FBE"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63389"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F53F0F" w14:paraId="7FDFB971"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618CF7" w14:textId="7D362D7D" w:rsidR="00F53F0F" w:rsidRDefault="00F53F0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18986" w14:textId="77777777" w:rsidR="00F53F0F" w:rsidRDefault="00F53F0F" w:rsidP="00B6288F">
            <w:pPr>
              <w:spacing w:after="0"/>
              <w:jc w:val="right"/>
              <w:rPr>
                <w:rFonts w:ascii="Calibri" w:hAnsi="Calibri" w:cs="Calibri"/>
                <w:color w:val="000000"/>
              </w:rPr>
            </w:pPr>
            <w:r>
              <w:rPr>
                <w:rFonts w:ascii="Calibri" w:hAnsi="Calibri" w:cs="Calibri"/>
                <w:color w:val="000000"/>
              </w:rPr>
              <w:t>181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5B4CC" w14:textId="77777777" w:rsidR="00F53F0F" w:rsidRDefault="00F53F0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95A4CA" w14:textId="77777777" w:rsidR="00F53F0F" w:rsidRDefault="00F53F0F" w:rsidP="00B6288F">
            <w:pPr>
              <w:spacing w:after="0"/>
              <w:jc w:val="right"/>
              <w:rPr>
                <w:rFonts w:ascii="Calibri" w:hAnsi="Calibri" w:cs="Calibri"/>
                <w:color w:val="000000"/>
              </w:rPr>
            </w:pPr>
            <w:r>
              <w:rPr>
                <w:rFonts w:ascii="Calibri" w:hAnsi="Calibri" w:cs="Calibri"/>
                <w:color w:val="000000"/>
              </w:rPr>
              <w:t>0.0526</w:t>
            </w:r>
          </w:p>
        </w:tc>
      </w:tr>
      <w:tr w:rsidR="00892433" w14:paraId="09D035D8"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4DA0FA6" w14:textId="4F4E565C" w:rsidR="00892433" w:rsidRDefault="00892433" w:rsidP="00FF284F">
            <w:pPr>
              <w:spacing w:after="0"/>
              <w:rPr>
                <w:rFonts w:ascii="Calibri" w:hAnsi="Calibri" w:cs="Calibri"/>
                <w:color w:val="000000"/>
              </w:rPr>
            </w:pPr>
            <w:r>
              <w:rPr>
                <w:rFonts w:ascii="Calibri" w:hAnsi="Calibri" w:cs="Calibri"/>
                <w:color w:val="000000"/>
              </w:rPr>
              <w:t>BIHAR</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BA40FA" w14:textId="77777777" w:rsidR="00892433" w:rsidRDefault="00892433" w:rsidP="00B6288F">
            <w:pPr>
              <w:spacing w:after="0"/>
              <w:jc w:val="right"/>
              <w:rPr>
                <w:rFonts w:ascii="Calibri" w:hAnsi="Calibri" w:cs="Calibri"/>
                <w:color w:val="000000"/>
              </w:rPr>
            </w:pPr>
            <w:r>
              <w:rPr>
                <w:rFonts w:ascii="Calibri" w:hAnsi="Calibri" w:cs="Calibri"/>
                <w:color w:val="000000"/>
              </w:rPr>
              <w:t>86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5B9141"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E07408"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0181056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3AE5844" w14:textId="1A849B70"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5B51F" w14:textId="77777777" w:rsidR="00892433" w:rsidRDefault="00892433" w:rsidP="00B6288F">
            <w:pPr>
              <w:spacing w:after="0"/>
              <w:jc w:val="right"/>
              <w:rPr>
                <w:rFonts w:ascii="Calibri" w:hAnsi="Calibri" w:cs="Calibri"/>
                <w:color w:val="000000"/>
              </w:rPr>
            </w:pPr>
            <w:r>
              <w:rPr>
                <w:rFonts w:ascii="Calibri" w:hAnsi="Calibri" w:cs="Calibri"/>
                <w:color w:val="000000"/>
              </w:rPr>
              <w:t>90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0228BA" w14:textId="77777777" w:rsidR="00892433" w:rsidRDefault="00892433"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E11F78" w14:textId="77777777" w:rsidR="00892433" w:rsidRDefault="00892433" w:rsidP="00B6288F">
            <w:pPr>
              <w:spacing w:after="0"/>
              <w:jc w:val="right"/>
              <w:rPr>
                <w:rFonts w:ascii="Calibri" w:hAnsi="Calibri" w:cs="Calibri"/>
                <w:color w:val="000000"/>
              </w:rPr>
            </w:pPr>
            <w:r>
              <w:rPr>
                <w:rFonts w:ascii="Calibri" w:hAnsi="Calibri" w:cs="Calibri"/>
                <w:color w:val="000000"/>
              </w:rPr>
              <w:t>0.0448</w:t>
            </w:r>
          </w:p>
        </w:tc>
      </w:tr>
      <w:tr w:rsidR="00892433" w14:paraId="34F8E2E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DB90CD8" w14:textId="5727AC7B"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8EE5BB" w14:textId="77777777" w:rsidR="00892433" w:rsidRDefault="00892433" w:rsidP="00B6288F">
            <w:pPr>
              <w:spacing w:after="0"/>
              <w:jc w:val="right"/>
              <w:rPr>
                <w:rFonts w:ascii="Calibri" w:hAnsi="Calibri" w:cs="Calibri"/>
                <w:color w:val="000000"/>
              </w:rPr>
            </w:pPr>
            <w:r>
              <w:rPr>
                <w:rFonts w:ascii="Calibri" w:hAnsi="Calibri" w:cs="Calibri"/>
                <w:color w:val="000000"/>
              </w:rPr>
              <w:t>95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006CE"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E1FECD"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73DEFDD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B249480" w14:textId="7E9B7CF7"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0021C1" w14:textId="77777777" w:rsidR="00892433" w:rsidRDefault="00892433"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BB70A" w14:textId="77777777" w:rsidR="00892433" w:rsidRDefault="00892433"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49D0E0" w14:textId="77777777" w:rsidR="00892433" w:rsidRDefault="00892433" w:rsidP="00B6288F">
            <w:pPr>
              <w:spacing w:after="0"/>
              <w:jc w:val="right"/>
              <w:rPr>
                <w:rFonts w:ascii="Calibri" w:hAnsi="Calibri" w:cs="Calibri"/>
                <w:color w:val="000000"/>
              </w:rPr>
            </w:pPr>
            <w:r>
              <w:rPr>
                <w:rFonts w:ascii="Calibri" w:hAnsi="Calibri" w:cs="Calibri"/>
                <w:color w:val="000000"/>
              </w:rPr>
              <w:t>0.0746</w:t>
            </w:r>
          </w:p>
        </w:tc>
      </w:tr>
      <w:tr w:rsidR="00892433" w14:paraId="5AC05D8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CBCDA20" w14:textId="139B5475"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91F2A4" w14:textId="77777777" w:rsidR="00892433" w:rsidRDefault="00892433"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66367"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060DB"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63286CF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0D168E1" w14:textId="24FD1FF2"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C60CC" w14:textId="77777777" w:rsidR="00892433" w:rsidRDefault="00892433" w:rsidP="00B6288F">
            <w:pPr>
              <w:spacing w:after="0"/>
              <w:jc w:val="right"/>
              <w:rPr>
                <w:rFonts w:ascii="Calibri" w:hAnsi="Calibri" w:cs="Calibri"/>
                <w:color w:val="000000"/>
              </w:rPr>
            </w:pPr>
            <w:r>
              <w:rPr>
                <w:rFonts w:ascii="Calibri" w:hAnsi="Calibri" w:cs="Calibri"/>
                <w:color w:val="000000"/>
              </w:rPr>
              <w:t>109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A4594"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5C25F1"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6F7C436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0E8EE1D" w14:textId="0012AC35"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081EC" w14:textId="77777777" w:rsidR="00892433" w:rsidRDefault="00892433"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515DA"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C3FAE0"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216C5C9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D33CE12" w14:textId="3587191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101A29" w14:textId="77777777" w:rsidR="00892433" w:rsidRDefault="00892433" w:rsidP="00B6288F">
            <w:pPr>
              <w:spacing w:after="0"/>
              <w:jc w:val="right"/>
              <w:rPr>
                <w:rFonts w:ascii="Calibri" w:hAnsi="Calibri" w:cs="Calibri"/>
                <w:color w:val="000000"/>
              </w:rPr>
            </w:pPr>
            <w:r>
              <w:rPr>
                <w:rFonts w:ascii="Calibri" w:hAnsi="Calibri" w:cs="Calibri"/>
                <w:color w:val="000000"/>
              </w:rPr>
              <w:t>113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C84786"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6CB518"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5764D8C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529FFD3" w14:textId="4CB36F8E"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10E67" w14:textId="77777777" w:rsidR="00892433" w:rsidRDefault="00892433"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245DB" w14:textId="77777777" w:rsidR="00892433" w:rsidRDefault="00892433"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EC47E" w14:textId="77777777" w:rsidR="00892433" w:rsidRDefault="00892433" w:rsidP="00B6288F">
            <w:pPr>
              <w:spacing w:after="0"/>
              <w:jc w:val="right"/>
              <w:rPr>
                <w:rFonts w:ascii="Calibri" w:hAnsi="Calibri" w:cs="Calibri"/>
                <w:color w:val="000000"/>
              </w:rPr>
            </w:pPr>
            <w:r>
              <w:rPr>
                <w:rFonts w:ascii="Calibri" w:hAnsi="Calibri" w:cs="Calibri"/>
                <w:color w:val="000000"/>
              </w:rPr>
              <w:t>0.0448</w:t>
            </w:r>
          </w:p>
        </w:tc>
      </w:tr>
      <w:tr w:rsidR="00892433" w14:paraId="1A7C795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2DC7327" w14:textId="1456F22B"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403D2" w14:textId="77777777" w:rsidR="00892433" w:rsidRDefault="00892433" w:rsidP="00B6288F">
            <w:pPr>
              <w:spacing w:after="0"/>
              <w:jc w:val="right"/>
              <w:rPr>
                <w:rFonts w:ascii="Calibri" w:hAnsi="Calibri" w:cs="Calibri"/>
                <w:color w:val="000000"/>
              </w:rPr>
            </w:pPr>
            <w:r>
              <w:rPr>
                <w:rFonts w:ascii="Calibri" w:hAnsi="Calibri" w:cs="Calibri"/>
                <w:color w:val="000000"/>
              </w:rPr>
              <w:t>118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A38168"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A83EC2"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008F90A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4892F1" w14:textId="242E78A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3323E" w14:textId="77777777" w:rsidR="00892433" w:rsidRDefault="00892433"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B4E83" w14:textId="77777777" w:rsidR="00892433" w:rsidRDefault="00892433"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FD733" w14:textId="77777777" w:rsidR="00892433" w:rsidRDefault="00892433" w:rsidP="00B6288F">
            <w:pPr>
              <w:spacing w:after="0"/>
              <w:jc w:val="right"/>
              <w:rPr>
                <w:rFonts w:ascii="Calibri" w:hAnsi="Calibri" w:cs="Calibri"/>
                <w:color w:val="000000"/>
              </w:rPr>
            </w:pPr>
            <w:r>
              <w:rPr>
                <w:rFonts w:ascii="Calibri" w:hAnsi="Calibri" w:cs="Calibri"/>
                <w:color w:val="000000"/>
              </w:rPr>
              <w:t>0.0597</w:t>
            </w:r>
          </w:p>
        </w:tc>
      </w:tr>
      <w:tr w:rsidR="00892433" w14:paraId="7127D79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EAE0BD3" w14:textId="5D753A6C"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B25E6A" w14:textId="77777777" w:rsidR="00892433" w:rsidRDefault="00892433"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DCFBCA"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B42623" w14:textId="77777777" w:rsidR="00892433" w:rsidRDefault="00892433" w:rsidP="00B6288F">
            <w:pPr>
              <w:spacing w:after="0"/>
              <w:jc w:val="right"/>
              <w:rPr>
                <w:rFonts w:ascii="Calibri" w:hAnsi="Calibri" w:cs="Calibri"/>
                <w:color w:val="000000"/>
              </w:rPr>
            </w:pPr>
            <w:r>
              <w:rPr>
                <w:rFonts w:ascii="Calibri" w:hAnsi="Calibri" w:cs="Calibri"/>
                <w:color w:val="000000"/>
              </w:rPr>
              <w:t>0.0299</w:t>
            </w:r>
          </w:p>
        </w:tc>
      </w:tr>
      <w:tr w:rsidR="00892433" w14:paraId="78DD7BF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085C120" w14:textId="5E44BC33"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84C390" w14:textId="77777777" w:rsidR="00892433" w:rsidRDefault="00892433"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F3C9D" w14:textId="77777777" w:rsidR="00892433" w:rsidRDefault="00892433"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D50996" w14:textId="77777777" w:rsidR="00892433" w:rsidRDefault="00892433" w:rsidP="00B6288F">
            <w:pPr>
              <w:spacing w:after="0"/>
              <w:jc w:val="right"/>
              <w:rPr>
                <w:rFonts w:ascii="Calibri" w:hAnsi="Calibri" w:cs="Calibri"/>
                <w:color w:val="000000"/>
              </w:rPr>
            </w:pPr>
            <w:r>
              <w:rPr>
                <w:rFonts w:ascii="Calibri" w:hAnsi="Calibri" w:cs="Calibri"/>
                <w:color w:val="000000"/>
              </w:rPr>
              <w:t>0.0448</w:t>
            </w:r>
          </w:p>
        </w:tc>
      </w:tr>
      <w:tr w:rsidR="00892433" w14:paraId="00B083B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3E9563F" w14:textId="6412EB39"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59285" w14:textId="77777777" w:rsidR="00892433" w:rsidRDefault="00892433" w:rsidP="00B6288F">
            <w:pPr>
              <w:spacing w:after="0"/>
              <w:jc w:val="right"/>
              <w:rPr>
                <w:rFonts w:ascii="Calibri" w:hAnsi="Calibri" w:cs="Calibri"/>
                <w:color w:val="000000"/>
              </w:rPr>
            </w:pPr>
            <w:r>
              <w:rPr>
                <w:rFonts w:ascii="Calibri" w:hAnsi="Calibri" w:cs="Calibri"/>
                <w:color w:val="000000"/>
              </w:rPr>
              <w:t>126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2BB39"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E581C6" w14:textId="77777777" w:rsidR="00892433" w:rsidRDefault="00892433" w:rsidP="00B6288F">
            <w:pPr>
              <w:spacing w:after="0"/>
              <w:jc w:val="right"/>
              <w:rPr>
                <w:rFonts w:ascii="Calibri" w:hAnsi="Calibri" w:cs="Calibri"/>
                <w:color w:val="000000"/>
              </w:rPr>
            </w:pPr>
            <w:r>
              <w:rPr>
                <w:rFonts w:ascii="Calibri" w:hAnsi="Calibri" w:cs="Calibri"/>
                <w:color w:val="000000"/>
              </w:rPr>
              <w:t>0.0299</w:t>
            </w:r>
          </w:p>
        </w:tc>
      </w:tr>
      <w:tr w:rsidR="00892433" w14:paraId="67F6EB8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BAB86A" w14:textId="62C63F2C"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98600E" w14:textId="77777777" w:rsidR="00892433" w:rsidRDefault="00892433"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A9EB3D"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B265C4" w14:textId="77777777" w:rsidR="00892433" w:rsidRDefault="00892433" w:rsidP="00B6288F">
            <w:pPr>
              <w:spacing w:after="0"/>
              <w:jc w:val="right"/>
              <w:rPr>
                <w:rFonts w:ascii="Calibri" w:hAnsi="Calibri" w:cs="Calibri"/>
                <w:color w:val="000000"/>
              </w:rPr>
            </w:pPr>
            <w:r>
              <w:rPr>
                <w:rFonts w:ascii="Calibri" w:hAnsi="Calibri" w:cs="Calibri"/>
                <w:color w:val="000000"/>
              </w:rPr>
              <w:t>0.0299</w:t>
            </w:r>
          </w:p>
        </w:tc>
      </w:tr>
      <w:tr w:rsidR="00892433" w14:paraId="6A71B64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6B6F716" w14:textId="1B1857EF"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DFA9DE" w14:textId="77777777" w:rsidR="00892433" w:rsidRDefault="00892433"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4A20F" w14:textId="77777777" w:rsidR="00892433" w:rsidRDefault="00892433" w:rsidP="00B6288F">
            <w:pPr>
              <w:spacing w:after="0"/>
              <w:jc w:val="right"/>
              <w:rPr>
                <w:rFonts w:ascii="Calibri" w:hAnsi="Calibri" w:cs="Calibri"/>
                <w:color w:val="000000"/>
              </w:rPr>
            </w:pPr>
            <w:r>
              <w:rPr>
                <w:rFonts w:ascii="Calibri" w:hAnsi="Calibri" w:cs="Calibri"/>
                <w:color w:val="000000"/>
              </w:rPr>
              <w:t>20</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9EF64" w14:textId="77777777" w:rsidR="00892433" w:rsidRDefault="00892433" w:rsidP="00B6288F">
            <w:pPr>
              <w:spacing w:after="0"/>
              <w:jc w:val="right"/>
              <w:rPr>
                <w:rFonts w:ascii="Calibri" w:hAnsi="Calibri" w:cs="Calibri"/>
                <w:color w:val="000000"/>
              </w:rPr>
            </w:pPr>
            <w:r>
              <w:rPr>
                <w:rFonts w:ascii="Calibri" w:hAnsi="Calibri" w:cs="Calibri"/>
                <w:color w:val="000000"/>
              </w:rPr>
              <w:t>0.2985</w:t>
            </w:r>
          </w:p>
        </w:tc>
      </w:tr>
      <w:tr w:rsidR="00892433" w14:paraId="45B25E4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76AB1D0" w14:textId="4DD5C852"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B7C8B5" w14:textId="77777777" w:rsidR="00892433" w:rsidRDefault="00892433"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B91C9"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4912D"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148A3DA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6D808C8" w14:textId="726141B8"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230978" w14:textId="77777777" w:rsidR="00892433" w:rsidRDefault="00892433"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2EEF80" w14:textId="77777777" w:rsidR="00892433" w:rsidRDefault="00892433"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6D01A" w14:textId="77777777" w:rsidR="00892433" w:rsidRDefault="00892433" w:rsidP="00B6288F">
            <w:pPr>
              <w:spacing w:after="0"/>
              <w:jc w:val="right"/>
              <w:rPr>
                <w:rFonts w:ascii="Calibri" w:hAnsi="Calibri" w:cs="Calibri"/>
                <w:color w:val="000000"/>
              </w:rPr>
            </w:pPr>
            <w:r>
              <w:rPr>
                <w:rFonts w:ascii="Calibri" w:hAnsi="Calibri" w:cs="Calibri"/>
                <w:color w:val="000000"/>
              </w:rPr>
              <w:t>0.0597</w:t>
            </w:r>
          </w:p>
        </w:tc>
      </w:tr>
      <w:tr w:rsidR="00892433" w14:paraId="5CE71BF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66CF396" w14:textId="7BE2FECC"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F3061" w14:textId="77777777" w:rsidR="00892433" w:rsidRDefault="00892433" w:rsidP="00B6288F">
            <w:pPr>
              <w:spacing w:after="0"/>
              <w:jc w:val="right"/>
              <w:rPr>
                <w:rFonts w:ascii="Calibri" w:hAnsi="Calibri" w:cs="Calibri"/>
                <w:color w:val="000000"/>
              </w:rPr>
            </w:pPr>
            <w:r>
              <w:rPr>
                <w:rFonts w:ascii="Calibri" w:hAnsi="Calibri" w:cs="Calibri"/>
                <w:color w:val="000000"/>
              </w:rPr>
              <w:t>142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FB4A8"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626C71"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41C6F21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928C8AB" w14:textId="1571834D"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EF281" w14:textId="77777777" w:rsidR="00892433" w:rsidRDefault="00892433"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A267D"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36B44"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1E78384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841FC6E" w14:textId="468D413F"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11A6D" w14:textId="77777777" w:rsidR="00892433" w:rsidRDefault="00892433" w:rsidP="00B6288F">
            <w:pPr>
              <w:spacing w:after="0"/>
              <w:jc w:val="right"/>
              <w:rPr>
                <w:rFonts w:ascii="Calibri" w:hAnsi="Calibri" w:cs="Calibri"/>
                <w:color w:val="000000"/>
              </w:rPr>
            </w:pPr>
            <w:r>
              <w:rPr>
                <w:rFonts w:ascii="Calibri" w:hAnsi="Calibri" w:cs="Calibri"/>
                <w:color w:val="000000"/>
              </w:rPr>
              <w:t>147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2FCE3E"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80A1A"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2E3643F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514A5F0" w14:textId="2B415FA9"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A3CB1E" w14:textId="77777777" w:rsidR="00892433" w:rsidRDefault="00892433"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B3EB74"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CABC3" w14:textId="77777777" w:rsidR="00892433" w:rsidRDefault="00892433" w:rsidP="00B6288F">
            <w:pPr>
              <w:spacing w:after="0"/>
              <w:jc w:val="right"/>
              <w:rPr>
                <w:rFonts w:ascii="Calibri" w:hAnsi="Calibri" w:cs="Calibri"/>
                <w:color w:val="000000"/>
              </w:rPr>
            </w:pPr>
            <w:r>
              <w:rPr>
                <w:rFonts w:ascii="Calibri" w:hAnsi="Calibri" w:cs="Calibri"/>
                <w:color w:val="000000"/>
              </w:rPr>
              <w:t>0.0299</w:t>
            </w:r>
          </w:p>
        </w:tc>
      </w:tr>
      <w:tr w:rsidR="00892433" w14:paraId="4DA74B3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2DA1266" w14:textId="70ABA89C"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78FF84" w14:textId="77777777" w:rsidR="00892433" w:rsidRDefault="00892433"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F35BB"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ED2B6A" w14:textId="77777777" w:rsidR="00892433" w:rsidRDefault="00892433" w:rsidP="00B6288F">
            <w:pPr>
              <w:spacing w:after="0"/>
              <w:jc w:val="right"/>
              <w:rPr>
                <w:rFonts w:ascii="Calibri" w:hAnsi="Calibri" w:cs="Calibri"/>
                <w:color w:val="000000"/>
              </w:rPr>
            </w:pPr>
            <w:r>
              <w:rPr>
                <w:rFonts w:ascii="Calibri" w:hAnsi="Calibri" w:cs="Calibri"/>
                <w:color w:val="000000"/>
              </w:rPr>
              <w:t>0.0299</w:t>
            </w:r>
          </w:p>
        </w:tc>
      </w:tr>
      <w:tr w:rsidR="00892433" w14:paraId="3E32E2B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5FE32D0" w14:textId="46AF27FC"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1330BE" w14:textId="77777777" w:rsidR="00892433" w:rsidRDefault="00892433" w:rsidP="00B6288F">
            <w:pPr>
              <w:spacing w:after="0"/>
              <w:jc w:val="right"/>
              <w:rPr>
                <w:rFonts w:ascii="Calibri" w:hAnsi="Calibri" w:cs="Calibri"/>
                <w:color w:val="000000"/>
              </w:rPr>
            </w:pPr>
            <w:r>
              <w:rPr>
                <w:rFonts w:ascii="Calibri" w:hAnsi="Calibri" w:cs="Calibri"/>
                <w:color w:val="000000"/>
              </w:rPr>
              <w:t>166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41D106"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FCB185"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0C3B713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130E83D" w14:textId="70669E9B"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0D0CEC" w14:textId="77777777" w:rsidR="00892433" w:rsidRDefault="00892433" w:rsidP="00B6288F">
            <w:pPr>
              <w:spacing w:after="0"/>
              <w:jc w:val="right"/>
              <w:rPr>
                <w:rFonts w:ascii="Calibri" w:hAnsi="Calibri" w:cs="Calibri"/>
                <w:color w:val="000000"/>
              </w:rPr>
            </w:pPr>
            <w:r>
              <w:rPr>
                <w:rFonts w:ascii="Calibri" w:hAnsi="Calibri" w:cs="Calibri"/>
                <w:color w:val="000000"/>
              </w:rPr>
              <w:t>170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B57D06"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8A0701"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7E43A72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F72BF71" w14:textId="5F62043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F3D9B1" w14:textId="77777777" w:rsidR="00892433" w:rsidRDefault="00892433"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F3215B"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5399E5"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1EF7C47D"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706F85" w14:textId="0C8AAA50"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BF82F" w14:textId="77777777" w:rsidR="00892433" w:rsidRDefault="00892433" w:rsidP="00B6288F">
            <w:pPr>
              <w:spacing w:after="0"/>
              <w:jc w:val="right"/>
              <w:rPr>
                <w:rFonts w:ascii="Calibri" w:hAnsi="Calibri" w:cs="Calibri"/>
                <w:color w:val="000000"/>
              </w:rPr>
            </w:pPr>
            <w:r>
              <w:rPr>
                <w:rFonts w:ascii="Calibri" w:hAnsi="Calibri" w:cs="Calibri"/>
                <w:color w:val="000000"/>
              </w:rPr>
              <w:t>181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DCD282"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477E1" w14:textId="77777777" w:rsidR="00892433" w:rsidRDefault="00892433" w:rsidP="00B6288F">
            <w:pPr>
              <w:spacing w:after="0"/>
              <w:jc w:val="right"/>
              <w:rPr>
                <w:rFonts w:ascii="Calibri" w:hAnsi="Calibri" w:cs="Calibri"/>
                <w:color w:val="000000"/>
              </w:rPr>
            </w:pPr>
            <w:r>
              <w:rPr>
                <w:rFonts w:ascii="Calibri" w:hAnsi="Calibri" w:cs="Calibri"/>
                <w:color w:val="000000"/>
              </w:rPr>
              <w:t>0.0149</w:t>
            </w:r>
          </w:p>
        </w:tc>
      </w:tr>
      <w:tr w:rsidR="00892433" w14:paraId="3DB3C017"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239B4E9" w14:textId="07357E85" w:rsidR="00892433" w:rsidRDefault="00892433" w:rsidP="00FF284F">
            <w:pPr>
              <w:spacing w:after="0"/>
              <w:rPr>
                <w:rFonts w:ascii="Calibri" w:hAnsi="Calibri" w:cs="Calibri"/>
                <w:color w:val="000000"/>
              </w:rPr>
            </w:pPr>
            <w:r>
              <w:rPr>
                <w:rFonts w:ascii="Calibri" w:hAnsi="Calibri" w:cs="Calibri"/>
                <w:color w:val="000000"/>
              </w:rPr>
              <w:t>CHHATTISGARH</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DA82CF" w14:textId="77777777" w:rsidR="00892433" w:rsidRDefault="00892433" w:rsidP="00B6288F">
            <w:pPr>
              <w:spacing w:after="0"/>
              <w:jc w:val="right"/>
              <w:rPr>
                <w:rFonts w:ascii="Calibri" w:hAnsi="Calibri" w:cs="Calibri"/>
                <w:color w:val="000000"/>
              </w:rPr>
            </w:pPr>
            <w:r>
              <w:rPr>
                <w:rFonts w:ascii="Calibri" w:hAnsi="Calibri" w:cs="Calibri"/>
                <w:color w:val="000000"/>
              </w:rPr>
              <w:t>86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D91ACD"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E5F34E"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363CE26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3DD1A82" w14:textId="62A4769F"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3B0B40" w14:textId="77777777" w:rsidR="00892433" w:rsidRDefault="00892433"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2B5F4E"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410FF"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22326BF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8C736A1" w14:textId="0DE08E9F"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B1342" w14:textId="77777777" w:rsidR="00892433" w:rsidRDefault="00892433"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EE880B"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E5E943"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7D81117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3646DD3" w14:textId="17F7680F"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FDAA6C" w14:textId="77777777" w:rsidR="00892433" w:rsidRDefault="00892433" w:rsidP="00B6288F">
            <w:pPr>
              <w:spacing w:after="0"/>
              <w:jc w:val="right"/>
              <w:rPr>
                <w:rFonts w:ascii="Calibri" w:hAnsi="Calibri" w:cs="Calibri"/>
                <w:color w:val="000000"/>
              </w:rPr>
            </w:pPr>
            <w:r>
              <w:rPr>
                <w:rFonts w:ascii="Calibri" w:hAnsi="Calibri" w:cs="Calibri"/>
                <w:color w:val="000000"/>
              </w:rPr>
              <w:t>109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7FB558"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CCF14"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4061E0B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B89302B" w14:textId="17BBEB00"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4DE78" w14:textId="77777777" w:rsidR="00892433" w:rsidRDefault="00892433"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377417"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6D6FAB"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5D1C150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5F7A8E7" w14:textId="227505D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AB21EF" w14:textId="77777777" w:rsidR="00892433" w:rsidRDefault="00892433"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1B6F4" w14:textId="77777777" w:rsidR="00892433" w:rsidRDefault="00892433"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45C0C" w14:textId="77777777" w:rsidR="00892433" w:rsidRDefault="00892433" w:rsidP="00B6288F">
            <w:pPr>
              <w:spacing w:after="0"/>
              <w:jc w:val="right"/>
              <w:rPr>
                <w:rFonts w:ascii="Calibri" w:hAnsi="Calibri" w:cs="Calibri"/>
                <w:color w:val="000000"/>
              </w:rPr>
            </w:pPr>
            <w:r>
              <w:rPr>
                <w:rFonts w:ascii="Calibri" w:hAnsi="Calibri" w:cs="Calibri"/>
                <w:color w:val="000000"/>
              </w:rPr>
              <w:t>0.1026</w:t>
            </w:r>
          </w:p>
        </w:tc>
      </w:tr>
      <w:tr w:rsidR="00892433" w14:paraId="6FF0A4F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9603B4A" w14:textId="2176A8C8"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E564C" w14:textId="77777777" w:rsidR="00892433" w:rsidRDefault="00892433"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51A75C" w14:textId="77777777" w:rsidR="00892433" w:rsidRDefault="00892433"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E30BD" w14:textId="77777777" w:rsidR="00892433" w:rsidRDefault="00892433" w:rsidP="00B6288F">
            <w:pPr>
              <w:spacing w:after="0"/>
              <w:jc w:val="right"/>
              <w:rPr>
                <w:rFonts w:ascii="Calibri" w:hAnsi="Calibri" w:cs="Calibri"/>
                <w:color w:val="000000"/>
              </w:rPr>
            </w:pPr>
            <w:r>
              <w:rPr>
                <w:rFonts w:ascii="Calibri" w:hAnsi="Calibri" w:cs="Calibri"/>
                <w:color w:val="000000"/>
              </w:rPr>
              <w:t>0.1026</w:t>
            </w:r>
          </w:p>
        </w:tc>
      </w:tr>
      <w:tr w:rsidR="00892433" w14:paraId="4616099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DF57D8E" w14:textId="113FBA6B"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5690F5" w14:textId="77777777" w:rsidR="00892433" w:rsidRDefault="00892433"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03EDA7" w14:textId="77777777" w:rsidR="00892433" w:rsidRDefault="00892433"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1A2C" w14:textId="77777777" w:rsidR="00892433" w:rsidRDefault="00892433" w:rsidP="00B6288F">
            <w:pPr>
              <w:spacing w:after="0"/>
              <w:jc w:val="right"/>
              <w:rPr>
                <w:rFonts w:ascii="Calibri" w:hAnsi="Calibri" w:cs="Calibri"/>
                <w:color w:val="000000"/>
              </w:rPr>
            </w:pPr>
            <w:r>
              <w:rPr>
                <w:rFonts w:ascii="Calibri" w:hAnsi="Calibri" w:cs="Calibri"/>
                <w:color w:val="000000"/>
              </w:rPr>
              <w:t>0.1026</w:t>
            </w:r>
          </w:p>
        </w:tc>
      </w:tr>
      <w:tr w:rsidR="00892433" w14:paraId="66F1489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67AA638" w14:textId="52D3CD62"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04D6CE" w14:textId="77777777" w:rsidR="00892433" w:rsidRDefault="00892433" w:rsidP="00B6288F">
            <w:pPr>
              <w:spacing w:after="0"/>
              <w:jc w:val="right"/>
              <w:rPr>
                <w:rFonts w:ascii="Calibri" w:hAnsi="Calibri" w:cs="Calibri"/>
                <w:color w:val="000000"/>
              </w:rPr>
            </w:pPr>
            <w:r>
              <w:rPr>
                <w:rFonts w:ascii="Calibri" w:hAnsi="Calibri" w:cs="Calibri"/>
                <w:color w:val="000000"/>
              </w:rPr>
              <w:t>126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18522"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4D638F" w14:textId="77777777" w:rsidR="00892433" w:rsidRDefault="00892433" w:rsidP="00B6288F">
            <w:pPr>
              <w:spacing w:after="0"/>
              <w:jc w:val="right"/>
              <w:rPr>
                <w:rFonts w:ascii="Calibri" w:hAnsi="Calibri" w:cs="Calibri"/>
                <w:color w:val="000000"/>
              </w:rPr>
            </w:pPr>
            <w:r>
              <w:rPr>
                <w:rFonts w:ascii="Calibri" w:hAnsi="Calibri" w:cs="Calibri"/>
                <w:color w:val="000000"/>
              </w:rPr>
              <w:t>0.0513</w:t>
            </w:r>
          </w:p>
        </w:tc>
      </w:tr>
      <w:tr w:rsidR="00892433" w14:paraId="3D3D081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17B2C1D" w14:textId="19975538"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C501C" w14:textId="77777777" w:rsidR="00892433" w:rsidRDefault="00892433" w:rsidP="00B6288F">
            <w:pPr>
              <w:spacing w:after="0"/>
              <w:jc w:val="right"/>
              <w:rPr>
                <w:rFonts w:ascii="Calibri" w:hAnsi="Calibri" w:cs="Calibri"/>
                <w:color w:val="000000"/>
              </w:rPr>
            </w:pPr>
            <w:r>
              <w:rPr>
                <w:rFonts w:ascii="Calibri" w:hAnsi="Calibri" w:cs="Calibri"/>
                <w:color w:val="000000"/>
              </w:rPr>
              <w:t>127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1A0D06"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728AA0"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27499ED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96C771A" w14:textId="6FAAEB12"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3FD27F" w14:textId="77777777" w:rsidR="00892433" w:rsidRDefault="00892433"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B15A6"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A5989"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2CC46C4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E601957" w14:textId="25EC35E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5C5C5E" w14:textId="77777777" w:rsidR="00892433" w:rsidRDefault="00892433"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07815" w14:textId="77777777" w:rsidR="00892433" w:rsidRDefault="00892433"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1BBA3B" w14:textId="77777777" w:rsidR="00892433" w:rsidRDefault="00892433" w:rsidP="00B6288F">
            <w:pPr>
              <w:spacing w:after="0"/>
              <w:jc w:val="right"/>
              <w:rPr>
                <w:rFonts w:ascii="Calibri" w:hAnsi="Calibri" w:cs="Calibri"/>
                <w:color w:val="000000"/>
              </w:rPr>
            </w:pPr>
            <w:r>
              <w:rPr>
                <w:rFonts w:ascii="Calibri" w:hAnsi="Calibri" w:cs="Calibri"/>
                <w:color w:val="000000"/>
              </w:rPr>
              <w:t>0.1538</w:t>
            </w:r>
          </w:p>
        </w:tc>
      </w:tr>
      <w:tr w:rsidR="00892433" w14:paraId="4B27947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679FF84" w14:textId="4414407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F6EAA" w14:textId="77777777" w:rsidR="00892433" w:rsidRDefault="00892433"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53417"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CC495F"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633745D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8772944" w14:textId="372197B6"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2C1B4" w14:textId="77777777" w:rsidR="00892433" w:rsidRDefault="00892433"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9DF33B" w14:textId="77777777" w:rsidR="00892433" w:rsidRDefault="00892433"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88D3EE" w14:textId="77777777" w:rsidR="00892433" w:rsidRDefault="00892433" w:rsidP="00B6288F">
            <w:pPr>
              <w:spacing w:after="0"/>
              <w:jc w:val="right"/>
              <w:rPr>
                <w:rFonts w:ascii="Calibri" w:hAnsi="Calibri" w:cs="Calibri"/>
                <w:color w:val="000000"/>
              </w:rPr>
            </w:pPr>
            <w:r>
              <w:rPr>
                <w:rFonts w:ascii="Calibri" w:hAnsi="Calibri" w:cs="Calibri"/>
                <w:color w:val="000000"/>
              </w:rPr>
              <w:t>0.1538</w:t>
            </w:r>
          </w:p>
        </w:tc>
      </w:tr>
      <w:tr w:rsidR="00892433" w14:paraId="057DCC5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A7E8CF0" w14:textId="20B6F212"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598DC7" w14:textId="77777777" w:rsidR="00892433" w:rsidRDefault="00892433"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A0C463" w14:textId="77777777" w:rsidR="00892433" w:rsidRDefault="00892433"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9AF38A" w14:textId="77777777" w:rsidR="00892433" w:rsidRDefault="00892433" w:rsidP="00B6288F">
            <w:pPr>
              <w:spacing w:after="0"/>
              <w:jc w:val="right"/>
              <w:rPr>
                <w:rFonts w:ascii="Calibri" w:hAnsi="Calibri" w:cs="Calibri"/>
                <w:color w:val="000000"/>
              </w:rPr>
            </w:pPr>
            <w:r>
              <w:rPr>
                <w:rFonts w:ascii="Calibri" w:hAnsi="Calibri" w:cs="Calibri"/>
                <w:color w:val="000000"/>
              </w:rPr>
              <w:t>0.1026</w:t>
            </w:r>
          </w:p>
        </w:tc>
      </w:tr>
      <w:tr w:rsidR="00892433" w14:paraId="0CCD4929"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155CA8" w14:textId="058B3DDE"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20D75F" w14:textId="77777777" w:rsidR="00892433" w:rsidRDefault="00892433" w:rsidP="00B6288F">
            <w:pPr>
              <w:spacing w:after="0"/>
              <w:jc w:val="right"/>
              <w:rPr>
                <w:rFonts w:ascii="Calibri" w:hAnsi="Calibri" w:cs="Calibri"/>
                <w:color w:val="000000"/>
              </w:rPr>
            </w:pPr>
            <w:r>
              <w:rPr>
                <w:rFonts w:ascii="Calibri" w:hAnsi="Calibri" w:cs="Calibri"/>
                <w:color w:val="000000"/>
              </w:rPr>
              <w:t>170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F30512"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647CC" w14:textId="77777777" w:rsidR="00892433" w:rsidRDefault="00892433" w:rsidP="00B6288F">
            <w:pPr>
              <w:spacing w:after="0"/>
              <w:jc w:val="right"/>
              <w:rPr>
                <w:rFonts w:ascii="Calibri" w:hAnsi="Calibri" w:cs="Calibri"/>
                <w:color w:val="000000"/>
              </w:rPr>
            </w:pPr>
            <w:r>
              <w:rPr>
                <w:rFonts w:ascii="Calibri" w:hAnsi="Calibri" w:cs="Calibri"/>
                <w:color w:val="000000"/>
              </w:rPr>
              <w:t>0.0256</w:t>
            </w:r>
          </w:p>
        </w:tc>
      </w:tr>
      <w:tr w:rsidR="00892433" w14:paraId="2D743B83"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A7C5A86" w14:textId="232920CA" w:rsidR="00892433" w:rsidRDefault="00892433" w:rsidP="00FF284F">
            <w:pPr>
              <w:spacing w:after="0"/>
              <w:rPr>
                <w:rFonts w:ascii="Calibri" w:hAnsi="Calibri" w:cs="Calibri"/>
                <w:color w:val="000000"/>
              </w:rPr>
            </w:pPr>
            <w:r>
              <w:rPr>
                <w:rFonts w:ascii="Calibri" w:hAnsi="Calibri" w:cs="Calibri"/>
                <w:color w:val="000000"/>
                <w:lang w:val="pt-PT"/>
              </w:rPr>
              <w:t xml:space="preserve"> </w:t>
            </w:r>
            <w:r>
              <w:rPr>
                <w:rFonts w:ascii="Calibri" w:hAnsi="Calibri" w:cs="Calibri"/>
                <w:color w:val="000000"/>
              </w:rPr>
              <w:t>DELHI</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D6479F" w14:textId="77777777" w:rsidR="00892433" w:rsidRDefault="00892433" w:rsidP="00B6288F">
            <w:pPr>
              <w:spacing w:after="0"/>
              <w:jc w:val="right"/>
              <w:rPr>
                <w:rFonts w:ascii="Calibri" w:hAnsi="Calibri" w:cs="Calibri"/>
                <w:color w:val="000000"/>
              </w:rPr>
            </w:pPr>
            <w:r>
              <w:rPr>
                <w:rFonts w:ascii="Calibri" w:hAnsi="Calibri" w:cs="Calibri"/>
                <w:color w:val="000000"/>
              </w:rPr>
              <w:t>82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65EC1"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EDCA3C"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65B6DD1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F1BD0A7" w14:textId="0FC253C8"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4688D9" w14:textId="77777777" w:rsidR="00892433" w:rsidRDefault="00892433"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CF9FF"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F8D91"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607EBD3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34CF7CD" w14:textId="1886575A"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61F33E" w14:textId="77777777" w:rsidR="00892433" w:rsidRDefault="00892433"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BD806A"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F45C1E"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59700F7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92EE543" w14:textId="04CE646D"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26716" w14:textId="77777777" w:rsidR="00892433" w:rsidRDefault="00892433"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9B6F9"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FD2B3A"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10F6A78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B0DFD5B" w14:textId="05B60F1B"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BE895" w14:textId="77777777" w:rsidR="00892433" w:rsidRDefault="00892433"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67299" w14:textId="77777777" w:rsidR="00892433" w:rsidRDefault="00892433"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F72296" w14:textId="77777777" w:rsidR="00892433" w:rsidRDefault="00892433" w:rsidP="00B6288F">
            <w:pPr>
              <w:spacing w:after="0"/>
              <w:jc w:val="right"/>
              <w:rPr>
                <w:rFonts w:ascii="Calibri" w:hAnsi="Calibri" w:cs="Calibri"/>
                <w:color w:val="000000"/>
              </w:rPr>
            </w:pPr>
            <w:r>
              <w:rPr>
                <w:rFonts w:ascii="Calibri" w:hAnsi="Calibri" w:cs="Calibri"/>
                <w:color w:val="000000"/>
              </w:rPr>
              <w:t>0.2222</w:t>
            </w:r>
          </w:p>
        </w:tc>
      </w:tr>
      <w:tr w:rsidR="00892433" w14:paraId="4F57D07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1853051" w14:textId="3FF64F44"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F88CF" w14:textId="77777777" w:rsidR="00892433" w:rsidRDefault="00892433"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D04683"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2DFD37"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042E030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6E63D60" w14:textId="26CD0D4E"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593CEB" w14:textId="77777777" w:rsidR="00892433" w:rsidRDefault="00892433" w:rsidP="00B6288F">
            <w:pPr>
              <w:spacing w:after="0"/>
              <w:jc w:val="right"/>
              <w:rPr>
                <w:rFonts w:ascii="Calibri" w:hAnsi="Calibri" w:cs="Calibri"/>
                <w:color w:val="000000"/>
              </w:rPr>
            </w:pPr>
            <w:r>
              <w:rPr>
                <w:rFonts w:ascii="Calibri" w:hAnsi="Calibri" w:cs="Calibri"/>
                <w:color w:val="000000"/>
              </w:rPr>
              <w:t>144</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82D737"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73CA2"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204E5DA8"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36AD6E" w14:textId="04940C6A"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B57F8F" w14:textId="77777777" w:rsidR="00892433" w:rsidRDefault="00892433"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EB561C"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33CBF" w14:textId="77777777" w:rsidR="00892433" w:rsidRDefault="00892433" w:rsidP="00B6288F">
            <w:pPr>
              <w:spacing w:after="0"/>
              <w:jc w:val="right"/>
              <w:rPr>
                <w:rFonts w:ascii="Calibri" w:hAnsi="Calibri" w:cs="Calibri"/>
                <w:color w:val="000000"/>
              </w:rPr>
            </w:pPr>
            <w:r>
              <w:rPr>
                <w:rFonts w:ascii="Calibri" w:hAnsi="Calibri" w:cs="Calibri"/>
                <w:color w:val="000000"/>
              </w:rPr>
              <w:t>0.1111</w:t>
            </w:r>
          </w:p>
        </w:tc>
      </w:tr>
      <w:tr w:rsidR="00892433" w14:paraId="1FABE02C"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96BA9A7" w14:textId="5477FAA7" w:rsidR="00892433" w:rsidRDefault="00892433" w:rsidP="00FF284F">
            <w:pPr>
              <w:spacing w:after="0"/>
              <w:rPr>
                <w:rFonts w:ascii="Calibri" w:hAnsi="Calibri" w:cs="Calibri"/>
                <w:color w:val="000000"/>
              </w:rPr>
            </w:pPr>
            <w:r>
              <w:rPr>
                <w:rFonts w:ascii="Calibri" w:hAnsi="Calibri" w:cs="Calibri"/>
                <w:color w:val="000000"/>
              </w:rPr>
              <w:t>GOA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0C71BB" w14:textId="77777777" w:rsidR="00892433" w:rsidRDefault="00892433"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73BB8C"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EEAE92" w14:textId="77777777" w:rsidR="00892433" w:rsidRDefault="00892433" w:rsidP="00B6288F">
            <w:pPr>
              <w:spacing w:after="0"/>
              <w:jc w:val="right"/>
              <w:rPr>
                <w:rFonts w:ascii="Calibri" w:hAnsi="Calibri" w:cs="Calibri"/>
                <w:color w:val="000000"/>
              </w:rPr>
            </w:pPr>
            <w:r>
              <w:rPr>
                <w:rFonts w:ascii="Calibri" w:hAnsi="Calibri" w:cs="Calibri"/>
                <w:color w:val="000000"/>
              </w:rPr>
              <w:t>0.05</w:t>
            </w:r>
          </w:p>
        </w:tc>
      </w:tr>
      <w:tr w:rsidR="00892433" w14:paraId="3125FBC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FC3B641" w14:textId="52BFB299"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B1DAC6" w14:textId="77777777" w:rsidR="00892433" w:rsidRDefault="00892433"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22E21B" w14:textId="77777777" w:rsidR="00892433" w:rsidRDefault="00892433" w:rsidP="00B6288F">
            <w:pPr>
              <w:spacing w:after="0"/>
              <w:jc w:val="right"/>
              <w:rPr>
                <w:rFonts w:ascii="Calibri" w:hAnsi="Calibri" w:cs="Calibri"/>
                <w:color w:val="000000"/>
              </w:rPr>
            </w:pPr>
            <w:r>
              <w:rPr>
                <w:rFonts w:ascii="Calibri" w:hAnsi="Calibri" w:cs="Calibri"/>
                <w:color w:val="000000"/>
              </w:rPr>
              <w:t>18</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8E92B" w14:textId="77777777" w:rsidR="00892433" w:rsidRDefault="00892433" w:rsidP="00B6288F">
            <w:pPr>
              <w:spacing w:after="0"/>
              <w:jc w:val="right"/>
              <w:rPr>
                <w:rFonts w:ascii="Calibri" w:hAnsi="Calibri" w:cs="Calibri"/>
                <w:color w:val="000000"/>
              </w:rPr>
            </w:pPr>
            <w:r>
              <w:rPr>
                <w:rFonts w:ascii="Calibri" w:hAnsi="Calibri" w:cs="Calibri"/>
                <w:color w:val="000000"/>
              </w:rPr>
              <w:t>0.9</w:t>
            </w:r>
          </w:p>
        </w:tc>
      </w:tr>
      <w:tr w:rsidR="00892433" w14:paraId="5A72BB17"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38BD03" w14:textId="1D8ABFF2" w:rsidR="00892433" w:rsidRDefault="00892433"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C6C86" w14:textId="77777777" w:rsidR="00892433" w:rsidRDefault="00892433" w:rsidP="00B6288F">
            <w:pPr>
              <w:spacing w:after="0"/>
              <w:jc w:val="right"/>
              <w:rPr>
                <w:rFonts w:ascii="Calibri" w:hAnsi="Calibri" w:cs="Calibri"/>
                <w:color w:val="000000"/>
              </w:rPr>
            </w:pPr>
            <w:r>
              <w:rPr>
                <w:rFonts w:ascii="Calibri" w:hAnsi="Calibri" w:cs="Calibri"/>
                <w:color w:val="000000"/>
              </w:rPr>
              <w:t>133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C21C1" w14:textId="77777777" w:rsidR="00892433" w:rsidRDefault="00892433"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7B11E" w14:textId="77777777" w:rsidR="00892433" w:rsidRDefault="00892433" w:rsidP="00B6288F">
            <w:pPr>
              <w:spacing w:after="0"/>
              <w:jc w:val="right"/>
              <w:rPr>
                <w:rFonts w:ascii="Calibri" w:hAnsi="Calibri" w:cs="Calibri"/>
                <w:color w:val="000000"/>
              </w:rPr>
            </w:pPr>
            <w:r>
              <w:rPr>
                <w:rFonts w:ascii="Calibri" w:hAnsi="Calibri" w:cs="Calibri"/>
                <w:color w:val="000000"/>
              </w:rPr>
              <w:t>0.05</w:t>
            </w:r>
          </w:p>
        </w:tc>
      </w:tr>
      <w:tr w:rsidR="00F54450" w14:paraId="6B925420"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E805078" w14:textId="3DA513B1" w:rsidR="00F54450" w:rsidRDefault="00F54450" w:rsidP="00FF284F">
            <w:pPr>
              <w:spacing w:after="0"/>
              <w:rPr>
                <w:rFonts w:ascii="Calibri" w:hAnsi="Calibri" w:cs="Calibri"/>
                <w:color w:val="000000"/>
              </w:rPr>
            </w:pPr>
            <w:r>
              <w:rPr>
                <w:rFonts w:ascii="Calibri" w:hAnsi="Calibri" w:cs="Calibri"/>
                <w:color w:val="000000"/>
              </w:rPr>
              <w:t xml:space="preserve"> GUJARAT</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A26A3B" w14:textId="77777777" w:rsidR="00F54450" w:rsidRDefault="00F54450"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D22CE7"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118118"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319E9E0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7B24ABB" w14:textId="1B763E74"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3F7DA2" w14:textId="77777777" w:rsidR="00F54450" w:rsidRDefault="00F54450"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C386D7"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18E1E4"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08F0986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D204C5B" w14:textId="207A54D9"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A07B6C" w14:textId="77777777" w:rsidR="00F54450" w:rsidRDefault="00F54450" w:rsidP="00B6288F">
            <w:pPr>
              <w:spacing w:after="0"/>
              <w:jc w:val="right"/>
              <w:rPr>
                <w:rFonts w:ascii="Calibri" w:hAnsi="Calibri" w:cs="Calibri"/>
                <w:color w:val="000000"/>
              </w:rPr>
            </w:pPr>
            <w:r>
              <w:rPr>
                <w:rFonts w:ascii="Calibri" w:hAnsi="Calibri" w:cs="Calibri"/>
                <w:color w:val="000000"/>
              </w:rPr>
              <w:t>113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BC4A9"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46CD9"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07EB5E6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1144E0A" w14:textId="7EF1DBD9"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93AE1" w14:textId="77777777" w:rsidR="00F54450" w:rsidRDefault="00F54450"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48C0D" w14:textId="77777777" w:rsidR="00F54450" w:rsidRDefault="00F54450"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D9F0C" w14:textId="77777777" w:rsidR="00F54450" w:rsidRDefault="00F54450" w:rsidP="00B6288F">
            <w:pPr>
              <w:spacing w:after="0"/>
              <w:jc w:val="right"/>
              <w:rPr>
                <w:rFonts w:ascii="Calibri" w:hAnsi="Calibri" w:cs="Calibri"/>
                <w:color w:val="000000"/>
              </w:rPr>
            </w:pPr>
            <w:r>
              <w:rPr>
                <w:rFonts w:ascii="Calibri" w:hAnsi="Calibri" w:cs="Calibri"/>
                <w:color w:val="000000"/>
              </w:rPr>
              <w:t>0.1071</w:t>
            </w:r>
          </w:p>
        </w:tc>
      </w:tr>
      <w:tr w:rsidR="00F54450" w14:paraId="4A68F83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B91ADD2" w14:textId="179DB4CF"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12047A" w14:textId="77777777" w:rsidR="00F54450" w:rsidRDefault="00F54450"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27113" w14:textId="77777777" w:rsidR="00F54450" w:rsidRDefault="00F54450"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89495" w14:textId="77777777" w:rsidR="00F54450" w:rsidRDefault="00F54450" w:rsidP="00B6288F">
            <w:pPr>
              <w:spacing w:after="0"/>
              <w:jc w:val="right"/>
              <w:rPr>
                <w:rFonts w:ascii="Calibri" w:hAnsi="Calibri" w:cs="Calibri"/>
                <w:color w:val="000000"/>
              </w:rPr>
            </w:pPr>
            <w:r>
              <w:rPr>
                <w:rFonts w:ascii="Calibri" w:hAnsi="Calibri" w:cs="Calibri"/>
                <w:color w:val="000000"/>
              </w:rPr>
              <w:t>0.1071</w:t>
            </w:r>
          </w:p>
        </w:tc>
      </w:tr>
      <w:tr w:rsidR="00F54450" w14:paraId="723E764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8061E08" w14:textId="64A16A70"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9B645" w14:textId="77777777" w:rsidR="00F54450" w:rsidRDefault="00F54450"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8275CB"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DC8D5"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1E30DCC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14C9F5E" w14:textId="1A97964C"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5E61A" w14:textId="77777777" w:rsidR="00F54450" w:rsidRDefault="00F54450" w:rsidP="00B6288F">
            <w:pPr>
              <w:spacing w:after="0"/>
              <w:jc w:val="right"/>
              <w:rPr>
                <w:rFonts w:ascii="Calibri" w:hAnsi="Calibri" w:cs="Calibri"/>
                <w:color w:val="000000"/>
              </w:rPr>
            </w:pPr>
            <w:r>
              <w:rPr>
                <w:rFonts w:ascii="Calibri" w:hAnsi="Calibri" w:cs="Calibri"/>
                <w:color w:val="000000"/>
              </w:rPr>
              <w:t>126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936F5"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E21BB"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4CD777B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392699A" w14:textId="1420C30C"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CE3B77" w14:textId="77777777" w:rsidR="00F54450" w:rsidRDefault="00F54450"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CC3658"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4DC050"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37DC7DD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1192365" w14:textId="47BA8E2A"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A51C4" w14:textId="77777777" w:rsidR="00F54450" w:rsidRDefault="00F54450"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0F8440" w14:textId="77777777" w:rsidR="00F54450" w:rsidRDefault="00F54450"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515FFE" w14:textId="77777777" w:rsidR="00F54450" w:rsidRDefault="00F54450" w:rsidP="00B6288F">
            <w:pPr>
              <w:spacing w:after="0"/>
              <w:jc w:val="right"/>
              <w:rPr>
                <w:rFonts w:ascii="Calibri" w:hAnsi="Calibri" w:cs="Calibri"/>
                <w:color w:val="000000"/>
              </w:rPr>
            </w:pPr>
            <w:r>
              <w:rPr>
                <w:rFonts w:ascii="Calibri" w:hAnsi="Calibri" w:cs="Calibri"/>
                <w:color w:val="000000"/>
              </w:rPr>
              <w:t>0.1429</w:t>
            </w:r>
          </w:p>
        </w:tc>
      </w:tr>
      <w:tr w:rsidR="00F54450" w14:paraId="2A6C0C6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0D3C65F" w14:textId="347F670E"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AE262" w14:textId="77777777" w:rsidR="00F54450" w:rsidRDefault="00F54450"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6BA9BD"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5B6CDD"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7E684D8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2505D8" w14:textId="64083E75"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6534C2" w14:textId="77777777" w:rsidR="00F54450" w:rsidRDefault="00F54450"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A5DB42" w14:textId="77777777" w:rsidR="00F54450" w:rsidRDefault="00F54450"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93237" w14:textId="77777777" w:rsidR="00F54450" w:rsidRDefault="00F54450" w:rsidP="00B6288F">
            <w:pPr>
              <w:spacing w:after="0"/>
              <w:jc w:val="right"/>
              <w:rPr>
                <w:rFonts w:ascii="Calibri" w:hAnsi="Calibri" w:cs="Calibri"/>
                <w:color w:val="000000"/>
              </w:rPr>
            </w:pPr>
            <w:r>
              <w:rPr>
                <w:rFonts w:ascii="Calibri" w:hAnsi="Calibri" w:cs="Calibri"/>
                <w:color w:val="000000"/>
              </w:rPr>
              <w:t>0.0714</w:t>
            </w:r>
          </w:p>
        </w:tc>
      </w:tr>
      <w:tr w:rsidR="00F54450" w14:paraId="7E3442E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27252CA" w14:textId="1CDE99EB"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3F3413" w14:textId="77777777" w:rsidR="00F54450" w:rsidRDefault="00F54450"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BDB190" w14:textId="77777777" w:rsidR="00F54450" w:rsidRDefault="00F54450"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51DA66" w14:textId="77777777" w:rsidR="00F54450" w:rsidRDefault="00F54450" w:rsidP="00B6288F">
            <w:pPr>
              <w:spacing w:after="0"/>
              <w:jc w:val="right"/>
              <w:rPr>
                <w:rFonts w:ascii="Calibri" w:hAnsi="Calibri" w:cs="Calibri"/>
                <w:color w:val="000000"/>
              </w:rPr>
            </w:pPr>
            <w:r>
              <w:rPr>
                <w:rFonts w:ascii="Calibri" w:hAnsi="Calibri" w:cs="Calibri"/>
                <w:color w:val="000000"/>
              </w:rPr>
              <w:t>0.1786</w:t>
            </w:r>
          </w:p>
        </w:tc>
      </w:tr>
      <w:tr w:rsidR="00F54450" w14:paraId="213CC01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5F7C5E7" w14:textId="633ECB9F"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BF5B26" w14:textId="77777777" w:rsidR="00F54450" w:rsidRDefault="00F54450" w:rsidP="00B6288F">
            <w:pPr>
              <w:spacing w:after="0"/>
              <w:jc w:val="right"/>
              <w:rPr>
                <w:rFonts w:ascii="Calibri" w:hAnsi="Calibri" w:cs="Calibri"/>
                <w:color w:val="000000"/>
              </w:rPr>
            </w:pPr>
            <w:r>
              <w:rPr>
                <w:rFonts w:ascii="Calibri" w:hAnsi="Calibri" w:cs="Calibri"/>
                <w:color w:val="000000"/>
              </w:rPr>
              <w:t>136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18AC06"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8C5F9D"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768C7F4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2A0D7DE" w14:textId="4B395178"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86EE0E" w14:textId="77777777" w:rsidR="00F54450" w:rsidRDefault="00F54450"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5631" w14:textId="77777777" w:rsidR="00F54450" w:rsidRDefault="00F54450"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627E19" w14:textId="77777777" w:rsidR="00F54450" w:rsidRDefault="00F54450" w:rsidP="00B6288F">
            <w:pPr>
              <w:spacing w:after="0"/>
              <w:jc w:val="right"/>
              <w:rPr>
                <w:rFonts w:ascii="Calibri" w:hAnsi="Calibri" w:cs="Calibri"/>
                <w:color w:val="000000"/>
              </w:rPr>
            </w:pPr>
            <w:r>
              <w:rPr>
                <w:rFonts w:ascii="Calibri" w:hAnsi="Calibri" w:cs="Calibri"/>
                <w:color w:val="000000"/>
              </w:rPr>
              <w:t>0.0714</w:t>
            </w:r>
          </w:p>
        </w:tc>
      </w:tr>
      <w:tr w:rsidR="00F54450" w14:paraId="2F4F6A4B"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FC1D9E" w14:textId="4E5588FA"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81792" w14:textId="77777777" w:rsidR="00F54450" w:rsidRDefault="00F54450" w:rsidP="00B6288F">
            <w:pPr>
              <w:spacing w:after="0"/>
              <w:jc w:val="right"/>
              <w:rPr>
                <w:rFonts w:ascii="Calibri" w:hAnsi="Calibri" w:cs="Calibri"/>
                <w:color w:val="000000"/>
              </w:rPr>
            </w:pPr>
            <w:r>
              <w:rPr>
                <w:rFonts w:ascii="Calibri" w:hAnsi="Calibri" w:cs="Calibri"/>
                <w:color w:val="000000"/>
              </w:rPr>
              <w:t>142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CEADE"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B34A4" w14:textId="77777777" w:rsidR="00F54450" w:rsidRDefault="00F54450" w:rsidP="00B6288F">
            <w:pPr>
              <w:spacing w:after="0"/>
              <w:jc w:val="right"/>
              <w:rPr>
                <w:rFonts w:ascii="Calibri" w:hAnsi="Calibri" w:cs="Calibri"/>
                <w:color w:val="000000"/>
              </w:rPr>
            </w:pPr>
            <w:r>
              <w:rPr>
                <w:rFonts w:ascii="Calibri" w:hAnsi="Calibri" w:cs="Calibri"/>
                <w:color w:val="000000"/>
              </w:rPr>
              <w:t>0.0357</w:t>
            </w:r>
          </w:p>
        </w:tc>
      </w:tr>
      <w:tr w:rsidR="00F54450" w14:paraId="6C391EF9"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4AD9C9C" w14:textId="42BD2A6C" w:rsidR="00F54450" w:rsidRDefault="00F54450" w:rsidP="00FF284F">
            <w:pPr>
              <w:spacing w:after="0"/>
              <w:rPr>
                <w:rFonts w:ascii="Calibri" w:hAnsi="Calibri" w:cs="Calibri"/>
                <w:color w:val="000000"/>
              </w:rPr>
            </w:pPr>
            <w:r>
              <w:rPr>
                <w:rFonts w:ascii="Calibri" w:hAnsi="Calibri" w:cs="Calibri"/>
                <w:color w:val="000000"/>
              </w:rPr>
              <w:t xml:space="preserve"> HARYANA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E6E03" w14:textId="77777777" w:rsidR="00F54450" w:rsidRDefault="00F54450" w:rsidP="00B6288F">
            <w:pPr>
              <w:spacing w:after="0"/>
              <w:jc w:val="right"/>
              <w:rPr>
                <w:rFonts w:ascii="Calibri" w:hAnsi="Calibri" w:cs="Calibri"/>
                <w:color w:val="000000"/>
              </w:rPr>
            </w:pPr>
            <w:r>
              <w:rPr>
                <w:rFonts w:ascii="Calibri" w:hAnsi="Calibri" w:cs="Calibri"/>
                <w:color w:val="000000"/>
              </w:rPr>
              <w:t>82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4F2290"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EDAE00"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23E3B73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66622A7" w14:textId="3020DFE4"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6CBC2" w14:textId="77777777" w:rsidR="00F54450" w:rsidRDefault="00F54450"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93AEEA"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AA0DE3"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62B69D7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1F8E5FD" w14:textId="445A1047"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620065" w14:textId="77777777" w:rsidR="00F54450" w:rsidRDefault="00F54450" w:rsidP="00B6288F">
            <w:pPr>
              <w:spacing w:after="0"/>
              <w:jc w:val="right"/>
              <w:rPr>
                <w:rFonts w:ascii="Calibri" w:hAnsi="Calibri" w:cs="Calibri"/>
                <w:color w:val="000000"/>
              </w:rPr>
            </w:pPr>
            <w:r>
              <w:rPr>
                <w:rFonts w:ascii="Calibri" w:hAnsi="Calibri" w:cs="Calibri"/>
                <w:color w:val="000000"/>
              </w:rPr>
              <w:t>116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5EAD8"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FF5D99"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41C2517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2C37A68" w14:textId="3A90BCD8"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74F0FE" w14:textId="77777777" w:rsidR="00F54450" w:rsidRDefault="00F54450" w:rsidP="00B6288F">
            <w:pPr>
              <w:spacing w:after="0"/>
              <w:jc w:val="right"/>
              <w:rPr>
                <w:rFonts w:ascii="Calibri" w:hAnsi="Calibri" w:cs="Calibri"/>
                <w:color w:val="000000"/>
              </w:rPr>
            </w:pPr>
            <w:r>
              <w:rPr>
                <w:rFonts w:ascii="Calibri" w:hAnsi="Calibri" w:cs="Calibri"/>
                <w:color w:val="000000"/>
              </w:rPr>
              <w:t>117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E0D3A"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5E3274"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2A69173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6BB834A" w14:textId="76CB2D78"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79F2" w14:textId="77777777" w:rsidR="00F54450" w:rsidRDefault="00F54450" w:rsidP="00B6288F">
            <w:pPr>
              <w:spacing w:after="0"/>
              <w:jc w:val="right"/>
              <w:rPr>
                <w:rFonts w:ascii="Calibri" w:hAnsi="Calibri" w:cs="Calibri"/>
                <w:color w:val="000000"/>
              </w:rPr>
            </w:pPr>
            <w:r>
              <w:rPr>
                <w:rFonts w:ascii="Calibri" w:hAnsi="Calibri" w:cs="Calibri"/>
                <w:color w:val="000000"/>
              </w:rPr>
              <w:t>119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B0AA9"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4D5C1"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757C75A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CAC8B79" w14:textId="55771561"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BD3C9" w14:textId="77777777" w:rsidR="00F54450" w:rsidRDefault="00F54450"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89C69" w14:textId="77777777" w:rsidR="00F54450" w:rsidRDefault="00F54450" w:rsidP="00B6288F">
            <w:pPr>
              <w:spacing w:after="0"/>
              <w:jc w:val="right"/>
              <w:rPr>
                <w:rFonts w:ascii="Calibri" w:hAnsi="Calibri" w:cs="Calibri"/>
                <w:color w:val="000000"/>
              </w:rPr>
            </w:pPr>
            <w:r>
              <w:rPr>
                <w:rFonts w:ascii="Calibri" w:hAnsi="Calibri" w:cs="Calibri"/>
                <w:color w:val="000000"/>
              </w:rPr>
              <w:t>7</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5528A" w14:textId="77777777" w:rsidR="00F54450" w:rsidRDefault="00F54450" w:rsidP="00B6288F">
            <w:pPr>
              <w:spacing w:after="0"/>
              <w:jc w:val="right"/>
              <w:rPr>
                <w:rFonts w:ascii="Calibri" w:hAnsi="Calibri" w:cs="Calibri"/>
                <w:color w:val="000000"/>
              </w:rPr>
            </w:pPr>
            <w:r>
              <w:rPr>
                <w:rFonts w:ascii="Calibri" w:hAnsi="Calibri" w:cs="Calibri"/>
                <w:color w:val="000000"/>
              </w:rPr>
              <w:t>0.175</w:t>
            </w:r>
          </w:p>
        </w:tc>
      </w:tr>
      <w:tr w:rsidR="00F54450" w14:paraId="6E52259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2B9D192" w14:textId="68605304"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B3DB9" w14:textId="77777777" w:rsidR="00F54450" w:rsidRDefault="00F54450"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0BB18E"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77C24"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09F799E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0796B73" w14:textId="5DDF90F1"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029D62" w14:textId="77777777" w:rsidR="00F54450" w:rsidRDefault="00F54450"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C761D"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C3B9C"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4482A00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D8F328" w14:textId="37E98850"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69B90F" w14:textId="77777777" w:rsidR="00F54450" w:rsidRDefault="00F54450"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ED4AD8" w14:textId="77777777" w:rsidR="00F54450" w:rsidRDefault="00F54450"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D0482" w14:textId="77777777" w:rsidR="00F54450" w:rsidRDefault="00F54450" w:rsidP="00B6288F">
            <w:pPr>
              <w:spacing w:after="0"/>
              <w:jc w:val="right"/>
              <w:rPr>
                <w:rFonts w:ascii="Calibri" w:hAnsi="Calibri" w:cs="Calibri"/>
                <w:color w:val="000000"/>
              </w:rPr>
            </w:pPr>
            <w:r>
              <w:rPr>
                <w:rFonts w:ascii="Calibri" w:hAnsi="Calibri" w:cs="Calibri"/>
                <w:color w:val="000000"/>
              </w:rPr>
              <w:t>0.05</w:t>
            </w:r>
          </w:p>
        </w:tc>
      </w:tr>
      <w:tr w:rsidR="00F54450" w14:paraId="2960264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24129B7" w14:textId="2A8B0797"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7C1D1" w14:textId="77777777" w:rsidR="00F54450" w:rsidRDefault="00F54450"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3465E" w14:textId="77777777" w:rsidR="00F54450" w:rsidRDefault="00F54450"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5D03" w14:textId="77777777" w:rsidR="00F54450" w:rsidRDefault="00F54450" w:rsidP="00B6288F">
            <w:pPr>
              <w:spacing w:after="0"/>
              <w:jc w:val="right"/>
              <w:rPr>
                <w:rFonts w:ascii="Calibri" w:hAnsi="Calibri" w:cs="Calibri"/>
                <w:color w:val="000000"/>
              </w:rPr>
            </w:pPr>
            <w:r>
              <w:rPr>
                <w:rFonts w:ascii="Calibri" w:hAnsi="Calibri" w:cs="Calibri"/>
                <w:color w:val="000000"/>
              </w:rPr>
              <w:t>0.125</w:t>
            </w:r>
          </w:p>
        </w:tc>
      </w:tr>
      <w:tr w:rsidR="00F54450" w14:paraId="24582E2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8A8C0F0" w14:textId="61F99C73"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5E574" w14:textId="77777777" w:rsidR="00F54450" w:rsidRDefault="00F54450"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05E72"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403F2"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486FF18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5EFAD2A" w14:textId="160A84D6"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F47986" w14:textId="77777777" w:rsidR="00F54450" w:rsidRDefault="00F54450"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E6FECC" w14:textId="77777777" w:rsidR="00F54450" w:rsidRDefault="00F54450"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C987EA" w14:textId="77777777" w:rsidR="00F54450" w:rsidRDefault="00F54450" w:rsidP="00B6288F">
            <w:pPr>
              <w:spacing w:after="0"/>
              <w:jc w:val="right"/>
              <w:rPr>
                <w:rFonts w:ascii="Calibri" w:hAnsi="Calibri" w:cs="Calibri"/>
                <w:color w:val="000000"/>
              </w:rPr>
            </w:pPr>
            <w:r>
              <w:rPr>
                <w:rFonts w:ascii="Calibri" w:hAnsi="Calibri" w:cs="Calibri"/>
                <w:color w:val="000000"/>
              </w:rPr>
              <w:t>0.05</w:t>
            </w:r>
          </w:p>
        </w:tc>
      </w:tr>
      <w:tr w:rsidR="00F54450" w14:paraId="798BD17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9909F02" w14:textId="21FE7210"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FF6514" w14:textId="77777777" w:rsidR="00F54450" w:rsidRDefault="00F54450"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58875"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E0C253"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2E4BC22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3F021BF" w14:textId="6B7C1E13"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522DD3" w14:textId="77777777" w:rsidR="00F54450" w:rsidRDefault="00F54450" w:rsidP="00B6288F">
            <w:pPr>
              <w:spacing w:after="0"/>
              <w:jc w:val="right"/>
              <w:rPr>
                <w:rFonts w:ascii="Calibri" w:hAnsi="Calibri" w:cs="Calibri"/>
                <w:color w:val="000000"/>
              </w:rPr>
            </w:pPr>
            <w:r>
              <w:rPr>
                <w:rFonts w:ascii="Calibri" w:hAnsi="Calibri" w:cs="Calibri"/>
                <w:color w:val="000000"/>
              </w:rPr>
              <w:t>139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4AB95"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2721E3"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4905BD1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B6347F7" w14:textId="093A4348"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6AE36" w14:textId="77777777" w:rsidR="00F54450" w:rsidRDefault="00F54450"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662685" w14:textId="77777777" w:rsidR="00F54450" w:rsidRDefault="00F54450"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096CB" w14:textId="77777777" w:rsidR="00F54450" w:rsidRDefault="00F54450" w:rsidP="00B6288F">
            <w:pPr>
              <w:spacing w:after="0"/>
              <w:jc w:val="right"/>
              <w:rPr>
                <w:rFonts w:ascii="Calibri" w:hAnsi="Calibri" w:cs="Calibri"/>
                <w:color w:val="000000"/>
              </w:rPr>
            </w:pPr>
            <w:r>
              <w:rPr>
                <w:rFonts w:ascii="Calibri" w:hAnsi="Calibri" w:cs="Calibri"/>
                <w:color w:val="000000"/>
              </w:rPr>
              <w:t>0.075</w:t>
            </w:r>
          </w:p>
        </w:tc>
      </w:tr>
      <w:tr w:rsidR="00F54450" w14:paraId="53C654D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C330E69" w14:textId="24348AE1"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C9FC0A" w14:textId="77777777" w:rsidR="00F54450" w:rsidRDefault="00F54450" w:rsidP="00B6288F">
            <w:pPr>
              <w:spacing w:after="0"/>
              <w:jc w:val="right"/>
              <w:rPr>
                <w:rFonts w:ascii="Calibri" w:hAnsi="Calibri" w:cs="Calibri"/>
                <w:color w:val="000000"/>
              </w:rPr>
            </w:pPr>
            <w:r>
              <w:rPr>
                <w:rFonts w:ascii="Calibri" w:hAnsi="Calibri" w:cs="Calibri"/>
                <w:color w:val="000000"/>
              </w:rPr>
              <w:t>141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6E4CD"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445CA"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7C34B9B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B26D23" w14:textId="20EA41C0"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78E805" w14:textId="77777777" w:rsidR="00F54450" w:rsidRDefault="00F54450" w:rsidP="00B6288F">
            <w:pPr>
              <w:spacing w:after="0"/>
              <w:jc w:val="right"/>
              <w:rPr>
                <w:rFonts w:ascii="Calibri" w:hAnsi="Calibri" w:cs="Calibri"/>
                <w:color w:val="000000"/>
              </w:rPr>
            </w:pPr>
            <w:r>
              <w:rPr>
                <w:rFonts w:ascii="Calibri" w:hAnsi="Calibri" w:cs="Calibri"/>
                <w:color w:val="000000"/>
              </w:rPr>
              <w:t>143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69BF69"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116CE"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223A0CD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DC6B738" w14:textId="25DF4E92"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EAD2A" w14:textId="77777777" w:rsidR="00F54450" w:rsidRDefault="00F54450" w:rsidP="00B6288F">
            <w:pPr>
              <w:spacing w:after="0"/>
              <w:jc w:val="right"/>
              <w:rPr>
                <w:rFonts w:ascii="Calibri" w:hAnsi="Calibri" w:cs="Calibri"/>
                <w:color w:val="000000"/>
              </w:rPr>
            </w:pPr>
            <w:r>
              <w:rPr>
                <w:rFonts w:ascii="Calibri" w:hAnsi="Calibri" w:cs="Calibri"/>
                <w:color w:val="000000"/>
              </w:rPr>
              <w:t>144</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05F4F5"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932688"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40A026D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80B815A" w14:textId="5B1E5845"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C4AB91" w14:textId="77777777" w:rsidR="00F54450" w:rsidRDefault="00F54450"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695D8"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DF53D8"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3DDC725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AFDCCE2" w14:textId="78BE21B9"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D9741" w14:textId="77777777" w:rsidR="00F54450" w:rsidRDefault="00F54450"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4092F8" w14:textId="77777777" w:rsidR="00F54450" w:rsidRDefault="00F54450"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5325C3" w14:textId="77777777" w:rsidR="00F54450" w:rsidRDefault="00F54450" w:rsidP="00B6288F">
            <w:pPr>
              <w:spacing w:after="0"/>
              <w:jc w:val="right"/>
              <w:rPr>
                <w:rFonts w:ascii="Calibri" w:hAnsi="Calibri" w:cs="Calibri"/>
                <w:color w:val="000000"/>
              </w:rPr>
            </w:pPr>
            <w:r>
              <w:rPr>
                <w:rFonts w:ascii="Calibri" w:hAnsi="Calibri" w:cs="Calibri"/>
                <w:color w:val="000000"/>
              </w:rPr>
              <w:t>0.075</w:t>
            </w:r>
          </w:p>
        </w:tc>
      </w:tr>
      <w:tr w:rsidR="00F54450" w14:paraId="6305E0A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D1C79C2" w14:textId="0D42BBC0"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95F2A" w14:textId="77777777" w:rsidR="00F54450" w:rsidRDefault="00F54450"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F47B83" w14:textId="77777777" w:rsidR="00F54450" w:rsidRDefault="00F54450"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345B3" w14:textId="77777777" w:rsidR="00F54450" w:rsidRDefault="00F54450" w:rsidP="00B6288F">
            <w:pPr>
              <w:spacing w:after="0"/>
              <w:jc w:val="right"/>
              <w:rPr>
                <w:rFonts w:ascii="Calibri" w:hAnsi="Calibri" w:cs="Calibri"/>
                <w:color w:val="000000"/>
              </w:rPr>
            </w:pPr>
            <w:r>
              <w:rPr>
                <w:rFonts w:ascii="Calibri" w:hAnsi="Calibri" w:cs="Calibri"/>
                <w:color w:val="000000"/>
              </w:rPr>
              <w:t>0.05</w:t>
            </w:r>
          </w:p>
        </w:tc>
      </w:tr>
      <w:tr w:rsidR="00F54450" w14:paraId="72981DE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3878363" w14:textId="48E61FB6"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12910" w14:textId="77777777" w:rsidR="00F54450" w:rsidRDefault="00F54450" w:rsidP="00B6288F">
            <w:pPr>
              <w:spacing w:after="0"/>
              <w:jc w:val="right"/>
              <w:rPr>
                <w:rFonts w:ascii="Calibri" w:hAnsi="Calibri" w:cs="Calibri"/>
                <w:color w:val="000000"/>
              </w:rPr>
            </w:pPr>
            <w:r>
              <w:rPr>
                <w:rFonts w:ascii="Calibri" w:hAnsi="Calibri" w:cs="Calibri"/>
                <w:color w:val="000000"/>
              </w:rPr>
              <w:t>165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10E19"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6B344"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F54450" w14:paraId="03B51355"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C01DD4" w14:textId="33D9647D" w:rsidR="00F54450" w:rsidRDefault="00F54450"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DBCA4" w14:textId="77777777" w:rsidR="00F54450" w:rsidRDefault="00F54450" w:rsidP="00B6288F">
            <w:pPr>
              <w:spacing w:after="0"/>
              <w:jc w:val="right"/>
              <w:rPr>
                <w:rFonts w:ascii="Calibri" w:hAnsi="Calibri" w:cs="Calibri"/>
                <w:color w:val="000000"/>
              </w:rPr>
            </w:pPr>
            <w:r>
              <w:rPr>
                <w:rFonts w:ascii="Calibri" w:hAnsi="Calibri" w:cs="Calibri"/>
                <w:color w:val="000000"/>
              </w:rPr>
              <w:t>166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AC81B" w14:textId="77777777" w:rsidR="00F54450" w:rsidRDefault="00F54450"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BB7646" w14:textId="77777777" w:rsidR="00F54450" w:rsidRDefault="00F54450" w:rsidP="00B6288F">
            <w:pPr>
              <w:spacing w:after="0"/>
              <w:jc w:val="right"/>
              <w:rPr>
                <w:rFonts w:ascii="Calibri" w:hAnsi="Calibri" w:cs="Calibri"/>
                <w:color w:val="000000"/>
              </w:rPr>
            </w:pPr>
            <w:r>
              <w:rPr>
                <w:rFonts w:ascii="Calibri" w:hAnsi="Calibri" w:cs="Calibri"/>
                <w:color w:val="000000"/>
              </w:rPr>
              <w:t>0.025</w:t>
            </w:r>
          </w:p>
        </w:tc>
      </w:tr>
      <w:tr w:rsidR="007B459C" w14:paraId="0F34AFE9"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4B34452" w14:textId="5F04BB3F" w:rsidR="007B459C" w:rsidRDefault="007B459C" w:rsidP="00FF284F">
            <w:pPr>
              <w:spacing w:after="0"/>
              <w:rPr>
                <w:rFonts w:ascii="Calibri" w:hAnsi="Calibri" w:cs="Calibri"/>
                <w:color w:val="000000"/>
              </w:rPr>
            </w:pPr>
            <w:r>
              <w:rPr>
                <w:rFonts w:ascii="Calibri" w:hAnsi="Calibri" w:cs="Calibri"/>
                <w:color w:val="000000"/>
              </w:rPr>
              <w:t xml:space="preserve"> HIMACHAL PRADESH</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2A4218" w14:textId="77777777" w:rsidR="007B459C" w:rsidRDefault="007B459C" w:rsidP="00B6288F">
            <w:pPr>
              <w:spacing w:after="0"/>
              <w:jc w:val="right"/>
              <w:rPr>
                <w:rFonts w:ascii="Calibri" w:hAnsi="Calibri" w:cs="Calibri"/>
                <w:color w:val="000000"/>
              </w:rPr>
            </w:pPr>
            <w:r>
              <w:rPr>
                <w:rFonts w:ascii="Calibri" w:hAnsi="Calibri" w:cs="Calibri"/>
                <w:color w:val="000000"/>
              </w:rPr>
              <w:t>112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3674F4"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16D22" w14:textId="77777777" w:rsidR="007B459C" w:rsidRDefault="007B459C" w:rsidP="00B6288F">
            <w:pPr>
              <w:spacing w:after="0"/>
              <w:jc w:val="right"/>
              <w:rPr>
                <w:rFonts w:ascii="Calibri" w:hAnsi="Calibri" w:cs="Calibri"/>
                <w:color w:val="000000"/>
              </w:rPr>
            </w:pPr>
            <w:r>
              <w:rPr>
                <w:rFonts w:ascii="Calibri" w:hAnsi="Calibri" w:cs="Calibri"/>
                <w:color w:val="000000"/>
              </w:rPr>
              <w:t>0.1429</w:t>
            </w:r>
          </w:p>
        </w:tc>
      </w:tr>
      <w:tr w:rsidR="007B459C" w14:paraId="01E8C87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34D292D" w14:textId="79324D33"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D28CD" w14:textId="77777777" w:rsidR="007B459C" w:rsidRDefault="007B459C"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0333C9"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E694D7" w14:textId="77777777" w:rsidR="007B459C" w:rsidRDefault="007B459C" w:rsidP="00B6288F">
            <w:pPr>
              <w:spacing w:after="0"/>
              <w:jc w:val="right"/>
              <w:rPr>
                <w:rFonts w:ascii="Calibri" w:hAnsi="Calibri" w:cs="Calibri"/>
                <w:color w:val="000000"/>
              </w:rPr>
            </w:pPr>
            <w:r>
              <w:rPr>
                <w:rFonts w:ascii="Calibri" w:hAnsi="Calibri" w:cs="Calibri"/>
                <w:color w:val="000000"/>
              </w:rPr>
              <w:t>0.1429</w:t>
            </w:r>
          </w:p>
        </w:tc>
      </w:tr>
      <w:tr w:rsidR="007B459C" w14:paraId="720B9F5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A5F0DDD" w14:textId="2D05E3A0"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C2BD5" w14:textId="77777777" w:rsidR="007B459C" w:rsidRDefault="007B459C"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1A6126" w14:textId="77777777" w:rsidR="007B459C" w:rsidRDefault="007B459C"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DAF51" w14:textId="77777777" w:rsidR="007B459C" w:rsidRDefault="007B459C" w:rsidP="00B6288F">
            <w:pPr>
              <w:spacing w:after="0"/>
              <w:jc w:val="right"/>
              <w:rPr>
                <w:rFonts w:ascii="Calibri" w:hAnsi="Calibri" w:cs="Calibri"/>
                <w:color w:val="000000"/>
              </w:rPr>
            </w:pPr>
            <w:r>
              <w:rPr>
                <w:rFonts w:ascii="Calibri" w:hAnsi="Calibri" w:cs="Calibri"/>
                <w:color w:val="000000"/>
              </w:rPr>
              <w:t>0.2857</w:t>
            </w:r>
          </w:p>
        </w:tc>
      </w:tr>
      <w:tr w:rsidR="007B459C" w14:paraId="5DF7E91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2EC1861" w14:textId="77D17E69"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16058E" w14:textId="77777777" w:rsidR="007B459C" w:rsidRDefault="007B459C" w:rsidP="00B6288F">
            <w:pPr>
              <w:spacing w:after="0"/>
              <w:jc w:val="right"/>
              <w:rPr>
                <w:rFonts w:ascii="Calibri" w:hAnsi="Calibri" w:cs="Calibri"/>
                <w:color w:val="000000"/>
              </w:rPr>
            </w:pPr>
            <w:r>
              <w:rPr>
                <w:rFonts w:ascii="Calibri" w:hAnsi="Calibri" w:cs="Calibri"/>
                <w:color w:val="000000"/>
              </w:rPr>
              <w:t>127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DFF56D"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D70C19" w14:textId="77777777" w:rsidR="007B459C" w:rsidRDefault="007B459C" w:rsidP="00B6288F">
            <w:pPr>
              <w:spacing w:after="0"/>
              <w:jc w:val="right"/>
              <w:rPr>
                <w:rFonts w:ascii="Calibri" w:hAnsi="Calibri" w:cs="Calibri"/>
                <w:color w:val="000000"/>
              </w:rPr>
            </w:pPr>
            <w:r>
              <w:rPr>
                <w:rFonts w:ascii="Calibri" w:hAnsi="Calibri" w:cs="Calibri"/>
                <w:color w:val="000000"/>
              </w:rPr>
              <w:t>0.1429</w:t>
            </w:r>
          </w:p>
        </w:tc>
      </w:tr>
      <w:tr w:rsidR="007B459C" w14:paraId="0463EEA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AB5A7D8" w14:textId="6EBBFA71"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C7E42C" w14:textId="77777777" w:rsidR="007B459C" w:rsidRDefault="007B459C"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894B38"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77804" w14:textId="77777777" w:rsidR="007B459C" w:rsidRDefault="007B459C" w:rsidP="00B6288F">
            <w:pPr>
              <w:spacing w:after="0"/>
              <w:jc w:val="right"/>
              <w:rPr>
                <w:rFonts w:ascii="Calibri" w:hAnsi="Calibri" w:cs="Calibri"/>
                <w:color w:val="000000"/>
              </w:rPr>
            </w:pPr>
            <w:r>
              <w:rPr>
                <w:rFonts w:ascii="Calibri" w:hAnsi="Calibri" w:cs="Calibri"/>
                <w:color w:val="000000"/>
              </w:rPr>
              <w:t>0.1429</w:t>
            </w:r>
          </w:p>
        </w:tc>
      </w:tr>
      <w:tr w:rsidR="007B459C" w14:paraId="38550B38"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7FF53" w14:textId="4C3A7196"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E55E9B" w14:textId="77777777" w:rsidR="007B459C" w:rsidRDefault="007B459C"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6B5520"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AD66FF" w14:textId="77777777" w:rsidR="007B459C" w:rsidRDefault="007B459C" w:rsidP="00B6288F">
            <w:pPr>
              <w:spacing w:after="0"/>
              <w:jc w:val="right"/>
              <w:rPr>
                <w:rFonts w:ascii="Calibri" w:hAnsi="Calibri" w:cs="Calibri"/>
                <w:color w:val="000000"/>
              </w:rPr>
            </w:pPr>
            <w:r>
              <w:rPr>
                <w:rFonts w:ascii="Calibri" w:hAnsi="Calibri" w:cs="Calibri"/>
                <w:color w:val="000000"/>
              </w:rPr>
              <w:t>0.1429</w:t>
            </w:r>
          </w:p>
        </w:tc>
      </w:tr>
      <w:tr w:rsidR="007B459C" w14:paraId="5278FA34"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19C413B" w14:textId="1859EA59" w:rsidR="007B459C" w:rsidRDefault="007B459C" w:rsidP="00FF284F">
            <w:pPr>
              <w:spacing w:after="0"/>
              <w:rPr>
                <w:rFonts w:ascii="Calibri" w:hAnsi="Calibri" w:cs="Calibri"/>
                <w:color w:val="000000"/>
              </w:rPr>
            </w:pPr>
            <w:r>
              <w:rPr>
                <w:rFonts w:ascii="Calibri" w:hAnsi="Calibri" w:cs="Calibri"/>
                <w:color w:val="000000"/>
              </w:rPr>
              <w:t xml:space="preserve"> JAMMU&amp;KASHMIR</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79FDE" w14:textId="77777777" w:rsidR="007B459C" w:rsidRDefault="007B459C"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DD1078"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CD9926" w14:textId="77777777" w:rsidR="007B459C" w:rsidRDefault="007B459C" w:rsidP="00B6288F">
            <w:pPr>
              <w:spacing w:after="0"/>
              <w:jc w:val="right"/>
              <w:rPr>
                <w:rFonts w:ascii="Calibri" w:hAnsi="Calibri" w:cs="Calibri"/>
                <w:color w:val="000000"/>
              </w:rPr>
            </w:pPr>
            <w:r>
              <w:rPr>
                <w:rFonts w:ascii="Calibri" w:hAnsi="Calibri" w:cs="Calibri"/>
                <w:color w:val="000000"/>
              </w:rPr>
              <w:t>0.125</w:t>
            </w:r>
          </w:p>
        </w:tc>
      </w:tr>
      <w:tr w:rsidR="007B459C" w14:paraId="7151391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6238DF6" w14:textId="3DA60C65"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E0ECE" w14:textId="77777777" w:rsidR="007B459C" w:rsidRDefault="007B459C"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2AC41C" w14:textId="77777777" w:rsidR="007B459C" w:rsidRDefault="007B459C"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B246C2" w14:textId="77777777" w:rsidR="007B459C" w:rsidRDefault="007B459C" w:rsidP="00B6288F">
            <w:pPr>
              <w:spacing w:after="0"/>
              <w:jc w:val="right"/>
              <w:rPr>
                <w:rFonts w:ascii="Calibri" w:hAnsi="Calibri" w:cs="Calibri"/>
                <w:color w:val="000000"/>
              </w:rPr>
            </w:pPr>
            <w:r>
              <w:rPr>
                <w:rFonts w:ascii="Calibri" w:hAnsi="Calibri" w:cs="Calibri"/>
                <w:color w:val="000000"/>
              </w:rPr>
              <w:t>0.25</w:t>
            </w:r>
          </w:p>
        </w:tc>
      </w:tr>
      <w:tr w:rsidR="007B459C" w14:paraId="5B66756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4094063" w14:textId="65FB6D0D"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0A5D3B" w14:textId="77777777" w:rsidR="007B459C" w:rsidRDefault="007B459C"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A75B41"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64ADA6" w14:textId="77777777" w:rsidR="007B459C" w:rsidRDefault="007B459C" w:rsidP="00B6288F">
            <w:pPr>
              <w:spacing w:after="0"/>
              <w:jc w:val="right"/>
              <w:rPr>
                <w:rFonts w:ascii="Calibri" w:hAnsi="Calibri" w:cs="Calibri"/>
                <w:color w:val="000000"/>
              </w:rPr>
            </w:pPr>
            <w:r>
              <w:rPr>
                <w:rFonts w:ascii="Calibri" w:hAnsi="Calibri" w:cs="Calibri"/>
                <w:color w:val="000000"/>
              </w:rPr>
              <w:t>0.125</w:t>
            </w:r>
          </w:p>
        </w:tc>
      </w:tr>
      <w:tr w:rsidR="007B459C" w14:paraId="7F70798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4B29776" w14:textId="1572F8CB"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49A2D4" w14:textId="77777777" w:rsidR="007B459C" w:rsidRDefault="007B459C"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F8556A" w14:textId="77777777" w:rsidR="007B459C" w:rsidRDefault="007B459C"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19866" w14:textId="77777777" w:rsidR="007B459C" w:rsidRDefault="007B459C" w:rsidP="00B6288F">
            <w:pPr>
              <w:spacing w:after="0"/>
              <w:jc w:val="right"/>
              <w:rPr>
                <w:rFonts w:ascii="Calibri" w:hAnsi="Calibri" w:cs="Calibri"/>
                <w:color w:val="000000"/>
              </w:rPr>
            </w:pPr>
            <w:r>
              <w:rPr>
                <w:rFonts w:ascii="Calibri" w:hAnsi="Calibri" w:cs="Calibri"/>
                <w:color w:val="000000"/>
              </w:rPr>
              <w:t>0.25</w:t>
            </w:r>
          </w:p>
        </w:tc>
      </w:tr>
      <w:tr w:rsidR="007B459C" w14:paraId="4766CF2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8F37FF9" w14:textId="567227D7"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0FECE1" w14:textId="77777777" w:rsidR="007B459C" w:rsidRDefault="007B459C"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FF2677"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737BF1" w14:textId="77777777" w:rsidR="007B459C" w:rsidRDefault="007B459C" w:rsidP="00B6288F">
            <w:pPr>
              <w:spacing w:after="0"/>
              <w:jc w:val="right"/>
              <w:rPr>
                <w:rFonts w:ascii="Calibri" w:hAnsi="Calibri" w:cs="Calibri"/>
                <w:color w:val="000000"/>
              </w:rPr>
            </w:pPr>
            <w:r>
              <w:rPr>
                <w:rFonts w:ascii="Calibri" w:hAnsi="Calibri" w:cs="Calibri"/>
                <w:color w:val="000000"/>
              </w:rPr>
              <w:t>0.125</w:t>
            </w:r>
          </w:p>
        </w:tc>
      </w:tr>
      <w:tr w:rsidR="007B459C" w14:paraId="027D1EF2"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25D5B9" w14:textId="2A96437D" w:rsidR="007B459C" w:rsidRDefault="007B459C"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973C0" w14:textId="77777777" w:rsidR="007B459C" w:rsidRDefault="007B459C" w:rsidP="00B6288F">
            <w:pPr>
              <w:spacing w:after="0"/>
              <w:jc w:val="right"/>
              <w:rPr>
                <w:rFonts w:ascii="Calibri" w:hAnsi="Calibri" w:cs="Calibri"/>
                <w:color w:val="000000"/>
              </w:rPr>
            </w:pPr>
            <w:r>
              <w:rPr>
                <w:rFonts w:ascii="Calibri" w:hAnsi="Calibri" w:cs="Calibri"/>
                <w:color w:val="000000"/>
              </w:rPr>
              <w:t>144</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AA5B47" w14:textId="77777777" w:rsidR="007B459C" w:rsidRDefault="007B459C"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C740E" w14:textId="77777777" w:rsidR="007B459C" w:rsidRDefault="007B459C" w:rsidP="00B6288F">
            <w:pPr>
              <w:spacing w:after="0"/>
              <w:jc w:val="right"/>
              <w:rPr>
                <w:rFonts w:ascii="Calibri" w:hAnsi="Calibri" w:cs="Calibri"/>
                <w:color w:val="000000"/>
              </w:rPr>
            </w:pPr>
            <w:r>
              <w:rPr>
                <w:rFonts w:ascii="Calibri" w:hAnsi="Calibri" w:cs="Calibri"/>
                <w:color w:val="000000"/>
              </w:rPr>
              <w:t>0.125</w:t>
            </w:r>
          </w:p>
        </w:tc>
      </w:tr>
      <w:tr w:rsidR="00FF284F" w14:paraId="148C07D2"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518E5EF" w14:textId="39C630AD" w:rsidR="00FF284F" w:rsidRDefault="00FF284F" w:rsidP="00FF284F">
            <w:pPr>
              <w:spacing w:after="0"/>
              <w:rPr>
                <w:rFonts w:ascii="Calibri" w:hAnsi="Calibri" w:cs="Calibri"/>
                <w:color w:val="000000"/>
              </w:rPr>
            </w:pPr>
            <w:r>
              <w:rPr>
                <w:rFonts w:ascii="Calibri" w:hAnsi="Calibri" w:cs="Calibri"/>
                <w:color w:val="000000"/>
              </w:rPr>
              <w:t>JHARKAND</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C472ED" w14:textId="77777777" w:rsidR="00FF284F" w:rsidRDefault="00FF284F" w:rsidP="00B6288F">
            <w:pPr>
              <w:spacing w:after="0"/>
              <w:jc w:val="right"/>
              <w:rPr>
                <w:rFonts w:ascii="Calibri" w:hAnsi="Calibri" w:cs="Calibri"/>
                <w:color w:val="000000"/>
              </w:rPr>
            </w:pPr>
            <w:r>
              <w:rPr>
                <w:rFonts w:ascii="Calibri" w:hAnsi="Calibri" w:cs="Calibri"/>
                <w:color w:val="000000"/>
              </w:rPr>
              <w:t>70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9DE1D"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AEDA7"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753D637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B14C932" w14:textId="0FB8635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C81DE" w14:textId="77777777" w:rsidR="00FF284F" w:rsidRDefault="00FF284F" w:rsidP="00B6288F">
            <w:pPr>
              <w:spacing w:after="0"/>
              <w:jc w:val="right"/>
              <w:rPr>
                <w:rFonts w:ascii="Calibri" w:hAnsi="Calibri" w:cs="Calibri"/>
                <w:color w:val="000000"/>
              </w:rPr>
            </w:pPr>
            <w:r>
              <w:rPr>
                <w:rFonts w:ascii="Calibri" w:hAnsi="Calibri" w:cs="Calibri"/>
                <w:color w:val="000000"/>
              </w:rPr>
              <w:t>90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3EFF4F"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D5557C"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5770051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F1CC762" w14:textId="148090C6"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2C7D3" w14:textId="77777777" w:rsidR="00FF284F" w:rsidRDefault="00FF284F" w:rsidP="00B6288F">
            <w:pPr>
              <w:spacing w:after="0"/>
              <w:jc w:val="right"/>
              <w:rPr>
                <w:rFonts w:ascii="Calibri" w:hAnsi="Calibri" w:cs="Calibri"/>
                <w:color w:val="000000"/>
              </w:rPr>
            </w:pPr>
            <w:r>
              <w:rPr>
                <w:rFonts w:ascii="Calibri" w:hAnsi="Calibri" w:cs="Calibri"/>
                <w:color w:val="000000"/>
              </w:rPr>
              <w:t>95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A8D938"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224F1"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68BD122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F8057DC" w14:textId="0C416A6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54399" w14:textId="77777777" w:rsidR="00FF284F" w:rsidRDefault="00FF284F"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1F0C4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274633"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6C02CB4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86D62A4" w14:textId="4B14B25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3F2FA2" w14:textId="77777777" w:rsidR="00FF284F" w:rsidRDefault="00FF284F"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131B6A"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F88E0"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1CB4A81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23D045C" w14:textId="65E8984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FA1E2E" w14:textId="77777777" w:rsidR="00FF284F" w:rsidRDefault="00FF284F"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64B27C"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02EE9"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5BC0F36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9A249F5" w14:textId="657F880F"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234B83"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1489A7"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F193D3" w14:textId="77777777" w:rsidR="00FF284F" w:rsidRDefault="00FF284F" w:rsidP="00B6288F">
            <w:pPr>
              <w:spacing w:after="0"/>
              <w:jc w:val="right"/>
              <w:rPr>
                <w:rFonts w:ascii="Calibri" w:hAnsi="Calibri" w:cs="Calibri"/>
                <w:color w:val="000000"/>
              </w:rPr>
            </w:pPr>
            <w:r>
              <w:rPr>
                <w:rFonts w:ascii="Calibri" w:hAnsi="Calibri" w:cs="Calibri"/>
                <w:color w:val="000000"/>
              </w:rPr>
              <w:t>0.1364</w:t>
            </w:r>
          </w:p>
        </w:tc>
      </w:tr>
      <w:tr w:rsidR="00FF284F" w14:paraId="07AB278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447541F" w14:textId="0D7A8A48"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F7C8E3" w14:textId="77777777" w:rsidR="00FF284F" w:rsidRDefault="00FF284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28EED"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91C123"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07F2B02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C18D271" w14:textId="6600701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7A175"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E9D7B3"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04D1D5"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6426EB6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45B63A4" w14:textId="4F30FFF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F5B104" w14:textId="77777777" w:rsidR="00FF284F" w:rsidRDefault="00FF284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4C81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CC177"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4EA7569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4212A27" w14:textId="2804A9D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CE3CB6" w14:textId="77777777" w:rsidR="00FF284F" w:rsidRDefault="00FF284F"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BCFA3"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95890"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029571C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4B0D2BE" w14:textId="02A3577D"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4882F"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C968C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5CEA6"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0D755B8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A3B817E" w14:textId="31D8A626"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7A2935" w14:textId="77777777" w:rsidR="00FF284F" w:rsidRDefault="00FF284F"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8B9FC1"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7CB696"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62B513B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A461FDD" w14:textId="79EC5E6A"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AA19F" w14:textId="77777777" w:rsidR="00FF284F" w:rsidRDefault="00FF284F"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5718EA"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63C623"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12DE274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7C3307F" w14:textId="124D5FC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567010" w14:textId="77777777" w:rsidR="00FF284F" w:rsidRDefault="00FF284F" w:rsidP="00B6288F">
            <w:pPr>
              <w:spacing w:after="0"/>
              <w:jc w:val="right"/>
              <w:rPr>
                <w:rFonts w:ascii="Calibri" w:hAnsi="Calibri" w:cs="Calibri"/>
                <w:color w:val="000000"/>
              </w:rPr>
            </w:pPr>
            <w:r>
              <w:rPr>
                <w:rFonts w:ascii="Calibri" w:hAnsi="Calibri" w:cs="Calibri"/>
                <w:color w:val="000000"/>
              </w:rPr>
              <w:t>170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15DB93"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954DFF"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315B195C"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968285" w14:textId="6DFE666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8E6845" w14:textId="77777777" w:rsidR="00FF284F" w:rsidRDefault="00FF284F" w:rsidP="00B6288F">
            <w:pPr>
              <w:spacing w:after="0"/>
              <w:jc w:val="right"/>
              <w:rPr>
                <w:rFonts w:ascii="Calibri" w:hAnsi="Calibri" w:cs="Calibri"/>
                <w:color w:val="000000"/>
              </w:rPr>
            </w:pPr>
            <w:r>
              <w:rPr>
                <w:rFonts w:ascii="Calibri" w:hAnsi="Calibri" w:cs="Calibri"/>
                <w:color w:val="000000"/>
              </w:rPr>
              <w:t>199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E43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A51A6"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68D6CE70"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E89FEA" w14:textId="097BE9CF" w:rsidR="00FF284F" w:rsidRDefault="00FF284F" w:rsidP="00FF284F">
            <w:pPr>
              <w:spacing w:after="0"/>
              <w:rPr>
                <w:rFonts w:ascii="Calibri" w:hAnsi="Calibri" w:cs="Calibri"/>
                <w:color w:val="000000"/>
              </w:rPr>
            </w:pPr>
            <w:r>
              <w:rPr>
                <w:rFonts w:ascii="Calibri" w:hAnsi="Calibri" w:cs="Calibri"/>
                <w:color w:val="000000"/>
              </w:rPr>
              <w:t xml:space="preserve"> KARNATAKA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2F4204" w14:textId="77777777" w:rsidR="00FF284F" w:rsidRDefault="00FF284F"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045B02"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244778"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033F6EB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3BA84AB" w14:textId="02F1F363"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80DC28" w14:textId="77777777" w:rsidR="00FF284F" w:rsidRDefault="00FF284F" w:rsidP="00B6288F">
            <w:pPr>
              <w:spacing w:after="0"/>
              <w:jc w:val="right"/>
              <w:rPr>
                <w:rFonts w:ascii="Calibri" w:hAnsi="Calibri" w:cs="Calibri"/>
                <w:color w:val="000000"/>
              </w:rPr>
            </w:pPr>
            <w:r>
              <w:rPr>
                <w:rFonts w:ascii="Calibri" w:hAnsi="Calibri" w:cs="Calibri"/>
                <w:color w:val="000000"/>
              </w:rPr>
              <w:t>112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ACF2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A2F8F"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16BFF3F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38766BB" w14:textId="69294A2D"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7A861"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B3446A"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472AB" w14:textId="77777777" w:rsidR="00FF284F" w:rsidRDefault="00FF284F" w:rsidP="00B6288F">
            <w:pPr>
              <w:spacing w:after="0"/>
              <w:jc w:val="right"/>
              <w:rPr>
                <w:rFonts w:ascii="Calibri" w:hAnsi="Calibri" w:cs="Calibri"/>
                <w:color w:val="000000"/>
              </w:rPr>
            </w:pPr>
            <w:r>
              <w:rPr>
                <w:rFonts w:ascii="Calibri" w:hAnsi="Calibri" w:cs="Calibri"/>
                <w:color w:val="000000"/>
              </w:rPr>
              <w:t>0.0652</w:t>
            </w:r>
          </w:p>
        </w:tc>
      </w:tr>
      <w:tr w:rsidR="00FF284F" w14:paraId="047BA04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004A5D" w14:textId="47B82B4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91EACC"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E96DA5" w14:textId="77777777" w:rsidR="00FF284F" w:rsidRDefault="00FF284F"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205577" w14:textId="77777777" w:rsidR="00FF284F" w:rsidRDefault="00FF284F" w:rsidP="00B6288F">
            <w:pPr>
              <w:spacing w:after="0"/>
              <w:jc w:val="right"/>
              <w:rPr>
                <w:rFonts w:ascii="Calibri" w:hAnsi="Calibri" w:cs="Calibri"/>
                <w:color w:val="000000"/>
              </w:rPr>
            </w:pPr>
            <w:r>
              <w:rPr>
                <w:rFonts w:ascii="Calibri" w:hAnsi="Calibri" w:cs="Calibri"/>
                <w:color w:val="000000"/>
              </w:rPr>
              <w:t>0.087</w:t>
            </w:r>
          </w:p>
        </w:tc>
      </w:tr>
      <w:tr w:rsidR="00FF284F" w14:paraId="0BCEDB5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5BFB848" w14:textId="3697C03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EC7C0" w14:textId="77777777" w:rsidR="00FF284F" w:rsidRDefault="00FF284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21E318" w14:textId="77777777" w:rsidR="00FF284F" w:rsidRDefault="00FF284F" w:rsidP="00B6288F">
            <w:pPr>
              <w:spacing w:after="0"/>
              <w:jc w:val="right"/>
              <w:rPr>
                <w:rFonts w:ascii="Calibri" w:hAnsi="Calibri" w:cs="Calibri"/>
                <w:color w:val="000000"/>
              </w:rPr>
            </w:pPr>
            <w:r>
              <w:rPr>
                <w:rFonts w:ascii="Calibri" w:hAnsi="Calibri" w:cs="Calibri"/>
                <w:color w:val="000000"/>
              </w:rPr>
              <w:t>22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120175" w14:textId="77777777" w:rsidR="00FF284F" w:rsidRDefault="00FF284F" w:rsidP="00B6288F">
            <w:pPr>
              <w:spacing w:after="0"/>
              <w:jc w:val="right"/>
              <w:rPr>
                <w:rFonts w:ascii="Calibri" w:hAnsi="Calibri" w:cs="Calibri"/>
                <w:color w:val="000000"/>
              </w:rPr>
            </w:pPr>
            <w:r>
              <w:rPr>
                <w:rFonts w:ascii="Calibri" w:hAnsi="Calibri" w:cs="Calibri"/>
                <w:color w:val="000000"/>
              </w:rPr>
              <w:t>0.4783</w:t>
            </w:r>
          </w:p>
        </w:tc>
      </w:tr>
      <w:tr w:rsidR="00FF284F" w14:paraId="2783F19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9C27446" w14:textId="1EA0E90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B8E427" w14:textId="77777777" w:rsidR="00FF284F" w:rsidRDefault="00FF284F"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15918B"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D787B" w14:textId="77777777" w:rsidR="00FF284F" w:rsidRDefault="00FF284F" w:rsidP="00B6288F">
            <w:pPr>
              <w:spacing w:after="0"/>
              <w:jc w:val="right"/>
              <w:rPr>
                <w:rFonts w:ascii="Calibri" w:hAnsi="Calibri" w:cs="Calibri"/>
                <w:color w:val="000000"/>
              </w:rPr>
            </w:pPr>
            <w:r>
              <w:rPr>
                <w:rFonts w:ascii="Calibri" w:hAnsi="Calibri" w:cs="Calibri"/>
                <w:color w:val="000000"/>
              </w:rPr>
              <w:t>0.0435</w:t>
            </w:r>
          </w:p>
        </w:tc>
      </w:tr>
      <w:tr w:rsidR="00FF284F" w14:paraId="3A39F88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BD8A8DE" w14:textId="60E0947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2BC72" w14:textId="77777777" w:rsidR="00FF284F" w:rsidRDefault="00FF284F" w:rsidP="00B6288F">
            <w:pPr>
              <w:spacing w:after="0"/>
              <w:jc w:val="right"/>
              <w:rPr>
                <w:rFonts w:ascii="Calibri" w:hAnsi="Calibri" w:cs="Calibri"/>
                <w:color w:val="000000"/>
              </w:rPr>
            </w:pPr>
            <w:r>
              <w:rPr>
                <w:rFonts w:ascii="Calibri" w:hAnsi="Calibri" w:cs="Calibri"/>
                <w:color w:val="000000"/>
              </w:rPr>
              <w:t>133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54563A"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CCFBA"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4D3F078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00F4DD" w14:textId="44D3E40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D6A280"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24D933" w14:textId="77777777" w:rsidR="00FF284F" w:rsidRDefault="00FF284F"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D450D" w14:textId="77777777" w:rsidR="00FF284F" w:rsidRDefault="00FF284F" w:rsidP="00B6288F">
            <w:pPr>
              <w:spacing w:after="0"/>
              <w:jc w:val="right"/>
              <w:rPr>
                <w:rFonts w:ascii="Calibri" w:hAnsi="Calibri" w:cs="Calibri"/>
                <w:color w:val="000000"/>
              </w:rPr>
            </w:pPr>
            <w:r>
              <w:rPr>
                <w:rFonts w:ascii="Calibri" w:hAnsi="Calibri" w:cs="Calibri"/>
                <w:color w:val="000000"/>
              </w:rPr>
              <w:t>0.087</w:t>
            </w:r>
          </w:p>
        </w:tc>
      </w:tr>
      <w:tr w:rsidR="00FF284F" w14:paraId="2C9644C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61066A4" w14:textId="187D5D4F"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65EAD9" w14:textId="77777777" w:rsidR="00FF284F" w:rsidRDefault="00FF284F"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F901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8064C"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1EBCA6C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BD9AF2F" w14:textId="08C2825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68439" w14:textId="77777777" w:rsidR="00FF284F" w:rsidRDefault="00FF284F"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B322F"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9106BE"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2AC3FBF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656EE85" w14:textId="4CFAFF27"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85EE84" w14:textId="77777777" w:rsidR="00FF284F" w:rsidRDefault="00FF284F"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1C1ED5"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D7CC44" w14:textId="77777777" w:rsidR="00FF284F" w:rsidRDefault="00FF284F" w:rsidP="00B6288F">
            <w:pPr>
              <w:spacing w:after="0"/>
              <w:jc w:val="right"/>
              <w:rPr>
                <w:rFonts w:ascii="Calibri" w:hAnsi="Calibri" w:cs="Calibri"/>
                <w:color w:val="000000"/>
              </w:rPr>
            </w:pPr>
            <w:r>
              <w:rPr>
                <w:rFonts w:ascii="Calibri" w:hAnsi="Calibri" w:cs="Calibri"/>
                <w:color w:val="000000"/>
              </w:rPr>
              <w:t>0.0435</w:t>
            </w:r>
          </w:p>
        </w:tc>
      </w:tr>
      <w:tr w:rsidR="00FF284F" w14:paraId="6C78641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BA6BDA0" w14:textId="6374F460"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5DA124" w14:textId="77777777" w:rsidR="00FF284F" w:rsidRDefault="00FF284F"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FBD99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D744D4"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2D0E3F1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1A48F7C" w14:textId="2B1766C7"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530083" w14:textId="77777777" w:rsidR="00FF284F" w:rsidRDefault="00FF284F" w:rsidP="00B6288F">
            <w:pPr>
              <w:spacing w:after="0"/>
              <w:jc w:val="right"/>
              <w:rPr>
                <w:rFonts w:ascii="Calibri" w:hAnsi="Calibri" w:cs="Calibri"/>
                <w:color w:val="000000"/>
              </w:rPr>
            </w:pPr>
            <w:r>
              <w:rPr>
                <w:rFonts w:ascii="Calibri" w:hAnsi="Calibri" w:cs="Calibri"/>
                <w:color w:val="000000"/>
              </w:rPr>
              <w:t>165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478F5C"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53A5D9"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6666ADE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69807BD" w14:textId="669BD329"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95ED26" w14:textId="77777777" w:rsidR="00FF284F" w:rsidRDefault="00FF284F" w:rsidP="00B6288F">
            <w:pPr>
              <w:spacing w:after="0"/>
              <w:jc w:val="right"/>
              <w:rPr>
                <w:rFonts w:ascii="Calibri" w:hAnsi="Calibri" w:cs="Calibri"/>
                <w:color w:val="000000"/>
              </w:rPr>
            </w:pPr>
            <w:r>
              <w:rPr>
                <w:rFonts w:ascii="Calibri" w:hAnsi="Calibri" w:cs="Calibri"/>
                <w:color w:val="000000"/>
              </w:rPr>
              <w:t>170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7A192"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BE44EA"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22F0BA7C"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2A8283" w14:textId="13BC9CC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DD698" w14:textId="77777777" w:rsidR="00FF284F" w:rsidRDefault="00FF284F"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EE660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CE817" w14:textId="77777777" w:rsidR="00FF284F" w:rsidRDefault="00FF284F" w:rsidP="00B6288F">
            <w:pPr>
              <w:spacing w:after="0"/>
              <w:jc w:val="right"/>
              <w:rPr>
                <w:rFonts w:ascii="Calibri" w:hAnsi="Calibri" w:cs="Calibri"/>
                <w:color w:val="000000"/>
              </w:rPr>
            </w:pPr>
            <w:r>
              <w:rPr>
                <w:rFonts w:ascii="Calibri" w:hAnsi="Calibri" w:cs="Calibri"/>
                <w:color w:val="000000"/>
              </w:rPr>
              <w:t>0.0217</w:t>
            </w:r>
          </w:p>
        </w:tc>
      </w:tr>
      <w:tr w:rsidR="00FF284F" w14:paraId="22EC35E0"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F7CC247" w14:textId="7D313658" w:rsidR="00FF284F" w:rsidRDefault="00FF284F" w:rsidP="00FF284F">
            <w:pPr>
              <w:spacing w:after="0"/>
              <w:rPr>
                <w:rFonts w:ascii="Calibri" w:hAnsi="Calibri" w:cs="Calibri"/>
                <w:color w:val="000000"/>
              </w:rPr>
            </w:pPr>
            <w:r>
              <w:rPr>
                <w:rFonts w:ascii="Calibri" w:hAnsi="Calibri" w:cs="Calibri"/>
                <w:color w:val="000000"/>
              </w:rPr>
              <w:t xml:space="preserve"> </w:t>
            </w:r>
          </w:p>
          <w:p w14:paraId="082EF1E7" w14:textId="6035E965" w:rsidR="00FF284F" w:rsidRDefault="00FF284F" w:rsidP="00FF284F">
            <w:pPr>
              <w:spacing w:after="0"/>
              <w:rPr>
                <w:rFonts w:ascii="Calibri" w:hAnsi="Calibri" w:cs="Calibri"/>
                <w:color w:val="000000"/>
              </w:rPr>
            </w:pPr>
            <w:r>
              <w:rPr>
                <w:rFonts w:ascii="Calibri" w:hAnsi="Calibri" w:cs="Calibri"/>
                <w:color w:val="000000"/>
              </w:rPr>
              <w:t>KERALA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E1BF8" w14:textId="77777777" w:rsidR="00FF284F" w:rsidRDefault="00FF284F" w:rsidP="00B6288F">
            <w:pPr>
              <w:spacing w:after="0"/>
              <w:jc w:val="right"/>
              <w:rPr>
                <w:rFonts w:ascii="Calibri" w:hAnsi="Calibri" w:cs="Calibri"/>
                <w:color w:val="000000"/>
              </w:rPr>
            </w:pPr>
            <w:r>
              <w:rPr>
                <w:rFonts w:ascii="Calibri" w:hAnsi="Calibri" w:cs="Calibri"/>
                <w:color w:val="000000"/>
              </w:rPr>
              <w:t>109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43EF7C"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71B39"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10A751F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ADB8686" w14:textId="7042DDB7"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22500E" w14:textId="77777777" w:rsidR="00FF284F" w:rsidRDefault="00FF284F"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65FAAF"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4EDDFE"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3423B90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E00FBFF" w14:textId="4CAFDC4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E60C0"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B26058"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26EB76" w14:textId="77777777" w:rsidR="00FF284F" w:rsidRDefault="00FF284F" w:rsidP="00B6288F">
            <w:pPr>
              <w:spacing w:after="0"/>
              <w:jc w:val="right"/>
              <w:rPr>
                <w:rFonts w:ascii="Calibri" w:hAnsi="Calibri" w:cs="Calibri"/>
                <w:color w:val="000000"/>
              </w:rPr>
            </w:pPr>
            <w:r>
              <w:rPr>
                <w:rFonts w:ascii="Calibri" w:hAnsi="Calibri" w:cs="Calibri"/>
                <w:color w:val="000000"/>
              </w:rPr>
              <w:t>0.1765</w:t>
            </w:r>
          </w:p>
        </w:tc>
      </w:tr>
      <w:tr w:rsidR="00FF284F" w14:paraId="052118B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97E0CFF" w14:textId="2E0E7ADD"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5DFBD0"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22D95"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EB90DC" w14:textId="77777777" w:rsidR="00FF284F" w:rsidRDefault="00FF284F" w:rsidP="00B6288F">
            <w:pPr>
              <w:spacing w:after="0"/>
              <w:jc w:val="right"/>
              <w:rPr>
                <w:rFonts w:ascii="Calibri" w:hAnsi="Calibri" w:cs="Calibri"/>
                <w:color w:val="000000"/>
              </w:rPr>
            </w:pPr>
            <w:r>
              <w:rPr>
                <w:rFonts w:ascii="Calibri" w:hAnsi="Calibri" w:cs="Calibri"/>
                <w:color w:val="000000"/>
              </w:rPr>
              <w:t>0.1176</w:t>
            </w:r>
          </w:p>
        </w:tc>
      </w:tr>
      <w:tr w:rsidR="00FF284F" w14:paraId="58FDF19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1BD3729" w14:textId="111A40F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DA53E0" w14:textId="77777777" w:rsidR="00FF284F" w:rsidRDefault="00FF284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D0883F"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7CADB"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14B727C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12A63B5" w14:textId="56A8CCD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14F35E"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C92B26"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892E03" w14:textId="77777777" w:rsidR="00FF284F" w:rsidRDefault="00FF284F" w:rsidP="00B6288F">
            <w:pPr>
              <w:spacing w:after="0"/>
              <w:jc w:val="right"/>
              <w:rPr>
                <w:rFonts w:ascii="Calibri" w:hAnsi="Calibri" w:cs="Calibri"/>
                <w:color w:val="000000"/>
              </w:rPr>
            </w:pPr>
            <w:r>
              <w:rPr>
                <w:rFonts w:ascii="Calibri" w:hAnsi="Calibri" w:cs="Calibri"/>
                <w:color w:val="000000"/>
              </w:rPr>
              <w:t>0.1765</w:t>
            </w:r>
          </w:p>
        </w:tc>
      </w:tr>
      <w:tr w:rsidR="00FF284F" w14:paraId="1D9AFD7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17E7681" w14:textId="49BF1C5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E5E03" w14:textId="77777777" w:rsidR="00FF284F" w:rsidRDefault="00FF284F"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C95E8D"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3D0950" w14:textId="77777777" w:rsidR="00FF284F" w:rsidRDefault="00FF284F" w:rsidP="00B6288F">
            <w:pPr>
              <w:spacing w:after="0"/>
              <w:jc w:val="right"/>
              <w:rPr>
                <w:rFonts w:ascii="Calibri" w:hAnsi="Calibri" w:cs="Calibri"/>
                <w:color w:val="000000"/>
              </w:rPr>
            </w:pPr>
            <w:r>
              <w:rPr>
                <w:rFonts w:ascii="Calibri" w:hAnsi="Calibri" w:cs="Calibri"/>
                <w:color w:val="000000"/>
              </w:rPr>
              <w:t>0.1176</w:t>
            </w:r>
          </w:p>
        </w:tc>
      </w:tr>
      <w:tr w:rsidR="00FF284F" w14:paraId="31D5FE5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FB3319" w14:textId="36EE15AD"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1848FA" w14:textId="77777777" w:rsidR="00FF284F" w:rsidRDefault="00FF284F"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B465A0"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B9DEA"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19ED216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98B0B78" w14:textId="7F043F7A"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B9CD44" w14:textId="77777777" w:rsidR="00FF284F" w:rsidRDefault="00FF284F"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04897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A52F3"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1CDCB0F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9262556" w14:textId="78BF255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2C764C" w14:textId="77777777" w:rsidR="00FF284F" w:rsidRDefault="00FF284F" w:rsidP="00B6288F">
            <w:pPr>
              <w:spacing w:after="0"/>
              <w:jc w:val="right"/>
              <w:rPr>
                <w:rFonts w:ascii="Calibri" w:hAnsi="Calibri" w:cs="Calibri"/>
                <w:color w:val="000000"/>
              </w:rPr>
            </w:pPr>
            <w:r>
              <w:rPr>
                <w:rFonts w:ascii="Calibri" w:hAnsi="Calibri" w:cs="Calibri"/>
                <w:color w:val="000000"/>
              </w:rPr>
              <w:t>172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C31D05"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D39BB"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0F998988"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7D10F9" w14:textId="76FEEA9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E9FB4" w14:textId="77777777" w:rsidR="00FF284F" w:rsidRDefault="00FF284F" w:rsidP="00B6288F">
            <w:pPr>
              <w:spacing w:after="0"/>
              <w:jc w:val="right"/>
              <w:rPr>
                <w:rFonts w:ascii="Calibri" w:hAnsi="Calibri" w:cs="Calibri"/>
                <w:color w:val="000000"/>
              </w:rPr>
            </w:pPr>
            <w:r>
              <w:rPr>
                <w:rFonts w:ascii="Calibri" w:hAnsi="Calibri" w:cs="Calibri"/>
                <w:color w:val="000000"/>
              </w:rPr>
              <w:t>175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1C11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995D35" w14:textId="77777777" w:rsidR="00FF284F" w:rsidRDefault="00FF284F" w:rsidP="00B6288F">
            <w:pPr>
              <w:spacing w:after="0"/>
              <w:jc w:val="right"/>
              <w:rPr>
                <w:rFonts w:ascii="Calibri" w:hAnsi="Calibri" w:cs="Calibri"/>
                <w:color w:val="000000"/>
              </w:rPr>
            </w:pPr>
            <w:r>
              <w:rPr>
                <w:rFonts w:ascii="Calibri" w:hAnsi="Calibri" w:cs="Calibri"/>
                <w:color w:val="000000"/>
              </w:rPr>
              <w:t>0.0588</w:t>
            </w:r>
          </w:p>
        </w:tc>
      </w:tr>
      <w:tr w:rsidR="00FF284F" w14:paraId="4035E88D"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03DE0A1" w14:textId="6A671618" w:rsidR="00FF284F" w:rsidRDefault="00FF284F" w:rsidP="00FF284F">
            <w:pPr>
              <w:spacing w:after="0"/>
              <w:rPr>
                <w:rFonts w:ascii="Calibri" w:hAnsi="Calibri" w:cs="Calibri"/>
                <w:color w:val="000000"/>
              </w:rPr>
            </w:pPr>
            <w:r>
              <w:rPr>
                <w:rFonts w:ascii="Calibri" w:hAnsi="Calibri" w:cs="Calibri"/>
                <w:color w:val="000000"/>
              </w:rPr>
              <w:t xml:space="preserve"> MADHYA PRADESH</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9FB37A" w14:textId="77777777" w:rsidR="00FF284F" w:rsidRDefault="00FF284F" w:rsidP="00B6288F">
            <w:pPr>
              <w:spacing w:after="0"/>
              <w:jc w:val="right"/>
              <w:rPr>
                <w:rFonts w:ascii="Calibri" w:hAnsi="Calibri" w:cs="Calibri"/>
                <w:color w:val="000000"/>
              </w:rPr>
            </w:pPr>
            <w:r>
              <w:rPr>
                <w:rFonts w:ascii="Calibri" w:hAnsi="Calibri" w:cs="Calibri"/>
                <w:color w:val="000000"/>
              </w:rPr>
              <w:t>85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53F43"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8D590"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708C4D5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F275125" w14:textId="61B7D3E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D0C807" w14:textId="77777777" w:rsidR="00FF284F" w:rsidRDefault="00FF284F"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6B0C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87C10"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1E3F36A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181345D" w14:textId="37590EED"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884266" w14:textId="77777777" w:rsidR="00FF284F" w:rsidRDefault="00FF284F"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68066A"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CAF5A9"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72CE40B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1F770E" w14:textId="797D1ED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58386" w14:textId="77777777" w:rsidR="00FF284F" w:rsidRDefault="00FF284F"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B37AF5"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80C338"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28998B2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D95929B" w14:textId="1097819A"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24346"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CB9637" w14:textId="77777777" w:rsidR="00FF284F" w:rsidRDefault="00FF284F"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4EA841" w14:textId="77777777" w:rsidR="00FF284F" w:rsidRDefault="00FF284F" w:rsidP="00B6288F">
            <w:pPr>
              <w:spacing w:after="0"/>
              <w:jc w:val="right"/>
              <w:rPr>
                <w:rFonts w:ascii="Calibri" w:hAnsi="Calibri" w:cs="Calibri"/>
                <w:color w:val="000000"/>
              </w:rPr>
            </w:pPr>
            <w:r>
              <w:rPr>
                <w:rFonts w:ascii="Calibri" w:hAnsi="Calibri" w:cs="Calibri"/>
                <w:color w:val="000000"/>
              </w:rPr>
              <w:t>0.1818</w:t>
            </w:r>
          </w:p>
        </w:tc>
      </w:tr>
      <w:tr w:rsidR="00FF284F" w14:paraId="70AE70B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57BF9DD" w14:textId="2EE979B3"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9311EC" w14:textId="77777777" w:rsidR="00FF284F" w:rsidRDefault="00FF284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232B68"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4EFBF" w14:textId="77777777" w:rsidR="00FF284F" w:rsidRDefault="00FF284F" w:rsidP="00B6288F">
            <w:pPr>
              <w:spacing w:after="0"/>
              <w:jc w:val="right"/>
              <w:rPr>
                <w:rFonts w:ascii="Calibri" w:hAnsi="Calibri" w:cs="Calibri"/>
                <w:color w:val="000000"/>
              </w:rPr>
            </w:pPr>
            <w:r>
              <w:rPr>
                <w:rFonts w:ascii="Calibri" w:hAnsi="Calibri" w:cs="Calibri"/>
                <w:color w:val="000000"/>
              </w:rPr>
              <w:t>0.1364</w:t>
            </w:r>
          </w:p>
        </w:tc>
      </w:tr>
      <w:tr w:rsidR="00FF284F" w14:paraId="5C1CD28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F26FFE8" w14:textId="05BAB1B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C4F35"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677EEA"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7CCEF7"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2FDB315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8C4E44C" w14:textId="6E72FDF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A3132" w14:textId="77777777" w:rsidR="00FF284F" w:rsidRDefault="00FF284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BE1A49"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035B88" w14:textId="77777777" w:rsidR="00FF284F" w:rsidRDefault="00FF284F" w:rsidP="00B6288F">
            <w:pPr>
              <w:spacing w:after="0"/>
              <w:jc w:val="right"/>
              <w:rPr>
                <w:rFonts w:ascii="Calibri" w:hAnsi="Calibri" w:cs="Calibri"/>
                <w:color w:val="000000"/>
              </w:rPr>
            </w:pPr>
            <w:r>
              <w:rPr>
                <w:rFonts w:ascii="Calibri" w:hAnsi="Calibri" w:cs="Calibri"/>
                <w:color w:val="000000"/>
              </w:rPr>
              <w:t>0.1364</w:t>
            </w:r>
          </w:p>
        </w:tc>
      </w:tr>
      <w:tr w:rsidR="00FF284F" w14:paraId="2C6524F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701CF80" w14:textId="4E54864E"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6BE382" w14:textId="77777777" w:rsidR="00FF284F" w:rsidRDefault="00FF284F"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03F6A0"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193077"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22B2FD3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F48DCFF" w14:textId="56B2C05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CFA6F9"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5608B"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959647"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679EFE6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7A8A4CF" w14:textId="6BEFC600"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0B4A06" w14:textId="77777777" w:rsidR="00FF284F" w:rsidRDefault="00FF284F"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2396B4"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595F05" w14:textId="77777777" w:rsidR="00FF284F" w:rsidRDefault="00FF284F" w:rsidP="00B6288F">
            <w:pPr>
              <w:spacing w:after="0"/>
              <w:jc w:val="right"/>
              <w:rPr>
                <w:rFonts w:ascii="Calibri" w:hAnsi="Calibri" w:cs="Calibri"/>
                <w:color w:val="000000"/>
              </w:rPr>
            </w:pPr>
            <w:r>
              <w:rPr>
                <w:rFonts w:ascii="Calibri" w:hAnsi="Calibri" w:cs="Calibri"/>
                <w:color w:val="000000"/>
              </w:rPr>
              <w:t>0.0909</w:t>
            </w:r>
          </w:p>
        </w:tc>
      </w:tr>
      <w:tr w:rsidR="00FF284F" w14:paraId="1830F633"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91DEF3" w14:textId="33053BE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B578F6" w14:textId="77777777" w:rsidR="00FF284F" w:rsidRDefault="00FF284F"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EE6AC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83466A" w14:textId="77777777" w:rsidR="00FF284F" w:rsidRDefault="00FF284F" w:rsidP="00B6288F">
            <w:pPr>
              <w:spacing w:after="0"/>
              <w:jc w:val="right"/>
              <w:rPr>
                <w:rFonts w:ascii="Calibri" w:hAnsi="Calibri" w:cs="Calibri"/>
                <w:color w:val="000000"/>
              </w:rPr>
            </w:pPr>
            <w:r>
              <w:rPr>
                <w:rFonts w:ascii="Calibri" w:hAnsi="Calibri" w:cs="Calibri"/>
                <w:color w:val="000000"/>
              </w:rPr>
              <w:t>0.0455</w:t>
            </w:r>
          </w:p>
        </w:tc>
      </w:tr>
      <w:tr w:rsidR="00FF284F" w14:paraId="46DB0F96"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FA086CF" w14:textId="38981D66" w:rsidR="00FF284F" w:rsidRDefault="00FF284F" w:rsidP="00FF284F">
            <w:pPr>
              <w:spacing w:after="0"/>
              <w:rPr>
                <w:rFonts w:ascii="Calibri" w:hAnsi="Calibri" w:cs="Calibri"/>
                <w:color w:val="000000"/>
              </w:rPr>
            </w:pPr>
            <w:r>
              <w:rPr>
                <w:rFonts w:ascii="Calibri" w:hAnsi="Calibri" w:cs="Calibri"/>
                <w:color w:val="000000"/>
                <w:lang w:val="pt-PT"/>
              </w:rPr>
              <w:t xml:space="preserve"> </w:t>
            </w:r>
          </w:p>
          <w:p w14:paraId="2961C404" w14:textId="3C6089AB" w:rsidR="00FF284F" w:rsidRDefault="00FF284F" w:rsidP="00FF284F">
            <w:pPr>
              <w:spacing w:after="0"/>
              <w:rPr>
                <w:rFonts w:ascii="Calibri" w:hAnsi="Calibri" w:cs="Calibri"/>
                <w:color w:val="000000"/>
              </w:rPr>
            </w:pPr>
            <w:r>
              <w:rPr>
                <w:rFonts w:ascii="Calibri" w:hAnsi="Calibri" w:cs="Calibri"/>
                <w:color w:val="000000"/>
              </w:rPr>
              <w:t>MAHARASHTRA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198A36" w14:textId="77777777" w:rsidR="00FF284F" w:rsidRDefault="00FF284F" w:rsidP="00B6288F">
            <w:pPr>
              <w:spacing w:after="0"/>
              <w:jc w:val="right"/>
              <w:rPr>
                <w:rFonts w:ascii="Calibri" w:hAnsi="Calibri" w:cs="Calibri"/>
                <w:color w:val="000000"/>
              </w:rPr>
            </w:pPr>
            <w:r>
              <w:rPr>
                <w:rFonts w:ascii="Calibri" w:hAnsi="Calibri" w:cs="Calibri"/>
                <w:color w:val="000000"/>
              </w:rPr>
              <w:t>108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8278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19E84"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5E70CB2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F1BAF7" w14:textId="4857821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DC8FA8" w14:textId="77777777" w:rsidR="00FF284F" w:rsidRDefault="00FF284F" w:rsidP="00B6288F">
            <w:pPr>
              <w:spacing w:after="0"/>
              <w:jc w:val="right"/>
              <w:rPr>
                <w:rFonts w:ascii="Calibri" w:hAnsi="Calibri" w:cs="Calibri"/>
                <w:color w:val="000000"/>
              </w:rPr>
            </w:pPr>
            <w:r>
              <w:rPr>
                <w:rFonts w:ascii="Calibri" w:hAnsi="Calibri" w:cs="Calibri"/>
                <w:color w:val="000000"/>
              </w:rPr>
              <w:t>109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7FD6CE"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606E36"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3C9ACC3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82DB610" w14:textId="51DA04C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5BC3D" w14:textId="77777777" w:rsidR="00FF284F" w:rsidRDefault="00FF284F" w:rsidP="00B6288F">
            <w:pPr>
              <w:spacing w:after="0"/>
              <w:jc w:val="right"/>
              <w:rPr>
                <w:rFonts w:ascii="Calibri" w:hAnsi="Calibri" w:cs="Calibri"/>
                <w:color w:val="000000"/>
              </w:rPr>
            </w:pPr>
            <w:r>
              <w:rPr>
                <w:rFonts w:ascii="Calibri" w:hAnsi="Calibri" w:cs="Calibri"/>
                <w:color w:val="000000"/>
              </w:rPr>
              <w:t>113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4356E2"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691D6D"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4C60341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9995038" w14:textId="456148FF"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D0B52" w14:textId="77777777" w:rsidR="00FF284F" w:rsidRDefault="00FF284F"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B80B8C" w14:textId="77777777" w:rsidR="00FF284F" w:rsidRDefault="00FF284F"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9FF3FF" w14:textId="77777777" w:rsidR="00FF284F" w:rsidRDefault="00FF284F" w:rsidP="00B6288F">
            <w:pPr>
              <w:spacing w:after="0"/>
              <w:jc w:val="right"/>
              <w:rPr>
                <w:rFonts w:ascii="Calibri" w:hAnsi="Calibri" w:cs="Calibri"/>
                <w:color w:val="000000"/>
              </w:rPr>
            </w:pPr>
            <w:r>
              <w:rPr>
                <w:rFonts w:ascii="Calibri" w:hAnsi="Calibri" w:cs="Calibri"/>
                <w:color w:val="000000"/>
              </w:rPr>
              <w:t>0.0896</w:t>
            </w:r>
          </w:p>
        </w:tc>
      </w:tr>
      <w:tr w:rsidR="00FF284F" w14:paraId="246E6A4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1BBF209" w14:textId="2D0EE4A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06147"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E0B923" w14:textId="77777777" w:rsidR="00FF284F" w:rsidRDefault="00FF284F" w:rsidP="00B6288F">
            <w:pPr>
              <w:spacing w:after="0"/>
              <w:jc w:val="right"/>
              <w:rPr>
                <w:rFonts w:ascii="Calibri" w:hAnsi="Calibri" w:cs="Calibri"/>
                <w:color w:val="000000"/>
              </w:rPr>
            </w:pPr>
            <w:r>
              <w:rPr>
                <w:rFonts w:ascii="Calibri" w:hAnsi="Calibri" w:cs="Calibri"/>
                <w:color w:val="000000"/>
              </w:rPr>
              <w:t>7</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2B2D1C" w14:textId="77777777" w:rsidR="00FF284F" w:rsidRDefault="00FF284F" w:rsidP="00B6288F">
            <w:pPr>
              <w:spacing w:after="0"/>
              <w:jc w:val="right"/>
              <w:rPr>
                <w:rFonts w:ascii="Calibri" w:hAnsi="Calibri" w:cs="Calibri"/>
                <w:color w:val="000000"/>
              </w:rPr>
            </w:pPr>
            <w:r>
              <w:rPr>
                <w:rFonts w:ascii="Calibri" w:hAnsi="Calibri" w:cs="Calibri"/>
                <w:color w:val="000000"/>
              </w:rPr>
              <w:t>0.1045</w:t>
            </w:r>
          </w:p>
        </w:tc>
      </w:tr>
      <w:tr w:rsidR="00FF284F" w14:paraId="72E8E05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AEF2CB6" w14:textId="7A47B65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967ADB" w14:textId="77777777" w:rsidR="00FF284F" w:rsidRDefault="00FF284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3DEFB"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BDF83B" w14:textId="77777777" w:rsidR="00FF284F" w:rsidRDefault="00FF284F" w:rsidP="00B6288F">
            <w:pPr>
              <w:spacing w:after="0"/>
              <w:jc w:val="right"/>
              <w:rPr>
                <w:rFonts w:ascii="Calibri" w:hAnsi="Calibri" w:cs="Calibri"/>
                <w:color w:val="000000"/>
              </w:rPr>
            </w:pPr>
            <w:r>
              <w:rPr>
                <w:rFonts w:ascii="Calibri" w:hAnsi="Calibri" w:cs="Calibri"/>
                <w:color w:val="000000"/>
              </w:rPr>
              <w:t>0.0448</w:t>
            </w:r>
          </w:p>
        </w:tc>
      </w:tr>
      <w:tr w:rsidR="00FF284F" w14:paraId="52FC238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AF3C345" w14:textId="35CD67C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EE34CC" w14:textId="77777777" w:rsidR="00FF284F" w:rsidRDefault="00FF284F" w:rsidP="00B6288F">
            <w:pPr>
              <w:spacing w:after="0"/>
              <w:jc w:val="right"/>
              <w:rPr>
                <w:rFonts w:ascii="Calibri" w:hAnsi="Calibri" w:cs="Calibri"/>
                <w:color w:val="000000"/>
              </w:rPr>
            </w:pPr>
            <w:r>
              <w:rPr>
                <w:rFonts w:ascii="Calibri" w:hAnsi="Calibri" w:cs="Calibri"/>
                <w:color w:val="000000"/>
              </w:rPr>
              <w:t>126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6C6082"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BF325E"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474B759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DEAE029" w14:textId="28C2FAD3"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CA2F4B"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5291D"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870159" w14:textId="77777777" w:rsidR="00FF284F" w:rsidRDefault="00FF284F" w:rsidP="00B6288F">
            <w:pPr>
              <w:spacing w:after="0"/>
              <w:jc w:val="right"/>
              <w:rPr>
                <w:rFonts w:ascii="Calibri" w:hAnsi="Calibri" w:cs="Calibri"/>
                <w:color w:val="000000"/>
              </w:rPr>
            </w:pPr>
            <w:r>
              <w:rPr>
                <w:rFonts w:ascii="Calibri" w:hAnsi="Calibri" w:cs="Calibri"/>
                <w:color w:val="000000"/>
              </w:rPr>
              <w:t>0.0448</w:t>
            </w:r>
          </w:p>
        </w:tc>
      </w:tr>
      <w:tr w:rsidR="00FF284F" w14:paraId="7A3B20F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EA2B65" w14:textId="5E8167EA"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4EAD97" w14:textId="77777777" w:rsidR="00FF284F" w:rsidRDefault="00FF284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664262" w14:textId="77777777" w:rsidR="00FF284F" w:rsidRDefault="00FF284F" w:rsidP="00B6288F">
            <w:pPr>
              <w:spacing w:after="0"/>
              <w:jc w:val="right"/>
              <w:rPr>
                <w:rFonts w:ascii="Calibri" w:hAnsi="Calibri" w:cs="Calibri"/>
                <w:color w:val="000000"/>
              </w:rPr>
            </w:pPr>
            <w:r>
              <w:rPr>
                <w:rFonts w:ascii="Calibri" w:hAnsi="Calibri" w:cs="Calibri"/>
                <w:color w:val="000000"/>
              </w:rPr>
              <w:t>25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0DA335" w14:textId="77777777" w:rsidR="00FF284F" w:rsidRDefault="00FF284F" w:rsidP="00B6288F">
            <w:pPr>
              <w:spacing w:after="0"/>
              <w:jc w:val="right"/>
              <w:rPr>
                <w:rFonts w:ascii="Calibri" w:hAnsi="Calibri" w:cs="Calibri"/>
                <w:color w:val="000000"/>
              </w:rPr>
            </w:pPr>
            <w:r>
              <w:rPr>
                <w:rFonts w:ascii="Calibri" w:hAnsi="Calibri" w:cs="Calibri"/>
                <w:color w:val="000000"/>
              </w:rPr>
              <w:t>0.3731</w:t>
            </w:r>
          </w:p>
        </w:tc>
      </w:tr>
      <w:tr w:rsidR="00FF284F" w14:paraId="666B8AD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96C6F1C" w14:textId="497B7128"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95D959" w14:textId="77777777" w:rsidR="00FF284F" w:rsidRDefault="00FF284F"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C01C19"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02D328" w14:textId="77777777" w:rsidR="00FF284F" w:rsidRDefault="00FF284F" w:rsidP="00B6288F">
            <w:pPr>
              <w:spacing w:after="0"/>
              <w:jc w:val="right"/>
              <w:rPr>
                <w:rFonts w:ascii="Calibri" w:hAnsi="Calibri" w:cs="Calibri"/>
                <w:color w:val="000000"/>
              </w:rPr>
            </w:pPr>
            <w:r>
              <w:rPr>
                <w:rFonts w:ascii="Calibri" w:hAnsi="Calibri" w:cs="Calibri"/>
                <w:color w:val="000000"/>
              </w:rPr>
              <w:t>0.0299</w:t>
            </w:r>
          </w:p>
        </w:tc>
      </w:tr>
      <w:tr w:rsidR="00FF284F" w14:paraId="7391803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6B9FD66" w14:textId="7EDFAFC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1DF7B"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D73BB6" w14:textId="77777777" w:rsidR="00FF284F" w:rsidRDefault="00FF284F" w:rsidP="00B6288F">
            <w:pPr>
              <w:spacing w:after="0"/>
              <w:jc w:val="right"/>
              <w:rPr>
                <w:rFonts w:ascii="Calibri" w:hAnsi="Calibri" w:cs="Calibri"/>
                <w:color w:val="000000"/>
              </w:rPr>
            </w:pPr>
            <w:r>
              <w:rPr>
                <w:rFonts w:ascii="Calibri" w:hAnsi="Calibri" w:cs="Calibri"/>
                <w:color w:val="000000"/>
              </w:rPr>
              <w:t>11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1AA0A4" w14:textId="77777777" w:rsidR="00FF284F" w:rsidRDefault="00FF284F" w:rsidP="00B6288F">
            <w:pPr>
              <w:spacing w:after="0"/>
              <w:jc w:val="right"/>
              <w:rPr>
                <w:rFonts w:ascii="Calibri" w:hAnsi="Calibri" w:cs="Calibri"/>
                <w:color w:val="000000"/>
              </w:rPr>
            </w:pPr>
            <w:r>
              <w:rPr>
                <w:rFonts w:ascii="Calibri" w:hAnsi="Calibri" w:cs="Calibri"/>
                <w:color w:val="000000"/>
              </w:rPr>
              <w:t>0.1642</w:t>
            </w:r>
          </w:p>
        </w:tc>
      </w:tr>
      <w:tr w:rsidR="00FF284F" w14:paraId="63855B3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FF12A4E" w14:textId="3B6E4611"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4032BF" w14:textId="77777777" w:rsidR="00FF284F" w:rsidRDefault="00FF284F"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E792E4"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B15EF" w14:textId="77777777" w:rsidR="00FF284F" w:rsidRDefault="00FF284F" w:rsidP="00B6288F">
            <w:pPr>
              <w:spacing w:after="0"/>
              <w:jc w:val="right"/>
              <w:rPr>
                <w:rFonts w:ascii="Calibri" w:hAnsi="Calibri" w:cs="Calibri"/>
                <w:color w:val="000000"/>
              </w:rPr>
            </w:pPr>
            <w:r>
              <w:rPr>
                <w:rFonts w:ascii="Calibri" w:hAnsi="Calibri" w:cs="Calibri"/>
                <w:color w:val="000000"/>
              </w:rPr>
              <w:t>0.0448</w:t>
            </w:r>
          </w:p>
        </w:tc>
      </w:tr>
      <w:tr w:rsidR="00FF284F" w14:paraId="79828BD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0A6F89" w14:textId="76AAD4B9"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B018" w14:textId="77777777" w:rsidR="00FF284F" w:rsidRDefault="00FF284F" w:rsidP="00B6288F">
            <w:pPr>
              <w:spacing w:after="0"/>
              <w:jc w:val="right"/>
              <w:rPr>
                <w:rFonts w:ascii="Calibri" w:hAnsi="Calibri" w:cs="Calibri"/>
                <w:color w:val="000000"/>
              </w:rPr>
            </w:pPr>
            <w:r>
              <w:rPr>
                <w:rFonts w:ascii="Calibri" w:hAnsi="Calibri" w:cs="Calibri"/>
                <w:color w:val="000000"/>
              </w:rPr>
              <w:t>147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87773E"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F63600"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06EA8CB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03BC240" w14:textId="5307C5F9"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2910CE" w14:textId="77777777" w:rsidR="00FF284F" w:rsidRDefault="00FF284F"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76AFA3"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CE358"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32D02505"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25624E" w14:textId="12884A49"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6647E3" w14:textId="77777777" w:rsidR="00FF284F" w:rsidRDefault="00FF284F" w:rsidP="00B6288F">
            <w:pPr>
              <w:spacing w:after="0"/>
              <w:jc w:val="right"/>
              <w:rPr>
                <w:rFonts w:ascii="Calibri" w:hAnsi="Calibri" w:cs="Calibri"/>
                <w:color w:val="000000"/>
              </w:rPr>
            </w:pPr>
            <w:r>
              <w:rPr>
                <w:rFonts w:ascii="Calibri" w:hAnsi="Calibri" w:cs="Calibri"/>
                <w:color w:val="000000"/>
              </w:rPr>
              <w:t>199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0845E"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2C6C5" w14:textId="77777777" w:rsidR="00FF284F" w:rsidRDefault="00FF284F" w:rsidP="00B6288F">
            <w:pPr>
              <w:spacing w:after="0"/>
              <w:jc w:val="right"/>
              <w:rPr>
                <w:rFonts w:ascii="Calibri" w:hAnsi="Calibri" w:cs="Calibri"/>
                <w:color w:val="000000"/>
              </w:rPr>
            </w:pPr>
            <w:r>
              <w:rPr>
                <w:rFonts w:ascii="Calibri" w:hAnsi="Calibri" w:cs="Calibri"/>
                <w:color w:val="000000"/>
              </w:rPr>
              <w:t>0.0149</w:t>
            </w:r>
          </w:p>
        </w:tc>
      </w:tr>
      <w:tr w:rsidR="00FF284F" w14:paraId="59FF248E"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6290628" w14:textId="09668FCF" w:rsidR="00FF284F" w:rsidRPr="00FF284F" w:rsidRDefault="00FF284F" w:rsidP="00FF284F">
            <w:pPr>
              <w:spacing w:after="0"/>
              <w:rPr>
                <w:rFonts w:ascii="Calibri" w:hAnsi="Calibri" w:cs="Calibri"/>
                <w:color w:val="000000"/>
                <w:lang w:val="pt-PT"/>
              </w:rPr>
            </w:pPr>
            <w:r>
              <w:rPr>
                <w:rFonts w:ascii="Calibri" w:hAnsi="Calibri" w:cs="Calibri"/>
                <w:color w:val="000000"/>
                <w:lang w:val="pt-PT"/>
              </w:rPr>
              <w:t xml:space="preserve"> </w:t>
            </w:r>
            <w:r w:rsidRPr="00FF284F">
              <w:rPr>
                <w:rFonts w:ascii="Calibri" w:hAnsi="Calibri" w:cs="Calibri"/>
                <w:color w:val="000000"/>
                <w:lang w:val="pt-PT"/>
              </w:rPr>
              <w:t>MANIPUR</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3217D" w14:textId="77777777" w:rsidR="00FF284F" w:rsidRDefault="00FF284F"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E8A47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F9F37F" w14:textId="77777777" w:rsidR="00FF284F" w:rsidRDefault="00FF284F" w:rsidP="00B6288F">
            <w:pPr>
              <w:spacing w:after="0"/>
              <w:jc w:val="right"/>
              <w:rPr>
                <w:rFonts w:ascii="Calibri" w:hAnsi="Calibri" w:cs="Calibri"/>
                <w:color w:val="000000"/>
              </w:rPr>
            </w:pPr>
            <w:r>
              <w:rPr>
                <w:rFonts w:ascii="Calibri" w:hAnsi="Calibri" w:cs="Calibri"/>
                <w:color w:val="000000"/>
              </w:rPr>
              <w:t>0.1667</w:t>
            </w:r>
          </w:p>
        </w:tc>
      </w:tr>
      <w:tr w:rsidR="00FF284F" w14:paraId="6B22DF8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C2A3820" w14:textId="0DF62607"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3DC85"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4FB60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710F9" w14:textId="77777777" w:rsidR="00FF284F" w:rsidRDefault="00FF284F" w:rsidP="00B6288F">
            <w:pPr>
              <w:spacing w:after="0"/>
              <w:jc w:val="right"/>
              <w:rPr>
                <w:rFonts w:ascii="Calibri" w:hAnsi="Calibri" w:cs="Calibri"/>
                <w:color w:val="000000"/>
              </w:rPr>
            </w:pPr>
            <w:r>
              <w:rPr>
                <w:rFonts w:ascii="Calibri" w:hAnsi="Calibri" w:cs="Calibri"/>
                <w:color w:val="000000"/>
              </w:rPr>
              <w:t>0.1667</w:t>
            </w:r>
          </w:p>
        </w:tc>
      </w:tr>
      <w:tr w:rsidR="00FF284F" w14:paraId="09C819E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3E6D574" w14:textId="6AB61BA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A28692" w14:textId="77777777" w:rsidR="00FF284F" w:rsidRDefault="00FF284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114DE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E67FF8" w14:textId="77777777" w:rsidR="00FF284F" w:rsidRDefault="00FF284F" w:rsidP="00B6288F">
            <w:pPr>
              <w:spacing w:after="0"/>
              <w:jc w:val="right"/>
              <w:rPr>
                <w:rFonts w:ascii="Calibri" w:hAnsi="Calibri" w:cs="Calibri"/>
                <w:color w:val="000000"/>
              </w:rPr>
            </w:pPr>
            <w:r>
              <w:rPr>
                <w:rFonts w:ascii="Calibri" w:hAnsi="Calibri" w:cs="Calibri"/>
                <w:color w:val="000000"/>
              </w:rPr>
              <w:t>0.1667</w:t>
            </w:r>
          </w:p>
        </w:tc>
      </w:tr>
      <w:tr w:rsidR="00FF284F" w14:paraId="46144A9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9646FF" w14:textId="177FB64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9F32FC"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73DE9D"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300A9F" w14:textId="77777777" w:rsidR="00FF284F" w:rsidRDefault="00FF284F" w:rsidP="00B6288F">
            <w:pPr>
              <w:spacing w:after="0"/>
              <w:jc w:val="right"/>
              <w:rPr>
                <w:rFonts w:ascii="Calibri" w:hAnsi="Calibri" w:cs="Calibri"/>
                <w:color w:val="000000"/>
              </w:rPr>
            </w:pPr>
            <w:r>
              <w:rPr>
                <w:rFonts w:ascii="Calibri" w:hAnsi="Calibri" w:cs="Calibri"/>
                <w:color w:val="000000"/>
              </w:rPr>
              <w:t>0.1667</w:t>
            </w:r>
          </w:p>
        </w:tc>
      </w:tr>
      <w:tr w:rsidR="00FF284F" w14:paraId="610FA40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37E0149" w14:textId="5C597F7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81C07"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7E3B3"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873BD7" w14:textId="77777777" w:rsidR="00FF284F" w:rsidRDefault="00FF284F" w:rsidP="00B6288F">
            <w:pPr>
              <w:spacing w:after="0"/>
              <w:jc w:val="right"/>
              <w:rPr>
                <w:rFonts w:ascii="Calibri" w:hAnsi="Calibri" w:cs="Calibri"/>
                <w:color w:val="000000"/>
              </w:rPr>
            </w:pPr>
            <w:r>
              <w:rPr>
                <w:rFonts w:ascii="Calibri" w:hAnsi="Calibri" w:cs="Calibri"/>
                <w:color w:val="000000"/>
              </w:rPr>
              <w:t>0.1667</w:t>
            </w:r>
          </w:p>
        </w:tc>
      </w:tr>
      <w:tr w:rsidR="00FF284F" w14:paraId="16C7680A"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13D910" w14:textId="00E52960"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06F38" w14:textId="77777777" w:rsidR="00FF284F" w:rsidRDefault="00FF284F"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27AAF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D65D56" w14:textId="77777777" w:rsidR="00FF284F" w:rsidRDefault="00FF284F" w:rsidP="00B6288F">
            <w:pPr>
              <w:spacing w:after="0"/>
              <w:jc w:val="right"/>
              <w:rPr>
                <w:rFonts w:ascii="Calibri" w:hAnsi="Calibri" w:cs="Calibri"/>
                <w:color w:val="000000"/>
              </w:rPr>
            </w:pPr>
            <w:r>
              <w:rPr>
                <w:rFonts w:ascii="Calibri" w:hAnsi="Calibri" w:cs="Calibri"/>
                <w:color w:val="000000"/>
              </w:rPr>
              <w:t>0.1667</w:t>
            </w:r>
          </w:p>
        </w:tc>
      </w:tr>
      <w:tr w:rsidR="00A87D5E" w14:paraId="65142B41"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EF0789" w14:textId="1AC8DE66" w:rsidR="00A87D5E" w:rsidRDefault="00FF284F" w:rsidP="00FF284F">
            <w:pPr>
              <w:spacing w:after="0"/>
              <w:rPr>
                <w:rFonts w:ascii="Calibri" w:hAnsi="Calibri" w:cs="Calibri"/>
                <w:color w:val="000000"/>
              </w:rPr>
            </w:pPr>
            <w:r>
              <w:rPr>
                <w:rFonts w:ascii="Calibri" w:hAnsi="Calibri" w:cs="Calibri"/>
                <w:color w:val="000000"/>
              </w:rPr>
              <w:t xml:space="preserve"> </w:t>
            </w:r>
            <w:r w:rsidR="00A87D5E">
              <w:rPr>
                <w:rFonts w:ascii="Calibri" w:hAnsi="Calibri" w:cs="Calibri"/>
                <w:color w:val="000000"/>
              </w:rPr>
              <w:t>MEGHALAYA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9F9A92" w14:textId="77777777" w:rsidR="00A87D5E" w:rsidRDefault="00A87D5E"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997D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249C1" w14:textId="77777777" w:rsidR="00A87D5E" w:rsidRDefault="00A87D5E" w:rsidP="00B6288F">
            <w:pPr>
              <w:spacing w:after="0"/>
              <w:jc w:val="right"/>
              <w:rPr>
                <w:rFonts w:ascii="Calibri" w:hAnsi="Calibri" w:cs="Calibri"/>
                <w:color w:val="000000"/>
              </w:rPr>
            </w:pPr>
            <w:r>
              <w:rPr>
                <w:rFonts w:ascii="Calibri" w:hAnsi="Calibri" w:cs="Calibri"/>
                <w:color w:val="000000"/>
              </w:rPr>
              <w:t>0.25</w:t>
            </w:r>
          </w:p>
        </w:tc>
      </w:tr>
      <w:tr w:rsidR="00A87D5E" w14:paraId="092F18B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1CC5B04" w14:textId="2544A154"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24CC98"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C9CED2"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0FFB79" w14:textId="77777777" w:rsidR="00A87D5E" w:rsidRDefault="00A87D5E" w:rsidP="00B6288F">
            <w:pPr>
              <w:spacing w:after="0"/>
              <w:jc w:val="right"/>
              <w:rPr>
                <w:rFonts w:ascii="Calibri" w:hAnsi="Calibri" w:cs="Calibri"/>
                <w:color w:val="000000"/>
              </w:rPr>
            </w:pPr>
            <w:r>
              <w:rPr>
                <w:rFonts w:ascii="Calibri" w:hAnsi="Calibri" w:cs="Calibri"/>
                <w:color w:val="000000"/>
              </w:rPr>
              <w:t>0.25</w:t>
            </w:r>
          </w:p>
        </w:tc>
      </w:tr>
      <w:tr w:rsidR="00A87D5E" w14:paraId="3FED7AD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ED4E4F2" w14:textId="4CCE3E33"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4F0B8" w14:textId="77777777" w:rsidR="00A87D5E" w:rsidRDefault="00A87D5E" w:rsidP="00B6288F">
            <w:pPr>
              <w:spacing w:after="0"/>
              <w:jc w:val="right"/>
              <w:rPr>
                <w:rFonts w:ascii="Calibri" w:hAnsi="Calibri" w:cs="Calibri"/>
                <w:color w:val="000000"/>
              </w:rPr>
            </w:pPr>
            <w:r>
              <w:rPr>
                <w:rFonts w:ascii="Calibri" w:hAnsi="Calibri" w:cs="Calibri"/>
                <w:color w:val="000000"/>
              </w:rPr>
              <w:t>127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239364"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DA4748" w14:textId="77777777" w:rsidR="00A87D5E" w:rsidRDefault="00A87D5E" w:rsidP="00B6288F">
            <w:pPr>
              <w:spacing w:after="0"/>
              <w:jc w:val="right"/>
              <w:rPr>
                <w:rFonts w:ascii="Calibri" w:hAnsi="Calibri" w:cs="Calibri"/>
                <w:color w:val="000000"/>
              </w:rPr>
            </w:pPr>
            <w:r>
              <w:rPr>
                <w:rFonts w:ascii="Calibri" w:hAnsi="Calibri" w:cs="Calibri"/>
                <w:color w:val="000000"/>
              </w:rPr>
              <w:t>0.25</w:t>
            </w:r>
          </w:p>
        </w:tc>
      </w:tr>
      <w:tr w:rsidR="00A87D5E" w14:paraId="297BA78E"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8E29E1" w14:textId="4888F45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CE1E9F"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79722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1E464C" w14:textId="77777777" w:rsidR="00A87D5E" w:rsidRDefault="00A87D5E" w:rsidP="00B6288F">
            <w:pPr>
              <w:spacing w:after="0"/>
              <w:jc w:val="right"/>
              <w:rPr>
                <w:rFonts w:ascii="Calibri" w:hAnsi="Calibri" w:cs="Calibri"/>
                <w:color w:val="000000"/>
              </w:rPr>
            </w:pPr>
            <w:r>
              <w:rPr>
                <w:rFonts w:ascii="Calibri" w:hAnsi="Calibri" w:cs="Calibri"/>
                <w:color w:val="000000"/>
              </w:rPr>
              <w:t>0.25</w:t>
            </w:r>
          </w:p>
        </w:tc>
      </w:tr>
      <w:tr w:rsidR="00A87D5E" w14:paraId="6ABC2E71"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AA2FABA" w14:textId="65AFE6A7" w:rsidR="00757C0E" w:rsidRDefault="00757C0E" w:rsidP="00FF284F">
            <w:pPr>
              <w:spacing w:after="0"/>
              <w:rPr>
                <w:rFonts w:ascii="Calibri" w:hAnsi="Calibri" w:cs="Calibri"/>
                <w:color w:val="000000"/>
              </w:rPr>
            </w:pPr>
          </w:p>
          <w:p w14:paraId="07D7B32E" w14:textId="2AAB5E3C" w:rsidR="00A87D5E" w:rsidRDefault="00A87D5E" w:rsidP="00FF284F">
            <w:pPr>
              <w:spacing w:after="0"/>
              <w:rPr>
                <w:rFonts w:ascii="Calibri" w:hAnsi="Calibri" w:cs="Calibri"/>
                <w:color w:val="000000"/>
              </w:rPr>
            </w:pPr>
            <w:r>
              <w:rPr>
                <w:rFonts w:ascii="Calibri" w:hAnsi="Calibri" w:cs="Calibri"/>
                <w:color w:val="000000"/>
              </w:rPr>
              <w:t>ODISHA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D2224D" w14:textId="77777777" w:rsidR="00A87D5E" w:rsidRDefault="00A87D5E" w:rsidP="00B6288F">
            <w:pPr>
              <w:spacing w:after="0"/>
              <w:jc w:val="right"/>
              <w:rPr>
                <w:rFonts w:ascii="Calibri" w:hAnsi="Calibri" w:cs="Calibri"/>
                <w:color w:val="000000"/>
              </w:rPr>
            </w:pPr>
            <w:r>
              <w:rPr>
                <w:rFonts w:ascii="Calibri" w:hAnsi="Calibri" w:cs="Calibri"/>
                <w:color w:val="000000"/>
              </w:rPr>
              <w:t>70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7ACD6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268B56"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57BB2DF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04E9AD6" w14:textId="44C7DD0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D8CB1C" w14:textId="77777777" w:rsidR="00A87D5E" w:rsidRDefault="00A87D5E"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F4B1D6"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72F38" w14:textId="77777777" w:rsidR="00A87D5E" w:rsidRDefault="00A87D5E" w:rsidP="00B6288F">
            <w:pPr>
              <w:spacing w:after="0"/>
              <w:jc w:val="right"/>
              <w:rPr>
                <w:rFonts w:ascii="Calibri" w:hAnsi="Calibri" w:cs="Calibri"/>
                <w:color w:val="000000"/>
              </w:rPr>
            </w:pPr>
            <w:r>
              <w:rPr>
                <w:rFonts w:ascii="Calibri" w:hAnsi="Calibri" w:cs="Calibri"/>
                <w:color w:val="000000"/>
              </w:rPr>
              <w:t>0.0366</w:t>
            </w:r>
          </w:p>
        </w:tc>
      </w:tr>
      <w:tr w:rsidR="00A87D5E" w14:paraId="18693D1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2DF4688" w14:textId="1B771EF7"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4A37" w14:textId="77777777" w:rsidR="00A87D5E" w:rsidRDefault="00A87D5E"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0017A5"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7CB90" w14:textId="77777777" w:rsidR="00A87D5E" w:rsidRDefault="00A87D5E" w:rsidP="00B6288F">
            <w:pPr>
              <w:spacing w:after="0"/>
              <w:jc w:val="right"/>
              <w:rPr>
                <w:rFonts w:ascii="Calibri" w:hAnsi="Calibri" w:cs="Calibri"/>
                <w:color w:val="000000"/>
              </w:rPr>
            </w:pPr>
            <w:r>
              <w:rPr>
                <w:rFonts w:ascii="Calibri" w:hAnsi="Calibri" w:cs="Calibri"/>
                <w:color w:val="000000"/>
              </w:rPr>
              <w:t>0.0366</w:t>
            </w:r>
          </w:p>
        </w:tc>
      </w:tr>
      <w:tr w:rsidR="00A87D5E" w14:paraId="744F01F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85A474C" w14:textId="26EC8F86"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25508D" w14:textId="77777777" w:rsidR="00A87D5E" w:rsidRDefault="00A87D5E"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900E22"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B1130" w14:textId="77777777" w:rsidR="00A87D5E" w:rsidRDefault="00A87D5E" w:rsidP="00B6288F">
            <w:pPr>
              <w:spacing w:after="0"/>
              <w:jc w:val="right"/>
              <w:rPr>
                <w:rFonts w:ascii="Calibri" w:hAnsi="Calibri" w:cs="Calibri"/>
                <w:color w:val="000000"/>
              </w:rPr>
            </w:pPr>
            <w:r>
              <w:rPr>
                <w:rFonts w:ascii="Calibri" w:hAnsi="Calibri" w:cs="Calibri"/>
                <w:color w:val="000000"/>
              </w:rPr>
              <w:t>0.0244</w:t>
            </w:r>
          </w:p>
        </w:tc>
      </w:tr>
      <w:tr w:rsidR="00A87D5E" w14:paraId="2B08DEB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60ACB3B" w14:textId="351C3C0F"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1989DA" w14:textId="77777777" w:rsidR="00A87D5E" w:rsidRDefault="00A87D5E" w:rsidP="00B6288F">
            <w:pPr>
              <w:spacing w:after="0"/>
              <w:jc w:val="right"/>
              <w:rPr>
                <w:rFonts w:ascii="Calibri" w:hAnsi="Calibri" w:cs="Calibri"/>
                <w:color w:val="000000"/>
              </w:rPr>
            </w:pPr>
            <w:r>
              <w:rPr>
                <w:rFonts w:ascii="Calibri" w:hAnsi="Calibri" w:cs="Calibri"/>
                <w:color w:val="000000"/>
              </w:rPr>
              <w:t>113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CA4D0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FA07C4"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7C36011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54FDB5" w14:textId="6EA7291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F899E4" w14:textId="77777777" w:rsidR="00A87D5E" w:rsidRDefault="00A87D5E"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49852" w14:textId="77777777" w:rsidR="00A87D5E" w:rsidRDefault="00A87D5E"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C4491E" w14:textId="77777777" w:rsidR="00A87D5E" w:rsidRDefault="00A87D5E" w:rsidP="00B6288F">
            <w:pPr>
              <w:spacing w:after="0"/>
              <w:jc w:val="right"/>
              <w:rPr>
                <w:rFonts w:ascii="Calibri" w:hAnsi="Calibri" w:cs="Calibri"/>
                <w:color w:val="000000"/>
              </w:rPr>
            </w:pPr>
            <w:r>
              <w:rPr>
                <w:rFonts w:ascii="Calibri" w:hAnsi="Calibri" w:cs="Calibri"/>
                <w:color w:val="000000"/>
              </w:rPr>
              <w:t>0.0732</w:t>
            </w:r>
          </w:p>
        </w:tc>
      </w:tr>
      <w:tr w:rsidR="00A87D5E" w14:paraId="5BF4375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ED5304A" w14:textId="679B6C44"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F6D7BE" w14:textId="77777777" w:rsidR="00A87D5E" w:rsidRDefault="00A87D5E" w:rsidP="00B6288F">
            <w:pPr>
              <w:spacing w:after="0"/>
              <w:jc w:val="right"/>
              <w:rPr>
                <w:rFonts w:ascii="Calibri" w:hAnsi="Calibri" w:cs="Calibri"/>
                <w:color w:val="000000"/>
              </w:rPr>
            </w:pPr>
            <w:r>
              <w:rPr>
                <w:rFonts w:ascii="Calibri" w:hAnsi="Calibri" w:cs="Calibri"/>
                <w:color w:val="000000"/>
              </w:rPr>
              <w:t>117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F4AF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AB053A"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7DDEE67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2FC0A6D" w14:textId="67067F3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532C33"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D38ADA" w14:textId="77777777" w:rsidR="00A87D5E" w:rsidRDefault="00A87D5E" w:rsidP="00B6288F">
            <w:pPr>
              <w:spacing w:after="0"/>
              <w:jc w:val="right"/>
              <w:rPr>
                <w:rFonts w:ascii="Calibri" w:hAnsi="Calibri" w:cs="Calibri"/>
                <w:color w:val="000000"/>
              </w:rPr>
            </w:pPr>
            <w:r>
              <w:rPr>
                <w:rFonts w:ascii="Calibri" w:hAnsi="Calibri" w:cs="Calibri"/>
                <w:color w:val="000000"/>
              </w:rPr>
              <w:t>8</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829D72" w14:textId="77777777" w:rsidR="00A87D5E" w:rsidRDefault="00A87D5E" w:rsidP="00B6288F">
            <w:pPr>
              <w:spacing w:after="0"/>
              <w:jc w:val="right"/>
              <w:rPr>
                <w:rFonts w:ascii="Calibri" w:hAnsi="Calibri" w:cs="Calibri"/>
                <w:color w:val="000000"/>
              </w:rPr>
            </w:pPr>
            <w:r>
              <w:rPr>
                <w:rFonts w:ascii="Calibri" w:hAnsi="Calibri" w:cs="Calibri"/>
                <w:color w:val="000000"/>
              </w:rPr>
              <w:t>0.0976</w:t>
            </w:r>
          </w:p>
        </w:tc>
      </w:tr>
      <w:tr w:rsidR="00A87D5E" w14:paraId="7DCA598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B3D65EF" w14:textId="046FA43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6A7CC3" w14:textId="77777777" w:rsidR="00A87D5E" w:rsidRDefault="00A87D5E"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10A1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2C4E72"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6538BCB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6DA9D3D" w14:textId="3FD38085"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9A24B0" w14:textId="77777777" w:rsidR="00A87D5E" w:rsidRDefault="00A87D5E"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7E66A8" w14:textId="77777777" w:rsidR="00A87D5E" w:rsidRDefault="00A87D5E"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4F21B" w14:textId="77777777" w:rsidR="00A87D5E" w:rsidRDefault="00A87D5E" w:rsidP="00B6288F">
            <w:pPr>
              <w:spacing w:after="0"/>
              <w:jc w:val="right"/>
              <w:rPr>
                <w:rFonts w:ascii="Calibri" w:hAnsi="Calibri" w:cs="Calibri"/>
                <w:color w:val="000000"/>
              </w:rPr>
            </w:pPr>
            <w:r>
              <w:rPr>
                <w:rFonts w:ascii="Calibri" w:hAnsi="Calibri" w:cs="Calibri"/>
                <w:color w:val="000000"/>
              </w:rPr>
              <w:t>0.061</w:t>
            </w:r>
          </w:p>
        </w:tc>
      </w:tr>
      <w:tr w:rsidR="00A87D5E" w14:paraId="2B18B24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CABA5B2" w14:textId="0EAB9F4E"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E9B68A"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0CC6F0" w14:textId="77777777" w:rsidR="00A87D5E" w:rsidRDefault="00A87D5E" w:rsidP="00B6288F">
            <w:pPr>
              <w:spacing w:after="0"/>
              <w:jc w:val="right"/>
              <w:rPr>
                <w:rFonts w:ascii="Calibri" w:hAnsi="Calibri" w:cs="Calibri"/>
                <w:color w:val="000000"/>
              </w:rPr>
            </w:pPr>
            <w:r>
              <w:rPr>
                <w:rFonts w:ascii="Calibri" w:hAnsi="Calibri" w:cs="Calibri"/>
                <w:color w:val="000000"/>
              </w:rPr>
              <w:t>20</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8DA3B" w14:textId="77777777" w:rsidR="00A87D5E" w:rsidRDefault="00A87D5E" w:rsidP="00B6288F">
            <w:pPr>
              <w:spacing w:after="0"/>
              <w:jc w:val="right"/>
              <w:rPr>
                <w:rFonts w:ascii="Calibri" w:hAnsi="Calibri" w:cs="Calibri"/>
                <w:color w:val="000000"/>
              </w:rPr>
            </w:pPr>
            <w:r>
              <w:rPr>
                <w:rFonts w:ascii="Calibri" w:hAnsi="Calibri" w:cs="Calibri"/>
                <w:color w:val="000000"/>
              </w:rPr>
              <w:t>0.2439</w:t>
            </w:r>
          </w:p>
        </w:tc>
      </w:tr>
      <w:tr w:rsidR="00A87D5E" w14:paraId="0991855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D7BDAAE" w14:textId="3DF292B4"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F5776F" w14:textId="77777777" w:rsidR="00A87D5E" w:rsidRDefault="00A87D5E"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F3B164"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E941E3"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5026DB5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EB55FAE" w14:textId="3AEF91A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958F4C"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716F9"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9296C" w14:textId="77777777" w:rsidR="00A87D5E" w:rsidRDefault="00A87D5E" w:rsidP="00B6288F">
            <w:pPr>
              <w:spacing w:after="0"/>
              <w:jc w:val="right"/>
              <w:rPr>
                <w:rFonts w:ascii="Calibri" w:hAnsi="Calibri" w:cs="Calibri"/>
                <w:color w:val="000000"/>
              </w:rPr>
            </w:pPr>
            <w:r>
              <w:rPr>
                <w:rFonts w:ascii="Calibri" w:hAnsi="Calibri" w:cs="Calibri"/>
                <w:color w:val="000000"/>
              </w:rPr>
              <w:t>0.0366</w:t>
            </w:r>
          </w:p>
        </w:tc>
      </w:tr>
      <w:tr w:rsidR="00A87D5E" w14:paraId="45F761B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DB980E7" w14:textId="2C7B927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1675B" w14:textId="77777777" w:rsidR="00A87D5E" w:rsidRDefault="00A87D5E" w:rsidP="00B6288F">
            <w:pPr>
              <w:spacing w:after="0"/>
              <w:jc w:val="right"/>
              <w:rPr>
                <w:rFonts w:ascii="Calibri" w:hAnsi="Calibri" w:cs="Calibri"/>
                <w:color w:val="000000"/>
              </w:rPr>
            </w:pPr>
            <w:r>
              <w:rPr>
                <w:rFonts w:ascii="Calibri" w:hAnsi="Calibri" w:cs="Calibri"/>
                <w:color w:val="000000"/>
              </w:rPr>
              <w:t>137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B6DED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F63E1"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7DCA0E8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E6B8A8F" w14:textId="44FBB1D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FBED41" w14:textId="77777777" w:rsidR="00A87D5E" w:rsidRDefault="00A87D5E"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C9BB0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187195"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72E4063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B9C7A75" w14:textId="41A375D6"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D73A13" w14:textId="77777777" w:rsidR="00A87D5E" w:rsidRDefault="00A87D5E"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DBC33E" w14:textId="77777777" w:rsidR="00A87D5E" w:rsidRDefault="00A87D5E"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DE0148" w14:textId="77777777" w:rsidR="00A87D5E" w:rsidRDefault="00A87D5E" w:rsidP="00B6288F">
            <w:pPr>
              <w:spacing w:after="0"/>
              <w:jc w:val="right"/>
              <w:rPr>
                <w:rFonts w:ascii="Calibri" w:hAnsi="Calibri" w:cs="Calibri"/>
                <w:color w:val="000000"/>
              </w:rPr>
            </w:pPr>
            <w:r>
              <w:rPr>
                <w:rFonts w:ascii="Calibri" w:hAnsi="Calibri" w:cs="Calibri"/>
                <w:color w:val="000000"/>
              </w:rPr>
              <w:t>0.0732</w:t>
            </w:r>
          </w:p>
        </w:tc>
      </w:tr>
      <w:tr w:rsidR="00A87D5E" w14:paraId="050DDBF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0D03F42" w14:textId="3102D21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7366C6" w14:textId="77777777" w:rsidR="00A87D5E" w:rsidRDefault="00A87D5E"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3A9BB7"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47087" w14:textId="77777777" w:rsidR="00A87D5E" w:rsidRDefault="00A87D5E" w:rsidP="00B6288F">
            <w:pPr>
              <w:spacing w:after="0"/>
              <w:jc w:val="right"/>
              <w:rPr>
                <w:rFonts w:ascii="Calibri" w:hAnsi="Calibri" w:cs="Calibri"/>
                <w:color w:val="000000"/>
              </w:rPr>
            </w:pPr>
            <w:r>
              <w:rPr>
                <w:rFonts w:ascii="Calibri" w:hAnsi="Calibri" w:cs="Calibri"/>
                <w:color w:val="000000"/>
              </w:rPr>
              <w:t>0.0366</w:t>
            </w:r>
          </w:p>
        </w:tc>
      </w:tr>
      <w:tr w:rsidR="00A87D5E" w14:paraId="0EC8FA0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FBC4A53" w14:textId="4AA9CE8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288D8D" w14:textId="77777777" w:rsidR="00A87D5E" w:rsidRDefault="00A87D5E" w:rsidP="00B6288F">
            <w:pPr>
              <w:spacing w:after="0"/>
              <w:jc w:val="right"/>
              <w:rPr>
                <w:rFonts w:ascii="Calibri" w:hAnsi="Calibri" w:cs="Calibri"/>
                <w:color w:val="000000"/>
              </w:rPr>
            </w:pPr>
            <w:r>
              <w:rPr>
                <w:rFonts w:ascii="Calibri" w:hAnsi="Calibri" w:cs="Calibri"/>
                <w:color w:val="000000"/>
              </w:rPr>
              <w:t>147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CB1DBB"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408206"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4933629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F2C637D" w14:textId="7414046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D05B2" w14:textId="77777777" w:rsidR="00A87D5E" w:rsidRDefault="00A87D5E" w:rsidP="00B6288F">
            <w:pPr>
              <w:spacing w:after="0"/>
              <w:jc w:val="right"/>
              <w:rPr>
                <w:rFonts w:ascii="Calibri" w:hAnsi="Calibri" w:cs="Calibri"/>
                <w:color w:val="000000"/>
              </w:rPr>
            </w:pPr>
            <w:r>
              <w:rPr>
                <w:rFonts w:ascii="Calibri" w:hAnsi="Calibri" w:cs="Calibri"/>
                <w:color w:val="000000"/>
              </w:rPr>
              <w:t>148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206FC8"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6D17B5"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01B227F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35AA4B5" w14:textId="724965D5"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B387D" w14:textId="77777777" w:rsidR="00A87D5E" w:rsidRDefault="00A87D5E"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C2D8CC" w14:textId="77777777" w:rsidR="00A87D5E" w:rsidRDefault="00A87D5E"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03C53A" w14:textId="77777777" w:rsidR="00A87D5E" w:rsidRDefault="00A87D5E" w:rsidP="00B6288F">
            <w:pPr>
              <w:spacing w:after="0"/>
              <w:jc w:val="right"/>
              <w:rPr>
                <w:rFonts w:ascii="Calibri" w:hAnsi="Calibri" w:cs="Calibri"/>
                <w:color w:val="000000"/>
              </w:rPr>
            </w:pPr>
            <w:r>
              <w:rPr>
                <w:rFonts w:ascii="Calibri" w:hAnsi="Calibri" w:cs="Calibri"/>
                <w:color w:val="000000"/>
              </w:rPr>
              <w:t>0.061</w:t>
            </w:r>
          </w:p>
        </w:tc>
      </w:tr>
      <w:tr w:rsidR="00A87D5E" w14:paraId="5AA115C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AB461F6" w14:textId="46AD13F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4A012" w14:textId="77777777" w:rsidR="00A87D5E" w:rsidRDefault="00A87D5E"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CDB0A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EAF8B"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2E43EFA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0CE3D0D" w14:textId="7E08534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0EAC78" w14:textId="77777777" w:rsidR="00A87D5E" w:rsidRDefault="00A87D5E"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FB7685"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EC122" w14:textId="77777777" w:rsidR="00A87D5E" w:rsidRDefault="00A87D5E" w:rsidP="00B6288F">
            <w:pPr>
              <w:spacing w:after="0"/>
              <w:jc w:val="right"/>
              <w:rPr>
                <w:rFonts w:ascii="Calibri" w:hAnsi="Calibri" w:cs="Calibri"/>
                <w:color w:val="000000"/>
              </w:rPr>
            </w:pPr>
            <w:r>
              <w:rPr>
                <w:rFonts w:ascii="Calibri" w:hAnsi="Calibri" w:cs="Calibri"/>
                <w:color w:val="000000"/>
              </w:rPr>
              <w:t>0.0366</w:t>
            </w:r>
          </w:p>
        </w:tc>
      </w:tr>
      <w:tr w:rsidR="00A87D5E" w14:paraId="0425531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F4D72EA" w14:textId="271DC34F"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42EA31" w14:textId="77777777" w:rsidR="00A87D5E" w:rsidRDefault="00A87D5E" w:rsidP="00B6288F">
            <w:pPr>
              <w:spacing w:after="0"/>
              <w:jc w:val="right"/>
              <w:rPr>
                <w:rFonts w:ascii="Calibri" w:hAnsi="Calibri" w:cs="Calibri"/>
                <w:color w:val="000000"/>
              </w:rPr>
            </w:pPr>
            <w:r>
              <w:rPr>
                <w:rFonts w:ascii="Calibri" w:hAnsi="Calibri" w:cs="Calibri"/>
                <w:color w:val="000000"/>
              </w:rPr>
              <w:t>163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1F3E5A"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7F9C1"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3439BBC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6F10AAC" w14:textId="39B21B0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EE3A8" w14:textId="77777777" w:rsidR="00A87D5E" w:rsidRDefault="00A87D5E" w:rsidP="00B6288F">
            <w:pPr>
              <w:spacing w:after="0"/>
              <w:jc w:val="right"/>
              <w:rPr>
                <w:rFonts w:ascii="Calibri" w:hAnsi="Calibri" w:cs="Calibri"/>
                <w:color w:val="000000"/>
              </w:rPr>
            </w:pPr>
            <w:r>
              <w:rPr>
                <w:rFonts w:ascii="Calibri" w:hAnsi="Calibri" w:cs="Calibri"/>
                <w:color w:val="000000"/>
              </w:rPr>
              <w:t>165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080B9"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6E0C5" w14:textId="77777777" w:rsidR="00A87D5E" w:rsidRDefault="00A87D5E" w:rsidP="00B6288F">
            <w:pPr>
              <w:spacing w:after="0"/>
              <w:jc w:val="right"/>
              <w:rPr>
                <w:rFonts w:ascii="Calibri" w:hAnsi="Calibri" w:cs="Calibri"/>
                <w:color w:val="000000"/>
              </w:rPr>
            </w:pPr>
            <w:r>
              <w:rPr>
                <w:rFonts w:ascii="Calibri" w:hAnsi="Calibri" w:cs="Calibri"/>
                <w:color w:val="000000"/>
              </w:rPr>
              <w:t>0.0366</w:t>
            </w:r>
          </w:p>
        </w:tc>
      </w:tr>
      <w:tr w:rsidR="00A87D5E" w14:paraId="6E2211DB"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E6D0AA" w14:textId="0136228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402EE5" w14:textId="77777777" w:rsidR="00A87D5E" w:rsidRDefault="00A87D5E"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5408E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5FCDB" w14:textId="77777777" w:rsidR="00A87D5E" w:rsidRDefault="00A87D5E" w:rsidP="00B6288F">
            <w:pPr>
              <w:spacing w:after="0"/>
              <w:jc w:val="right"/>
              <w:rPr>
                <w:rFonts w:ascii="Calibri" w:hAnsi="Calibri" w:cs="Calibri"/>
                <w:color w:val="000000"/>
              </w:rPr>
            </w:pPr>
            <w:r>
              <w:rPr>
                <w:rFonts w:ascii="Calibri" w:hAnsi="Calibri" w:cs="Calibri"/>
                <w:color w:val="000000"/>
              </w:rPr>
              <w:t>0.0122</w:t>
            </w:r>
          </w:p>
        </w:tc>
      </w:tr>
      <w:tr w:rsidR="00A87D5E" w14:paraId="71301B57"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C13F685" w14:textId="55F3721A" w:rsidR="00A87D5E" w:rsidRDefault="00A87D5E" w:rsidP="00FF284F">
            <w:pPr>
              <w:spacing w:after="0"/>
              <w:rPr>
                <w:rFonts w:ascii="Calibri" w:hAnsi="Calibri" w:cs="Calibri"/>
                <w:color w:val="000000"/>
              </w:rPr>
            </w:pPr>
            <w:r>
              <w:rPr>
                <w:rFonts w:ascii="Calibri" w:hAnsi="Calibri" w:cs="Calibri"/>
                <w:color w:val="000000"/>
              </w:rPr>
              <w:t>PUDUCHERRY</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BEAE1" w14:textId="77777777" w:rsidR="00A87D5E" w:rsidRDefault="00A87D5E" w:rsidP="00B6288F">
            <w:pPr>
              <w:spacing w:after="0"/>
              <w:jc w:val="right"/>
              <w:rPr>
                <w:rFonts w:ascii="Calibri" w:hAnsi="Calibri" w:cs="Calibri"/>
                <w:color w:val="000000"/>
              </w:rPr>
            </w:pPr>
            <w:r>
              <w:rPr>
                <w:rFonts w:ascii="Calibri" w:hAnsi="Calibri" w:cs="Calibri"/>
                <w:color w:val="000000"/>
              </w:rPr>
              <w:t>116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CE80FE"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378682" w14:textId="77777777" w:rsidR="00A87D5E" w:rsidRDefault="00A87D5E" w:rsidP="00B6288F">
            <w:pPr>
              <w:spacing w:after="0"/>
              <w:jc w:val="right"/>
              <w:rPr>
                <w:rFonts w:ascii="Calibri" w:hAnsi="Calibri" w:cs="Calibri"/>
                <w:color w:val="000000"/>
              </w:rPr>
            </w:pPr>
            <w:r>
              <w:rPr>
                <w:rFonts w:ascii="Calibri" w:hAnsi="Calibri" w:cs="Calibri"/>
                <w:color w:val="000000"/>
              </w:rPr>
              <w:t>0.0435</w:t>
            </w:r>
          </w:p>
        </w:tc>
      </w:tr>
      <w:tr w:rsidR="00A87D5E" w14:paraId="335B05B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95CAF2" w14:textId="00958215"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20D460" w14:textId="77777777" w:rsidR="00A87D5E" w:rsidRDefault="00A87D5E" w:rsidP="00B6288F">
            <w:pPr>
              <w:spacing w:after="0"/>
              <w:jc w:val="right"/>
              <w:rPr>
                <w:rFonts w:ascii="Calibri" w:hAnsi="Calibri" w:cs="Calibri"/>
                <w:color w:val="000000"/>
              </w:rPr>
            </w:pPr>
            <w:r>
              <w:rPr>
                <w:rFonts w:ascii="Calibri" w:hAnsi="Calibri" w:cs="Calibri"/>
                <w:color w:val="000000"/>
              </w:rPr>
              <w:t>119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800DEA"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295D5" w14:textId="77777777" w:rsidR="00A87D5E" w:rsidRDefault="00A87D5E" w:rsidP="00B6288F">
            <w:pPr>
              <w:spacing w:after="0"/>
              <w:jc w:val="right"/>
              <w:rPr>
                <w:rFonts w:ascii="Calibri" w:hAnsi="Calibri" w:cs="Calibri"/>
                <w:color w:val="000000"/>
              </w:rPr>
            </w:pPr>
            <w:r>
              <w:rPr>
                <w:rFonts w:ascii="Calibri" w:hAnsi="Calibri" w:cs="Calibri"/>
                <w:color w:val="000000"/>
              </w:rPr>
              <w:t>0.0435</w:t>
            </w:r>
          </w:p>
        </w:tc>
      </w:tr>
      <w:tr w:rsidR="00A87D5E" w14:paraId="7C4A877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F60DC6" w14:textId="43EB7A16"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7179C0"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587199"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0AD2ED" w14:textId="77777777" w:rsidR="00A87D5E" w:rsidRDefault="00A87D5E" w:rsidP="00B6288F">
            <w:pPr>
              <w:spacing w:after="0"/>
              <w:jc w:val="right"/>
              <w:rPr>
                <w:rFonts w:ascii="Calibri" w:hAnsi="Calibri" w:cs="Calibri"/>
                <w:color w:val="000000"/>
              </w:rPr>
            </w:pPr>
            <w:r>
              <w:rPr>
                <w:rFonts w:ascii="Calibri" w:hAnsi="Calibri" w:cs="Calibri"/>
                <w:color w:val="000000"/>
              </w:rPr>
              <w:t>0.0435</w:t>
            </w:r>
          </w:p>
        </w:tc>
      </w:tr>
      <w:tr w:rsidR="00A87D5E" w14:paraId="51817F4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23CCBDB" w14:textId="6E46ED24"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53B5D"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131CC0" w14:textId="77777777" w:rsidR="00A87D5E" w:rsidRDefault="00A87D5E" w:rsidP="00B6288F">
            <w:pPr>
              <w:spacing w:after="0"/>
              <w:jc w:val="right"/>
              <w:rPr>
                <w:rFonts w:ascii="Calibri" w:hAnsi="Calibri" w:cs="Calibri"/>
                <w:color w:val="000000"/>
              </w:rPr>
            </w:pPr>
            <w:r>
              <w:rPr>
                <w:rFonts w:ascii="Calibri" w:hAnsi="Calibri" w:cs="Calibri"/>
                <w:color w:val="000000"/>
              </w:rPr>
              <w:t>18</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42DF68" w14:textId="77777777" w:rsidR="00A87D5E" w:rsidRDefault="00A87D5E" w:rsidP="00B6288F">
            <w:pPr>
              <w:spacing w:after="0"/>
              <w:jc w:val="right"/>
              <w:rPr>
                <w:rFonts w:ascii="Calibri" w:hAnsi="Calibri" w:cs="Calibri"/>
                <w:color w:val="000000"/>
              </w:rPr>
            </w:pPr>
            <w:r>
              <w:rPr>
                <w:rFonts w:ascii="Calibri" w:hAnsi="Calibri" w:cs="Calibri"/>
                <w:color w:val="000000"/>
              </w:rPr>
              <w:t>0.7826</w:t>
            </w:r>
          </w:p>
        </w:tc>
      </w:tr>
      <w:tr w:rsidR="00A87D5E" w14:paraId="567EE44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FFCD993" w14:textId="2797424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AEA320" w14:textId="77777777" w:rsidR="00A87D5E" w:rsidRDefault="00A87D5E" w:rsidP="00B6288F">
            <w:pPr>
              <w:spacing w:after="0"/>
              <w:jc w:val="right"/>
              <w:rPr>
                <w:rFonts w:ascii="Calibri" w:hAnsi="Calibri" w:cs="Calibri"/>
                <w:color w:val="000000"/>
              </w:rPr>
            </w:pPr>
            <w:r>
              <w:rPr>
                <w:rFonts w:ascii="Calibri" w:hAnsi="Calibri" w:cs="Calibri"/>
                <w:color w:val="000000"/>
              </w:rPr>
              <w:t>133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B4C89C"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80D52C" w14:textId="77777777" w:rsidR="00A87D5E" w:rsidRDefault="00A87D5E" w:rsidP="00B6288F">
            <w:pPr>
              <w:spacing w:after="0"/>
              <w:jc w:val="right"/>
              <w:rPr>
                <w:rFonts w:ascii="Calibri" w:hAnsi="Calibri" w:cs="Calibri"/>
                <w:color w:val="000000"/>
              </w:rPr>
            </w:pPr>
            <w:r>
              <w:rPr>
                <w:rFonts w:ascii="Calibri" w:hAnsi="Calibri" w:cs="Calibri"/>
                <w:color w:val="000000"/>
              </w:rPr>
              <w:t>0.0435</w:t>
            </w:r>
          </w:p>
        </w:tc>
      </w:tr>
      <w:tr w:rsidR="00A87D5E" w14:paraId="5B02F2D7"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87C31" w14:textId="20B87246"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BA30F7"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556E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4FB8B" w14:textId="77777777" w:rsidR="00A87D5E" w:rsidRDefault="00A87D5E" w:rsidP="00B6288F">
            <w:pPr>
              <w:spacing w:after="0"/>
              <w:jc w:val="right"/>
              <w:rPr>
                <w:rFonts w:ascii="Calibri" w:hAnsi="Calibri" w:cs="Calibri"/>
                <w:color w:val="000000"/>
              </w:rPr>
            </w:pPr>
            <w:r>
              <w:rPr>
                <w:rFonts w:ascii="Calibri" w:hAnsi="Calibri" w:cs="Calibri"/>
                <w:color w:val="000000"/>
              </w:rPr>
              <w:t>0.0435</w:t>
            </w:r>
          </w:p>
        </w:tc>
      </w:tr>
      <w:tr w:rsidR="00A87D5E" w14:paraId="64E208F9"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B2AF8CD" w14:textId="7473F6F1" w:rsidR="00A87D5E" w:rsidRDefault="00A87D5E" w:rsidP="00FF284F">
            <w:pPr>
              <w:spacing w:after="0"/>
              <w:rPr>
                <w:rFonts w:ascii="Calibri" w:hAnsi="Calibri" w:cs="Calibri"/>
                <w:color w:val="000000"/>
              </w:rPr>
            </w:pPr>
            <w:r>
              <w:rPr>
                <w:rFonts w:ascii="Calibri" w:hAnsi="Calibri" w:cs="Calibri"/>
                <w:color w:val="000000"/>
              </w:rPr>
              <w:t>PUNJAB</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96A87A" w14:textId="77777777" w:rsidR="00A87D5E" w:rsidRDefault="00A87D5E"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CA0EC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A707C6"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672AE79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E7F34B0" w14:textId="7E7A3F73"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0FE25D" w14:textId="77777777" w:rsidR="00A87D5E" w:rsidRDefault="00A87D5E" w:rsidP="00B6288F">
            <w:pPr>
              <w:spacing w:after="0"/>
              <w:jc w:val="right"/>
              <w:rPr>
                <w:rFonts w:ascii="Calibri" w:hAnsi="Calibri" w:cs="Calibri"/>
                <w:color w:val="000000"/>
              </w:rPr>
            </w:pPr>
            <w:r>
              <w:rPr>
                <w:rFonts w:ascii="Calibri" w:hAnsi="Calibri" w:cs="Calibri"/>
                <w:color w:val="000000"/>
              </w:rPr>
              <w:t>118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BC428"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51049D"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40908A5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40296D1" w14:textId="4C237497"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5C395"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5D281C" w14:textId="77777777" w:rsidR="00A87D5E" w:rsidRDefault="00A87D5E"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8931C" w14:textId="77777777" w:rsidR="00A87D5E" w:rsidRDefault="00A87D5E" w:rsidP="00B6288F">
            <w:pPr>
              <w:spacing w:after="0"/>
              <w:jc w:val="right"/>
              <w:rPr>
                <w:rFonts w:ascii="Calibri" w:hAnsi="Calibri" w:cs="Calibri"/>
                <w:color w:val="000000"/>
              </w:rPr>
            </w:pPr>
            <w:r>
              <w:rPr>
                <w:rFonts w:ascii="Calibri" w:hAnsi="Calibri" w:cs="Calibri"/>
                <w:color w:val="000000"/>
              </w:rPr>
              <w:t>0.2</w:t>
            </w:r>
          </w:p>
        </w:tc>
      </w:tr>
      <w:tr w:rsidR="00A87D5E" w14:paraId="05979BE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417038C" w14:textId="3D984DCB"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0841B8" w14:textId="77777777" w:rsidR="00A87D5E" w:rsidRDefault="00A87D5E"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E0CE9"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D201B1" w14:textId="77777777" w:rsidR="00A87D5E" w:rsidRDefault="00A87D5E" w:rsidP="00B6288F">
            <w:pPr>
              <w:spacing w:after="0"/>
              <w:jc w:val="right"/>
              <w:rPr>
                <w:rFonts w:ascii="Calibri" w:hAnsi="Calibri" w:cs="Calibri"/>
                <w:color w:val="000000"/>
              </w:rPr>
            </w:pPr>
            <w:r>
              <w:rPr>
                <w:rFonts w:ascii="Calibri" w:hAnsi="Calibri" w:cs="Calibri"/>
                <w:color w:val="000000"/>
              </w:rPr>
              <w:t>0.1</w:t>
            </w:r>
          </w:p>
        </w:tc>
      </w:tr>
      <w:tr w:rsidR="00A87D5E" w14:paraId="7D087C2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443992C" w14:textId="6BE4687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38F346"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9AD41" w14:textId="77777777" w:rsidR="00A87D5E" w:rsidRDefault="00A87D5E"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D874E0" w14:textId="77777777" w:rsidR="00A87D5E" w:rsidRDefault="00A87D5E" w:rsidP="00B6288F">
            <w:pPr>
              <w:spacing w:after="0"/>
              <w:jc w:val="right"/>
              <w:rPr>
                <w:rFonts w:ascii="Calibri" w:hAnsi="Calibri" w:cs="Calibri"/>
                <w:color w:val="000000"/>
              </w:rPr>
            </w:pPr>
            <w:r>
              <w:rPr>
                <w:rFonts w:ascii="Calibri" w:hAnsi="Calibri" w:cs="Calibri"/>
                <w:color w:val="000000"/>
              </w:rPr>
              <w:t>0.2</w:t>
            </w:r>
          </w:p>
        </w:tc>
      </w:tr>
      <w:tr w:rsidR="00A87D5E" w14:paraId="73020D6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990E380" w14:textId="758D648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D86C2C"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AABE0"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608CAF" w14:textId="77777777" w:rsidR="00A87D5E" w:rsidRDefault="00A87D5E" w:rsidP="00B6288F">
            <w:pPr>
              <w:spacing w:after="0"/>
              <w:jc w:val="right"/>
              <w:rPr>
                <w:rFonts w:ascii="Calibri" w:hAnsi="Calibri" w:cs="Calibri"/>
                <w:color w:val="000000"/>
              </w:rPr>
            </w:pPr>
            <w:r>
              <w:rPr>
                <w:rFonts w:ascii="Calibri" w:hAnsi="Calibri" w:cs="Calibri"/>
                <w:color w:val="000000"/>
              </w:rPr>
              <w:t>0.15</w:t>
            </w:r>
          </w:p>
        </w:tc>
      </w:tr>
      <w:tr w:rsidR="00A87D5E" w14:paraId="3149761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0C85373" w14:textId="41C78EB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2C986" w14:textId="77777777" w:rsidR="00A87D5E" w:rsidRDefault="00A87D5E"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9C19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659D1F"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44A44DB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A453E27" w14:textId="104C88D7"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D40373" w14:textId="77777777" w:rsidR="00A87D5E" w:rsidRDefault="00A87D5E"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4F95E"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F5388"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758584A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E463FFE" w14:textId="74C6F8B3"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63875A" w14:textId="77777777" w:rsidR="00A87D5E" w:rsidRDefault="00A87D5E" w:rsidP="00B6288F">
            <w:pPr>
              <w:spacing w:after="0"/>
              <w:jc w:val="right"/>
              <w:rPr>
                <w:rFonts w:ascii="Calibri" w:hAnsi="Calibri" w:cs="Calibri"/>
                <w:color w:val="000000"/>
              </w:rPr>
            </w:pPr>
            <w:r>
              <w:rPr>
                <w:rFonts w:ascii="Calibri" w:hAnsi="Calibri" w:cs="Calibri"/>
                <w:color w:val="000000"/>
              </w:rPr>
              <w:t>144</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C39E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55FADB"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12747E2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E3ECD3E" w14:textId="28C22D55"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3014B" w14:textId="77777777" w:rsidR="00A87D5E" w:rsidRDefault="00A87D5E"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356240"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072072"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47E6923F"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191FC6" w14:textId="0F7D1BE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A61A3" w14:textId="77777777" w:rsidR="00A87D5E" w:rsidRDefault="00A87D5E"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099A2"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92B996" w14:textId="77777777" w:rsidR="00A87D5E" w:rsidRDefault="00A87D5E" w:rsidP="00B6288F">
            <w:pPr>
              <w:spacing w:after="0"/>
              <w:jc w:val="right"/>
              <w:rPr>
                <w:rFonts w:ascii="Calibri" w:hAnsi="Calibri" w:cs="Calibri"/>
                <w:color w:val="000000"/>
              </w:rPr>
            </w:pPr>
            <w:r>
              <w:rPr>
                <w:rFonts w:ascii="Calibri" w:hAnsi="Calibri" w:cs="Calibri"/>
                <w:color w:val="000000"/>
              </w:rPr>
              <w:t>0.05</w:t>
            </w:r>
          </w:p>
        </w:tc>
      </w:tr>
      <w:tr w:rsidR="00A87D5E" w14:paraId="6424B9F6"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385644F" w14:textId="05A85371" w:rsidR="00A87D5E" w:rsidRDefault="00A87D5E" w:rsidP="00FF284F">
            <w:pPr>
              <w:spacing w:after="0"/>
              <w:rPr>
                <w:rFonts w:ascii="Calibri" w:hAnsi="Calibri" w:cs="Calibri"/>
                <w:color w:val="000000"/>
              </w:rPr>
            </w:pPr>
            <w:r>
              <w:rPr>
                <w:rFonts w:ascii="Calibri" w:hAnsi="Calibri" w:cs="Calibri"/>
                <w:color w:val="000000"/>
              </w:rPr>
              <w:t>RAJASTHAN</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0D6E52" w14:textId="77777777" w:rsidR="00A87D5E" w:rsidRDefault="00A87D5E"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4E1D2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1213C" w14:textId="77777777" w:rsidR="00A87D5E" w:rsidRDefault="00A87D5E" w:rsidP="00B6288F">
            <w:pPr>
              <w:spacing w:after="0"/>
              <w:jc w:val="right"/>
              <w:rPr>
                <w:rFonts w:ascii="Calibri" w:hAnsi="Calibri" w:cs="Calibri"/>
                <w:color w:val="000000"/>
              </w:rPr>
            </w:pPr>
            <w:r>
              <w:rPr>
                <w:rFonts w:ascii="Calibri" w:hAnsi="Calibri" w:cs="Calibri"/>
                <w:color w:val="000000"/>
              </w:rPr>
              <w:t>0.0455</w:t>
            </w:r>
          </w:p>
        </w:tc>
      </w:tr>
      <w:tr w:rsidR="00A87D5E" w14:paraId="1750556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FFEF0ED" w14:textId="441366C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3E32AC"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2ADD48" w14:textId="77777777" w:rsidR="00A87D5E" w:rsidRDefault="00A87D5E" w:rsidP="00B6288F">
            <w:pPr>
              <w:spacing w:after="0"/>
              <w:jc w:val="right"/>
              <w:rPr>
                <w:rFonts w:ascii="Calibri" w:hAnsi="Calibri" w:cs="Calibri"/>
                <w:color w:val="000000"/>
              </w:rPr>
            </w:pPr>
            <w:r>
              <w:rPr>
                <w:rFonts w:ascii="Calibri" w:hAnsi="Calibri" w:cs="Calibri"/>
                <w:color w:val="000000"/>
              </w:rPr>
              <w:t>19</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77E31B" w14:textId="77777777" w:rsidR="00A87D5E" w:rsidRDefault="00A87D5E" w:rsidP="00B6288F">
            <w:pPr>
              <w:spacing w:after="0"/>
              <w:jc w:val="right"/>
              <w:rPr>
                <w:rFonts w:ascii="Calibri" w:hAnsi="Calibri" w:cs="Calibri"/>
                <w:color w:val="000000"/>
              </w:rPr>
            </w:pPr>
            <w:r>
              <w:rPr>
                <w:rFonts w:ascii="Calibri" w:hAnsi="Calibri" w:cs="Calibri"/>
                <w:color w:val="000000"/>
              </w:rPr>
              <w:t>0.8636</w:t>
            </w:r>
          </w:p>
        </w:tc>
      </w:tr>
      <w:tr w:rsidR="00A87D5E" w14:paraId="0559E54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FE84A84" w14:textId="000ABB29"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08572C"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05216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048E9" w14:textId="77777777" w:rsidR="00A87D5E" w:rsidRDefault="00A87D5E" w:rsidP="00B6288F">
            <w:pPr>
              <w:spacing w:after="0"/>
              <w:jc w:val="right"/>
              <w:rPr>
                <w:rFonts w:ascii="Calibri" w:hAnsi="Calibri" w:cs="Calibri"/>
                <w:color w:val="000000"/>
              </w:rPr>
            </w:pPr>
            <w:r>
              <w:rPr>
                <w:rFonts w:ascii="Calibri" w:hAnsi="Calibri" w:cs="Calibri"/>
                <w:color w:val="000000"/>
              </w:rPr>
              <w:t>0.0455</w:t>
            </w:r>
          </w:p>
        </w:tc>
      </w:tr>
      <w:tr w:rsidR="00A87D5E" w14:paraId="4663D187"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BE2F22" w14:textId="0F0FA91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45A68F" w14:textId="77777777" w:rsidR="00A87D5E" w:rsidRDefault="00A87D5E"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3808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5DCC8" w14:textId="77777777" w:rsidR="00A87D5E" w:rsidRDefault="00A87D5E" w:rsidP="00B6288F">
            <w:pPr>
              <w:spacing w:after="0"/>
              <w:jc w:val="right"/>
              <w:rPr>
                <w:rFonts w:ascii="Calibri" w:hAnsi="Calibri" w:cs="Calibri"/>
                <w:color w:val="000000"/>
              </w:rPr>
            </w:pPr>
            <w:r>
              <w:rPr>
                <w:rFonts w:ascii="Calibri" w:hAnsi="Calibri" w:cs="Calibri"/>
                <w:color w:val="000000"/>
              </w:rPr>
              <w:t>0.0455</w:t>
            </w:r>
          </w:p>
        </w:tc>
      </w:tr>
      <w:tr w:rsidR="00A87D5E" w14:paraId="294FBCCA"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AFE4B57" w14:textId="6DBCD8D1" w:rsidR="00AB63D1" w:rsidRDefault="00AB63D1" w:rsidP="00FF284F">
            <w:pPr>
              <w:spacing w:after="0"/>
              <w:rPr>
                <w:rFonts w:ascii="Calibri" w:hAnsi="Calibri" w:cs="Calibri"/>
                <w:color w:val="000000"/>
              </w:rPr>
            </w:pPr>
          </w:p>
          <w:p w14:paraId="059E2E9B" w14:textId="29674E51" w:rsidR="00AB63D1" w:rsidRDefault="00AB63D1" w:rsidP="00FF284F">
            <w:pPr>
              <w:spacing w:after="0"/>
              <w:rPr>
                <w:rFonts w:ascii="Calibri" w:hAnsi="Calibri" w:cs="Calibri"/>
                <w:color w:val="000000"/>
              </w:rPr>
            </w:pPr>
          </w:p>
          <w:p w14:paraId="7E69FF08" w14:textId="206EA656" w:rsidR="00A87D5E" w:rsidRDefault="00A87D5E" w:rsidP="00FF284F">
            <w:pPr>
              <w:spacing w:after="0"/>
              <w:rPr>
                <w:rFonts w:ascii="Calibri" w:hAnsi="Calibri" w:cs="Calibri"/>
                <w:color w:val="000000"/>
              </w:rPr>
            </w:pPr>
            <w:r>
              <w:rPr>
                <w:rFonts w:ascii="Calibri" w:hAnsi="Calibri" w:cs="Calibri"/>
                <w:color w:val="000000"/>
              </w:rPr>
              <w:t>TAMILNADU</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9E2979" w14:textId="77777777" w:rsidR="00A87D5E" w:rsidRDefault="00A87D5E" w:rsidP="00B6288F">
            <w:pPr>
              <w:spacing w:after="0"/>
              <w:jc w:val="right"/>
              <w:rPr>
                <w:rFonts w:ascii="Calibri" w:hAnsi="Calibri" w:cs="Calibri"/>
                <w:color w:val="000000"/>
              </w:rPr>
            </w:pPr>
            <w:r>
              <w:rPr>
                <w:rFonts w:ascii="Calibri" w:hAnsi="Calibri" w:cs="Calibri"/>
                <w:color w:val="000000"/>
              </w:rPr>
              <w:t>85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A9ED4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1CE2F"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09F2374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30A5172" w14:textId="1B48911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148764" w14:textId="77777777" w:rsidR="00A87D5E" w:rsidRDefault="00A87D5E"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AD5C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0813F4"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75C60AF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C3E9A9F" w14:textId="3444F3FB"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9C4409" w14:textId="77777777" w:rsidR="00A87D5E" w:rsidRDefault="00A87D5E"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EADE1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7FE5D"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67F8E52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9A006D1" w14:textId="68C1AA6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51D27" w14:textId="77777777" w:rsidR="00A87D5E" w:rsidRDefault="00A87D5E" w:rsidP="00B6288F">
            <w:pPr>
              <w:spacing w:after="0"/>
              <w:jc w:val="right"/>
              <w:rPr>
                <w:rFonts w:ascii="Calibri" w:hAnsi="Calibri" w:cs="Calibri"/>
                <w:color w:val="000000"/>
              </w:rPr>
            </w:pPr>
            <w:r>
              <w:rPr>
                <w:rFonts w:ascii="Calibri" w:hAnsi="Calibri" w:cs="Calibri"/>
                <w:color w:val="000000"/>
              </w:rPr>
              <w:t>108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C477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2DB802"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72D4400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27C5E30" w14:textId="66C5FF6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047B2" w14:textId="77777777" w:rsidR="00A87D5E" w:rsidRDefault="00A87D5E" w:rsidP="00B6288F">
            <w:pPr>
              <w:spacing w:after="0"/>
              <w:jc w:val="right"/>
              <w:rPr>
                <w:rFonts w:ascii="Calibri" w:hAnsi="Calibri" w:cs="Calibri"/>
                <w:color w:val="000000"/>
              </w:rPr>
            </w:pPr>
            <w:r>
              <w:rPr>
                <w:rFonts w:ascii="Calibri" w:hAnsi="Calibri" w:cs="Calibri"/>
                <w:color w:val="000000"/>
              </w:rPr>
              <w:t>109</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B47F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F583F5"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78BE3B6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3A9D184" w14:textId="5CAFA7B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53A7F7" w14:textId="77777777" w:rsidR="00A87D5E" w:rsidRDefault="00A87D5E" w:rsidP="00B6288F">
            <w:pPr>
              <w:spacing w:after="0"/>
              <w:jc w:val="right"/>
              <w:rPr>
                <w:rFonts w:ascii="Calibri" w:hAnsi="Calibri" w:cs="Calibri"/>
                <w:color w:val="000000"/>
              </w:rPr>
            </w:pPr>
            <w:r>
              <w:rPr>
                <w:rFonts w:ascii="Calibri" w:hAnsi="Calibri" w:cs="Calibri"/>
                <w:color w:val="000000"/>
              </w:rPr>
              <w:t>110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5F8486"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6BE1B2"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6852E1A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FA0B81" w14:textId="40657CB9"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C83EF7" w14:textId="77777777" w:rsidR="00A87D5E" w:rsidRDefault="00A87D5E"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44A19"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3B55AE" w14:textId="77777777" w:rsidR="00A87D5E" w:rsidRDefault="00A87D5E" w:rsidP="00B6288F">
            <w:pPr>
              <w:spacing w:after="0"/>
              <w:jc w:val="right"/>
              <w:rPr>
                <w:rFonts w:ascii="Calibri" w:hAnsi="Calibri" w:cs="Calibri"/>
                <w:color w:val="000000"/>
              </w:rPr>
            </w:pPr>
            <w:r>
              <w:rPr>
                <w:rFonts w:ascii="Calibri" w:hAnsi="Calibri" w:cs="Calibri"/>
                <w:color w:val="000000"/>
              </w:rPr>
              <w:t>0.0526</w:t>
            </w:r>
          </w:p>
        </w:tc>
      </w:tr>
      <w:tr w:rsidR="00A87D5E" w14:paraId="4BB7A2E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EA8B896" w14:textId="5C80E84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DCE8DE" w14:textId="77777777" w:rsidR="00A87D5E" w:rsidRDefault="00A87D5E" w:rsidP="00B6288F">
            <w:pPr>
              <w:spacing w:after="0"/>
              <w:jc w:val="right"/>
              <w:rPr>
                <w:rFonts w:ascii="Calibri" w:hAnsi="Calibri" w:cs="Calibri"/>
                <w:color w:val="000000"/>
              </w:rPr>
            </w:pPr>
            <w:r>
              <w:rPr>
                <w:rFonts w:ascii="Calibri" w:hAnsi="Calibri" w:cs="Calibri"/>
                <w:color w:val="000000"/>
              </w:rPr>
              <w:t>116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E7D30"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593E6"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22CBADC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EF0D17A" w14:textId="6A63DEB9"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83D361"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510941" w14:textId="77777777" w:rsidR="00A87D5E" w:rsidRDefault="00A87D5E"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DCD45C" w14:textId="77777777" w:rsidR="00A87D5E" w:rsidRDefault="00A87D5E" w:rsidP="00B6288F">
            <w:pPr>
              <w:spacing w:after="0"/>
              <w:jc w:val="right"/>
              <w:rPr>
                <w:rFonts w:ascii="Calibri" w:hAnsi="Calibri" w:cs="Calibri"/>
                <w:color w:val="000000"/>
              </w:rPr>
            </w:pPr>
            <w:r>
              <w:rPr>
                <w:rFonts w:ascii="Calibri" w:hAnsi="Calibri" w:cs="Calibri"/>
                <w:color w:val="000000"/>
              </w:rPr>
              <w:t>0.0877</w:t>
            </w:r>
          </w:p>
        </w:tc>
      </w:tr>
      <w:tr w:rsidR="00A87D5E" w14:paraId="27791B3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D69BC2" w14:textId="7B910A3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FC198D" w14:textId="77777777" w:rsidR="00A87D5E" w:rsidRDefault="00A87D5E"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6D0281"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05BEE4" w14:textId="77777777" w:rsidR="00A87D5E" w:rsidRDefault="00A87D5E" w:rsidP="00B6288F">
            <w:pPr>
              <w:spacing w:after="0"/>
              <w:jc w:val="right"/>
              <w:rPr>
                <w:rFonts w:ascii="Calibri" w:hAnsi="Calibri" w:cs="Calibri"/>
                <w:color w:val="000000"/>
              </w:rPr>
            </w:pPr>
            <w:r>
              <w:rPr>
                <w:rFonts w:ascii="Calibri" w:hAnsi="Calibri" w:cs="Calibri"/>
                <w:color w:val="000000"/>
              </w:rPr>
              <w:t>0.0351</w:t>
            </w:r>
          </w:p>
        </w:tc>
      </w:tr>
      <w:tr w:rsidR="00A87D5E" w14:paraId="75A9858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C165736" w14:textId="32EC9F47"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B245E6" w14:textId="77777777" w:rsidR="00A87D5E" w:rsidRDefault="00A87D5E" w:rsidP="00B6288F">
            <w:pPr>
              <w:spacing w:after="0"/>
              <w:jc w:val="right"/>
              <w:rPr>
                <w:rFonts w:ascii="Calibri" w:hAnsi="Calibri" w:cs="Calibri"/>
                <w:color w:val="000000"/>
              </w:rPr>
            </w:pPr>
            <w:r>
              <w:rPr>
                <w:rFonts w:ascii="Calibri" w:hAnsi="Calibri" w:cs="Calibri"/>
                <w:color w:val="000000"/>
              </w:rPr>
              <w:t>126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307D9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4EFF6B"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6F6976B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375A90D" w14:textId="6C6B4EA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5C67C0" w14:textId="77777777" w:rsidR="00A87D5E" w:rsidRDefault="00A87D5E"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5038B" w14:textId="77777777" w:rsidR="00A87D5E" w:rsidRDefault="00A87D5E"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5E0AF" w14:textId="77777777" w:rsidR="00A87D5E" w:rsidRDefault="00A87D5E" w:rsidP="00B6288F">
            <w:pPr>
              <w:spacing w:after="0"/>
              <w:jc w:val="right"/>
              <w:rPr>
                <w:rFonts w:ascii="Calibri" w:hAnsi="Calibri" w:cs="Calibri"/>
                <w:color w:val="000000"/>
              </w:rPr>
            </w:pPr>
            <w:r>
              <w:rPr>
                <w:rFonts w:ascii="Calibri" w:hAnsi="Calibri" w:cs="Calibri"/>
                <w:color w:val="000000"/>
              </w:rPr>
              <w:t>0.1053</w:t>
            </w:r>
          </w:p>
        </w:tc>
      </w:tr>
      <w:tr w:rsidR="00A87D5E" w14:paraId="5DCA232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BFBF57D" w14:textId="667967F6"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E8D556"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D0642" w14:textId="77777777" w:rsidR="00A87D5E" w:rsidRDefault="00A87D5E" w:rsidP="00B6288F">
            <w:pPr>
              <w:spacing w:after="0"/>
              <w:jc w:val="right"/>
              <w:rPr>
                <w:rFonts w:ascii="Calibri" w:hAnsi="Calibri" w:cs="Calibri"/>
                <w:color w:val="000000"/>
              </w:rPr>
            </w:pPr>
            <w:r>
              <w:rPr>
                <w:rFonts w:ascii="Calibri" w:hAnsi="Calibri" w:cs="Calibri"/>
                <w:color w:val="000000"/>
              </w:rPr>
              <w:t>20</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F5C66D" w14:textId="77777777" w:rsidR="00A87D5E" w:rsidRDefault="00A87D5E" w:rsidP="00B6288F">
            <w:pPr>
              <w:spacing w:after="0"/>
              <w:jc w:val="right"/>
              <w:rPr>
                <w:rFonts w:ascii="Calibri" w:hAnsi="Calibri" w:cs="Calibri"/>
                <w:color w:val="000000"/>
              </w:rPr>
            </w:pPr>
            <w:r>
              <w:rPr>
                <w:rFonts w:ascii="Calibri" w:hAnsi="Calibri" w:cs="Calibri"/>
                <w:color w:val="000000"/>
              </w:rPr>
              <w:t>0.3509</w:t>
            </w:r>
          </w:p>
        </w:tc>
      </w:tr>
      <w:tr w:rsidR="00A87D5E" w14:paraId="21D3F3E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EB29988" w14:textId="671EA0F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1E33" w14:textId="77777777" w:rsidR="00A87D5E" w:rsidRDefault="00A87D5E"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E572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935296"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0D040AE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B417DBF" w14:textId="00CA4749"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9E87E"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391A64" w14:textId="77777777" w:rsidR="00A87D5E" w:rsidRDefault="00A87D5E" w:rsidP="00B6288F">
            <w:pPr>
              <w:spacing w:after="0"/>
              <w:jc w:val="right"/>
              <w:rPr>
                <w:rFonts w:ascii="Calibri" w:hAnsi="Calibri" w:cs="Calibri"/>
                <w:color w:val="000000"/>
              </w:rPr>
            </w:pPr>
            <w:r>
              <w:rPr>
                <w:rFonts w:ascii="Calibri" w:hAnsi="Calibri" w:cs="Calibri"/>
                <w:color w:val="000000"/>
              </w:rPr>
              <w:t>7</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64865" w14:textId="77777777" w:rsidR="00A87D5E" w:rsidRDefault="00A87D5E" w:rsidP="00B6288F">
            <w:pPr>
              <w:spacing w:after="0"/>
              <w:jc w:val="right"/>
              <w:rPr>
                <w:rFonts w:ascii="Calibri" w:hAnsi="Calibri" w:cs="Calibri"/>
                <w:color w:val="000000"/>
              </w:rPr>
            </w:pPr>
            <w:r>
              <w:rPr>
                <w:rFonts w:ascii="Calibri" w:hAnsi="Calibri" w:cs="Calibri"/>
                <w:color w:val="000000"/>
              </w:rPr>
              <w:t>0.1228</w:t>
            </w:r>
          </w:p>
        </w:tc>
      </w:tr>
      <w:tr w:rsidR="00A87D5E" w14:paraId="3F24B4E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F23334E" w14:textId="28CCEB7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F10CFC" w14:textId="77777777" w:rsidR="00A87D5E" w:rsidRDefault="00A87D5E"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8C0168"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EAECD" w14:textId="77777777" w:rsidR="00A87D5E" w:rsidRDefault="00A87D5E" w:rsidP="00B6288F">
            <w:pPr>
              <w:spacing w:after="0"/>
              <w:jc w:val="right"/>
              <w:rPr>
                <w:rFonts w:ascii="Calibri" w:hAnsi="Calibri" w:cs="Calibri"/>
                <w:color w:val="000000"/>
              </w:rPr>
            </w:pPr>
            <w:r>
              <w:rPr>
                <w:rFonts w:ascii="Calibri" w:hAnsi="Calibri" w:cs="Calibri"/>
                <w:color w:val="000000"/>
              </w:rPr>
              <w:t>0.0351</w:t>
            </w:r>
          </w:p>
        </w:tc>
      </w:tr>
      <w:tr w:rsidR="00A87D5E" w14:paraId="0B55D08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E3CF83A" w14:textId="58AA82BB"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1E80CC" w14:textId="77777777" w:rsidR="00A87D5E" w:rsidRDefault="00A87D5E"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3FE32E"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FB4A14" w14:textId="77777777" w:rsidR="00A87D5E" w:rsidRDefault="00A87D5E" w:rsidP="00B6288F">
            <w:pPr>
              <w:spacing w:after="0"/>
              <w:jc w:val="right"/>
              <w:rPr>
                <w:rFonts w:ascii="Calibri" w:hAnsi="Calibri" w:cs="Calibri"/>
                <w:color w:val="000000"/>
              </w:rPr>
            </w:pPr>
            <w:r>
              <w:rPr>
                <w:rFonts w:ascii="Calibri" w:hAnsi="Calibri" w:cs="Calibri"/>
                <w:color w:val="000000"/>
              </w:rPr>
              <w:t>0.0175</w:t>
            </w:r>
          </w:p>
        </w:tc>
      </w:tr>
      <w:tr w:rsidR="00A87D5E" w14:paraId="2CBA3A43"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2DE77E" w14:textId="77AB297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899532" w14:textId="77777777" w:rsidR="00A87D5E" w:rsidRDefault="00A87D5E"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D6825"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12A23" w14:textId="77777777" w:rsidR="00A87D5E" w:rsidRDefault="00A87D5E" w:rsidP="00B6288F">
            <w:pPr>
              <w:spacing w:after="0"/>
              <w:jc w:val="right"/>
              <w:rPr>
                <w:rFonts w:ascii="Calibri" w:hAnsi="Calibri" w:cs="Calibri"/>
                <w:color w:val="000000"/>
              </w:rPr>
            </w:pPr>
            <w:r>
              <w:rPr>
                <w:rFonts w:ascii="Calibri" w:hAnsi="Calibri" w:cs="Calibri"/>
                <w:color w:val="000000"/>
              </w:rPr>
              <w:t>0.0351</w:t>
            </w:r>
          </w:p>
        </w:tc>
      </w:tr>
      <w:tr w:rsidR="00A87D5E" w14:paraId="76085DF2"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F59E2FE" w14:textId="13EC3C8A" w:rsidR="00A87D5E" w:rsidRDefault="00A87D5E" w:rsidP="00FF284F">
            <w:pPr>
              <w:spacing w:after="0"/>
              <w:rPr>
                <w:rFonts w:ascii="Calibri" w:hAnsi="Calibri" w:cs="Calibri"/>
                <w:color w:val="000000"/>
              </w:rPr>
            </w:pPr>
            <w:r>
              <w:rPr>
                <w:rFonts w:ascii="Calibri" w:hAnsi="Calibri" w:cs="Calibri"/>
                <w:color w:val="000000"/>
              </w:rPr>
              <w:t>TELANAGANA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1EE922" w14:textId="77777777" w:rsidR="00A87D5E" w:rsidRDefault="00A87D5E"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2865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484192" w14:textId="77777777" w:rsidR="00A87D5E" w:rsidRDefault="00A87D5E" w:rsidP="00B6288F">
            <w:pPr>
              <w:spacing w:after="0"/>
              <w:jc w:val="right"/>
              <w:rPr>
                <w:rFonts w:ascii="Calibri" w:hAnsi="Calibri" w:cs="Calibri"/>
                <w:color w:val="000000"/>
              </w:rPr>
            </w:pPr>
            <w:r>
              <w:rPr>
                <w:rFonts w:ascii="Calibri" w:hAnsi="Calibri" w:cs="Calibri"/>
                <w:color w:val="000000"/>
              </w:rPr>
              <w:t>0.1111</w:t>
            </w:r>
          </w:p>
        </w:tc>
      </w:tr>
      <w:tr w:rsidR="00A87D5E" w14:paraId="6621111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A08F9EF" w14:textId="1F94F76E"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99FB4A" w14:textId="77777777" w:rsidR="00A87D5E" w:rsidRDefault="00A87D5E" w:rsidP="00B6288F">
            <w:pPr>
              <w:spacing w:after="0"/>
              <w:jc w:val="right"/>
              <w:rPr>
                <w:rFonts w:ascii="Calibri" w:hAnsi="Calibri" w:cs="Calibri"/>
                <w:color w:val="000000"/>
              </w:rPr>
            </w:pPr>
            <w:r>
              <w:rPr>
                <w:rFonts w:ascii="Calibri" w:hAnsi="Calibri" w:cs="Calibri"/>
                <w:color w:val="000000"/>
              </w:rPr>
              <w:t>107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4A232B"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407EF" w14:textId="77777777" w:rsidR="00A87D5E" w:rsidRDefault="00A87D5E" w:rsidP="00B6288F">
            <w:pPr>
              <w:spacing w:after="0"/>
              <w:jc w:val="right"/>
              <w:rPr>
                <w:rFonts w:ascii="Calibri" w:hAnsi="Calibri" w:cs="Calibri"/>
                <w:color w:val="000000"/>
              </w:rPr>
            </w:pPr>
            <w:r>
              <w:rPr>
                <w:rFonts w:ascii="Calibri" w:hAnsi="Calibri" w:cs="Calibri"/>
                <w:color w:val="000000"/>
              </w:rPr>
              <w:t>0.1111</w:t>
            </w:r>
          </w:p>
        </w:tc>
      </w:tr>
      <w:tr w:rsidR="00A87D5E" w14:paraId="5A6F1A7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D99CB8B" w14:textId="3B28AC6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534F9" w14:textId="77777777" w:rsidR="00A87D5E" w:rsidRDefault="00A87D5E"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DF86B"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1FF10B" w14:textId="77777777" w:rsidR="00A87D5E" w:rsidRDefault="00A87D5E" w:rsidP="00B6288F">
            <w:pPr>
              <w:spacing w:after="0"/>
              <w:jc w:val="right"/>
              <w:rPr>
                <w:rFonts w:ascii="Calibri" w:hAnsi="Calibri" w:cs="Calibri"/>
                <w:color w:val="000000"/>
              </w:rPr>
            </w:pPr>
            <w:r>
              <w:rPr>
                <w:rFonts w:ascii="Calibri" w:hAnsi="Calibri" w:cs="Calibri"/>
                <w:color w:val="000000"/>
              </w:rPr>
              <w:t>0.2222</w:t>
            </w:r>
          </w:p>
        </w:tc>
      </w:tr>
      <w:tr w:rsidR="00A87D5E" w14:paraId="25B4723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35767F3" w14:textId="15F14A69"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91A93"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D50D7"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634756" w14:textId="77777777" w:rsidR="00A87D5E" w:rsidRDefault="00A87D5E" w:rsidP="00B6288F">
            <w:pPr>
              <w:spacing w:after="0"/>
              <w:jc w:val="right"/>
              <w:rPr>
                <w:rFonts w:ascii="Calibri" w:hAnsi="Calibri" w:cs="Calibri"/>
                <w:color w:val="000000"/>
              </w:rPr>
            </w:pPr>
            <w:r>
              <w:rPr>
                <w:rFonts w:ascii="Calibri" w:hAnsi="Calibri" w:cs="Calibri"/>
                <w:color w:val="000000"/>
              </w:rPr>
              <w:t>0.2222</w:t>
            </w:r>
          </w:p>
        </w:tc>
      </w:tr>
      <w:tr w:rsidR="00A87D5E" w14:paraId="1446151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68E0511" w14:textId="2DC1640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47D0CD" w14:textId="77777777" w:rsidR="00A87D5E" w:rsidRDefault="00A87D5E" w:rsidP="00B6288F">
            <w:pPr>
              <w:spacing w:after="0"/>
              <w:jc w:val="right"/>
              <w:rPr>
                <w:rFonts w:ascii="Calibri" w:hAnsi="Calibri" w:cs="Calibri"/>
                <w:color w:val="000000"/>
              </w:rPr>
            </w:pPr>
            <w:r>
              <w:rPr>
                <w:rFonts w:ascii="Calibri" w:hAnsi="Calibri" w:cs="Calibri"/>
                <w:color w:val="000000"/>
              </w:rPr>
              <w:t>127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2331A"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0F0BD8" w14:textId="77777777" w:rsidR="00A87D5E" w:rsidRDefault="00A87D5E" w:rsidP="00B6288F">
            <w:pPr>
              <w:spacing w:after="0"/>
              <w:jc w:val="right"/>
              <w:rPr>
                <w:rFonts w:ascii="Calibri" w:hAnsi="Calibri" w:cs="Calibri"/>
                <w:color w:val="000000"/>
              </w:rPr>
            </w:pPr>
            <w:r>
              <w:rPr>
                <w:rFonts w:ascii="Calibri" w:hAnsi="Calibri" w:cs="Calibri"/>
                <w:color w:val="000000"/>
              </w:rPr>
              <w:t>0.1111</w:t>
            </w:r>
          </w:p>
        </w:tc>
      </w:tr>
      <w:tr w:rsidR="00A87D5E" w14:paraId="53498E6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FA309F9" w14:textId="1C90D86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C59A9"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86EC0"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6DAB18" w14:textId="77777777" w:rsidR="00A87D5E" w:rsidRDefault="00A87D5E" w:rsidP="00B6288F">
            <w:pPr>
              <w:spacing w:after="0"/>
              <w:jc w:val="right"/>
              <w:rPr>
                <w:rFonts w:ascii="Calibri" w:hAnsi="Calibri" w:cs="Calibri"/>
                <w:color w:val="000000"/>
              </w:rPr>
            </w:pPr>
            <w:r>
              <w:rPr>
                <w:rFonts w:ascii="Calibri" w:hAnsi="Calibri" w:cs="Calibri"/>
                <w:color w:val="000000"/>
              </w:rPr>
              <w:t>0.1111</w:t>
            </w:r>
          </w:p>
        </w:tc>
      </w:tr>
      <w:tr w:rsidR="00A87D5E" w14:paraId="7629E8B8"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E9320D" w14:textId="1FF83A5F"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CA2E1" w14:textId="77777777" w:rsidR="00A87D5E" w:rsidRDefault="00A87D5E" w:rsidP="00B6288F">
            <w:pPr>
              <w:spacing w:after="0"/>
              <w:jc w:val="right"/>
              <w:rPr>
                <w:rFonts w:ascii="Calibri" w:hAnsi="Calibri" w:cs="Calibri"/>
                <w:color w:val="000000"/>
              </w:rPr>
            </w:pPr>
            <w:r>
              <w:rPr>
                <w:rFonts w:ascii="Calibri" w:hAnsi="Calibri" w:cs="Calibri"/>
                <w:color w:val="000000"/>
              </w:rPr>
              <w:t>138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F157F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C7C052" w14:textId="77777777" w:rsidR="00A87D5E" w:rsidRDefault="00A87D5E" w:rsidP="00B6288F">
            <w:pPr>
              <w:spacing w:after="0"/>
              <w:jc w:val="right"/>
              <w:rPr>
                <w:rFonts w:ascii="Calibri" w:hAnsi="Calibri" w:cs="Calibri"/>
                <w:color w:val="000000"/>
              </w:rPr>
            </w:pPr>
            <w:r>
              <w:rPr>
                <w:rFonts w:ascii="Calibri" w:hAnsi="Calibri" w:cs="Calibri"/>
                <w:color w:val="000000"/>
              </w:rPr>
              <w:t>0.1111</w:t>
            </w:r>
          </w:p>
        </w:tc>
      </w:tr>
      <w:tr w:rsidR="00A87D5E" w14:paraId="0C46CC36"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0D1E05E" w14:textId="13C5BC42" w:rsidR="00A87D5E" w:rsidRDefault="00A87D5E" w:rsidP="00FF284F">
            <w:pPr>
              <w:spacing w:after="0"/>
              <w:rPr>
                <w:rFonts w:ascii="Calibri" w:hAnsi="Calibri" w:cs="Calibri"/>
                <w:color w:val="000000"/>
              </w:rPr>
            </w:pPr>
            <w:r>
              <w:rPr>
                <w:rFonts w:ascii="Calibri" w:hAnsi="Calibri" w:cs="Calibri"/>
                <w:color w:val="000000"/>
              </w:rPr>
              <w:t>TRIPURA</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28346" w14:textId="77777777" w:rsidR="00A87D5E" w:rsidRDefault="00A87D5E"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2F502"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5319" w14:textId="77777777" w:rsidR="00A87D5E" w:rsidRDefault="00A87D5E" w:rsidP="00B6288F">
            <w:pPr>
              <w:spacing w:after="0"/>
              <w:jc w:val="right"/>
              <w:rPr>
                <w:rFonts w:ascii="Calibri" w:hAnsi="Calibri" w:cs="Calibri"/>
                <w:color w:val="000000"/>
              </w:rPr>
            </w:pPr>
            <w:r>
              <w:rPr>
                <w:rFonts w:ascii="Calibri" w:hAnsi="Calibri" w:cs="Calibri"/>
                <w:color w:val="000000"/>
              </w:rPr>
              <w:t>0.0385</w:t>
            </w:r>
          </w:p>
        </w:tc>
      </w:tr>
      <w:tr w:rsidR="00A87D5E" w14:paraId="79929FC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314FD33" w14:textId="0A8A3AE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E6BC77"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8EAE2" w14:textId="77777777" w:rsidR="00A87D5E" w:rsidRDefault="00A87D5E" w:rsidP="00B6288F">
            <w:pPr>
              <w:spacing w:after="0"/>
              <w:jc w:val="right"/>
              <w:rPr>
                <w:rFonts w:ascii="Calibri" w:hAnsi="Calibri" w:cs="Calibri"/>
                <w:color w:val="000000"/>
              </w:rPr>
            </w:pPr>
            <w:r>
              <w:rPr>
                <w:rFonts w:ascii="Calibri" w:hAnsi="Calibri" w:cs="Calibri"/>
                <w:color w:val="000000"/>
              </w:rPr>
              <w:t>18</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B7CF25" w14:textId="77777777" w:rsidR="00A87D5E" w:rsidRDefault="00A87D5E" w:rsidP="00B6288F">
            <w:pPr>
              <w:spacing w:after="0"/>
              <w:jc w:val="right"/>
              <w:rPr>
                <w:rFonts w:ascii="Calibri" w:hAnsi="Calibri" w:cs="Calibri"/>
                <w:color w:val="000000"/>
              </w:rPr>
            </w:pPr>
            <w:r>
              <w:rPr>
                <w:rFonts w:ascii="Calibri" w:hAnsi="Calibri" w:cs="Calibri"/>
                <w:color w:val="000000"/>
              </w:rPr>
              <w:t>0.6923</w:t>
            </w:r>
          </w:p>
        </w:tc>
      </w:tr>
      <w:tr w:rsidR="00A87D5E" w14:paraId="0768910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90846F9" w14:textId="4BA31643"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73130B" w14:textId="77777777" w:rsidR="00A87D5E" w:rsidRDefault="00A87D5E"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E7479"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B719E1" w14:textId="77777777" w:rsidR="00A87D5E" w:rsidRDefault="00A87D5E" w:rsidP="00B6288F">
            <w:pPr>
              <w:spacing w:after="0"/>
              <w:jc w:val="right"/>
              <w:rPr>
                <w:rFonts w:ascii="Calibri" w:hAnsi="Calibri" w:cs="Calibri"/>
                <w:color w:val="000000"/>
              </w:rPr>
            </w:pPr>
            <w:r>
              <w:rPr>
                <w:rFonts w:ascii="Calibri" w:hAnsi="Calibri" w:cs="Calibri"/>
                <w:color w:val="000000"/>
              </w:rPr>
              <w:t>0.0385</w:t>
            </w:r>
          </w:p>
        </w:tc>
      </w:tr>
      <w:tr w:rsidR="00A87D5E" w14:paraId="6FEF603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18F72AF" w14:textId="16B7812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DE218" w14:textId="77777777" w:rsidR="00A87D5E" w:rsidRDefault="00A87D5E"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578F41"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1F96F7" w14:textId="77777777" w:rsidR="00A87D5E" w:rsidRDefault="00A87D5E" w:rsidP="00B6288F">
            <w:pPr>
              <w:spacing w:after="0"/>
              <w:jc w:val="right"/>
              <w:rPr>
                <w:rFonts w:ascii="Calibri" w:hAnsi="Calibri" w:cs="Calibri"/>
                <w:color w:val="000000"/>
              </w:rPr>
            </w:pPr>
            <w:r>
              <w:rPr>
                <w:rFonts w:ascii="Calibri" w:hAnsi="Calibri" w:cs="Calibri"/>
                <w:color w:val="000000"/>
              </w:rPr>
              <w:t>0.0769</w:t>
            </w:r>
          </w:p>
        </w:tc>
      </w:tr>
      <w:tr w:rsidR="00A87D5E" w14:paraId="1D813D5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D4AF9C4" w14:textId="4838916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7ECBCA" w14:textId="77777777" w:rsidR="00A87D5E" w:rsidRDefault="00A87D5E" w:rsidP="00B6288F">
            <w:pPr>
              <w:spacing w:after="0"/>
              <w:jc w:val="right"/>
              <w:rPr>
                <w:rFonts w:ascii="Calibri" w:hAnsi="Calibri" w:cs="Calibri"/>
                <w:color w:val="000000"/>
              </w:rPr>
            </w:pPr>
            <w:r>
              <w:rPr>
                <w:rFonts w:ascii="Calibri" w:hAnsi="Calibri" w:cs="Calibri"/>
                <w:color w:val="000000"/>
              </w:rPr>
              <w:t>163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5CB1D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04EF1" w14:textId="77777777" w:rsidR="00A87D5E" w:rsidRDefault="00A87D5E" w:rsidP="00B6288F">
            <w:pPr>
              <w:spacing w:after="0"/>
              <w:jc w:val="right"/>
              <w:rPr>
                <w:rFonts w:ascii="Calibri" w:hAnsi="Calibri" w:cs="Calibri"/>
                <w:color w:val="000000"/>
              </w:rPr>
            </w:pPr>
            <w:r>
              <w:rPr>
                <w:rFonts w:ascii="Calibri" w:hAnsi="Calibri" w:cs="Calibri"/>
                <w:color w:val="000000"/>
              </w:rPr>
              <w:t>0.0385</w:t>
            </w:r>
          </w:p>
        </w:tc>
      </w:tr>
      <w:tr w:rsidR="00A87D5E" w14:paraId="4AA79C4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21BA2AE" w14:textId="448440E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CAD32A" w14:textId="77777777" w:rsidR="00A87D5E" w:rsidRDefault="00A87D5E" w:rsidP="00B6288F">
            <w:pPr>
              <w:spacing w:after="0"/>
              <w:jc w:val="right"/>
              <w:rPr>
                <w:rFonts w:ascii="Calibri" w:hAnsi="Calibri" w:cs="Calibri"/>
                <w:color w:val="000000"/>
              </w:rPr>
            </w:pPr>
            <w:r>
              <w:rPr>
                <w:rFonts w:ascii="Calibri" w:hAnsi="Calibri" w:cs="Calibri"/>
                <w:color w:val="000000"/>
              </w:rPr>
              <w:t>166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3C773"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D774C6" w14:textId="77777777" w:rsidR="00A87D5E" w:rsidRDefault="00A87D5E" w:rsidP="00B6288F">
            <w:pPr>
              <w:spacing w:after="0"/>
              <w:jc w:val="right"/>
              <w:rPr>
                <w:rFonts w:ascii="Calibri" w:hAnsi="Calibri" w:cs="Calibri"/>
                <w:color w:val="000000"/>
              </w:rPr>
            </w:pPr>
            <w:r>
              <w:rPr>
                <w:rFonts w:ascii="Calibri" w:hAnsi="Calibri" w:cs="Calibri"/>
                <w:color w:val="000000"/>
              </w:rPr>
              <w:t>0.0769</w:t>
            </w:r>
          </w:p>
        </w:tc>
      </w:tr>
      <w:tr w:rsidR="00A87D5E" w14:paraId="54E490D5"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235385" w14:textId="536693E3"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C0FF4" w14:textId="77777777" w:rsidR="00A87D5E" w:rsidRDefault="00A87D5E"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CBD1C"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3FC13A" w14:textId="77777777" w:rsidR="00A87D5E" w:rsidRDefault="00A87D5E" w:rsidP="00B6288F">
            <w:pPr>
              <w:spacing w:after="0"/>
              <w:jc w:val="right"/>
              <w:rPr>
                <w:rFonts w:ascii="Calibri" w:hAnsi="Calibri" w:cs="Calibri"/>
                <w:color w:val="000000"/>
              </w:rPr>
            </w:pPr>
            <w:r>
              <w:rPr>
                <w:rFonts w:ascii="Calibri" w:hAnsi="Calibri" w:cs="Calibri"/>
                <w:color w:val="000000"/>
              </w:rPr>
              <w:t>0.0385</w:t>
            </w:r>
          </w:p>
        </w:tc>
      </w:tr>
      <w:tr w:rsidR="00A87D5E" w14:paraId="11AD6E4D"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97D4A6B" w14:textId="77777777" w:rsidR="000C6069" w:rsidRDefault="00A87D5E" w:rsidP="00FF284F">
            <w:pPr>
              <w:spacing w:after="0"/>
              <w:rPr>
                <w:rFonts w:ascii="Calibri" w:hAnsi="Calibri" w:cs="Calibri"/>
                <w:color w:val="000000"/>
              </w:rPr>
            </w:pPr>
            <w:r>
              <w:rPr>
                <w:rFonts w:ascii="Calibri" w:hAnsi="Calibri" w:cs="Calibri"/>
                <w:color w:val="000000"/>
              </w:rPr>
              <w:t>UTTAR PRADESH</w:t>
            </w:r>
          </w:p>
          <w:p w14:paraId="5B6F0591" w14:textId="7AA6EA85" w:rsidR="000C6069" w:rsidRDefault="000C6069" w:rsidP="00FF284F">
            <w:pPr>
              <w:spacing w:after="0"/>
              <w:rPr>
                <w:rFonts w:ascii="Calibri" w:hAnsi="Calibri" w:cs="Calibri"/>
                <w:color w:val="000000"/>
              </w:rPr>
            </w:pPr>
          </w:p>
          <w:p w14:paraId="5F950F26" w14:textId="6D98FA4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D0CB2" w14:textId="77777777" w:rsidR="00A87D5E" w:rsidRDefault="00A87D5E" w:rsidP="00B6288F">
            <w:pPr>
              <w:spacing w:after="0"/>
              <w:jc w:val="right"/>
              <w:rPr>
                <w:rFonts w:ascii="Calibri" w:hAnsi="Calibri" w:cs="Calibri"/>
                <w:color w:val="000000"/>
              </w:rPr>
            </w:pPr>
            <w:r>
              <w:rPr>
                <w:rFonts w:ascii="Calibri" w:hAnsi="Calibri" w:cs="Calibri"/>
                <w:color w:val="000000"/>
              </w:rPr>
              <w:t>82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AD054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B0049B"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092B3EA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6D3818" w14:textId="2B873C3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87E63" w14:textId="77777777" w:rsidR="00A87D5E" w:rsidRDefault="00A87D5E"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C5816C"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2BD76" w14:textId="77777777" w:rsidR="00A87D5E" w:rsidRDefault="00A87D5E" w:rsidP="00B6288F">
            <w:pPr>
              <w:spacing w:after="0"/>
              <w:jc w:val="right"/>
              <w:rPr>
                <w:rFonts w:ascii="Calibri" w:hAnsi="Calibri" w:cs="Calibri"/>
                <w:color w:val="000000"/>
              </w:rPr>
            </w:pPr>
            <w:r>
              <w:rPr>
                <w:rFonts w:ascii="Calibri" w:hAnsi="Calibri" w:cs="Calibri"/>
                <w:color w:val="000000"/>
              </w:rPr>
              <w:t>0.0294</w:t>
            </w:r>
          </w:p>
        </w:tc>
      </w:tr>
      <w:tr w:rsidR="00A87D5E" w14:paraId="657CCDA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B10080D" w14:textId="1C9D3420"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BCF36" w14:textId="77777777" w:rsidR="00A87D5E" w:rsidRDefault="00A87D5E"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69414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FB1C63"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4BBA4F2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FEA0369" w14:textId="706C3D89"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DE89A6" w14:textId="77777777" w:rsidR="00A87D5E" w:rsidRDefault="00A87D5E" w:rsidP="00B6288F">
            <w:pPr>
              <w:spacing w:after="0"/>
              <w:jc w:val="right"/>
              <w:rPr>
                <w:rFonts w:ascii="Calibri" w:hAnsi="Calibri" w:cs="Calibri"/>
                <w:color w:val="000000"/>
              </w:rPr>
            </w:pPr>
            <w:r>
              <w:rPr>
                <w:rFonts w:ascii="Calibri" w:hAnsi="Calibri" w:cs="Calibri"/>
                <w:color w:val="000000"/>
              </w:rPr>
              <w:t>115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37207"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4A76BF" w14:textId="77777777" w:rsidR="00A87D5E" w:rsidRDefault="00A87D5E" w:rsidP="00B6288F">
            <w:pPr>
              <w:spacing w:after="0"/>
              <w:jc w:val="right"/>
              <w:rPr>
                <w:rFonts w:ascii="Calibri" w:hAnsi="Calibri" w:cs="Calibri"/>
                <w:color w:val="000000"/>
              </w:rPr>
            </w:pPr>
            <w:r>
              <w:rPr>
                <w:rFonts w:ascii="Calibri" w:hAnsi="Calibri" w:cs="Calibri"/>
                <w:color w:val="000000"/>
              </w:rPr>
              <w:t>0.0294</w:t>
            </w:r>
          </w:p>
        </w:tc>
      </w:tr>
      <w:tr w:rsidR="00A87D5E" w14:paraId="14459C3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7AABB6" w14:textId="78DA8F6F"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9269D6" w14:textId="77777777" w:rsidR="00A87D5E" w:rsidRDefault="00A87D5E" w:rsidP="00B6288F">
            <w:pPr>
              <w:spacing w:after="0"/>
              <w:jc w:val="right"/>
              <w:rPr>
                <w:rFonts w:ascii="Calibri" w:hAnsi="Calibri" w:cs="Calibri"/>
                <w:color w:val="000000"/>
              </w:rPr>
            </w:pPr>
            <w:r>
              <w:rPr>
                <w:rFonts w:ascii="Calibri" w:hAnsi="Calibri" w:cs="Calibri"/>
                <w:color w:val="000000"/>
              </w:rPr>
              <w:t>117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F2FF33"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513CE"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6B82A90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D874778" w14:textId="028BBA8B"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918A7"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392F7" w14:textId="77777777" w:rsidR="00A87D5E" w:rsidRDefault="00A87D5E" w:rsidP="00B6288F">
            <w:pPr>
              <w:spacing w:after="0"/>
              <w:jc w:val="right"/>
              <w:rPr>
                <w:rFonts w:ascii="Calibri" w:hAnsi="Calibri" w:cs="Calibri"/>
                <w:color w:val="000000"/>
              </w:rPr>
            </w:pPr>
            <w:r>
              <w:rPr>
                <w:rFonts w:ascii="Calibri" w:hAnsi="Calibri" w:cs="Calibri"/>
                <w:color w:val="000000"/>
              </w:rPr>
              <w:t>6</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9CE78" w14:textId="77777777" w:rsidR="00A87D5E" w:rsidRDefault="00A87D5E" w:rsidP="00B6288F">
            <w:pPr>
              <w:spacing w:after="0"/>
              <w:jc w:val="right"/>
              <w:rPr>
                <w:rFonts w:ascii="Calibri" w:hAnsi="Calibri" w:cs="Calibri"/>
                <w:color w:val="000000"/>
              </w:rPr>
            </w:pPr>
            <w:r>
              <w:rPr>
                <w:rFonts w:ascii="Calibri" w:hAnsi="Calibri" w:cs="Calibri"/>
                <w:color w:val="000000"/>
              </w:rPr>
              <w:t>0.0882</w:t>
            </w:r>
          </w:p>
        </w:tc>
      </w:tr>
      <w:tr w:rsidR="00A87D5E" w14:paraId="09A7182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9B9723" w14:textId="5065804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20606" w14:textId="77777777" w:rsidR="00A87D5E" w:rsidRDefault="00A87D5E" w:rsidP="00B6288F">
            <w:pPr>
              <w:spacing w:after="0"/>
              <w:jc w:val="right"/>
              <w:rPr>
                <w:rFonts w:ascii="Calibri" w:hAnsi="Calibri" w:cs="Calibri"/>
                <w:color w:val="000000"/>
              </w:rPr>
            </w:pPr>
            <w:r>
              <w:rPr>
                <w:rFonts w:ascii="Calibri" w:hAnsi="Calibri" w:cs="Calibri"/>
                <w:color w:val="000000"/>
              </w:rPr>
              <w:t>121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DD54C"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7C892C"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7530936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A576337" w14:textId="799B40BE"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4302C9" w14:textId="77777777" w:rsidR="00A87D5E" w:rsidRDefault="00A87D5E"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EE00A"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75C5C3"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06005A1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39457F2" w14:textId="316DB9D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D41DE" w14:textId="77777777" w:rsidR="00A87D5E" w:rsidRDefault="00A87D5E"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4CC92" w14:textId="77777777" w:rsidR="00A87D5E" w:rsidRDefault="00A87D5E"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78DE99" w14:textId="77777777" w:rsidR="00A87D5E" w:rsidRDefault="00A87D5E" w:rsidP="00B6288F">
            <w:pPr>
              <w:spacing w:after="0"/>
              <w:jc w:val="right"/>
              <w:rPr>
                <w:rFonts w:ascii="Calibri" w:hAnsi="Calibri" w:cs="Calibri"/>
                <w:color w:val="000000"/>
              </w:rPr>
            </w:pPr>
            <w:r>
              <w:rPr>
                <w:rFonts w:ascii="Calibri" w:hAnsi="Calibri" w:cs="Calibri"/>
                <w:color w:val="000000"/>
              </w:rPr>
              <w:t>0.0588</w:t>
            </w:r>
          </w:p>
        </w:tc>
      </w:tr>
      <w:tr w:rsidR="00A87D5E" w14:paraId="5584A3B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68CFB45" w14:textId="6FB3422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C6EA66" w14:textId="77777777" w:rsidR="00A87D5E" w:rsidRDefault="00A87D5E"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B0AD3"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AE3DF" w14:textId="77777777" w:rsidR="00A87D5E" w:rsidRDefault="00A87D5E" w:rsidP="00B6288F">
            <w:pPr>
              <w:spacing w:after="0"/>
              <w:jc w:val="right"/>
              <w:rPr>
                <w:rFonts w:ascii="Calibri" w:hAnsi="Calibri" w:cs="Calibri"/>
                <w:color w:val="000000"/>
              </w:rPr>
            </w:pPr>
            <w:r>
              <w:rPr>
                <w:rFonts w:ascii="Calibri" w:hAnsi="Calibri" w:cs="Calibri"/>
                <w:color w:val="000000"/>
              </w:rPr>
              <w:t>0.0441</w:t>
            </w:r>
          </w:p>
        </w:tc>
      </w:tr>
      <w:tr w:rsidR="00A87D5E" w14:paraId="5E92CEC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89D582" w14:textId="35954AE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385592"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77CDB" w14:textId="77777777" w:rsidR="00A87D5E" w:rsidRDefault="00A87D5E" w:rsidP="00B6288F">
            <w:pPr>
              <w:spacing w:after="0"/>
              <w:jc w:val="right"/>
              <w:rPr>
                <w:rFonts w:ascii="Calibri" w:hAnsi="Calibri" w:cs="Calibri"/>
                <w:color w:val="000000"/>
              </w:rPr>
            </w:pPr>
            <w:r>
              <w:rPr>
                <w:rFonts w:ascii="Calibri" w:hAnsi="Calibri" w:cs="Calibri"/>
                <w:color w:val="000000"/>
              </w:rPr>
              <w:t>21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BDCDF3" w14:textId="77777777" w:rsidR="00A87D5E" w:rsidRDefault="00A87D5E" w:rsidP="00B6288F">
            <w:pPr>
              <w:spacing w:after="0"/>
              <w:jc w:val="right"/>
              <w:rPr>
                <w:rFonts w:ascii="Calibri" w:hAnsi="Calibri" w:cs="Calibri"/>
                <w:color w:val="000000"/>
              </w:rPr>
            </w:pPr>
            <w:r>
              <w:rPr>
                <w:rFonts w:ascii="Calibri" w:hAnsi="Calibri" w:cs="Calibri"/>
                <w:color w:val="000000"/>
              </w:rPr>
              <w:t>0.3088</w:t>
            </w:r>
          </w:p>
        </w:tc>
      </w:tr>
      <w:tr w:rsidR="00A87D5E" w14:paraId="09ED478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1145B20" w14:textId="6F19D3B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24B6EF" w14:textId="77777777" w:rsidR="00A87D5E" w:rsidRDefault="00A87D5E"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8AA17B"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619712" w14:textId="77777777" w:rsidR="00A87D5E" w:rsidRDefault="00A87D5E" w:rsidP="00B6288F">
            <w:pPr>
              <w:spacing w:after="0"/>
              <w:jc w:val="right"/>
              <w:rPr>
                <w:rFonts w:ascii="Calibri" w:hAnsi="Calibri" w:cs="Calibri"/>
                <w:color w:val="000000"/>
              </w:rPr>
            </w:pPr>
            <w:r>
              <w:rPr>
                <w:rFonts w:ascii="Calibri" w:hAnsi="Calibri" w:cs="Calibri"/>
                <w:color w:val="000000"/>
              </w:rPr>
              <w:t>0.0294</w:t>
            </w:r>
          </w:p>
        </w:tc>
      </w:tr>
      <w:tr w:rsidR="00A87D5E" w14:paraId="09E17B8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EDE33E0" w14:textId="73B9609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DED5"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F3E2F" w14:textId="77777777" w:rsidR="00A87D5E" w:rsidRDefault="00A87D5E" w:rsidP="00B6288F">
            <w:pPr>
              <w:spacing w:after="0"/>
              <w:jc w:val="right"/>
              <w:rPr>
                <w:rFonts w:ascii="Calibri" w:hAnsi="Calibri" w:cs="Calibri"/>
                <w:color w:val="000000"/>
              </w:rPr>
            </w:pPr>
            <w:r>
              <w:rPr>
                <w:rFonts w:ascii="Calibri" w:hAnsi="Calibri" w:cs="Calibri"/>
                <w:color w:val="000000"/>
              </w:rPr>
              <w:t>7</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182BD" w14:textId="77777777" w:rsidR="00A87D5E" w:rsidRDefault="00A87D5E" w:rsidP="00B6288F">
            <w:pPr>
              <w:spacing w:after="0"/>
              <w:jc w:val="right"/>
              <w:rPr>
                <w:rFonts w:ascii="Calibri" w:hAnsi="Calibri" w:cs="Calibri"/>
                <w:color w:val="000000"/>
              </w:rPr>
            </w:pPr>
            <w:r>
              <w:rPr>
                <w:rFonts w:ascii="Calibri" w:hAnsi="Calibri" w:cs="Calibri"/>
                <w:color w:val="000000"/>
              </w:rPr>
              <w:t>0.1029</w:t>
            </w:r>
          </w:p>
        </w:tc>
      </w:tr>
      <w:tr w:rsidR="00A87D5E" w14:paraId="2064F62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A4DC9D5" w14:textId="4BB0F36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C4514" w14:textId="77777777" w:rsidR="00A87D5E" w:rsidRDefault="00A87D5E"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22E3E3"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8D4A37" w14:textId="77777777" w:rsidR="00A87D5E" w:rsidRDefault="00A87D5E" w:rsidP="00B6288F">
            <w:pPr>
              <w:spacing w:after="0"/>
              <w:jc w:val="right"/>
              <w:rPr>
                <w:rFonts w:ascii="Calibri" w:hAnsi="Calibri" w:cs="Calibri"/>
                <w:color w:val="000000"/>
              </w:rPr>
            </w:pPr>
            <w:r>
              <w:rPr>
                <w:rFonts w:ascii="Calibri" w:hAnsi="Calibri" w:cs="Calibri"/>
                <w:color w:val="000000"/>
              </w:rPr>
              <w:t>0.0294</w:t>
            </w:r>
          </w:p>
        </w:tc>
      </w:tr>
      <w:tr w:rsidR="00A87D5E" w14:paraId="73D105E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43E54C" w14:textId="2FB10A4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CCD2C3" w14:textId="77777777" w:rsidR="00A87D5E" w:rsidRDefault="00A87D5E"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BE8810" w14:textId="77777777" w:rsidR="00A87D5E" w:rsidRDefault="00A87D5E" w:rsidP="00B6288F">
            <w:pPr>
              <w:spacing w:after="0"/>
              <w:jc w:val="right"/>
              <w:rPr>
                <w:rFonts w:ascii="Calibri" w:hAnsi="Calibri" w:cs="Calibri"/>
                <w:color w:val="000000"/>
              </w:rPr>
            </w:pPr>
            <w:r>
              <w:rPr>
                <w:rFonts w:ascii="Calibri" w:hAnsi="Calibri" w:cs="Calibri"/>
                <w:color w:val="000000"/>
              </w:rPr>
              <w:t>5</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6A627" w14:textId="77777777" w:rsidR="00A87D5E" w:rsidRDefault="00A87D5E" w:rsidP="00B6288F">
            <w:pPr>
              <w:spacing w:after="0"/>
              <w:jc w:val="right"/>
              <w:rPr>
                <w:rFonts w:ascii="Calibri" w:hAnsi="Calibri" w:cs="Calibri"/>
                <w:color w:val="000000"/>
              </w:rPr>
            </w:pPr>
            <w:r>
              <w:rPr>
                <w:rFonts w:ascii="Calibri" w:hAnsi="Calibri" w:cs="Calibri"/>
                <w:color w:val="000000"/>
              </w:rPr>
              <w:t>0.0735</w:t>
            </w:r>
          </w:p>
        </w:tc>
      </w:tr>
      <w:tr w:rsidR="00A87D5E" w14:paraId="6652ABF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DD342F" w14:textId="6B278E9B"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796B86" w14:textId="77777777" w:rsidR="00A87D5E" w:rsidRDefault="00A87D5E" w:rsidP="00B6288F">
            <w:pPr>
              <w:spacing w:after="0"/>
              <w:jc w:val="right"/>
              <w:rPr>
                <w:rFonts w:ascii="Calibri" w:hAnsi="Calibri" w:cs="Calibri"/>
                <w:color w:val="000000"/>
              </w:rPr>
            </w:pPr>
            <w:r>
              <w:rPr>
                <w:rFonts w:ascii="Calibri" w:hAnsi="Calibri" w:cs="Calibri"/>
                <w:color w:val="000000"/>
              </w:rPr>
              <w:t>148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EFE5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64BD"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1833313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C9BB53E" w14:textId="220F9234"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D9DD99" w14:textId="77777777" w:rsidR="00A87D5E" w:rsidRDefault="00A87D5E"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6F96B"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B589D"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178BA46A"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EF4BF75" w14:textId="309427A8"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8B3CB6" w14:textId="77777777" w:rsidR="00A87D5E" w:rsidRDefault="00A87D5E" w:rsidP="00B6288F">
            <w:pPr>
              <w:spacing w:after="0"/>
              <w:jc w:val="right"/>
              <w:rPr>
                <w:rFonts w:ascii="Calibri" w:hAnsi="Calibri" w:cs="Calibri"/>
                <w:color w:val="000000"/>
              </w:rPr>
            </w:pPr>
            <w:r>
              <w:rPr>
                <w:rFonts w:ascii="Calibri" w:hAnsi="Calibri" w:cs="Calibri"/>
                <w:color w:val="000000"/>
              </w:rPr>
              <w:t>152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A4F35F"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197AE0"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7FF3BF9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32F4375" w14:textId="0D8683C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64328F" w14:textId="77777777" w:rsidR="00A87D5E" w:rsidRDefault="00A87D5E"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F47276"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802E4"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5A9D478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08F63E" w14:textId="6A87D53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700F1E" w14:textId="77777777" w:rsidR="00A87D5E" w:rsidRDefault="00A87D5E" w:rsidP="00B6288F">
            <w:pPr>
              <w:spacing w:after="0"/>
              <w:jc w:val="right"/>
              <w:rPr>
                <w:rFonts w:ascii="Calibri" w:hAnsi="Calibri" w:cs="Calibri"/>
                <w:color w:val="000000"/>
              </w:rPr>
            </w:pPr>
            <w:r>
              <w:rPr>
                <w:rFonts w:ascii="Calibri" w:hAnsi="Calibri" w:cs="Calibri"/>
                <w:color w:val="000000"/>
              </w:rPr>
              <w:t>163</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0B184"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A6D099"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6A25310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ECE3752" w14:textId="2E5BDC6E"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DE5B9" w14:textId="77777777" w:rsidR="00A87D5E" w:rsidRDefault="00A87D5E" w:rsidP="00B6288F">
            <w:pPr>
              <w:spacing w:after="0"/>
              <w:jc w:val="right"/>
              <w:rPr>
                <w:rFonts w:ascii="Calibri" w:hAnsi="Calibri" w:cs="Calibri"/>
                <w:color w:val="000000"/>
              </w:rPr>
            </w:pPr>
            <w:r>
              <w:rPr>
                <w:rFonts w:ascii="Calibri" w:hAnsi="Calibri" w:cs="Calibri"/>
                <w:color w:val="000000"/>
              </w:rPr>
              <w:t>166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42C7A5"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F1CBD3" w14:textId="77777777" w:rsidR="00A87D5E" w:rsidRDefault="00A87D5E" w:rsidP="00B6288F">
            <w:pPr>
              <w:spacing w:after="0"/>
              <w:jc w:val="right"/>
              <w:rPr>
                <w:rFonts w:ascii="Calibri" w:hAnsi="Calibri" w:cs="Calibri"/>
                <w:color w:val="000000"/>
              </w:rPr>
            </w:pPr>
            <w:r>
              <w:rPr>
                <w:rFonts w:ascii="Calibri" w:hAnsi="Calibri" w:cs="Calibri"/>
                <w:color w:val="000000"/>
              </w:rPr>
              <w:t>0.0294</w:t>
            </w:r>
          </w:p>
        </w:tc>
      </w:tr>
      <w:tr w:rsidR="00A87D5E" w14:paraId="06961A0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FD77992" w14:textId="4739AC2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8CFA1" w14:textId="77777777" w:rsidR="00A87D5E" w:rsidRDefault="00A87D5E"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C1F4FC"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02270"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63725A6F"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7225C3" w14:textId="45289EA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1D1221" w14:textId="77777777" w:rsidR="00A87D5E" w:rsidRDefault="00A87D5E" w:rsidP="00B6288F">
            <w:pPr>
              <w:spacing w:after="0"/>
              <w:jc w:val="right"/>
              <w:rPr>
                <w:rFonts w:ascii="Calibri" w:hAnsi="Calibri" w:cs="Calibri"/>
                <w:color w:val="000000"/>
              </w:rPr>
            </w:pPr>
            <w:r>
              <w:rPr>
                <w:rFonts w:ascii="Calibri" w:hAnsi="Calibri" w:cs="Calibri"/>
                <w:color w:val="000000"/>
              </w:rPr>
              <w:t>181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D414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CEE69F" w14:textId="77777777" w:rsidR="00A87D5E" w:rsidRDefault="00A87D5E" w:rsidP="00B6288F">
            <w:pPr>
              <w:spacing w:after="0"/>
              <w:jc w:val="right"/>
              <w:rPr>
                <w:rFonts w:ascii="Calibri" w:hAnsi="Calibri" w:cs="Calibri"/>
                <w:color w:val="000000"/>
              </w:rPr>
            </w:pPr>
            <w:r>
              <w:rPr>
                <w:rFonts w:ascii="Calibri" w:hAnsi="Calibri" w:cs="Calibri"/>
                <w:color w:val="000000"/>
              </w:rPr>
              <w:t>0.0147</w:t>
            </w:r>
          </w:p>
        </w:tc>
      </w:tr>
      <w:tr w:rsidR="00A87D5E" w14:paraId="1424A819"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782893C" w14:textId="3BC88267" w:rsidR="00195080" w:rsidRDefault="00195080" w:rsidP="00FF284F">
            <w:pPr>
              <w:spacing w:after="0"/>
              <w:rPr>
                <w:rFonts w:ascii="Calibri" w:hAnsi="Calibri" w:cs="Calibri"/>
                <w:color w:val="000000"/>
              </w:rPr>
            </w:pPr>
          </w:p>
          <w:p w14:paraId="35042F83" w14:textId="65D7C3F9" w:rsidR="00A87D5E" w:rsidRDefault="00A87D5E" w:rsidP="00FF284F">
            <w:pPr>
              <w:spacing w:after="0"/>
              <w:rPr>
                <w:rFonts w:ascii="Calibri" w:hAnsi="Calibri" w:cs="Calibri"/>
                <w:color w:val="000000"/>
              </w:rPr>
            </w:pPr>
            <w:r>
              <w:rPr>
                <w:rFonts w:ascii="Calibri" w:hAnsi="Calibri" w:cs="Calibri"/>
                <w:color w:val="000000"/>
              </w:rPr>
              <w:t>UTTARAKHAND</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B3FE3" w14:textId="77777777" w:rsidR="00A87D5E" w:rsidRDefault="00A87D5E" w:rsidP="00B6288F">
            <w:pPr>
              <w:spacing w:after="0"/>
              <w:jc w:val="right"/>
              <w:rPr>
                <w:rFonts w:ascii="Calibri" w:hAnsi="Calibri" w:cs="Calibri"/>
                <w:color w:val="000000"/>
              </w:rPr>
            </w:pPr>
            <w:r>
              <w:rPr>
                <w:rFonts w:ascii="Calibri" w:hAnsi="Calibri" w:cs="Calibri"/>
                <w:color w:val="000000"/>
              </w:rPr>
              <w:t>116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E9625"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2E980"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A87D5E" w14:paraId="2AC7FAC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517D54" w14:textId="4A3D1273"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27A81A" w14:textId="77777777" w:rsidR="00A87D5E" w:rsidRDefault="00A87D5E"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68EFE6"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8072D" w14:textId="77777777" w:rsidR="00A87D5E" w:rsidRDefault="00A87D5E" w:rsidP="00B6288F">
            <w:pPr>
              <w:spacing w:after="0"/>
              <w:jc w:val="right"/>
              <w:rPr>
                <w:rFonts w:ascii="Calibri" w:hAnsi="Calibri" w:cs="Calibri"/>
                <w:color w:val="000000"/>
              </w:rPr>
            </w:pPr>
            <w:r>
              <w:rPr>
                <w:rFonts w:ascii="Calibri" w:hAnsi="Calibri" w:cs="Calibri"/>
                <w:color w:val="000000"/>
              </w:rPr>
              <w:t>0.125</w:t>
            </w:r>
          </w:p>
        </w:tc>
      </w:tr>
      <w:tr w:rsidR="00A87D5E" w14:paraId="2BD720F6"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4ED76D1" w14:textId="7E337B3A"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E78AAF" w14:textId="77777777" w:rsidR="00A87D5E" w:rsidRDefault="00A87D5E"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C01340"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AF3028"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A87D5E" w14:paraId="38F1325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7183A35" w14:textId="72DDB5E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C12E0" w14:textId="77777777" w:rsidR="00A87D5E" w:rsidRDefault="00A87D5E"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CF91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8D89EE"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A87D5E" w14:paraId="1925118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8264839" w14:textId="50DB9E02"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6F410" w14:textId="77777777" w:rsidR="00A87D5E" w:rsidRDefault="00A87D5E" w:rsidP="00B6288F">
            <w:pPr>
              <w:spacing w:after="0"/>
              <w:jc w:val="right"/>
              <w:rPr>
                <w:rFonts w:ascii="Calibri" w:hAnsi="Calibri" w:cs="Calibri"/>
                <w:color w:val="000000"/>
              </w:rPr>
            </w:pPr>
            <w:r>
              <w:rPr>
                <w:rFonts w:ascii="Calibri" w:hAnsi="Calibri" w:cs="Calibri"/>
                <w:color w:val="000000"/>
              </w:rPr>
              <w:t>127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ADB2A6"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AB63EC"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A87D5E" w14:paraId="2137C8D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E1D4141" w14:textId="30D21B5D"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96DCD" w14:textId="77777777" w:rsidR="00A87D5E" w:rsidRDefault="00A87D5E"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860E89"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E89F66" w14:textId="77777777" w:rsidR="00A87D5E" w:rsidRDefault="00A87D5E" w:rsidP="00B6288F">
            <w:pPr>
              <w:spacing w:after="0"/>
              <w:jc w:val="right"/>
              <w:rPr>
                <w:rFonts w:ascii="Calibri" w:hAnsi="Calibri" w:cs="Calibri"/>
                <w:color w:val="000000"/>
              </w:rPr>
            </w:pPr>
            <w:r>
              <w:rPr>
                <w:rFonts w:ascii="Calibri" w:hAnsi="Calibri" w:cs="Calibri"/>
                <w:color w:val="000000"/>
              </w:rPr>
              <w:t>0.125</w:t>
            </w:r>
          </w:p>
        </w:tc>
      </w:tr>
      <w:tr w:rsidR="00A87D5E" w14:paraId="38E49FE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420060A" w14:textId="737CCD1E"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F51279" w14:textId="77777777" w:rsidR="00A87D5E" w:rsidRDefault="00A87D5E"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2965B" w14:textId="77777777" w:rsidR="00A87D5E" w:rsidRDefault="00A87D5E"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DEF833" w14:textId="77777777" w:rsidR="00A87D5E" w:rsidRDefault="00A87D5E" w:rsidP="00B6288F">
            <w:pPr>
              <w:spacing w:after="0"/>
              <w:jc w:val="right"/>
              <w:rPr>
                <w:rFonts w:ascii="Calibri" w:hAnsi="Calibri" w:cs="Calibri"/>
                <w:color w:val="000000"/>
              </w:rPr>
            </w:pPr>
            <w:r>
              <w:rPr>
                <w:rFonts w:ascii="Calibri" w:hAnsi="Calibri" w:cs="Calibri"/>
                <w:color w:val="000000"/>
              </w:rPr>
              <w:t>0.125</w:t>
            </w:r>
          </w:p>
        </w:tc>
      </w:tr>
      <w:tr w:rsidR="00A87D5E" w14:paraId="78B9EBE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5D67566" w14:textId="61A73E4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736531" w14:textId="77777777" w:rsidR="00A87D5E" w:rsidRDefault="00A87D5E" w:rsidP="00B6288F">
            <w:pPr>
              <w:spacing w:after="0"/>
              <w:jc w:val="right"/>
              <w:rPr>
                <w:rFonts w:ascii="Calibri" w:hAnsi="Calibri" w:cs="Calibri"/>
                <w:color w:val="000000"/>
              </w:rPr>
            </w:pPr>
            <w:r>
              <w:rPr>
                <w:rFonts w:ascii="Calibri" w:hAnsi="Calibri" w:cs="Calibri"/>
                <w:color w:val="000000"/>
              </w:rPr>
              <w:t>131</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BB61"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0A4304"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A87D5E" w14:paraId="2D51964B"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F9D16DB" w14:textId="7F7D68CC"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51FA" w14:textId="77777777" w:rsidR="00A87D5E" w:rsidRDefault="00A87D5E"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A6C97F" w14:textId="77777777" w:rsidR="00A87D5E" w:rsidRDefault="00A87D5E"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8CF9A3" w14:textId="77777777" w:rsidR="00A87D5E" w:rsidRDefault="00A87D5E" w:rsidP="00B6288F">
            <w:pPr>
              <w:spacing w:after="0"/>
              <w:jc w:val="right"/>
              <w:rPr>
                <w:rFonts w:ascii="Calibri" w:hAnsi="Calibri" w:cs="Calibri"/>
                <w:color w:val="000000"/>
              </w:rPr>
            </w:pPr>
            <w:r>
              <w:rPr>
                <w:rFonts w:ascii="Calibri" w:hAnsi="Calibri" w:cs="Calibri"/>
                <w:color w:val="000000"/>
              </w:rPr>
              <w:t>0.1875</w:t>
            </w:r>
          </w:p>
        </w:tc>
      </w:tr>
      <w:tr w:rsidR="00A87D5E" w14:paraId="0C0577C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DFF77F0" w14:textId="5681271F"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FCF1AE" w14:textId="77777777" w:rsidR="00A87D5E" w:rsidRDefault="00A87D5E"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07627"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519D1F"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A87D5E" w14:paraId="76865D11" w14:textId="77777777" w:rsidTr="00FF284F">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D07B4F" w14:textId="43459781" w:rsidR="00A87D5E" w:rsidRDefault="00A87D5E"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EE7E7" w14:textId="77777777" w:rsidR="00A87D5E" w:rsidRDefault="00A87D5E" w:rsidP="00B6288F">
            <w:pPr>
              <w:spacing w:after="0"/>
              <w:jc w:val="right"/>
              <w:rPr>
                <w:rFonts w:ascii="Calibri" w:hAnsi="Calibri" w:cs="Calibri"/>
                <w:color w:val="000000"/>
              </w:rPr>
            </w:pPr>
            <w:r>
              <w:rPr>
                <w:rFonts w:ascii="Calibri" w:hAnsi="Calibri" w:cs="Calibri"/>
                <w:color w:val="000000"/>
              </w:rPr>
              <w:t>165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37B7D" w14:textId="77777777" w:rsidR="00A87D5E" w:rsidRDefault="00A87D5E"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051F17" w14:textId="77777777" w:rsidR="00A87D5E" w:rsidRDefault="00A87D5E" w:rsidP="00B6288F">
            <w:pPr>
              <w:spacing w:after="0"/>
              <w:jc w:val="right"/>
              <w:rPr>
                <w:rFonts w:ascii="Calibri" w:hAnsi="Calibri" w:cs="Calibri"/>
                <w:color w:val="000000"/>
              </w:rPr>
            </w:pPr>
            <w:r>
              <w:rPr>
                <w:rFonts w:ascii="Calibri" w:hAnsi="Calibri" w:cs="Calibri"/>
                <w:color w:val="000000"/>
              </w:rPr>
              <w:t>0.0625</w:t>
            </w:r>
          </w:p>
        </w:tc>
      </w:tr>
      <w:tr w:rsidR="00FF284F" w14:paraId="1DF1C315" w14:textId="77777777" w:rsidTr="00FF284F">
        <w:trPr>
          <w:trHeight w:val="288"/>
        </w:trPr>
        <w:tc>
          <w:tcPr>
            <w:tcW w:w="1804" w:type="pct"/>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BAD395C" w14:textId="2F4ECD0B" w:rsidR="00FF284F" w:rsidRDefault="00FF284F" w:rsidP="00FF284F">
            <w:pPr>
              <w:spacing w:after="0"/>
              <w:rPr>
                <w:rFonts w:ascii="Calibri" w:hAnsi="Calibri" w:cs="Calibri"/>
                <w:color w:val="000000"/>
              </w:rPr>
            </w:pPr>
            <w:r>
              <w:rPr>
                <w:rFonts w:ascii="Calibri" w:hAnsi="Calibri" w:cs="Calibri"/>
                <w:color w:val="000000"/>
              </w:rPr>
              <w:t xml:space="preserve">WEST BENGAL </w:t>
            </w: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E7F83A" w14:textId="77777777" w:rsidR="00FF284F" w:rsidRDefault="00FF284F" w:rsidP="00B6288F">
            <w:pPr>
              <w:spacing w:after="0"/>
              <w:jc w:val="right"/>
              <w:rPr>
                <w:rFonts w:ascii="Calibri" w:hAnsi="Calibri" w:cs="Calibri"/>
                <w:color w:val="000000"/>
              </w:rPr>
            </w:pPr>
            <w:r>
              <w:rPr>
                <w:rFonts w:ascii="Calibri" w:hAnsi="Calibri" w:cs="Calibri"/>
                <w:color w:val="000000"/>
              </w:rPr>
              <w:t>100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2A7F18"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5A9423"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61DE9D7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ED5B13A" w14:textId="6DAC1EAE"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4F56E" w14:textId="77777777" w:rsidR="00FF284F" w:rsidRDefault="00FF284F" w:rsidP="00B6288F">
            <w:pPr>
              <w:spacing w:after="0"/>
              <w:jc w:val="right"/>
              <w:rPr>
                <w:rFonts w:ascii="Calibri" w:hAnsi="Calibri" w:cs="Calibri"/>
                <w:color w:val="000000"/>
              </w:rPr>
            </w:pPr>
            <w:r>
              <w:rPr>
                <w:rFonts w:ascii="Calibri" w:hAnsi="Calibri" w:cs="Calibri"/>
                <w:color w:val="000000"/>
              </w:rPr>
              <w:t>105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8772B"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0905B"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19210F3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4BD718" w14:textId="1888D25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ED140A" w14:textId="77777777" w:rsidR="00FF284F" w:rsidRDefault="00FF284F" w:rsidP="00B6288F">
            <w:pPr>
              <w:spacing w:after="0"/>
              <w:jc w:val="right"/>
              <w:rPr>
                <w:rFonts w:ascii="Calibri" w:hAnsi="Calibri" w:cs="Calibri"/>
                <w:color w:val="000000"/>
              </w:rPr>
            </w:pPr>
            <w:r>
              <w:rPr>
                <w:rFonts w:ascii="Calibri" w:hAnsi="Calibri" w:cs="Calibri"/>
                <w:color w:val="000000"/>
              </w:rPr>
              <w:t>108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69455"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54C68"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4AFD623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4519E3A" w14:textId="5315C58E"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2B770" w14:textId="77777777" w:rsidR="00FF284F" w:rsidRDefault="00FF284F" w:rsidP="00B6288F">
            <w:pPr>
              <w:spacing w:after="0"/>
              <w:jc w:val="right"/>
              <w:rPr>
                <w:rFonts w:ascii="Calibri" w:hAnsi="Calibri" w:cs="Calibri"/>
                <w:color w:val="000000"/>
              </w:rPr>
            </w:pPr>
            <w:r>
              <w:rPr>
                <w:rFonts w:ascii="Calibri" w:hAnsi="Calibri" w:cs="Calibri"/>
                <w:color w:val="000000"/>
              </w:rPr>
              <w:t>114</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842638"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BB06B7"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4BA5191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5AC9EC1" w14:textId="3787F4C9"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2C034" w14:textId="77777777" w:rsidR="00FF284F" w:rsidRDefault="00FF284F" w:rsidP="00B6288F">
            <w:pPr>
              <w:spacing w:after="0"/>
              <w:jc w:val="right"/>
              <w:rPr>
                <w:rFonts w:ascii="Calibri" w:hAnsi="Calibri" w:cs="Calibri"/>
                <w:color w:val="000000"/>
              </w:rPr>
            </w:pPr>
            <w:r>
              <w:rPr>
                <w:rFonts w:ascii="Calibri" w:hAnsi="Calibri" w:cs="Calibri"/>
                <w:color w:val="000000"/>
              </w:rPr>
              <w:t>116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48C4A"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6E752"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5FD25B9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7C1760F" w14:textId="16D2257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32922" w14:textId="77777777" w:rsidR="00FF284F" w:rsidRDefault="00FF284F" w:rsidP="00B6288F">
            <w:pPr>
              <w:spacing w:after="0"/>
              <w:jc w:val="right"/>
              <w:rPr>
                <w:rFonts w:ascii="Calibri" w:hAnsi="Calibri" w:cs="Calibri"/>
                <w:color w:val="000000"/>
              </w:rPr>
            </w:pPr>
            <w:r>
              <w:rPr>
                <w:rFonts w:ascii="Calibri" w:hAnsi="Calibri" w:cs="Calibri"/>
                <w:color w:val="000000"/>
              </w:rPr>
              <w:t>118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8DCECD"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352F6"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1234E8E3"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410A0D9" w14:textId="3EA46470"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44E3D9" w14:textId="77777777" w:rsidR="00FF284F" w:rsidRDefault="00FF284F" w:rsidP="00B6288F">
            <w:pPr>
              <w:spacing w:after="0"/>
              <w:jc w:val="right"/>
              <w:rPr>
                <w:rFonts w:ascii="Calibri" w:hAnsi="Calibri" w:cs="Calibri"/>
                <w:color w:val="000000"/>
              </w:rPr>
            </w:pPr>
            <w:r>
              <w:rPr>
                <w:rFonts w:ascii="Calibri" w:hAnsi="Calibri" w:cs="Calibri"/>
                <w:color w:val="000000"/>
              </w:rPr>
              <w:t>120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5CABB"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9F4C09" w14:textId="77777777" w:rsidR="00FF284F" w:rsidRDefault="00FF284F" w:rsidP="00B6288F">
            <w:pPr>
              <w:spacing w:after="0"/>
              <w:jc w:val="right"/>
              <w:rPr>
                <w:rFonts w:ascii="Calibri" w:hAnsi="Calibri" w:cs="Calibri"/>
                <w:color w:val="000000"/>
              </w:rPr>
            </w:pPr>
            <w:r>
              <w:rPr>
                <w:rFonts w:ascii="Calibri" w:hAnsi="Calibri" w:cs="Calibri"/>
                <w:color w:val="000000"/>
              </w:rPr>
              <w:t>0.05</w:t>
            </w:r>
          </w:p>
        </w:tc>
      </w:tr>
      <w:tr w:rsidR="00FF284F" w14:paraId="71167A04"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2D70A6F" w14:textId="641C0020"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956CA" w14:textId="77777777" w:rsidR="00FF284F" w:rsidRDefault="00FF284F" w:rsidP="00B6288F">
            <w:pPr>
              <w:spacing w:after="0"/>
              <w:jc w:val="right"/>
              <w:rPr>
                <w:rFonts w:ascii="Calibri" w:hAnsi="Calibri" w:cs="Calibri"/>
                <w:color w:val="000000"/>
              </w:rPr>
            </w:pPr>
            <w:r>
              <w:rPr>
                <w:rFonts w:ascii="Calibri" w:hAnsi="Calibri" w:cs="Calibri"/>
                <w:color w:val="000000"/>
              </w:rPr>
              <w:t>122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35FB2"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6B011D"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08EBF3F9"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653EC69" w14:textId="09F5F58D"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E9E8F" w14:textId="77777777" w:rsidR="00FF284F" w:rsidRDefault="00FF284F" w:rsidP="00B6288F">
            <w:pPr>
              <w:spacing w:after="0"/>
              <w:jc w:val="right"/>
              <w:rPr>
                <w:rFonts w:ascii="Calibri" w:hAnsi="Calibri" w:cs="Calibri"/>
                <w:color w:val="000000"/>
              </w:rPr>
            </w:pPr>
            <w:r>
              <w:rPr>
                <w:rFonts w:ascii="Calibri" w:hAnsi="Calibri" w:cs="Calibri"/>
                <w:color w:val="000000"/>
              </w:rPr>
              <w:t>124</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5A1CD"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3D04BF"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7809E0CF"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EFB501A" w14:textId="353ACEF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C05FFC" w14:textId="77777777" w:rsidR="00FF284F" w:rsidRDefault="00FF284F" w:rsidP="00B6288F">
            <w:pPr>
              <w:spacing w:after="0"/>
              <w:jc w:val="right"/>
              <w:rPr>
                <w:rFonts w:ascii="Calibri" w:hAnsi="Calibri" w:cs="Calibri"/>
                <w:color w:val="000000"/>
              </w:rPr>
            </w:pPr>
            <w:r>
              <w:rPr>
                <w:rFonts w:ascii="Calibri" w:hAnsi="Calibri" w:cs="Calibri"/>
                <w:color w:val="000000"/>
              </w:rPr>
              <w:t>125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F0842"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5CB147"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14D54E87"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2E02543F" w14:textId="6BFB1CC5"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753C86" w14:textId="77777777" w:rsidR="00FF284F" w:rsidRDefault="00FF284F" w:rsidP="00B6288F">
            <w:pPr>
              <w:spacing w:after="0"/>
              <w:jc w:val="right"/>
              <w:rPr>
                <w:rFonts w:ascii="Calibri" w:hAnsi="Calibri" w:cs="Calibri"/>
                <w:color w:val="000000"/>
              </w:rPr>
            </w:pPr>
            <w:r>
              <w:rPr>
                <w:rFonts w:ascii="Calibri" w:hAnsi="Calibri" w:cs="Calibri"/>
                <w:color w:val="000000"/>
              </w:rPr>
              <w:t>128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FC3F5" w14:textId="77777777" w:rsidR="00FF284F" w:rsidRDefault="00FF284F" w:rsidP="00B6288F">
            <w:pPr>
              <w:spacing w:after="0"/>
              <w:jc w:val="right"/>
              <w:rPr>
                <w:rFonts w:ascii="Calibri" w:hAnsi="Calibri" w:cs="Calibri"/>
                <w:color w:val="000000"/>
              </w:rPr>
            </w:pPr>
            <w:r>
              <w:rPr>
                <w:rFonts w:ascii="Calibri" w:hAnsi="Calibri" w:cs="Calibri"/>
                <w:color w:val="000000"/>
              </w:rPr>
              <w:t>4</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2D81B1" w14:textId="77777777" w:rsidR="00FF284F" w:rsidRDefault="00FF284F" w:rsidP="00B6288F">
            <w:pPr>
              <w:spacing w:after="0"/>
              <w:jc w:val="right"/>
              <w:rPr>
                <w:rFonts w:ascii="Calibri" w:hAnsi="Calibri" w:cs="Calibri"/>
                <w:color w:val="000000"/>
              </w:rPr>
            </w:pPr>
            <w:r>
              <w:rPr>
                <w:rFonts w:ascii="Calibri" w:hAnsi="Calibri" w:cs="Calibri"/>
                <w:color w:val="000000"/>
              </w:rPr>
              <w:t>0.0667</w:t>
            </w:r>
          </w:p>
        </w:tc>
      </w:tr>
      <w:tr w:rsidR="00FF284F" w14:paraId="74D5649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63241BF" w14:textId="2B81B913"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F03C58" w14:textId="77777777" w:rsidR="00FF284F" w:rsidRDefault="00FF284F" w:rsidP="00B6288F">
            <w:pPr>
              <w:spacing w:after="0"/>
              <w:jc w:val="right"/>
              <w:rPr>
                <w:rFonts w:ascii="Calibri" w:hAnsi="Calibri" w:cs="Calibri"/>
                <w:color w:val="000000"/>
              </w:rPr>
            </w:pPr>
            <w:r>
              <w:rPr>
                <w:rFonts w:ascii="Calibri" w:hAnsi="Calibri" w:cs="Calibri"/>
                <w:color w:val="000000"/>
              </w:rPr>
              <w:t>130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7E2B3" w14:textId="77777777" w:rsidR="00FF284F" w:rsidRDefault="00FF284F" w:rsidP="00B6288F">
            <w:pPr>
              <w:spacing w:after="0"/>
              <w:jc w:val="right"/>
              <w:rPr>
                <w:rFonts w:ascii="Calibri" w:hAnsi="Calibri" w:cs="Calibri"/>
                <w:color w:val="000000"/>
              </w:rPr>
            </w:pPr>
            <w:r>
              <w:rPr>
                <w:rFonts w:ascii="Calibri" w:hAnsi="Calibri" w:cs="Calibri"/>
                <w:color w:val="000000"/>
              </w:rPr>
              <w:t>21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0A1A1" w14:textId="77777777" w:rsidR="00FF284F" w:rsidRDefault="00FF284F" w:rsidP="00B6288F">
            <w:pPr>
              <w:spacing w:after="0"/>
              <w:jc w:val="right"/>
              <w:rPr>
                <w:rFonts w:ascii="Calibri" w:hAnsi="Calibri" w:cs="Calibri"/>
                <w:color w:val="000000"/>
              </w:rPr>
            </w:pPr>
            <w:r>
              <w:rPr>
                <w:rFonts w:ascii="Calibri" w:hAnsi="Calibri" w:cs="Calibri"/>
                <w:color w:val="000000"/>
              </w:rPr>
              <w:t>0.35</w:t>
            </w:r>
          </w:p>
        </w:tc>
      </w:tr>
      <w:tr w:rsidR="00FF284F" w14:paraId="420328B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9810385" w14:textId="54349038"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7DD8C" w14:textId="77777777" w:rsidR="00FF284F" w:rsidRDefault="00FF284F" w:rsidP="00B6288F">
            <w:pPr>
              <w:spacing w:after="0"/>
              <w:jc w:val="right"/>
              <w:rPr>
                <w:rFonts w:ascii="Calibri" w:hAnsi="Calibri" w:cs="Calibri"/>
                <w:color w:val="000000"/>
              </w:rPr>
            </w:pPr>
            <w:r>
              <w:rPr>
                <w:rFonts w:ascii="Calibri" w:hAnsi="Calibri" w:cs="Calibri"/>
                <w:color w:val="000000"/>
              </w:rPr>
              <w:t>132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0B3406"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7C73D"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7E85A6AC"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3D6E6A" w14:textId="4EFC011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CAA135" w14:textId="77777777" w:rsidR="00FF284F" w:rsidRDefault="00FF284F" w:rsidP="00B6288F">
            <w:pPr>
              <w:spacing w:after="0"/>
              <w:jc w:val="right"/>
              <w:rPr>
                <w:rFonts w:ascii="Calibri" w:hAnsi="Calibri" w:cs="Calibri"/>
                <w:color w:val="000000"/>
              </w:rPr>
            </w:pPr>
            <w:r>
              <w:rPr>
                <w:rFonts w:ascii="Calibri" w:hAnsi="Calibri" w:cs="Calibri"/>
                <w:color w:val="000000"/>
              </w:rPr>
              <w:t>135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74FA9" w14:textId="77777777" w:rsidR="00FF284F" w:rsidRDefault="00FF284F" w:rsidP="00B6288F">
            <w:pPr>
              <w:spacing w:after="0"/>
              <w:jc w:val="right"/>
              <w:rPr>
                <w:rFonts w:ascii="Calibri" w:hAnsi="Calibri" w:cs="Calibri"/>
                <w:color w:val="000000"/>
              </w:rPr>
            </w:pPr>
            <w:r>
              <w:rPr>
                <w:rFonts w:ascii="Calibri" w:hAnsi="Calibri" w:cs="Calibri"/>
                <w:color w:val="000000"/>
              </w:rPr>
              <w:t>3</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D7E555" w14:textId="77777777" w:rsidR="00FF284F" w:rsidRDefault="00FF284F" w:rsidP="00B6288F">
            <w:pPr>
              <w:spacing w:after="0"/>
              <w:jc w:val="right"/>
              <w:rPr>
                <w:rFonts w:ascii="Calibri" w:hAnsi="Calibri" w:cs="Calibri"/>
                <w:color w:val="000000"/>
              </w:rPr>
            </w:pPr>
            <w:r>
              <w:rPr>
                <w:rFonts w:ascii="Calibri" w:hAnsi="Calibri" w:cs="Calibri"/>
                <w:color w:val="000000"/>
              </w:rPr>
              <w:t>0.05</w:t>
            </w:r>
          </w:p>
        </w:tc>
      </w:tr>
      <w:tr w:rsidR="00FF284F" w14:paraId="1BA2DC78"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6858088C" w14:textId="7F08C952"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0698A5" w14:textId="77777777" w:rsidR="00FF284F" w:rsidRDefault="00FF284F" w:rsidP="00B6288F">
            <w:pPr>
              <w:spacing w:after="0"/>
              <w:jc w:val="right"/>
              <w:rPr>
                <w:rFonts w:ascii="Calibri" w:hAnsi="Calibri" w:cs="Calibri"/>
                <w:color w:val="000000"/>
              </w:rPr>
            </w:pPr>
            <w:r>
              <w:rPr>
                <w:rFonts w:ascii="Calibri" w:hAnsi="Calibri" w:cs="Calibri"/>
                <w:color w:val="000000"/>
              </w:rPr>
              <w:t>140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1ACC14"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408D1"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382A618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1F0B751" w14:textId="080B2D8F"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65B140" w14:textId="77777777" w:rsidR="00FF284F" w:rsidRDefault="00FF284F" w:rsidP="00B6288F">
            <w:pPr>
              <w:spacing w:after="0"/>
              <w:jc w:val="right"/>
              <w:rPr>
                <w:rFonts w:ascii="Calibri" w:hAnsi="Calibri" w:cs="Calibri"/>
                <w:color w:val="000000"/>
              </w:rPr>
            </w:pPr>
            <w:r>
              <w:rPr>
                <w:rFonts w:ascii="Calibri" w:hAnsi="Calibri" w:cs="Calibri"/>
                <w:color w:val="000000"/>
              </w:rPr>
              <w:t>142</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4DB77F"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55569"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4862BAAE"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CED5835" w14:textId="07A675BF"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8D488" w14:textId="77777777" w:rsidR="00FF284F" w:rsidRDefault="00FF284F" w:rsidP="00B6288F">
            <w:pPr>
              <w:spacing w:after="0"/>
              <w:jc w:val="right"/>
              <w:rPr>
                <w:rFonts w:ascii="Calibri" w:hAnsi="Calibri" w:cs="Calibri"/>
                <w:color w:val="000000"/>
              </w:rPr>
            </w:pPr>
            <w:r>
              <w:rPr>
                <w:rFonts w:ascii="Calibri" w:hAnsi="Calibri" w:cs="Calibri"/>
                <w:color w:val="000000"/>
              </w:rPr>
              <w:t>145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AE3AE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166D10"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5FD8A2C5"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EA08413" w14:textId="14F24EE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C59DC2" w14:textId="77777777" w:rsidR="00FF284F" w:rsidRDefault="00FF284F" w:rsidP="00B6288F">
            <w:pPr>
              <w:spacing w:after="0"/>
              <w:jc w:val="right"/>
              <w:rPr>
                <w:rFonts w:ascii="Calibri" w:hAnsi="Calibri" w:cs="Calibri"/>
                <w:color w:val="000000"/>
              </w:rPr>
            </w:pPr>
            <w:r>
              <w:rPr>
                <w:rFonts w:ascii="Calibri" w:hAnsi="Calibri" w:cs="Calibri"/>
                <w:color w:val="000000"/>
              </w:rPr>
              <w:t>147</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41DC71"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2A10A"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475216F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4E94ADE" w14:textId="3CCA23AA"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BA9445" w14:textId="77777777" w:rsidR="00FF284F" w:rsidRDefault="00FF284F" w:rsidP="00B6288F">
            <w:pPr>
              <w:spacing w:after="0"/>
              <w:jc w:val="right"/>
              <w:rPr>
                <w:rFonts w:ascii="Calibri" w:hAnsi="Calibri" w:cs="Calibri"/>
                <w:color w:val="000000"/>
              </w:rPr>
            </w:pPr>
            <w:r>
              <w:rPr>
                <w:rFonts w:ascii="Calibri" w:hAnsi="Calibri" w:cs="Calibri"/>
                <w:color w:val="000000"/>
              </w:rPr>
              <w:t>148</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D6E327"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D4F89B"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0E85CC40"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3470414" w14:textId="6459617E"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B1EF5" w14:textId="77777777" w:rsidR="00FF284F" w:rsidRDefault="00FF284F" w:rsidP="00B6288F">
            <w:pPr>
              <w:spacing w:after="0"/>
              <w:jc w:val="right"/>
              <w:rPr>
                <w:rFonts w:ascii="Calibri" w:hAnsi="Calibri" w:cs="Calibri"/>
                <w:color w:val="000000"/>
              </w:rPr>
            </w:pPr>
            <w:r>
              <w:rPr>
                <w:rFonts w:ascii="Calibri" w:hAnsi="Calibri" w:cs="Calibri"/>
                <w:color w:val="000000"/>
              </w:rPr>
              <w:t>150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1F8E4C"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A2C5A9"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4EC7B8FD"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DF95D49" w14:textId="2695E80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B68B1" w14:textId="77777777" w:rsidR="00FF284F" w:rsidRDefault="00FF284F" w:rsidP="00B6288F">
            <w:pPr>
              <w:spacing w:after="0"/>
              <w:jc w:val="right"/>
              <w:rPr>
                <w:rFonts w:ascii="Calibri" w:hAnsi="Calibri" w:cs="Calibri"/>
                <w:color w:val="000000"/>
              </w:rPr>
            </w:pPr>
            <w:r>
              <w:rPr>
                <w:rFonts w:ascii="Calibri" w:hAnsi="Calibri" w:cs="Calibri"/>
                <w:color w:val="000000"/>
              </w:rPr>
              <w:t>155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C13B0"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5C020E"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35015442"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F109CF2" w14:textId="11E8FB34"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8234E1" w14:textId="77777777" w:rsidR="00FF284F" w:rsidRDefault="00FF284F" w:rsidP="00B6288F">
            <w:pPr>
              <w:spacing w:after="0"/>
              <w:jc w:val="right"/>
              <w:rPr>
                <w:rFonts w:ascii="Calibri" w:hAnsi="Calibri" w:cs="Calibri"/>
                <w:color w:val="000000"/>
              </w:rPr>
            </w:pPr>
            <w:r>
              <w:rPr>
                <w:rFonts w:ascii="Calibri" w:hAnsi="Calibri" w:cs="Calibri"/>
                <w:color w:val="000000"/>
              </w:rPr>
              <w:t>160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334998"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B2C5A"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080DAB41" w14:textId="77777777" w:rsidTr="00FF284F">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F0A4078" w14:textId="25AA4658"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7514F1" w14:textId="77777777" w:rsidR="00FF284F" w:rsidRDefault="00FF284F" w:rsidP="00B6288F">
            <w:pPr>
              <w:spacing w:after="0"/>
              <w:jc w:val="right"/>
              <w:rPr>
                <w:rFonts w:ascii="Calibri" w:hAnsi="Calibri" w:cs="Calibri"/>
                <w:color w:val="000000"/>
              </w:rPr>
            </w:pPr>
            <w:r>
              <w:rPr>
                <w:rFonts w:ascii="Calibri" w:hAnsi="Calibri" w:cs="Calibri"/>
                <w:color w:val="000000"/>
              </w:rPr>
              <w:t>165</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B12908"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FFCAF"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r w:rsidR="00FF284F" w14:paraId="478E5200" w14:textId="77777777" w:rsidTr="00E93979">
        <w:trPr>
          <w:trHeight w:val="288"/>
        </w:trPr>
        <w:tc>
          <w:tcPr>
            <w:tcW w:w="1804" w:type="pct"/>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F6FA2C0" w14:textId="20C5598B"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3A8B6" w14:textId="77777777" w:rsidR="00FF284F" w:rsidRDefault="00FF284F" w:rsidP="00B6288F">
            <w:pPr>
              <w:spacing w:after="0"/>
              <w:jc w:val="right"/>
              <w:rPr>
                <w:rFonts w:ascii="Calibri" w:hAnsi="Calibri" w:cs="Calibri"/>
                <w:color w:val="000000"/>
              </w:rPr>
            </w:pPr>
            <w:r>
              <w:rPr>
                <w:rFonts w:ascii="Calibri" w:hAnsi="Calibri" w:cs="Calibri"/>
                <w:color w:val="000000"/>
              </w:rPr>
              <w:t>166</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1C0689" w14:textId="77777777" w:rsidR="00FF284F" w:rsidRDefault="00FF284F" w:rsidP="00B6288F">
            <w:pPr>
              <w:spacing w:after="0"/>
              <w:jc w:val="right"/>
              <w:rPr>
                <w:rFonts w:ascii="Calibri" w:hAnsi="Calibri" w:cs="Calibri"/>
                <w:color w:val="000000"/>
              </w:rPr>
            </w:pPr>
            <w:r>
              <w:rPr>
                <w:rFonts w:ascii="Calibri" w:hAnsi="Calibri" w:cs="Calibri"/>
                <w:color w:val="000000"/>
              </w:rPr>
              <w:t>2</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3AD5B" w14:textId="77777777" w:rsidR="00FF284F" w:rsidRDefault="00FF284F" w:rsidP="00B6288F">
            <w:pPr>
              <w:spacing w:after="0"/>
              <w:jc w:val="right"/>
              <w:rPr>
                <w:rFonts w:ascii="Calibri" w:hAnsi="Calibri" w:cs="Calibri"/>
                <w:color w:val="000000"/>
              </w:rPr>
            </w:pPr>
            <w:r>
              <w:rPr>
                <w:rFonts w:ascii="Calibri" w:hAnsi="Calibri" w:cs="Calibri"/>
                <w:color w:val="000000"/>
              </w:rPr>
              <w:t>0.0333</w:t>
            </w:r>
          </w:p>
        </w:tc>
      </w:tr>
      <w:tr w:rsidR="00FF284F" w14:paraId="36CB43AD" w14:textId="77777777" w:rsidTr="00E93979">
        <w:trPr>
          <w:trHeight w:val="288"/>
        </w:trPr>
        <w:tc>
          <w:tcPr>
            <w:tcW w:w="1804" w:type="pct"/>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ECB0F4" w14:textId="187C9A4C" w:rsidR="00FF284F" w:rsidRDefault="00FF284F" w:rsidP="00FF284F">
            <w:pPr>
              <w:spacing w:after="0"/>
              <w:rPr>
                <w:rFonts w:ascii="Calibri" w:hAnsi="Calibri" w:cs="Calibri"/>
                <w:color w:val="000000"/>
              </w:rPr>
            </w:pPr>
          </w:p>
        </w:tc>
        <w:tc>
          <w:tcPr>
            <w:tcW w:w="137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224E8C" w14:textId="77777777" w:rsidR="00FF284F" w:rsidRDefault="00FF284F" w:rsidP="00B6288F">
            <w:pPr>
              <w:spacing w:after="0"/>
              <w:jc w:val="right"/>
              <w:rPr>
                <w:rFonts w:ascii="Calibri" w:hAnsi="Calibri" w:cs="Calibri"/>
                <w:color w:val="000000"/>
              </w:rPr>
            </w:pPr>
            <w:r>
              <w:rPr>
                <w:rFonts w:ascii="Calibri" w:hAnsi="Calibri" w:cs="Calibri"/>
                <w:color w:val="000000"/>
              </w:rPr>
              <w:t>180</w:t>
            </w:r>
          </w:p>
        </w:tc>
        <w:tc>
          <w:tcPr>
            <w:tcW w:w="12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2C3A49" w14:textId="77777777" w:rsidR="00FF284F" w:rsidRDefault="00FF284F" w:rsidP="00B6288F">
            <w:pPr>
              <w:spacing w:after="0"/>
              <w:jc w:val="right"/>
              <w:rPr>
                <w:rFonts w:ascii="Calibri" w:hAnsi="Calibri" w:cs="Calibri"/>
                <w:color w:val="000000"/>
              </w:rPr>
            </w:pPr>
            <w:r>
              <w:rPr>
                <w:rFonts w:ascii="Calibri" w:hAnsi="Calibri" w:cs="Calibri"/>
                <w:color w:val="000000"/>
              </w:rPr>
              <w:t>1</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C4CBCD" w14:textId="77777777" w:rsidR="00FF284F" w:rsidRDefault="00FF284F" w:rsidP="00B6288F">
            <w:pPr>
              <w:spacing w:after="0"/>
              <w:jc w:val="right"/>
              <w:rPr>
                <w:rFonts w:ascii="Calibri" w:hAnsi="Calibri" w:cs="Calibri"/>
                <w:color w:val="000000"/>
              </w:rPr>
            </w:pPr>
            <w:r>
              <w:rPr>
                <w:rFonts w:ascii="Calibri" w:hAnsi="Calibri" w:cs="Calibri"/>
                <w:color w:val="000000"/>
              </w:rPr>
              <w:t>0.0167</w:t>
            </w:r>
          </w:p>
        </w:tc>
      </w:tr>
    </w:tbl>
    <w:p w14:paraId="23EA6F5C" w14:textId="77777777" w:rsidR="00356A2C" w:rsidRDefault="00382AE9" w:rsidP="00D00544">
      <w:pPr>
        <w:rPr>
          <w:noProof/>
        </w:rPr>
      </w:pPr>
      <w:r>
        <w:t xml:space="preserve"> </w:t>
      </w:r>
    </w:p>
    <w:p w14:paraId="67758699" w14:textId="04C3CCAA" w:rsidR="009647DE" w:rsidRDefault="009647DE" w:rsidP="00E8730C">
      <w:pPr>
        <w:pStyle w:val="ghgcaption"/>
      </w:pPr>
    </w:p>
    <w:tbl>
      <w:tblPr>
        <w:tblW w:w="5000" w:type="pct"/>
        <w:tblLayout w:type="fixed"/>
        <w:tblLook w:val="04A0" w:firstRow="1" w:lastRow="0" w:firstColumn="1" w:lastColumn="0" w:noHBand="0" w:noVBand="1"/>
      </w:tblPr>
      <w:tblGrid>
        <w:gridCol w:w="1442"/>
        <w:gridCol w:w="3991"/>
        <w:gridCol w:w="4143"/>
      </w:tblGrid>
      <w:tr w:rsidR="00F21D7C" w:rsidRPr="00356A2C" w14:paraId="247B9FB7" w14:textId="77777777" w:rsidTr="00F21D7C">
        <w:trPr>
          <w:trHeight w:val="28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0D3A1F" w14:textId="7F6A9B81" w:rsidR="00F21D7C" w:rsidRPr="00356A2C" w:rsidRDefault="009647DE" w:rsidP="00356A2C">
            <w:pPr>
              <w:spacing w:after="0" w:line="240" w:lineRule="auto"/>
              <w:rPr>
                <w:rFonts w:ascii="Calibri" w:eastAsia="Times New Roman" w:hAnsi="Calibri" w:cs="Calibri"/>
                <w:b/>
                <w:bCs/>
                <w:color w:val="000000"/>
                <w:kern w:val="0"/>
                <w14:ligatures w14:val="none"/>
              </w:rPr>
            </w:pPr>
            <w:bookmarkStart w:id="149" w:name="_Ref150438237"/>
            <w:bookmarkStart w:id="150" w:name="_Toc150459629"/>
            <w:bookmarkStart w:id="151" w:name="_Toc150795364"/>
            <w:r>
              <w:t xml:space="preserve">Table </w:t>
            </w:r>
            <w:fldSimple w:instr=" SEQ Table \* ARABIC ">
              <w:r w:rsidR="00A42D66">
                <w:rPr>
                  <w:noProof/>
                </w:rPr>
                <w:t>22</w:t>
              </w:r>
            </w:fldSimple>
            <w:bookmarkEnd w:id="149"/>
            <w:r>
              <w:t>: Database objects used to estimate methane emission from rice production and their uncertainty.</w:t>
            </w:r>
            <w:bookmarkEnd w:id="150"/>
            <w:bookmarkEnd w:id="151"/>
          </w:p>
        </w:tc>
      </w:tr>
      <w:tr w:rsidR="00356A2C" w:rsidRPr="00356A2C" w14:paraId="713B83E7" w14:textId="77777777" w:rsidTr="00F21D7C">
        <w:trPr>
          <w:trHeight w:val="287"/>
        </w:trPr>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BEEADE" w14:textId="77777777" w:rsidR="00356A2C" w:rsidRPr="00356A2C" w:rsidRDefault="00356A2C" w:rsidP="00356A2C">
            <w:pPr>
              <w:spacing w:after="0" w:line="240" w:lineRule="auto"/>
              <w:rPr>
                <w:rFonts w:ascii="Calibri" w:eastAsia="Times New Roman" w:hAnsi="Calibri" w:cs="Calibri"/>
                <w:b/>
                <w:bCs/>
                <w:color w:val="000000"/>
                <w:kern w:val="0"/>
                <w14:ligatures w14:val="none"/>
              </w:rPr>
            </w:pPr>
            <w:r w:rsidRPr="00356A2C">
              <w:rPr>
                <w:rFonts w:ascii="Calibri" w:eastAsia="Times New Roman" w:hAnsi="Calibri" w:cs="Calibri"/>
                <w:b/>
                <w:bCs/>
                <w:color w:val="000000"/>
                <w:kern w:val="0"/>
                <w14:ligatures w14:val="none"/>
              </w:rPr>
              <w:t>Model</w:t>
            </w:r>
          </w:p>
        </w:tc>
        <w:tc>
          <w:tcPr>
            <w:tcW w:w="2084" w:type="pct"/>
            <w:tcBorders>
              <w:top w:val="single" w:sz="4" w:space="0" w:color="auto"/>
              <w:left w:val="nil"/>
              <w:bottom w:val="single" w:sz="4" w:space="0" w:color="auto"/>
              <w:right w:val="single" w:sz="4" w:space="0" w:color="auto"/>
            </w:tcBorders>
            <w:shd w:val="clear" w:color="auto" w:fill="auto"/>
            <w:vAlign w:val="center"/>
            <w:hideMark/>
          </w:tcPr>
          <w:p w14:paraId="7E454DAA" w14:textId="77777777" w:rsidR="00356A2C" w:rsidRPr="00356A2C" w:rsidRDefault="00356A2C" w:rsidP="00356A2C">
            <w:pPr>
              <w:spacing w:after="0" w:line="240" w:lineRule="auto"/>
              <w:rPr>
                <w:rFonts w:ascii="Calibri" w:eastAsia="Times New Roman" w:hAnsi="Calibri" w:cs="Calibri"/>
                <w:b/>
                <w:bCs/>
                <w:color w:val="000000"/>
                <w:kern w:val="0"/>
                <w14:ligatures w14:val="none"/>
              </w:rPr>
            </w:pPr>
            <w:r w:rsidRPr="00356A2C">
              <w:rPr>
                <w:rFonts w:ascii="Calibri" w:eastAsia="Times New Roman" w:hAnsi="Calibri" w:cs="Calibri"/>
                <w:b/>
                <w:bCs/>
                <w:color w:val="000000"/>
                <w:kern w:val="0"/>
                <w14:ligatures w14:val="none"/>
              </w:rPr>
              <w:t>Object Name</w:t>
            </w:r>
          </w:p>
        </w:tc>
        <w:tc>
          <w:tcPr>
            <w:tcW w:w="2163" w:type="pct"/>
            <w:tcBorders>
              <w:top w:val="single" w:sz="4" w:space="0" w:color="auto"/>
              <w:left w:val="nil"/>
              <w:bottom w:val="single" w:sz="4" w:space="0" w:color="auto"/>
              <w:right w:val="single" w:sz="4" w:space="0" w:color="auto"/>
            </w:tcBorders>
            <w:shd w:val="clear" w:color="auto" w:fill="auto"/>
            <w:vAlign w:val="bottom"/>
            <w:hideMark/>
          </w:tcPr>
          <w:p w14:paraId="43C17F40" w14:textId="77777777" w:rsidR="00356A2C" w:rsidRPr="00356A2C" w:rsidRDefault="00356A2C" w:rsidP="00356A2C">
            <w:pPr>
              <w:spacing w:after="0" w:line="240" w:lineRule="auto"/>
              <w:rPr>
                <w:rFonts w:ascii="Calibri" w:eastAsia="Times New Roman" w:hAnsi="Calibri" w:cs="Calibri"/>
                <w:b/>
                <w:bCs/>
                <w:color w:val="000000"/>
                <w:kern w:val="0"/>
                <w14:ligatures w14:val="none"/>
              </w:rPr>
            </w:pPr>
            <w:r w:rsidRPr="00356A2C">
              <w:rPr>
                <w:rFonts w:ascii="Calibri" w:eastAsia="Times New Roman" w:hAnsi="Calibri" w:cs="Calibri"/>
                <w:b/>
                <w:bCs/>
                <w:color w:val="000000"/>
                <w:kern w:val="0"/>
                <w14:ligatures w14:val="none"/>
              </w:rPr>
              <w:t>Description</w:t>
            </w:r>
          </w:p>
        </w:tc>
      </w:tr>
      <w:tr w:rsidR="009647DE" w:rsidRPr="00356A2C" w14:paraId="6F8465C0" w14:textId="77777777" w:rsidTr="00F21D7C">
        <w:trPr>
          <w:trHeight w:val="287"/>
        </w:trPr>
        <w:tc>
          <w:tcPr>
            <w:tcW w:w="753" w:type="pct"/>
            <w:tcBorders>
              <w:top w:val="single" w:sz="4" w:space="0" w:color="auto"/>
              <w:left w:val="single" w:sz="4" w:space="0" w:color="auto"/>
              <w:bottom w:val="single" w:sz="4" w:space="0" w:color="auto"/>
              <w:right w:val="single" w:sz="4" w:space="0" w:color="auto"/>
            </w:tcBorders>
            <w:shd w:val="clear" w:color="auto" w:fill="auto"/>
            <w:vAlign w:val="center"/>
          </w:tcPr>
          <w:p w14:paraId="06555AAC" w14:textId="77777777" w:rsidR="009647DE" w:rsidRPr="00356A2C" w:rsidRDefault="009647DE" w:rsidP="00356A2C">
            <w:pPr>
              <w:spacing w:after="0" w:line="240" w:lineRule="auto"/>
              <w:rPr>
                <w:rFonts w:ascii="Calibri" w:eastAsia="Times New Roman" w:hAnsi="Calibri" w:cs="Calibri"/>
                <w:b/>
                <w:bCs/>
                <w:color w:val="000000"/>
                <w:kern w:val="0"/>
                <w14:ligatures w14:val="none"/>
              </w:rPr>
            </w:pPr>
          </w:p>
        </w:tc>
        <w:tc>
          <w:tcPr>
            <w:tcW w:w="2084" w:type="pct"/>
            <w:tcBorders>
              <w:top w:val="single" w:sz="4" w:space="0" w:color="auto"/>
              <w:left w:val="nil"/>
              <w:bottom w:val="single" w:sz="4" w:space="0" w:color="auto"/>
              <w:right w:val="single" w:sz="4" w:space="0" w:color="auto"/>
            </w:tcBorders>
            <w:shd w:val="clear" w:color="auto" w:fill="auto"/>
            <w:vAlign w:val="center"/>
          </w:tcPr>
          <w:p w14:paraId="13842080" w14:textId="77777777" w:rsidR="009647DE" w:rsidRPr="00356A2C" w:rsidRDefault="009647DE" w:rsidP="00356A2C">
            <w:pPr>
              <w:spacing w:after="0" w:line="240" w:lineRule="auto"/>
              <w:rPr>
                <w:rFonts w:ascii="Calibri" w:eastAsia="Times New Roman" w:hAnsi="Calibri" w:cs="Calibri"/>
                <w:b/>
                <w:bCs/>
                <w:color w:val="000000"/>
                <w:kern w:val="0"/>
                <w14:ligatures w14:val="none"/>
              </w:rPr>
            </w:pPr>
          </w:p>
        </w:tc>
        <w:tc>
          <w:tcPr>
            <w:tcW w:w="2163" w:type="pct"/>
            <w:tcBorders>
              <w:top w:val="single" w:sz="4" w:space="0" w:color="auto"/>
              <w:left w:val="nil"/>
              <w:bottom w:val="single" w:sz="4" w:space="0" w:color="auto"/>
              <w:right w:val="single" w:sz="4" w:space="0" w:color="auto"/>
            </w:tcBorders>
            <w:shd w:val="clear" w:color="auto" w:fill="auto"/>
            <w:vAlign w:val="bottom"/>
          </w:tcPr>
          <w:p w14:paraId="4EDF81D3" w14:textId="77777777" w:rsidR="009647DE" w:rsidRPr="00356A2C" w:rsidRDefault="009647DE" w:rsidP="00356A2C">
            <w:pPr>
              <w:spacing w:after="0" w:line="240" w:lineRule="auto"/>
              <w:rPr>
                <w:rFonts w:ascii="Calibri" w:eastAsia="Times New Roman" w:hAnsi="Calibri" w:cs="Calibri"/>
                <w:b/>
                <w:bCs/>
                <w:color w:val="000000"/>
                <w:kern w:val="0"/>
                <w14:ligatures w14:val="none"/>
              </w:rPr>
            </w:pPr>
          </w:p>
        </w:tc>
      </w:tr>
      <w:tr w:rsidR="00356A2C" w:rsidRPr="00356A2C" w14:paraId="05C4928F" w14:textId="77777777" w:rsidTr="00F21D7C">
        <w:trPr>
          <w:trHeight w:val="287"/>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134023F7" w14:textId="2C778EC4"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Bhatia</w:t>
            </w:r>
            <w:r w:rsidR="009A1992">
              <w:rPr>
                <w:rFonts w:ascii="Calibri" w:eastAsia="Times New Roman" w:hAnsi="Calibri" w:cs="Calibri"/>
                <w:color w:val="000000"/>
                <w:kern w:val="0"/>
                <w14:ligatures w14:val="none"/>
              </w:rPr>
              <w:t xml:space="preserve"> et al</w:t>
            </w:r>
            <w:r w:rsidRPr="00356A2C">
              <w:rPr>
                <w:rFonts w:ascii="Calibri" w:eastAsia="Times New Roman" w:hAnsi="Calibri" w:cs="Calibri"/>
                <w:color w:val="000000"/>
                <w:kern w:val="0"/>
                <w14:ligatures w14:val="none"/>
              </w:rPr>
              <w:t xml:space="preserve"> (2013)</w:t>
            </w:r>
            <w:r w:rsidR="009A1992">
              <w:t xml:space="preserve"> </w:t>
            </w:r>
            <w:customXmlInsRangeStart w:id="152" w:author="benjamin clark" w:date="2023-11-10T14:02:00Z"/>
            <w:sdt>
              <w:sdtPr>
                <w:alias w:val="SmartCite Citation"/>
                <w:tag w:val="bad6be57-5e2a-460d-9424-598e2d5bba4e:f3fe0b90-5c42-4b29-94fe-48aeebc22eea+"/>
                <w:id w:val="-1915537367"/>
                <w:placeholder>
                  <w:docPart w:val="1C7BB0C001CC47C89DCD79D10C6F5F2B"/>
                </w:placeholder>
              </w:sdtPr>
              <w:sdtContent>
                <w:customXmlInsRangeEnd w:id="152"/>
                <w:r w:rsidR="00477515" w:rsidRPr="00477515">
                  <w:rPr>
                    <w:rFonts w:ascii="Calibri" w:eastAsia="Times New Roman" w:hAnsi="Calibri" w:cs="Calibri"/>
                    <w:vertAlign w:val="superscript"/>
                  </w:rPr>
                  <w:t>13</w:t>
                </w:r>
                <w:customXmlInsRangeStart w:id="153" w:author="benjamin clark" w:date="2023-11-10T14:02:00Z"/>
              </w:sdtContent>
            </w:sdt>
            <w:customXmlInsRangeEnd w:id="153"/>
            <w:r w:rsidRPr="00356A2C">
              <w:rPr>
                <w:rFonts w:ascii="Calibri" w:eastAsia="Times New Roman" w:hAnsi="Calibri" w:cs="Calibri"/>
                <w:color w:val="000000"/>
                <w:kern w:val="0"/>
                <w14:ligatures w14:val="none"/>
              </w:rPr>
              <w:t xml:space="preserve"> EF Model</w:t>
            </w:r>
          </w:p>
        </w:tc>
        <w:tc>
          <w:tcPr>
            <w:tcW w:w="2084" w:type="pct"/>
            <w:tcBorders>
              <w:top w:val="nil"/>
              <w:left w:val="nil"/>
              <w:bottom w:val="single" w:sz="4" w:space="0" w:color="auto"/>
              <w:right w:val="single" w:sz="4" w:space="0" w:color="auto"/>
            </w:tcBorders>
            <w:shd w:val="clear" w:color="auto" w:fill="auto"/>
            <w:vAlign w:val="center"/>
            <w:hideMark/>
          </w:tcPr>
          <w:p w14:paraId="1EB075B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ch4_bhatia_2013_ef</w:t>
            </w:r>
          </w:p>
        </w:tc>
        <w:tc>
          <w:tcPr>
            <w:tcW w:w="2163" w:type="pct"/>
            <w:tcBorders>
              <w:top w:val="nil"/>
              <w:left w:val="nil"/>
              <w:bottom w:val="single" w:sz="4" w:space="0" w:color="auto"/>
              <w:right w:val="single" w:sz="4" w:space="0" w:color="auto"/>
            </w:tcBorders>
            <w:shd w:val="clear" w:color="auto" w:fill="auto"/>
            <w:vAlign w:val="bottom"/>
            <w:hideMark/>
          </w:tcPr>
          <w:p w14:paraId="72A02BFE"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emission factors </w:t>
            </w:r>
          </w:p>
        </w:tc>
      </w:tr>
      <w:tr w:rsidR="00356A2C" w:rsidRPr="00356A2C" w14:paraId="19893B13"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61371EFC"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AAC9BBD" w14:textId="77777777" w:rsidR="00356A2C" w:rsidRPr="00356A2C" w:rsidRDefault="00356A2C" w:rsidP="00356A2C">
            <w:pPr>
              <w:spacing w:after="0" w:line="240" w:lineRule="auto"/>
              <w:rPr>
                <w:rFonts w:ascii="Calibri" w:eastAsia="Times New Roman" w:hAnsi="Calibri" w:cs="Calibri"/>
                <w:color w:val="000000"/>
                <w:kern w:val="0"/>
                <w:lang w:val="pt-PT"/>
                <w14:ligatures w14:val="none"/>
              </w:rPr>
            </w:pPr>
            <w:r w:rsidRPr="00356A2C">
              <w:rPr>
                <w:rFonts w:ascii="Calibri" w:eastAsia="Times New Roman" w:hAnsi="Calibri" w:cs="Calibri"/>
                <w:color w:val="000000"/>
                <w:kern w:val="0"/>
                <w:lang w:val="pt-PT"/>
                <w14:ligatures w14:val="none"/>
              </w:rPr>
              <w:t>ch4_bhatia_2013_ef_monte_carlo</w:t>
            </w:r>
          </w:p>
        </w:tc>
        <w:tc>
          <w:tcPr>
            <w:tcW w:w="2163" w:type="pct"/>
            <w:tcBorders>
              <w:top w:val="nil"/>
              <w:left w:val="nil"/>
              <w:bottom w:val="single" w:sz="4" w:space="0" w:color="auto"/>
              <w:right w:val="single" w:sz="4" w:space="0" w:color="auto"/>
            </w:tcBorders>
            <w:shd w:val="clear" w:color="auto" w:fill="auto"/>
            <w:vAlign w:val="bottom"/>
            <w:hideMark/>
          </w:tcPr>
          <w:p w14:paraId="6ADF749A"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5FCBDF84"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40ABF695"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201F9230"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ch4_bhatia_2013_ef_results</w:t>
            </w:r>
          </w:p>
        </w:tc>
        <w:tc>
          <w:tcPr>
            <w:tcW w:w="2163" w:type="pct"/>
            <w:tcBorders>
              <w:top w:val="nil"/>
              <w:left w:val="nil"/>
              <w:bottom w:val="single" w:sz="4" w:space="0" w:color="auto"/>
              <w:right w:val="single" w:sz="4" w:space="0" w:color="auto"/>
            </w:tcBorders>
            <w:shd w:val="clear" w:color="auto" w:fill="auto"/>
            <w:vAlign w:val="bottom"/>
            <w:hideMark/>
          </w:tcPr>
          <w:p w14:paraId="76381007"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r w:rsidR="00356A2C" w:rsidRPr="00356A2C" w14:paraId="3033805C" w14:textId="77777777" w:rsidTr="00F21D7C">
        <w:trPr>
          <w:trHeight w:val="287"/>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2B4AB846" w14:textId="744B0B17"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Gupta</w:t>
            </w:r>
            <w:r w:rsidR="00A72383">
              <w:rPr>
                <w:rFonts w:ascii="Calibri" w:eastAsia="Times New Roman" w:hAnsi="Calibri" w:cs="Calibri"/>
                <w:color w:val="000000"/>
                <w:kern w:val="0"/>
                <w14:ligatures w14:val="none"/>
              </w:rPr>
              <w:t xml:space="preserve"> et al</w:t>
            </w:r>
            <w:r w:rsidRPr="00356A2C">
              <w:rPr>
                <w:rFonts w:ascii="Calibri" w:eastAsia="Times New Roman" w:hAnsi="Calibri" w:cs="Calibri"/>
                <w:color w:val="000000"/>
                <w:kern w:val="0"/>
                <w14:ligatures w14:val="none"/>
              </w:rPr>
              <w:t xml:space="preserve"> (2009)</w:t>
            </w:r>
            <w:r w:rsidR="00A72383">
              <w:t xml:space="preserve"> </w:t>
            </w:r>
            <w:customXmlInsRangeStart w:id="154" w:author="benjamin clark" w:date="2023-11-10T14:02:00Z"/>
            <w:sdt>
              <w:sdtPr>
                <w:alias w:val="SmartCite Citation"/>
                <w:tag w:val="bad6be57-5e2a-460d-9424-598e2d5bba4e:56feeead-e16e-4b6d-8d3c-73bcb0091da1+"/>
                <w:id w:val="-521703021"/>
                <w:placeholder>
                  <w:docPart w:val="1888ABECDB484CC48AA3683EEE2467B4"/>
                </w:placeholder>
              </w:sdtPr>
              <w:sdtContent>
                <w:customXmlInsRangeEnd w:id="154"/>
                <w:r w:rsidR="00477515" w:rsidRPr="00477515">
                  <w:rPr>
                    <w:rFonts w:ascii="Calibri" w:eastAsia="Times New Roman" w:hAnsi="Calibri" w:cs="Calibri"/>
                    <w:vertAlign w:val="superscript"/>
                  </w:rPr>
                  <w:t>15</w:t>
                </w:r>
                <w:customXmlInsRangeStart w:id="155" w:author="benjamin clark" w:date="2023-11-10T14:02:00Z"/>
              </w:sdtContent>
            </w:sdt>
            <w:customXmlInsRangeEnd w:id="155"/>
            <w:r w:rsidRPr="00356A2C">
              <w:rPr>
                <w:rFonts w:ascii="Calibri" w:eastAsia="Times New Roman" w:hAnsi="Calibri" w:cs="Calibri"/>
                <w:color w:val="000000"/>
                <w:kern w:val="0"/>
                <w14:ligatures w14:val="none"/>
              </w:rPr>
              <w:t xml:space="preserve"> EF Model</w:t>
            </w:r>
          </w:p>
        </w:tc>
        <w:tc>
          <w:tcPr>
            <w:tcW w:w="2084" w:type="pct"/>
            <w:tcBorders>
              <w:top w:val="nil"/>
              <w:left w:val="nil"/>
              <w:bottom w:val="single" w:sz="4" w:space="0" w:color="auto"/>
              <w:right w:val="single" w:sz="4" w:space="0" w:color="auto"/>
            </w:tcBorders>
            <w:shd w:val="clear" w:color="auto" w:fill="auto"/>
            <w:vAlign w:val="center"/>
            <w:hideMark/>
          </w:tcPr>
          <w:p w14:paraId="6C8C2FCA"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ch4_gupta_2009_ef</w:t>
            </w:r>
          </w:p>
        </w:tc>
        <w:tc>
          <w:tcPr>
            <w:tcW w:w="2163" w:type="pct"/>
            <w:tcBorders>
              <w:top w:val="nil"/>
              <w:left w:val="nil"/>
              <w:bottom w:val="single" w:sz="4" w:space="0" w:color="auto"/>
              <w:right w:val="single" w:sz="4" w:space="0" w:color="auto"/>
            </w:tcBorders>
            <w:shd w:val="clear" w:color="auto" w:fill="auto"/>
            <w:vAlign w:val="bottom"/>
            <w:hideMark/>
          </w:tcPr>
          <w:p w14:paraId="59125AD5"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emission factors </w:t>
            </w:r>
          </w:p>
        </w:tc>
      </w:tr>
      <w:tr w:rsidR="00356A2C" w:rsidRPr="00356A2C" w14:paraId="1AF6CE70"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42D0213D"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4597F681" w14:textId="77777777" w:rsidR="00356A2C" w:rsidRPr="00356A2C" w:rsidRDefault="00356A2C" w:rsidP="00356A2C">
            <w:pPr>
              <w:spacing w:after="0" w:line="240" w:lineRule="auto"/>
              <w:rPr>
                <w:rFonts w:ascii="Calibri" w:eastAsia="Times New Roman" w:hAnsi="Calibri" w:cs="Calibri"/>
                <w:color w:val="000000"/>
                <w:kern w:val="0"/>
                <w:lang w:val="pt-PT"/>
                <w14:ligatures w14:val="none"/>
              </w:rPr>
            </w:pPr>
            <w:r w:rsidRPr="00356A2C">
              <w:rPr>
                <w:rFonts w:ascii="Calibri" w:eastAsia="Times New Roman" w:hAnsi="Calibri" w:cs="Calibri"/>
                <w:color w:val="000000"/>
                <w:kern w:val="0"/>
                <w:lang w:val="pt-PT"/>
                <w14:ligatures w14:val="none"/>
              </w:rPr>
              <w:t>ch4_gupta_2009_ef_monte_carlo</w:t>
            </w:r>
          </w:p>
        </w:tc>
        <w:tc>
          <w:tcPr>
            <w:tcW w:w="2163" w:type="pct"/>
            <w:tcBorders>
              <w:top w:val="nil"/>
              <w:left w:val="nil"/>
              <w:bottom w:val="single" w:sz="4" w:space="0" w:color="auto"/>
              <w:right w:val="single" w:sz="4" w:space="0" w:color="auto"/>
            </w:tcBorders>
            <w:shd w:val="clear" w:color="auto" w:fill="auto"/>
            <w:vAlign w:val="bottom"/>
            <w:hideMark/>
          </w:tcPr>
          <w:p w14:paraId="71D8886E"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0509D22F"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095A5683"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69B59F6D"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ch4_gupta_2009_ef_results</w:t>
            </w:r>
          </w:p>
        </w:tc>
        <w:tc>
          <w:tcPr>
            <w:tcW w:w="2163" w:type="pct"/>
            <w:tcBorders>
              <w:top w:val="nil"/>
              <w:left w:val="nil"/>
              <w:bottom w:val="single" w:sz="4" w:space="0" w:color="auto"/>
              <w:right w:val="single" w:sz="4" w:space="0" w:color="auto"/>
            </w:tcBorders>
            <w:shd w:val="clear" w:color="auto" w:fill="auto"/>
            <w:vAlign w:val="bottom"/>
            <w:hideMark/>
          </w:tcPr>
          <w:p w14:paraId="77B20F81"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r w:rsidR="00356A2C" w:rsidRPr="00356A2C" w14:paraId="54D9AECC" w14:textId="77777777" w:rsidTr="00F21D7C">
        <w:trPr>
          <w:trHeight w:val="287"/>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64D11489" w14:textId="040B1AF8"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IPCC 2019 update methodology</w:t>
            </w:r>
            <w:r w:rsidR="003D4FEB">
              <w:t xml:space="preserve"> </w:t>
            </w:r>
            <w:sdt>
              <w:sdtPr>
                <w:alias w:val="SmartCite Citation"/>
                <w:tag w:val="bad6be57-5e2a-460d-9424-598e2d5bba4e:95da87ae-eb39-4496-b956-b69dc64e2e62+"/>
                <w:id w:val="-1360264275"/>
                <w:placeholder>
                  <w:docPart w:val="87B7B201DA25426ABDE0449CABDDD6C7"/>
                </w:placeholder>
              </w:sdtPr>
              <w:sdtContent>
                <w:r w:rsidR="00477515" w:rsidRPr="00477515">
                  <w:rPr>
                    <w:rFonts w:ascii="Calibri" w:eastAsia="Times New Roman" w:hAnsi="Calibri" w:cs="Calibri"/>
                    <w:vertAlign w:val="superscript"/>
                  </w:rPr>
                  <w:t>1</w:t>
                </w:r>
              </w:sdtContent>
            </w:sdt>
          </w:p>
        </w:tc>
        <w:tc>
          <w:tcPr>
            <w:tcW w:w="2084" w:type="pct"/>
            <w:tcBorders>
              <w:top w:val="nil"/>
              <w:left w:val="nil"/>
              <w:bottom w:val="single" w:sz="4" w:space="0" w:color="auto"/>
              <w:right w:val="single" w:sz="4" w:space="0" w:color="auto"/>
            </w:tcBorders>
            <w:shd w:val="clear" w:color="auto" w:fill="auto"/>
            <w:vAlign w:val="center"/>
            <w:hideMark/>
          </w:tcPr>
          <w:p w14:paraId="440DC63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ch4_ipcc_2019_country_ef</w:t>
            </w:r>
          </w:p>
        </w:tc>
        <w:tc>
          <w:tcPr>
            <w:tcW w:w="2163" w:type="pct"/>
            <w:tcBorders>
              <w:top w:val="nil"/>
              <w:left w:val="nil"/>
              <w:bottom w:val="single" w:sz="4" w:space="0" w:color="auto"/>
              <w:right w:val="single" w:sz="4" w:space="0" w:color="auto"/>
            </w:tcBorders>
            <w:shd w:val="clear" w:color="auto" w:fill="auto"/>
            <w:vAlign w:val="bottom"/>
            <w:hideMark/>
          </w:tcPr>
          <w:p w14:paraId="5F798B16"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country level emission factors</w:t>
            </w:r>
          </w:p>
        </w:tc>
      </w:tr>
      <w:tr w:rsidR="00356A2C" w:rsidRPr="00356A2C" w14:paraId="660577AB"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3E139FDA"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1E83C93"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ch4_ipcc_2019_organic_amendments_ef</w:t>
            </w:r>
          </w:p>
        </w:tc>
        <w:tc>
          <w:tcPr>
            <w:tcW w:w="2163" w:type="pct"/>
            <w:tcBorders>
              <w:top w:val="nil"/>
              <w:left w:val="nil"/>
              <w:bottom w:val="single" w:sz="4" w:space="0" w:color="auto"/>
              <w:right w:val="single" w:sz="4" w:space="0" w:color="auto"/>
            </w:tcBorders>
            <w:shd w:val="clear" w:color="auto" w:fill="auto"/>
            <w:vAlign w:val="bottom"/>
            <w:hideMark/>
          </w:tcPr>
          <w:p w14:paraId="156886BB"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organic amendments scaling factors</w:t>
            </w:r>
          </w:p>
        </w:tc>
      </w:tr>
      <w:tr w:rsidR="00356A2C" w:rsidRPr="00356A2C" w14:paraId="2F55493C"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7ACCBCC0"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B720597"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ch4_ipcc_2019_preseason_water_status_ef</w:t>
            </w:r>
          </w:p>
        </w:tc>
        <w:tc>
          <w:tcPr>
            <w:tcW w:w="2163" w:type="pct"/>
            <w:tcBorders>
              <w:top w:val="nil"/>
              <w:left w:val="nil"/>
              <w:bottom w:val="single" w:sz="4" w:space="0" w:color="auto"/>
              <w:right w:val="single" w:sz="4" w:space="0" w:color="auto"/>
            </w:tcBorders>
            <w:shd w:val="clear" w:color="auto" w:fill="auto"/>
            <w:vAlign w:val="bottom"/>
            <w:hideMark/>
          </w:tcPr>
          <w:p w14:paraId="004D44CE"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preseason water status scaling factors</w:t>
            </w:r>
          </w:p>
        </w:tc>
      </w:tr>
      <w:tr w:rsidR="00356A2C" w:rsidRPr="00356A2C" w14:paraId="3D8D2069"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75E757B0"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471C01CF"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ch4_ipcc_2019_water_regime_ef</w:t>
            </w:r>
          </w:p>
        </w:tc>
        <w:tc>
          <w:tcPr>
            <w:tcW w:w="2163" w:type="pct"/>
            <w:tcBorders>
              <w:top w:val="nil"/>
              <w:left w:val="nil"/>
              <w:bottom w:val="single" w:sz="4" w:space="0" w:color="auto"/>
              <w:right w:val="single" w:sz="4" w:space="0" w:color="auto"/>
            </w:tcBorders>
            <w:shd w:val="clear" w:color="auto" w:fill="auto"/>
            <w:vAlign w:val="bottom"/>
            <w:hideMark/>
          </w:tcPr>
          <w:p w14:paraId="187E3A3E"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water regime scaling factors</w:t>
            </w:r>
          </w:p>
        </w:tc>
      </w:tr>
      <w:tr w:rsidR="00356A2C" w:rsidRPr="00356A2C" w14:paraId="4D869C82"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6A212559"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4A2B2EF" w14:textId="77777777" w:rsidR="00356A2C" w:rsidRPr="00356A2C" w:rsidRDefault="00356A2C" w:rsidP="00356A2C">
            <w:pPr>
              <w:spacing w:after="0" w:line="240" w:lineRule="auto"/>
              <w:rPr>
                <w:rFonts w:ascii="Calibri" w:eastAsia="Times New Roman" w:hAnsi="Calibri" w:cs="Calibri"/>
                <w:color w:val="000000"/>
                <w:kern w:val="0"/>
                <w:lang w:val="pt-PT"/>
                <w14:ligatures w14:val="none"/>
              </w:rPr>
            </w:pPr>
            <w:r w:rsidRPr="00356A2C">
              <w:rPr>
                <w:rFonts w:ascii="Calibri" w:eastAsia="Times New Roman" w:hAnsi="Calibri" w:cs="Calibri"/>
                <w:color w:val="000000"/>
                <w:kern w:val="0"/>
                <w:lang w:val="pt-PT"/>
                <w14:ligatures w14:val="none"/>
              </w:rPr>
              <w:t>ch4_ipcc_2019_ef_monte_carlo</w:t>
            </w:r>
          </w:p>
        </w:tc>
        <w:tc>
          <w:tcPr>
            <w:tcW w:w="2163" w:type="pct"/>
            <w:tcBorders>
              <w:top w:val="nil"/>
              <w:left w:val="nil"/>
              <w:bottom w:val="single" w:sz="4" w:space="0" w:color="auto"/>
              <w:right w:val="single" w:sz="4" w:space="0" w:color="auto"/>
            </w:tcBorders>
            <w:shd w:val="clear" w:color="auto" w:fill="auto"/>
            <w:vAlign w:val="bottom"/>
            <w:hideMark/>
          </w:tcPr>
          <w:p w14:paraId="40B72802"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10BA6A27"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402F0184"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6659FA12"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ch4_ipcc_2019_ef_results</w:t>
            </w:r>
          </w:p>
        </w:tc>
        <w:tc>
          <w:tcPr>
            <w:tcW w:w="2163" w:type="pct"/>
            <w:tcBorders>
              <w:top w:val="nil"/>
              <w:left w:val="nil"/>
              <w:bottom w:val="single" w:sz="4" w:space="0" w:color="auto"/>
              <w:right w:val="single" w:sz="4" w:space="0" w:color="auto"/>
            </w:tcBorders>
            <w:shd w:val="clear" w:color="auto" w:fill="auto"/>
            <w:vAlign w:val="bottom"/>
            <w:hideMark/>
          </w:tcPr>
          <w:p w14:paraId="24DB6B91"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r w:rsidR="00356A2C" w:rsidRPr="00356A2C" w14:paraId="22FD9057" w14:textId="77777777" w:rsidTr="00F21D7C">
        <w:trPr>
          <w:trHeight w:val="574"/>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5A8710CA" w14:textId="242F6AFF"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Nikolaisen </w:t>
            </w:r>
            <w:r w:rsidR="009A1992">
              <w:rPr>
                <w:rFonts w:ascii="Calibri" w:eastAsia="Times New Roman" w:hAnsi="Calibri" w:cs="Calibri"/>
                <w:color w:val="000000"/>
                <w:kern w:val="0"/>
                <w14:ligatures w14:val="none"/>
              </w:rPr>
              <w:t xml:space="preserve">et al </w:t>
            </w:r>
            <w:r w:rsidRPr="00356A2C">
              <w:rPr>
                <w:rFonts w:ascii="Calibri" w:eastAsia="Times New Roman" w:hAnsi="Calibri" w:cs="Calibri"/>
                <w:color w:val="000000"/>
                <w:kern w:val="0"/>
                <w14:ligatures w14:val="none"/>
              </w:rPr>
              <w:t xml:space="preserve">(2013) </w:t>
            </w:r>
            <w:sdt>
              <w:sdtPr>
                <w:alias w:val="SmartCite Citation"/>
                <w:tag w:val="bad6be57-5e2a-460d-9424-598e2d5bba4e:9d319240-d88c-4080-a705-174bf92dd7e3+"/>
                <w:id w:val="153890160"/>
                <w:placeholder>
                  <w:docPart w:val="50ADC7EC9B454A45985E983350AC1380"/>
                </w:placeholder>
              </w:sdtPr>
              <w:sdtContent>
                <w:r w:rsidR="00477515" w:rsidRPr="00477515">
                  <w:rPr>
                    <w:rFonts w:ascii="Calibri" w:eastAsia="Times New Roman" w:hAnsi="Calibri" w:cs="Calibri"/>
                    <w:vertAlign w:val="superscript"/>
                  </w:rPr>
                  <w:t>14</w:t>
                </w:r>
              </w:sdtContent>
            </w:sdt>
            <w:r w:rsidR="009A1992" w:rsidRPr="00356A2C">
              <w:rPr>
                <w:rFonts w:ascii="Calibri" w:eastAsia="Times New Roman" w:hAnsi="Calibri" w:cs="Calibri"/>
                <w:color w:val="000000"/>
                <w:kern w:val="0"/>
                <w14:ligatures w14:val="none"/>
              </w:rPr>
              <w:t xml:space="preserve"> </w:t>
            </w:r>
            <w:r w:rsidR="005F0E96" w:rsidRPr="00356A2C">
              <w:rPr>
                <w:rFonts w:ascii="Calibri" w:eastAsia="Times New Roman" w:hAnsi="Calibri" w:cs="Calibri"/>
                <w:color w:val="000000"/>
                <w:kern w:val="0"/>
                <w14:ligatures w14:val="none"/>
              </w:rPr>
              <w:t>empirical</w:t>
            </w:r>
            <w:r w:rsidRPr="00356A2C">
              <w:rPr>
                <w:rFonts w:ascii="Calibri" w:eastAsia="Times New Roman" w:hAnsi="Calibri" w:cs="Calibri"/>
                <w:color w:val="000000"/>
                <w:kern w:val="0"/>
                <w14:ligatures w14:val="none"/>
              </w:rPr>
              <w:t xml:space="preserve"> model</w:t>
            </w:r>
          </w:p>
        </w:tc>
        <w:tc>
          <w:tcPr>
            <w:tcW w:w="2084" w:type="pct"/>
            <w:tcBorders>
              <w:top w:val="nil"/>
              <w:left w:val="nil"/>
              <w:bottom w:val="single" w:sz="4" w:space="0" w:color="auto"/>
              <w:right w:val="single" w:sz="4" w:space="0" w:color="auto"/>
            </w:tcBorders>
            <w:shd w:val="clear" w:color="auto" w:fill="auto"/>
            <w:vAlign w:val="center"/>
            <w:hideMark/>
          </w:tcPr>
          <w:p w14:paraId="0A9BFF2F"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ch4_nikolaisen_2023_emperical_monte_carlo</w:t>
            </w:r>
          </w:p>
        </w:tc>
        <w:tc>
          <w:tcPr>
            <w:tcW w:w="2163" w:type="pct"/>
            <w:tcBorders>
              <w:top w:val="nil"/>
              <w:left w:val="nil"/>
              <w:bottom w:val="single" w:sz="4" w:space="0" w:color="auto"/>
              <w:right w:val="single" w:sz="4" w:space="0" w:color="auto"/>
            </w:tcBorders>
            <w:shd w:val="clear" w:color="auto" w:fill="auto"/>
            <w:vAlign w:val="bottom"/>
            <w:hideMark/>
          </w:tcPr>
          <w:p w14:paraId="1D9973D6"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044C95B7"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74972AE6"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6655BCD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ch4_nikolaisen_2023_emperical_results</w:t>
            </w:r>
          </w:p>
        </w:tc>
        <w:tc>
          <w:tcPr>
            <w:tcW w:w="2163" w:type="pct"/>
            <w:tcBorders>
              <w:top w:val="nil"/>
              <w:left w:val="nil"/>
              <w:bottom w:val="single" w:sz="4" w:space="0" w:color="auto"/>
              <w:right w:val="single" w:sz="4" w:space="0" w:color="auto"/>
            </w:tcBorders>
            <w:shd w:val="clear" w:color="auto" w:fill="auto"/>
            <w:vAlign w:val="bottom"/>
            <w:hideMark/>
          </w:tcPr>
          <w:p w14:paraId="0239F3DA"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r w:rsidR="00356A2C" w:rsidRPr="00356A2C" w14:paraId="51E4C1B9"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091844B5"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03109935"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ch4_nikolaisen_2023_input</w:t>
            </w:r>
          </w:p>
        </w:tc>
        <w:tc>
          <w:tcPr>
            <w:tcW w:w="2163" w:type="pct"/>
            <w:tcBorders>
              <w:top w:val="nil"/>
              <w:left w:val="nil"/>
              <w:bottom w:val="single" w:sz="4" w:space="0" w:color="auto"/>
              <w:right w:val="single" w:sz="4" w:space="0" w:color="auto"/>
            </w:tcBorders>
            <w:shd w:val="clear" w:color="auto" w:fill="auto"/>
            <w:vAlign w:val="bottom"/>
            <w:hideMark/>
          </w:tcPr>
          <w:p w14:paraId="2ED23916" w14:textId="673998CE"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input data for the </w:t>
            </w:r>
            <w:r w:rsidR="00F21D7C" w:rsidRPr="00356A2C">
              <w:rPr>
                <w:rFonts w:ascii="Calibri" w:eastAsia="Times New Roman" w:hAnsi="Calibri" w:cs="Calibri"/>
                <w:color w:val="000000"/>
                <w:kern w:val="0"/>
                <w14:ligatures w14:val="none"/>
              </w:rPr>
              <w:t>empirical</w:t>
            </w:r>
            <w:r w:rsidRPr="00356A2C">
              <w:rPr>
                <w:rFonts w:ascii="Calibri" w:eastAsia="Times New Roman" w:hAnsi="Calibri" w:cs="Calibri"/>
                <w:color w:val="000000"/>
                <w:kern w:val="0"/>
                <w14:ligatures w14:val="none"/>
              </w:rPr>
              <w:t xml:space="preserve"> model run in R</w:t>
            </w:r>
          </w:p>
        </w:tc>
      </w:tr>
      <w:tr w:rsidR="00356A2C" w:rsidRPr="00356A2C" w14:paraId="3C19A747"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4FE8B567"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2D8414D3"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ch4_nikolaisen_2023_predict</w:t>
            </w:r>
          </w:p>
        </w:tc>
        <w:tc>
          <w:tcPr>
            <w:tcW w:w="2163" w:type="pct"/>
            <w:tcBorders>
              <w:top w:val="nil"/>
              <w:left w:val="nil"/>
              <w:bottom w:val="single" w:sz="4" w:space="0" w:color="auto"/>
              <w:right w:val="single" w:sz="4" w:space="0" w:color="auto"/>
            </w:tcBorders>
            <w:shd w:val="clear" w:color="auto" w:fill="auto"/>
            <w:vAlign w:val="bottom"/>
            <w:hideMark/>
          </w:tcPr>
          <w:p w14:paraId="3F1FA56A"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prediction from the empirical model run in R</w:t>
            </w:r>
          </w:p>
        </w:tc>
      </w:tr>
      <w:tr w:rsidR="00356A2C" w:rsidRPr="00356A2C" w14:paraId="1CC57E79" w14:textId="77777777" w:rsidTr="00F21D7C">
        <w:trPr>
          <w:trHeight w:val="574"/>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3F332B7B" w14:textId="351D8E90"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Wang</w:t>
            </w:r>
            <w:r w:rsidR="009A1992">
              <w:rPr>
                <w:rFonts w:ascii="Calibri" w:eastAsia="Times New Roman" w:hAnsi="Calibri" w:cs="Calibri"/>
                <w:color w:val="000000"/>
                <w:kern w:val="0"/>
                <w14:ligatures w14:val="none"/>
              </w:rPr>
              <w:t xml:space="preserve"> et al</w:t>
            </w:r>
            <w:r w:rsidRPr="00356A2C">
              <w:rPr>
                <w:rFonts w:ascii="Calibri" w:eastAsia="Times New Roman" w:hAnsi="Calibri" w:cs="Calibri"/>
                <w:color w:val="000000"/>
                <w:kern w:val="0"/>
                <w14:ligatures w14:val="none"/>
              </w:rPr>
              <w:t xml:space="preserve"> (2018)</w:t>
            </w:r>
            <w:r w:rsidR="003D4FEB">
              <w:t xml:space="preserve"> </w:t>
            </w:r>
            <w:sdt>
              <w:sdtPr>
                <w:alias w:val="SmartCite Citation"/>
                <w:tag w:val="bad6be57-5e2a-460d-9424-598e2d5bba4e:8d8bf0da-4d6c-49d5-bc9e-25460fb9fdab+"/>
                <w:id w:val="-1876233272"/>
                <w:placeholder>
                  <w:docPart w:val="D54FDE2BA1F74EBEBCC5AC35CDD00D17"/>
                </w:placeholder>
              </w:sdtPr>
              <w:sdtContent>
                <w:r w:rsidR="00477515" w:rsidRPr="00477515">
                  <w:rPr>
                    <w:rFonts w:ascii="Calibri" w:eastAsia="Times New Roman" w:hAnsi="Calibri" w:cs="Calibri"/>
                    <w:vertAlign w:val="superscript"/>
                  </w:rPr>
                  <w:t>16</w:t>
                </w:r>
              </w:sdtContent>
            </w:sdt>
            <w:r w:rsidRPr="00356A2C">
              <w:rPr>
                <w:rFonts w:ascii="Calibri" w:eastAsia="Times New Roman" w:hAnsi="Calibri" w:cs="Calibri"/>
                <w:color w:val="000000"/>
                <w:kern w:val="0"/>
                <w14:ligatures w14:val="none"/>
              </w:rPr>
              <w:t xml:space="preserve"> Climate data</w:t>
            </w:r>
          </w:p>
        </w:tc>
        <w:tc>
          <w:tcPr>
            <w:tcW w:w="2084" w:type="pct"/>
            <w:tcBorders>
              <w:top w:val="nil"/>
              <w:left w:val="nil"/>
              <w:bottom w:val="single" w:sz="4" w:space="0" w:color="auto"/>
              <w:right w:val="single" w:sz="4" w:space="0" w:color="auto"/>
            </w:tcBorders>
            <w:shd w:val="clear" w:color="auto" w:fill="auto"/>
            <w:vAlign w:val="center"/>
            <w:hideMark/>
          </w:tcPr>
          <w:p w14:paraId="2917DB9C"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_2018_climate</w:t>
            </w:r>
          </w:p>
        </w:tc>
        <w:tc>
          <w:tcPr>
            <w:tcW w:w="2163" w:type="pct"/>
            <w:tcBorders>
              <w:top w:val="nil"/>
              <w:left w:val="nil"/>
              <w:bottom w:val="single" w:sz="4" w:space="0" w:color="auto"/>
              <w:right w:val="single" w:sz="4" w:space="0" w:color="auto"/>
            </w:tcBorders>
            <w:shd w:val="clear" w:color="auto" w:fill="auto"/>
            <w:vAlign w:val="bottom"/>
            <w:hideMark/>
          </w:tcPr>
          <w:p w14:paraId="1350C5EB" w14:textId="07523BA9"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climate classes used in Wang</w:t>
            </w:r>
            <w:r w:rsidR="003D4FEB">
              <w:rPr>
                <w:rFonts w:ascii="Calibri" w:eastAsia="Times New Roman" w:hAnsi="Calibri" w:cs="Calibri"/>
                <w:color w:val="000000"/>
                <w:kern w:val="0"/>
                <w14:ligatures w14:val="none"/>
              </w:rPr>
              <w:t xml:space="preserve"> et al</w:t>
            </w:r>
            <w:r w:rsidRPr="00356A2C">
              <w:rPr>
                <w:rFonts w:ascii="Calibri" w:eastAsia="Times New Roman" w:hAnsi="Calibri" w:cs="Calibri"/>
                <w:color w:val="000000"/>
                <w:kern w:val="0"/>
                <w14:ligatures w14:val="none"/>
              </w:rPr>
              <w:t xml:space="preserve"> (201</w:t>
            </w:r>
            <w:r w:rsidR="003D4FEB">
              <w:rPr>
                <w:rFonts w:ascii="Calibri" w:eastAsia="Times New Roman" w:hAnsi="Calibri" w:cs="Calibri"/>
                <w:color w:val="000000"/>
                <w:kern w:val="0"/>
                <w14:ligatures w14:val="none"/>
              </w:rPr>
              <w:t>8</w:t>
            </w:r>
            <w:r w:rsidRPr="00356A2C">
              <w:rPr>
                <w:rFonts w:ascii="Calibri" w:eastAsia="Times New Roman" w:hAnsi="Calibri" w:cs="Calibri"/>
                <w:color w:val="000000"/>
                <w:kern w:val="0"/>
                <w14:ligatures w14:val="none"/>
              </w:rPr>
              <w:t>)</w:t>
            </w:r>
            <w:r w:rsidR="003D4FEB">
              <w:t xml:space="preserve"> </w:t>
            </w:r>
            <w:sdt>
              <w:sdtPr>
                <w:alias w:val="SmartCite Citation"/>
                <w:tag w:val="bad6be57-5e2a-460d-9424-598e2d5bba4e:8d8bf0da-4d6c-49d5-bc9e-25460fb9fdab+"/>
                <w:id w:val="1452896907"/>
                <w:placeholder>
                  <w:docPart w:val="D91F21904CC64C5188234F5D3D433877"/>
                </w:placeholder>
              </w:sdtPr>
              <w:sdtContent>
                <w:r w:rsidR="00477515" w:rsidRPr="00477515">
                  <w:rPr>
                    <w:rFonts w:ascii="Calibri" w:eastAsia="Times New Roman" w:hAnsi="Calibri" w:cs="Calibri"/>
                    <w:vertAlign w:val="superscript"/>
                  </w:rPr>
                  <w:t>16</w:t>
                </w:r>
              </w:sdtContent>
            </w:sdt>
            <w:r w:rsidRPr="00356A2C">
              <w:rPr>
                <w:rFonts w:ascii="Calibri" w:eastAsia="Times New Roman" w:hAnsi="Calibri" w:cs="Calibri"/>
                <w:color w:val="000000"/>
                <w:kern w:val="0"/>
                <w14:ligatures w14:val="none"/>
              </w:rPr>
              <w:t xml:space="preserve"> models</w:t>
            </w:r>
          </w:p>
        </w:tc>
      </w:tr>
      <w:tr w:rsidR="00356A2C" w:rsidRPr="00356A2C" w14:paraId="3A002BD9"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5F91A0FA"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70D9796C"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vwM_ch4_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_2018_climate_map</w:t>
            </w:r>
          </w:p>
        </w:tc>
        <w:tc>
          <w:tcPr>
            <w:tcW w:w="2163" w:type="pct"/>
            <w:tcBorders>
              <w:top w:val="nil"/>
              <w:left w:val="nil"/>
              <w:bottom w:val="single" w:sz="4" w:space="0" w:color="auto"/>
              <w:right w:val="single" w:sz="4" w:space="0" w:color="auto"/>
            </w:tcBorders>
            <w:shd w:val="clear" w:color="auto" w:fill="auto"/>
            <w:vAlign w:val="bottom"/>
            <w:hideMark/>
          </w:tcPr>
          <w:p w14:paraId="621425EF" w14:textId="4A3D3092"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Map of climate classes used in Wang </w:t>
            </w:r>
            <w:r w:rsidR="003D4FEB">
              <w:rPr>
                <w:rFonts w:ascii="Calibri" w:eastAsia="Times New Roman" w:hAnsi="Calibri" w:cs="Calibri"/>
                <w:color w:val="000000"/>
                <w:kern w:val="0"/>
                <w14:ligatures w14:val="none"/>
              </w:rPr>
              <w:t xml:space="preserve">et al </w:t>
            </w:r>
            <w:r w:rsidRPr="00356A2C">
              <w:rPr>
                <w:rFonts w:ascii="Calibri" w:eastAsia="Times New Roman" w:hAnsi="Calibri" w:cs="Calibri"/>
                <w:color w:val="000000"/>
                <w:kern w:val="0"/>
                <w14:ligatures w14:val="none"/>
              </w:rPr>
              <w:t>(201</w:t>
            </w:r>
            <w:r w:rsidR="003D4FEB">
              <w:rPr>
                <w:rFonts w:ascii="Calibri" w:eastAsia="Times New Roman" w:hAnsi="Calibri" w:cs="Calibri"/>
                <w:color w:val="000000"/>
                <w:kern w:val="0"/>
                <w14:ligatures w14:val="none"/>
              </w:rPr>
              <w:t>8</w:t>
            </w:r>
            <w:r w:rsidRPr="00356A2C">
              <w:rPr>
                <w:rFonts w:ascii="Calibri" w:eastAsia="Times New Roman" w:hAnsi="Calibri" w:cs="Calibri"/>
                <w:color w:val="000000"/>
                <w:kern w:val="0"/>
                <w14:ligatures w14:val="none"/>
              </w:rPr>
              <w:t>)</w:t>
            </w:r>
            <w:r w:rsidR="003D4FEB">
              <w:t xml:space="preserve"> </w:t>
            </w:r>
            <w:sdt>
              <w:sdtPr>
                <w:alias w:val="SmartCite Citation"/>
                <w:tag w:val="bad6be57-5e2a-460d-9424-598e2d5bba4e:8d8bf0da-4d6c-49d5-bc9e-25460fb9fdab+"/>
                <w:id w:val="-1691374532"/>
                <w:placeholder>
                  <w:docPart w:val="3EB783425EBF4E3B99BA05AFE53E8319"/>
                </w:placeholder>
              </w:sdtPr>
              <w:sdtContent>
                <w:r w:rsidR="00477515" w:rsidRPr="00477515">
                  <w:rPr>
                    <w:rFonts w:ascii="Calibri" w:eastAsia="Times New Roman" w:hAnsi="Calibri" w:cs="Calibri"/>
                    <w:vertAlign w:val="superscript"/>
                  </w:rPr>
                  <w:t>16</w:t>
                </w:r>
              </w:sdtContent>
            </w:sdt>
            <w:r w:rsidRPr="00356A2C">
              <w:rPr>
                <w:rFonts w:ascii="Calibri" w:eastAsia="Times New Roman" w:hAnsi="Calibri" w:cs="Calibri"/>
                <w:color w:val="000000"/>
                <w:kern w:val="0"/>
                <w14:ligatures w14:val="none"/>
              </w:rPr>
              <w:t xml:space="preserve"> models</w:t>
            </w:r>
          </w:p>
        </w:tc>
      </w:tr>
      <w:tr w:rsidR="00356A2C" w:rsidRPr="00356A2C" w14:paraId="57820230" w14:textId="77777777" w:rsidTr="00F21D7C">
        <w:trPr>
          <w:trHeight w:val="287"/>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339EFE7F" w14:textId="5E96B44B"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Wang </w:t>
            </w:r>
            <w:r w:rsidR="009A1992">
              <w:rPr>
                <w:rFonts w:ascii="Calibri" w:eastAsia="Times New Roman" w:hAnsi="Calibri" w:cs="Calibri"/>
                <w:color w:val="000000"/>
                <w:kern w:val="0"/>
                <w14:ligatures w14:val="none"/>
              </w:rPr>
              <w:t xml:space="preserve">et al </w:t>
            </w:r>
            <w:r w:rsidRPr="00356A2C">
              <w:rPr>
                <w:rFonts w:ascii="Calibri" w:eastAsia="Times New Roman" w:hAnsi="Calibri" w:cs="Calibri"/>
                <w:color w:val="000000"/>
                <w:kern w:val="0"/>
                <w14:ligatures w14:val="none"/>
              </w:rPr>
              <w:t>(2018)</w:t>
            </w:r>
            <w:r w:rsidR="003D4FEB">
              <w:t xml:space="preserve"> </w:t>
            </w:r>
            <w:sdt>
              <w:sdtPr>
                <w:alias w:val="SmartCite Citation"/>
                <w:tag w:val="bad6be57-5e2a-460d-9424-598e2d5bba4e:8d8bf0da-4d6c-49d5-bc9e-25460fb9fdab+"/>
                <w:id w:val="217709188"/>
                <w:placeholder>
                  <w:docPart w:val="2818946C67D4420B995C6E3FCD688CC7"/>
                </w:placeholder>
              </w:sdtPr>
              <w:sdtContent>
                <w:r w:rsidR="00477515" w:rsidRPr="00477515">
                  <w:rPr>
                    <w:rFonts w:ascii="Calibri" w:eastAsia="Times New Roman" w:hAnsi="Calibri" w:cs="Calibri"/>
                    <w:vertAlign w:val="superscript"/>
                  </w:rPr>
                  <w:t>16</w:t>
                </w:r>
              </w:sdtContent>
            </w:sdt>
            <w:r w:rsidRPr="00356A2C">
              <w:rPr>
                <w:rFonts w:ascii="Calibri" w:eastAsia="Times New Roman" w:hAnsi="Calibri" w:cs="Calibri"/>
                <w:color w:val="000000"/>
                <w:kern w:val="0"/>
                <w14:ligatures w14:val="none"/>
              </w:rPr>
              <w:t xml:space="preserve"> EF Model</w:t>
            </w:r>
          </w:p>
        </w:tc>
        <w:tc>
          <w:tcPr>
            <w:tcW w:w="2084" w:type="pct"/>
            <w:tcBorders>
              <w:top w:val="nil"/>
              <w:left w:val="nil"/>
              <w:bottom w:val="single" w:sz="4" w:space="0" w:color="auto"/>
              <w:right w:val="single" w:sz="4" w:space="0" w:color="auto"/>
            </w:tcBorders>
            <w:shd w:val="clear" w:color="auto" w:fill="auto"/>
            <w:vAlign w:val="center"/>
            <w:hideMark/>
          </w:tcPr>
          <w:p w14:paraId="75961FBB"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_2018_ef</w:t>
            </w:r>
          </w:p>
        </w:tc>
        <w:tc>
          <w:tcPr>
            <w:tcW w:w="2163" w:type="pct"/>
            <w:tcBorders>
              <w:top w:val="nil"/>
              <w:left w:val="nil"/>
              <w:bottom w:val="single" w:sz="4" w:space="0" w:color="auto"/>
              <w:right w:val="single" w:sz="4" w:space="0" w:color="auto"/>
            </w:tcBorders>
            <w:shd w:val="clear" w:color="auto" w:fill="auto"/>
            <w:vAlign w:val="bottom"/>
            <w:hideMark/>
          </w:tcPr>
          <w:p w14:paraId="1B4C41B8"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emission factors </w:t>
            </w:r>
          </w:p>
        </w:tc>
      </w:tr>
      <w:tr w:rsidR="00356A2C" w:rsidRPr="00356A2C" w14:paraId="41EF7EAB"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319ADD2E"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D23FD36"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_2018_aez</w:t>
            </w:r>
          </w:p>
        </w:tc>
        <w:tc>
          <w:tcPr>
            <w:tcW w:w="2163" w:type="pct"/>
            <w:tcBorders>
              <w:top w:val="nil"/>
              <w:left w:val="nil"/>
              <w:bottom w:val="single" w:sz="4" w:space="0" w:color="auto"/>
              <w:right w:val="single" w:sz="4" w:space="0" w:color="auto"/>
            </w:tcBorders>
            <w:shd w:val="clear" w:color="auto" w:fill="auto"/>
            <w:vAlign w:val="bottom"/>
            <w:hideMark/>
          </w:tcPr>
          <w:p w14:paraId="08B5CFBF"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climate scaling factors</w:t>
            </w:r>
          </w:p>
        </w:tc>
      </w:tr>
      <w:tr w:rsidR="00356A2C" w:rsidRPr="00356A2C" w14:paraId="398BBFB3"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1BDB4D60"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47341AE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_2018_preseason_water_status_scaler</w:t>
            </w:r>
          </w:p>
        </w:tc>
        <w:tc>
          <w:tcPr>
            <w:tcW w:w="2163" w:type="pct"/>
            <w:tcBorders>
              <w:top w:val="nil"/>
              <w:left w:val="nil"/>
              <w:bottom w:val="single" w:sz="4" w:space="0" w:color="auto"/>
              <w:right w:val="single" w:sz="4" w:space="0" w:color="auto"/>
            </w:tcBorders>
            <w:shd w:val="clear" w:color="auto" w:fill="auto"/>
            <w:vAlign w:val="bottom"/>
            <w:hideMark/>
          </w:tcPr>
          <w:p w14:paraId="34F86D7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preseason water status scaling factors</w:t>
            </w:r>
          </w:p>
        </w:tc>
      </w:tr>
      <w:tr w:rsidR="00356A2C" w:rsidRPr="00356A2C" w14:paraId="289F3FD3"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41461796"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39039C00"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_2018_water_regime_scaler</w:t>
            </w:r>
          </w:p>
        </w:tc>
        <w:tc>
          <w:tcPr>
            <w:tcW w:w="2163" w:type="pct"/>
            <w:tcBorders>
              <w:top w:val="nil"/>
              <w:left w:val="nil"/>
              <w:bottom w:val="single" w:sz="4" w:space="0" w:color="auto"/>
              <w:right w:val="single" w:sz="4" w:space="0" w:color="auto"/>
            </w:tcBorders>
            <w:shd w:val="clear" w:color="auto" w:fill="auto"/>
            <w:vAlign w:val="bottom"/>
            <w:hideMark/>
          </w:tcPr>
          <w:p w14:paraId="5A8482EA"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of water regime scaling factors</w:t>
            </w:r>
          </w:p>
        </w:tc>
      </w:tr>
      <w:tr w:rsidR="00356A2C" w:rsidRPr="00356A2C" w14:paraId="03E39E14"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00603BF3"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06E898E5"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_2018_ef_monte_carlo</w:t>
            </w:r>
          </w:p>
        </w:tc>
        <w:tc>
          <w:tcPr>
            <w:tcW w:w="2163" w:type="pct"/>
            <w:tcBorders>
              <w:top w:val="nil"/>
              <w:left w:val="nil"/>
              <w:bottom w:val="single" w:sz="4" w:space="0" w:color="auto"/>
              <w:right w:val="single" w:sz="4" w:space="0" w:color="auto"/>
            </w:tcBorders>
            <w:shd w:val="clear" w:color="auto" w:fill="auto"/>
            <w:vAlign w:val="bottom"/>
            <w:hideMark/>
          </w:tcPr>
          <w:p w14:paraId="243E44D6"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0281B623"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4E340F6A"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3E4022CC"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_2018_ef_results</w:t>
            </w:r>
          </w:p>
        </w:tc>
        <w:tc>
          <w:tcPr>
            <w:tcW w:w="2163" w:type="pct"/>
            <w:tcBorders>
              <w:top w:val="nil"/>
              <w:left w:val="nil"/>
              <w:bottom w:val="single" w:sz="4" w:space="0" w:color="auto"/>
              <w:right w:val="single" w:sz="4" w:space="0" w:color="auto"/>
            </w:tcBorders>
            <w:shd w:val="clear" w:color="auto" w:fill="auto"/>
            <w:vAlign w:val="bottom"/>
            <w:hideMark/>
          </w:tcPr>
          <w:p w14:paraId="3D83C0A1"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r w:rsidR="00356A2C" w:rsidRPr="00356A2C" w14:paraId="42F894E9" w14:textId="77777777" w:rsidTr="00F21D7C">
        <w:trPr>
          <w:trHeight w:val="287"/>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4535016E" w14:textId="77777777"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w:t>
            </w:r>
          </w:p>
        </w:tc>
        <w:tc>
          <w:tcPr>
            <w:tcW w:w="2084" w:type="pct"/>
            <w:tcBorders>
              <w:top w:val="nil"/>
              <w:left w:val="nil"/>
              <w:bottom w:val="single" w:sz="4" w:space="0" w:color="auto"/>
              <w:right w:val="single" w:sz="4" w:space="0" w:color="auto"/>
            </w:tcBorders>
            <w:shd w:val="clear" w:color="auto" w:fill="auto"/>
            <w:vAlign w:val="center"/>
            <w:hideMark/>
          </w:tcPr>
          <w:p w14:paraId="1D84B2F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_2018_aez_coef</w:t>
            </w:r>
          </w:p>
        </w:tc>
        <w:tc>
          <w:tcPr>
            <w:tcW w:w="2163" w:type="pct"/>
            <w:tcBorders>
              <w:top w:val="nil"/>
              <w:left w:val="nil"/>
              <w:bottom w:val="single" w:sz="4" w:space="0" w:color="auto"/>
              <w:right w:val="single" w:sz="4" w:space="0" w:color="auto"/>
            </w:tcBorders>
            <w:shd w:val="clear" w:color="auto" w:fill="auto"/>
            <w:vAlign w:val="bottom"/>
            <w:hideMark/>
          </w:tcPr>
          <w:p w14:paraId="06D20AE5" w14:textId="70FF70B2"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climate </w:t>
            </w:r>
            <w:r w:rsidR="00F21D7C" w:rsidRPr="00356A2C">
              <w:rPr>
                <w:rFonts w:ascii="Calibri" w:eastAsia="Times New Roman" w:hAnsi="Calibri" w:cs="Calibri"/>
                <w:color w:val="000000"/>
                <w:kern w:val="0"/>
                <w14:ligatures w14:val="none"/>
              </w:rPr>
              <w:t>coefficients</w:t>
            </w:r>
            <w:r w:rsidRPr="00356A2C">
              <w:rPr>
                <w:rFonts w:ascii="Calibri" w:eastAsia="Times New Roman" w:hAnsi="Calibri" w:cs="Calibri"/>
                <w:color w:val="000000"/>
                <w:kern w:val="0"/>
                <w14:ligatures w14:val="none"/>
              </w:rPr>
              <w:t xml:space="preserve"> </w:t>
            </w:r>
          </w:p>
        </w:tc>
      </w:tr>
      <w:tr w:rsidR="00356A2C" w:rsidRPr="00356A2C" w14:paraId="685BCAD9"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55757E71"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780A00D"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_2018_organic_amendments_coef</w:t>
            </w:r>
          </w:p>
        </w:tc>
        <w:tc>
          <w:tcPr>
            <w:tcW w:w="2163" w:type="pct"/>
            <w:tcBorders>
              <w:top w:val="nil"/>
              <w:left w:val="nil"/>
              <w:bottom w:val="single" w:sz="4" w:space="0" w:color="auto"/>
              <w:right w:val="single" w:sz="4" w:space="0" w:color="auto"/>
            </w:tcBorders>
            <w:shd w:val="clear" w:color="auto" w:fill="auto"/>
            <w:vAlign w:val="bottom"/>
            <w:hideMark/>
          </w:tcPr>
          <w:p w14:paraId="3C88D4E3" w14:textId="15C9CB05"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or organic amendment </w:t>
            </w:r>
            <w:r w:rsidR="00F21D7C" w:rsidRPr="00356A2C">
              <w:rPr>
                <w:rFonts w:ascii="Calibri" w:eastAsia="Times New Roman" w:hAnsi="Calibri" w:cs="Calibri"/>
                <w:color w:val="000000"/>
                <w:kern w:val="0"/>
                <w14:ligatures w14:val="none"/>
              </w:rPr>
              <w:t>coefficients</w:t>
            </w:r>
          </w:p>
        </w:tc>
      </w:tr>
      <w:tr w:rsidR="00356A2C" w:rsidRPr="00356A2C" w14:paraId="717E1FE1"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2481E47D"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26275A57"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_2018_ph_coef</w:t>
            </w:r>
          </w:p>
        </w:tc>
        <w:tc>
          <w:tcPr>
            <w:tcW w:w="2163" w:type="pct"/>
            <w:tcBorders>
              <w:top w:val="nil"/>
              <w:left w:val="nil"/>
              <w:bottom w:val="single" w:sz="4" w:space="0" w:color="auto"/>
              <w:right w:val="single" w:sz="4" w:space="0" w:color="auto"/>
            </w:tcBorders>
            <w:shd w:val="clear" w:color="auto" w:fill="auto"/>
            <w:vAlign w:val="bottom"/>
            <w:hideMark/>
          </w:tcPr>
          <w:p w14:paraId="4EC187A8" w14:textId="345019BB"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soil pH </w:t>
            </w:r>
            <w:r w:rsidR="00F21D7C" w:rsidRPr="00356A2C">
              <w:rPr>
                <w:rFonts w:ascii="Calibri" w:eastAsia="Times New Roman" w:hAnsi="Calibri" w:cs="Calibri"/>
                <w:color w:val="000000"/>
                <w:kern w:val="0"/>
                <w14:ligatures w14:val="none"/>
              </w:rPr>
              <w:t>coefficients</w:t>
            </w:r>
            <w:r w:rsidRPr="00356A2C">
              <w:rPr>
                <w:rFonts w:ascii="Calibri" w:eastAsia="Times New Roman" w:hAnsi="Calibri" w:cs="Calibri"/>
                <w:color w:val="000000"/>
                <w:kern w:val="0"/>
                <w14:ligatures w14:val="none"/>
              </w:rPr>
              <w:t xml:space="preserve"> </w:t>
            </w:r>
          </w:p>
        </w:tc>
      </w:tr>
      <w:tr w:rsidR="00356A2C" w:rsidRPr="00356A2C" w14:paraId="5A955AA6"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0E99F181"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42D29198"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_2018_preseason_water_status_coef</w:t>
            </w:r>
          </w:p>
        </w:tc>
        <w:tc>
          <w:tcPr>
            <w:tcW w:w="2163" w:type="pct"/>
            <w:tcBorders>
              <w:top w:val="nil"/>
              <w:left w:val="nil"/>
              <w:bottom w:val="single" w:sz="4" w:space="0" w:color="auto"/>
              <w:right w:val="single" w:sz="4" w:space="0" w:color="auto"/>
            </w:tcBorders>
            <w:shd w:val="clear" w:color="auto" w:fill="auto"/>
            <w:vAlign w:val="bottom"/>
            <w:hideMark/>
          </w:tcPr>
          <w:p w14:paraId="232842BF" w14:textId="16B75066"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preseason water status model </w:t>
            </w:r>
            <w:r w:rsidR="00802AD8" w:rsidRPr="00356A2C">
              <w:rPr>
                <w:rFonts w:ascii="Calibri" w:eastAsia="Times New Roman" w:hAnsi="Calibri" w:cs="Calibri"/>
                <w:color w:val="000000"/>
                <w:kern w:val="0"/>
                <w14:ligatures w14:val="none"/>
              </w:rPr>
              <w:t>coefficients</w:t>
            </w:r>
            <w:r w:rsidRPr="00356A2C">
              <w:rPr>
                <w:rFonts w:ascii="Calibri" w:eastAsia="Times New Roman" w:hAnsi="Calibri" w:cs="Calibri"/>
                <w:color w:val="000000"/>
                <w:kern w:val="0"/>
                <w14:ligatures w14:val="none"/>
              </w:rPr>
              <w:t xml:space="preserve"> </w:t>
            </w:r>
          </w:p>
        </w:tc>
      </w:tr>
      <w:tr w:rsidR="00356A2C" w:rsidRPr="00356A2C" w14:paraId="2BDFC605"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2EC3742A"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1B4C2B47"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_2018_water_regime_coef</w:t>
            </w:r>
          </w:p>
        </w:tc>
        <w:tc>
          <w:tcPr>
            <w:tcW w:w="2163" w:type="pct"/>
            <w:tcBorders>
              <w:top w:val="nil"/>
              <w:left w:val="nil"/>
              <w:bottom w:val="single" w:sz="4" w:space="0" w:color="auto"/>
              <w:right w:val="single" w:sz="4" w:space="0" w:color="auto"/>
            </w:tcBorders>
            <w:shd w:val="clear" w:color="auto" w:fill="auto"/>
            <w:vAlign w:val="bottom"/>
            <w:hideMark/>
          </w:tcPr>
          <w:p w14:paraId="5425093A" w14:textId="1194209D"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water regime model </w:t>
            </w:r>
            <w:r w:rsidR="00802AD8" w:rsidRPr="00356A2C">
              <w:rPr>
                <w:rFonts w:ascii="Calibri" w:eastAsia="Times New Roman" w:hAnsi="Calibri" w:cs="Calibri"/>
                <w:color w:val="000000"/>
                <w:kern w:val="0"/>
                <w14:ligatures w14:val="none"/>
              </w:rPr>
              <w:t>coefficients</w:t>
            </w:r>
          </w:p>
        </w:tc>
      </w:tr>
      <w:tr w:rsidR="00356A2C" w:rsidRPr="00356A2C" w14:paraId="5D64BE36"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42BC8063"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5496363F"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_2018_emperical_monte_carlo</w:t>
            </w:r>
          </w:p>
        </w:tc>
        <w:tc>
          <w:tcPr>
            <w:tcW w:w="2163" w:type="pct"/>
            <w:tcBorders>
              <w:top w:val="nil"/>
              <w:left w:val="nil"/>
              <w:bottom w:val="single" w:sz="4" w:space="0" w:color="auto"/>
              <w:right w:val="single" w:sz="4" w:space="0" w:color="auto"/>
            </w:tcBorders>
            <w:shd w:val="clear" w:color="auto" w:fill="auto"/>
            <w:vAlign w:val="bottom"/>
            <w:hideMark/>
          </w:tcPr>
          <w:p w14:paraId="21ABF863"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4C568084"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7CE20C0F"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06F5919D"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w:t>
            </w:r>
            <w:proofErr w:type="gramStart"/>
            <w:r w:rsidRPr="00356A2C">
              <w:rPr>
                <w:rFonts w:ascii="Calibri" w:eastAsia="Times New Roman" w:hAnsi="Calibri" w:cs="Calibri"/>
                <w:color w:val="000000"/>
                <w:kern w:val="0"/>
                <w14:ligatures w14:val="none"/>
              </w:rPr>
              <w:t>wang</w:t>
            </w:r>
            <w:proofErr w:type="gramEnd"/>
            <w:r w:rsidRPr="00356A2C">
              <w:rPr>
                <w:rFonts w:ascii="Calibri" w:eastAsia="Times New Roman" w:hAnsi="Calibri" w:cs="Calibri"/>
                <w:color w:val="000000"/>
                <w:kern w:val="0"/>
                <w14:ligatures w14:val="none"/>
              </w:rPr>
              <w:t>_2018_emperical_results</w:t>
            </w:r>
          </w:p>
        </w:tc>
        <w:tc>
          <w:tcPr>
            <w:tcW w:w="2163" w:type="pct"/>
            <w:tcBorders>
              <w:top w:val="nil"/>
              <w:left w:val="nil"/>
              <w:bottom w:val="single" w:sz="4" w:space="0" w:color="auto"/>
              <w:right w:val="single" w:sz="4" w:space="0" w:color="auto"/>
            </w:tcBorders>
            <w:shd w:val="clear" w:color="auto" w:fill="auto"/>
            <w:vAlign w:val="bottom"/>
            <w:hideMark/>
          </w:tcPr>
          <w:p w14:paraId="15DFF8BF"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r w:rsidR="00356A2C" w:rsidRPr="00356A2C" w14:paraId="359399C4" w14:textId="77777777" w:rsidTr="00F21D7C">
        <w:trPr>
          <w:trHeight w:val="287"/>
        </w:trPr>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2D8D2C95" w14:textId="34672E3C" w:rsidR="00356A2C" w:rsidRPr="00356A2C" w:rsidRDefault="00356A2C" w:rsidP="00356A2C">
            <w:pPr>
              <w:spacing w:after="0" w:line="240" w:lineRule="auto"/>
              <w:jc w:val="center"/>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lastRenderedPageBreak/>
              <w:t xml:space="preserve">Yan </w:t>
            </w:r>
            <w:r w:rsidR="009A1992">
              <w:rPr>
                <w:rFonts w:ascii="Calibri" w:eastAsia="Times New Roman" w:hAnsi="Calibri" w:cs="Calibri"/>
                <w:color w:val="000000"/>
                <w:kern w:val="0"/>
                <w14:ligatures w14:val="none"/>
              </w:rPr>
              <w:t xml:space="preserve">et al </w:t>
            </w:r>
            <w:r w:rsidRPr="00356A2C">
              <w:rPr>
                <w:rFonts w:ascii="Calibri" w:eastAsia="Times New Roman" w:hAnsi="Calibri" w:cs="Calibri"/>
                <w:color w:val="000000"/>
                <w:kern w:val="0"/>
                <w14:ligatures w14:val="none"/>
              </w:rPr>
              <w:t>(2005)</w:t>
            </w:r>
            <w:r w:rsidR="009A1992">
              <w:t xml:space="preserve"> </w:t>
            </w:r>
            <w:sdt>
              <w:sdtPr>
                <w:alias w:val="SmartCite Citation"/>
                <w:tag w:val="bad6be57-5e2a-460d-9424-598e2d5bba4e:d4d85aaf-59a5-4709-8fc6-4c06a7091718+"/>
                <w:id w:val="-1754966577"/>
                <w:placeholder>
                  <w:docPart w:val="C08135C4BDB1448D8A2473D36FB51408"/>
                </w:placeholder>
              </w:sdtPr>
              <w:sdtContent>
                <w:r w:rsidR="00477515" w:rsidRPr="00477515">
                  <w:rPr>
                    <w:rFonts w:ascii="Calibri" w:eastAsia="Times New Roman" w:hAnsi="Calibri" w:cs="Calibri"/>
                    <w:vertAlign w:val="superscript"/>
                  </w:rPr>
                  <w:t>17</w:t>
                </w:r>
              </w:sdtContent>
            </w:sdt>
            <w:r w:rsidRPr="00356A2C">
              <w:rPr>
                <w:rFonts w:ascii="Calibri" w:eastAsia="Times New Roman" w:hAnsi="Calibri" w:cs="Calibri"/>
                <w:color w:val="000000"/>
                <w:kern w:val="0"/>
                <w14:ligatures w14:val="none"/>
              </w:rPr>
              <w:t xml:space="preserve"> Empirical Model</w:t>
            </w:r>
          </w:p>
        </w:tc>
        <w:tc>
          <w:tcPr>
            <w:tcW w:w="2084" w:type="pct"/>
            <w:tcBorders>
              <w:top w:val="nil"/>
              <w:left w:val="nil"/>
              <w:bottom w:val="single" w:sz="4" w:space="0" w:color="auto"/>
              <w:right w:val="single" w:sz="4" w:space="0" w:color="auto"/>
            </w:tcBorders>
            <w:shd w:val="clear" w:color="auto" w:fill="auto"/>
            <w:vAlign w:val="center"/>
            <w:hideMark/>
          </w:tcPr>
          <w:p w14:paraId="1BF427CC"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ch4_yan_2005_aez_coef</w:t>
            </w:r>
          </w:p>
        </w:tc>
        <w:tc>
          <w:tcPr>
            <w:tcW w:w="2163" w:type="pct"/>
            <w:tcBorders>
              <w:top w:val="nil"/>
              <w:left w:val="nil"/>
              <w:bottom w:val="single" w:sz="4" w:space="0" w:color="auto"/>
              <w:right w:val="single" w:sz="4" w:space="0" w:color="auto"/>
            </w:tcBorders>
            <w:shd w:val="clear" w:color="auto" w:fill="auto"/>
            <w:vAlign w:val="bottom"/>
            <w:hideMark/>
          </w:tcPr>
          <w:p w14:paraId="00A78485" w14:textId="7AB3EC6A"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climate </w:t>
            </w:r>
            <w:r w:rsidR="00802AD8" w:rsidRPr="00356A2C">
              <w:rPr>
                <w:rFonts w:ascii="Calibri" w:eastAsia="Times New Roman" w:hAnsi="Calibri" w:cs="Calibri"/>
                <w:color w:val="000000"/>
                <w:kern w:val="0"/>
                <w14:ligatures w14:val="none"/>
              </w:rPr>
              <w:t>coefficients</w:t>
            </w:r>
            <w:r w:rsidRPr="00356A2C">
              <w:rPr>
                <w:rFonts w:ascii="Calibri" w:eastAsia="Times New Roman" w:hAnsi="Calibri" w:cs="Calibri"/>
                <w:color w:val="000000"/>
                <w:kern w:val="0"/>
                <w14:ligatures w14:val="none"/>
              </w:rPr>
              <w:t xml:space="preserve"> </w:t>
            </w:r>
          </w:p>
        </w:tc>
      </w:tr>
      <w:tr w:rsidR="00356A2C" w:rsidRPr="00356A2C" w14:paraId="2D5B0621"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7A7EB790"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6A54FFED"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ch4_yan_2005_organic_amendments_coef</w:t>
            </w:r>
          </w:p>
        </w:tc>
        <w:tc>
          <w:tcPr>
            <w:tcW w:w="2163" w:type="pct"/>
            <w:tcBorders>
              <w:top w:val="nil"/>
              <w:left w:val="nil"/>
              <w:bottom w:val="single" w:sz="4" w:space="0" w:color="auto"/>
              <w:right w:val="single" w:sz="4" w:space="0" w:color="auto"/>
            </w:tcBorders>
            <w:shd w:val="clear" w:color="auto" w:fill="auto"/>
            <w:vAlign w:val="bottom"/>
            <w:hideMark/>
          </w:tcPr>
          <w:p w14:paraId="59EB2799" w14:textId="6381A65A"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or organic amendment </w:t>
            </w:r>
            <w:r w:rsidR="00802AD8" w:rsidRPr="00356A2C">
              <w:rPr>
                <w:rFonts w:ascii="Calibri" w:eastAsia="Times New Roman" w:hAnsi="Calibri" w:cs="Calibri"/>
                <w:color w:val="000000"/>
                <w:kern w:val="0"/>
                <w14:ligatures w14:val="none"/>
              </w:rPr>
              <w:t>coefficients</w:t>
            </w:r>
          </w:p>
        </w:tc>
      </w:tr>
      <w:tr w:rsidR="00356A2C" w:rsidRPr="00356A2C" w14:paraId="31DAEEEB"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1806E8E5"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5C2168EA"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ch4_yan_2005_ph_coef</w:t>
            </w:r>
          </w:p>
        </w:tc>
        <w:tc>
          <w:tcPr>
            <w:tcW w:w="2163" w:type="pct"/>
            <w:tcBorders>
              <w:top w:val="nil"/>
              <w:left w:val="nil"/>
              <w:bottom w:val="single" w:sz="4" w:space="0" w:color="auto"/>
              <w:right w:val="single" w:sz="4" w:space="0" w:color="auto"/>
            </w:tcBorders>
            <w:shd w:val="clear" w:color="auto" w:fill="auto"/>
            <w:vAlign w:val="bottom"/>
            <w:hideMark/>
          </w:tcPr>
          <w:p w14:paraId="08C2BD0A" w14:textId="7FD7B0AB"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soil pH </w:t>
            </w:r>
            <w:r w:rsidR="00802AD8" w:rsidRPr="00356A2C">
              <w:rPr>
                <w:rFonts w:ascii="Calibri" w:eastAsia="Times New Roman" w:hAnsi="Calibri" w:cs="Calibri"/>
                <w:color w:val="000000"/>
                <w:kern w:val="0"/>
                <w14:ligatures w14:val="none"/>
              </w:rPr>
              <w:t>coefficients</w:t>
            </w:r>
            <w:r w:rsidRPr="00356A2C">
              <w:rPr>
                <w:rFonts w:ascii="Calibri" w:eastAsia="Times New Roman" w:hAnsi="Calibri" w:cs="Calibri"/>
                <w:color w:val="000000"/>
                <w:kern w:val="0"/>
                <w14:ligatures w14:val="none"/>
              </w:rPr>
              <w:t xml:space="preserve"> </w:t>
            </w:r>
          </w:p>
        </w:tc>
      </w:tr>
      <w:tr w:rsidR="00356A2C" w:rsidRPr="00356A2C" w14:paraId="13C46F41"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370C6F62"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7319DD69"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ch4_yan_2005_preseason_water_status_coef</w:t>
            </w:r>
          </w:p>
        </w:tc>
        <w:tc>
          <w:tcPr>
            <w:tcW w:w="2163" w:type="pct"/>
            <w:tcBorders>
              <w:top w:val="nil"/>
              <w:left w:val="nil"/>
              <w:bottom w:val="single" w:sz="4" w:space="0" w:color="auto"/>
              <w:right w:val="single" w:sz="4" w:space="0" w:color="auto"/>
            </w:tcBorders>
            <w:shd w:val="clear" w:color="auto" w:fill="auto"/>
            <w:vAlign w:val="bottom"/>
            <w:hideMark/>
          </w:tcPr>
          <w:p w14:paraId="42500B0B" w14:textId="065196D0"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preseason water status model </w:t>
            </w:r>
            <w:r w:rsidR="00F21D7C" w:rsidRPr="00356A2C">
              <w:rPr>
                <w:rFonts w:ascii="Calibri" w:eastAsia="Times New Roman" w:hAnsi="Calibri" w:cs="Calibri"/>
                <w:color w:val="000000"/>
                <w:kern w:val="0"/>
                <w14:ligatures w14:val="none"/>
              </w:rPr>
              <w:t>coefficients</w:t>
            </w:r>
            <w:r w:rsidRPr="00356A2C">
              <w:rPr>
                <w:rFonts w:ascii="Calibri" w:eastAsia="Times New Roman" w:hAnsi="Calibri" w:cs="Calibri"/>
                <w:color w:val="000000"/>
                <w:kern w:val="0"/>
                <w14:ligatures w14:val="none"/>
              </w:rPr>
              <w:t xml:space="preserve"> </w:t>
            </w:r>
          </w:p>
        </w:tc>
      </w:tr>
      <w:tr w:rsidR="00356A2C" w:rsidRPr="00356A2C" w14:paraId="45DBD887" w14:textId="77777777" w:rsidTr="00F21D7C">
        <w:trPr>
          <w:trHeight w:val="287"/>
        </w:trPr>
        <w:tc>
          <w:tcPr>
            <w:tcW w:w="753" w:type="pct"/>
            <w:vMerge/>
            <w:tcBorders>
              <w:top w:val="nil"/>
              <w:left w:val="single" w:sz="4" w:space="0" w:color="auto"/>
              <w:bottom w:val="single" w:sz="4" w:space="0" w:color="auto"/>
              <w:right w:val="single" w:sz="4" w:space="0" w:color="auto"/>
            </w:tcBorders>
            <w:vAlign w:val="center"/>
            <w:hideMark/>
          </w:tcPr>
          <w:p w14:paraId="71ECC450"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233417A4"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ch4_yan_2005_water_regime_coef</w:t>
            </w:r>
          </w:p>
        </w:tc>
        <w:tc>
          <w:tcPr>
            <w:tcW w:w="2163" w:type="pct"/>
            <w:tcBorders>
              <w:top w:val="nil"/>
              <w:left w:val="nil"/>
              <w:bottom w:val="single" w:sz="4" w:space="0" w:color="auto"/>
              <w:right w:val="single" w:sz="4" w:space="0" w:color="auto"/>
            </w:tcBorders>
            <w:shd w:val="clear" w:color="auto" w:fill="auto"/>
            <w:vAlign w:val="bottom"/>
            <w:hideMark/>
          </w:tcPr>
          <w:p w14:paraId="207BBBAE" w14:textId="39AC0321"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 xml:space="preserve">Table of water regime model </w:t>
            </w:r>
            <w:r w:rsidR="00F21D7C" w:rsidRPr="00356A2C">
              <w:rPr>
                <w:rFonts w:ascii="Calibri" w:eastAsia="Times New Roman" w:hAnsi="Calibri" w:cs="Calibri"/>
                <w:color w:val="000000"/>
                <w:kern w:val="0"/>
                <w14:ligatures w14:val="none"/>
              </w:rPr>
              <w:t>coefficients</w:t>
            </w:r>
          </w:p>
        </w:tc>
      </w:tr>
      <w:tr w:rsidR="00356A2C" w:rsidRPr="00356A2C" w14:paraId="26F4A5F8"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1E0E967A"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30AF7B39"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ch4_yan_2005_ef_monte_carlo</w:t>
            </w:r>
          </w:p>
        </w:tc>
        <w:tc>
          <w:tcPr>
            <w:tcW w:w="2163" w:type="pct"/>
            <w:tcBorders>
              <w:top w:val="nil"/>
              <w:left w:val="nil"/>
              <w:bottom w:val="single" w:sz="4" w:space="0" w:color="auto"/>
              <w:right w:val="single" w:sz="4" w:space="0" w:color="auto"/>
            </w:tcBorders>
            <w:shd w:val="clear" w:color="auto" w:fill="auto"/>
            <w:vAlign w:val="bottom"/>
            <w:hideMark/>
          </w:tcPr>
          <w:p w14:paraId="5716F653"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Procedure that implements the Monte Carlo simulation of the model</w:t>
            </w:r>
          </w:p>
        </w:tc>
      </w:tr>
      <w:tr w:rsidR="00356A2C" w:rsidRPr="00356A2C" w14:paraId="7971F019" w14:textId="77777777" w:rsidTr="00F21D7C">
        <w:trPr>
          <w:trHeight w:val="574"/>
        </w:trPr>
        <w:tc>
          <w:tcPr>
            <w:tcW w:w="753" w:type="pct"/>
            <w:vMerge/>
            <w:tcBorders>
              <w:top w:val="nil"/>
              <w:left w:val="single" w:sz="4" w:space="0" w:color="auto"/>
              <w:bottom w:val="single" w:sz="4" w:space="0" w:color="auto"/>
              <w:right w:val="single" w:sz="4" w:space="0" w:color="auto"/>
            </w:tcBorders>
            <w:vAlign w:val="center"/>
            <w:hideMark/>
          </w:tcPr>
          <w:p w14:paraId="128FF071" w14:textId="77777777" w:rsidR="00356A2C" w:rsidRPr="00356A2C" w:rsidRDefault="00356A2C" w:rsidP="00356A2C">
            <w:pPr>
              <w:spacing w:after="0" w:line="240" w:lineRule="auto"/>
              <w:rPr>
                <w:rFonts w:ascii="Calibri" w:eastAsia="Times New Roman" w:hAnsi="Calibri" w:cs="Calibri"/>
                <w:color w:val="000000"/>
                <w:kern w:val="0"/>
                <w14:ligatures w14:val="none"/>
              </w:rPr>
            </w:pPr>
          </w:p>
        </w:tc>
        <w:tc>
          <w:tcPr>
            <w:tcW w:w="2084" w:type="pct"/>
            <w:tcBorders>
              <w:top w:val="nil"/>
              <w:left w:val="nil"/>
              <w:bottom w:val="single" w:sz="4" w:space="0" w:color="auto"/>
              <w:right w:val="single" w:sz="4" w:space="0" w:color="auto"/>
            </w:tcBorders>
            <w:shd w:val="clear" w:color="auto" w:fill="auto"/>
            <w:vAlign w:val="center"/>
            <w:hideMark/>
          </w:tcPr>
          <w:p w14:paraId="3707CE42"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ch4_yan_2005_emperical_results</w:t>
            </w:r>
          </w:p>
        </w:tc>
        <w:tc>
          <w:tcPr>
            <w:tcW w:w="2163" w:type="pct"/>
            <w:tcBorders>
              <w:top w:val="nil"/>
              <w:left w:val="nil"/>
              <w:bottom w:val="single" w:sz="4" w:space="0" w:color="auto"/>
              <w:right w:val="single" w:sz="4" w:space="0" w:color="auto"/>
            </w:tcBorders>
            <w:shd w:val="clear" w:color="auto" w:fill="auto"/>
            <w:vAlign w:val="bottom"/>
            <w:hideMark/>
          </w:tcPr>
          <w:p w14:paraId="41807E16" w14:textId="77777777" w:rsidR="00356A2C" w:rsidRPr="00356A2C" w:rsidRDefault="00356A2C" w:rsidP="00356A2C">
            <w:pPr>
              <w:spacing w:after="0" w:line="240" w:lineRule="auto"/>
              <w:rPr>
                <w:rFonts w:ascii="Calibri" w:eastAsia="Times New Roman" w:hAnsi="Calibri" w:cs="Calibri"/>
                <w:color w:val="000000"/>
                <w:kern w:val="0"/>
                <w14:ligatures w14:val="none"/>
              </w:rPr>
            </w:pPr>
            <w:r w:rsidRPr="00356A2C">
              <w:rPr>
                <w:rFonts w:ascii="Calibri" w:eastAsia="Times New Roman" w:hAnsi="Calibri" w:cs="Calibri"/>
                <w:color w:val="000000"/>
                <w:kern w:val="0"/>
                <w14:ligatures w14:val="none"/>
              </w:rPr>
              <w:t>Table that holds the results of the Monte Carlo simulations</w:t>
            </w:r>
          </w:p>
        </w:tc>
      </w:tr>
    </w:tbl>
    <w:p w14:paraId="69BE5755" w14:textId="66FD7124" w:rsidR="00752E65" w:rsidRDefault="00863F3E" w:rsidP="00D00544">
      <w:r>
        <w:rPr>
          <w:noProof/>
        </w:rPr>
        <w:lastRenderedPageBreak/>
        <w:drawing>
          <wp:inline distT="0" distB="0" distL="0" distR="0" wp14:anchorId="227BEC8C" wp14:editId="6DA09610">
            <wp:extent cx="5943600" cy="7435215"/>
            <wp:effectExtent l="0" t="0" r="0" b="0"/>
            <wp:docPr id="1335109230" name="Picture 13351092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09230" name="Picture 3" descr="A screenshot of a computer scree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435215"/>
                    </a:xfrm>
                    <a:prstGeom prst="rect">
                      <a:avLst/>
                    </a:prstGeom>
                    <a:noFill/>
                    <a:ln>
                      <a:noFill/>
                    </a:ln>
                  </pic:spPr>
                </pic:pic>
              </a:graphicData>
            </a:graphic>
          </wp:inline>
        </w:drawing>
      </w:r>
    </w:p>
    <w:p w14:paraId="27C561DD" w14:textId="7A84041F" w:rsidR="00863F3E" w:rsidRDefault="00752E65" w:rsidP="00E8730C">
      <w:pPr>
        <w:pStyle w:val="ghgcaption"/>
      </w:pPr>
      <w:bookmarkStart w:id="156" w:name="_Ref150364281"/>
      <w:bookmarkStart w:id="157" w:name="_Toc150795374"/>
      <w:r>
        <w:t xml:space="preserve">Figure </w:t>
      </w:r>
      <w:fldSimple w:instr=" SEQ Figure \* ARABIC ">
        <w:r w:rsidR="00A42D66">
          <w:rPr>
            <w:noProof/>
          </w:rPr>
          <w:t>1</w:t>
        </w:r>
      </w:fldSimple>
      <w:bookmarkEnd w:id="156"/>
      <w:r>
        <w:t>: Maps of the different climate datasets used in the modeling of rice methane emissions.</w:t>
      </w:r>
      <w:bookmarkEnd w:id="157"/>
    </w:p>
    <w:p w14:paraId="2995352E" w14:textId="35345DCE" w:rsidR="009135E8" w:rsidRDefault="009135E8"/>
    <w:p w14:paraId="0E342BF5" w14:textId="69C62EE7" w:rsidR="009135E8" w:rsidRDefault="009135E8" w:rsidP="009647DE">
      <w:pPr>
        <w:pStyle w:val="ghgheading1"/>
      </w:pPr>
      <w:r>
        <w:br w:type="page"/>
      </w:r>
      <w:bookmarkStart w:id="158" w:name="_Toc150445513"/>
      <w:bookmarkStart w:id="159" w:name="_Toc150795340"/>
      <w:r w:rsidR="00140C79">
        <w:lastRenderedPageBreak/>
        <w:t>APPENDIX</w:t>
      </w:r>
      <w:r>
        <w:t xml:space="preserve"> </w:t>
      </w:r>
      <w:r w:rsidR="001F1C39">
        <w:t>C</w:t>
      </w:r>
      <w:r>
        <w:t xml:space="preserve">. </w:t>
      </w:r>
      <w:r w:rsidR="00DF336B">
        <w:t>P</w:t>
      </w:r>
      <w:r>
        <w:t xml:space="preserve">arameters used in the estimation of </w:t>
      </w:r>
      <w:r w:rsidR="00DF336B">
        <w:t xml:space="preserve">emissions from crop </w:t>
      </w:r>
      <w:r>
        <w:t>residue burning</w:t>
      </w:r>
      <w:r w:rsidR="008B6817">
        <w:t>.</w:t>
      </w:r>
      <w:bookmarkEnd w:id="158"/>
      <w:bookmarkEnd w:id="159"/>
    </w:p>
    <w:p w14:paraId="38CB897A" w14:textId="3FFFA7E7" w:rsidR="008B6817" w:rsidRDefault="008B6817" w:rsidP="00E8730C">
      <w:pPr>
        <w:pStyle w:val="ghgcaption"/>
      </w:pPr>
    </w:p>
    <w:tbl>
      <w:tblPr>
        <w:tblW w:w="5000" w:type="pct"/>
        <w:jc w:val="center"/>
        <w:tblLook w:val="04A0" w:firstRow="1" w:lastRow="0" w:firstColumn="1" w:lastColumn="0" w:noHBand="0" w:noVBand="1"/>
      </w:tblPr>
      <w:tblGrid>
        <w:gridCol w:w="4352"/>
        <w:gridCol w:w="958"/>
        <w:gridCol w:w="958"/>
        <w:gridCol w:w="937"/>
        <w:gridCol w:w="1082"/>
        <w:gridCol w:w="1289"/>
      </w:tblGrid>
      <w:tr w:rsidR="00841C36" w14:paraId="4FE02EF0" w14:textId="77777777" w:rsidTr="008B6817">
        <w:trPr>
          <w:trHeight w:val="233"/>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3B769934" w14:textId="324EFAC7" w:rsidR="00841C36" w:rsidRDefault="008B6817" w:rsidP="008B6817">
            <w:pPr>
              <w:rPr>
                <w:rFonts w:ascii="Calibri" w:hAnsi="Calibri" w:cs="Calibri"/>
                <w:b/>
                <w:bCs/>
                <w:color w:val="000000"/>
              </w:rPr>
            </w:pPr>
            <w:bookmarkStart w:id="160" w:name="_Ref150438465"/>
            <w:bookmarkStart w:id="161" w:name="_Toc150459630"/>
            <w:bookmarkStart w:id="162" w:name="_Toc150795365"/>
            <w:r>
              <w:t xml:space="preserve">Table </w:t>
            </w:r>
            <w:fldSimple w:instr=" SEQ Table \* ARABIC ">
              <w:r w:rsidR="00A42D66">
                <w:rPr>
                  <w:noProof/>
                </w:rPr>
                <w:t>23</w:t>
              </w:r>
            </w:fldSimple>
            <w:bookmarkEnd w:id="160"/>
            <w:r>
              <w:t>: References used to assemble the database of factors used for the different variables used to estimate emissions from crop residue burning.</w:t>
            </w:r>
            <w:bookmarkEnd w:id="161"/>
            <w:bookmarkEnd w:id="162"/>
          </w:p>
        </w:tc>
      </w:tr>
      <w:tr w:rsidR="00906765" w14:paraId="212862CD" w14:textId="77777777" w:rsidTr="00BD0B3E">
        <w:trPr>
          <w:trHeight w:val="907"/>
          <w:jc w:val="center"/>
        </w:trPr>
        <w:tc>
          <w:tcPr>
            <w:tcW w:w="227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28710E7" w14:textId="77777777" w:rsidR="009135E8" w:rsidRDefault="009135E8" w:rsidP="00362E9D">
            <w:pPr>
              <w:rPr>
                <w:rFonts w:ascii="Calibri" w:hAnsi="Calibri" w:cs="Calibri"/>
                <w:b/>
                <w:bCs/>
                <w:color w:val="000000"/>
              </w:rPr>
            </w:pPr>
            <w:r>
              <w:rPr>
                <w:rFonts w:ascii="Calibri" w:hAnsi="Calibri" w:cs="Calibri"/>
                <w:b/>
                <w:bCs/>
                <w:color w:val="000000"/>
              </w:rPr>
              <w:t>Reference</w:t>
            </w:r>
          </w:p>
        </w:tc>
        <w:tc>
          <w:tcPr>
            <w:tcW w:w="500" w:type="pct"/>
            <w:tcBorders>
              <w:top w:val="single" w:sz="4" w:space="0" w:color="auto"/>
              <w:left w:val="nil"/>
              <w:bottom w:val="single" w:sz="4" w:space="0" w:color="auto"/>
              <w:right w:val="single" w:sz="4" w:space="0" w:color="auto"/>
            </w:tcBorders>
            <w:shd w:val="clear" w:color="auto" w:fill="auto"/>
            <w:vAlign w:val="bottom"/>
            <w:hideMark/>
          </w:tcPr>
          <w:p w14:paraId="12A0188E" w14:textId="58C467CF" w:rsidR="009135E8" w:rsidRDefault="009135E8" w:rsidP="00361C09">
            <w:pPr>
              <w:jc w:val="center"/>
              <w:rPr>
                <w:rFonts w:ascii="Calibri" w:hAnsi="Calibri" w:cs="Calibri"/>
                <w:b/>
                <w:bCs/>
                <w:color w:val="000000"/>
              </w:rPr>
            </w:pPr>
            <w:r>
              <w:rPr>
                <w:rFonts w:ascii="Calibri" w:hAnsi="Calibri" w:cs="Calibri"/>
                <w:b/>
                <w:bCs/>
                <w:color w:val="000000"/>
              </w:rPr>
              <w:t xml:space="preserve">Residue </w:t>
            </w:r>
            <w:r w:rsidR="00CF2ACA">
              <w:rPr>
                <w:rFonts w:ascii="Calibri" w:hAnsi="Calibri" w:cs="Calibri"/>
                <w:b/>
                <w:bCs/>
                <w:color w:val="000000"/>
              </w:rPr>
              <w:t>Amount (ratio and per ha)</w:t>
            </w:r>
          </w:p>
        </w:tc>
        <w:tc>
          <w:tcPr>
            <w:tcW w:w="500" w:type="pct"/>
            <w:tcBorders>
              <w:top w:val="single" w:sz="4" w:space="0" w:color="auto"/>
              <w:left w:val="nil"/>
              <w:bottom w:val="single" w:sz="4" w:space="0" w:color="auto"/>
              <w:right w:val="single" w:sz="4" w:space="0" w:color="auto"/>
            </w:tcBorders>
            <w:shd w:val="clear" w:color="auto" w:fill="auto"/>
            <w:vAlign w:val="bottom"/>
            <w:hideMark/>
          </w:tcPr>
          <w:p w14:paraId="22DAC0A1" w14:textId="77777777" w:rsidR="009135E8" w:rsidRDefault="009135E8" w:rsidP="00362E9D">
            <w:pPr>
              <w:jc w:val="center"/>
              <w:rPr>
                <w:rFonts w:ascii="Calibri" w:hAnsi="Calibri" w:cs="Calibri"/>
                <w:b/>
                <w:bCs/>
                <w:color w:val="000000"/>
              </w:rPr>
            </w:pPr>
            <w:r>
              <w:rPr>
                <w:rFonts w:ascii="Calibri" w:hAnsi="Calibri" w:cs="Calibri"/>
                <w:b/>
                <w:bCs/>
                <w:color w:val="000000"/>
              </w:rPr>
              <w:t>Dry Matter Fraction</w:t>
            </w:r>
          </w:p>
        </w:tc>
        <w:tc>
          <w:tcPr>
            <w:tcW w:w="489" w:type="pct"/>
            <w:tcBorders>
              <w:top w:val="single" w:sz="4" w:space="0" w:color="auto"/>
              <w:left w:val="nil"/>
              <w:bottom w:val="single" w:sz="4" w:space="0" w:color="auto"/>
              <w:right w:val="single" w:sz="4" w:space="0" w:color="auto"/>
            </w:tcBorders>
            <w:shd w:val="clear" w:color="auto" w:fill="auto"/>
            <w:vAlign w:val="bottom"/>
            <w:hideMark/>
          </w:tcPr>
          <w:p w14:paraId="3D1C9E14" w14:textId="77777777" w:rsidR="009135E8" w:rsidRDefault="009135E8" w:rsidP="00362E9D">
            <w:pPr>
              <w:jc w:val="center"/>
              <w:rPr>
                <w:rFonts w:ascii="Calibri" w:hAnsi="Calibri" w:cs="Calibri"/>
                <w:b/>
                <w:bCs/>
                <w:color w:val="000000"/>
              </w:rPr>
            </w:pPr>
            <w:r>
              <w:rPr>
                <w:rFonts w:ascii="Calibri" w:hAnsi="Calibri" w:cs="Calibri"/>
                <w:b/>
                <w:bCs/>
                <w:color w:val="000000"/>
              </w:rPr>
              <w:t>In-field Residue Faction</w:t>
            </w:r>
          </w:p>
        </w:tc>
        <w:tc>
          <w:tcPr>
            <w:tcW w:w="565" w:type="pct"/>
            <w:tcBorders>
              <w:top w:val="single" w:sz="4" w:space="0" w:color="auto"/>
              <w:left w:val="nil"/>
              <w:bottom w:val="single" w:sz="4" w:space="0" w:color="auto"/>
              <w:right w:val="single" w:sz="4" w:space="0" w:color="auto"/>
            </w:tcBorders>
            <w:shd w:val="clear" w:color="auto" w:fill="auto"/>
            <w:vAlign w:val="bottom"/>
            <w:hideMark/>
          </w:tcPr>
          <w:p w14:paraId="0DE94AF2" w14:textId="77777777" w:rsidR="009135E8" w:rsidRDefault="009135E8" w:rsidP="00362E9D">
            <w:pPr>
              <w:jc w:val="center"/>
              <w:rPr>
                <w:rFonts w:ascii="Calibri" w:hAnsi="Calibri" w:cs="Calibri"/>
                <w:b/>
                <w:bCs/>
                <w:color w:val="000000"/>
              </w:rPr>
            </w:pPr>
            <w:r>
              <w:rPr>
                <w:rFonts w:ascii="Calibri" w:hAnsi="Calibri" w:cs="Calibri"/>
                <w:b/>
                <w:bCs/>
                <w:color w:val="000000"/>
              </w:rPr>
              <w:t>Burn Efficiency Factor</w:t>
            </w:r>
          </w:p>
        </w:tc>
        <w:tc>
          <w:tcPr>
            <w:tcW w:w="673" w:type="pct"/>
            <w:tcBorders>
              <w:top w:val="single" w:sz="4" w:space="0" w:color="auto"/>
              <w:left w:val="nil"/>
              <w:bottom w:val="single" w:sz="4" w:space="0" w:color="auto"/>
              <w:right w:val="single" w:sz="4" w:space="0" w:color="auto"/>
            </w:tcBorders>
            <w:shd w:val="clear" w:color="auto" w:fill="auto"/>
            <w:vAlign w:val="bottom"/>
            <w:hideMark/>
          </w:tcPr>
          <w:p w14:paraId="4D67A96D" w14:textId="77777777" w:rsidR="00640EE4" w:rsidRDefault="009135E8" w:rsidP="00362E9D">
            <w:pPr>
              <w:jc w:val="center"/>
              <w:rPr>
                <w:rFonts w:ascii="Calibri" w:hAnsi="Calibri" w:cs="Calibri"/>
                <w:b/>
                <w:bCs/>
                <w:color w:val="000000"/>
              </w:rPr>
            </w:pPr>
            <w:r>
              <w:rPr>
                <w:rFonts w:ascii="Calibri" w:hAnsi="Calibri" w:cs="Calibri"/>
                <w:b/>
                <w:bCs/>
                <w:color w:val="000000"/>
              </w:rPr>
              <w:t>Burn EF</w:t>
            </w:r>
            <w:r w:rsidR="00A87D5E">
              <w:rPr>
                <w:rFonts w:ascii="Calibri" w:hAnsi="Calibri" w:cs="Calibri"/>
                <w:b/>
                <w:bCs/>
                <w:color w:val="000000"/>
              </w:rPr>
              <w:t xml:space="preserve"> (N</w:t>
            </w:r>
            <w:r w:rsidR="00A87D5E" w:rsidRPr="00361C09">
              <w:rPr>
                <w:rFonts w:ascii="Calibri" w:hAnsi="Calibri" w:cs="Calibri"/>
                <w:b/>
                <w:bCs/>
                <w:color w:val="000000"/>
                <w:vertAlign w:val="subscript"/>
              </w:rPr>
              <w:t>2</w:t>
            </w:r>
            <w:r w:rsidR="00A87D5E">
              <w:rPr>
                <w:rFonts w:ascii="Calibri" w:hAnsi="Calibri" w:cs="Calibri"/>
                <w:b/>
                <w:bCs/>
                <w:color w:val="000000"/>
              </w:rPr>
              <w:t>O and CH</w:t>
            </w:r>
            <w:r w:rsidR="00A87D5E" w:rsidRPr="00361C09">
              <w:rPr>
                <w:rFonts w:ascii="Calibri" w:hAnsi="Calibri" w:cs="Calibri"/>
                <w:b/>
                <w:bCs/>
                <w:color w:val="000000"/>
                <w:vertAlign w:val="subscript"/>
              </w:rPr>
              <w:t>4</w:t>
            </w:r>
            <w:r w:rsidR="00A87D5E">
              <w:rPr>
                <w:rFonts w:ascii="Calibri" w:hAnsi="Calibri" w:cs="Calibri"/>
                <w:b/>
                <w:bCs/>
                <w:color w:val="000000"/>
              </w:rPr>
              <w:t>)</w:t>
            </w:r>
            <w:r>
              <w:rPr>
                <w:rFonts w:ascii="Calibri" w:hAnsi="Calibri" w:cs="Calibri"/>
                <w:b/>
                <w:bCs/>
                <w:color w:val="000000"/>
              </w:rPr>
              <w:t xml:space="preserve">    </w:t>
            </w:r>
          </w:p>
          <w:p w14:paraId="49ECEC0C" w14:textId="4272E929" w:rsidR="009135E8" w:rsidRDefault="009135E8" w:rsidP="00362E9D">
            <w:pPr>
              <w:jc w:val="center"/>
              <w:rPr>
                <w:rFonts w:ascii="Calibri" w:hAnsi="Calibri" w:cs="Calibri"/>
                <w:b/>
                <w:bCs/>
                <w:color w:val="000000"/>
              </w:rPr>
            </w:pPr>
            <w:r>
              <w:rPr>
                <w:rFonts w:ascii="Calibri" w:hAnsi="Calibri" w:cs="Calibri"/>
                <w:b/>
                <w:bCs/>
                <w:color w:val="000000"/>
              </w:rPr>
              <w:t xml:space="preserve">(g </w:t>
            </w:r>
            <w:proofErr w:type="gramStart"/>
            <w:r>
              <w:rPr>
                <w:rFonts w:ascii="Calibri" w:hAnsi="Calibri" w:cs="Calibri"/>
                <w:b/>
                <w:bCs/>
                <w:color w:val="000000"/>
              </w:rPr>
              <w:t>kg</w:t>
            </w:r>
            <w:r w:rsidRPr="00492BBA">
              <w:rPr>
                <w:rFonts w:ascii="Calibri" w:hAnsi="Calibri" w:cs="Calibri"/>
                <w:b/>
                <w:bCs/>
                <w:color w:val="000000"/>
                <w:vertAlign w:val="superscript"/>
              </w:rPr>
              <w:t>-1</w:t>
            </w:r>
            <w:proofErr w:type="gramEnd"/>
            <w:r>
              <w:rPr>
                <w:rFonts w:ascii="Calibri" w:hAnsi="Calibri" w:cs="Calibri"/>
                <w:b/>
                <w:bCs/>
                <w:color w:val="000000"/>
              </w:rPr>
              <w:t>)</w:t>
            </w:r>
          </w:p>
        </w:tc>
      </w:tr>
      <w:tr w:rsidR="00906765" w14:paraId="13D1C9DE"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5630F2B" w14:textId="4E0429F1"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Akagi et al </w:t>
            </w:r>
            <w:r w:rsidR="0058734B">
              <w:rPr>
                <w:rFonts w:ascii="Calibri" w:hAnsi="Calibri" w:cs="Calibri"/>
                <w:color w:val="000000"/>
                <w:sz w:val="20"/>
                <w:szCs w:val="20"/>
              </w:rPr>
              <w:t>(</w:t>
            </w:r>
            <w:r w:rsidRPr="008819AC">
              <w:rPr>
                <w:rFonts w:ascii="Calibri" w:hAnsi="Calibri" w:cs="Calibri"/>
                <w:color w:val="000000"/>
                <w:sz w:val="20"/>
                <w:szCs w:val="20"/>
              </w:rPr>
              <w:t>2011</w:t>
            </w:r>
            <w:r w:rsidR="0058734B">
              <w:rPr>
                <w:rFonts w:ascii="Calibri" w:hAnsi="Calibri" w:cs="Calibri"/>
                <w:color w:val="000000"/>
                <w:sz w:val="20"/>
                <w:szCs w:val="20"/>
              </w:rPr>
              <w:t xml:space="preserve">) </w:t>
            </w:r>
            <w:sdt>
              <w:sdtPr>
                <w:rPr>
                  <w:rFonts w:ascii="Calibri" w:hAnsi="Calibri" w:cs="Calibri"/>
                  <w:color w:val="000000"/>
                  <w:sz w:val="20"/>
                  <w:szCs w:val="20"/>
                </w:rPr>
                <w:alias w:val="SmartCite Citation"/>
                <w:tag w:val="bad6be57-5e2a-460d-9424-598e2d5bba4e:10d825d0-cfee-46de-b245-cfdabb031fd6+"/>
                <w:id w:val="275756095"/>
                <w:placeholder>
                  <w:docPart w:val="60F06827BDBB474BAD5E8EFBFB5C8CD1"/>
                </w:placeholder>
              </w:sdtPr>
              <w:sdtContent>
                <w:r w:rsidR="00477515" w:rsidRPr="00477515">
                  <w:rPr>
                    <w:rFonts w:ascii="Calibri" w:eastAsia="Times New Roman" w:hAnsi="Calibri" w:cs="Calibri"/>
                    <w:sz w:val="20"/>
                    <w:vertAlign w:val="superscript"/>
                  </w:rPr>
                  <w:t>25</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4499D0A"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771A8037"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4EB5BA49"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CB8698C"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39B5F055"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61AB78A3"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23A0D15" w14:textId="7D92411F"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Andreae et al </w:t>
            </w:r>
            <w:r w:rsidR="0058734B">
              <w:rPr>
                <w:rFonts w:ascii="Calibri" w:hAnsi="Calibri" w:cs="Calibri"/>
                <w:color w:val="000000"/>
                <w:sz w:val="20"/>
                <w:szCs w:val="20"/>
              </w:rPr>
              <w:t>(</w:t>
            </w:r>
            <w:r w:rsidRPr="008819AC">
              <w:rPr>
                <w:rFonts w:ascii="Calibri" w:hAnsi="Calibri" w:cs="Calibri"/>
                <w:color w:val="000000"/>
                <w:sz w:val="20"/>
                <w:szCs w:val="20"/>
              </w:rPr>
              <w:t>2019</w:t>
            </w:r>
            <w:r w:rsidR="0058734B">
              <w:rPr>
                <w:rFonts w:ascii="Calibri" w:hAnsi="Calibri" w:cs="Calibri"/>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814CAC0"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10B305CA"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3EF1C849"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5C9D714F"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F10C6E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17D49CF2"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0A3FF490" w14:textId="0E8F0BBB"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Andreae Merlet et al </w:t>
            </w:r>
            <w:r w:rsidR="0058734B">
              <w:rPr>
                <w:rFonts w:ascii="Calibri" w:hAnsi="Calibri" w:cs="Calibri"/>
                <w:color w:val="000000"/>
                <w:sz w:val="20"/>
                <w:szCs w:val="20"/>
              </w:rPr>
              <w:t>(</w:t>
            </w:r>
            <w:r w:rsidRPr="008819AC">
              <w:rPr>
                <w:rFonts w:ascii="Calibri" w:hAnsi="Calibri" w:cs="Calibri"/>
                <w:color w:val="000000"/>
                <w:sz w:val="20"/>
                <w:szCs w:val="20"/>
              </w:rPr>
              <w:t>2001</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d322a021-f5b2-41a5-9884-f5d904871400+"/>
                <w:id w:val="-2011976781"/>
                <w:placeholder>
                  <w:docPart w:val="DefaultPlaceholder_-1854013440"/>
                </w:placeholder>
              </w:sdtPr>
              <w:sdtContent>
                <w:r w:rsidR="00477515" w:rsidRPr="00477515">
                  <w:rPr>
                    <w:rFonts w:ascii="Calibri" w:eastAsia="Times New Roman" w:hAnsi="Calibri" w:cs="Calibri"/>
                    <w:sz w:val="20"/>
                    <w:vertAlign w:val="superscript"/>
                  </w:rPr>
                  <w:t>26</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295E8A4"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5C0ABB7C"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2C77112"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58497E07"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674BF1E"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15A84785"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5295A87C" w14:textId="6B218263"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Bhupendas</w:t>
            </w:r>
            <w:proofErr w:type="spellEnd"/>
            <w:r w:rsidRPr="008819AC">
              <w:rPr>
                <w:rFonts w:ascii="Calibri" w:hAnsi="Calibri" w:cs="Calibri"/>
                <w:color w:val="000000"/>
                <w:sz w:val="20"/>
                <w:szCs w:val="20"/>
              </w:rPr>
              <w:t xml:space="preserve"> Das et al </w:t>
            </w:r>
            <w:r w:rsidR="0058734B">
              <w:rPr>
                <w:rFonts w:ascii="Calibri" w:hAnsi="Calibri" w:cs="Calibri"/>
                <w:color w:val="000000"/>
                <w:sz w:val="20"/>
                <w:szCs w:val="20"/>
              </w:rPr>
              <w:t>(</w:t>
            </w:r>
            <w:r w:rsidRPr="008819AC">
              <w:rPr>
                <w:rFonts w:ascii="Calibri" w:hAnsi="Calibri" w:cs="Calibri"/>
                <w:color w:val="000000"/>
                <w:sz w:val="20"/>
                <w:szCs w:val="20"/>
              </w:rPr>
              <w:t>2020</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505e59dd-7f73-4995-9830-014d6a7fa035+"/>
                <w:id w:val="315536036"/>
                <w:placeholder>
                  <w:docPart w:val="DefaultPlaceholder_-1854013440"/>
                </w:placeholder>
              </w:sdtPr>
              <w:sdtContent>
                <w:r w:rsidR="00477515" w:rsidRPr="00477515">
                  <w:rPr>
                    <w:rFonts w:ascii="Calibri" w:eastAsia="Times New Roman" w:hAnsi="Calibri" w:cs="Calibri"/>
                    <w:sz w:val="20"/>
                    <w:vertAlign w:val="superscript"/>
                  </w:rPr>
                  <w:t>27</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26D7C34"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4D42CAF4"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1670DA5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275246F"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63036E38" w14:textId="77777777" w:rsidR="009135E8" w:rsidRPr="008819AC" w:rsidRDefault="009135E8" w:rsidP="00362E9D">
            <w:pPr>
              <w:spacing w:after="0"/>
              <w:jc w:val="center"/>
              <w:rPr>
                <w:rFonts w:ascii="Calibri" w:hAnsi="Calibri" w:cs="Calibri"/>
                <w:color w:val="000000"/>
                <w:sz w:val="20"/>
                <w:szCs w:val="20"/>
              </w:rPr>
            </w:pPr>
          </w:p>
        </w:tc>
      </w:tr>
      <w:tr w:rsidR="00906765" w14:paraId="50D42E5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3CC7661" w14:textId="2E98BC1D" w:rsidR="009135E8" w:rsidRPr="009A5BE0" w:rsidRDefault="009135E8" w:rsidP="00362E9D">
            <w:pPr>
              <w:spacing w:after="0"/>
              <w:rPr>
                <w:rFonts w:ascii="Calibri" w:hAnsi="Calibri" w:cs="Calibri"/>
                <w:color w:val="000000"/>
                <w:sz w:val="20"/>
                <w:szCs w:val="20"/>
                <w:lang w:val="pt-PT"/>
              </w:rPr>
            </w:pPr>
            <w:proofErr w:type="spellStart"/>
            <w:r w:rsidRPr="009A5BE0">
              <w:rPr>
                <w:rFonts w:ascii="Calibri" w:hAnsi="Calibri" w:cs="Calibri"/>
                <w:color w:val="000000"/>
                <w:sz w:val="20"/>
                <w:szCs w:val="20"/>
                <w:lang w:val="pt-PT"/>
              </w:rPr>
              <w:t>Biomass</w:t>
            </w:r>
            <w:proofErr w:type="spellEnd"/>
            <w:r w:rsidRPr="009A5BE0">
              <w:rPr>
                <w:rFonts w:ascii="Calibri" w:hAnsi="Calibri" w:cs="Calibri"/>
                <w:color w:val="000000"/>
                <w:sz w:val="20"/>
                <w:szCs w:val="20"/>
                <w:lang w:val="pt-PT"/>
              </w:rPr>
              <w:t xml:space="preserve"> Altas V2</w:t>
            </w:r>
            <w:r w:rsidR="009A5BE0" w:rsidRPr="009A5BE0">
              <w:rPr>
                <w:rFonts w:ascii="Calibri" w:hAnsi="Calibri" w:cs="Calibri"/>
                <w:color w:val="000000"/>
                <w:sz w:val="20"/>
                <w:szCs w:val="20"/>
                <w:lang w:val="pt-PT"/>
              </w:rPr>
              <w:t>.0</w:t>
            </w:r>
            <w:sdt>
              <w:sdtPr>
                <w:rPr>
                  <w:rFonts w:ascii="Calibri" w:hAnsi="Calibri" w:cs="Calibri"/>
                  <w:color w:val="000000"/>
                  <w:sz w:val="20"/>
                  <w:szCs w:val="20"/>
                </w:rPr>
                <w:alias w:val="SmartCite Citation"/>
                <w:tag w:val="bad6be57-5e2a-460d-9424-598e2d5bba4e:9e98ecec-9eef-4ad7-a1df-f394598afcc3+"/>
                <w:id w:val="2045407411"/>
                <w:placeholder>
                  <w:docPart w:val="DefaultPlaceholder_-1854013440"/>
                </w:placeholder>
              </w:sdtPr>
              <w:sdtContent>
                <w:r w:rsidR="00477515" w:rsidRPr="00477515">
                  <w:rPr>
                    <w:rFonts w:ascii="Calibri" w:eastAsia="Times New Roman" w:hAnsi="Calibri" w:cs="Calibri"/>
                    <w:sz w:val="20"/>
                    <w:vertAlign w:val="superscript"/>
                  </w:rPr>
                  <w:t>22</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05E668DE"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7351C96A"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3A8CD43"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DD75098"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683B951B" w14:textId="77777777" w:rsidR="009135E8" w:rsidRPr="008819AC" w:rsidRDefault="009135E8" w:rsidP="00362E9D">
            <w:pPr>
              <w:spacing w:after="0"/>
              <w:jc w:val="center"/>
              <w:rPr>
                <w:rFonts w:ascii="Calibri" w:hAnsi="Calibri" w:cs="Calibri"/>
                <w:color w:val="000000"/>
                <w:sz w:val="20"/>
                <w:szCs w:val="20"/>
              </w:rPr>
            </w:pPr>
          </w:p>
        </w:tc>
      </w:tr>
      <w:tr w:rsidR="00906765" w14:paraId="3F76CBA3"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7035B6E" w14:textId="23B819C8"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Chauhan et al </w:t>
            </w:r>
            <w:r w:rsidR="0058734B">
              <w:rPr>
                <w:rFonts w:ascii="Calibri" w:hAnsi="Calibri" w:cs="Calibri"/>
                <w:color w:val="000000"/>
                <w:sz w:val="20"/>
                <w:szCs w:val="20"/>
              </w:rPr>
              <w:t>(</w:t>
            </w:r>
            <w:r w:rsidRPr="008819AC">
              <w:rPr>
                <w:rFonts w:ascii="Calibri" w:hAnsi="Calibri" w:cs="Calibri"/>
                <w:color w:val="000000"/>
                <w:sz w:val="20"/>
                <w:szCs w:val="20"/>
              </w:rPr>
              <w:t>20</w:t>
            </w:r>
            <w:r w:rsidR="0058734B">
              <w:rPr>
                <w:rFonts w:ascii="Calibri" w:hAnsi="Calibri" w:cs="Calibri"/>
                <w:color w:val="000000"/>
                <w:sz w:val="20"/>
                <w:szCs w:val="20"/>
              </w:rPr>
              <w:t>1</w:t>
            </w:r>
            <w:r w:rsidRPr="008819AC">
              <w:rPr>
                <w:rFonts w:ascii="Calibri" w:hAnsi="Calibri" w:cs="Calibri"/>
                <w:color w:val="000000"/>
                <w:sz w:val="20"/>
                <w:szCs w:val="20"/>
              </w:rPr>
              <w:t>2</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48836776-581c-4529-9e03-1b7c21676f39+"/>
                <w:id w:val="850540514"/>
                <w:placeholder>
                  <w:docPart w:val="DefaultPlaceholder_-1854013440"/>
                </w:placeholder>
              </w:sdtPr>
              <w:sdtContent>
                <w:r w:rsidR="00477515" w:rsidRPr="00477515">
                  <w:rPr>
                    <w:rFonts w:ascii="Calibri" w:eastAsia="Times New Roman" w:hAnsi="Calibri" w:cs="Calibri"/>
                    <w:sz w:val="20"/>
                    <w:vertAlign w:val="superscript"/>
                  </w:rPr>
                  <w:t>28</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6D78D43"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26531863"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CDB47A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6358F2FD"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666EB085" w14:textId="77777777" w:rsidR="009135E8" w:rsidRPr="008819AC" w:rsidRDefault="009135E8" w:rsidP="00362E9D">
            <w:pPr>
              <w:spacing w:after="0"/>
              <w:jc w:val="center"/>
              <w:rPr>
                <w:rFonts w:ascii="Calibri" w:hAnsi="Calibri" w:cs="Calibri"/>
                <w:color w:val="000000"/>
                <w:sz w:val="20"/>
                <w:szCs w:val="20"/>
              </w:rPr>
            </w:pPr>
          </w:p>
        </w:tc>
      </w:tr>
      <w:tr w:rsidR="00906765" w14:paraId="696D40B1"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4B6F0694" w14:textId="5F6F9931"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Daioglou</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201</w:t>
            </w:r>
            <w:r w:rsidR="0058734B">
              <w:rPr>
                <w:rFonts w:ascii="Calibri" w:hAnsi="Calibri" w:cs="Calibri"/>
                <w:color w:val="000000"/>
                <w:sz w:val="20"/>
                <w:szCs w:val="20"/>
              </w:rPr>
              <w:t>6)</w:t>
            </w:r>
            <w:sdt>
              <w:sdtPr>
                <w:rPr>
                  <w:rFonts w:ascii="Calibri" w:hAnsi="Calibri" w:cs="Calibri"/>
                  <w:color w:val="000000"/>
                  <w:sz w:val="20"/>
                  <w:szCs w:val="20"/>
                </w:rPr>
                <w:alias w:val="SmartCite Citation"/>
                <w:tag w:val="bad6be57-5e2a-460d-9424-598e2d5bba4e:2d77632d-fc6b-45df-ab65-1640876c9ef6+"/>
                <w:id w:val="-1083064519"/>
                <w:placeholder>
                  <w:docPart w:val="DefaultPlaceholder_-1854013440"/>
                </w:placeholder>
              </w:sdtPr>
              <w:sdtContent>
                <w:r w:rsidR="00477515" w:rsidRPr="00477515">
                  <w:rPr>
                    <w:rFonts w:ascii="Calibri" w:eastAsia="Times New Roman" w:hAnsi="Calibri" w:cs="Calibri"/>
                    <w:sz w:val="20"/>
                    <w:vertAlign w:val="superscript"/>
                  </w:rPr>
                  <w:t>29</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7D5C37D9"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55D7891A"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48B37B4B"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88DC5B6"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61E6AC4F" w14:textId="77777777" w:rsidR="009135E8" w:rsidRPr="008819AC" w:rsidRDefault="009135E8" w:rsidP="00362E9D">
            <w:pPr>
              <w:spacing w:after="0"/>
              <w:jc w:val="center"/>
              <w:rPr>
                <w:rFonts w:ascii="Calibri" w:hAnsi="Calibri" w:cs="Calibri"/>
                <w:color w:val="000000"/>
                <w:sz w:val="20"/>
                <w:szCs w:val="20"/>
              </w:rPr>
            </w:pPr>
          </w:p>
        </w:tc>
      </w:tr>
      <w:tr w:rsidR="00906765" w14:paraId="6F1C1F0A"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F57B905" w14:textId="19703801"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Dennis et al </w:t>
            </w:r>
            <w:r w:rsidR="0058734B">
              <w:rPr>
                <w:rFonts w:ascii="Calibri" w:hAnsi="Calibri" w:cs="Calibri"/>
                <w:color w:val="000000"/>
                <w:sz w:val="20"/>
                <w:szCs w:val="20"/>
              </w:rPr>
              <w:t>(</w:t>
            </w:r>
            <w:r w:rsidRPr="008819AC">
              <w:rPr>
                <w:rFonts w:ascii="Calibri" w:hAnsi="Calibri" w:cs="Calibri"/>
                <w:color w:val="000000"/>
                <w:sz w:val="20"/>
                <w:szCs w:val="20"/>
              </w:rPr>
              <w:t>2002</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b36293f1-f6e5-4be2-9f24-69ef19bc8252+"/>
                <w:id w:val="-766850091"/>
                <w:placeholder>
                  <w:docPart w:val="DefaultPlaceholder_-1854013440"/>
                </w:placeholder>
              </w:sdtPr>
              <w:sdtContent>
                <w:r w:rsidR="00477515" w:rsidRPr="00477515">
                  <w:rPr>
                    <w:rFonts w:ascii="Calibri" w:eastAsia="Times New Roman" w:hAnsi="Calibri" w:cs="Calibri"/>
                    <w:sz w:val="20"/>
                    <w:vertAlign w:val="superscript"/>
                  </w:rPr>
                  <w:t>30</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0361ABD1"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550930D7"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CA37F9F"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763D699"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C2C6B46"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768485E7"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4DFAED5" w14:textId="71D75AAA"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FAO BEFS RA</w:t>
            </w:r>
            <w:sdt>
              <w:sdtPr>
                <w:rPr>
                  <w:rFonts w:ascii="Calibri" w:hAnsi="Calibri" w:cs="Calibri"/>
                  <w:color w:val="000000"/>
                  <w:sz w:val="20"/>
                  <w:szCs w:val="20"/>
                </w:rPr>
                <w:alias w:val="SmartCite Citation"/>
                <w:tag w:val="bad6be57-5e2a-460d-9424-598e2d5bba4e:1a6b0a75-df96-4c4b-8e12-2022471f7340+"/>
                <w:id w:val="-886869245"/>
                <w:placeholder>
                  <w:docPart w:val="DefaultPlaceholder_-1854013440"/>
                </w:placeholder>
              </w:sdtPr>
              <w:sdtContent>
                <w:r w:rsidR="00477515" w:rsidRPr="00477515">
                  <w:rPr>
                    <w:rFonts w:ascii="Calibri" w:eastAsia="Times New Roman" w:hAnsi="Calibri" w:cs="Calibri"/>
                    <w:sz w:val="20"/>
                    <w:vertAlign w:val="superscript"/>
                  </w:rPr>
                  <w:t>31</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442DFF2"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04961418"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0C8D93A5"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E65D9E3"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464B51B" w14:textId="77777777" w:rsidR="009135E8" w:rsidRPr="008819AC" w:rsidRDefault="009135E8" w:rsidP="00362E9D">
            <w:pPr>
              <w:spacing w:after="0"/>
              <w:jc w:val="center"/>
              <w:rPr>
                <w:rFonts w:ascii="Calibri" w:hAnsi="Calibri" w:cs="Calibri"/>
                <w:color w:val="000000"/>
                <w:sz w:val="20"/>
                <w:szCs w:val="20"/>
              </w:rPr>
            </w:pPr>
          </w:p>
        </w:tc>
      </w:tr>
      <w:tr w:rsidR="00906765" w14:paraId="11E32689"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5511D87E" w14:textId="3C437E44"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Gupta et al </w:t>
            </w:r>
            <w:r w:rsidR="0058734B">
              <w:rPr>
                <w:rFonts w:ascii="Calibri" w:hAnsi="Calibri" w:cs="Calibri"/>
                <w:color w:val="000000"/>
                <w:sz w:val="20"/>
                <w:szCs w:val="20"/>
              </w:rPr>
              <w:t>(</w:t>
            </w:r>
            <w:r w:rsidRPr="008819AC">
              <w:rPr>
                <w:rFonts w:ascii="Calibri" w:hAnsi="Calibri" w:cs="Calibri"/>
                <w:color w:val="000000"/>
                <w:sz w:val="20"/>
                <w:szCs w:val="20"/>
              </w:rPr>
              <w:t>200</w:t>
            </w:r>
            <w:r w:rsidR="00844330">
              <w:rPr>
                <w:rFonts w:ascii="Calibri" w:hAnsi="Calibri" w:cs="Calibri"/>
                <w:color w:val="000000"/>
                <w:sz w:val="20"/>
                <w:szCs w:val="20"/>
              </w:rPr>
              <w:t>4</w:t>
            </w:r>
            <w:r w:rsidR="0058734B">
              <w:rPr>
                <w:rFonts w:ascii="Calibri" w:hAnsi="Calibri" w:cs="Calibri"/>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28AB3111"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4A86241B"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1723EBDD"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581C3EC5"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4EA10254" w14:textId="77777777" w:rsidR="009135E8" w:rsidRPr="008819AC" w:rsidRDefault="009135E8" w:rsidP="00362E9D">
            <w:pPr>
              <w:spacing w:after="0"/>
              <w:jc w:val="center"/>
              <w:rPr>
                <w:rFonts w:ascii="Calibri" w:hAnsi="Calibri" w:cs="Calibri"/>
                <w:color w:val="000000"/>
                <w:sz w:val="20"/>
                <w:szCs w:val="20"/>
              </w:rPr>
            </w:pPr>
          </w:p>
        </w:tc>
      </w:tr>
      <w:tr w:rsidR="00906765" w14:paraId="6CD4B3C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524A1D53" w14:textId="539FB136"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Hayashi et al </w:t>
            </w:r>
            <w:r w:rsidR="0058734B">
              <w:rPr>
                <w:rFonts w:ascii="Calibri" w:hAnsi="Calibri" w:cs="Calibri"/>
                <w:color w:val="000000"/>
                <w:sz w:val="20"/>
                <w:szCs w:val="20"/>
              </w:rPr>
              <w:t>(</w:t>
            </w:r>
            <w:r w:rsidRPr="008819AC">
              <w:rPr>
                <w:rFonts w:ascii="Calibri" w:hAnsi="Calibri" w:cs="Calibri"/>
                <w:color w:val="000000"/>
                <w:sz w:val="20"/>
                <w:szCs w:val="20"/>
              </w:rPr>
              <w:t>2014</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dbd5aa71-1981-4da2-9582-f4fe04b64b2b+"/>
                <w:id w:val="-2002032299"/>
                <w:placeholder>
                  <w:docPart w:val="DefaultPlaceholder_-1854013440"/>
                </w:placeholder>
              </w:sdtPr>
              <w:sdtContent>
                <w:r w:rsidR="00477515" w:rsidRPr="00477515">
                  <w:rPr>
                    <w:rFonts w:ascii="Calibri" w:eastAsia="Times New Roman" w:hAnsi="Calibri" w:cs="Calibri"/>
                    <w:sz w:val="20"/>
                    <w:vertAlign w:val="superscript"/>
                  </w:rPr>
                  <w:t>32</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0053E4E7"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2D812D0A"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4FA9982C"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383FB969"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7FB8BA6C"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6BB2188A"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7028EF9" w14:textId="433D427A"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Hiloidhari</w:t>
            </w:r>
            <w:proofErr w:type="spellEnd"/>
            <w:r w:rsidRPr="008819AC">
              <w:rPr>
                <w:rFonts w:ascii="Calibri" w:hAnsi="Calibri" w:cs="Calibri"/>
                <w:color w:val="000000"/>
                <w:sz w:val="20"/>
                <w:szCs w:val="20"/>
              </w:rPr>
              <w:t xml:space="preserve"> et al 2011</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846e35c0-6df7-46ff-9ac8-86564865a035+"/>
                <w:id w:val="-556863788"/>
                <w:placeholder>
                  <w:docPart w:val="DefaultPlaceholder_-1854013440"/>
                </w:placeholder>
              </w:sdtPr>
              <w:sdtContent>
                <w:r w:rsidR="00477515" w:rsidRPr="00477515">
                  <w:rPr>
                    <w:rFonts w:ascii="Calibri" w:eastAsia="Times New Roman" w:hAnsi="Calibri" w:cs="Calibri"/>
                    <w:sz w:val="20"/>
                    <w:vertAlign w:val="superscript"/>
                  </w:rPr>
                  <w:t>33</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7833B5A7"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72CCC7A5"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3513E813"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57BAE05E"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373E4A38" w14:textId="77777777" w:rsidR="009135E8" w:rsidRPr="008819AC" w:rsidRDefault="009135E8" w:rsidP="00362E9D">
            <w:pPr>
              <w:spacing w:after="0"/>
              <w:jc w:val="center"/>
              <w:rPr>
                <w:rFonts w:ascii="Calibri" w:hAnsi="Calibri" w:cs="Calibri"/>
                <w:color w:val="000000"/>
                <w:sz w:val="20"/>
                <w:szCs w:val="20"/>
              </w:rPr>
            </w:pPr>
          </w:p>
        </w:tc>
      </w:tr>
      <w:tr w:rsidR="00906765" w14:paraId="5DBC6C1A"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A6449F0" w14:textId="1C7F7AD2"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Hiloidhari</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2014</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649382c7-3b5b-4090-a5bb-3f9a9ec730b5+"/>
                <w:id w:val="229886165"/>
                <w:placeholder>
                  <w:docPart w:val="DefaultPlaceholder_-1854013440"/>
                </w:placeholder>
              </w:sdtPr>
              <w:sdtContent>
                <w:r w:rsidR="00477515" w:rsidRPr="00477515">
                  <w:rPr>
                    <w:rFonts w:ascii="Calibri" w:eastAsia="Times New Roman" w:hAnsi="Calibri" w:cs="Calibri"/>
                    <w:sz w:val="20"/>
                    <w:vertAlign w:val="superscript"/>
                  </w:rPr>
                  <w:t>34</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47553ED"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04219FD7"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18FDAE6F"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57199C0F"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0C84CD16" w14:textId="77777777" w:rsidR="009135E8" w:rsidRPr="008819AC" w:rsidRDefault="009135E8" w:rsidP="00362E9D">
            <w:pPr>
              <w:spacing w:after="0"/>
              <w:jc w:val="center"/>
              <w:rPr>
                <w:rFonts w:ascii="Calibri" w:hAnsi="Calibri" w:cs="Calibri"/>
                <w:color w:val="000000"/>
                <w:sz w:val="20"/>
                <w:szCs w:val="20"/>
              </w:rPr>
            </w:pPr>
          </w:p>
        </w:tc>
      </w:tr>
      <w:tr w:rsidR="00906765" w14:paraId="4678A2F0"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08C1A9B" w14:textId="31759D80"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Jagtar Singh et al </w:t>
            </w:r>
            <w:r w:rsidR="0058734B">
              <w:rPr>
                <w:rFonts w:ascii="Calibri" w:hAnsi="Calibri" w:cs="Calibri"/>
                <w:color w:val="000000"/>
                <w:sz w:val="20"/>
                <w:szCs w:val="20"/>
              </w:rPr>
              <w:t>(</w:t>
            </w:r>
            <w:r w:rsidRPr="008819AC">
              <w:rPr>
                <w:rFonts w:ascii="Calibri" w:hAnsi="Calibri" w:cs="Calibri"/>
                <w:color w:val="000000"/>
                <w:sz w:val="20"/>
                <w:szCs w:val="20"/>
              </w:rPr>
              <w:t>2008</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37a2b5c3-7e7b-4e35-a46d-1fa2b81829c9+"/>
                <w:id w:val="-188684738"/>
                <w:placeholder>
                  <w:docPart w:val="DefaultPlaceholder_-1854013440"/>
                </w:placeholder>
              </w:sdtPr>
              <w:sdtContent>
                <w:r w:rsidR="00477515" w:rsidRPr="00477515">
                  <w:rPr>
                    <w:rFonts w:ascii="Calibri" w:eastAsia="Times New Roman" w:hAnsi="Calibri" w:cs="Calibri"/>
                    <w:sz w:val="20"/>
                    <w:vertAlign w:val="superscript"/>
                  </w:rPr>
                  <w:t>35</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9E57B22"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3B1A47D"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410020C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3CF67C89"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5714727A" w14:textId="77777777" w:rsidR="009135E8" w:rsidRPr="008819AC" w:rsidRDefault="009135E8" w:rsidP="00362E9D">
            <w:pPr>
              <w:spacing w:after="0"/>
              <w:jc w:val="center"/>
              <w:rPr>
                <w:rFonts w:ascii="Calibri" w:hAnsi="Calibri" w:cs="Calibri"/>
                <w:color w:val="000000"/>
                <w:sz w:val="20"/>
                <w:szCs w:val="20"/>
              </w:rPr>
            </w:pPr>
          </w:p>
        </w:tc>
      </w:tr>
      <w:tr w:rsidR="00906765" w14:paraId="1D376C23"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D0FAB41" w14:textId="58D50FC7"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Jain et al </w:t>
            </w:r>
            <w:r w:rsidR="0058734B">
              <w:rPr>
                <w:rFonts w:ascii="Calibri" w:hAnsi="Calibri" w:cs="Calibri"/>
                <w:color w:val="000000"/>
                <w:sz w:val="20"/>
                <w:szCs w:val="20"/>
              </w:rPr>
              <w:t>(</w:t>
            </w:r>
            <w:r w:rsidRPr="008819AC">
              <w:rPr>
                <w:rFonts w:ascii="Calibri" w:hAnsi="Calibri" w:cs="Calibri"/>
                <w:color w:val="000000"/>
                <w:sz w:val="20"/>
                <w:szCs w:val="20"/>
              </w:rPr>
              <w:t>2014</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1a7bb8f4-5f20-4d5f-8783-43635b25a308+"/>
                <w:id w:val="-1617209069"/>
                <w:placeholder>
                  <w:docPart w:val="DefaultPlaceholder_-1854013440"/>
                </w:placeholder>
              </w:sdtPr>
              <w:sdtContent>
                <w:r w:rsidR="00477515" w:rsidRPr="00477515">
                  <w:rPr>
                    <w:rFonts w:ascii="Calibri" w:eastAsia="Times New Roman" w:hAnsi="Calibri" w:cs="Calibri"/>
                    <w:sz w:val="20"/>
                    <w:vertAlign w:val="superscript"/>
                  </w:rPr>
                  <w:t>36</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7D299CD3"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40723E0B"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79C2FB5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48314685"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256B375B" w14:textId="77777777" w:rsidR="009135E8" w:rsidRPr="008819AC" w:rsidRDefault="009135E8" w:rsidP="00362E9D">
            <w:pPr>
              <w:spacing w:after="0"/>
              <w:jc w:val="center"/>
              <w:rPr>
                <w:rFonts w:ascii="Calibri" w:hAnsi="Calibri" w:cs="Calibri"/>
                <w:color w:val="000000"/>
                <w:sz w:val="20"/>
                <w:szCs w:val="20"/>
              </w:rPr>
            </w:pPr>
          </w:p>
        </w:tc>
      </w:tr>
      <w:tr w:rsidR="00906765" w14:paraId="1DDFF059"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23C3887" w14:textId="318B287F"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Ji Gao et al </w:t>
            </w:r>
            <w:r w:rsidR="0058734B">
              <w:rPr>
                <w:rFonts w:ascii="Calibri" w:hAnsi="Calibri" w:cs="Calibri"/>
                <w:color w:val="000000"/>
                <w:sz w:val="20"/>
                <w:szCs w:val="20"/>
              </w:rPr>
              <w:t>(</w:t>
            </w:r>
            <w:r w:rsidRPr="008819AC">
              <w:rPr>
                <w:rFonts w:ascii="Calibri" w:hAnsi="Calibri" w:cs="Calibri"/>
                <w:color w:val="000000"/>
                <w:sz w:val="20"/>
                <w:szCs w:val="20"/>
              </w:rPr>
              <w:t>201</w:t>
            </w:r>
            <w:r w:rsidR="00C3591D">
              <w:rPr>
                <w:rFonts w:ascii="Calibri" w:hAnsi="Calibri" w:cs="Calibri"/>
                <w:color w:val="000000"/>
                <w:sz w:val="20"/>
                <w:szCs w:val="20"/>
              </w:rPr>
              <w:t>6)</w:t>
            </w:r>
            <w:sdt>
              <w:sdtPr>
                <w:rPr>
                  <w:rFonts w:ascii="Calibri" w:hAnsi="Calibri" w:cs="Calibri"/>
                  <w:color w:val="000000"/>
                  <w:sz w:val="20"/>
                  <w:szCs w:val="20"/>
                </w:rPr>
                <w:alias w:val="SmartCite Citation"/>
                <w:tag w:val="bad6be57-5e2a-460d-9424-598e2d5bba4e:903673b2-3987-45cf-9346-489cd262b9e6+"/>
                <w:id w:val="2014415751"/>
                <w:placeholder>
                  <w:docPart w:val="DefaultPlaceholder_-1854013440"/>
                </w:placeholder>
              </w:sdtPr>
              <w:sdtContent>
                <w:r w:rsidR="00477515" w:rsidRPr="00477515">
                  <w:rPr>
                    <w:rFonts w:ascii="Calibri" w:eastAsia="Times New Roman" w:hAnsi="Calibri" w:cs="Calibri"/>
                    <w:sz w:val="20"/>
                    <w:vertAlign w:val="superscript"/>
                  </w:rPr>
                  <w:t>37</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0B518DA1"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52B31342"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3AF6A68A"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35FD4A0"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2E6CC575" w14:textId="77777777" w:rsidR="009135E8" w:rsidRPr="008819AC" w:rsidRDefault="009135E8" w:rsidP="00362E9D">
            <w:pPr>
              <w:spacing w:after="0"/>
              <w:jc w:val="center"/>
              <w:rPr>
                <w:rFonts w:ascii="Calibri" w:hAnsi="Calibri" w:cs="Calibri"/>
                <w:color w:val="000000"/>
                <w:sz w:val="20"/>
                <w:szCs w:val="20"/>
              </w:rPr>
            </w:pPr>
          </w:p>
        </w:tc>
      </w:tr>
      <w:tr w:rsidR="00906765" w14:paraId="72FA0670"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3144DD1" w14:textId="6315BE95"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Jing Li et al </w:t>
            </w:r>
            <w:r w:rsidR="0058734B">
              <w:rPr>
                <w:rFonts w:ascii="Calibri" w:hAnsi="Calibri" w:cs="Calibri"/>
                <w:color w:val="000000"/>
                <w:sz w:val="20"/>
                <w:szCs w:val="20"/>
              </w:rPr>
              <w:t>(</w:t>
            </w:r>
            <w:r w:rsidRPr="008819AC">
              <w:rPr>
                <w:rFonts w:ascii="Calibri" w:hAnsi="Calibri" w:cs="Calibri"/>
                <w:color w:val="000000"/>
                <w:sz w:val="20"/>
                <w:szCs w:val="20"/>
              </w:rPr>
              <w:t>2016</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75f36a19-32a8-40ef-87f1-2346105ac032+"/>
                <w:id w:val="1252620978"/>
                <w:placeholder>
                  <w:docPart w:val="DefaultPlaceholder_-1854013440"/>
                </w:placeholder>
              </w:sdtPr>
              <w:sdtContent>
                <w:r w:rsidR="00477515" w:rsidRPr="00477515">
                  <w:rPr>
                    <w:rFonts w:ascii="Calibri" w:eastAsia="Times New Roman" w:hAnsi="Calibri" w:cs="Calibri"/>
                    <w:sz w:val="20"/>
                    <w:vertAlign w:val="superscript"/>
                  </w:rPr>
                  <w:t>38</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2CFA095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0F453436"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6CF0BAC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6A3A6937"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5DE345CF" w14:textId="77777777" w:rsidR="009135E8" w:rsidRPr="008819AC" w:rsidRDefault="009135E8" w:rsidP="00362E9D">
            <w:pPr>
              <w:spacing w:after="0"/>
              <w:jc w:val="center"/>
              <w:rPr>
                <w:rFonts w:ascii="Calibri" w:hAnsi="Calibri" w:cs="Calibri"/>
                <w:color w:val="000000"/>
                <w:sz w:val="20"/>
                <w:szCs w:val="20"/>
              </w:rPr>
            </w:pPr>
          </w:p>
        </w:tc>
      </w:tr>
      <w:tr w:rsidR="00906765" w14:paraId="064C7ECF"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CD5FAA2" w14:textId="3DD776CA"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Jolli et al </w:t>
            </w:r>
            <w:r w:rsidR="0058734B">
              <w:rPr>
                <w:rFonts w:ascii="Calibri" w:hAnsi="Calibri" w:cs="Calibri"/>
                <w:color w:val="000000"/>
                <w:sz w:val="20"/>
                <w:szCs w:val="20"/>
              </w:rPr>
              <w:t>(</w:t>
            </w:r>
            <w:r w:rsidRPr="008819AC">
              <w:rPr>
                <w:rFonts w:ascii="Calibri" w:hAnsi="Calibri" w:cs="Calibri"/>
                <w:color w:val="000000"/>
                <w:sz w:val="20"/>
                <w:szCs w:val="20"/>
              </w:rPr>
              <w:t>2005</w:t>
            </w:r>
            <w:r w:rsidR="0058734B">
              <w:rPr>
                <w:rFonts w:ascii="Calibri" w:hAnsi="Calibri" w:cs="Calibri"/>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7FD141C"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02F9485F"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305A21F4"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CD56563"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719F45FA" w14:textId="77777777" w:rsidR="009135E8" w:rsidRPr="008819AC" w:rsidRDefault="009135E8" w:rsidP="00362E9D">
            <w:pPr>
              <w:spacing w:after="0"/>
              <w:jc w:val="center"/>
              <w:rPr>
                <w:rFonts w:ascii="Calibri" w:hAnsi="Calibri" w:cs="Calibri"/>
                <w:color w:val="000000"/>
                <w:sz w:val="20"/>
                <w:szCs w:val="20"/>
              </w:rPr>
            </w:pPr>
          </w:p>
        </w:tc>
      </w:tr>
      <w:tr w:rsidR="00906765" w14:paraId="64ABFA3A"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FA98FC2" w14:textId="0CBFAD12"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Jolli et al </w:t>
            </w:r>
            <w:r w:rsidR="0058734B">
              <w:rPr>
                <w:rFonts w:ascii="Calibri" w:hAnsi="Calibri" w:cs="Calibri"/>
                <w:color w:val="000000"/>
                <w:sz w:val="20"/>
                <w:szCs w:val="20"/>
              </w:rPr>
              <w:t>(</w:t>
            </w:r>
            <w:r w:rsidRPr="008819AC">
              <w:rPr>
                <w:rFonts w:ascii="Calibri" w:hAnsi="Calibri" w:cs="Calibri"/>
                <w:color w:val="000000"/>
                <w:sz w:val="20"/>
                <w:szCs w:val="20"/>
              </w:rPr>
              <w:t>2005</w:t>
            </w:r>
            <w:r w:rsidR="0058734B">
              <w:rPr>
                <w:rFonts w:ascii="Calibri" w:hAnsi="Calibri" w:cs="Calibri"/>
                <w:color w:val="000000"/>
                <w:sz w:val="20"/>
                <w:szCs w:val="20"/>
              </w:rPr>
              <w:t>)</w:t>
            </w:r>
            <w:r w:rsidRPr="008819AC">
              <w:rPr>
                <w:rFonts w:ascii="Calibri" w:hAnsi="Calibri" w:cs="Calibri"/>
                <w:color w:val="000000"/>
                <w:sz w:val="20"/>
                <w:szCs w:val="20"/>
              </w:rPr>
              <w:t xml:space="preserve"> </w:t>
            </w:r>
            <w:r w:rsidR="00844330">
              <w:rPr>
                <w:rFonts w:ascii="Calibri" w:hAnsi="Calibri" w:cs="Calibri"/>
                <w:color w:val="000000"/>
                <w:sz w:val="20"/>
                <w:szCs w:val="20"/>
              </w:rPr>
              <w:t>(</w:t>
            </w:r>
            <w:r w:rsidRPr="008819AC">
              <w:rPr>
                <w:rFonts w:ascii="Calibri" w:hAnsi="Calibri" w:cs="Calibri"/>
                <w:color w:val="000000"/>
                <w:sz w:val="20"/>
                <w:szCs w:val="20"/>
              </w:rPr>
              <w:t>T Ha</w:t>
            </w:r>
            <w:r w:rsidR="00844330">
              <w:rPr>
                <w:rFonts w:ascii="Calibri" w:hAnsi="Calibri" w:cs="Calibri"/>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66FCE70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0F380AC8"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74024B35"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70C2512"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47F6DDE8" w14:textId="77777777" w:rsidR="009135E8" w:rsidRPr="008819AC" w:rsidRDefault="009135E8" w:rsidP="00362E9D">
            <w:pPr>
              <w:spacing w:after="0"/>
              <w:jc w:val="center"/>
              <w:rPr>
                <w:rFonts w:ascii="Calibri" w:hAnsi="Calibri" w:cs="Calibri"/>
                <w:color w:val="000000"/>
                <w:sz w:val="20"/>
                <w:szCs w:val="20"/>
              </w:rPr>
            </w:pPr>
          </w:p>
        </w:tc>
      </w:tr>
      <w:tr w:rsidR="00906765" w14:paraId="737CD335"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4AB60F5" w14:textId="75A590F7"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Kanabkaew</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201</w:t>
            </w:r>
            <w:r w:rsidR="00C3591D">
              <w:rPr>
                <w:rFonts w:ascii="Calibri" w:hAnsi="Calibri" w:cs="Calibri"/>
                <w:color w:val="000000"/>
                <w:sz w:val="20"/>
                <w:szCs w:val="20"/>
              </w:rPr>
              <w:t>1</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e806c537-7e98-4c91-b318-3caad0cd1ba3+"/>
                <w:id w:val="724491198"/>
                <w:placeholder>
                  <w:docPart w:val="DefaultPlaceholder_-1854013440"/>
                </w:placeholder>
              </w:sdtPr>
              <w:sdtContent>
                <w:r w:rsidR="00477515" w:rsidRPr="00477515">
                  <w:rPr>
                    <w:rFonts w:ascii="Calibri" w:eastAsia="Times New Roman" w:hAnsi="Calibri" w:cs="Calibri"/>
                    <w:sz w:val="20"/>
                    <w:vertAlign w:val="superscript"/>
                  </w:rPr>
                  <w:t>39</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2DB36156"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55A9DAE9"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703FFF19"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622A55D8"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0D2C31BD" w14:textId="77777777" w:rsidR="009135E8" w:rsidRPr="008819AC" w:rsidRDefault="009135E8" w:rsidP="00362E9D">
            <w:pPr>
              <w:spacing w:after="0"/>
              <w:jc w:val="center"/>
              <w:rPr>
                <w:rFonts w:ascii="Calibri" w:hAnsi="Calibri" w:cs="Calibri"/>
                <w:color w:val="000000"/>
                <w:sz w:val="20"/>
                <w:szCs w:val="20"/>
              </w:rPr>
            </w:pPr>
          </w:p>
        </w:tc>
      </w:tr>
      <w:tr w:rsidR="00906765" w14:paraId="184B3C1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6BF9743" w14:textId="215242CE"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Kang et al </w:t>
            </w:r>
            <w:r w:rsidR="0058734B">
              <w:rPr>
                <w:rFonts w:ascii="Calibri" w:hAnsi="Calibri" w:cs="Calibri"/>
                <w:color w:val="000000"/>
                <w:sz w:val="20"/>
                <w:szCs w:val="20"/>
              </w:rPr>
              <w:t>(</w:t>
            </w:r>
            <w:r w:rsidRPr="008819AC">
              <w:rPr>
                <w:rFonts w:ascii="Calibri" w:hAnsi="Calibri" w:cs="Calibri"/>
                <w:color w:val="000000"/>
                <w:sz w:val="20"/>
                <w:szCs w:val="20"/>
              </w:rPr>
              <w:t>2020</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c0e0ac77-cf6c-434e-b87f-6b2e38050d9f+"/>
                <w:id w:val="-1215032878"/>
                <w:placeholder>
                  <w:docPart w:val="DefaultPlaceholder_-1854013440"/>
                </w:placeholder>
              </w:sdtPr>
              <w:sdtContent>
                <w:r w:rsidR="00477515" w:rsidRPr="00477515">
                  <w:rPr>
                    <w:rFonts w:ascii="Calibri" w:eastAsia="Times New Roman" w:hAnsi="Calibri" w:cs="Calibri"/>
                    <w:sz w:val="20"/>
                    <w:vertAlign w:val="superscript"/>
                  </w:rPr>
                  <w:t>40</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4F1A9452"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49B8E35B"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4F7048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375B385"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7574AE2F" w14:textId="77777777" w:rsidR="009135E8" w:rsidRPr="008819AC" w:rsidRDefault="009135E8" w:rsidP="00362E9D">
            <w:pPr>
              <w:spacing w:after="0"/>
              <w:jc w:val="center"/>
              <w:rPr>
                <w:rFonts w:ascii="Calibri" w:hAnsi="Calibri" w:cs="Calibri"/>
                <w:color w:val="000000"/>
                <w:sz w:val="20"/>
                <w:szCs w:val="20"/>
              </w:rPr>
            </w:pPr>
          </w:p>
        </w:tc>
      </w:tr>
      <w:tr w:rsidR="00906765" w14:paraId="4EB435B7"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94DBB8A" w14:textId="5A6D0603"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Karan et al </w:t>
            </w:r>
            <w:r w:rsidR="007D740E">
              <w:rPr>
                <w:rFonts w:ascii="Calibri" w:hAnsi="Calibri" w:cs="Calibri"/>
                <w:color w:val="000000"/>
                <w:sz w:val="20"/>
                <w:szCs w:val="20"/>
              </w:rPr>
              <w:t>(</w:t>
            </w:r>
            <w:r w:rsidRPr="008819AC">
              <w:rPr>
                <w:rFonts w:ascii="Calibri" w:hAnsi="Calibri" w:cs="Calibri"/>
                <w:color w:val="000000"/>
                <w:sz w:val="20"/>
                <w:szCs w:val="20"/>
              </w:rPr>
              <w:t>2021</w:t>
            </w:r>
            <w:r w:rsidR="007D740E">
              <w:rPr>
                <w:rFonts w:ascii="Calibri" w:hAnsi="Calibri" w:cs="Calibri"/>
                <w:color w:val="000000"/>
                <w:sz w:val="20"/>
                <w:szCs w:val="20"/>
              </w:rPr>
              <w:t xml:space="preserve">) </w:t>
            </w:r>
            <w:sdt>
              <w:sdtPr>
                <w:alias w:val="SmartCite Citation"/>
                <w:tag w:val="bad6be57-5e2a-460d-9424-598e2d5bba4e:a84fcf96-4d97-44b5-8b04-54364d9e2998+"/>
                <w:id w:val="-1107114008"/>
                <w:placeholder>
                  <w:docPart w:val="FC33C9FE223F4FEC83BA3C93C30EA894"/>
                </w:placeholder>
              </w:sdtPr>
              <w:sdtContent>
                <w:r w:rsidR="00477515" w:rsidRPr="00477515">
                  <w:rPr>
                    <w:rFonts w:ascii="Calibri" w:eastAsia="Times New Roman" w:hAnsi="Calibri" w:cs="Calibri"/>
                    <w:vertAlign w:val="superscript"/>
                  </w:rPr>
                  <w:t>23</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6206DE8"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35252FC7"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6EA6BE9B"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DEB2DEF"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24DD36A" w14:textId="77777777" w:rsidR="009135E8" w:rsidRPr="008819AC" w:rsidRDefault="009135E8" w:rsidP="00362E9D">
            <w:pPr>
              <w:spacing w:after="0"/>
              <w:jc w:val="center"/>
              <w:rPr>
                <w:rFonts w:ascii="Calibri" w:hAnsi="Calibri" w:cs="Calibri"/>
                <w:color w:val="000000"/>
                <w:sz w:val="20"/>
                <w:szCs w:val="20"/>
              </w:rPr>
            </w:pPr>
          </w:p>
        </w:tc>
      </w:tr>
      <w:tr w:rsidR="00906765" w14:paraId="5A0CE4D5"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27D8DC3" w14:textId="39EABB2C"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Kumar et al </w:t>
            </w:r>
            <w:r w:rsidR="007D740E">
              <w:rPr>
                <w:rFonts w:ascii="Calibri" w:hAnsi="Calibri" w:cs="Calibri"/>
                <w:color w:val="000000"/>
                <w:sz w:val="20"/>
                <w:szCs w:val="20"/>
              </w:rPr>
              <w:t>(</w:t>
            </w:r>
            <w:r w:rsidRPr="008819AC">
              <w:rPr>
                <w:rFonts w:ascii="Calibri" w:hAnsi="Calibri" w:cs="Calibri"/>
                <w:color w:val="000000"/>
                <w:sz w:val="20"/>
                <w:szCs w:val="20"/>
              </w:rPr>
              <w:t>2014</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0ca28cf9-f754-492e-928a-568345ffc093+"/>
                <w:id w:val="1844896005"/>
                <w:placeholder>
                  <w:docPart w:val="DefaultPlaceholder_-1854013440"/>
                </w:placeholder>
              </w:sdtPr>
              <w:sdtContent>
                <w:r w:rsidR="00477515" w:rsidRPr="00477515">
                  <w:rPr>
                    <w:rFonts w:ascii="Calibri" w:eastAsia="Times New Roman" w:hAnsi="Calibri" w:cs="Calibri"/>
                    <w:sz w:val="20"/>
                    <w:vertAlign w:val="superscript"/>
                  </w:rPr>
                  <w:t>41</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5B45B56"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0320E8DC"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091E1A4"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178A2062"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290904E1" w14:textId="77777777" w:rsidR="009135E8" w:rsidRPr="008819AC" w:rsidRDefault="009135E8" w:rsidP="00362E9D">
            <w:pPr>
              <w:spacing w:after="0"/>
              <w:jc w:val="center"/>
              <w:rPr>
                <w:rFonts w:ascii="Calibri" w:hAnsi="Calibri" w:cs="Calibri"/>
                <w:color w:val="000000"/>
                <w:sz w:val="20"/>
                <w:szCs w:val="20"/>
              </w:rPr>
            </w:pPr>
          </w:p>
        </w:tc>
      </w:tr>
      <w:tr w:rsidR="00906765" w14:paraId="214A2F19"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BB3A8F4" w14:textId="743BBFDA"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Li</w:t>
            </w:r>
            <w:r w:rsidR="00C3591D">
              <w:rPr>
                <w:rFonts w:ascii="Calibri" w:hAnsi="Calibri" w:cs="Calibri"/>
                <w:color w:val="000000"/>
                <w:sz w:val="20"/>
                <w:szCs w:val="20"/>
              </w:rPr>
              <w:t>-</w:t>
            </w:r>
            <w:r w:rsidRPr="008819AC">
              <w:rPr>
                <w:rFonts w:ascii="Calibri" w:hAnsi="Calibri" w:cs="Calibri"/>
                <w:color w:val="000000"/>
                <w:sz w:val="20"/>
                <w:szCs w:val="20"/>
              </w:rPr>
              <w:t xml:space="preserve">Qun Ji et al </w:t>
            </w:r>
            <w:r w:rsidR="007D740E">
              <w:rPr>
                <w:rFonts w:ascii="Calibri" w:hAnsi="Calibri" w:cs="Calibri"/>
                <w:color w:val="000000"/>
                <w:sz w:val="20"/>
                <w:szCs w:val="20"/>
              </w:rPr>
              <w:t>(</w:t>
            </w:r>
            <w:r w:rsidRPr="008819AC">
              <w:rPr>
                <w:rFonts w:ascii="Calibri" w:hAnsi="Calibri" w:cs="Calibri"/>
                <w:color w:val="000000"/>
                <w:sz w:val="20"/>
                <w:szCs w:val="20"/>
              </w:rPr>
              <w:t>2015</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e5a9a24c-6381-4c82-a62e-d7c990490584+"/>
                <w:id w:val="1674071162"/>
                <w:placeholder>
                  <w:docPart w:val="DefaultPlaceholder_-1854013440"/>
                </w:placeholder>
              </w:sdtPr>
              <w:sdtContent>
                <w:r w:rsidR="00477515" w:rsidRPr="00477515">
                  <w:rPr>
                    <w:rFonts w:ascii="Calibri" w:eastAsia="Times New Roman" w:hAnsi="Calibri" w:cs="Calibri"/>
                    <w:sz w:val="20"/>
                    <w:vertAlign w:val="superscript"/>
                  </w:rPr>
                  <w:t>42</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76656FDB"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2C810EE2"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6E24C459"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38D78C8"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355F3A3E" w14:textId="77777777" w:rsidR="009135E8" w:rsidRPr="008819AC" w:rsidRDefault="009135E8" w:rsidP="00362E9D">
            <w:pPr>
              <w:spacing w:after="0"/>
              <w:jc w:val="center"/>
              <w:rPr>
                <w:rFonts w:ascii="Calibri" w:hAnsi="Calibri" w:cs="Calibri"/>
                <w:color w:val="000000"/>
                <w:sz w:val="20"/>
                <w:szCs w:val="20"/>
              </w:rPr>
            </w:pPr>
          </w:p>
        </w:tc>
      </w:tr>
      <w:tr w:rsidR="00906765" w14:paraId="1E5CD07F"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5FD8C01" w14:textId="5E473244"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Lu Yang et al </w:t>
            </w:r>
            <w:r w:rsidR="007D740E">
              <w:rPr>
                <w:rFonts w:ascii="Calibri" w:hAnsi="Calibri" w:cs="Calibri"/>
                <w:color w:val="000000"/>
                <w:sz w:val="20"/>
                <w:szCs w:val="20"/>
              </w:rPr>
              <w:t>(</w:t>
            </w:r>
            <w:r w:rsidRPr="008819AC">
              <w:rPr>
                <w:rFonts w:ascii="Calibri" w:hAnsi="Calibri" w:cs="Calibri"/>
                <w:color w:val="000000"/>
                <w:sz w:val="20"/>
                <w:szCs w:val="20"/>
              </w:rPr>
              <w:t>2013</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1d9f78c7-f5a3-445e-a49e-855de034e737+"/>
                <w:id w:val="1051036437"/>
                <w:placeholder>
                  <w:docPart w:val="DefaultPlaceholder_-1854013440"/>
                </w:placeholder>
              </w:sdtPr>
              <w:sdtContent>
                <w:r w:rsidR="00477515" w:rsidRPr="00477515">
                  <w:rPr>
                    <w:rFonts w:ascii="Calibri" w:eastAsia="Times New Roman" w:hAnsi="Calibri" w:cs="Calibri"/>
                    <w:sz w:val="20"/>
                    <w:vertAlign w:val="superscript"/>
                  </w:rPr>
                  <w:t>43</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AF0C57F"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61D58FBF"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8F880D4"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50733B2D"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6FB21858" w14:textId="77777777" w:rsidR="009135E8" w:rsidRPr="008819AC" w:rsidRDefault="009135E8" w:rsidP="00362E9D">
            <w:pPr>
              <w:spacing w:after="0"/>
              <w:jc w:val="center"/>
              <w:rPr>
                <w:rFonts w:ascii="Calibri" w:hAnsi="Calibri" w:cs="Calibri"/>
                <w:color w:val="000000"/>
                <w:sz w:val="20"/>
                <w:szCs w:val="20"/>
              </w:rPr>
            </w:pPr>
          </w:p>
        </w:tc>
      </w:tr>
      <w:tr w:rsidR="00906765" w14:paraId="78F01977"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69B75A99" w14:textId="2EBCB9C8"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Lui et al </w:t>
            </w:r>
            <w:r w:rsidR="007D740E">
              <w:rPr>
                <w:rFonts w:ascii="Calibri" w:hAnsi="Calibri" w:cs="Calibri"/>
                <w:color w:val="000000"/>
                <w:sz w:val="20"/>
                <w:szCs w:val="20"/>
              </w:rPr>
              <w:t>(</w:t>
            </w:r>
            <w:r w:rsidRPr="008819AC">
              <w:rPr>
                <w:rFonts w:ascii="Calibri" w:hAnsi="Calibri" w:cs="Calibri"/>
                <w:color w:val="000000"/>
                <w:sz w:val="20"/>
                <w:szCs w:val="20"/>
              </w:rPr>
              <w:t>2008</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f641e061-5378-479d-8c41-ad99fe2e64c8+"/>
                <w:id w:val="-813327497"/>
                <w:placeholder>
                  <w:docPart w:val="DefaultPlaceholder_-1854013440"/>
                </w:placeholder>
              </w:sdtPr>
              <w:sdtContent>
                <w:r w:rsidR="00477515" w:rsidRPr="00477515">
                  <w:rPr>
                    <w:rFonts w:ascii="Calibri" w:eastAsia="Times New Roman" w:hAnsi="Calibri" w:cs="Calibri"/>
                    <w:sz w:val="20"/>
                    <w:vertAlign w:val="superscript"/>
                  </w:rPr>
                  <w:t>44</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A1B7DD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4BB78E47"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BDA063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562D76AC"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292E86A4" w14:textId="77777777" w:rsidR="009135E8" w:rsidRPr="008819AC" w:rsidRDefault="009135E8" w:rsidP="00362E9D">
            <w:pPr>
              <w:spacing w:after="0"/>
              <w:jc w:val="center"/>
              <w:rPr>
                <w:rFonts w:ascii="Calibri" w:hAnsi="Calibri" w:cs="Calibri"/>
                <w:color w:val="000000"/>
                <w:sz w:val="20"/>
                <w:szCs w:val="20"/>
              </w:rPr>
            </w:pPr>
          </w:p>
        </w:tc>
      </w:tr>
      <w:tr w:rsidR="00906765" w14:paraId="1700E22F"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E0DECE8" w14:textId="70F0BC81"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Miura Kanno et al </w:t>
            </w:r>
            <w:r w:rsidR="007D740E">
              <w:rPr>
                <w:rFonts w:ascii="Calibri" w:hAnsi="Calibri" w:cs="Calibri"/>
                <w:color w:val="000000"/>
                <w:sz w:val="20"/>
                <w:szCs w:val="20"/>
              </w:rPr>
              <w:t>(</w:t>
            </w:r>
            <w:r w:rsidRPr="008819AC">
              <w:rPr>
                <w:rFonts w:ascii="Calibri" w:hAnsi="Calibri" w:cs="Calibri"/>
                <w:color w:val="000000"/>
                <w:sz w:val="20"/>
                <w:szCs w:val="20"/>
              </w:rPr>
              <w:t>1997</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51971ee7-f9ed-4dbe-b028-35e47e3a056a+"/>
                <w:id w:val="-763376297"/>
                <w:placeholder>
                  <w:docPart w:val="DefaultPlaceholder_-1854013440"/>
                </w:placeholder>
              </w:sdtPr>
              <w:sdtContent>
                <w:r w:rsidR="00477515" w:rsidRPr="00477515">
                  <w:rPr>
                    <w:rFonts w:ascii="Calibri" w:eastAsia="Times New Roman" w:hAnsi="Calibri" w:cs="Calibri"/>
                    <w:sz w:val="20"/>
                    <w:vertAlign w:val="superscript"/>
                  </w:rPr>
                  <w:t>45</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74651BA"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0FBA376C"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75ECDE75"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B1F1F80"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40821AF"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574F768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7F1F3FA" w14:textId="45E0EDAC"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Quanfeng</w:t>
            </w:r>
            <w:proofErr w:type="spellEnd"/>
            <w:r w:rsidRPr="008819AC">
              <w:rPr>
                <w:rFonts w:ascii="Calibri" w:hAnsi="Calibri" w:cs="Calibri"/>
                <w:color w:val="000000"/>
                <w:sz w:val="20"/>
                <w:szCs w:val="20"/>
              </w:rPr>
              <w:t xml:space="preserve"> Jin et al </w:t>
            </w:r>
            <w:r w:rsidR="007D740E">
              <w:rPr>
                <w:rFonts w:ascii="Calibri" w:hAnsi="Calibri" w:cs="Calibri"/>
                <w:color w:val="000000"/>
                <w:sz w:val="20"/>
                <w:szCs w:val="20"/>
              </w:rPr>
              <w:t>(</w:t>
            </w:r>
            <w:r w:rsidRPr="008819AC">
              <w:rPr>
                <w:rFonts w:ascii="Calibri" w:hAnsi="Calibri" w:cs="Calibri"/>
                <w:color w:val="000000"/>
                <w:sz w:val="20"/>
                <w:szCs w:val="20"/>
              </w:rPr>
              <w:t>2018</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f110b0ce-6963-4d08-9880-f809acfd0955+"/>
                <w:id w:val="-1733991160"/>
                <w:placeholder>
                  <w:docPart w:val="DefaultPlaceholder_-1854013440"/>
                </w:placeholder>
              </w:sdtPr>
              <w:sdtContent>
                <w:r w:rsidR="00477515" w:rsidRPr="00477515">
                  <w:rPr>
                    <w:rFonts w:ascii="Calibri" w:eastAsia="Times New Roman" w:hAnsi="Calibri" w:cs="Calibri"/>
                    <w:sz w:val="20"/>
                    <w:vertAlign w:val="superscript"/>
                  </w:rPr>
                  <w:t>46</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8297B90"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2A761091"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0E664892"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4FABDDE"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2252A34D" w14:textId="77777777" w:rsidR="009135E8" w:rsidRPr="008819AC" w:rsidRDefault="009135E8" w:rsidP="00362E9D">
            <w:pPr>
              <w:spacing w:after="0"/>
              <w:jc w:val="center"/>
              <w:rPr>
                <w:rFonts w:ascii="Calibri" w:hAnsi="Calibri" w:cs="Calibri"/>
                <w:color w:val="000000"/>
                <w:sz w:val="20"/>
                <w:szCs w:val="20"/>
              </w:rPr>
            </w:pPr>
          </w:p>
        </w:tc>
      </w:tr>
      <w:tr w:rsidR="00906765" w14:paraId="629B21AF"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E83ADD5" w14:textId="1637F043"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R Lal et al </w:t>
            </w:r>
            <w:r w:rsidR="007D740E">
              <w:rPr>
                <w:rFonts w:ascii="Calibri" w:hAnsi="Calibri" w:cs="Calibri"/>
                <w:color w:val="000000"/>
                <w:sz w:val="20"/>
                <w:szCs w:val="20"/>
              </w:rPr>
              <w:t>(</w:t>
            </w:r>
            <w:r w:rsidRPr="008819AC">
              <w:rPr>
                <w:rFonts w:ascii="Calibri" w:hAnsi="Calibri" w:cs="Calibri"/>
                <w:color w:val="000000"/>
                <w:sz w:val="20"/>
                <w:szCs w:val="20"/>
              </w:rPr>
              <w:t>2005</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2666d312-78b8-4892-9127-99495cf18634+"/>
                <w:id w:val="-42983594"/>
                <w:placeholder>
                  <w:docPart w:val="DefaultPlaceholder_-1854013440"/>
                </w:placeholder>
              </w:sdtPr>
              <w:sdtContent>
                <w:r w:rsidR="00477515" w:rsidRPr="00477515">
                  <w:rPr>
                    <w:rFonts w:ascii="Calibri" w:eastAsia="Times New Roman" w:hAnsi="Calibri" w:cs="Calibri"/>
                    <w:sz w:val="20"/>
                    <w:vertAlign w:val="superscript"/>
                  </w:rPr>
                  <w:t>47</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CB0771B"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58D61F86"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98433EB"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4FC888D9"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5B36DBCD" w14:textId="77777777" w:rsidR="009135E8" w:rsidRPr="008819AC" w:rsidRDefault="009135E8" w:rsidP="00362E9D">
            <w:pPr>
              <w:spacing w:after="0"/>
              <w:jc w:val="center"/>
              <w:rPr>
                <w:rFonts w:ascii="Calibri" w:hAnsi="Calibri" w:cs="Calibri"/>
                <w:color w:val="000000"/>
                <w:sz w:val="20"/>
                <w:szCs w:val="20"/>
              </w:rPr>
            </w:pPr>
          </w:p>
        </w:tc>
      </w:tr>
      <w:tr w:rsidR="00906765" w14:paraId="4C848831"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4682B16" w14:textId="76338F0F" w:rsidR="009135E8" w:rsidRPr="008819AC" w:rsidRDefault="009135E8" w:rsidP="00362E9D">
            <w:pPr>
              <w:spacing w:after="0"/>
              <w:rPr>
                <w:rFonts w:ascii="Calibri" w:hAnsi="Calibri" w:cs="Calibri"/>
                <w:color w:val="000000"/>
                <w:sz w:val="20"/>
                <w:szCs w:val="20"/>
                <w:lang w:val="pt-PT"/>
              </w:rPr>
            </w:pPr>
            <w:r w:rsidRPr="008819AC">
              <w:rPr>
                <w:rFonts w:ascii="Calibri" w:hAnsi="Calibri" w:cs="Calibri"/>
                <w:color w:val="000000"/>
                <w:sz w:val="20"/>
                <w:szCs w:val="20"/>
                <w:lang w:val="pt-PT"/>
              </w:rPr>
              <w:t xml:space="preserve">R </w:t>
            </w:r>
            <w:proofErr w:type="spellStart"/>
            <w:r w:rsidRPr="008819AC">
              <w:rPr>
                <w:rFonts w:ascii="Calibri" w:hAnsi="Calibri" w:cs="Calibri"/>
                <w:color w:val="000000"/>
                <w:sz w:val="20"/>
                <w:szCs w:val="20"/>
                <w:lang w:val="pt-PT"/>
              </w:rPr>
              <w:t>Lal</w:t>
            </w:r>
            <w:proofErr w:type="spellEnd"/>
            <w:r w:rsidRPr="008819AC">
              <w:rPr>
                <w:rFonts w:ascii="Calibri" w:hAnsi="Calibri" w:cs="Calibri"/>
                <w:color w:val="000000"/>
                <w:sz w:val="20"/>
                <w:szCs w:val="20"/>
                <w:lang w:val="pt-PT"/>
              </w:rPr>
              <w:t xml:space="preserve"> </w:t>
            </w:r>
            <w:proofErr w:type="spellStart"/>
            <w:r w:rsidRPr="008819AC">
              <w:rPr>
                <w:rFonts w:ascii="Calibri" w:hAnsi="Calibri" w:cs="Calibri"/>
                <w:color w:val="000000"/>
                <w:sz w:val="20"/>
                <w:szCs w:val="20"/>
                <w:lang w:val="pt-PT"/>
              </w:rPr>
              <w:t>et</w:t>
            </w:r>
            <w:proofErr w:type="spellEnd"/>
            <w:r w:rsidRPr="008819AC">
              <w:rPr>
                <w:rFonts w:ascii="Calibri" w:hAnsi="Calibri" w:cs="Calibri"/>
                <w:color w:val="000000"/>
                <w:sz w:val="20"/>
                <w:szCs w:val="20"/>
                <w:lang w:val="pt-PT"/>
              </w:rPr>
              <w:t xml:space="preserve"> al </w:t>
            </w:r>
            <w:r w:rsidR="007D740E">
              <w:rPr>
                <w:rFonts w:ascii="Calibri" w:hAnsi="Calibri" w:cs="Calibri"/>
                <w:color w:val="000000"/>
                <w:sz w:val="20"/>
                <w:szCs w:val="20"/>
                <w:lang w:val="pt-PT"/>
              </w:rPr>
              <w:t>(</w:t>
            </w:r>
            <w:r w:rsidRPr="008819AC">
              <w:rPr>
                <w:rFonts w:ascii="Calibri" w:hAnsi="Calibri" w:cs="Calibri"/>
                <w:color w:val="000000"/>
                <w:sz w:val="20"/>
                <w:szCs w:val="20"/>
                <w:lang w:val="pt-PT"/>
              </w:rPr>
              <w:t>2005</w:t>
            </w:r>
            <w:r w:rsidR="007D740E">
              <w:rPr>
                <w:rFonts w:ascii="Calibri" w:hAnsi="Calibri" w:cs="Calibri"/>
                <w:color w:val="000000"/>
                <w:sz w:val="20"/>
                <w:szCs w:val="20"/>
                <w:lang w:val="pt-PT"/>
              </w:rPr>
              <w:t>)</w:t>
            </w:r>
            <w:r w:rsidR="00890F32" w:rsidRPr="00890F32">
              <w:rPr>
                <w:rFonts w:ascii="Calibri" w:hAnsi="Calibri" w:cs="Calibri"/>
                <w:color w:val="000000"/>
                <w:sz w:val="20"/>
                <w:szCs w:val="20"/>
                <w:lang w:val="pt-PT"/>
              </w:rPr>
              <w:t xml:space="preserve"> </w:t>
            </w:r>
            <w:sdt>
              <w:sdtPr>
                <w:rPr>
                  <w:rFonts w:ascii="Calibri" w:hAnsi="Calibri" w:cs="Calibri"/>
                  <w:color w:val="000000"/>
                  <w:sz w:val="20"/>
                  <w:szCs w:val="20"/>
                </w:rPr>
                <w:alias w:val="SmartCite Citation"/>
                <w:tag w:val="bad6be57-5e2a-460d-9424-598e2d5bba4e:2666d312-78b8-4892-9127-99495cf18634+"/>
                <w:id w:val="-792973140"/>
                <w:placeholder>
                  <w:docPart w:val="B0C968A283CF4EFE90590182BAA6E1F2"/>
                </w:placeholder>
              </w:sdtPr>
              <w:sdtContent>
                <w:r w:rsidR="00477515" w:rsidRPr="00477515">
                  <w:rPr>
                    <w:rFonts w:ascii="Calibri" w:eastAsia="Times New Roman" w:hAnsi="Calibri" w:cs="Calibri"/>
                    <w:sz w:val="20"/>
                    <w:vertAlign w:val="superscript"/>
                    <w:lang w:val="pt-PT"/>
                  </w:rPr>
                  <w:t>47</w:t>
                </w:r>
              </w:sdtContent>
            </w:sdt>
            <w:r w:rsidRPr="008819AC">
              <w:rPr>
                <w:rFonts w:ascii="Calibri" w:hAnsi="Calibri" w:cs="Calibri"/>
                <w:color w:val="000000"/>
                <w:sz w:val="20"/>
                <w:szCs w:val="20"/>
                <w:lang w:val="pt-PT"/>
              </w:rPr>
              <w:t xml:space="preserve"> </w:t>
            </w:r>
            <w:r w:rsidR="007D740E">
              <w:rPr>
                <w:rFonts w:ascii="Calibri" w:hAnsi="Calibri" w:cs="Calibri"/>
                <w:color w:val="000000"/>
                <w:sz w:val="20"/>
                <w:szCs w:val="20"/>
                <w:lang w:val="pt-PT"/>
              </w:rPr>
              <w:t>(</w:t>
            </w:r>
            <w:r w:rsidRPr="008819AC">
              <w:rPr>
                <w:rFonts w:ascii="Calibri" w:hAnsi="Calibri" w:cs="Calibri"/>
                <w:color w:val="000000"/>
                <w:sz w:val="20"/>
                <w:szCs w:val="20"/>
                <w:lang w:val="pt-PT"/>
              </w:rPr>
              <w:t xml:space="preserve">Mg </w:t>
            </w:r>
            <w:proofErr w:type="spellStart"/>
            <w:r w:rsidR="007D740E">
              <w:rPr>
                <w:rFonts w:ascii="Calibri" w:hAnsi="Calibri" w:cs="Calibri"/>
                <w:color w:val="000000"/>
                <w:sz w:val="20"/>
                <w:szCs w:val="20"/>
                <w:lang w:val="pt-PT"/>
              </w:rPr>
              <w:t>H</w:t>
            </w:r>
            <w:r w:rsidR="00890F32">
              <w:rPr>
                <w:rFonts w:ascii="Calibri" w:hAnsi="Calibri" w:cs="Calibri"/>
                <w:color w:val="000000"/>
                <w:sz w:val="20"/>
                <w:szCs w:val="20"/>
                <w:lang w:val="pt-PT"/>
              </w:rPr>
              <w:t>a</w:t>
            </w:r>
            <w:proofErr w:type="spellEnd"/>
            <w:r w:rsidR="007D740E">
              <w:rPr>
                <w:rFonts w:ascii="Calibri" w:hAnsi="Calibri" w:cs="Calibri"/>
                <w:color w:val="000000"/>
                <w:sz w:val="20"/>
                <w:szCs w:val="20"/>
                <w:lang w:val="pt-PT"/>
              </w:rPr>
              <w:t>)</w:t>
            </w:r>
          </w:p>
        </w:tc>
        <w:tc>
          <w:tcPr>
            <w:tcW w:w="500" w:type="pct"/>
            <w:tcBorders>
              <w:top w:val="nil"/>
              <w:left w:val="nil"/>
              <w:bottom w:val="single" w:sz="4" w:space="0" w:color="auto"/>
              <w:right w:val="single" w:sz="4" w:space="0" w:color="auto"/>
            </w:tcBorders>
            <w:shd w:val="clear" w:color="auto" w:fill="auto"/>
            <w:noWrap/>
            <w:vAlign w:val="center"/>
            <w:hideMark/>
          </w:tcPr>
          <w:p w14:paraId="5B49D623"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AA8F354"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7E8BA598"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4E5CAE61"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549AAA4F" w14:textId="77777777" w:rsidR="009135E8" w:rsidRPr="008819AC" w:rsidRDefault="009135E8" w:rsidP="00362E9D">
            <w:pPr>
              <w:spacing w:after="0"/>
              <w:jc w:val="center"/>
              <w:rPr>
                <w:rFonts w:ascii="Calibri" w:hAnsi="Calibri" w:cs="Calibri"/>
                <w:color w:val="000000"/>
                <w:sz w:val="20"/>
                <w:szCs w:val="20"/>
              </w:rPr>
            </w:pPr>
          </w:p>
        </w:tc>
      </w:tr>
      <w:tr w:rsidR="00906765" w14:paraId="1BD85F81"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369A46F" w14:textId="0B5C5542"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Ravindra et al </w:t>
            </w:r>
            <w:r w:rsidR="007D740E">
              <w:rPr>
                <w:rFonts w:ascii="Calibri" w:hAnsi="Calibri" w:cs="Calibri"/>
                <w:color w:val="000000"/>
                <w:sz w:val="20"/>
                <w:szCs w:val="20"/>
              </w:rPr>
              <w:t>(</w:t>
            </w:r>
            <w:r w:rsidRPr="008819AC">
              <w:rPr>
                <w:rFonts w:ascii="Calibri" w:hAnsi="Calibri" w:cs="Calibri"/>
                <w:color w:val="000000"/>
                <w:sz w:val="20"/>
                <w:szCs w:val="20"/>
              </w:rPr>
              <w:t>2019</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c4835aae-4f21-49cf-89ae-d1b86815f709+"/>
                <w:id w:val="1820690905"/>
                <w:placeholder>
                  <w:docPart w:val="DefaultPlaceholder_-1854013440"/>
                </w:placeholder>
              </w:sdtPr>
              <w:sdtContent>
                <w:r w:rsidR="00477515" w:rsidRPr="00477515">
                  <w:rPr>
                    <w:rFonts w:ascii="Calibri" w:eastAsia="Times New Roman" w:hAnsi="Calibri" w:cs="Calibri"/>
                    <w:sz w:val="20"/>
                    <w:vertAlign w:val="superscript"/>
                  </w:rPr>
                  <w:t>48</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6D5E7A0"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6723D2E5"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645E7900"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1754DEBA"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2DF1445D" w14:textId="77777777" w:rsidR="009135E8" w:rsidRPr="008819AC" w:rsidRDefault="009135E8" w:rsidP="00362E9D">
            <w:pPr>
              <w:spacing w:after="0"/>
              <w:jc w:val="center"/>
              <w:rPr>
                <w:rFonts w:ascii="Calibri" w:hAnsi="Calibri" w:cs="Calibri"/>
                <w:color w:val="000000"/>
                <w:sz w:val="20"/>
                <w:szCs w:val="20"/>
              </w:rPr>
            </w:pPr>
          </w:p>
        </w:tc>
      </w:tr>
      <w:tr w:rsidR="00906765" w14:paraId="02D95086"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56D4A8C9" w14:textId="74ACF953"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lastRenderedPageBreak/>
              <w:t xml:space="preserve">Romasanta et al </w:t>
            </w:r>
            <w:r w:rsidR="007D740E">
              <w:rPr>
                <w:rFonts w:ascii="Calibri" w:hAnsi="Calibri" w:cs="Calibri"/>
                <w:color w:val="000000"/>
                <w:sz w:val="20"/>
                <w:szCs w:val="20"/>
              </w:rPr>
              <w:t>(</w:t>
            </w:r>
            <w:r w:rsidRPr="008819AC">
              <w:rPr>
                <w:rFonts w:ascii="Calibri" w:hAnsi="Calibri" w:cs="Calibri"/>
                <w:color w:val="000000"/>
                <w:sz w:val="20"/>
                <w:szCs w:val="20"/>
              </w:rPr>
              <w:t>2017</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cfa457dd-7965-4818-8c84-d203b88475af+"/>
                <w:id w:val="2023976394"/>
                <w:placeholder>
                  <w:docPart w:val="DefaultPlaceholder_-1854013440"/>
                </w:placeholder>
              </w:sdtPr>
              <w:sdtContent>
                <w:r w:rsidR="00477515" w:rsidRPr="00477515">
                  <w:rPr>
                    <w:rFonts w:ascii="Calibri" w:eastAsia="Times New Roman" w:hAnsi="Calibri" w:cs="Calibri"/>
                    <w:sz w:val="20"/>
                    <w:vertAlign w:val="superscript"/>
                  </w:rPr>
                  <w:t>49</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75C0774"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6096BE36"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120C0BFD"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7334B1BD"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47938EC7"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62CF0FB6"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65F2CB31" w14:textId="3EA02789"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Scarlat et al </w:t>
            </w:r>
            <w:r w:rsidR="007D740E">
              <w:rPr>
                <w:rFonts w:ascii="Calibri" w:hAnsi="Calibri" w:cs="Calibri"/>
                <w:color w:val="000000"/>
                <w:sz w:val="20"/>
                <w:szCs w:val="20"/>
              </w:rPr>
              <w:t>(</w:t>
            </w:r>
            <w:r w:rsidRPr="008819AC">
              <w:rPr>
                <w:rFonts w:ascii="Calibri" w:hAnsi="Calibri" w:cs="Calibri"/>
                <w:color w:val="000000"/>
                <w:sz w:val="20"/>
                <w:szCs w:val="20"/>
              </w:rPr>
              <w:t>2010</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36929ac5-3f7f-4e31-811d-d5d88cb38df5+"/>
                <w:id w:val="-1101106186"/>
                <w:placeholder>
                  <w:docPart w:val="DefaultPlaceholder_-1854013440"/>
                </w:placeholder>
              </w:sdtPr>
              <w:sdtContent>
                <w:r w:rsidR="00477515" w:rsidRPr="00477515">
                  <w:rPr>
                    <w:rFonts w:ascii="Calibri" w:eastAsia="Times New Roman" w:hAnsi="Calibri" w:cs="Calibri"/>
                    <w:sz w:val="20"/>
                    <w:vertAlign w:val="superscript"/>
                  </w:rPr>
                  <w:t>50</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2E69FE95"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3585433"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EA2F999"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D4E50F4"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30846979" w14:textId="77777777" w:rsidR="009135E8" w:rsidRPr="008819AC" w:rsidRDefault="009135E8" w:rsidP="00362E9D">
            <w:pPr>
              <w:spacing w:after="0"/>
              <w:jc w:val="center"/>
              <w:rPr>
                <w:rFonts w:ascii="Calibri" w:hAnsi="Calibri" w:cs="Calibri"/>
                <w:color w:val="000000"/>
                <w:sz w:val="20"/>
                <w:szCs w:val="20"/>
              </w:rPr>
            </w:pPr>
          </w:p>
        </w:tc>
      </w:tr>
      <w:tr w:rsidR="00906765" w14:paraId="1816CFAD"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C9AA145" w14:textId="1F8569FD"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Shivraj Sahai et al </w:t>
            </w:r>
            <w:r w:rsidR="007D740E">
              <w:rPr>
                <w:rFonts w:ascii="Calibri" w:hAnsi="Calibri" w:cs="Calibri"/>
                <w:color w:val="000000"/>
                <w:sz w:val="20"/>
                <w:szCs w:val="20"/>
              </w:rPr>
              <w:t>(</w:t>
            </w:r>
            <w:r w:rsidRPr="008819AC">
              <w:rPr>
                <w:rFonts w:ascii="Calibri" w:hAnsi="Calibri" w:cs="Calibri"/>
                <w:color w:val="000000"/>
                <w:sz w:val="20"/>
                <w:szCs w:val="20"/>
              </w:rPr>
              <w:t>2007</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720b542a-e8fa-4af5-b7d7-21aa5465e7ff+"/>
                <w:id w:val="-1044522211"/>
                <w:placeholder>
                  <w:docPart w:val="DefaultPlaceholder_-1854013440"/>
                </w:placeholder>
              </w:sdtPr>
              <w:sdtContent>
                <w:r w:rsidR="00477515" w:rsidRPr="00477515">
                  <w:rPr>
                    <w:rFonts w:ascii="Calibri" w:eastAsia="Times New Roman" w:hAnsi="Calibri" w:cs="Calibri"/>
                    <w:sz w:val="20"/>
                    <w:vertAlign w:val="superscript"/>
                  </w:rPr>
                  <w:t>51</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132999FA"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3E04D15B"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9E0591D"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EC78B33"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833D8F4"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3BD62AC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E29DAD1" w14:textId="476CD9C0"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Singh et al </w:t>
            </w:r>
            <w:r w:rsidR="007D740E">
              <w:rPr>
                <w:rFonts w:ascii="Calibri" w:hAnsi="Calibri" w:cs="Calibri"/>
                <w:color w:val="000000"/>
                <w:sz w:val="20"/>
                <w:szCs w:val="20"/>
              </w:rPr>
              <w:t>(</w:t>
            </w:r>
            <w:r w:rsidRPr="008819AC">
              <w:rPr>
                <w:rFonts w:ascii="Calibri" w:hAnsi="Calibri" w:cs="Calibri"/>
                <w:color w:val="000000"/>
                <w:sz w:val="20"/>
                <w:szCs w:val="20"/>
              </w:rPr>
              <w:t>2022</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969b9a98-180b-424c-9460-4a4d66c68951+"/>
                <w:id w:val="-1755110450"/>
                <w:placeholder>
                  <w:docPart w:val="DefaultPlaceholder_-1854013440"/>
                </w:placeholder>
              </w:sdtPr>
              <w:sdtContent>
                <w:r w:rsidR="00477515" w:rsidRPr="00477515">
                  <w:rPr>
                    <w:rFonts w:ascii="Calibri" w:eastAsia="Times New Roman" w:hAnsi="Calibri" w:cs="Calibri"/>
                    <w:sz w:val="20"/>
                    <w:vertAlign w:val="superscript"/>
                  </w:rPr>
                  <w:t>52</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6BC5BE4"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631E1D1B"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154F8880"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27345B5C"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1EA1AF7E" w14:textId="77777777" w:rsidR="009135E8" w:rsidRPr="008819AC" w:rsidRDefault="009135E8" w:rsidP="00362E9D">
            <w:pPr>
              <w:spacing w:after="0"/>
              <w:jc w:val="center"/>
              <w:rPr>
                <w:rFonts w:ascii="Calibri" w:hAnsi="Calibri" w:cs="Calibri"/>
                <w:color w:val="000000"/>
                <w:sz w:val="20"/>
                <w:szCs w:val="20"/>
              </w:rPr>
            </w:pPr>
          </w:p>
        </w:tc>
      </w:tr>
      <w:tr w:rsidR="00906765" w14:paraId="1F489BEF"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234AC87" w14:textId="46A509D2"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Streets et al </w:t>
            </w:r>
            <w:r w:rsidR="007D740E">
              <w:rPr>
                <w:rFonts w:ascii="Calibri" w:hAnsi="Calibri" w:cs="Calibri"/>
                <w:color w:val="000000"/>
                <w:sz w:val="20"/>
                <w:szCs w:val="20"/>
              </w:rPr>
              <w:t>(</w:t>
            </w:r>
            <w:r w:rsidRPr="008819AC">
              <w:rPr>
                <w:rFonts w:ascii="Calibri" w:hAnsi="Calibri" w:cs="Calibri"/>
                <w:color w:val="000000"/>
                <w:sz w:val="20"/>
                <w:szCs w:val="20"/>
              </w:rPr>
              <w:t>2003</w:t>
            </w:r>
            <w:r w:rsidR="007D740E">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a55b7c40-393a-493d-9325-e08cbae5e8ce+"/>
                <w:id w:val="-1157146841"/>
                <w:placeholder>
                  <w:docPart w:val="DefaultPlaceholder_-1854013440"/>
                </w:placeholder>
              </w:sdtPr>
              <w:sdtContent>
                <w:r w:rsidR="00477515" w:rsidRPr="00477515">
                  <w:rPr>
                    <w:rFonts w:ascii="Calibri" w:eastAsia="Times New Roman" w:hAnsi="Calibri" w:cs="Calibri"/>
                    <w:sz w:val="20"/>
                    <w:vertAlign w:val="superscript"/>
                  </w:rPr>
                  <w:t>53</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9CB776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6DB0ABBE"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2DB9857F"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41431B26"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46755B9E" w14:textId="77777777" w:rsidR="009135E8" w:rsidRPr="008819AC" w:rsidRDefault="009135E8" w:rsidP="00362E9D">
            <w:pPr>
              <w:spacing w:after="0"/>
              <w:jc w:val="center"/>
              <w:rPr>
                <w:rFonts w:ascii="Calibri" w:hAnsi="Calibri" w:cs="Calibri"/>
                <w:color w:val="000000"/>
                <w:sz w:val="20"/>
                <w:szCs w:val="20"/>
              </w:rPr>
            </w:pPr>
          </w:p>
        </w:tc>
      </w:tr>
      <w:tr w:rsidR="00906765" w14:paraId="0561B15B"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6088991" w14:textId="4D98BA51"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Suresh Chauhan et al </w:t>
            </w:r>
            <w:r w:rsidR="0058734B">
              <w:rPr>
                <w:rFonts w:ascii="Calibri" w:hAnsi="Calibri" w:cs="Calibri"/>
                <w:color w:val="000000"/>
                <w:sz w:val="20"/>
                <w:szCs w:val="20"/>
              </w:rPr>
              <w:t>(</w:t>
            </w:r>
            <w:r w:rsidRPr="008819AC">
              <w:rPr>
                <w:rFonts w:ascii="Calibri" w:hAnsi="Calibri" w:cs="Calibri"/>
                <w:color w:val="000000"/>
                <w:sz w:val="20"/>
                <w:szCs w:val="20"/>
              </w:rPr>
              <w:t>2010</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3678addf-8d9f-42b2-8a56-7509c648e30f+"/>
                <w:id w:val="696354864"/>
                <w:placeholder>
                  <w:docPart w:val="DefaultPlaceholder_-1854013440"/>
                </w:placeholder>
              </w:sdtPr>
              <w:sdtContent>
                <w:r w:rsidR="00477515" w:rsidRPr="00477515">
                  <w:rPr>
                    <w:rFonts w:ascii="Calibri" w:eastAsia="Times New Roman" w:hAnsi="Calibri" w:cs="Calibri"/>
                    <w:sz w:val="20"/>
                    <w:vertAlign w:val="superscript"/>
                  </w:rPr>
                  <w:t>54</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0923313"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63BE50F8"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1735179B"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6AD76328"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6403EB2B" w14:textId="77777777" w:rsidR="009135E8" w:rsidRPr="008819AC" w:rsidRDefault="009135E8" w:rsidP="00362E9D">
            <w:pPr>
              <w:spacing w:after="0"/>
              <w:jc w:val="center"/>
              <w:rPr>
                <w:rFonts w:ascii="Calibri" w:hAnsi="Calibri" w:cs="Calibri"/>
                <w:color w:val="000000"/>
                <w:sz w:val="20"/>
                <w:szCs w:val="20"/>
              </w:rPr>
            </w:pPr>
          </w:p>
        </w:tc>
      </w:tr>
      <w:tr w:rsidR="00906765" w14:paraId="777621E6"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0FDDB6A5" w14:textId="26A549A8"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Suresh Chauhan et al </w:t>
            </w:r>
            <w:r w:rsidR="0058734B">
              <w:rPr>
                <w:rFonts w:ascii="Calibri" w:hAnsi="Calibri" w:cs="Calibri"/>
                <w:color w:val="000000"/>
                <w:sz w:val="20"/>
                <w:szCs w:val="20"/>
              </w:rPr>
              <w:t>(</w:t>
            </w:r>
            <w:r w:rsidRPr="008819AC">
              <w:rPr>
                <w:rFonts w:ascii="Calibri" w:hAnsi="Calibri" w:cs="Calibri"/>
                <w:color w:val="000000"/>
                <w:sz w:val="20"/>
                <w:szCs w:val="20"/>
              </w:rPr>
              <w:t>2012</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48836776-581c-4529-9e03-1b7c21676f39+"/>
                <w:id w:val="392157872"/>
                <w:placeholder>
                  <w:docPart w:val="DefaultPlaceholder_-1854013440"/>
                </w:placeholder>
              </w:sdtPr>
              <w:sdtContent>
                <w:r w:rsidR="00477515" w:rsidRPr="00477515">
                  <w:rPr>
                    <w:rFonts w:ascii="Calibri" w:eastAsia="Times New Roman" w:hAnsi="Calibri" w:cs="Calibri"/>
                    <w:sz w:val="20"/>
                    <w:vertAlign w:val="superscript"/>
                  </w:rPr>
                  <w:t>28</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47B48F77"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74F0928E"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4C3358FB" w14:textId="6F193214" w:rsidR="009135E8" w:rsidRPr="008819AC" w:rsidRDefault="00BD0B3E"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68E977B6"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5FA27BD9" w14:textId="77777777" w:rsidR="009135E8" w:rsidRPr="008819AC" w:rsidRDefault="009135E8" w:rsidP="00362E9D">
            <w:pPr>
              <w:spacing w:after="0"/>
              <w:jc w:val="center"/>
              <w:rPr>
                <w:rFonts w:ascii="Calibri" w:hAnsi="Calibri" w:cs="Calibri"/>
                <w:color w:val="000000"/>
                <w:sz w:val="20"/>
                <w:szCs w:val="20"/>
              </w:rPr>
            </w:pPr>
          </w:p>
        </w:tc>
      </w:tr>
      <w:tr w:rsidR="00906765" w14:paraId="215FC1D5"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09FF6E3E" w14:textId="16F728E2"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Thorenz</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201</w:t>
            </w:r>
            <w:r w:rsidR="00E735C3">
              <w:rPr>
                <w:rFonts w:ascii="Calibri" w:hAnsi="Calibri" w:cs="Calibri"/>
                <w:color w:val="000000"/>
                <w:sz w:val="20"/>
                <w:szCs w:val="20"/>
              </w:rPr>
              <w:t>9</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80f44a1b-1a1e-4880-8d48-13200122cb98+"/>
                <w:id w:val="1631431531"/>
                <w:placeholder>
                  <w:docPart w:val="DefaultPlaceholder_-1854013440"/>
                </w:placeholder>
              </w:sdtPr>
              <w:sdtContent>
                <w:r w:rsidR="00477515" w:rsidRPr="00477515">
                  <w:rPr>
                    <w:rFonts w:ascii="Calibri" w:eastAsia="Times New Roman" w:hAnsi="Calibri" w:cs="Calibri"/>
                    <w:sz w:val="20"/>
                    <w:vertAlign w:val="superscript"/>
                  </w:rPr>
                  <w:t>55</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2734F367"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56A76B5"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058D1BF"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7A737DFA"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3BB4C7BF" w14:textId="77777777" w:rsidR="009135E8" w:rsidRPr="008819AC" w:rsidRDefault="009135E8" w:rsidP="00362E9D">
            <w:pPr>
              <w:spacing w:after="0"/>
              <w:jc w:val="center"/>
              <w:rPr>
                <w:rFonts w:ascii="Calibri" w:hAnsi="Calibri" w:cs="Calibri"/>
                <w:color w:val="000000"/>
                <w:sz w:val="20"/>
                <w:szCs w:val="20"/>
              </w:rPr>
            </w:pPr>
          </w:p>
        </w:tc>
      </w:tr>
      <w:tr w:rsidR="00906765" w14:paraId="3350B632"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19BBAE1" w14:textId="01483380"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Travis et al </w:t>
            </w:r>
            <w:r w:rsidR="0058734B">
              <w:rPr>
                <w:rFonts w:ascii="Calibri" w:hAnsi="Calibri" w:cs="Calibri"/>
                <w:color w:val="000000"/>
                <w:sz w:val="20"/>
                <w:szCs w:val="20"/>
              </w:rPr>
              <w:t>(</w:t>
            </w:r>
            <w:r w:rsidRPr="008819AC">
              <w:rPr>
                <w:rFonts w:ascii="Calibri" w:hAnsi="Calibri" w:cs="Calibri"/>
                <w:color w:val="000000"/>
                <w:sz w:val="20"/>
                <w:szCs w:val="20"/>
              </w:rPr>
              <w:t>2023</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ca0b8bf0-f7a1-4458-8893-eb7e732cdd61+"/>
                <w:id w:val="1526367977"/>
                <w:placeholder>
                  <w:docPart w:val="DefaultPlaceholder_-1854013440"/>
                </w:placeholder>
              </w:sdtPr>
              <w:sdtContent>
                <w:r w:rsidR="00477515" w:rsidRPr="00477515">
                  <w:rPr>
                    <w:rFonts w:ascii="Calibri" w:eastAsia="Times New Roman" w:hAnsi="Calibri" w:cs="Calibri"/>
                    <w:sz w:val="20"/>
                    <w:vertAlign w:val="superscript"/>
                  </w:rPr>
                  <w:t>56</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7E5D33E8"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589D5A51"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79ECC30"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20C2375"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76B9070F"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7B0C6E67"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3A6A7DCC" w14:textId="73D0EB24"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Venkatramanan</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2021</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ab9ac319-0736-45e4-a018-00db8db9928d+"/>
                <w:id w:val="325409937"/>
                <w:placeholder>
                  <w:docPart w:val="DefaultPlaceholder_-1854013440"/>
                </w:placeholder>
              </w:sdtPr>
              <w:sdtContent>
                <w:r w:rsidR="00477515" w:rsidRPr="00477515">
                  <w:rPr>
                    <w:rFonts w:ascii="Calibri" w:eastAsia="Times New Roman" w:hAnsi="Calibri" w:cs="Calibri"/>
                    <w:sz w:val="20"/>
                    <w:vertAlign w:val="superscript"/>
                  </w:rPr>
                  <w:t>57</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2268C896"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28E3F54A"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4C45E6B5"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30B08AE4"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7FCD1E32" w14:textId="77777777" w:rsidR="009135E8" w:rsidRPr="008819AC" w:rsidRDefault="009135E8" w:rsidP="00362E9D">
            <w:pPr>
              <w:spacing w:after="0"/>
              <w:jc w:val="center"/>
              <w:rPr>
                <w:rFonts w:ascii="Calibri" w:hAnsi="Calibri" w:cs="Calibri"/>
                <w:color w:val="000000"/>
                <w:sz w:val="20"/>
                <w:szCs w:val="20"/>
              </w:rPr>
            </w:pPr>
          </w:p>
        </w:tc>
      </w:tr>
      <w:tr w:rsidR="00906765" w14:paraId="0F9CF1E0"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26F46A91" w14:textId="30050E0C" w:rsidR="009135E8" w:rsidRPr="00906765" w:rsidRDefault="009135E8" w:rsidP="00362E9D">
            <w:pPr>
              <w:spacing w:after="0"/>
              <w:rPr>
                <w:rFonts w:ascii="Calibri" w:hAnsi="Calibri" w:cs="Calibri"/>
                <w:color w:val="000000"/>
                <w:sz w:val="20"/>
                <w:szCs w:val="20"/>
                <w:lang w:val="pt-PT"/>
              </w:rPr>
            </w:pPr>
            <w:proofErr w:type="spellStart"/>
            <w:r w:rsidRPr="00906765">
              <w:rPr>
                <w:rFonts w:ascii="Calibri" w:hAnsi="Calibri" w:cs="Calibri"/>
                <w:color w:val="000000"/>
                <w:sz w:val="20"/>
                <w:szCs w:val="20"/>
                <w:lang w:val="pt-PT"/>
              </w:rPr>
              <w:t>Wei</w:t>
            </w:r>
            <w:proofErr w:type="spellEnd"/>
            <w:r w:rsidRPr="00906765">
              <w:rPr>
                <w:rFonts w:ascii="Calibri" w:hAnsi="Calibri" w:cs="Calibri"/>
                <w:color w:val="000000"/>
                <w:sz w:val="20"/>
                <w:szCs w:val="20"/>
                <w:lang w:val="pt-PT"/>
              </w:rPr>
              <w:t xml:space="preserve"> Jia </w:t>
            </w:r>
            <w:proofErr w:type="spellStart"/>
            <w:r w:rsidRPr="00906765">
              <w:rPr>
                <w:rFonts w:ascii="Calibri" w:hAnsi="Calibri" w:cs="Calibri"/>
                <w:color w:val="000000"/>
                <w:sz w:val="20"/>
                <w:szCs w:val="20"/>
                <w:lang w:val="pt-PT"/>
              </w:rPr>
              <w:t>et</w:t>
            </w:r>
            <w:proofErr w:type="spellEnd"/>
            <w:r w:rsidRPr="00906765">
              <w:rPr>
                <w:rFonts w:ascii="Calibri" w:hAnsi="Calibri" w:cs="Calibri"/>
                <w:color w:val="000000"/>
                <w:sz w:val="20"/>
                <w:szCs w:val="20"/>
                <w:lang w:val="pt-PT"/>
              </w:rPr>
              <w:t xml:space="preserve"> al </w:t>
            </w:r>
            <w:r w:rsidR="0058734B" w:rsidRPr="00906765">
              <w:rPr>
                <w:rFonts w:ascii="Calibri" w:hAnsi="Calibri" w:cs="Calibri"/>
                <w:color w:val="000000"/>
                <w:sz w:val="20"/>
                <w:szCs w:val="20"/>
                <w:lang w:val="pt-PT"/>
              </w:rPr>
              <w:t>(</w:t>
            </w:r>
            <w:r w:rsidRPr="00906765">
              <w:rPr>
                <w:rFonts w:ascii="Calibri" w:hAnsi="Calibri" w:cs="Calibri"/>
                <w:color w:val="000000"/>
                <w:sz w:val="20"/>
                <w:szCs w:val="20"/>
                <w:lang w:val="pt-PT"/>
              </w:rPr>
              <w:t>2018</w:t>
            </w:r>
            <w:r w:rsidR="0058734B" w:rsidRPr="00906765">
              <w:rPr>
                <w:rFonts w:ascii="Calibri" w:hAnsi="Calibri" w:cs="Calibri"/>
                <w:color w:val="000000"/>
                <w:sz w:val="20"/>
                <w:szCs w:val="20"/>
                <w:lang w:val="pt-PT"/>
              </w:rPr>
              <w:t>)</w:t>
            </w:r>
            <w:sdt>
              <w:sdtPr>
                <w:rPr>
                  <w:rFonts w:ascii="Calibri" w:hAnsi="Calibri" w:cs="Calibri"/>
                  <w:color w:val="000000"/>
                  <w:sz w:val="20"/>
                  <w:szCs w:val="20"/>
                </w:rPr>
                <w:alias w:val="SmartCite Citation"/>
                <w:tag w:val="bad6be57-5e2a-460d-9424-598e2d5bba4e:48c54a00-17de-4c21-a316-dd6cc80d800b+"/>
                <w:id w:val="-2119834452"/>
                <w:placeholder>
                  <w:docPart w:val="DefaultPlaceholder_-1854013440"/>
                </w:placeholder>
              </w:sdtPr>
              <w:sdtContent>
                <w:r w:rsidR="00477515" w:rsidRPr="00477515">
                  <w:rPr>
                    <w:rFonts w:ascii="Calibri" w:eastAsia="Times New Roman" w:hAnsi="Calibri" w:cs="Calibri"/>
                    <w:sz w:val="20"/>
                    <w:vertAlign w:val="superscript"/>
                  </w:rPr>
                  <w:t>58</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09A90DFA"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3589E65E"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065786FC"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66E21510"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0A4EE467" w14:textId="77777777" w:rsidR="009135E8" w:rsidRPr="008819AC" w:rsidRDefault="009135E8" w:rsidP="00362E9D">
            <w:pPr>
              <w:spacing w:after="0"/>
              <w:jc w:val="center"/>
              <w:rPr>
                <w:rFonts w:ascii="Calibri" w:hAnsi="Calibri" w:cs="Calibri"/>
                <w:color w:val="000000"/>
                <w:sz w:val="20"/>
                <w:szCs w:val="20"/>
              </w:rPr>
            </w:pPr>
          </w:p>
        </w:tc>
      </w:tr>
      <w:tr w:rsidR="00906765" w14:paraId="0C66D759"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2F7E988" w14:textId="52F6F966"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Wi</w:t>
            </w:r>
            <w:r w:rsidR="006204DF">
              <w:rPr>
                <w:rFonts w:ascii="Calibri" w:hAnsi="Calibri" w:cs="Calibri"/>
                <w:color w:val="000000"/>
                <w:sz w:val="20"/>
                <w:szCs w:val="20"/>
              </w:rPr>
              <w:t>e</w:t>
            </w:r>
            <w:r w:rsidRPr="008819AC">
              <w:rPr>
                <w:rFonts w:ascii="Calibri" w:hAnsi="Calibri" w:cs="Calibri"/>
                <w:color w:val="000000"/>
                <w:sz w:val="20"/>
                <w:szCs w:val="20"/>
              </w:rPr>
              <w:t>tshel</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2019</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80f44a1b-1a1e-4880-8d48-13200122cb98+"/>
                <w:id w:val="953056175"/>
                <w:placeholder>
                  <w:docPart w:val="DefaultPlaceholder_-1854013440"/>
                </w:placeholder>
              </w:sdtPr>
              <w:sdtContent>
                <w:r w:rsidR="00477515" w:rsidRPr="00477515">
                  <w:rPr>
                    <w:rFonts w:ascii="Calibri" w:eastAsia="Times New Roman" w:hAnsi="Calibri" w:cs="Calibri"/>
                    <w:sz w:val="20"/>
                    <w:vertAlign w:val="superscript"/>
                  </w:rPr>
                  <w:t>55</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4BC6C100"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22E6F87D"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11D7A4EF"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8DF3048"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454BEA43" w14:textId="77777777" w:rsidR="009135E8" w:rsidRPr="008819AC" w:rsidRDefault="009135E8" w:rsidP="00362E9D">
            <w:pPr>
              <w:spacing w:after="0"/>
              <w:jc w:val="center"/>
              <w:rPr>
                <w:rFonts w:ascii="Calibri" w:hAnsi="Calibri" w:cs="Calibri"/>
                <w:color w:val="000000"/>
                <w:sz w:val="20"/>
                <w:szCs w:val="20"/>
              </w:rPr>
            </w:pPr>
          </w:p>
        </w:tc>
      </w:tr>
      <w:tr w:rsidR="00906765" w14:paraId="06498269"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60601DFD" w14:textId="042EAC3C" w:rsidR="009135E8" w:rsidRPr="008819AC" w:rsidRDefault="009135E8" w:rsidP="00362E9D">
            <w:pPr>
              <w:spacing w:after="0"/>
              <w:rPr>
                <w:rFonts w:ascii="Calibri" w:hAnsi="Calibri" w:cs="Calibri"/>
                <w:color w:val="000000"/>
                <w:sz w:val="20"/>
                <w:szCs w:val="20"/>
              </w:rPr>
            </w:pPr>
            <w:proofErr w:type="spellStart"/>
            <w:r w:rsidRPr="008819AC">
              <w:rPr>
                <w:rFonts w:ascii="Calibri" w:hAnsi="Calibri" w:cs="Calibri"/>
                <w:color w:val="000000"/>
                <w:sz w:val="20"/>
                <w:szCs w:val="20"/>
              </w:rPr>
              <w:t>Wirsenius</w:t>
            </w:r>
            <w:proofErr w:type="spellEnd"/>
            <w:r w:rsidRPr="008819AC">
              <w:rPr>
                <w:rFonts w:ascii="Calibri" w:hAnsi="Calibri" w:cs="Calibri"/>
                <w:color w:val="000000"/>
                <w:sz w:val="20"/>
                <w:szCs w:val="20"/>
              </w:rPr>
              <w:t xml:space="preserve"> et al </w:t>
            </w:r>
            <w:r w:rsidR="0058734B">
              <w:rPr>
                <w:rFonts w:ascii="Calibri" w:hAnsi="Calibri" w:cs="Calibri"/>
                <w:color w:val="000000"/>
                <w:sz w:val="20"/>
                <w:szCs w:val="20"/>
              </w:rPr>
              <w:t>(</w:t>
            </w:r>
            <w:r w:rsidRPr="008819AC">
              <w:rPr>
                <w:rFonts w:ascii="Calibri" w:hAnsi="Calibri" w:cs="Calibri"/>
                <w:color w:val="000000"/>
                <w:sz w:val="20"/>
                <w:szCs w:val="20"/>
              </w:rPr>
              <w:t>2000</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7f54ce10-e69d-4bd8-ac4b-69a6aacd220e+"/>
                <w:id w:val="-1064409432"/>
                <w:placeholder>
                  <w:docPart w:val="DefaultPlaceholder_-1854013440"/>
                </w:placeholder>
              </w:sdtPr>
              <w:sdtContent>
                <w:r w:rsidR="00477515" w:rsidRPr="00477515">
                  <w:rPr>
                    <w:rFonts w:ascii="Calibri" w:eastAsia="Times New Roman" w:hAnsi="Calibri" w:cs="Calibri"/>
                    <w:sz w:val="20"/>
                    <w:vertAlign w:val="superscript"/>
                  </w:rPr>
                  <w:t>59</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26B56A3"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4AE7A25A"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334C2931"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0BD5161E"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08BE4429" w14:textId="77777777" w:rsidR="009135E8" w:rsidRPr="008819AC" w:rsidRDefault="009135E8" w:rsidP="00362E9D">
            <w:pPr>
              <w:spacing w:after="0"/>
              <w:jc w:val="center"/>
              <w:rPr>
                <w:rFonts w:ascii="Calibri" w:hAnsi="Calibri" w:cs="Calibri"/>
                <w:color w:val="000000"/>
                <w:sz w:val="20"/>
                <w:szCs w:val="20"/>
              </w:rPr>
            </w:pPr>
          </w:p>
        </w:tc>
      </w:tr>
      <w:tr w:rsidR="00906765" w14:paraId="77A52B6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4D1C9B62" w14:textId="0A8246DC"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Xiaohui Zhang et al </w:t>
            </w:r>
            <w:r w:rsidR="0058734B">
              <w:rPr>
                <w:rFonts w:ascii="Calibri" w:hAnsi="Calibri" w:cs="Calibri"/>
                <w:color w:val="000000"/>
                <w:sz w:val="20"/>
                <w:szCs w:val="20"/>
              </w:rPr>
              <w:t>(</w:t>
            </w:r>
            <w:r w:rsidRPr="008819AC">
              <w:rPr>
                <w:rFonts w:ascii="Calibri" w:hAnsi="Calibri" w:cs="Calibri"/>
                <w:color w:val="000000"/>
                <w:sz w:val="20"/>
                <w:szCs w:val="20"/>
              </w:rPr>
              <w:t>2019</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11de6449-b0f3-4298-b4e3-79b0387f164f+"/>
                <w:id w:val="437725304"/>
                <w:placeholder>
                  <w:docPart w:val="DefaultPlaceholder_-1854013440"/>
                </w:placeholder>
              </w:sdtPr>
              <w:sdtContent>
                <w:r w:rsidR="00477515" w:rsidRPr="00477515">
                  <w:rPr>
                    <w:rFonts w:ascii="Calibri" w:eastAsia="Times New Roman" w:hAnsi="Calibri" w:cs="Calibri"/>
                    <w:sz w:val="20"/>
                    <w:vertAlign w:val="superscript"/>
                  </w:rPr>
                  <w:t>60</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5D81E301"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5AEE867D"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0BAA3D2F"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1CF9EA66"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3AA218FB"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1ADBFC68"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167FD110" w14:textId="4D5EE60E"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Xin Huang et al </w:t>
            </w:r>
            <w:r w:rsidR="0058734B">
              <w:rPr>
                <w:rFonts w:ascii="Calibri" w:hAnsi="Calibri" w:cs="Calibri"/>
                <w:color w:val="000000"/>
                <w:sz w:val="20"/>
                <w:szCs w:val="20"/>
              </w:rPr>
              <w:t>(</w:t>
            </w:r>
            <w:r w:rsidRPr="008819AC">
              <w:rPr>
                <w:rFonts w:ascii="Calibri" w:hAnsi="Calibri" w:cs="Calibri"/>
                <w:color w:val="000000"/>
                <w:sz w:val="20"/>
                <w:szCs w:val="20"/>
              </w:rPr>
              <w:t>2012</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06745069-5075-4184-aed6-1f3d9c2e8be2+"/>
                <w:id w:val="-69353731"/>
                <w:placeholder>
                  <w:docPart w:val="DefaultPlaceholder_-1854013440"/>
                </w:placeholder>
              </w:sdtPr>
              <w:sdtContent>
                <w:r w:rsidR="00477515" w:rsidRPr="00477515">
                  <w:rPr>
                    <w:rFonts w:ascii="Calibri" w:eastAsia="Times New Roman" w:hAnsi="Calibri" w:cs="Calibri"/>
                    <w:sz w:val="20"/>
                    <w:vertAlign w:val="superscript"/>
                  </w:rPr>
                  <w:t>61</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40840BFC"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24CC8CBA"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563F8EAA"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5F50FA74"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40A52728" w14:textId="77777777" w:rsidR="009135E8" w:rsidRPr="008819AC" w:rsidRDefault="009135E8" w:rsidP="00362E9D">
            <w:pPr>
              <w:spacing w:after="0"/>
              <w:jc w:val="center"/>
              <w:rPr>
                <w:rFonts w:ascii="Calibri" w:hAnsi="Calibri" w:cs="Calibri"/>
                <w:color w:val="000000"/>
                <w:sz w:val="20"/>
                <w:szCs w:val="20"/>
              </w:rPr>
            </w:pPr>
          </w:p>
        </w:tc>
      </w:tr>
      <w:tr w:rsidR="00906765" w14:paraId="14D4F35A"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046ED137" w14:textId="1330C982"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Xinghua Li et al </w:t>
            </w:r>
            <w:r w:rsidR="0058734B">
              <w:rPr>
                <w:rFonts w:ascii="Calibri" w:hAnsi="Calibri" w:cs="Calibri"/>
                <w:color w:val="000000"/>
                <w:sz w:val="20"/>
                <w:szCs w:val="20"/>
              </w:rPr>
              <w:t>(</w:t>
            </w:r>
            <w:r w:rsidRPr="008819AC">
              <w:rPr>
                <w:rFonts w:ascii="Calibri" w:hAnsi="Calibri" w:cs="Calibri"/>
                <w:color w:val="000000"/>
                <w:sz w:val="20"/>
                <w:szCs w:val="20"/>
              </w:rPr>
              <w:t>2007</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9df92dff-c554-4ce2-8726-a0e8cbf1efa4+"/>
                <w:id w:val="-590850759"/>
                <w:placeholder>
                  <w:docPart w:val="DefaultPlaceholder_-1854013440"/>
                </w:placeholder>
              </w:sdtPr>
              <w:sdtContent>
                <w:r w:rsidR="00477515" w:rsidRPr="00477515">
                  <w:rPr>
                    <w:rFonts w:ascii="Calibri" w:eastAsia="Times New Roman" w:hAnsi="Calibri" w:cs="Calibri"/>
                    <w:sz w:val="20"/>
                    <w:vertAlign w:val="superscript"/>
                  </w:rPr>
                  <w:t>62</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2A5CDDA2"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47AF6199"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E400AF1"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69F089A7"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4BDDBE28"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3FB09E7C"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48888FF9" w14:textId="472E080F"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Yang et al </w:t>
            </w:r>
            <w:r w:rsidR="0058734B">
              <w:rPr>
                <w:rFonts w:ascii="Calibri" w:hAnsi="Calibri" w:cs="Calibri"/>
                <w:color w:val="000000"/>
                <w:sz w:val="20"/>
                <w:szCs w:val="20"/>
              </w:rPr>
              <w:t>(</w:t>
            </w:r>
            <w:r w:rsidRPr="008819AC">
              <w:rPr>
                <w:rFonts w:ascii="Calibri" w:hAnsi="Calibri" w:cs="Calibri"/>
                <w:color w:val="000000"/>
                <w:sz w:val="20"/>
                <w:szCs w:val="20"/>
              </w:rPr>
              <w:t>2008</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4b647e86-8ab1-4272-9b44-d65252912b2e+"/>
                <w:id w:val="1417676020"/>
                <w:placeholder>
                  <w:docPart w:val="DefaultPlaceholder_-1854013440"/>
                </w:placeholder>
              </w:sdtPr>
              <w:sdtContent>
                <w:r w:rsidR="00477515" w:rsidRPr="00477515">
                  <w:rPr>
                    <w:rFonts w:ascii="Calibri" w:eastAsia="Times New Roman" w:hAnsi="Calibri" w:cs="Calibri"/>
                    <w:sz w:val="20"/>
                    <w:vertAlign w:val="superscript"/>
                  </w:rPr>
                  <w:t>63</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3A0819DA"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63D4843A"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6AE1A293"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6D26C4C1" w14:textId="77777777" w:rsidR="009135E8" w:rsidRPr="008819AC" w:rsidRDefault="009135E8" w:rsidP="00362E9D">
            <w:pPr>
              <w:spacing w:after="0"/>
              <w:jc w:val="center"/>
              <w:rPr>
                <w:rFonts w:ascii="Calibri" w:hAnsi="Calibri" w:cs="Calibri"/>
                <w:color w:val="000000"/>
                <w:sz w:val="20"/>
                <w:szCs w:val="20"/>
              </w:rPr>
            </w:pPr>
          </w:p>
        </w:tc>
        <w:tc>
          <w:tcPr>
            <w:tcW w:w="673" w:type="pct"/>
            <w:tcBorders>
              <w:top w:val="nil"/>
              <w:left w:val="nil"/>
              <w:bottom w:val="single" w:sz="4" w:space="0" w:color="auto"/>
              <w:right w:val="single" w:sz="4" w:space="0" w:color="auto"/>
            </w:tcBorders>
            <w:shd w:val="clear" w:color="auto" w:fill="auto"/>
            <w:noWrap/>
            <w:vAlign w:val="center"/>
            <w:hideMark/>
          </w:tcPr>
          <w:p w14:paraId="03571AED" w14:textId="77777777" w:rsidR="009135E8" w:rsidRPr="008819AC" w:rsidRDefault="009135E8" w:rsidP="00362E9D">
            <w:pPr>
              <w:spacing w:after="0"/>
              <w:jc w:val="center"/>
              <w:rPr>
                <w:rFonts w:ascii="Calibri" w:hAnsi="Calibri" w:cs="Calibri"/>
                <w:color w:val="000000"/>
                <w:sz w:val="20"/>
                <w:szCs w:val="20"/>
              </w:rPr>
            </w:pPr>
          </w:p>
        </w:tc>
      </w:tr>
      <w:tr w:rsidR="00906765" w14:paraId="0DD35238"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5BCD136" w14:textId="1F24F949"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Yokelson et al </w:t>
            </w:r>
            <w:r w:rsidR="0058734B">
              <w:rPr>
                <w:rFonts w:ascii="Calibri" w:hAnsi="Calibri" w:cs="Calibri"/>
                <w:color w:val="000000"/>
                <w:sz w:val="20"/>
                <w:szCs w:val="20"/>
              </w:rPr>
              <w:t>(</w:t>
            </w:r>
            <w:r w:rsidRPr="008819AC">
              <w:rPr>
                <w:rFonts w:ascii="Calibri" w:hAnsi="Calibri" w:cs="Calibri"/>
                <w:color w:val="000000"/>
                <w:sz w:val="20"/>
                <w:szCs w:val="20"/>
              </w:rPr>
              <w:t>2011</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74f1fbf3-5e65-41f8-8027-94b790d914a9+"/>
                <w:id w:val="-1718962740"/>
                <w:placeholder>
                  <w:docPart w:val="DefaultPlaceholder_-1854013440"/>
                </w:placeholder>
              </w:sdtPr>
              <w:sdtContent>
                <w:r w:rsidR="00477515" w:rsidRPr="00477515">
                  <w:rPr>
                    <w:rFonts w:ascii="Calibri" w:eastAsia="Times New Roman" w:hAnsi="Calibri" w:cs="Calibri"/>
                    <w:sz w:val="20"/>
                    <w:vertAlign w:val="superscript"/>
                  </w:rPr>
                  <w:t>64</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67B30079" w14:textId="77777777" w:rsidR="009135E8" w:rsidRPr="008819AC" w:rsidRDefault="009135E8" w:rsidP="00362E9D">
            <w:pPr>
              <w:spacing w:after="0"/>
              <w:jc w:val="center"/>
              <w:rPr>
                <w:rFonts w:ascii="Calibri" w:hAnsi="Calibri" w:cs="Calibri"/>
                <w:color w:val="000000"/>
                <w:sz w:val="20"/>
                <w:szCs w:val="20"/>
              </w:rPr>
            </w:pPr>
          </w:p>
        </w:tc>
        <w:tc>
          <w:tcPr>
            <w:tcW w:w="500" w:type="pct"/>
            <w:tcBorders>
              <w:top w:val="nil"/>
              <w:left w:val="nil"/>
              <w:bottom w:val="single" w:sz="4" w:space="0" w:color="auto"/>
              <w:right w:val="single" w:sz="4" w:space="0" w:color="auto"/>
            </w:tcBorders>
            <w:shd w:val="clear" w:color="auto" w:fill="auto"/>
            <w:noWrap/>
            <w:vAlign w:val="center"/>
            <w:hideMark/>
          </w:tcPr>
          <w:p w14:paraId="59260589" w14:textId="77777777" w:rsidR="009135E8" w:rsidRPr="008819AC" w:rsidRDefault="009135E8" w:rsidP="00362E9D">
            <w:pPr>
              <w:spacing w:after="0"/>
              <w:jc w:val="center"/>
              <w:rPr>
                <w:rFonts w:ascii="Calibri" w:hAnsi="Calibri" w:cs="Calibri"/>
                <w:color w:val="000000"/>
                <w:sz w:val="20"/>
                <w:szCs w:val="20"/>
              </w:rPr>
            </w:pPr>
          </w:p>
        </w:tc>
        <w:tc>
          <w:tcPr>
            <w:tcW w:w="489" w:type="pct"/>
            <w:tcBorders>
              <w:top w:val="nil"/>
              <w:left w:val="nil"/>
              <w:bottom w:val="single" w:sz="4" w:space="0" w:color="auto"/>
              <w:right w:val="single" w:sz="4" w:space="0" w:color="auto"/>
            </w:tcBorders>
            <w:shd w:val="clear" w:color="auto" w:fill="auto"/>
            <w:noWrap/>
            <w:vAlign w:val="center"/>
            <w:hideMark/>
          </w:tcPr>
          <w:p w14:paraId="22AF41F9" w14:textId="77777777" w:rsidR="009135E8" w:rsidRPr="008819AC" w:rsidRDefault="009135E8" w:rsidP="00362E9D">
            <w:pPr>
              <w:spacing w:after="0"/>
              <w:jc w:val="center"/>
              <w:rPr>
                <w:rFonts w:ascii="Calibri" w:hAnsi="Calibri" w:cs="Calibri"/>
                <w:color w:val="000000"/>
                <w:sz w:val="20"/>
                <w:szCs w:val="20"/>
              </w:rPr>
            </w:pPr>
          </w:p>
        </w:tc>
        <w:tc>
          <w:tcPr>
            <w:tcW w:w="565" w:type="pct"/>
            <w:tcBorders>
              <w:top w:val="nil"/>
              <w:left w:val="nil"/>
              <w:bottom w:val="single" w:sz="4" w:space="0" w:color="auto"/>
              <w:right w:val="single" w:sz="4" w:space="0" w:color="auto"/>
            </w:tcBorders>
            <w:shd w:val="clear" w:color="auto" w:fill="auto"/>
            <w:noWrap/>
            <w:vAlign w:val="center"/>
            <w:hideMark/>
          </w:tcPr>
          <w:p w14:paraId="3882A1D5"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068740F3"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r>
      <w:tr w:rsidR="00906765" w14:paraId="5EE83E73" w14:textId="77777777" w:rsidTr="00BD0B3E">
        <w:trPr>
          <w:trHeight w:val="20"/>
          <w:jc w:val="center"/>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F05DAB3" w14:textId="28795247" w:rsidR="009135E8" w:rsidRPr="008819AC" w:rsidRDefault="009135E8" w:rsidP="00362E9D">
            <w:pPr>
              <w:spacing w:after="0"/>
              <w:rPr>
                <w:rFonts w:ascii="Calibri" w:hAnsi="Calibri" w:cs="Calibri"/>
                <w:color w:val="000000"/>
                <w:sz w:val="20"/>
                <w:szCs w:val="20"/>
              </w:rPr>
            </w:pPr>
            <w:r w:rsidRPr="008819AC">
              <w:rPr>
                <w:rFonts w:ascii="Calibri" w:hAnsi="Calibri" w:cs="Calibri"/>
                <w:color w:val="000000"/>
                <w:sz w:val="20"/>
                <w:szCs w:val="20"/>
              </w:rPr>
              <w:t xml:space="preserve">Zhang et al </w:t>
            </w:r>
            <w:r w:rsidR="0058734B">
              <w:rPr>
                <w:rFonts w:ascii="Calibri" w:hAnsi="Calibri" w:cs="Calibri"/>
                <w:color w:val="000000"/>
                <w:sz w:val="20"/>
                <w:szCs w:val="20"/>
              </w:rPr>
              <w:t>(</w:t>
            </w:r>
            <w:r w:rsidRPr="008819AC">
              <w:rPr>
                <w:rFonts w:ascii="Calibri" w:hAnsi="Calibri" w:cs="Calibri"/>
                <w:color w:val="000000"/>
                <w:sz w:val="20"/>
                <w:szCs w:val="20"/>
              </w:rPr>
              <w:t>2013</w:t>
            </w:r>
            <w:r w:rsidR="0058734B">
              <w:rPr>
                <w:rFonts w:ascii="Calibri" w:hAnsi="Calibri" w:cs="Calibri"/>
                <w:color w:val="000000"/>
                <w:sz w:val="20"/>
                <w:szCs w:val="20"/>
              </w:rPr>
              <w:t>)</w:t>
            </w:r>
            <w:sdt>
              <w:sdtPr>
                <w:rPr>
                  <w:rFonts w:ascii="Calibri" w:hAnsi="Calibri" w:cs="Calibri"/>
                  <w:color w:val="000000"/>
                  <w:sz w:val="20"/>
                  <w:szCs w:val="20"/>
                </w:rPr>
                <w:alias w:val="SmartCite Citation"/>
                <w:tag w:val="bad6be57-5e2a-460d-9424-598e2d5bba4e:5d37acc4-1562-42bd-86ad-3bd18863530a+"/>
                <w:id w:val="1371113320"/>
                <w:placeholder>
                  <w:docPart w:val="DefaultPlaceholder_-1854013440"/>
                </w:placeholder>
              </w:sdtPr>
              <w:sdtContent>
                <w:r w:rsidR="00477515" w:rsidRPr="00477515">
                  <w:rPr>
                    <w:rFonts w:ascii="Calibri" w:eastAsia="Times New Roman" w:hAnsi="Calibri" w:cs="Calibri"/>
                    <w:sz w:val="20"/>
                    <w:vertAlign w:val="superscript"/>
                  </w:rPr>
                  <w:t>65</w:t>
                </w:r>
              </w:sdtContent>
            </w:sdt>
          </w:p>
        </w:tc>
        <w:tc>
          <w:tcPr>
            <w:tcW w:w="500" w:type="pct"/>
            <w:tcBorders>
              <w:top w:val="nil"/>
              <w:left w:val="nil"/>
              <w:bottom w:val="single" w:sz="4" w:space="0" w:color="auto"/>
              <w:right w:val="single" w:sz="4" w:space="0" w:color="auto"/>
            </w:tcBorders>
            <w:shd w:val="clear" w:color="auto" w:fill="auto"/>
            <w:noWrap/>
            <w:vAlign w:val="center"/>
            <w:hideMark/>
          </w:tcPr>
          <w:p w14:paraId="1EA3F340"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00" w:type="pct"/>
            <w:tcBorders>
              <w:top w:val="nil"/>
              <w:left w:val="nil"/>
              <w:bottom w:val="single" w:sz="4" w:space="0" w:color="auto"/>
              <w:right w:val="single" w:sz="4" w:space="0" w:color="auto"/>
            </w:tcBorders>
            <w:shd w:val="clear" w:color="auto" w:fill="auto"/>
            <w:noWrap/>
            <w:vAlign w:val="center"/>
            <w:hideMark/>
          </w:tcPr>
          <w:p w14:paraId="12B79939"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489" w:type="pct"/>
            <w:tcBorders>
              <w:top w:val="nil"/>
              <w:left w:val="nil"/>
              <w:bottom w:val="single" w:sz="4" w:space="0" w:color="auto"/>
              <w:right w:val="single" w:sz="4" w:space="0" w:color="auto"/>
            </w:tcBorders>
            <w:shd w:val="clear" w:color="auto" w:fill="auto"/>
            <w:noWrap/>
            <w:vAlign w:val="center"/>
            <w:hideMark/>
          </w:tcPr>
          <w:p w14:paraId="287DD150"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565" w:type="pct"/>
            <w:tcBorders>
              <w:top w:val="nil"/>
              <w:left w:val="nil"/>
              <w:bottom w:val="single" w:sz="4" w:space="0" w:color="auto"/>
              <w:right w:val="single" w:sz="4" w:space="0" w:color="auto"/>
            </w:tcBorders>
            <w:shd w:val="clear" w:color="auto" w:fill="auto"/>
            <w:noWrap/>
            <w:vAlign w:val="center"/>
            <w:hideMark/>
          </w:tcPr>
          <w:p w14:paraId="7DD3A6FA" w14:textId="77777777" w:rsidR="009135E8" w:rsidRPr="008819AC" w:rsidRDefault="009135E8" w:rsidP="00362E9D">
            <w:pPr>
              <w:spacing w:after="0"/>
              <w:jc w:val="center"/>
              <w:rPr>
                <w:rFonts w:ascii="Calibri" w:hAnsi="Calibri" w:cs="Calibri"/>
                <w:color w:val="000000"/>
                <w:sz w:val="20"/>
                <w:szCs w:val="20"/>
              </w:rPr>
            </w:pPr>
            <w:r w:rsidRPr="008819AC">
              <w:rPr>
                <w:rFonts w:ascii="Segoe UI Symbol" w:hAnsi="Segoe UI Symbol" w:cs="Segoe UI Symbol"/>
                <w:color w:val="000000"/>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3BB9B883" w14:textId="77777777" w:rsidR="009135E8" w:rsidRPr="008819AC" w:rsidRDefault="009135E8" w:rsidP="00362E9D">
            <w:pPr>
              <w:spacing w:after="0"/>
              <w:jc w:val="center"/>
              <w:rPr>
                <w:rFonts w:ascii="Calibri" w:hAnsi="Calibri" w:cs="Calibri"/>
                <w:color w:val="000000"/>
                <w:sz w:val="20"/>
                <w:szCs w:val="20"/>
              </w:rPr>
            </w:pPr>
          </w:p>
        </w:tc>
      </w:tr>
    </w:tbl>
    <w:p w14:paraId="0EB098D9" w14:textId="77777777" w:rsidR="009135E8" w:rsidRPr="00EE4000" w:rsidRDefault="009135E8" w:rsidP="009135E8"/>
    <w:p w14:paraId="27E472DB" w14:textId="77777777" w:rsidR="009135E8" w:rsidRDefault="009135E8" w:rsidP="009135E8">
      <w:r>
        <w:br w:type="page"/>
      </w:r>
    </w:p>
    <w:p w14:paraId="65E73257" w14:textId="77777777" w:rsidR="009135E8" w:rsidRDefault="009135E8" w:rsidP="009135E8"/>
    <w:tbl>
      <w:tblPr>
        <w:tblW w:w="5000" w:type="pct"/>
        <w:tblLook w:val="04A0" w:firstRow="1" w:lastRow="0" w:firstColumn="1" w:lastColumn="0" w:noHBand="0" w:noVBand="1"/>
      </w:tblPr>
      <w:tblGrid>
        <w:gridCol w:w="1172"/>
        <w:gridCol w:w="1223"/>
        <w:gridCol w:w="1478"/>
        <w:gridCol w:w="478"/>
        <w:gridCol w:w="336"/>
        <w:gridCol w:w="478"/>
        <w:gridCol w:w="336"/>
        <w:gridCol w:w="478"/>
        <w:gridCol w:w="337"/>
        <w:gridCol w:w="478"/>
        <w:gridCol w:w="337"/>
        <w:gridCol w:w="478"/>
        <w:gridCol w:w="337"/>
        <w:gridCol w:w="478"/>
        <w:gridCol w:w="337"/>
        <w:gridCol w:w="478"/>
        <w:gridCol w:w="337"/>
      </w:tblGrid>
      <w:tr w:rsidR="00547888" w:rsidRPr="00365D75" w14:paraId="55FDC387" w14:textId="77777777" w:rsidTr="00786462">
        <w:trPr>
          <w:trHeight w:val="287"/>
        </w:trPr>
        <w:tc>
          <w:tcPr>
            <w:tcW w:w="5000" w:type="pct"/>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1034869" w14:textId="72404D2D" w:rsidR="00547888" w:rsidRPr="00365D75" w:rsidRDefault="00A95ADE" w:rsidP="00786462">
            <w:pPr>
              <w:spacing w:after="0" w:line="240" w:lineRule="auto"/>
              <w:rPr>
                <w:rFonts w:ascii="Calibri" w:eastAsia="Times New Roman" w:hAnsi="Calibri" w:cs="Calibri"/>
                <w:b/>
                <w:bCs/>
                <w:color w:val="000000"/>
                <w:kern w:val="0"/>
                <w:sz w:val="16"/>
                <w:szCs w:val="16"/>
                <w14:ligatures w14:val="none"/>
              </w:rPr>
            </w:pPr>
            <w:r>
              <w:t xml:space="preserve"> </w:t>
            </w:r>
            <w:bookmarkStart w:id="163" w:name="_Ref150438171"/>
            <w:bookmarkStart w:id="164" w:name="_Toc150459631"/>
            <w:bookmarkStart w:id="165" w:name="_Toc150795366"/>
            <w:r w:rsidR="00786462">
              <w:t xml:space="preserve">Table </w:t>
            </w:r>
            <w:fldSimple w:instr=" SEQ Table \* ARABIC ">
              <w:r w:rsidR="00A42D66">
                <w:rPr>
                  <w:noProof/>
                </w:rPr>
                <w:t>24</w:t>
              </w:r>
            </w:fldSimple>
            <w:bookmarkEnd w:id="163"/>
            <w:r w:rsidR="00786462">
              <w:t>:</w:t>
            </w:r>
            <w:r w:rsidR="00786462" w:rsidRPr="003A7D1F">
              <w:t xml:space="preserve"> </w:t>
            </w:r>
            <w:r w:rsidR="00786462">
              <w:t>Source of the estimated mean and standard deviations used in crop residue burning models.</w:t>
            </w:r>
            <w:r w:rsidR="00786462" w:rsidRPr="00477515">
              <w:rPr>
                <w:b/>
                <w:bCs/>
              </w:rPr>
              <w:t xml:space="preserve"> C</w:t>
            </w:r>
            <w:r w:rsidR="00786462">
              <w:t xml:space="preserve"> is </w:t>
            </w:r>
            <w:r w:rsidR="00786462" w:rsidRPr="00477515">
              <w:t>crop specific</w:t>
            </w:r>
            <w:r w:rsidR="00786462">
              <w:t xml:space="preserve">, meaning the value for the crop was reported in the literature. </w:t>
            </w:r>
            <w:r w:rsidR="00786462" w:rsidRPr="00477515">
              <w:rPr>
                <w:b/>
                <w:bCs/>
              </w:rPr>
              <w:t>CL</w:t>
            </w:r>
            <w:r w:rsidR="00786462">
              <w:t xml:space="preserve"> is </w:t>
            </w:r>
            <w:proofErr w:type="gramStart"/>
            <w:r w:rsidR="00786462" w:rsidRPr="00477515">
              <w:t>crop</w:t>
            </w:r>
            <w:proofErr w:type="gramEnd"/>
            <w:r w:rsidR="00786462" w:rsidRPr="00477515">
              <w:t xml:space="preserve"> class</w:t>
            </w:r>
            <w:r w:rsidR="00786462">
              <w:t xml:space="preserve">, meaning the values were estimated from grouping similar crops similar to the crop. </w:t>
            </w:r>
            <w:r w:rsidR="00786462" w:rsidRPr="00477515">
              <w:rPr>
                <w:b/>
                <w:bCs/>
              </w:rPr>
              <w:t>AC</w:t>
            </w:r>
            <w:r w:rsidR="00786462">
              <w:t xml:space="preserve"> </w:t>
            </w:r>
            <w:r w:rsidR="00786462" w:rsidRPr="00477515">
              <w:t>equals all crops mean</w:t>
            </w:r>
            <w:r w:rsidR="00786462">
              <w:t xml:space="preserve"> the values came from aggregating all the reported crop values.</w:t>
            </w:r>
            <w:bookmarkEnd w:id="164"/>
            <w:bookmarkEnd w:id="165"/>
          </w:p>
        </w:tc>
      </w:tr>
      <w:tr w:rsidR="009F7F33" w:rsidRPr="00365D75" w14:paraId="3205592B" w14:textId="77777777" w:rsidTr="00786462">
        <w:trPr>
          <w:trHeight w:val="287"/>
        </w:trPr>
        <w:tc>
          <w:tcPr>
            <w:tcW w:w="60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C94A983"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Crop</w:t>
            </w:r>
          </w:p>
        </w:tc>
        <w:tc>
          <w:tcPr>
            <w:tcW w:w="2253" w:type="pct"/>
            <w:gridSpan w:val="6"/>
            <w:tcBorders>
              <w:top w:val="single" w:sz="4" w:space="0" w:color="auto"/>
              <w:left w:val="nil"/>
              <w:bottom w:val="single" w:sz="4" w:space="0" w:color="auto"/>
              <w:right w:val="single" w:sz="4" w:space="0" w:color="auto"/>
            </w:tcBorders>
            <w:shd w:val="clear" w:color="auto" w:fill="auto"/>
            <w:vAlign w:val="bottom"/>
            <w:hideMark/>
          </w:tcPr>
          <w:p w14:paraId="4E37E36D"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Residue Ratios</w:t>
            </w:r>
          </w:p>
        </w:tc>
        <w:tc>
          <w:tcPr>
            <w:tcW w:w="42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11CA876"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Dry Matter Fraction</w:t>
            </w:r>
          </w:p>
        </w:tc>
        <w:tc>
          <w:tcPr>
            <w:tcW w:w="42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37784DE"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In-field Residue Fraction</w:t>
            </w:r>
          </w:p>
        </w:tc>
        <w:tc>
          <w:tcPr>
            <w:tcW w:w="42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B3115DC"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Burn Efficiency</w:t>
            </w:r>
          </w:p>
        </w:tc>
        <w:tc>
          <w:tcPr>
            <w:tcW w:w="42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5207144"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N2O EF</w:t>
            </w:r>
          </w:p>
        </w:tc>
        <w:tc>
          <w:tcPr>
            <w:tcW w:w="42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8A5F71A"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CH4 EF</w:t>
            </w:r>
          </w:p>
        </w:tc>
      </w:tr>
      <w:tr w:rsidR="009F7F33" w:rsidRPr="00365D75" w14:paraId="3311401D" w14:textId="77777777" w:rsidTr="00786462">
        <w:trPr>
          <w:trHeight w:val="287"/>
        </w:trPr>
        <w:tc>
          <w:tcPr>
            <w:tcW w:w="607" w:type="pct"/>
            <w:vMerge/>
            <w:tcBorders>
              <w:top w:val="single" w:sz="4" w:space="0" w:color="auto"/>
              <w:left w:val="single" w:sz="4" w:space="0" w:color="auto"/>
              <w:bottom w:val="single" w:sz="4" w:space="0" w:color="auto"/>
              <w:right w:val="single" w:sz="4" w:space="0" w:color="auto"/>
            </w:tcBorders>
            <w:vAlign w:val="center"/>
            <w:hideMark/>
          </w:tcPr>
          <w:p w14:paraId="123A8D5B"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p>
        </w:tc>
        <w:tc>
          <w:tcPr>
            <w:tcW w:w="1399" w:type="pct"/>
            <w:gridSpan w:val="2"/>
            <w:tcBorders>
              <w:top w:val="single" w:sz="4" w:space="0" w:color="auto"/>
              <w:left w:val="nil"/>
              <w:bottom w:val="single" w:sz="4" w:space="0" w:color="auto"/>
              <w:right w:val="single" w:sz="4" w:space="0" w:color="auto"/>
            </w:tcBorders>
            <w:shd w:val="clear" w:color="auto" w:fill="auto"/>
            <w:vAlign w:val="bottom"/>
            <w:hideMark/>
          </w:tcPr>
          <w:p w14:paraId="6B4DA184" w14:textId="1B759E02"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Biomass A</w:t>
            </w:r>
            <w:r w:rsidR="00C92AE2">
              <w:rPr>
                <w:rFonts w:ascii="Calibri" w:eastAsia="Times New Roman" w:hAnsi="Calibri" w:cs="Calibri"/>
                <w:b/>
                <w:bCs/>
                <w:color w:val="000000"/>
                <w:kern w:val="0"/>
                <w:sz w:val="16"/>
                <w:szCs w:val="16"/>
                <w14:ligatures w14:val="none"/>
              </w:rPr>
              <w:t>tl</w:t>
            </w:r>
            <w:r w:rsidRPr="00365D75">
              <w:rPr>
                <w:rFonts w:ascii="Calibri" w:eastAsia="Times New Roman" w:hAnsi="Calibri" w:cs="Calibri"/>
                <w:b/>
                <w:bCs/>
                <w:color w:val="000000"/>
                <w:kern w:val="0"/>
                <w:sz w:val="16"/>
                <w:szCs w:val="16"/>
                <w14:ligatures w14:val="none"/>
              </w:rPr>
              <w:t>as v2.0</w:t>
            </w:r>
          </w:p>
        </w:tc>
        <w:tc>
          <w:tcPr>
            <w:tcW w:w="427" w:type="pct"/>
            <w:gridSpan w:val="2"/>
            <w:tcBorders>
              <w:top w:val="single" w:sz="4" w:space="0" w:color="auto"/>
              <w:left w:val="nil"/>
              <w:bottom w:val="single" w:sz="4" w:space="0" w:color="auto"/>
              <w:right w:val="single" w:sz="4" w:space="0" w:color="auto"/>
            </w:tcBorders>
            <w:shd w:val="clear" w:color="auto" w:fill="auto"/>
            <w:vAlign w:val="bottom"/>
            <w:hideMark/>
          </w:tcPr>
          <w:p w14:paraId="1C3A2D68"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Kg/Kg Yield</w:t>
            </w:r>
          </w:p>
        </w:tc>
        <w:tc>
          <w:tcPr>
            <w:tcW w:w="427" w:type="pct"/>
            <w:gridSpan w:val="2"/>
            <w:tcBorders>
              <w:top w:val="single" w:sz="4" w:space="0" w:color="auto"/>
              <w:left w:val="nil"/>
              <w:bottom w:val="single" w:sz="4" w:space="0" w:color="auto"/>
              <w:right w:val="single" w:sz="4" w:space="0" w:color="auto"/>
            </w:tcBorders>
            <w:shd w:val="clear" w:color="auto" w:fill="auto"/>
            <w:vAlign w:val="bottom"/>
            <w:hideMark/>
          </w:tcPr>
          <w:p w14:paraId="7EECAA59" w14:textId="77777777" w:rsidR="009F7F33" w:rsidRPr="00365D75" w:rsidRDefault="009F7F33" w:rsidP="00362E9D">
            <w:pPr>
              <w:spacing w:after="0" w:line="240" w:lineRule="auto"/>
              <w:jc w:val="center"/>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T/Ha</w:t>
            </w:r>
          </w:p>
        </w:tc>
        <w:tc>
          <w:tcPr>
            <w:tcW w:w="428" w:type="pct"/>
            <w:gridSpan w:val="2"/>
            <w:vMerge/>
            <w:tcBorders>
              <w:top w:val="single" w:sz="4" w:space="0" w:color="auto"/>
              <w:left w:val="single" w:sz="4" w:space="0" w:color="auto"/>
              <w:bottom w:val="single" w:sz="4" w:space="0" w:color="auto"/>
              <w:right w:val="single" w:sz="4" w:space="0" w:color="auto"/>
            </w:tcBorders>
            <w:vAlign w:val="center"/>
            <w:hideMark/>
          </w:tcPr>
          <w:p w14:paraId="585001AE"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p>
        </w:tc>
        <w:tc>
          <w:tcPr>
            <w:tcW w:w="428" w:type="pct"/>
            <w:gridSpan w:val="2"/>
            <w:vMerge/>
            <w:tcBorders>
              <w:top w:val="single" w:sz="4" w:space="0" w:color="auto"/>
              <w:left w:val="single" w:sz="4" w:space="0" w:color="auto"/>
              <w:bottom w:val="single" w:sz="4" w:space="0" w:color="auto"/>
              <w:right w:val="single" w:sz="4" w:space="0" w:color="auto"/>
            </w:tcBorders>
            <w:vAlign w:val="center"/>
            <w:hideMark/>
          </w:tcPr>
          <w:p w14:paraId="105D590A"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p>
        </w:tc>
        <w:tc>
          <w:tcPr>
            <w:tcW w:w="428" w:type="pct"/>
            <w:gridSpan w:val="2"/>
            <w:vMerge/>
            <w:tcBorders>
              <w:top w:val="single" w:sz="4" w:space="0" w:color="auto"/>
              <w:left w:val="single" w:sz="4" w:space="0" w:color="auto"/>
              <w:bottom w:val="single" w:sz="4" w:space="0" w:color="auto"/>
              <w:right w:val="single" w:sz="4" w:space="0" w:color="auto"/>
            </w:tcBorders>
            <w:vAlign w:val="center"/>
            <w:hideMark/>
          </w:tcPr>
          <w:p w14:paraId="682D8C87"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p>
        </w:tc>
        <w:tc>
          <w:tcPr>
            <w:tcW w:w="428" w:type="pct"/>
            <w:gridSpan w:val="2"/>
            <w:vMerge/>
            <w:tcBorders>
              <w:top w:val="single" w:sz="4" w:space="0" w:color="auto"/>
              <w:left w:val="single" w:sz="4" w:space="0" w:color="auto"/>
              <w:bottom w:val="single" w:sz="4" w:space="0" w:color="auto"/>
              <w:right w:val="single" w:sz="4" w:space="0" w:color="auto"/>
            </w:tcBorders>
            <w:vAlign w:val="center"/>
            <w:hideMark/>
          </w:tcPr>
          <w:p w14:paraId="36750437"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p>
        </w:tc>
        <w:tc>
          <w:tcPr>
            <w:tcW w:w="428" w:type="pct"/>
            <w:gridSpan w:val="2"/>
            <w:vMerge/>
            <w:tcBorders>
              <w:top w:val="single" w:sz="4" w:space="0" w:color="auto"/>
              <w:left w:val="single" w:sz="4" w:space="0" w:color="auto"/>
              <w:bottom w:val="single" w:sz="4" w:space="0" w:color="auto"/>
              <w:right w:val="single" w:sz="4" w:space="0" w:color="auto"/>
            </w:tcBorders>
            <w:vAlign w:val="center"/>
            <w:hideMark/>
          </w:tcPr>
          <w:p w14:paraId="422F7E68"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p>
        </w:tc>
      </w:tr>
      <w:tr w:rsidR="009F7F33" w:rsidRPr="00365D75" w14:paraId="6A4971FE"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vAlign w:val="bottom"/>
            <w:hideMark/>
          </w:tcPr>
          <w:p w14:paraId="37D55454"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 </w:t>
            </w:r>
          </w:p>
        </w:tc>
        <w:tc>
          <w:tcPr>
            <w:tcW w:w="634" w:type="pct"/>
            <w:tcBorders>
              <w:top w:val="nil"/>
              <w:left w:val="nil"/>
              <w:bottom w:val="single" w:sz="4" w:space="0" w:color="auto"/>
              <w:right w:val="single" w:sz="4" w:space="0" w:color="auto"/>
            </w:tcBorders>
            <w:shd w:val="clear" w:color="auto" w:fill="auto"/>
            <w:vAlign w:val="bottom"/>
            <w:hideMark/>
          </w:tcPr>
          <w:p w14:paraId="0E10F269"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765" w:type="pct"/>
            <w:tcBorders>
              <w:top w:val="nil"/>
              <w:left w:val="nil"/>
              <w:bottom w:val="single" w:sz="4" w:space="0" w:color="auto"/>
              <w:right w:val="single" w:sz="4" w:space="0" w:color="auto"/>
            </w:tcBorders>
            <w:shd w:val="clear" w:color="auto" w:fill="auto"/>
            <w:vAlign w:val="bottom"/>
            <w:hideMark/>
          </w:tcPr>
          <w:p w14:paraId="3B305C18"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4949D62A"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7" w:type="pct"/>
            <w:tcBorders>
              <w:top w:val="nil"/>
              <w:left w:val="nil"/>
              <w:bottom w:val="single" w:sz="4" w:space="0" w:color="auto"/>
              <w:right w:val="single" w:sz="4" w:space="0" w:color="auto"/>
            </w:tcBorders>
            <w:shd w:val="clear" w:color="auto" w:fill="auto"/>
            <w:vAlign w:val="bottom"/>
            <w:hideMark/>
          </w:tcPr>
          <w:p w14:paraId="30A9F41B"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03068A67"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7" w:type="pct"/>
            <w:tcBorders>
              <w:top w:val="nil"/>
              <w:left w:val="nil"/>
              <w:bottom w:val="single" w:sz="4" w:space="0" w:color="auto"/>
              <w:right w:val="single" w:sz="4" w:space="0" w:color="auto"/>
            </w:tcBorders>
            <w:shd w:val="clear" w:color="auto" w:fill="auto"/>
            <w:vAlign w:val="bottom"/>
            <w:hideMark/>
          </w:tcPr>
          <w:p w14:paraId="2CF835AF"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4930511E"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8" w:type="pct"/>
            <w:tcBorders>
              <w:top w:val="nil"/>
              <w:left w:val="nil"/>
              <w:bottom w:val="single" w:sz="4" w:space="0" w:color="auto"/>
              <w:right w:val="single" w:sz="4" w:space="0" w:color="auto"/>
            </w:tcBorders>
            <w:shd w:val="clear" w:color="auto" w:fill="auto"/>
            <w:vAlign w:val="bottom"/>
            <w:hideMark/>
          </w:tcPr>
          <w:p w14:paraId="5DA4D4DF"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17875B36"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8" w:type="pct"/>
            <w:tcBorders>
              <w:top w:val="nil"/>
              <w:left w:val="nil"/>
              <w:bottom w:val="single" w:sz="4" w:space="0" w:color="auto"/>
              <w:right w:val="single" w:sz="4" w:space="0" w:color="auto"/>
            </w:tcBorders>
            <w:shd w:val="clear" w:color="auto" w:fill="auto"/>
            <w:vAlign w:val="bottom"/>
            <w:hideMark/>
          </w:tcPr>
          <w:p w14:paraId="3EC2E52F"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55DF0940"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8" w:type="pct"/>
            <w:tcBorders>
              <w:top w:val="nil"/>
              <w:left w:val="nil"/>
              <w:bottom w:val="single" w:sz="4" w:space="0" w:color="auto"/>
              <w:right w:val="single" w:sz="4" w:space="0" w:color="auto"/>
            </w:tcBorders>
            <w:shd w:val="clear" w:color="auto" w:fill="auto"/>
            <w:vAlign w:val="bottom"/>
            <w:hideMark/>
          </w:tcPr>
          <w:p w14:paraId="6872B989"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14449C15"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8" w:type="pct"/>
            <w:tcBorders>
              <w:top w:val="nil"/>
              <w:left w:val="nil"/>
              <w:bottom w:val="single" w:sz="4" w:space="0" w:color="auto"/>
              <w:right w:val="single" w:sz="4" w:space="0" w:color="auto"/>
            </w:tcBorders>
            <w:shd w:val="clear" w:color="auto" w:fill="auto"/>
            <w:vAlign w:val="bottom"/>
            <w:hideMark/>
          </w:tcPr>
          <w:p w14:paraId="272486E8"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c>
          <w:tcPr>
            <w:tcW w:w="250" w:type="pct"/>
            <w:tcBorders>
              <w:top w:val="nil"/>
              <w:left w:val="nil"/>
              <w:bottom w:val="single" w:sz="4" w:space="0" w:color="auto"/>
              <w:right w:val="single" w:sz="4" w:space="0" w:color="auto"/>
            </w:tcBorders>
            <w:shd w:val="clear" w:color="auto" w:fill="auto"/>
            <w:vAlign w:val="bottom"/>
            <w:hideMark/>
          </w:tcPr>
          <w:p w14:paraId="3F582B61"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Mean</w:t>
            </w:r>
          </w:p>
        </w:tc>
        <w:tc>
          <w:tcPr>
            <w:tcW w:w="178" w:type="pct"/>
            <w:tcBorders>
              <w:top w:val="nil"/>
              <w:left w:val="nil"/>
              <w:bottom w:val="single" w:sz="4" w:space="0" w:color="auto"/>
              <w:right w:val="single" w:sz="4" w:space="0" w:color="auto"/>
            </w:tcBorders>
            <w:shd w:val="clear" w:color="auto" w:fill="auto"/>
            <w:vAlign w:val="bottom"/>
            <w:hideMark/>
          </w:tcPr>
          <w:p w14:paraId="3484EB73" w14:textId="77777777" w:rsidR="009F7F33" w:rsidRPr="00365D75" w:rsidRDefault="009F7F33" w:rsidP="00362E9D">
            <w:pPr>
              <w:spacing w:after="0" w:line="240" w:lineRule="auto"/>
              <w:rPr>
                <w:rFonts w:ascii="Calibri" w:eastAsia="Times New Roman" w:hAnsi="Calibri" w:cs="Calibri"/>
                <w:b/>
                <w:bCs/>
                <w:color w:val="000000"/>
                <w:kern w:val="0"/>
                <w:sz w:val="16"/>
                <w:szCs w:val="16"/>
                <w14:ligatures w14:val="none"/>
              </w:rPr>
            </w:pPr>
            <w:r w:rsidRPr="00365D75">
              <w:rPr>
                <w:rFonts w:ascii="Calibri" w:eastAsia="Times New Roman" w:hAnsi="Calibri" w:cs="Calibri"/>
                <w:b/>
                <w:bCs/>
                <w:color w:val="000000"/>
                <w:kern w:val="0"/>
                <w:sz w:val="16"/>
                <w:szCs w:val="16"/>
                <w14:ligatures w14:val="none"/>
              </w:rPr>
              <w:t>SD</w:t>
            </w:r>
          </w:p>
        </w:tc>
      </w:tr>
      <w:tr w:rsidR="009F7F33" w:rsidRPr="00365D75" w14:paraId="452BC6F3"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1EA7079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proofErr w:type="spellStart"/>
            <w:r w:rsidRPr="00365D75">
              <w:rPr>
                <w:rFonts w:ascii="Calibri" w:eastAsia="Times New Roman" w:hAnsi="Calibri" w:cs="Calibri"/>
                <w:color w:val="000000"/>
                <w:kern w:val="0"/>
                <w:sz w:val="16"/>
                <w:szCs w:val="16"/>
                <w14:ligatures w14:val="none"/>
              </w:rPr>
              <w:t>Arecanut</w:t>
            </w:r>
            <w:proofErr w:type="spellEnd"/>
          </w:p>
        </w:tc>
        <w:tc>
          <w:tcPr>
            <w:tcW w:w="634" w:type="pct"/>
            <w:tcBorders>
              <w:top w:val="nil"/>
              <w:left w:val="nil"/>
              <w:bottom w:val="single" w:sz="4" w:space="0" w:color="auto"/>
              <w:right w:val="single" w:sz="4" w:space="0" w:color="auto"/>
            </w:tcBorders>
            <w:shd w:val="clear" w:color="auto" w:fill="auto"/>
            <w:noWrap/>
            <w:vAlign w:val="bottom"/>
            <w:hideMark/>
          </w:tcPr>
          <w:p w14:paraId="08DB48C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C(T/Ha)</w:t>
            </w:r>
          </w:p>
        </w:tc>
        <w:tc>
          <w:tcPr>
            <w:tcW w:w="765" w:type="pct"/>
            <w:tcBorders>
              <w:top w:val="nil"/>
              <w:left w:val="nil"/>
              <w:bottom w:val="single" w:sz="4" w:space="0" w:color="auto"/>
              <w:right w:val="single" w:sz="4" w:space="0" w:color="auto"/>
            </w:tcBorders>
            <w:shd w:val="clear" w:color="auto" w:fill="auto"/>
            <w:noWrap/>
            <w:vAlign w:val="bottom"/>
            <w:hideMark/>
          </w:tcPr>
          <w:p w14:paraId="5F82FB9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CL(T/Ha)</w:t>
            </w:r>
          </w:p>
        </w:tc>
        <w:tc>
          <w:tcPr>
            <w:tcW w:w="250" w:type="pct"/>
            <w:tcBorders>
              <w:top w:val="nil"/>
              <w:left w:val="nil"/>
              <w:bottom w:val="single" w:sz="4" w:space="0" w:color="auto"/>
              <w:right w:val="single" w:sz="4" w:space="0" w:color="auto"/>
            </w:tcBorders>
            <w:shd w:val="clear" w:color="auto" w:fill="auto"/>
            <w:noWrap/>
            <w:vAlign w:val="bottom"/>
            <w:hideMark/>
          </w:tcPr>
          <w:p w14:paraId="3EFAA3C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3069CD8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5FF86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6CEDC1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8DD00D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177212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240EE6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007AA3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11A831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123B1D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1697C1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6C9433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422345F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E3F805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0FE2260D"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B7C325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proofErr w:type="spellStart"/>
            <w:r w:rsidRPr="00365D75">
              <w:rPr>
                <w:rFonts w:ascii="Calibri" w:eastAsia="Times New Roman" w:hAnsi="Calibri" w:cs="Calibri"/>
                <w:color w:val="000000"/>
                <w:kern w:val="0"/>
                <w:sz w:val="16"/>
                <w:szCs w:val="16"/>
                <w14:ligatures w14:val="none"/>
              </w:rPr>
              <w:t>Arhar</w:t>
            </w:r>
            <w:proofErr w:type="spellEnd"/>
            <w:r w:rsidRPr="00365D75">
              <w:rPr>
                <w:rFonts w:ascii="Calibri" w:eastAsia="Times New Roman" w:hAnsi="Calibri" w:cs="Calibri"/>
                <w:color w:val="000000"/>
                <w:kern w:val="0"/>
                <w:sz w:val="16"/>
                <w:szCs w:val="16"/>
                <w14:ligatures w14:val="none"/>
              </w:rPr>
              <w:t>/Tur</w:t>
            </w:r>
          </w:p>
        </w:tc>
        <w:tc>
          <w:tcPr>
            <w:tcW w:w="634" w:type="pct"/>
            <w:tcBorders>
              <w:top w:val="nil"/>
              <w:left w:val="nil"/>
              <w:bottom w:val="single" w:sz="4" w:space="0" w:color="auto"/>
              <w:right w:val="single" w:sz="4" w:space="0" w:color="auto"/>
            </w:tcBorders>
            <w:shd w:val="clear" w:color="auto" w:fill="auto"/>
            <w:noWrap/>
            <w:vAlign w:val="bottom"/>
            <w:hideMark/>
          </w:tcPr>
          <w:p w14:paraId="26A41A2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008D4A1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476096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5F85D14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BBB36F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83859D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4DBDBE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19039B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502BA3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4AE5AF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FE5B70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AAAC7C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4BF077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F8E48D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708CDCB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6FCEB7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22BFEEE9"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1DA70D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Bajra</w:t>
            </w:r>
          </w:p>
        </w:tc>
        <w:tc>
          <w:tcPr>
            <w:tcW w:w="634" w:type="pct"/>
            <w:tcBorders>
              <w:top w:val="nil"/>
              <w:left w:val="nil"/>
              <w:bottom w:val="single" w:sz="4" w:space="0" w:color="auto"/>
              <w:right w:val="single" w:sz="4" w:space="0" w:color="auto"/>
            </w:tcBorders>
            <w:shd w:val="clear" w:color="auto" w:fill="auto"/>
            <w:noWrap/>
            <w:vAlign w:val="bottom"/>
            <w:hideMark/>
          </w:tcPr>
          <w:p w14:paraId="6427400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0CFD2E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4FDB1F5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44E3F9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8EB89A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2F0BE1A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5DC4FF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FF43BC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7A5152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32A7D2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00FE2F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C82CE2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12AD53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342FAF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BA2E15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2AAEFD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2E78312B"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83D386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Banana</w:t>
            </w:r>
          </w:p>
        </w:tc>
        <w:tc>
          <w:tcPr>
            <w:tcW w:w="634" w:type="pct"/>
            <w:tcBorders>
              <w:top w:val="nil"/>
              <w:left w:val="nil"/>
              <w:bottom w:val="single" w:sz="4" w:space="0" w:color="auto"/>
              <w:right w:val="single" w:sz="4" w:space="0" w:color="auto"/>
            </w:tcBorders>
            <w:shd w:val="clear" w:color="auto" w:fill="auto"/>
            <w:noWrap/>
            <w:vAlign w:val="bottom"/>
            <w:hideMark/>
          </w:tcPr>
          <w:p w14:paraId="1FA8FC5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30E56F4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6CEB7A5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0C1639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616D8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257C59E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E91BD9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8245A4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5A7FD4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8AC826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D14968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9E0318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8D807F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2B764D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0A4E74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149275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58610004"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5403074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Barley</w:t>
            </w:r>
          </w:p>
        </w:tc>
        <w:tc>
          <w:tcPr>
            <w:tcW w:w="634" w:type="pct"/>
            <w:tcBorders>
              <w:top w:val="nil"/>
              <w:left w:val="nil"/>
              <w:bottom w:val="single" w:sz="4" w:space="0" w:color="auto"/>
              <w:right w:val="single" w:sz="4" w:space="0" w:color="auto"/>
            </w:tcBorders>
            <w:shd w:val="clear" w:color="auto" w:fill="auto"/>
            <w:noWrap/>
            <w:vAlign w:val="bottom"/>
            <w:hideMark/>
          </w:tcPr>
          <w:p w14:paraId="133BF62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E5F268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2357277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192199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CED488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7604D24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20439E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72DFE4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A81B05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C5676F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C1F6DA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CBF4E4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22BD2B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63E874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7D954E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79A5FF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r>
      <w:tr w:rsidR="009F7F33" w:rsidRPr="00365D75" w14:paraId="55F6DDAC"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1C4A7F8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Cardamom</w:t>
            </w:r>
          </w:p>
        </w:tc>
        <w:tc>
          <w:tcPr>
            <w:tcW w:w="634" w:type="pct"/>
            <w:tcBorders>
              <w:top w:val="nil"/>
              <w:left w:val="nil"/>
              <w:bottom w:val="single" w:sz="4" w:space="0" w:color="auto"/>
              <w:right w:val="single" w:sz="4" w:space="0" w:color="auto"/>
            </w:tcBorders>
            <w:shd w:val="clear" w:color="auto" w:fill="auto"/>
            <w:noWrap/>
            <w:vAlign w:val="bottom"/>
            <w:hideMark/>
          </w:tcPr>
          <w:p w14:paraId="710A60D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C(T/Ha)</w:t>
            </w:r>
          </w:p>
        </w:tc>
        <w:tc>
          <w:tcPr>
            <w:tcW w:w="765" w:type="pct"/>
            <w:tcBorders>
              <w:top w:val="nil"/>
              <w:left w:val="nil"/>
              <w:bottom w:val="single" w:sz="4" w:space="0" w:color="auto"/>
              <w:right w:val="single" w:sz="4" w:space="0" w:color="auto"/>
            </w:tcBorders>
            <w:shd w:val="clear" w:color="auto" w:fill="auto"/>
            <w:noWrap/>
            <w:vAlign w:val="bottom"/>
            <w:hideMark/>
          </w:tcPr>
          <w:p w14:paraId="3631DDF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  (T/Ha)</w:t>
            </w:r>
          </w:p>
        </w:tc>
        <w:tc>
          <w:tcPr>
            <w:tcW w:w="250" w:type="pct"/>
            <w:tcBorders>
              <w:top w:val="nil"/>
              <w:left w:val="nil"/>
              <w:bottom w:val="single" w:sz="4" w:space="0" w:color="auto"/>
              <w:right w:val="single" w:sz="4" w:space="0" w:color="auto"/>
            </w:tcBorders>
            <w:shd w:val="clear" w:color="auto" w:fill="auto"/>
            <w:noWrap/>
            <w:vAlign w:val="bottom"/>
            <w:hideMark/>
          </w:tcPr>
          <w:p w14:paraId="321C251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7CC8BD1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C0A5F3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74F293D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91DC1E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5A4498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2AA5A9F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07748F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B3727C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DFF289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0C5BE9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D2E73F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A247A6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47921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61029FA9"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AA2EE6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proofErr w:type="spellStart"/>
            <w:r w:rsidRPr="00365D75">
              <w:rPr>
                <w:rFonts w:ascii="Calibri" w:eastAsia="Times New Roman" w:hAnsi="Calibri" w:cs="Calibri"/>
                <w:color w:val="000000"/>
                <w:kern w:val="0"/>
                <w:sz w:val="16"/>
                <w:szCs w:val="16"/>
                <w14:ligatures w14:val="none"/>
              </w:rPr>
              <w:t>Cashewnut</w:t>
            </w:r>
            <w:proofErr w:type="spellEnd"/>
          </w:p>
        </w:tc>
        <w:tc>
          <w:tcPr>
            <w:tcW w:w="634" w:type="pct"/>
            <w:tcBorders>
              <w:top w:val="nil"/>
              <w:left w:val="nil"/>
              <w:bottom w:val="single" w:sz="4" w:space="0" w:color="auto"/>
              <w:right w:val="single" w:sz="4" w:space="0" w:color="auto"/>
            </w:tcBorders>
            <w:shd w:val="clear" w:color="auto" w:fill="auto"/>
            <w:noWrap/>
            <w:vAlign w:val="bottom"/>
            <w:hideMark/>
          </w:tcPr>
          <w:p w14:paraId="57A15E0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64A126C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1558AFC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065B395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4B350E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E32FA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4C462E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D11F40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4CC9E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8E0871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8AB8F3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8A30A1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41C7535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6D5574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180E48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8CBE45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75D3A68E"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CB404F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Coconut</w:t>
            </w:r>
          </w:p>
        </w:tc>
        <w:tc>
          <w:tcPr>
            <w:tcW w:w="634" w:type="pct"/>
            <w:tcBorders>
              <w:top w:val="nil"/>
              <w:left w:val="nil"/>
              <w:bottom w:val="single" w:sz="4" w:space="0" w:color="auto"/>
              <w:right w:val="single" w:sz="4" w:space="0" w:color="auto"/>
            </w:tcBorders>
            <w:shd w:val="clear" w:color="auto" w:fill="auto"/>
            <w:noWrap/>
            <w:vAlign w:val="bottom"/>
            <w:hideMark/>
          </w:tcPr>
          <w:p w14:paraId="61303BA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 C(T/Ha)</w:t>
            </w:r>
          </w:p>
        </w:tc>
        <w:tc>
          <w:tcPr>
            <w:tcW w:w="765" w:type="pct"/>
            <w:tcBorders>
              <w:top w:val="nil"/>
              <w:left w:val="nil"/>
              <w:bottom w:val="single" w:sz="4" w:space="0" w:color="auto"/>
              <w:right w:val="single" w:sz="4" w:space="0" w:color="auto"/>
            </w:tcBorders>
            <w:shd w:val="clear" w:color="auto" w:fill="auto"/>
            <w:noWrap/>
            <w:vAlign w:val="bottom"/>
            <w:hideMark/>
          </w:tcPr>
          <w:p w14:paraId="126D0BB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 CL(T/Ha)</w:t>
            </w:r>
          </w:p>
        </w:tc>
        <w:tc>
          <w:tcPr>
            <w:tcW w:w="250" w:type="pct"/>
            <w:tcBorders>
              <w:top w:val="nil"/>
              <w:left w:val="nil"/>
              <w:bottom w:val="single" w:sz="4" w:space="0" w:color="auto"/>
              <w:right w:val="single" w:sz="4" w:space="0" w:color="auto"/>
            </w:tcBorders>
            <w:shd w:val="clear" w:color="auto" w:fill="auto"/>
            <w:noWrap/>
            <w:vAlign w:val="bottom"/>
            <w:hideMark/>
          </w:tcPr>
          <w:p w14:paraId="7C6694E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66C9CE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FCBD1A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93628E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DCB820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348202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10681A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1A9162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4EC37CE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C9BA69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A532A7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3915D9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ABF55F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9510FB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3CD2F225"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53A98AB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Coriander</w:t>
            </w:r>
          </w:p>
        </w:tc>
        <w:tc>
          <w:tcPr>
            <w:tcW w:w="634" w:type="pct"/>
            <w:tcBorders>
              <w:top w:val="nil"/>
              <w:left w:val="nil"/>
              <w:bottom w:val="single" w:sz="4" w:space="0" w:color="auto"/>
              <w:right w:val="single" w:sz="4" w:space="0" w:color="auto"/>
            </w:tcBorders>
            <w:shd w:val="clear" w:color="auto" w:fill="auto"/>
            <w:noWrap/>
            <w:vAlign w:val="bottom"/>
            <w:hideMark/>
          </w:tcPr>
          <w:p w14:paraId="2A3ACB4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C94F28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6929046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659BAC3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02A223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0B6FF50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117948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0A93B4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75517B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67CD04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D4E2D9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B38144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216EF5D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8DABB6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A537CD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FE9F11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65F7F952"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03A059C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Cotton(lint)</w:t>
            </w:r>
          </w:p>
        </w:tc>
        <w:tc>
          <w:tcPr>
            <w:tcW w:w="634" w:type="pct"/>
            <w:tcBorders>
              <w:top w:val="nil"/>
              <w:left w:val="nil"/>
              <w:bottom w:val="single" w:sz="4" w:space="0" w:color="auto"/>
              <w:right w:val="single" w:sz="4" w:space="0" w:color="auto"/>
            </w:tcBorders>
            <w:shd w:val="clear" w:color="auto" w:fill="auto"/>
            <w:noWrap/>
            <w:vAlign w:val="bottom"/>
            <w:hideMark/>
          </w:tcPr>
          <w:p w14:paraId="39A0BCB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 C(T/Ha)</w:t>
            </w:r>
          </w:p>
        </w:tc>
        <w:tc>
          <w:tcPr>
            <w:tcW w:w="765" w:type="pct"/>
            <w:tcBorders>
              <w:top w:val="nil"/>
              <w:left w:val="nil"/>
              <w:bottom w:val="single" w:sz="4" w:space="0" w:color="auto"/>
              <w:right w:val="single" w:sz="4" w:space="0" w:color="auto"/>
            </w:tcBorders>
            <w:shd w:val="clear" w:color="auto" w:fill="auto"/>
            <w:noWrap/>
            <w:vAlign w:val="bottom"/>
            <w:hideMark/>
          </w:tcPr>
          <w:p w14:paraId="6674DD1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 global(T/Ha)</w:t>
            </w:r>
          </w:p>
        </w:tc>
        <w:tc>
          <w:tcPr>
            <w:tcW w:w="250" w:type="pct"/>
            <w:tcBorders>
              <w:top w:val="nil"/>
              <w:left w:val="nil"/>
              <w:bottom w:val="single" w:sz="4" w:space="0" w:color="auto"/>
              <w:right w:val="single" w:sz="4" w:space="0" w:color="auto"/>
            </w:tcBorders>
            <w:shd w:val="clear" w:color="auto" w:fill="auto"/>
            <w:noWrap/>
            <w:vAlign w:val="bottom"/>
            <w:hideMark/>
          </w:tcPr>
          <w:p w14:paraId="2C52E46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310C82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5DAD19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6A65BE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7208E8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70984B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33499D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3FE027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2B1DF7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CD65CF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6B8C13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8D8A3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9F5498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32118A6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5479DAA2"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5249F7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 xml:space="preserve">Dry </w:t>
            </w:r>
            <w:proofErr w:type="spellStart"/>
            <w:r w:rsidRPr="00365D75">
              <w:rPr>
                <w:rFonts w:ascii="Calibri" w:eastAsia="Times New Roman" w:hAnsi="Calibri" w:cs="Calibri"/>
                <w:color w:val="000000"/>
                <w:kern w:val="0"/>
                <w:sz w:val="16"/>
                <w:szCs w:val="16"/>
                <w14:ligatures w14:val="none"/>
              </w:rPr>
              <w:t>chillies</w:t>
            </w:r>
            <w:proofErr w:type="spellEnd"/>
          </w:p>
        </w:tc>
        <w:tc>
          <w:tcPr>
            <w:tcW w:w="634" w:type="pct"/>
            <w:tcBorders>
              <w:top w:val="nil"/>
              <w:left w:val="nil"/>
              <w:bottom w:val="single" w:sz="4" w:space="0" w:color="auto"/>
              <w:right w:val="single" w:sz="4" w:space="0" w:color="auto"/>
            </w:tcBorders>
            <w:shd w:val="clear" w:color="auto" w:fill="auto"/>
            <w:noWrap/>
            <w:vAlign w:val="bottom"/>
            <w:hideMark/>
          </w:tcPr>
          <w:p w14:paraId="1905BE6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0C65E46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3BF8611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2B0A99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E6796B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370EE56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1831C8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DEA097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678CF7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3BC41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81F39F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0FFA82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AE2977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1D98C2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1E322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1B2D3F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14A5F8AB"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61C54C0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Garlic</w:t>
            </w:r>
          </w:p>
        </w:tc>
        <w:tc>
          <w:tcPr>
            <w:tcW w:w="634" w:type="pct"/>
            <w:tcBorders>
              <w:top w:val="nil"/>
              <w:left w:val="nil"/>
              <w:bottom w:val="single" w:sz="4" w:space="0" w:color="auto"/>
              <w:right w:val="single" w:sz="4" w:space="0" w:color="auto"/>
            </w:tcBorders>
            <w:shd w:val="clear" w:color="auto" w:fill="auto"/>
            <w:noWrap/>
            <w:vAlign w:val="bottom"/>
            <w:hideMark/>
          </w:tcPr>
          <w:p w14:paraId="69024D7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1863569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35FD3F0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F67285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3843C3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3061DC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CB176C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F2639B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881B6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34E46E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D0254B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D780F8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1F85FE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082BFD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30635B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04726B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38BB02D2"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E41655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Ginger</w:t>
            </w:r>
          </w:p>
        </w:tc>
        <w:tc>
          <w:tcPr>
            <w:tcW w:w="634" w:type="pct"/>
            <w:tcBorders>
              <w:top w:val="nil"/>
              <w:left w:val="nil"/>
              <w:bottom w:val="single" w:sz="4" w:space="0" w:color="auto"/>
              <w:right w:val="single" w:sz="4" w:space="0" w:color="auto"/>
            </w:tcBorders>
            <w:shd w:val="clear" w:color="auto" w:fill="auto"/>
            <w:noWrap/>
            <w:vAlign w:val="bottom"/>
            <w:hideMark/>
          </w:tcPr>
          <w:p w14:paraId="6DD9990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4FD1732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313C24B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6B5A6AF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6C716D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EC4397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8DD00F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179E35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C122BA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021C3B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4A5D45A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746D8A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73F2AAE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F9436B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403E49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14666EF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7CCE74A2"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968020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Gram</w:t>
            </w:r>
          </w:p>
        </w:tc>
        <w:tc>
          <w:tcPr>
            <w:tcW w:w="634" w:type="pct"/>
            <w:tcBorders>
              <w:top w:val="nil"/>
              <w:left w:val="nil"/>
              <w:bottom w:val="single" w:sz="4" w:space="0" w:color="auto"/>
              <w:right w:val="single" w:sz="4" w:space="0" w:color="auto"/>
            </w:tcBorders>
            <w:shd w:val="clear" w:color="auto" w:fill="auto"/>
            <w:noWrap/>
            <w:vAlign w:val="bottom"/>
            <w:hideMark/>
          </w:tcPr>
          <w:p w14:paraId="2622111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03F798A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4CA6D4B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373C53B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064736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8AB89F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7D96D6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B46CEA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671B19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2B76D4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1E86B8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C71E3F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84492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9AC127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94C6D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41CB81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0D239992"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175D72D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Groundnut</w:t>
            </w:r>
          </w:p>
        </w:tc>
        <w:tc>
          <w:tcPr>
            <w:tcW w:w="634" w:type="pct"/>
            <w:tcBorders>
              <w:top w:val="nil"/>
              <w:left w:val="nil"/>
              <w:bottom w:val="single" w:sz="4" w:space="0" w:color="auto"/>
              <w:right w:val="single" w:sz="4" w:space="0" w:color="auto"/>
            </w:tcBorders>
            <w:shd w:val="clear" w:color="auto" w:fill="auto"/>
            <w:noWrap/>
            <w:vAlign w:val="bottom"/>
            <w:hideMark/>
          </w:tcPr>
          <w:p w14:paraId="770BBC6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1846D55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7074420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3714E57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7B3328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70A68FB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40E4CA3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42F166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D7BF0A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6CCBC3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75E747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DA78A5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F732EE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0DA509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251BAE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47CA71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13F84EDB"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9C7299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Horse-gram</w:t>
            </w:r>
          </w:p>
        </w:tc>
        <w:tc>
          <w:tcPr>
            <w:tcW w:w="634" w:type="pct"/>
            <w:tcBorders>
              <w:top w:val="nil"/>
              <w:left w:val="nil"/>
              <w:bottom w:val="single" w:sz="4" w:space="0" w:color="auto"/>
              <w:right w:val="single" w:sz="4" w:space="0" w:color="auto"/>
            </w:tcBorders>
            <w:shd w:val="clear" w:color="auto" w:fill="auto"/>
            <w:noWrap/>
            <w:vAlign w:val="bottom"/>
            <w:hideMark/>
          </w:tcPr>
          <w:p w14:paraId="58935E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89D036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2A987B6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36C226D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158971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4EAA164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E25FE2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294263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88BC69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54EF6F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165F0B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ED1A90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C4D482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BD4FFB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563E92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4F3470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3DD8692D"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7F5D85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Jowar</w:t>
            </w:r>
          </w:p>
        </w:tc>
        <w:tc>
          <w:tcPr>
            <w:tcW w:w="634" w:type="pct"/>
            <w:tcBorders>
              <w:top w:val="nil"/>
              <w:left w:val="nil"/>
              <w:bottom w:val="single" w:sz="4" w:space="0" w:color="auto"/>
              <w:right w:val="single" w:sz="4" w:space="0" w:color="auto"/>
            </w:tcBorders>
            <w:shd w:val="clear" w:color="auto" w:fill="auto"/>
            <w:noWrap/>
            <w:vAlign w:val="bottom"/>
            <w:hideMark/>
          </w:tcPr>
          <w:p w14:paraId="6D793E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F6347E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7EC9438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A3156A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1D5599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0DB06C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D9F724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8F00F4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C869F1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392D5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30B0D0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9FFA23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EFF7F5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AC5C2A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FC9D03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C45D3B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54CEF94A"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247BEB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Jute</w:t>
            </w:r>
          </w:p>
        </w:tc>
        <w:tc>
          <w:tcPr>
            <w:tcW w:w="634" w:type="pct"/>
            <w:tcBorders>
              <w:top w:val="nil"/>
              <w:left w:val="nil"/>
              <w:bottom w:val="single" w:sz="4" w:space="0" w:color="auto"/>
              <w:right w:val="single" w:sz="4" w:space="0" w:color="auto"/>
            </w:tcBorders>
            <w:shd w:val="clear" w:color="auto" w:fill="auto"/>
            <w:noWrap/>
            <w:vAlign w:val="bottom"/>
            <w:hideMark/>
          </w:tcPr>
          <w:p w14:paraId="056B298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B24CD5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4DE7B1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C94E6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752949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061A850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26E04C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1BB339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5B62E9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92767A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7C015A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F0AC8E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BC9689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8BD038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63C1F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B883E6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536D838F"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33E801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Linseed</w:t>
            </w:r>
          </w:p>
        </w:tc>
        <w:tc>
          <w:tcPr>
            <w:tcW w:w="634" w:type="pct"/>
            <w:tcBorders>
              <w:top w:val="nil"/>
              <w:left w:val="nil"/>
              <w:bottom w:val="single" w:sz="4" w:space="0" w:color="auto"/>
              <w:right w:val="single" w:sz="4" w:space="0" w:color="auto"/>
            </w:tcBorders>
            <w:shd w:val="clear" w:color="auto" w:fill="auto"/>
            <w:noWrap/>
            <w:vAlign w:val="bottom"/>
            <w:hideMark/>
          </w:tcPr>
          <w:p w14:paraId="2FC50E5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35C499A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5247079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9FAEBA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A2DFC5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51367DA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280619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22CAE7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72E693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A88511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A9B702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82986F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C2B228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DD8270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85E01C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977C92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37E6CB3C"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B5CF85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Maize</w:t>
            </w:r>
          </w:p>
        </w:tc>
        <w:tc>
          <w:tcPr>
            <w:tcW w:w="634" w:type="pct"/>
            <w:tcBorders>
              <w:top w:val="nil"/>
              <w:left w:val="nil"/>
              <w:bottom w:val="single" w:sz="4" w:space="0" w:color="auto"/>
              <w:right w:val="single" w:sz="4" w:space="0" w:color="auto"/>
            </w:tcBorders>
            <w:shd w:val="clear" w:color="auto" w:fill="auto"/>
            <w:noWrap/>
            <w:vAlign w:val="bottom"/>
            <w:hideMark/>
          </w:tcPr>
          <w:p w14:paraId="28AFF0F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00BBA83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3A303AB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748587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D75B89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836AAD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4456A0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601598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CD522E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7A7F57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180CD5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55361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ADB900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4301A7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474A94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A8F561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r>
      <w:tr w:rsidR="009F7F33" w:rsidRPr="00365D75" w14:paraId="6F4BCB13"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C0F819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Masoor</w:t>
            </w:r>
          </w:p>
        </w:tc>
        <w:tc>
          <w:tcPr>
            <w:tcW w:w="634" w:type="pct"/>
            <w:tcBorders>
              <w:top w:val="nil"/>
              <w:left w:val="nil"/>
              <w:bottom w:val="single" w:sz="4" w:space="0" w:color="auto"/>
              <w:right w:val="single" w:sz="4" w:space="0" w:color="auto"/>
            </w:tcBorders>
            <w:shd w:val="clear" w:color="auto" w:fill="auto"/>
            <w:noWrap/>
            <w:vAlign w:val="bottom"/>
            <w:hideMark/>
          </w:tcPr>
          <w:p w14:paraId="69EB01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79AEE9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0DBF7BC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5FD782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7F78D1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EEBACA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24B569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F45A31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D8F7B9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484DA1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7B0ACA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FDD6BB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C7B64B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4D4854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280A77E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4A66A6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4958FBEF"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49BA8ED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Mesta</w:t>
            </w:r>
          </w:p>
        </w:tc>
        <w:tc>
          <w:tcPr>
            <w:tcW w:w="634" w:type="pct"/>
            <w:tcBorders>
              <w:top w:val="nil"/>
              <w:left w:val="nil"/>
              <w:bottom w:val="single" w:sz="4" w:space="0" w:color="auto"/>
              <w:right w:val="single" w:sz="4" w:space="0" w:color="auto"/>
            </w:tcBorders>
            <w:shd w:val="clear" w:color="auto" w:fill="auto"/>
            <w:noWrap/>
            <w:vAlign w:val="bottom"/>
            <w:hideMark/>
          </w:tcPr>
          <w:p w14:paraId="1505A5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14AE7E8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0537DCE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B21583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94108F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2F0202A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B2BFA4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12E936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2D97CB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C91FE9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7E215E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76FB17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2F7D49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8A3345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81CC4A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2B01D1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30F337FA"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5C5CDF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Moong(Green Gram)</w:t>
            </w:r>
          </w:p>
        </w:tc>
        <w:tc>
          <w:tcPr>
            <w:tcW w:w="634" w:type="pct"/>
            <w:tcBorders>
              <w:top w:val="nil"/>
              <w:left w:val="nil"/>
              <w:bottom w:val="single" w:sz="4" w:space="0" w:color="auto"/>
              <w:right w:val="single" w:sz="4" w:space="0" w:color="auto"/>
            </w:tcBorders>
            <w:shd w:val="clear" w:color="auto" w:fill="auto"/>
            <w:noWrap/>
            <w:vAlign w:val="bottom"/>
            <w:hideMark/>
          </w:tcPr>
          <w:p w14:paraId="407BB49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64CC6E8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11BA2C0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E37FEB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5332A6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06EE007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395A42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EC7902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8F34C7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8C85E1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9CDBC4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4BC73D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CB4D19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FD9DA4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639703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371D48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35426BA0"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DB7521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Moth</w:t>
            </w:r>
          </w:p>
        </w:tc>
        <w:tc>
          <w:tcPr>
            <w:tcW w:w="634" w:type="pct"/>
            <w:tcBorders>
              <w:top w:val="nil"/>
              <w:left w:val="nil"/>
              <w:bottom w:val="single" w:sz="4" w:space="0" w:color="auto"/>
              <w:right w:val="single" w:sz="4" w:space="0" w:color="auto"/>
            </w:tcBorders>
            <w:shd w:val="clear" w:color="auto" w:fill="auto"/>
            <w:noWrap/>
            <w:vAlign w:val="bottom"/>
            <w:hideMark/>
          </w:tcPr>
          <w:p w14:paraId="7CD598F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9594C2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61CBAF6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5E154C4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21C004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3744993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DB7780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28467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C790F3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B4A519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D2974D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A74F5B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4022BA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251101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AE3103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3F1908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4CE2AE7B"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5027B82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Niger seed</w:t>
            </w:r>
          </w:p>
        </w:tc>
        <w:tc>
          <w:tcPr>
            <w:tcW w:w="634" w:type="pct"/>
            <w:tcBorders>
              <w:top w:val="nil"/>
              <w:left w:val="nil"/>
              <w:bottom w:val="single" w:sz="4" w:space="0" w:color="auto"/>
              <w:right w:val="single" w:sz="4" w:space="0" w:color="auto"/>
            </w:tcBorders>
            <w:shd w:val="clear" w:color="auto" w:fill="auto"/>
            <w:noWrap/>
            <w:vAlign w:val="bottom"/>
            <w:hideMark/>
          </w:tcPr>
          <w:p w14:paraId="1ECFD67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663F6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63EB506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5578D7C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7FC103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3C06FD0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325B05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7EBA9D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6DE7C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04B249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DC6C11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CEA773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9EBFCC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D4E288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A74A32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7A3AAF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53C98674"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F4C7BF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Onion</w:t>
            </w:r>
          </w:p>
        </w:tc>
        <w:tc>
          <w:tcPr>
            <w:tcW w:w="634" w:type="pct"/>
            <w:tcBorders>
              <w:top w:val="nil"/>
              <w:left w:val="nil"/>
              <w:bottom w:val="single" w:sz="4" w:space="0" w:color="auto"/>
              <w:right w:val="single" w:sz="4" w:space="0" w:color="auto"/>
            </w:tcBorders>
            <w:shd w:val="clear" w:color="auto" w:fill="auto"/>
            <w:noWrap/>
            <w:vAlign w:val="bottom"/>
            <w:hideMark/>
          </w:tcPr>
          <w:p w14:paraId="243CF0C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0ECC1C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25D3BD5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712E98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B969C3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1BF4BE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72CF10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226E19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8A883F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3DA8F9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2C361E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C90CBA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9E126C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D9A403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719F66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B1C327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646743C9"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537EDF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lastRenderedPageBreak/>
              <w:t>Other Cereals</w:t>
            </w:r>
          </w:p>
        </w:tc>
        <w:tc>
          <w:tcPr>
            <w:tcW w:w="634" w:type="pct"/>
            <w:tcBorders>
              <w:top w:val="nil"/>
              <w:left w:val="nil"/>
              <w:bottom w:val="single" w:sz="4" w:space="0" w:color="auto"/>
              <w:right w:val="single" w:sz="4" w:space="0" w:color="auto"/>
            </w:tcBorders>
            <w:shd w:val="clear" w:color="auto" w:fill="auto"/>
            <w:noWrap/>
            <w:vAlign w:val="bottom"/>
            <w:hideMark/>
          </w:tcPr>
          <w:p w14:paraId="7DB06CF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4527E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1BC1603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494320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44F5A6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34B2B6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5CD0B6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63B20F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56DA16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9D643F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BFB0AA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8D405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8D95F2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62365C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703851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D1687D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720B4CEC"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68A064D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other oilseeds</w:t>
            </w:r>
          </w:p>
        </w:tc>
        <w:tc>
          <w:tcPr>
            <w:tcW w:w="634" w:type="pct"/>
            <w:tcBorders>
              <w:top w:val="nil"/>
              <w:left w:val="nil"/>
              <w:bottom w:val="single" w:sz="4" w:space="0" w:color="auto"/>
              <w:right w:val="single" w:sz="4" w:space="0" w:color="auto"/>
            </w:tcBorders>
            <w:shd w:val="clear" w:color="auto" w:fill="auto"/>
            <w:noWrap/>
            <w:vAlign w:val="bottom"/>
            <w:hideMark/>
          </w:tcPr>
          <w:p w14:paraId="6C49586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4D07DF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5D7E63B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54C574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6130B5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13A8102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181984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3BC38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6C0585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C0AE6B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941C8E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BC6331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DA3EBE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49CD26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6F3FC38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C3E032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1A990004"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692F9A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Peas &amp; beans (Pulses)</w:t>
            </w:r>
          </w:p>
        </w:tc>
        <w:tc>
          <w:tcPr>
            <w:tcW w:w="634" w:type="pct"/>
            <w:tcBorders>
              <w:top w:val="nil"/>
              <w:left w:val="nil"/>
              <w:bottom w:val="single" w:sz="4" w:space="0" w:color="auto"/>
              <w:right w:val="single" w:sz="4" w:space="0" w:color="auto"/>
            </w:tcBorders>
            <w:shd w:val="clear" w:color="auto" w:fill="auto"/>
            <w:noWrap/>
            <w:vAlign w:val="bottom"/>
            <w:hideMark/>
          </w:tcPr>
          <w:p w14:paraId="3F7FBE7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2BA329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5C34C65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FAADE5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92163F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103B30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5F8AA6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FAEF3F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45D2E2F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659DE1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0AA19B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8A815A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3549C8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0052CE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4199BF2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246362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3FB7677E"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AA25E9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Potato</w:t>
            </w:r>
          </w:p>
        </w:tc>
        <w:tc>
          <w:tcPr>
            <w:tcW w:w="634" w:type="pct"/>
            <w:tcBorders>
              <w:top w:val="nil"/>
              <w:left w:val="nil"/>
              <w:bottom w:val="single" w:sz="4" w:space="0" w:color="auto"/>
              <w:right w:val="single" w:sz="4" w:space="0" w:color="auto"/>
            </w:tcBorders>
            <w:shd w:val="clear" w:color="auto" w:fill="auto"/>
            <w:noWrap/>
            <w:vAlign w:val="bottom"/>
            <w:hideMark/>
          </w:tcPr>
          <w:p w14:paraId="4214799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68A481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21FC5BD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95C3DD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2BE43A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836BEA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73DDE9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B914EB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0850EE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B9A9B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54C4B9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AFC2A9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66FA6A5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FCEB87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288788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297AC3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75F7F4C3"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A0A239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Ragi</w:t>
            </w:r>
          </w:p>
        </w:tc>
        <w:tc>
          <w:tcPr>
            <w:tcW w:w="634" w:type="pct"/>
            <w:tcBorders>
              <w:top w:val="nil"/>
              <w:left w:val="nil"/>
              <w:bottom w:val="single" w:sz="4" w:space="0" w:color="auto"/>
              <w:right w:val="single" w:sz="4" w:space="0" w:color="auto"/>
            </w:tcBorders>
            <w:shd w:val="clear" w:color="auto" w:fill="auto"/>
            <w:noWrap/>
            <w:vAlign w:val="bottom"/>
            <w:hideMark/>
          </w:tcPr>
          <w:p w14:paraId="72052BE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4B713BA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520ADC5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05B50CC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DB7966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5711565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F2A238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EA2607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65B8E5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16FB88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606091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3097F4E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09BF0B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96E039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C8D1F7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CFCB6A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378E9A49"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4475E3B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Rapeseed &amp;Mustard</w:t>
            </w:r>
          </w:p>
        </w:tc>
        <w:tc>
          <w:tcPr>
            <w:tcW w:w="634" w:type="pct"/>
            <w:tcBorders>
              <w:top w:val="nil"/>
              <w:left w:val="nil"/>
              <w:bottom w:val="single" w:sz="4" w:space="0" w:color="auto"/>
              <w:right w:val="single" w:sz="4" w:space="0" w:color="auto"/>
            </w:tcBorders>
            <w:shd w:val="clear" w:color="auto" w:fill="auto"/>
            <w:noWrap/>
            <w:vAlign w:val="bottom"/>
            <w:hideMark/>
          </w:tcPr>
          <w:p w14:paraId="79AD952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134009C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1AC4070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D4DD14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D61C2A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A74FC8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4509611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3DDE40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4282B1D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AEE881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BE87AA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40B73D4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0B5AA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45AB9B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79319F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158D27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4C16BA48"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74C1BCC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Rice</w:t>
            </w:r>
          </w:p>
        </w:tc>
        <w:tc>
          <w:tcPr>
            <w:tcW w:w="634" w:type="pct"/>
            <w:tcBorders>
              <w:top w:val="nil"/>
              <w:left w:val="nil"/>
              <w:bottom w:val="single" w:sz="4" w:space="0" w:color="auto"/>
              <w:right w:val="single" w:sz="4" w:space="0" w:color="auto"/>
            </w:tcBorders>
            <w:shd w:val="clear" w:color="auto" w:fill="auto"/>
            <w:noWrap/>
            <w:vAlign w:val="bottom"/>
            <w:hideMark/>
          </w:tcPr>
          <w:p w14:paraId="4775265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44BD87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1CBBAA9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68D262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4FFE375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69E81F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9EBB2E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23AEBD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9753E4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1E276E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7F8E27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215124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D6AEAD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9C0D54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5C22EE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358F0DF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r>
      <w:tr w:rsidR="009F7F33" w:rsidRPr="00365D75" w14:paraId="251BF3D7"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1EF52CE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Safflower</w:t>
            </w:r>
          </w:p>
        </w:tc>
        <w:tc>
          <w:tcPr>
            <w:tcW w:w="634" w:type="pct"/>
            <w:tcBorders>
              <w:top w:val="nil"/>
              <w:left w:val="nil"/>
              <w:bottom w:val="single" w:sz="4" w:space="0" w:color="auto"/>
              <w:right w:val="single" w:sz="4" w:space="0" w:color="auto"/>
            </w:tcBorders>
            <w:shd w:val="clear" w:color="auto" w:fill="auto"/>
            <w:noWrap/>
            <w:vAlign w:val="bottom"/>
            <w:hideMark/>
          </w:tcPr>
          <w:p w14:paraId="3EC978F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232285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6941990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1499313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402966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250AB7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BCE90A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E8F444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93A8BB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60FC3E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5DC350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BEA8CB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025B73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1F2147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F08EE0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749F7A1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11FA2F2A"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C66422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Small millets</w:t>
            </w:r>
          </w:p>
        </w:tc>
        <w:tc>
          <w:tcPr>
            <w:tcW w:w="634" w:type="pct"/>
            <w:tcBorders>
              <w:top w:val="nil"/>
              <w:left w:val="nil"/>
              <w:bottom w:val="single" w:sz="4" w:space="0" w:color="auto"/>
              <w:right w:val="single" w:sz="4" w:space="0" w:color="auto"/>
            </w:tcBorders>
            <w:shd w:val="clear" w:color="auto" w:fill="auto"/>
            <w:noWrap/>
            <w:vAlign w:val="bottom"/>
            <w:hideMark/>
          </w:tcPr>
          <w:p w14:paraId="3A0534E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4CB4E1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250" w:type="pct"/>
            <w:tcBorders>
              <w:top w:val="nil"/>
              <w:left w:val="nil"/>
              <w:bottom w:val="single" w:sz="4" w:space="0" w:color="auto"/>
              <w:right w:val="single" w:sz="4" w:space="0" w:color="auto"/>
            </w:tcBorders>
            <w:shd w:val="clear" w:color="auto" w:fill="auto"/>
            <w:noWrap/>
            <w:vAlign w:val="bottom"/>
            <w:hideMark/>
          </w:tcPr>
          <w:p w14:paraId="3680CAB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5EC8A1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E7A917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F2C28E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7C2ACEA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146021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5CAA26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9C4AA1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8BE5DC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1A201C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CF1E40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6C549E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9B1756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7F15FE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4F767ECF"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45F021D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Soyabean</w:t>
            </w:r>
          </w:p>
        </w:tc>
        <w:tc>
          <w:tcPr>
            <w:tcW w:w="634" w:type="pct"/>
            <w:tcBorders>
              <w:top w:val="nil"/>
              <w:left w:val="nil"/>
              <w:bottom w:val="single" w:sz="4" w:space="0" w:color="auto"/>
              <w:right w:val="single" w:sz="4" w:space="0" w:color="auto"/>
            </w:tcBorders>
            <w:shd w:val="clear" w:color="auto" w:fill="auto"/>
            <w:noWrap/>
            <w:vAlign w:val="bottom"/>
            <w:hideMark/>
          </w:tcPr>
          <w:p w14:paraId="284F2F2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00D133F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74C3CFD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170A4D8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14CAC7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758190E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6A0937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945D50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70A727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16D621E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FDFC9F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3753551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2F4C0E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29849E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75939A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504AD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0CBF40EF"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0FEBA50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Sugarcane</w:t>
            </w:r>
          </w:p>
        </w:tc>
        <w:tc>
          <w:tcPr>
            <w:tcW w:w="634" w:type="pct"/>
            <w:tcBorders>
              <w:top w:val="nil"/>
              <w:left w:val="nil"/>
              <w:bottom w:val="single" w:sz="4" w:space="0" w:color="auto"/>
              <w:right w:val="single" w:sz="4" w:space="0" w:color="auto"/>
            </w:tcBorders>
            <w:shd w:val="clear" w:color="auto" w:fill="auto"/>
            <w:noWrap/>
            <w:vAlign w:val="bottom"/>
            <w:hideMark/>
          </w:tcPr>
          <w:p w14:paraId="5E27424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32783B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AC(Kg/Kg Yield)</w:t>
            </w:r>
          </w:p>
        </w:tc>
        <w:tc>
          <w:tcPr>
            <w:tcW w:w="250" w:type="pct"/>
            <w:tcBorders>
              <w:top w:val="nil"/>
              <w:left w:val="nil"/>
              <w:bottom w:val="single" w:sz="4" w:space="0" w:color="auto"/>
              <w:right w:val="single" w:sz="4" w:space="0" w:color="auto"/>
            </w:tcBorders>
            <w:shd w:val="clear" w:color="auto" w:fill="auto"/>
            <w:noWrap/>
            <w:vAlign w:val="bottom"/>
            <w:hideMark/>
          </w:tcPr>
          <w:p w14:paraId="3DF544C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55D11D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E83174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6620463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F32CD3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AF7FFB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719DAA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35E559C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AB335D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825323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603B81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7BA94A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BE601B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1DCC00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519897E9"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02ABE6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Sunflower</w:t>
            </w:r>
          </w:p>
        </w:tc>
        <w:tc>
          <w:tcPr>
            <w:tcW w:w="634" w:type="pct"/>
            <w:tcBorders>
              <w:top w:val="nil"/>
              <w:left w:val="nil"/>
              <w:bottom w:val="single" w:sz="4" w:space="0" w:color="auto"/>
              <w:right w:val="single" w:sz="4" w:space="0" w:color="auto"/>
            </w:tcBorders>
            <w:shd w:val="clear" w:color="auto" w:fill="auto"/>
            <w:noWrap/>
            <w:vAlign w:val="bottom"/>
            <w:hideMark/>
          </w:tcPr>
          <w:p w14:paraId="22D690D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1C7FF54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73F2044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69A87D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15B4C1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7683765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C5F828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71E70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5DA051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802526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C1FBD0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8A3118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2E34D8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522928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A5B43D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A476FC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47F5B01F"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6608A55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Sweet potato</w:t>
            </w:r>
          </w:p>
        </w:tc>
        <w:tc>
          <w:tcPr>
            <w:tcW w:w="634" w:type="pct"/>
            <w:tcBorders>
              <w:top w:val="nil"/>
              <w:left w:val="nil"/>
              <w:bottom w:val="single" w:sz="4" w:space="0" w:color="auto"/>
              <w:right w:val="single" w:sz="4" w:space="0" w:color="auto"/>
            </w:tcBorders>
            <w:shd w:val="clear" w:color="auto" w:fill="auto"/>
            <w:noWrap/>
            <w:vAlign w:val="bottom"/>
            <w:hideMark/>
          </w:tcPr>
          <w:p w14:paraId="74BB5FA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35094B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5565A8E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380DE59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082D776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534A379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61440DF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AD7F88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A66E17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77E4341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08AF80D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FEDB4C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6D3C405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B7DC0A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62544ED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76139D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2A74B6FD"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3772712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Tapioca</w:t>
            </w:r>
          </w:p>
        </w:tc>
        <w:tc>
          <w:tcPr>
            <w:tcW w:w="634" w:type="pct"/>
            <w:tcBorders>
              <w:top w:val="nil"/>
              <w:left w:val="nil"/>
              <w:bottom w:val="single" w:sz="4" w:space="0" w:color="auto"/>
              <w:right w:val="single" w:sz="4" w:space="0" w:color="auto"/>
            </w:tcBorders>
            <w:shd w:val="clear" w:color="auto" w:fill="auto"/>
            <w:noWrap/>
            <w:vAlign w:val="bottom"/>
            <w:hideMark/>
          </w:tcPr>
          <w:p w14:paraId="3C6AA6A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6287255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75B02C9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02AB2FE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C58F6B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7BFD05B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4D0785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3CA4C8F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8BE8A2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0C65BD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4BD71D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2C503D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B306A6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B6EC67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73C07CE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A8564B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6DC754AF"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5A9CD5D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Tobacco</w:t>
            </w:r>
          </w:p>
        </w:tc>
        <w:tc>
          <w:tcPr>
            <w:tcW w:w="634" w:type="pct"/>
            <w:tcBorders>
              <w:top w:val="nil"/>
              <w:left w:val="nil"/>
              <w:bottom w:val="single" w:sz="4" w:space="0" w:color="auto"/>
              <w:right w:val="single" w:sz="4" w:space="0" w:color="auto"/>
            </w:tcBorders>
            <w:shd w:val="clear" w:color="auto" w:fill="auto"/>
            <w:noWrap/>
            <w:vAlign w:val="bottom"/>
            <w:hideMark/>
          </w:tcPr>
          <w:p w14:paraId="4DC448F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7E30C80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3075D41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335718D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F61458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41B4255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708DB9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69DCDBB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8E4D2B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D759AC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3BF1F9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62B4A7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5D42E3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47FEBBC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1277283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004EE58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655C2013"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1308C11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Turmeric</w:t>
            </w:r>
          </w:p>
        </w:tc>
        <w:tc>
          <w:tcPr>
            <w:tcW w:w="634" w:type="pct"/>
            <w:tcBorders>
              <w:top w:val="nil"/>
              <w:left w:val="nil"/>
              <w:bottom w:val="single" w:sz="4" w:space="0" w:color="auto"/>
              <w:right w:val="single" w:sz="4" w:space="0" w:color="auto"/>
            </w:tcBorders>
            <w:shd w:val="clear" w:color="auto" w:fill="auto"/>
            <w:noWrap/>
            <w:vAlign w:val="bottom"/>
            <w:hideMark/>
          </w:tcPr>
          <w:p w14:paraId="51E3D5B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2C8B735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7CD5064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35FCA8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5CE9A85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0AEBB86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00EBE2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0A1E3D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7DAE8AB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2C0D7A7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1C20AA6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2C363CF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37CC7EE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3B2D5B3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5610BA5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5AC8D33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r>
      <w:tr w:rsidR="009F7F33" w:rsidRPr="00365D75" w14:paraId="5FE6A270"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1A47681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Urad</w:t>
            </w:r>
          </w:p>
        </w:tc>
        <w:tc>
          <w:tcPr>
            <w:tcW w:w="634" w:type="pct"/>
            <w:tcBorders>
              <w:top w:val="nil"/>
              <w:left w:val="nil"/>
              <w:bottom w:val="single" w:sz="4" w:space="0" w:color="auto"/>
              <w:right w:val="single" w:sz="4" w:space="0" w:color="auto"/>
            </w:tcBorders>
            <w:shd w:val="clear" w:color="auto" w:fill="auto"/>
            <w:noWrap/>
            <w:vAlign w:val="bottom"/>
            <w:hideMark/>
          </w:tcPr>
          <w:p w14:paraId="40714FD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5610ACE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58C5931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2EA911F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2723933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7" w:type="pct"/>
            <w:tcBorders>
              <w:top w:val="nil"/>
              <w:left w:val="nil"/>
              <w:bottom w:val="single" w:sz="4" w:space="0" w:color="auto"/>
              <w:right w:val="single" w:sz="4" w:space="0" w:color="auto"/>
            </w:tcBorders>
            <w:shd w:val="clear" w:color="auto" w:fill="auto"/>
            <w:noWrap/>
            <w:vAlign w:val="bottom"/>
            <w:hideMark/>
          </w:tcPr>
          <w:p w14:paraId="1AD468D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61C61C1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082FF24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326F2EF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6E68AB84"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4088CA3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5AC32D32"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250" w:type="pct"/>
            <w:tcBorders>
              <w:top w:val="nil"/>
              <w:left w:val="nil"/>
              <w:bottom w:val="single" w:sz="4" w:space="0" w:color="auto"/>
              <w:right w:val="single" w:sz="4" w:space="0" w:color="auto"/>
            </w:tcBorders>
            <w:shd w:val="clear" w:color="auto" w:fill="auto"/>
            <w:noWrap/>
            <w:vAlign w:val="bottom"/>
            <w:hideMark/>
          </w:tcPr>
          <w:p w14:paraId="0CA9C95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178" w:type="pct"/>
            <w:tcBorders>
              <w:top w:val="nil"/>
              <w:left w:val="nil"/>
              <w:bottom w:val="single" w:sz="4" w:space="0" w:color="auto"/>
              <w:right w:val="single" w:sz="4" w:space="0" w:color="auto"/>
            </w:tcBorders>
            <w:shd w:val="clear" w:color="auto" w:fill="auto"/>
            <w:noWrap/>
            <w:vAlign w:val="bottom"/>
            <w:hideMark/>
          </w:tcPr>
          <w:p w14:paraId="689E7B01"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AC</w:t>
            </w:r>
          </w:p>
        </w:tc>
        <w:tc>
          <w:tcPr>
            <w:tcW w:w="250" w:type="pct"/>
            <w:tcBorders>
              <w:top w:val="nil"/>
              <w:left w:val="nil"/>
              <w:bottom w:val="single" w:sz="4" w:space="0" w:color="auto"/>
              <w:right w:val="single" w:sz="4" w:space="0" w:color="auto"/>
            </w:tcBorders>
            <w:shd w:val="clear" w:color="auto" w:fill="auto"/>
            <w:noWrap/>
            <w:vAlign w:val="bottom"/>
            <w:hideMark/>
          </w:tcPr>
          <w:p w14:paraId="22E1B22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c>
          <w:tcPr>
            <w:tcW w:w="178" w:type="pct"/>
            <w:tcBorders>
              <w:top w:val="nil"/>
              <w:left w:val="nil"/>
              <w:bottom w:val="single" w:sz="4" w:space="0" w:color="auto"/>
              <w:right w:val="single" w:sz="4" w:space="0" w:color="auto"/>
            </w:tcBorders>
            <w:shd w:val="clear" w:color="auto" w:fill="auto"/>
            <w:noWrap/>
            <w:vAlign w:val="bottom"/>
            <w:hideMark/>
          </w:tcPr>
          <w:p w14:paraId="477B4A85"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w:t>
            </w:r>
          </w:p>
        </w:tc>
      </w:tr>
      <w:tr w:rsidR="009F7F33" w:rsidRPr="00365D75" w14:paraId="172E20CE" w14:textId="77777777" w:rsidTr="00786462">
        <w:trPr>
          <w:trHeight w:val="287"/>
        </w:trPr>
        <w:tc>
          <w:tcPr>
            <w:tcW w:w="607" w:type="pct"/>
            <w:tcBorders>
              <w:top w:val="nil"/>
              <w:left w:val="single" w:sz="4" w:space="0" w:color="auto"/>
              <w:bottom w:val="single" w:sz="4" w:space="0" w:color="auto"/>
              <w:right w:val="single" w:sz="4" w:space="0" w:color="auto"/>
            </w:tcBorders>
            <w:shd w:val="clear" w:color="auto" w:fill="auto"/>
            <w:noWrap/>
            <w:vAlign w:val="bottom"/>
            <w:hideMark/>
          </w:tcPr>
          <w:p w14:paraId="2DF27F86"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Wheat</w:t>
            </w:r>
          </w:p>
        </w:tc>
        <w:tc>
          <w:tcPr>
            <w:tcW w:w="634" w:type="pct"/>
            <w:tcBorders>
              <w:top w:val="nil"/>
              <w:left w:val="nil"/>
              <w:bottom w:val="single" w:sz="4" w:space="0" w:color="auto"/>
              <w:right w:val="single" w:sz="4" w:space="0" w:color="auto"/>
            </w:tcBorders>
            <w:shd w:val="clear" w:color="auto" w:fill="auto"/>
            <w:noWrap/>
            <w:vAlign w:val="bottom"/>
            <w:hideMark/>
          </w:tcPr>
          <w:p w14:paraId="4B13138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C(Kg/Kg Yield)</w:t>
            </w:r>
          </w:p>
        </w:tc>
        <w:tc>
          <w:tcPr>
            <w:tcW w:w="765" w:type="pct"/>
            <w:tcBorders>
              <w:top w:val="nil"/>
              <w:left w:val="nil"/>
              <w:bottom w:val="single" w:sz="4" w:space="0" w:color="auto"/>
              <w:right w:val="single" w:sz="4" w:space="0" w:color="auto"/>
            </w:tcBorders>
            <w:shd w:val="clear" w:color="auto" w:fill="auto"/>
            <w:noWrap/>
            <w:vAlign w:val="bottom"/>
            <w:hideMark/>
          </w:tcPr>
          <w:p w14:paraId="35E1897F"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CL(Kg/Kg Yield)</w:t>
            </w:r>
          </w:p>
        </w:tc>
        <w:tc>
          <w:tcPr>
            <w:tcW w:w="250" w:type="pct"/>
            <w:tcBorders>
              <w:top w:val="nil"/>
              <w:left w:val="nil"/>
              <w:bottom w:val="single" w:sz="4" w:space="0" w:color="auto"/>
              <w:right w:val="single" w:sz="4" w:space="0" w:color="auto"/>
            </w:tcBorders>
            <w:shd w:val="clear" w:color="auto" w:fill="auto"/>
            <w:noWrap/>
            <w:vAlign w:val="bottom"/>
            <w:hideMark/>
          </w:tcPr>
          <w:p w14:paraId="2864AA59"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38E7F0A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3508D63E"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7" w:type="pct"/>
            <w:tcBorders>
              <w:top w:val="nil"/>
              <w:left w:val="nil"/>
              <w:bottom w:val="single" w:sz="4" w:space="0" w:color="auto"/>
              <w:right w:val="single" w:sz="4" w:space="0" w:color="auto"/>
            </w:tcBorders>
            <w:shd w:val="clear" w:color="auto" w:fill="auto"/>
            <w:noWrap/>
            <w:vAlign w:val="bottom"/>
            <w:hideMark/>
          </w:tcPr>
          <w:p w14:paraId="2F0FE79C"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10351268"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5F0FE53D"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7FDA3D9B"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27A6B73"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5D791CA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0A4C1E1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52B046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7E5528DA"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250" w:type="pct"/>
            <w:tcBorders>
              <w:top w:val="nil"/>
              <w:left w:val="nil"/>
              <w:bottom w:val="single" w:sz="4" w:space="0" w:color="auto"/>
              <w:right w:val="single" w:sz="4" w:space="0" w:color="auto"/>
            </w:tcBorders>
            <w:shd w:val="clear" w:color="auto" w:fill="auto"/>
            <w:noWrap/>
            <w:vAlign w:val="bottom"/>
            <w:hideMark/>
          </w:tcPr>
          <w:p w14:paraId="240D24F0"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c>
          <w:tcPr>
            <w:tcW w:w="178" w:type="pct"/>
            <w:tcBorders>
              <w:top w:val="nil"/>
              <w:left w:val="nil"/>
              <w:bottom w:val="single" w:sz="4" w:space="0" w:color="auto"/>
              <w:right w:val="single" w:sz="4" w:space="0" w:color="auto"/>
            </w:tcBorders>
            <w:shd w:val="clear" w:color="auto" w:fill="auto"/>
            <w:noWrap/>
            <w:vAlign w:val="bottom"/>
            <w:hideMark/>
          </w:tcPr>
          <w:p w14:paraId="274EDAD7" w14:textId="77777777" w:rsidR="009F7F33" w:rsidRPr="00365D75" w:rsidRDefault="009F7F33" w:rsidP="00362E9D">
            <w:pPr>
              <w:spacing w:after="0" w:line="240" w:lineRule="auto"/>
              <w:rPr>
                <w:rFonts w:ascii="Calibri" w:eastAsia="Times New Roman" w:hAnsi="Calibri" w:cs="Calibri"/>
                <w:color w:val="000000"/>
                <w:kern w:val="0"/>
                <w:sz w:val="16"/>
                <w:szCs w:val="16"/>
                <w14:ligatures w14:val="none"/>
              </w:rPr>
            </w:pPr>
            <w:r w:rsidRPr="00365D75">
              <w:rPr>
                <w:rFonts w:ascii="Calibri" w:eastAsia="Times New Roman" w:hAnsi="Calibri" w:cs="Calibri"/>
                <w:color w:val="000000"/>
                <w:kern w:val="0"/>
                <w:sz w:val="16"/>
                <w:szCs w:val="16"/>
                <w14:ligatures w14:val="none"/>
              </w:rPr>
              <w:t>C</w:t>
            </w:r>
          </w:p>
        </w:tc>
      </w:tr>
    </w:tbl>
    <w:p w14:paraId="5FAD493D" w14:textId="77777777" w:rsidR="009F7F33" w:rsidRDefault="009F7F33" w:rsidP="009F7F33"/>
    <w:p w14:paraId="44C4C803" w14:textId="77777777" w:rsidR="00840E27" w:rsidRDefault="00F4083A">
      <w:r>
        <w:br w:type="page"/>
      </w:r>
    </w:p>
    <w:tbl>
      <w:tblPr>
        <w:tblW w:w="5000" w:type="pct"/>
        <w:jc w:val="center"/>
        <w:tblLook w:val="04A0" w:firstRow="1" w:lastRow="0" w:firstColumn="1" w:lastColumn="0" w:noHBand="0" w:noVBand="1"/>
      </w:tblPr>
      <w:tblGrid>
        <w:gridCol w:w="1368"/>
        <w:gridCol w:w="1634"/>
        <w:gridCol w:w="917"/>
        <w:gridCol w:w="917"/>
        <w:gridCol w:w="948"/>
        <w:gridCol w:w="948"/>
        <w:gridCol w:w="948"/>
        <w:gridCol w:w="948"/>
        <w:gridCol w:w="948"/>
      </w:tblGrid>
      <w:tr w:rsidR="00786462" w:rsidRPr="00840E27" w14:paraId="1BBB3C90" w14:textId="77777777" w:rsidTr="00C92AE2">
        <w:trPr>
          <w:trHeight w:val="144"/>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0CA7C848" w14:textId="4789C67F" w:rsidR="00786462" w:rsidRPr="00840E27" w:rsidRDefault="00CD20E9" w:rsidP="002B5CE6">
            <w:pPr>
              <w:spacing w:after="0" w:line="240" w:lineRule="auto"/>
              <w:rPr>
                <w:rFonts w:ascii="Calibri" w:eastAsia="Times New Roman" w:hAnsi="Calibri" w:cs="Calibri"/>
                <w:b/>
                <w:bCs/>
                <w:color w:val="000000"/>
                <w:kern w:val="0"/>
                <w14:ligatures w14:val="none"/>
              </w:rPr>
            </w:pPr>
            <w:bookmarkStart w:id="166" w:name="_Ref150440067"/>
            <w:bookmarkStart w:id="167" w:name="_Toc150459632"/>
            <w:bookmarkStart w:id="168" w:name="_Toc150795367"/>
            <w:r>
              <w:lastRenderedPageBreak/>
              <w:t xml:space="preserve">Table </w:t>
            </w:r>
            <w:fldSimple w:instr=" SEQ Table \* ARABIC ">
              <w:r w:rsidR="00A42D66">
                <w:rPr>
                  <w:noProof/>
                </w:rPr>
                <w:t>25</w:t>
              </w:r>
            </w:fldSimple>
            <w:bookmarkEnd w:id="166"/>
            <w:r>
              <w:t xml:space="preserve">: Variables </w:t>
            </w:r>
            <w:proofErr w:type="gramStart"/>
            <w:r>
              <w:t>means</w:t>
            </w:r>
            <w:proofErr w:type="gramEnd"/>
            <w:r>
              <w:t xml:space="preserve"> and standard deviations used in the equations to compute crop residue burning emissions for methane and nitrous oxide.</w:t>
            </w:r>
            <w:bookmarkEnd w:id="167"/>
            <w:bookmarkEnd w:id="168"/>
          </w:p>
        </w:tc>
      </w:tr>
      <w:tr w:rsidR="00D92B86" w:rsidRPr="00840E27" w14:paraId="3A8FE651" w14:textId="77777777" w:rsidTr="004849B8">
        <w:trPr>
          <w:trHeight w:val="144"/>
          <w:jc w:val="center"/>
        </w:trPr>
        <w:tc>
          <w:tcPr>
            <w:tcW w:w="734"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9F680"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Crop</w:t>
            </w:r>
          </w:p>
        </w:tc>
        <w:tc>
          <w:tcPr>
            <w:tcW w:w="1802" w:type="pct"/>
            <w:gridSpan w:val="3"/>
            <w:tcBorders>
              <w:top w:val="single" w:sz="4" w:space="0" w:color="auto"/>
              <w:left w:val="nil"/>
              <w:bottom w:val="single" w:sz="4" w:space="0" w:color="auto"/>
              <w:right w:val="single" w:sz="4" w:space="0" w:color="auto"/>
            </w:tcBorders>
            <w:shd w:val="clear" w:color="auto" w:fill="auto"/>
            <w:noWrap/>
            <w:vAlign w:val="bottom"/>
            <w:hideMark/>
          </w:tcPr>
          <w:p w14:paraId="66B27D6A"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Residue Ratios</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8824171"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Dry Matter Fraction</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8158881"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In-field Residue Faction</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D22B1C1"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Burn Efficiency Factor</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9FA60"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N2O EF</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716BB" w14:textId="77777777" w:rsidR="00840E27" w:rsidRPr="00840E27" w:rsidRDefault="00840E27" w:rsidP="00840E27">
            <w:pPr>
              <w:spacing w:after="0" w:line="240" w:lineRule="auto"/>
              <w:jc w:val="center"/>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CH4 EF</w:t>
            </w:r>
          </w:p>
        </w:tc>
      </w:tr>
      <w:tr w:rsidR="00D92B86" w:rsidRPr="00840E27" w14:paraId="1293BF0A" w14:textId="77777777" w:rsidTr="004849B8">
        <w:trPr>
          <w:trHeight w:val="144"/>
          <w:jc w:val="center"/>
        </w:trPr>
        <w:tc>
          <w:tcPr>
            <w:tcW w:w="734" w:type="pct"/>
            <w:vMerge/>
            <w:tcBorders>
              <w:top w:val="single" w:sz="4" w:space="0" w:color="auto"/>
              <w:left w:val="single" w:sz="4" w:space="0" w:color="auto"/>
              <w:bottom w:val="single" w:sz="4" w:space="0" w:color="auto"/>
              <w:right w:val="single" w:sz="4" w:space="0" w:color="auto"/>
            </w:tcBorders>
            <w:vAlign w:val="center"/>
            <w:hideMark/>
          </w:tcPr>
          <w:p w14:paraId="3D8377DC"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p>
        </w:tc>
        <w:tc>
          <w:tcPr>
            <w:tcW w:w="849" w:type="pct"/>
            <w:tcBorders>
              <w:top w:val="nil"/>
              <w:left w:val="nil"/>
              <w:bottom w:val="single" w:sz="4" w:space="0" w:color="auto"/>
              <w:right w:val="single" w:sz="4" w:space="0" w:color="auto"/>
            </w:tcBorders>
            <w:shd w:val="clear" w:color="auto" w:fill="auto"/>
            <w:noWrap/>
            <w:vAlign w:val="bottom"/>
            <w:hideMark/>
          </w:tcPr>
          <w:p w14:paraId="779A02DE" w14:textId="4DFE9C95" w:rsidR="00840E27" w:rsidRPr="00840E27" w:rsidRDefault="00840E27" w:rsidP="00840E27">
            <w:pPr>
              <w:spacing w:after="0" w:line="240" w:lineRule="auto"/>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Biomass At</w:t>
            </w:r>
            <w:r w:rsidR="004F5357">
              <w:rPr>
                <w:rFonts w:ascii="Calibri" w:eastAsia="Times New Roman" w:hAnsi="Calibri" w:cs="Calibri"/>
                <w:b/>
                <w:bCs/>
                <w:color w:val="000000"/>
                <w:kern w:val="0"/>
                <w14:ligatures w14:val="none"/>
              </w:rPr>
              <w:t>l</w:t>
            </w:r>
            <w:r w:rsidRPr="00840E27">
              <w:rPr>
                <w:rFonts w:ascii="Calibri" w:eastAsia="Times New Roman" w:hAnsi="Calibri" w:cs="Calibri"/>
                <w:b/>
                <w:bCs/>
                <w:color w:val="000000"/>
                <w:kern w:val="0"/>
                <w14:ligatures w14:val="none"/>
              </w:rPr>
              <w:t>as v2</w:t>
            </w:r>
          </w:p>
        </w:tc>
        <w:tc>
          <w:tcPr>
            <w:tcW w:w="476" w:type="pct"/>
            <w:tcBorders>
              <w:top w:val="nil"/>
              <w:left w:val="nil"/>
              <w:bottom w:val="single" w:sz="4" w:space="0" w:color="auto"/>
              <w:right w:val="single" w:sz="4" w:space="0" w:color="auto"/>
            </w:tcBorders>
            <w:shd w:val="clear" w:color="auto" w:fill="auto"/>
            <w:noWrap/>
            <w:vAlign w:val="bottom"/>
            <w:hideMark/>
          </w:tcPr>
          <w:p w14:paraId="6A6CF795"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Kg/Kg Yield</w:t>
            </w:r>
          </w:p>
        </w:tc>
        <w:tc>
          <w:tcPr>
            <w:tcW w:w="477" w:type="pct"/>
            <w:tcBorders>
              <w:top w:val="nil"/>
              <w:left w:val="nil"/>
              <w:bottom w:val="single" w:sz="4" w:space="0" w:color="auto"/>
              <w:right w:val="single" w:sz="4" w:space="0" w:color="auto"/>
            </w:tcBorders>
            <w:shd w:val="clear" w:color="auto" w:fill="auto"/>
            <w:noWrap/>
            <w:vAlign w:val="bottom"/>
            <w:hideMark/>
          </w:tcPr>
          <w:p w14:paraId="7162EF8F"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r w:rsidRPr="00840E27">
              <w:rPr>
                <w:rFonts w:ascii="Calibri" w:eastAsia="Times New Roman" w:hAnsi="Calibri" w:cs="Calibri"/>
                <w:b/>
                <w:bCs/>
                <w:color w:val="000000"/>
                <w:kern w:val="0"/>
                <w14:ligatures w14:val="none"/>
              </w:rPr>
              <w:t>T/Ha</w:t>
            </w:r>
          </w:p>
        </w:tc>
        <w:tc>
          <w:tcPr>
            <w:tcW w:w="493" w:type="pct"/>
            <w:vMerge/>
            <w:tcBorders>
              <w:top w:val="single" w:sz="4" w:space="0" w:color="auto"/>
              <w:left w:val="single" w:sz="4" w:space="0" w:color="auto"/>
              <w:bottom w:val="single" w:sz="4" w:space="0" w:color="auto"/>
              <w:right w:val="single" w:sz="4" w:space="0" w:color="auto"/>
            </w:tcBorders>
            <w:vAlign w:val="center"/>
            <w:hideMark/>
          </w:tcPr>
          <w:p w14:paraId="7B8D3862"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p>
        </w:tc>
        <w:tc>
          <w:tcPr>
            <w:tcW w:w="493" w:type="pct"/>
            <w:vMerge/>
            <w:tcBorders>
              <w:top w:val="single" w:sz="4" w:space="0" w:color="auto"/>
              <w:left w:val="single" w:sz="4" w:space="0" w:color="auto"/>
              <w:bottom w:val="single" w:sz="4" w:space="0" w:color="auto"/>
              <w:right w:val="single" w:sz="4" w:space="0" w:color="auto"/>
            </w:tcBorders>
            <w:vAlign w:val="center"/>
            <w:hideMark/>
          </w:tcPr>
          <w:p w14:paraId="73B8F61E"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p>
        </w:tc>
        <w:tc>
          <w:tcPr>
            <w:tcW w:w="493" w:type="pct"/>
            <w:vMerge/>
            <w:tcBorders>
              <w:top w:val="single" w:sz="4" w:space="0" w:color="auto"/>
              <w:left w:val="single" w:sz="4" w:space="0" w:color="auto"/>
              <w:bottom w:val="single" w:sz="4" w:space="0" w:color="auto"/>
              <w:right w:val="single" w:sz="4" w:space="0" w:color="auto"/>
            </w:tcBorders>
            <w:vAlign w:val="center"/>
            <w:hideMark/>
          </w:tcPr>
          <w:p w14:paraId="19C6DA1B"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p>
        </w:tc>
        <w:tc>
          <w:tcPr>
            <w:tcW w:w="493" w:type="pct"/>
            <w:vMerge/>
            <w:tcBorders>
              <w:top w:val="single" w:sz="4" w:space="0" w:color="auto"/>
              <w:left w:val="single" w:sz="4" w:space="0" w:color="auto"/>
              <w:bottom w:val="single" w:sz="4" w:space="0" w:color="auto"/>
              <w:right w:val="single" w:sz="4" w:space="0" w:color="auto"/>
            </w:tcBorders>
            <w:vAlign w:val="center"/>
            <w:hideMark/>
          </w:tcPr>
          <w:p w14:paraId="7CAA055D"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p>
        </w:tc>
        <w:tc>
          <w:tcPr>
            <w:tcW w:w="493" w:type="pct"/>
            <w:vMerge/>
            <w:tcBorders>
              <w:top w:val="single" w:sz="4" w:space="0" w:color="auto"/>
              <w:left w:val="single" w:sz="4" w:space="0" w:color="auto"/>
              <w:bottom w:val="single" w:sz="4" w:space="0" w:color="auto"/>
              <w:right w:val="single" w:sz="4" w:space="0" w:color="auto"/>
            </w:tcBorders>
            <w:vAlign w:val="center"/>
            <w:hideMark/>
          </w:tcPr>
          <w:p w14:paraId="219CAC89" w14:textId="77777777" w:rsidR="00840E27" w:rsidRPr="00840E27" w:rsidRDefault="00840E27" w:rsidP="00840E27">
            <w:pPr>
              <w:spacing w:after="0" w:line="240" w:lineRule="auto"/>
              <w:rPr>
                <w:rFonts w:ascii="Calibri" w:eastAsia="Times New Roman" w:hAnsi="Calibri" w:cs="Calibri"/>
                <w:b/>
                <w:bCs/>
                <w:color w:val="000000"/>
                <w:kern w:val="0"/>
                <w14:ligatures w14:val="none"/>
              </w:rPr>
            </w:pPr>
          </w:p>
        </w:tc>
      </w:tr>
      <w:tr w:rsidR="00D92B86" w:rsidRPr="00840E27" w14:paraId="23E3F466"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914B01C"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Bajra</w:t>
            </w:r>
          </w:p>
        </w:tc>
        <w:tc>
          <w:tcPr>
            <w:tcW w:w="849" w:type="pct"/>
            <w:tcBorders>
              <w:top w:val="nil"/>
              <w:left w:val="nil"/>
              <w:bottom w:val="single" w:sz="4" w:space="0" w:color="auto"/>
              <w:right w:val="single" w:sz="4" w:space="0" w:color="auto"/>
            </w:tcBorders>
            <w:shd w:val="clear" w:color="auto" w:fill="auto"/>
            <w:noWrap/>
            <w:vAlign w:val="bottom"/>
            <w:hideMark/>
          </w:tcPr>
          <w:p w14:paraId="39B4F4F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2.33(0.639)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E269CE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2.317(0.315)</w:t>
            </w:r>
          </w:p>
        </w:tc>
        <w:tc>
          <w:tcPr>
            <w:tcW w:w="477" w:type="pct"/>
            <w:tcBorders>
              <w:top w:val="nil"/>
              <w:left w:val="nil"/>
              <w:bottom w:val="single" w:sz="4" w:space="0" w:color="auto"/>
              <w:right w:val="single" w:sz="4" w:space="0" w:color="auto"/>
            </w:tcBorders>
            <w:shd w:val="clear" w:color="auto" w:fill="auto"/>
            <w:noWrap/>
            <w:vAlign w:val="bottom"/>
            <w:hideMark/>
          </w:tcPr>
          <w:p w14:paraId="5A5EC08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5.501(1.911)</w:t>
            </w:r>
          </w:p>
        </w:tc>
        <w:tc>
          <w:tcPr>
            <w:tcW w:w="493" w:type="pct"/>
            <w:tcBorders>
              <w:top w:val="nil"/>
              <w:left w:val="nil"/>
              <w:bottom w:val="single" w:sz="4" w:space="0" w:color="auto"/>
              <w:right w:val="single" w:sz="4" w:space="0" w:color="auto"/>
            </w:tcBorders>
            <w:shd w:val="clear" w:color="auto" w:fill="auto"/>
            <w:noWrap/>
            <w:vAlign w:val="bottom"/>
            <w:hideMark/>
          </w:tcPr>
          <w:p w14:paraId="000C0CA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0.802 (0.171)</w:t>
            </w:r>
          </w:p>
        </w:tc>
        <w:tc>
          <w:tcPr>
            <w:tcW w:w="493" w:type="pct"/>
            <w:tcBorders>
              <w:top w:val="nil"/>
              <w:left w:val="nil"/>
              <w:bottom w:val="single" w:sz="4" w:space="0" w:color="auto"/>
              <w:right w:val="single" w:sz="4" w:space="0" w:color="auto"/>
            </w:tcBorders>
            <w:shd w:val="clear" w:color="auto" w:fill="auto"/>
            <w:noWrap/>
            <w:vAlign w:val="bottom"/>
            <w:hideMark/>
          </w:tcPr>
          <w:p w14:paraId="694F0D5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(0.057)</w:t>
            </w:r>
          </w:p>
        </w:tc>
        <w:tc>
          <w:tcPr>
            <w:tcW w:w="493" w:type="pct"/>
            <w:tcBorders>
              <w:top w:val="nil"/>
              <w:left w:val="nil"/>
              <w:bottom w:val="single" w:sz="4" w:space="0" w:color="auto"/>
              <w:right w:val="single" w:sz="4" w:space="0" w:color="auto"/>
            </w:tcBorders>
            <w:shd w:val="clear" w:color="auto" w:fill="auto"/>
            <w:noWrap/>
            <w:vAlign w:val="bottom"/>
            <w:hideMark/>
          </w:tcPr>
          <w:p w14:paraId="18BF507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0.887 (0.038)</w:t>
            </w:r>
          </w:p>
        </w:tc>
        <w:tc>
          <w:tcPr>
            <w:tcW w:w="493" w:type="pct"/>
            <w:tcBorders>
              <w:top w:val="nil"/>
              <w:left w:val="nil"/>
              <w:bottom w:val="single" w:sz="4" w:space="0" w:color="auto"/>
              <w:right w:val="single" w:sz="4" w:space="0" w:color="auto"/>
            </w:tcBorders>
            <w:shd w:val="clear" w:color="auto" w:fill="auto"/>
            <w:noWrap/>
            <w:vAlign w:val="bottom"/>
            <w:hideMark/>
          </w:tcPr>
          <w:p w14:paraId="7E7EE3D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0.172 (0.197)</w:t>
            </w:r>
          </w:p>
        </w:tc>
        <w:tc>
          <w:tcPr>
            <w:tcW w:w="493" w:type="pct"/>
            <w:tcBorders>
              <w:top w:val="nil"/>
              <w:left w:val="nil"/>
              <w:bottom w:val="single" w:sz="4" w:space="0" w:color="auto"/>
              <w:right w:val="single" w:sz="4" w:space="0" w:color="auto"/>
            </w:tcBorders>
            <w:shd w:val="clear" w:color="auto" w:fill="auto"/>
            <w:noWrap/>
            <w:vAlign w:val="bottom"/>
            <w:hideMark/>
          </w:tcPr>
          <w:p w14:paraId="64F847B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2.891 (0.714)</w:t>
            </w:r>
          </w:p>
        </w:tc>
      </w:tr>
      <w:tr w:rsidR="00D92B86" w:rsidRPr="00840E27" w14:paraId="27F2B419"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B23BA61"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Barley</w:t>
            </w:r>
          </w:p>
        </w:tc>
        <w:tc>
          <w:tcPr>
            <w:tcW w:w="849" w:type="pct"/>
            <w:tcBorders>
              <w:top w:val="nil"/>
              <w:left w:val="nil"/>
              <w:bottom w:val="single" w:sz="4" w:space="0" w:color="auto"/>
              <w:right w:val="single" w:sz="4" w:space="0" w:color="auto"/>
            </w:tcBorders>
            <w:shd w:val="clear" w:color="auto" w:fill="auto"/>
            <w:noWrap/>
            <w:vAlign w:val="bottom"/>
            <w:hideMark/>
          </w:tcPr>
          <w:p w14:paraId="24B2067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5CAEB40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1.889(0.479)</w:t>
            </w:r>
          </w:p>
        </w:tc>
        <w:tc>
          <w:tcPr>
            <w:tcW w:w="477" w:type="pct"/>
            <w:tcBorders>
              <w:top w:val="nil"/>
              <w:left w:val="nil"/>
              <w:bottom w:val="single" w:sz="4" w:space="0" w:color="auto"/>
              <w:right w:val="single" w:sz="4" w:space="0" w:color="auto"/>
            </w:tcBorders>
            <w:shd w:val="clear" w:color="auto" w:fill="auto"/>
            <w:noWrap/>
            <w:vAlign w:val="bottom"/>
            <w:hideMark/>
          </w:tcPr>
          <w:p w14:paraId="353C941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4.513(1.858)</w:t>
            </w:r>
          </w:p>
        </w:tc>
        <w:tc>
          <w:tcPr>
            <w:tcW w:w="493" w:type="pct"/>
            <w:tcBorders>
              <w:top w:val="nil"/>
              <w:left w:val="nil"/>
              <w:bottom w:val="single" w:sz="4" w:space="0" w:color="auto"/>
              <w:right w:val="single" w:sz="4" w:space="0" w:color="auto"/>
            </w:tcBorders>
            <w:shd w:val="clear" w:color="auto" w:fill="auto"/>
            <w:noWrap/>
            <w:vAlign w:val="bottom"/>
            <w:hideMark/>
          </w:tcPr>
          <w:p w14:paraId="7009BDE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0.875 (0.039)</w:t>
            </w:r>
          </w:p>
        </w:tc>
        <w:tc>
          <w:tcPr>
            <w:tcW w:w="493" w:type="pct"/>
            <w:tcBorders>
              <w:top w:val="nil"/>
              <w:left w:val="nil"/>
              <w:bottom w:val="single" w:sz="4" w:space="0" w:color="auto"/>
              <w:right w:val="single" w:sz="4" w:space="0" w:color="auto"/>
            </w:tcBorders>
            <w:shd w:val="clear" w:color="auto" w:fill="auto"/>
            <w:noWrap/>
            <w:vAlign w:val="bottom"/>
            <w:hideMark/>
          </w:tcPr>
          <w:p w14:paraId="40C7EDD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0.125 (0.12)</w:t>
            </w:r>
          </w:p>
        </w:tc>
        <w:tc>
          <w:tcPr>
            <w:tcW w:w="493" w:type="pct"/>
            <w:tcBorders>
              <w:top w:val="nil"/>
              <w:left w:val="nil"/>
              <w:bottom w:val="single" w:sz="4" w:space="0" w:color="auto"/>
              <w:right w:val="single" w:sz="4" w:space="0" w:color="auto"/>
            </w:tcBorders>
            <w:shd w:val="clear" w:color="auto" w:fill="auto"/>
            <w:noWrap/>
            <w:vAlign w:val="bottom"/>
            <w:hideMark/>
          </w:tcPr>
          <w:p w14:paraId="50FC022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 (0.038)</w:t>
            </w:r>
          </w:p>
        </w:tc>
        <w:tc>
          <w:tcPr>
            <w:tcW w:w="493" w:type="pct"/>
            <w:tcBorders>
              <w:top w:val="nil"/>
              <w:left w:val="nil"/>
              <w:bottom w:val="single" w:sz="4" w:space="0" w:color="auto"/>
              <w:right w:val="single" w:sz="4" w:space="0" w:color="auto"/>
            </w:tcBorders>
            <w:shd w:val="clear" w:color="auto" w:fill="auto"/>
            <w:noWrap/>
            <w:vAlign w:val="bottom"/>
            <w:hideMark/>
          </w:tcPr>
          <w:p w14:paraId="6EEC9DF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0.023 (0.002)</w:t>
            </w:r>
          </w:p>
        </w:tc>
        <w:tc>
          <w:tcPr>
            <w:tcW w:w="493" w:type="pct"/>
            <w:tcBorders>
              <w:top w:val="nil"/>
              <w:left w:val="nil"/>
              <w:bottom w:val="single" w:sz="4" w:space="0" w:color="auto"/>
              <w:right w:val="single" w:sz="4" w:space="0" w:color="auto"/>
            </w:tcBorders>
            <w:shd w:val="clear" w:color="auto" w:fill="auto"/>
            <w:noWrap/>
            <w:vAlign w:val="bottom"/>
            <w:hideMark/>
          </w:tcPr>
          <w:p w14:paraId="0673EA5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3.01 (0.286)</w:t>
            </w:r>
          </w:p>
        </w:tc>
      </w:tr>
      <w:tr w:rsidR="00D92B86" w:rsidRPr="00840E27" w14:paraId="68896367"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4F3F368"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Jowar</w:t>
            </w:r>
          </w:p>
        </w:tc>
        <w:tc>
          <w:tcPr>
            <w:tcW w:w="849" w:type="pct"/>
            <w:tcBorders>
              <w:top w:val="nil"/>
              <w:left w:val="nil"/>
              <w:bottom w:val="single" w:sz="4" w:space="0" w:color="auto"/>
              <w:right w:val="single" w:sz="4" w:space="0" w:color="auto"/>
            </w:tcBorders>
            <w:shd w:val="clear" w:color="auto" w:fill="auto"/>
            <w:noWrap/>
            <w:vAlign w:val="bottom"/>
            <w:hideMark/>
          </w:tcPr>
          <w:p w14:paraId="3DCDABD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1645D60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1.917(0.419)</w:t>
            </w:r>
          </w:p>
        </w:tc>
        <w:tc>
          <w:tcPr>
            <w:tcW w:w="477" w:type="pct"/>
            <w:tcBorders>
              <w:top w:val="nil"/>
              <w:left w:val="nil"/>
              <w:bottom w:val="single" w:sz="4" w:space="0" w:color="auto"/>
              <w:right w:val="single" w:sz="4" w:space="0" w:color="auto"/>
            </w:tcBorders>
            <w:shd w:val="clear" w:color="auto" w:fill="auto"/>
            <w:noWrap/>
            <w:vAlign w:val="bottom"/>
            <w:hideMark/>
          </w:tcPr>
          <w:p w14:paraId="1031C27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5.501(1.911)</w:t>
            </w:r>
          </w:p>
        </w:tc>
        <w:tc>
          <w:tcPr>
            <w:tcW w:w="493" w:type="pct"/>
            <w:tcBorders>
              <w:top w:val="nil"/>
              <w:left w:val="nil"/>
              <w:bottom w:val="single" w:sz="4" w:space="0" w:color="auto"/>
              <w:right w:val="single" w:sz="4" w:space="0" w:color="auto"/>
            </w:tcBorders>
            <w:shd w:val="clear" w:color="auto" w:fill="auto"/>
            <w:noWrap/>
            <w:vAlign w:val="bottom"/>
            <w:hideMark/>
          </w:tcPr>
          <w:p w14:paraId="5FFDE78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0.802 (0.171)</w:t>
            </w:r>
          </w:p>
        </w:tc>
        <w:tc>
          <w:tcPr>
            <w:tcW w:w="493" w:type="pct"/>
            <w:tcBorders>
              <w:top w:val="nil"/>
              <w:left w:val="nil"/>
              <w:bottom w:val="single" w:sz="4" w:space="0" w:color="auto"/>
              <w:right w:val="single" w:sz="4" w:space="0" w:color="auto"/>
            </w:tcBorders>
            <w:shd w:val="clear" w:color="auto" w:fill="auto"/>
            <w:noWrap/>
            <w:vAlign w:val="bottom"/>
            <w:hideMark/>
          </w:tcPr>
          <w:p w14:paraId="2AA73A5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0.244 (0.064)</w:t>
            </w:r>
          </w:p>
        </w:tc>
        <w:tc>
          <w:tcPr>
            <w:tcW w:w="493" w:type="pct"/>
            <w:tcBorders>
              <w:top w:val="nil"/>
              <w:left w:val="nil"/>
              <w:bottom w:val="single" w:sz="4" w:space="0" w:color="auto"/>
              <w:right w:val="single" w:sz="4" w:space="0" w:color="auto"/>
            </w:tcBorders>
            <w:shd w:val="clear" w:color="auto" w:fill="auto"/>
            <w:noWrap/>
            <w:vAlign w:val="bottom"/>
            <w:hideMark/>
          </w:tcPr>
          <w:p w14:paraId="6C7727A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0.887 (0.038)</w:t>
            </w:r>
          </w:p>
        </w:tc>
        <w:tc>
          <w:tcPr>
            <w:tcW w:w="493" w:type="pct"/>
            <w:tcBorders>
              <w:top w:val="nil"/>
              <w:left w:val="nil"/>
              <w:bottom w:val="single" w:sz="4" w:space="0" w:color="auto"/>
              <w:right w:val="single" w:sz="4" w:space="0" w:color="auto"/>
            </w:tcBorders>
            <w:shd w:val="clear" w:color="auto" w:fill="auto"/>
            <w:noWrap/>
            <w:vAlign w:val="bottom"/>
            <w:hideMark/>
          </w:tcPr>
          <w:p w14:paraId="3239F78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0.172 (0.197)</w:t>
            </w:r>
          </w:p>
        </w:tc>
        <w:tc>
          <w:tcPr>
            <w:tcW w:w="493" w:type="pct"/>
            <w:tcBorders>
              <w:top w:val="nil"/>
              <w:left w:val="nil"/>
              <w:bottom w:val="single" w:sz="4" w:space="0" w:color="auto"/>
              <w:right w:val="single" w:sz="4" w:space="0" w:color="auto"/>
            </w:tcBorders>
            <w:shd w:val="clear" w:color="auto" w:fill="auto"/>
            <w:noWrap/>
            <w:vAlign w:val="bottom"/>
            <w:hideMark/>
          </w:tcPr>
          <w:p w14:paraId="74D9F49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2.891 (0.714)</w:t>
            </w:r>
          </w:p>
        </w:tc>
      </w:tr>
      <w:tr w:rsidR="00D92B86" w:rsidRPr="00840E27" w14:paraId="5CD3F406"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9B74DBE"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Maize</w:t>
            </w:r>
          </w:p>
        </w:tc>
        <w:tc>
          <w:tcPr>
            <w:tcW w:w="849" w:type="pct"/>
            <w:tcBorders>
              <w:top w:val="nil"/>
              <w:left w:val="nil"/>
              <w:bottom w:val="single" w:sz="4" w:space="0" w:color="auto"/>
              <w:right w:val="single" w:sz="4" w:space="0" w:color="auto"/>
            </w:tcBorders>
            <w:shd w:val="clear" w:color="auto" w:fill="auto"/>
            <w:noWrap/>
            <w:vAlign w:val="bottom"/>
            <w:hideMark/>
          </w:tcPr>
          <w:p w14:paraId="082E5E6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75E72F2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1.724(0.759)</w:t>
            </w:r>
          </w:p>
        </w:tc>
        <w:tc>
          <w:tcPr>
            <w:tcW w:w="477" w:type="pct"/>
            <w:tcBorders>
              <w:top w:val="nil"/>
              <w:left w:val="nil"/>
              <w:bottom w:val="single" w:sz="4" w:space="0" w:color="auto"/>
              <w:right w:val="single" w:sz="4" w:space="0" w:color="auto"/>
            </w:tcBorders>
            <w:shd w:val="clear" w:color="auto" w:fill="auto"/>
            <w:noWrap/>
            <w:vAlign w:val="bottom"/>
            <w:hideMark/>
          </w:tcPr>
          <w:p w14:paraId="4109312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6.159(2.895)</w:t>
            </w:r>
          </w:p>
        </w:tc>
        <w:tc>
          <w:tcPr>
            <w:tcW w:w="493" w:type="pct"/>
            <w:tcBorders>
              <w:top w:val="nil"/>
              <w:left w:val="nil"/>
              <w:bottom w:val="single" w:sz="4" w:space="0" w:color="auto"/>
              <w:right w:val="single" w:sz="4" w:space="0" w:color="auto"/>
            </w:tcBorders>
            <w:shd w:val="clear" w:color="auto" w:fill="auto"/>
            <w:noWrap/>
            <w:vAlign w:val="bottom"/>
            <w:hideMark/>
          </w:tcPr>
          <w:p w14:paraId="18AE94E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0.635 (0.251)</w:t>
            </w:r>
          </w:p>
        </w:tc>
        <w:tc>
          <w:tcPr>
            <w:tcW w:w="493" w:type="pct"/>
            <w:tcBorders>
              <w:top w:val="nil"/>
              <w:left w:val="nil"/>
              <w:bottom w:val="single" w:sz="4" w:space="0" w:color="auto"/>
              <w:right w:val="single" w:sz="4" w:space="0" w:color="auto"/>
            </w:tcBorders>
            <w:shd w:val="clear" w:color="auto" w:fill="auto"/>
            <w:noWrap/>
            <w:vAlign w:val="bottom"/>
            <w:hideMark/>
          </w:tcPr>
          <w:p w14:paraId="7C94556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0.248 (0.037)</w:t>
            </w:r>
          </w:p>
        </w:tc>
        <w:tc>
          <w:tcPr>
            <w:tcW w:w="493" w:type="pct"/>
            <w:tcBorders>
              <w:top w:val="nil"/>
              <w:left w:val="nil"/>
              <w:bottom w:val="single" w:sz="4" w:space="0" w:color="auto"/>
              <w:right w:val="single" w:sz="4" w:space="0" w:color="auto"/>
            </w:tcBorders>
            <w:shd w:val="clear" w:color="auto" w:fill="auto"/>
            <w:noWrap/>
            <w:vAlign w:val="bottom"/>
            <w:hideMark/>
          </w:tcPr>
          <w:p w14:paraId="619D8D0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0.92 (0.056)</w:t>
            </w:r>
          </w:p>
        </w:tc>
        <w:tc>
          <w:tcPr>
            <w:tcW w:w="493" w:type="pct"/>
            <w:tcBorders>
              <w:top w:val="nil"/>
              <w:left w:val="nil"/>
              <w:bottom w:val="single" w:sz="4" w:space="0" w:color="auto"/>
              <w:right w:val="single" w:sz="4" w:space="0" w:color="auto"/>
            </w:tcBorders>
            <w:shd w:val="clear" w:color="auto" w:fill="auto"/>
            <w:noWrap/>
            <w:vAlign w:val="bottom"/>
            <w:hideMark/>
          </w:tcPr>
          <w:p w14:paraId="74378D4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0.14 (0.03)</w:t>
            </w:r>
          </w:p>
        </w:tc>
        <w:tc>
          <w:tcPr>
            <w:tcW w:w="493" w:type="pct"/>
            <w:tcBorders>
              <w:top w:val="nil"/>
              <w:left w:val="nil"/>
              <w:bottom w:val="single" w:sz="4" w:space="0" w:color="auto"/>
              <w:right w:val="single" w:sz="4" w:space="0" w:color="auto"/>
            </w:tcBorders>
            <w:shd w:val="clear" w:color="auto" w:fill="auto"/>
            <w:noWrap/>
            <w:vAlign w:val="bottom"/>
            <w:hideMark/>
          </w:tcPr>
          <w:p w14:paraId="1233807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4.05 (0.98)</w:t>
            </w:r>
          </w:p>
        </w:tc>
      </w:tr>
      <w:tr w:rsidR="00D92B86" w:rsidRPr="00840E27" w14:paraId="0C3C651F"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A457D1F"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Other Cereals</w:t>
            </w:r>
          </w:p>
        </w:tc>
        <w:tc>
          <w:tcPr>
            <w:tcW w:w="849" w:type="pct"/>
            <w:tcBorders>
              <w:top w:val="nil"/>
              <w:left w:val="nil"/>
              <w:bottom w:val="single" w:sz="4" w:space="0" w:color="auto"/>
              <w:right w:val="single" w:sz="4" w:space="0" w:color="auto"/>
            </w:tcBorders>
            <w:shd w:val="clear" w:color="auto" w:fill="auto"/>
            <w:noWrap/>
            <w:vAlign w:val="bottom"/>
            <w:hideMark/>
          </w:tcPr>
          <w:p w14:paraId="66DDDA2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1.497(0.639)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807572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1.393(0.318)</w:t>
            </w:r>
          </w:p>
        </w:tc>
        <w:tc>
          <w:tcPr>
            <w:tcW w:w="477" w:type="pct"/>
            <w:tcBorders>
              <w:top w:val="nil"/>
              <w:left w:val="nil"/>
              <w:bottom w:val="single" w:sz="4" w:space="0" w:color="auto"/>
              <w:right w:val="single" w:sz="4" w:space="0" w:color="auto"/>
            </w:tcBorders>
            <w:shd w:val="clear" w:color="auto" w:fill="auto"/>
            <w:noWrap/>
            <w:vAlign w:val="bottom"/>
            <w:hideMark/>
          </w:tcPr>
          <w:p w14:paraId="7CA80B9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5.501(1.911)</w:t>
            </w:r>
          </w:p>
        </w:tc>
        <w:tc>
          <w:tcPr>
            <w:tcW w:w="493" w:type="pct"/>
            <w:tcBorders>
              <w:top w:val="nil"/>
              <w:left w:val="nil"/>
              <w:bottom w:val="single" w:sz="4" w:space="0" w:color="auto"/>
              <w:right w:val="single" w:sz="4" w:space="0" w:color="auto"/>
            </w:tcBorders>
            <w:shd w:val="clear" w:color="auto" w:fill="auto"/>
            <w:noWrap/>
            <w:vAlign w:val="bottom"/>
            <w:hideMark/>
          </w:tcPr>
          <w:p w14:paraId="55D2CE6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0.886 (0.171)</w:t>
            </w:r>
          </w:p>
        </w:tc>
        <w:tc>
          <w:tcPr>
            <w:tcW w:w="493" w:type="pct"/>
            <w:tcBorders>
              <w:top w:val="nil"/>
              <w:left w:val="nil"/>
              <w:bottom w:val="single" w:sz="4" w:space="0" w:color="auto"/>
              <w:right w:val="single" w:sz="4" w:space="0" w:color="auto"/>
            </w:tcBorders>
            <w:shd w:val="clear" w:color="auto" w:fill="auto"/>
            <w:noWrap/>
            <w:vAlign w:val="bottom"/>
            <w:hideMark/>
          </w:tcPr>
          <w:p w14:paraId="1344C77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0.385 (0.12)</w:t>
            </w:r>
          </w:p>
        </w:tc>
        <w:tc>
          <w:tcPr>
            <w:tcW w:w="493" w:type="pct"/>
            <w:tcBorders>
              <w:top w:val="nil"/>
              <w:left w:val="nil"/>
              <w:bottom w:val="single" w:sz="4" w:space="0" w:color="auto"/>
              <w:right w:val="single" w:sz="4" w:space="0" w:color="auto"/>
            </w:tcBorders>
            <w:shd w:val="clear" w:color="auto" w:fill="auto"/>
            <w:noWrap/>
            <w:vAlign w:val="bottom"/>
            <w:hideMark/>
          </w:tcPr>
          <w:p w14:paraId="50A4103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0.887 (0.038)</w:t>
            </w:r>
          </w:p>
        </w:tc>
        <w:tc>
          <w:tcPr>
            <w:tcW w:w="493" w:type="pct"/>
            <w:tcBorders>
              <w:top w:val="nil"/>
              <w:left w:val="nil"/>
              <w:bottom w:val="single" w:sz="4" w:space="0" w:color="auto"/>
              <w:right w:val="single" w:sz="4" w:space="0" w:color="auto"/>
            </w:tcBorders>
            <w:shd w:val="clear" w:color="auto" w:fill="auto"/>
            <w:noWrap/>
            <w:vAlign w:val="bottom"/>
            <w:hideMark/>
          </w:tcPr>
          <w:p w14:paraId="410F09D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0.172 (0.197)</w:t>
            </w:r>
          </w:p>
        </w:tc>
        <w:tc>
          <w:tcPr>
            <w:tcW w:w="493" w:type="pct"/>
            <w:tcBorders>
              <w:top w:val="nil"/>
              <w:left w:val="nil"/>
              <w:bottom w:val="single" w:sz="4" w:space="0" w:color="auto"/>
              <w:right w:val="single" w:sz="4" w:space="0" w:color="auto"/>
            </w:tcBorders>
            <w:shd w:val="clear" w:color="auto" w:fill="auto"/>
            <w:noWrap/>
            <w:vAlign w:val="bottom"/>
            <w:hideMark/>
          </w:tcPr>
          <w:p w14:paraId="78F93A3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2.891 (0.714)</w:t>
            </w:r>
          </w:p>
        </w:tc>
      </w:tr>
      <w:tr w:rsidR="00D92B86" w:rsidRPr="00840E27" w14:paraId="710E8874"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4000ED6"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Ragi</w:t>
            </w:r>
          </w:p>
        </w:tc>
        <w:tc>
          <w:tcPr>
            <w:tcW w:w="849" w:type="pct"/>
            <w:tcBorders>
              <w:top w:val="nil"/>
              <w:left w:val="nil"/>
              <w:bottom w:val="single" w:sz="4" w:space="0" w:color="auto"/>
              <w:right w:val="single" w:sz="4" w:space="0" w:color="auto"/>
            </w:tcBorders>
            <w:shd w:val="clear" w:color="auto" w:fill="auto"/>
            <w:noWrap/>
            <w:vAlign w:val="bottom"/>
            <w:hideMark/>
          </w:tcPr>
          <w:p w14:paraId="1145E08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0C3DBD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1.813(0.619)</w:t>
            </w:r>
          </w:p>
        </w:tc>
        <w:tc>
          <w:tcPr>
            <w:tcW w:w="477" w:type="pct"/>
            <w:tcBorders>
              <w:top w:val="nil"/>
              <w:left w:val="nil"/>
              <w:bottom w:val="single" w:sz="4" w:space="0" w:color="auto"/>
              <w:right w:val="single" w:sz="4" w:space="0" w:color="auto"/>
            </w:tcBorders>
            <w:shd w:val="clear" w:color="auto" w:fill="auto"/>
            <w:noWrap/>
            <w:vAlign w:val="bottom"/>
            <w:hideMark/>
          </w:tcPr>
          <w:p w14:paraId="34D5621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5.501(1.911)</w:t>
            </w:r>
          </w:p>
        </w:tc>
        <w:tc>
          <w:tcPr>
            <w:tcW w:w="493" w:type="pct"/>
            <w:tcBorders>
              <w:top w:val="nil"/>
              <w:left w:val="nil"/>
              <w:bottom w:val="single" w:sz="4" w:space="0" w:color="auto"/>
              <w:right w:val="single" w:sz="4" w:space="0" w:color="auto"/>
            </w:tcBorders>
            <w:shd w:val="clear" w:color="auto" w:fill="auto"/>
            <w:noWrap/>
            <w:vAlign w:val="bottom"/>
            <w:hideMark/>
          </w:tcPr>
          <w:p w14:paraId="7920821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0.802 (0.171)</w:t>
            </w:r>
          </w:p>
        </w:tc>
        <w:tc>
          <w:tcPr>
            <w:tcW w:w="493" w:type="pct"/>
            <w:tcBorders>
              <w:top w:val="nil"/>
              <w:left w:val="nil"/>
              <w:bottom w:val="single" w:sz="4" w:space="0" w:color="auto"/>
              <w:right w:val="single" w:sz="4" w:space="0" w:color="auto"/>
            </w:tcBorders>
            <w:shd w:val="clear" w:color="auto" w:fill="auto"/>
            <w:noWrap/>
            <w:vAlign w:val="bottom"/>
            <w:hideMark/>
          </w:tcPr>
          <w:p w14:paraId="6F2B8A9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0.111 (0.12)</w:t>
            </w:r>
          </w:p>
        </w:tc>
        <w:tc>
          <w:tcPr>
            <w:tcW w:w="493" w:type="pct"/>
            <w:tcBorders>
              <w:top w:val="nil"/>
              <w:left w:val="nil"/>
              <w:bottom w:val="single" w:sz="4" w:space="0" w:color="auto"/>
              <w:right w:val="single" w:sz="4" w:space="0" w:color="auto"/>
            </w:tcBorders>
            <w:shd w:val="clear" w:color="auto" w:fill="auto"/>
            <w:noWrap/>
            <w:vAlign w:val="bottom"/>
            <w:hideMark/>
          </w:tcPr>
          <w:p w14:paraId="7471965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0.887 (0.038)</w:t>
            </w:r>
          </w:p>
        </w:tc>
        <w:tc>
          <w:tcPr>
            <w:tcW w:w="493" w:type="pct"/>
            <w:tcBorders>
              <w:top w:val="nil"/>
              <w:left w:val="nil"/>
              <w:bottom w:val="single" w:sz="4" w:space="0" w:color="auto"/>
              <w:right w:val="single" w:sz="4" w:space="0" w:color="auto"/>
            </w:tcBorders>
            <w:shd w:val="clear" w:color="auto" w:fill="auto"/>
            <w:noWrap/>
            <w:vAlign w:val="bottom"/>
            <w:hideMark/>
          </w:tcPr>
          <w:p w14:paraId="44A1FB7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0.172 (0.197)</w:t>
            </w:r>
          </w:p>
        </w:tc>
        <w:tc>
          <w:tcPr>
            <w:tcW w:w="493" w:type="pct"/>
            <w:tcBorders>
              <w:top w:val="nil"/>
              <w:left w:val="nil"/>
              <w:bottom w:val="single" w:sz="4" w:space="0" w:color="auto"/>
              <w:right w:val="single" w:sz="4" w:space="0" w:color="auto"/>
            </w:tcBorders>
            <w:shd w:val="clear" w:color="auto" w:fill="auto"/>
            <w:noWrap/>
            <w:vAlign w:val="bottom"/>
            <w:hideMark/>
          </w:tcPr>
          <w:p w14:paraId="153A1A4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2.891 (0.714)</w:t>
            </w:r>
          </w:p>
        </w:tc>
      </w:tr>
      <w:tr w:rsidR="00D92B86" w:rsidRPr="00840E27" w14:paraId="3C957EC6"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5595BD9B"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Rice</w:t>
            </w:r>
          </w:p>
        </w:tc>
        <w:tc>
          <w:tcPr>
            <w:tcW w:w="849" w:type="pct"/>
            <w:tcBorders>
              <w:top w:val="nil"/>
              <w:left w:val="nil"/>
              <w:bottom w:val="single" w:sz="4" w:space="0" w:color="auto"/>
              <w:right w:val="single" w:sz="4" w:space="0" w:color="auto"/>
            </w:tcBorders>
            <w:shd w:val="clear" w:color="auto" w:fill="auto"/>
            <w:noWrap/>
            <w:vAlign w:val="bottom"/>
            <w:hideMark/>
          </w:tcPr>
          <w:p w14:paraId="6C97B9B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13BBF26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1.524(0.468)</w:t>
            </w:r>
          </w:p>
        </w:tc>
        <w:tc>
          <w:tcPr>
            <w:tcW w:w="477" w:type="pct"/>
            <w:tcBorders>
              <w:top w:val="nil"/>
              <w:left w:val="nil"/>
              <w:bottom w:val="single" w:sz="4" w:space="0" w:color="auto"/>
              <w:right w:val="single" w:sz="4" w:space="0" w:color="auto"/>
            </w:tcBorders>
            <w:shd w:val="clear" w:color="auto" w:fill="auto"/>
            <w:noWrap/>
            <w:vAlign w:val="bottom"/>
            <w:hideMark/>
          </w:tcPr>
          <w:p w14:paraId="2C5016B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5.442(2.599)</w:t>
            </w:r>
          </w:p>
        </w:tc>
        <w:tc>
          <w:tcPr>
            <w:tcW w:w="493" w:type="pct"/>
            <w:tcBorders>
              <w:top w:val="nil"/>
              <w:left w:val="nil"/>
              <w:bottom w:val="single" w:sz="4" w:space="0" w:color="auto"/>
              <w:right w:val="single" w:sz="4" w:space="0" w:color="auto"/>
            </w:tcBorders>
            <w:shd w:val="clear" w:color="auto" w:fill="auto"/>
            <w:noWrap/>
            <w:vAlign w:val="bottom"/>
            <w:hideMark/>
          </w:tcPr>
          <w:p w14:paraId="1785340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0.873 (0.029)</w:t>
            </w:r>
          </w:p>
        </w:tc>
        <w:tc>
          <w:tcPr>
            <w:tcW w:w="493" w:type="pct"/>
            <w:tcBorders>
              <w:top w:val="nil"/>
              <w:left w:val="nil"/>
              <w:bottom w:val="single" w:sz="4" w:space="0" w:color="auto"/>
              <w:right w:val="single" w:sz="4" w:space="0" w:color="auto"/>
            </w:tcBorders>
            <w:shd w:val="clear" w:color="auto" w:fill="auto"/>
            <w:noWrap/>
            <w:vAlign w:val="bottom"/>
            <w:hideMark/>
          </w:tcPr>
          <w:p w14:paraId="6C2951B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0.417 (0.166)</w:t>
            </w:r>
          </w:p>
        </w:tc>
        <w:tc>
          <w:tcPr>
            <w:tcW w:w="493" w:type="pct"/>
            <w:tcBorders>
              <w:top w:val="nil"/>
              <w:left w:val="nil"/>
              <w:bottom w:val="single" w:sz="4" w:space="0" w:color="auto"/>
              <w:right w:val="single" w:sz="4" w:space="0" w:color="auto"/>
            </w:tcBorders>
            <w:shd w:val="clear" w:color="auto" w:fill="auto"/>
            <w:noWrap/>
            <w:vAlign w:val="bottom"/>
            <w:hideMark/>
          </w:tcPr>
          <w:p w14:paraId="0831F37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0.902 (0.024)</w:t>
            </w:r>
          </w:p>
        </w:tc>
        <w:tc>
          <w:tcPr>
            <w:tcW w:w="493" w:type="pct"/>
            <w:tcBorders>
              <w:top w:val="nil"/>
              <w:left w:val="nil"/>
              <w:bottom w:val="single" w:sz="4" w:space="0" w:color="auto"/>
              <w:right w:val="single" w:sz="4" w:space="0" w:color="auto"/>
            </w:tcBorders>
            <w:shd w:val="clear" w:color="auto" w:fill="auto"/>
            <w:noWrap/>
            <w:vAlign w:val="bottom"/>
            <w:hideMark/>
          </w:tcPr>
          <w:p w14:paraId="7F56D9D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0.153 (0.201)</w:t>
            </w:r>
          </w:p>
        </w:tc>
        <w:tc>
          <w:tcPr>
            <w:tcW w:w="493" w:type="pct"/>
            <w:tcBorders>
              <w:top w:val="nil"/>
              <w:left w:val="nil"/>
              <w:bottom w:val="single" w:sz="4" w:space="0" w:color="auto"/>
              <w:right w:val="single" w:sz="4" w:space="0" w:color="auto"/>
            </w:tcBorders>
            <w:shd w:val="clear" w:color="auto" w:fill="auto"/>
            <w:noWrap/>
            <w:vAlign w:val="bottom"/>
            <w:hideMark/>
          </w:tcPr>
          <w:p w14:paraId="41F0590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2.441 (0.88)</w:t>
            </w:r>
          </w:p>
        </w:tc>
      </w:tr>
      <w:tr w:rsidR="00D92B86" w:rsidRPr="00840E27" w14:paraId="68148572"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E2D421A"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Small millets</w:t>
            </w:r>
          </w:p>
        </w:tc>
        <w:tc>
          <w:tcPr>
            <w:tcW w:w="849" w:type="pct"/>
            <w:tcBorders>
              <w:top w:val="nil"/>
              <w:left w:val="nil"/>
              <w:bottom w:val="single" w:sz="4" w:space="0" w:color="auto"/>
              <w:right w:val="single" w:sz="4" w:space="0" w:color="auto"/>
            </w:tcBorders>
            <w:shd w:val="clear" w:color="auto" w:fill="auto"/>
            <w:noWrap/>
            <w:vAlign w:val="bottom"/>
            <w:hideMark/>
          </w:tcPr>
          <w:p w14:paraId="394DC6E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1.12(0.106) Kg/Kg Yield</w:t>
            </w:r>
          </w:p>
        </w:tc>
        <w:tc>
          <w:tcPr>
            <w:tcW w:w="476" w:type="pct"/>
            <w:tcBorders>
              <w:top w:val="nil"/>
              <w:left w:val="nil"/>
              <w:bottom w:val="single" w:sz="4" w:space="0" w:color="auto"/>
              <w:right w:val="single" w:sz="4" w:space="0" w:color="auto"/>
            </w:tcBorders>
            <w:shd w:val="clear" w:color="auto" w:fill="auto"/>
            <w:noWrap/>
            <w:vAlign w:val="bottom"/>
            <w:hideMark/>
          </w:tcPr>
          <w:p w14:paraId="77D51FA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1.3(0.619)</w:t>
            </w:r>
          </w:p>
        </w:tc>
        <w:tc>
          <w:tcPr>
            <w:tcW w:w="477" w:type="pct"/>
            <w:tcBorders>
              <w:top w:val="nil"/>
              <w:left w:val="nil"/>
              <w:bottom w:val="single" w:sz="4" w:space="0" w:color="auto"/>
              <w:right w:val="single" w:sz="4" w:space="0" w:color="auto"/>
            </w:tcBorders>
            <w:shd w:val="clear" w:color="auto" w:fill="auto"/>
            <w:noWrap/>
            <w:vAlign w:val="bottom"/>
            <w:hideMark/>
          </w:tcPr>
          <w:p w14:paraId="462C344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5.501(1.911)</w:t>
            </w:r>
          </w:p>
        </w:tc>
        <w:tc>
          <w:tcPr>
            <w:tcW w:w="493" w:type="pct"/>
            <w:tcBorders>
              <w:top w:val="nil"/>
              <w:left w:val="nil"/>
              <w:bottom w:val="single" w:sz="4" w:space="0" w:color="auto"/>
              <w:right w:val="single" w:sz="4" w:space="0" w:color="auto"/>
            </w:tcBorders>
            <w:shd w:val="clear" w:color="auto" w:fill="auto"/>
            <w:noWrap/>
            <w:vAlign w:val="bottom"/>
            <w:hideMark/>
          </w:tcPr>
          <w:p w14:paraId="28DEE70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0.802 (0.171)</w:t>
            </w:r>
          </w:p>
        </w:tc>
        <w:tc>
          <w:tcPr>
            <w:tcW w:w="493" w:type="pct"/>
            <w:tcBorders>
              <w:top w:val="nil"/>
              <w:left w:val="nil"/>
              <w:bottom w:val="single" w:sz="4" w:space="0" w:color="auto"/>
              <w:right w:val="single" w:sz="4" w:space="0" w:color="auto"/>
            </w:tcBorders>
            <w:shd w:val="clear" w:color="auto" w:fill="auto"/>
            <w:noWrap/>
            <w:vAlign w:val="bottom"/>
            <w:hideMark/>
          </w:tcPr>
          <w:p w14:paraId="0A50EF5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0.167 (0.12)</w:t>
            </w:r>
          </w:p>
        </w:tc>
        <w:tc>
          <w:tcPr>
            <w:tcW w:w="493" w:type="pct"/>
            <w:tcBorders>
              <w:top w:val="nil"/>
              <w:left w:val="nil"/>
              <w:bottom w:val="single" w:sz="4" w:space="0" w:color="auto"/>
              <w:right w:val="single" w:sz="4" w:space="0" w:color="auto"/>
            </w:tcBorders>
            <w:shd w:val="clear" w:color="auto" w:fill="auto"/>
            <w:noWrap/>
            <w:vAlign w:val="bottom"/>
            <w:hideMark/>
          </w:tcPr>
          <w:p w14:paraId="5DFA147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0.887 (0.038)</w:t>
            </w:r>
          </w:p>
        </w:tc>
        <w:tc>
          <w:tcPr>
            <w:tcW w:w="493" w:type="pct"/>
            <w:tcBorders>
              <w:top w:val="nil"/>
              <w:left w:val="nil"/>
              <w:bottom w:val="single" w:sz="4" w:space="0" w:color="auto"/>
              <w:right w:val="single" w:sz="4" w:space="0" w:color="auto"/>
            </w:tcBorders>
            <w:shd w:val="clear" w:color="auto" w:fill="auto"/>
            <w:noWrap/>
            <w:vAlign w:val="bottom"/>
            <w:hideMark/>
          </w:tcPr>
          <w:p w14:paraId="5DEF5CB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0.172 (0.197)</w:t>
            </w:r>
          </w:p>
        </w:tc>
        <w:tc>
          <w:tcPr>
            <w:tcW w:w="493" w:type="pct"/>
            <w:tcBorders>
              <w:top w:val="nil"/>
              <w:left w:val="nil"/>
              <w:bottom w:val="single" w:sz="4" w:space="0" w:color="auto"/>
              <w:right w:val="single" w:sz="4" w:space="0" w:color="auto"/>
            </w:tcBorders>
            <w:shd w:val="clear" w:color="auto" w:fill="auto"/>
            <w:noWrap/>
            <w:vAlign w:val="bottom"/>
            <w:hideMark/>
          </w:tcPr>
          <w:p w14:paraId="42C3AEC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2.891 (0.714)</w:t>
            </w:r>
          </w:p>
        </w:tc>
      </w:tr>
      <w:tr w:rsidR="00D92B86" w:rsidRPr="00840E27" w14:paraId="5A4041BD"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65043FF"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Wheat</w:t>
            </w:r>
          </w:p>
        </w:tc>
        <w:tc>
          <w:tcPr>
            <w:tcW w:w="849" w:type="pct"/>
            <w:tcBorders>
              <w:top w:val="nil"/>
              <w:left w:val="nil"/>
              <w:bottom w:val="single" w:sz="4" w:space="0" w:color="auto"/>
              <w:right w:val="single" w:sz="4" w:space="0" w:color="auto"/>
            </w:tcBorders>
            <w:shd w:val="clear" w:color="auto" w:fill="auto"/>
            <w:noWrap/>
            <w:vAlign w:val="bottom"/>
            <w:hideMark/>
          </w:tcPr>
          <w:p w14:paraId="004D88D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1.8(0.639)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3986AB7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2.293(0.822)</w:t>
            </w:r>
          </w:p>
        </w:tc>
        <w:tc>
          <w:tcPr>
            <w:tcW w:w="477" w:type="pct"/>
            <w:tcBorders>
              <w:top w:val="nil"/>
              <w:left w:val="nil"/>
              <w:bottom w:val="single" w:sz="4" w:space="0" w:color="auto"/>
              <w:right w:val="single" w:sz="4" w:space="0" w:color="auto"/>
            </w:tcBorders>
            <w:shd w:val="clear" w:color="auto" w:fill="auto"/>
            <w:noWrap/>
            <w:vAlign w:val="bottom"/>
            <w:hideMark/>
          </w:tcPr>
          <w:p w14:paraId="7E6BEF0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4.823(0.986)</w:t>
            </w:r>
          </w:p>
        </w:tc>
        <w:tc>
          <w:tcPr>
            <w:tcW w:w="493" w:type="pct"/>
            <w:tcBorders>
              <w:top w:val="nil"/>
              <w:left w:val="nil"/>
              <w:bottom w:val="single" w:sz="4" w:space="0" w:color="auto"/>
              <w:right w:val="single" w:sz="4" w:space="0" w:color="auto"/>
            </w:tcBorders>
            <w:shd w:val="clear" w:color="auto" w:fill="auto"/>
            <w:noWrap/>
            <w:vAlign w:val="bottom"/>
            <w:hideMark/>
          </w:tcPr>
          <w:p w14:paraId="0DBD099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0.865 (0.032)</w:t>
            </w:r>
          </w:p>
        </w:tc>
        <w:tc>
          <w:tcPr>
            <w:tcW w:w="493" w:type="pct"/>
            <w:tcBorders>
              <w:top w:val="nil"/>
              <w:left w:val="nil"/>
              <w:bottom w:val="single" w:sz="4" w:space="0" w:color="auto"/>
              <w:right w:val="single" w:sz="4" w:space="0" w:color="auto"/>
            </w:tcBorders>
            <w:shd w:val="clear" w:color="auto" w:fill="auto"/>
            <w:noWrap/>
            <w:vAlign w:val="bottom"/>
            <w:hideMark/>
          </w:tcPr>
          <w:p w14:paraId="282625C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0.289 (0.096)</w:t>
            </w:r>
          </w:p>
        </w:tc>
        <w:tc>
          <w:tcPr>
            <w:tcW w:w="493" w:type="pct"/>
            <w:tcBorders>
              <w:top w:val="nil"/>
              <w:left w:val="nil"/>
              <w:bottom w:val="single" w:sz="4" w:space="0" w:color="auto"/>
              <w:right w:val="single" w:sz="4" w:space="0" w:color="auto"/>
            </w:tcBorders>
            <w:shd w:val="clear" w:color="auto" w:fill="auto"/>
            <w:noWrap/>
            <w:vAlign w:val="bottom"/>
            <w:hideMark/>
          </w:tcPr>
          <w:p w14:paraId="5A82F13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0.86 (0.056)</w:t>
            </w:r>
          </w:p>
        </w:tc>
        <w:tc>
          <w:tcPr>
            <w:tcW w:w="493" w:type="pct"/>
            <w:tcBorders>
              <w:top w:val="nil"/>
              <w:left w:val="nil"/>
              <w:bottom w:val="single" w:sz="4" w:space="0" w:color="auto"/>
              <w:right w:val="single" w:sz="4" w:space="0" w:color="auto"/>
            </w:tcBorders>
            <w:shd w:val="clear" w:color="auto" w:fill="auto"/>
            <w:noWrap/>
            <w:vAlign w:val="bottom"/>
            <w:hideMark/>
          </w:tcPr>
          <w:p w14:paraId="6C6BD8B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0.236 (0.226)</w:t>
            </w:r>
          </w:p>
        </w:tc>
        <w:tc>
          <w:tcPr>
            <w:tcW w:w="493" w:type="pct"/>
            <w:tcBorders>
              <w:top w:val="nil"/>
              <w:left w:val="nil"/>
              <w:bottom w:val="single" w:sz="4" w:space="0" w:color="auto"/>
              <w:right w:val="single" w:sz="4" w:space="0" w:color="auto"/>
            </w:tcBorders>
            <w:shd w:val="clear" w:color="auto" w:fill="auto"/>
            <w:noWrap/>
            <w:vAlign w:val="bottom"/>
            <w:hideMark/>
          </w:tcPr>
          <w:p w14:paraId="0065BE4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3.107 (0.664)</w:t>
            </w:r>
          </w:p>
        </w:tc>
      </w:tr>
      <w:tr w:rsidR="00D92B86" w:rsidRPr="00840E27" w14:paraId="42B37201"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6E26DB1B"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Cotton(lint)</w:t>
            </w:r>
          </w:p>
        </w:tc>
        <w:tc>
          <w:tcPr>
            <w:tcW w:w="849" w:type="pct"/>
            <w:tcBorders>
              <w:top w:val="nil"/>
              <w:left w:val="nil"/>
              <w:bottom w:val="single" w:sz="4" w:space="0" w:color="auto"/>
              <w:right w:val="single" w:sz="4" w:space="0" w:color="auto"/>
            </w:tcBorders>
            <w:shd w:val="clear" w:color="auto" w:fill="auto"/>
            <w:noWrap/>
            <w:vAlign w:val="bottom"/>
            <w:hideMark/>
          </w:tcPr>
          <w:p w14:paraId="63B0952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3.8(3.304) T/Ha</w:t>
            </w:r>
          </w:p>
        </w:tc>
        <w:tc>
          <w:tcPr>
            <w:tcW w:w="476" w:type="pct"/>
            <w:tcBorders>
              <w:top w:val="nil"/>
              <w:left w:val="nil"/>
              <w:bottom w:val="single" w:sz="4" w:space="0" w:color="auto"/>
              <w:right w:val="single" w:sz="4" w:space="0" w:color="auto"/>
            </w:tcBorders>
            <w:shd w:val="clear" w:color="auto" w:fill="auto"/>
            <w:noWrap/>
            <w:vAlign w:val="bottom"/>
            <w:hideMark/>
          </w:tcPr>
          <w:p w14:paraId="08575DE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2.847(1.008)</w:t>
            </w:r>
          </w:p>
        </w:tc>
        <w:tc>
          <w:tcPr>
            <w:tcW w:w="477" w:type="pct"/>
            <w:tcBorders>
              <w:top w:val="nil"/>
              <w:left w:val="nil"/>
              <w:bottom w:val="single" w:sz="4" w:space="0" w:color="auto"/>
              <w:right w:val="single" w:sz="4" w:space="0" w:color="auto"/>
            </w:tcBorders>
            <w:shd w:val="clear" w:color="auto" w:fill="auto"/>
            <w:noWrap/>
            <w:vAlign w:val="bottom"/>
            <w:hideMark/>
          </w:tcPr>
          <w:p w14:paraId="1ABB15A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3.818(2.185)</w:t>
            </w:r>
          </w:p>
        </w:tc>
        <w:tc>
          <w:tcPr>
            <w:tcW w:w="493" w:type="pct"/>
            <w:tcBorders>
              <w:top w:val="nil"/>
              <w:left w:val="nil"/>
              <w:bottom w:val="single" w:sz="4" w:space="0" w:color="auto"/>
              <w:right w:val="single" w:sz="4" w:space="0" w:color="auto"/>
            </w:tcBorders>
            <w:shd w:val="clear" w:color="auto" w:fill="auto"/>
            <w:noWrap/>
            <w:vAlign w:val="bottom"/>
            <w:hideMark/>
          </w:tcPr>
          <w:p w14:paraId="163994B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0.822 (0.035)</w:t>
            </w:r>
          </w:p>
        </w:tc>
        <w:tc>
          <w:tcPr>
            <w:tcW w:w="493" w:type="pct"/>
            <w:tcBorders>
              <w:top w:val="nil"/>
              <w:left w:val="nil"/>
              <w:bottom w:val="single" w:sz="4" w:space="0" w:color="auto"/>
              <w:right w:val="single" w:sz="4" w:space="0" w:color="auto"/>
            </w:tcBorders>
            <w:shd w:val="clear" w:color="auto" w:fill="auto"/>
            <w:noWrap/>
            <w:vAlign w:val="bottom"/>
            <w:hideMark/>
          </w:tcPr>
          <w:p w14:paraId="3A0BC29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0.374 (0.173)</w:t>
            </w:r>
          </w:p>
        </w:tc>
        <w:tc>
          <w:tcPr>
            <w:tcW w:w="493" w:type="pct"/>
            <w:tcBorders>
              <w:top w:val="nil"/>
              <w:left w:val="nil"/>
              <w:bottom w:val="single" w:sz="4" w:space="0" w:color="auto"/>
              <w:right w:val="single" w:sz="4" w:space="0" w:color="auto"/>
            </w:tcBorders>
            <w:shd w:val="clear" w:color="auto" w:fill="auto"/>
            <w:noWrap/>
            <w:vAlign w:val="bottom"/>
            <w:hideMark/>
          </w:tcPr>
          <w:p w14:paraId="70341F7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0.85 (0.071)</w:t>
            </w:r>
          </w:p>
        </w:tc>
        <w:tc>
          <w:tcPr>
            <w:tcW w:w="493" w:type="pct"/>
            <w:tcBorders>
              <w:top w:val="nil"/>
              <w:left w:val="nil"/>
              <w:bottom w:val="single" w:sz="4" w:space="0" w:color="auto"/>
              <w:right w:val="single" w:sz="4" w:space="0" w:color="auto"/>
            </w:tcBorders>
            <w:shd w:val="clear" w:color="auto" w:fill="auto"/>
            <w:noWrap/>
            <w:vAlign w:val="bottom"/>
            <w:hideMark/>
          </w:tcPr>
          <w:p w14:paraId="1AA7526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2010E1C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3.5 (1.432)</w:t>
            </w:r>
          </w:p>
        </w:tc>
      </w:tr>
      <w:tr w:rsidR="00D92B86" w:rsidRPr="00840E27" w14:paraId="081C2689"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92965DA"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Jute</w:t>
            </w:r>
          </w:p>
        </w:tc>
        <w:tc>
          <w:tcPr>
            <w:tcW w:w="849" w:type="pct"/>
            <w:tcBorders>
              <w:top w:val="nil"/>
              <w:left w:val="nil"/>
              <w:bottom w:val="single" w:sz="4" w:space="0" w:color="auto"/>
              <w:right w:val="single" w:sz="4" w:space="0" w:color="auto"/>
            </w:tcBorders>
            <w:shd w:val="clear" w:color="auto" w:fill="auto"/>
            <w:noWrap/>
            <w:vAlign w:val="bottom"/>
            <w:hideMark/>
          </w:tcPr>
          <w:p w14:paraId="4435661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5(2.034)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F99560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2.002(0.94)</w:t>
            </w:r>
          </w:p>
        </w:tc>
        <w:tc>
          <w:tcPr>
            <w:tcW w:w="477" w:type="pct"/>
            <w:tcBorders>
              <w:top w:val="nil"/>
              <w:left w:val="nil"/>
              <w:bottom w:val="single" w:sz="4" w:space="0" w:color="auto"/>
              <w:right w:val="single" w:sz="4" w:space="0" w:color="auto"/>
            </w:tcBorders>
            <w:shd w:val="clear" w:color="auto" w:fill="auto"/>
            <w:noWrap/>
            <w:vAlign w:val="bottom"/>
            <w:hideMark/>
          </w:tcPr>
          <w:p w14:paraId="4886C2D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3.818(2.185)</w:t>
            </w:r>
          </w:p>
        </w:tc>
        <w:tc>
          <w:tcPr>
            <w:tcW w:w="493" w:type="pct"/>
            <w:tcBorders>
              <w:top w:val="nil"/>
              <w:left w:val="nil"/>
              <w:bottom w:val="single" w:sz="4" w:space="0" w:color="auto"/>
              <w:right w:val="single" w:sz="4" w:space="0" w:color="auto"/>
            </w:tcBorders>
            <w:shd w:val="clear" w:color="auto" w:fill="auto"/>
            <w:noWrap/>
            <w:vAlign w:val="bottom"/>
            <w:hideMark/>
          </w:tcPr>
          <w:p w14:paraId="74EE23B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 (0)</w:t>
            </w:r>
          </w:p>
        </w:tc>
        <w:tc>
          <w:tcPr>
            <w:tcW w:w="493" w:type="pct"/>
            <w:tcBorders>
              <w:top w:val="nil"/>
              <w:left w:val="nil"/>
              <w:bottom w:val="single" w:sz="4" w:space="0" w:color="auto"/>
              <w:right w:val="single" w:sz="4" w:space="0" w:color="auto"/>
            </w:tcBorders>
            <w:shd w:val="clear" w:color="auto" w:fill="auto"/>
            <w:noWrap/>
            <w:vAlign w:val="bottom"/>
            <w:hideMark/>
          </w:tcPr>
          <w:p w14:paraId="6EDE4E9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0.201 (0.085)</w:t>
            </w:r>
          </w:p>
        </w:tc>
        <w:tc>
          <w:tcPr>
            <w:tcW w:w="493" w:type="pct"/>
            <w:tcBorders>
              <w:top w:val="nil"/>
              <w:left w:val="nil"/>
              <w:bottom w:val="single" w:sz="4" w:space="0" w:color="auto"/>
              <w:right w:val="single" w:sz="4" w:space="0" w:color="auto"/>
            </w:tcBorders>
            <w:shd w:val="clear" w:color="auto" w:fill="auto"/>
            <w:noWrap/>
            <w:vAlign w:val="bottom"/>
            <w:hideMark/>
          </w:tcPr>
          <w:p w14:paraId="61791E5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(0.056)</w:t>
            </w:r>
          </w:p>
        </w:tc>
        <w:tc>
          <w:tcPr>
            <w:tcW w:w="493" w:type="pct"/>
            <w:tcBorders>
              <w:top w:val="nil"/>
              <w:left w:val="nil"/>
              <w:bottom w:val="single" w:sz="4" w:space="0" w:color="auto"/>
              <w:right w:val="single" w:sz="4" w:space="0" w:color="auto"/>
            </w:tcBorders>
            <w:shd w:val="clear" w:color="auto" w:fill="auto"/>
            <w:noWrap/>
            <w:vAlign w:val="bottom"/>
            <w:hideMark/>
          </w:tcPr>
          <w:p w14:paraId="7E8EC23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45BD3EB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3.5 (1.432)</w:t>
            </w:r>
          </w:p>
        </w:tc>
      </w:tr>
      <w:tr w:rsidR="00D92B86" w:rsidRPr="00840E27" w14:paraId="317DF46B"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AFF1BC1"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Mesta</w:t>
            </w:r>
          </w:p>
        </w:tc>
        <w:tc>
          <w:tcPr>
            <w:tcW w:w="849" w:type="pct"/>
            <w:tcBorders>
              <w:top w:val="nil"/>
              <w:left w:val="nil"/>
              <w:bottom w:val="single" w:sz="4" w:space="0" w:color="auto"/>
              <w:right w:val="single" w:sz="4" w:space="0" w:color="auto"/>
            </w:tcBorders>
            <w:shd w:val="clear" w:color="auto" w:fill="auto"/>
            <w:noWrap/>
            <w:vAlign w:val="bottom"/>
            <w:hideMark/>
          </w:tcPr>
          <w:p w14:paraId="67D8879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2.05(2.034) Kg/Kg Yield</w:t>
            </w:r>
          </w:p>
        </w:tc>
        <w:tc>
          <w:tcPr>
            <w:tcW w:w="476" w:type="pct"/>
            <w:tcBorders>
              <w:top w:val="nil"/>
              <w:left w:val="nil"/>
              <w:bottom w:val="single" w:sz="4" w:space="0" w:color="auto"/>
              <w:right w:val="single" w:sz="4" w:space="0" w:color="auto"/>
            </w:tcBorders>
            <w:shd w:val="clear" w:color="auto" w:fill="auto"/>
            <w:noWrap/>
            <w:vAlign w:val="bottom"/>
            <w:hideMark/>
          </w:tcPr>
          <w:p w14:paraId="78D77D5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3(0.58)</w:t>
            </w:r>
          </w:p>
        </w:tc>
        <w:tc>
          <w:tcPr>
            <w:tcW w:w="477" w:type="pct"/>
            <w:tcBorders>
              <w:top w:val="nil"/>
              <w:left w:val="nil"/>
              <w:bottom w:val="single" w:sz="4" w:space="0" w:color="auto"/>
              <w:right w:val="single" w:sz="4" w:space="0" w:color="auto"/>
            </w:tcBorders>
            <w:shd w:val="clear" w:color="auto" w:fill="auto"/>
            <w:noWrap/>
            <w:vAlign w:val="bottom"/>
            <w:hideMark/>
          </w:tcPr>
          <w:p w14:paraId="7DF003E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3.818(2.185)</w:t>
            </w:r>
          </w:p>
        </w:tc>
        <w:tc>
          <w:tcPr>
            <w:tcW w:w="493" w:type="pct"/>
            <w:tcBorders>
              <w:top w:val="nil"/>
              <w:left w:val="nil"/>
              <w:bottom w:val="single" w:sz="4" w:space="0" w:color="auto"/>
              <w:right w:val="single" w:sz="4" w:space="0" w:color="auto"/>
            </w:tcBorders>
            <w:shd w:val="clear" w:color="auto" w:fill="auto"/>
            <w:noWrap/>
            <w:vAlign w:val="bottom"/>
            <w:hideMark/>
          </w:tcPr>
          <w:p w14:paraId="7BD3005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 (0.102)</w:t>
            </w:r>
          </w:p>
        </w:tc>
        <w:tc>
          <w:tcPr>
            <w:tcW w:w="493" w:type="pct"/>
            <w:tcBorders>
              <w:top w:val="nil"/>
              <w:left w:val="nil"/>
              <w:bottom w:val="single" w:sz="4" w:space="0" w:color="auto"/>
              <w:right w:val="single" w:sz="4" w:space="0" w:color="auto"/>
            </w:tcBorders>
            <w:shd w:val="clear" w:color="auto" w:fill="auto"/>
            <w:noWrap/>
            <w:vAlign w:val="bottom"/>
            <w:hideMark/>
          </w:tcPr>
          <w:p w14:paraId="68C1362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(0.088)</w:t>
            </w:r>
          </w:p>
        </w:tc>
        <w:tc>
          <w:tcPr>
            <w:tcW w:w="493" w:type="pct"/>
            <w:tcBorders>
              <w:top w:val="nil"/>
              <w:left w:val="nil"/>
              <w:bottom w:val="single" w:sz="4" w:space="0" w:color="auto"/>
              <w:right w:val="single" w:sz="4" w:space="0" w:color="auto"/>
            </w:tcBorders>
            <w:shd w:val="clear" w:color="auto" w:fill="auto"/>
            <w:noWrap/>
            <w:vAlign w:val="bottom"/>
            <w:hideMark/>
          </w:tcPr>
          <w:p w14:paraId="5747CF6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(0.045)</w:t>
            </w:r>
          </w:p>
        </w:tc>
        <w:tc>
          <w:tcPr>
            <w:tcW w:w="493" w:type="pct"/>
            <w:tcBorders>
              <w:top w:val="nil"/>
              <w:left w:val="nil"/>
              <w:bottom w:val="single" w:sz="4" w:space="0" w:color="auto"/>
              <w:right w:val="single" w:sz="4" w:space="0" w:color="auto"/>
            </w:tcBorders>
            <w:shd w:val="clear" w:color="auto" w:fill="auto"/>
            <w:noWrap/>
            <w:vAlign w:val="bottom"/>
            <w:hideMark/>
          </w:tcPr>
          <w:p w14:paraId="78EBD28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9F9069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3.5 (1.432)</w:t>
            </w:r>
          </w:p>
        </w:tc>
      </w:tr>
      <w:tr w:rsidR="00D92B86" w:rsidRPr="00840E27" w14:paraId="5ED0ED11"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8167D7E"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Linseed</w:t>
            </w:r>
          </w:p>
        </w:tc>
        <w:tc>
          <w:tcPr>
            <w:tcW w:w="849" w:type="pct"/>
            <w:tcBorders>
              <w:top w:val="nil"/>
              <w:left w:val="nil"/>
              <w:bottom w:val="single" w:sz="4" w:space="0" w:color="auto"/>
              <w:right w:val="single" w:sz="4" w:space="0" w:color="auto"/>
            </w:tcBorders>
            <w:shd w:val="clear" w:color="auto" w:fill="auto"/>
            <w:noWrap/>
            <w:vAlign w:val="bottom"/>
            <w:hideMark/>
          </w:tcPr>
          <w:p w14:paraId="21D935B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1.47(7.195)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24EDCF3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1.564(0.456)</w:t>
            </w:r>
          </w:p>
        </w:tc>
        <w:tc>
          <w:tcPr>
            <w:tcW w:w="477" w:type="pct"/>
            <w:tcBorders>
              <w:top w:val="nil"/>
              <w:left w:val="nil"/>
              <w:bottom w:val="single" w:sz="4" w:space="0" w:color="auto"/>
              <w:right w:val="single" w:sz="4" w:space="0" w:color="auto"/>
            </w:tcBorders>
            <w:shd w:val="clear" w:color="auto" w:fill="auto"/>
            <w:noWrap/>
            <w:vAlign w:val="bottom"/>
            <w:hideMark/>
          </w:tcPr>
          <w:p w14:paraId="5233843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2.413(0.679)</w:t>
            </w:r>
          </w:p>
        </w:tc>
        <w:tc>
          <w:tcPr>
            <w:tcW w:w="493" w:type="pct"/>
            <w:tcBorders>
              <w:top w:val="nil"/>
              <w:left w:val="nil"/>
              <w:bottom w:val="single" w:sz="4" w:space="0" w:color="auto"/>
              <w:right w:val="single" w:sz="4" w:space="0" w:color="auto"/>
            </w:tcBorders>
            <w:shd w:val="clear" w:color="auto" w:fill="auto"/>
            <w:noWrap/>
            <w:vAlign w:val="bottom"/>
            <w:hideMark/>
          </w:tcPr>
          <w:p w14:paraId="1D6408E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0.862 (0.045)</w:t>
            </w:r>
          </w:p>
        </w:tc>
        <w:tc>
          <w:tcPr>
            <w:tcW w:w="493" w:type="pct"/>
            <w:tcBorders>
              <w:top w:val="nil"/>
              <w:left w:val="nil"/>
              <w:bottom w:val="single" w:sz="4" w:space="0" w:color="auto"/>
              <w:right w:val="single" w:sz="4" w:space="0" w:color="auto"/>
            </w:tcBorders>
            <w:shd w:val="clear" w:color="auto" w:fill="auto"/>
            <w:noWrap/>
            <w:vAlign w:val="bottom"/>
            <w:hideMark/>
          </w:tcPr>
          <w:p w14:paraId="21B62E0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 (0.238)</w:t>
            </w:r>
          </w:p>
        </w:tc>
        <w:tc>
          <w:tcPr>
            <w:tcW w:w="493" w:type="pct"/>
            <w:tcBorders>
              <w:top w:val="nil"/>
              <w:left w:val="nil"/>
              <w:bottom w:val="single" w:sz="4" w:space="0" w:color="auto"/>
              <w:right w:val="single" w:sz="4" w:space="0" w:color="auto"/>
            </w:tcBorders>
            <w:shd w:val="clear" w:color="auto" w:fill="auto"/>
            <w:noWrap/>
            <w:vAlign w:val="bottom"/>
            <w:hideMark/>
          </w:tcPr>
          <w:p w14:paraId="650FBD0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 (0.04)</w:t>
            </w:r>
          </w:p>
        </w:tc>
        <w:tc>
          <w:tcPr>
            <w:tcW w:w="493" w:type="pct"/>
            <w:tcBorders>
              <w:top w:val="nil"/>
              <w:left w:val="nil"/>
              <w:bottom w:val="single" w:sz="4" w:space="0" w:color="auto"/>
              <w:right w:val="single" w:sz="4" w:space="0" w:color="auto"/>
            </w:tcBorders>
            <w:shd w:val="clear" w:color="auto" w:fill="auto"/>
            <w:noWrap/>
            <w:vAlign w:val="bottom"/>
            <w:hideMark/>
          </w:tcPr>
          <w:p w14:paraId="27D34EC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7082A3C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58F607EC"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102389CF"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Niger seed</w:t>
            </w:r>
          </w:p>
        </w:tc>
        <w:tc>
          <w:tcPr>
            <w:tcW w:w="849" w:type="pct"/>
            <w:tcBorders>
              <w:top w:val="nil"/>
              <w:left w:val="nil"/>
              <w:bottom w:val="single" w:sz="4" w:space="0" w:color="auto"/>
              <w:right w:val="single" w:sz="4" w:space="0" w:color="auto"/>
            </w:tcBorders>
            <w:shd w:val="clear" w:color="auto" w:fill="auto"/>
            <w:noWrap/>
            <w:vAlign w:val="bottom"/>
            <w:hideMark/>
          </w:tcPr>
          <w:p w14:paraId="3E6A7B8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2.28(7.195)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1610CB4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2.555(0.608)</w:t>
            </w:r>
          </w:p>
        </w:tc>
        <w:tc>
          <w:tcPr>
            <w:tcW w:w="477" w:type="pct"/>
            <w:tcBorders>
              <w:top w:val="nil"/>
              <w:left w:val="nil"/>
              <w:bottom w:val="single" w:sz="4" w:space="0" w:color="auto"/>
              <w:right w:val="single" w:sz="4" w:space="0" w:color="auto"/>
            </w:tcBorders>
            <w:shd w:val="clear" w:color="auto" w:fill="auto"/>
            <w:noWrap/>
            <w:vAlign w:val="bottom"/>
            <w:hideMark/>
          </w:tcPr>
          <w:p w14:paraId="1D52F3E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2.413(0.679)</w:t>
            </w:r>
          </w:p>
        </w:tc>
        <w:tc>
          <w:tcPr>
            <w:tcW w:w="493" w:type="pct"/>
            <w:tcBorders>
              <w:top w:val="nil"/>
              <w:left w:val="nil"/>
              <w:bottom w:val="single" w:sz="4" w:space="0" w:color="auto"/>
              <w:right w:val="single" w:sz="4" w:space="0" w:color="auto"/>
            </w:tcBorders>
            <w:shd w:val="clear" w:color="auto" w:fill="auto"/>
            <w:noWrap/>
            <w:vAlign w:val="bottom"/>
            <w:hideMark/>
          </w:tcPr>
          <w:p w14:paraId="1262C21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0.862 (0.045)</w:t>
            </w:r>
          </w:p>
        </w:tc>
        <w:tc>
          <w:tcPr>
            <w:tcW w:w="493" w:type="pct"/>
            <w:tcBorders>
              <w:top w:val="nil"/>
              <w:left w:val="nil"/>
              <w:bottom w:val="single" w:sz="4" w:space="0" w:color="auto"/>
              <w:right w:val="single" w:sz="4" w:space="0" w:color="auto"/>
            </w:tcBorders>
            <w:shd w:val="clear" w:color="auto" w:fill="auto"/>
            <w:noWrap/>
            <w:vAlign w:val="bottom"/>
            <w:hideMark/>
          </w:tcPr>
          <w:p w14:paraId="71BD1E3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 (0.238)</w:t>
            </w:r>
          </w:p>
        </w:tc>
        <w:tc>
          <w:tcPr>
            <w:tcW w:w="493" w:type="pct"/>
            <w:tcBorders>
              <w:top w:val="nil"/>
              <w:left w:val="nil"/>
              <w:bottom w:val="single" w:sz="4" w:space="0" w:color="auto"/>
              <w:right w:val="single" w:sz="4" w:space="0" w:color="auto"/>
            </w:tcBorders>
            <w:shd w:val="clear" w:color="auto" w:fill="auto"/>
            <w:noWrap/>
            <w:vAlign w:val="bottom"/>
            <w:hideMark/>
          </w:tcPr>
          <w:p w14:paraId="7F3DC5E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 (0.04)</w:t>
            </w:r>
          </w:p>
        </w:tc>
        <w:tc>
          <w:tcPr>
            <w:tcW w:w="493" w:type="pct"/>
            <w:tcBorders>
              <w:top w:val="nil"/>
              <w:left w:val="nil"/>
              <w:bottom w:val="single" w:sz="4" w:space="0" w:color="auto"/>
              <w:right w:val="single" w:sz="4" w:space="0" w:color="auto"/>
            </w:tcBorders>
            <w:shd w:val="clear" w:color="auto" w:fill="auto"/>
            <w:noWrap/>
            <w:vAlign w:val="bottom"/>
            <w:hideMark/>
          </w:tcPr>
          <w:p w14:paraId="7FDD19B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03128C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3049E820"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19ADA53"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other oilseeds</w:t>
            </w:r>
          </w:p>
        </w:tc>
        <w:tc>
          <w:tcPr>
            <w:tcW w:w="849" w:type="pct"/>
            <w:tcBorders>
              <w:top w:val="nil"/>
              <w:left w:val="nil"/>
              <w:bottom w:val="single" w:sz="4" w:space="0" w:color="auto"/>
              <w:right w:val="single" w:sz="4" w:space="0" w:color="auto"/>
            </w:tcBorders>
            <w:shd w:val="clear" w:color="auto" w:fill="auto"/>
            <w:noWrap/>
            <w:vAlign w:val="bottom"/>
            <w:hideMark/>
          </w:tcPr>
          <w:p w14:paraId="5CB68A1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8.384(12.947)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1DBF8B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2.418(1.01)</w:t>
            </w:r>
          </w:p>
        </w:tc>
        <w:tc>
          <w:tcPr>
            <w:tcW w:w="477" w:type="pct"/>
            <w:tcBorders>
              <w:top w:val="nil"/>
              <w:left w:val="nil"/>
              <w:bottom w:val="single" w:sz="4" w:space="0" w:color="auto"/>
              <w:right w:val="single" w:sz="4" w:space="0" w:color="auto"/>
            </w:tcBorders>
            <w:shd w:val="clear" w:color="auto" w:fill="auto"/>
            <w:noWrap/>
            <w:vAlign w:val="bottom"/>
            <w:hideMark/>
          </w:tcPr>
          <w:p w14:paraId="4EE1109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0.939(0.679)</w:t>
            </w:r>
          </w:p>
        </w:tc>
        <w:tc>
          <w:tcPr>
            <w:tcW w:w="493" w:type="pct"/>
            <w:tcBorders>
              <w:top w:val="nil"/>
              <w:left w:val="nil"/>
              <w:bottom w:val="single" w:sz="4" w:space="0" w:color="auto"/>
              <w:right w:val="single" w:sz="4" w:space="0" w:color="auto"/>
            </w:tcBorders>
            <w:shd w:val="clear" w:color="auto" w:fill="auto"/>
            <w:noWrap/>
            <w:vAlign w:val="bottom"/>
            <w:hideMark/>
          </w:tcPr>
          <w:p w14:paraId="2B47679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0.891 (0.045)</w:t>
            </w:r>
          </w:p>
        </w:tc>
        <w:tc>
          <w:tcPr>
            <w:tcW w:w="493" w:type="pct"/>
            <w:tcBorders>
              <w:top w:val="nil"/>
              <w:left w:val="nil"/>
              <w:bottom w:val="single" w:sz="4" w:space="0" w:color="auto"/>
              <w:right w:val="single" w:sz="4" w:space="0" w:color="auto"/>
            </w:tcBorders>
            <w:shd w:val="clear" w:color="auto" w:fill="auto"/>
            <w:noWrap/>
            <w:vAlign w:val="bottom"/>
            <w:hideMark/>
          </w:tcPr>
          <w:p w14:paraId="6D5D34A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0.125 (0.238)</w:t>
            </w:r>
          </w:p>
        </w:tc>
        <w:tc>
          <w:tcPr>
            <w:tcW w:w="493" w:type="pct"/>
            <w:tcBorders>
              <w:top w:val="nil"/>
              <w:left w:val="nil"/>
              <w:bottom w:val="single" w:sz="4" w:space="0" w:color="auto"/>
              <w:right w:val="single" w:sz="4" w:space="0" w:color="auto"/>
            </w:tcBorders>
            <w:shd w:val="clear" w:color="auto" w:fill="auto"/>
            <w:noWrap/>
            <w:vAlign w:val="bottom"/>
            <w:hideMark/>
          </w:tcPr>
          <w:p w14:paraId="2BB940E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 (0.04)</w:t>
            </w:r>
          </w:p>
        </w:tc>
        <w:tc>
          <w:tcPr>
            <w:tcW w:w="493" w:type="pct"/>
            <w:tcBorders>
              <w:top w:val="nil"/>
              <w:left w:val="nil"/>
              <w:bottom w:val="single" w:sz="4" w:space="0" w:color="auto"/>
              <w:right w:val="single" w:sz="4" w:space="0" w:color="auto"/>
            </w:tcBorders>
            <w:shd w:val="clear" w:color="auto" w:fill="auto"/>
            <w:noWrap/>
            <w:vAlign w:val="bottom"/>
            <w:hideMark/>
          </w:tcPr>
          <w:p w14:paraId="7CFCE41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CC658D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10444048"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1E5ACED2"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Rapeseed &amp;Mustard</w:t>
            </w:r>
          </w:p>
        </w:tc>
        <w:tc>
          <w:tcPr>
            <w:tcW w:w="849" w:type="pct"/>
            <w:tcBorders>
              <w:top w:val="nil"/>
              <w:left w:val="nil"/>
              <w:bottom w:val="single" w:sz="4" w:space="0" w:color="auto"/>
              <w:right w:val="single" w:sz="4" w:space="0" w:color="auto"/>
            </w:tcBorders>
            <w:shd w:val="clear" w:color="auto" w:fill="auto"/>
            <w:noWrap/>
            <w:vAlign w:val="bottom"/>
            <w:hideMark/>
          </w:tcPr>
          <w:p w14:paraId="1CBD14C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1.8(7.195)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1CD3AD0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2.438(0.559)</w:t>
            </w:r>
          </w:p>
        </w:tc>
        <w:tc>
          <w:tcPr>
            <w:tcW w:w="477" w:type="pct"/>
            <w:tcBorders>
              <w:top w:val="nil"/>
              <w:left w:val="nil"/>
              <w:bottom w:val="single" w:sz="4" w:space="0" w:color="auto"/>
              <w:right w:val="single" w:sz="4" w:space="0" w:color="auto"/>
            </w:tcBorders>
            <w:shd w:val="clear" w:color="auto" w:fill="auto"/>
            <w:noWrap/>
            <w:vAlign w:val="bottom"/>
            <w:hideMark/>
          </w:tcPr>
          <w:p w14:paraId="7FA1B3F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2.918(0.389)</w:t>
            </w:r>
          </w:p>
        </w:tc>
        <w:tc>
          <w:tcPr>
            <w:tcW w:w="493" w:type="pct"/>
            <w:tcBorders>
              <w:top w:val="nil"/>
              <w:left w:val="nil"/>
              <w:bottom w:val="single" w:sz="4" w:space="0" w:color="auto"/>
              <w:right w:val="single" w:sz="4" w:space="0" w:color="auto"/>
            </w:tcBorders>
            <w:shd w:val="clear" w:color="auto" w:fill="auto"/>
            <w:noWrap/>
            <w:vAlign w:val="bottom"/>
            <w:hideMark/>
          </w:tcPr>
          <w:p w14:paraId="7982F7E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0.855 (0.049)</w:t>
            </w:r>
          </w:p>
        </w:tc>
        <w:tc>
          <w:tcPr>
            <w:tcW w:w="493" w:type="pct"/>
            <w:tcBorders>
              <w:top w:val="nil"/>
              <w:left w:val="nil"/>
              <w:bottom w:val="single" w:sz="4" w:space="0" w:color="auto"/>
              <w:right w:val="single" w:sz="4" w:space="0" w:color="auto"/>
            </w:tcBorders>
            <w:shd w:val="clear" w:color="auto" w:fill="auto"/>
            <w:noWrap/>
            <w:vAlign w:val="bottom"/>
            <w:hideMark/>
          </w:tcPr>
          <w:p w14:paraId="306E4B9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0.343 (0.061)</w:t>
            </w:r>
          </w:p>
        </w:tc>
        <w:tc>
          <w:tcPr>
            <w:tcW w:w="493" w:type="pct"/>
            <w:tcBorders>
              <w:top w:val="nil"/>
              <w:left w:val="nil"/>
              <w:bottom w:val="single" w:sz="4" w:space="0" w:color="auto"/>
              <w:right w:val="single" w:sz="4" w:space="0" w:color="auto"/>
            </w:tcBorders>
            <w:shd w:val="clear" w:color="auto" w:fill="auto"/>
            <w:noWrap/>
            <w:vAlign w:val="bottom"/>
            <w:hideMark/>
          </w:tcPr>
          <w:p w14:paraId="1256A98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 (0.056)</w:t>
            </w:r>
          </w:p>
        </w:tc>
        <w:tc>
          <w:tcPr>
            <w:tcW w:w="493" w:type="pct"/>
            <w:tcBorders>
              <w:top w:val="nil"/>
              <w:left w:val="nil"/>
              <w:bottom w:val="single" w:sz="4" w:space="0" w:color="auto"/>
              <w:right w:val="single" w:sz="4" w:space="0" w:color="auto"/>
            </w:tcBorders>
            <w:shd w:val="clear" w:color="auto" w:fill="auto"/>
            <w:noWrap/>
            <w:vAlign w:val="bottom"/>
            <w:hideMark/>
          </w:tcPr>
          <w:p w14:paraId="21B1CF4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3D696B4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10039CFA"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562CF51"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Safflower</w:t>
            </w:r>
          </w:p>
        </w:tc>
        <w:tc>
          <w:tcPr>
            <w:tcW w:w="849" w:type="pct"/>
            <w:tcBorders>
              <w:top w:val="nil"/>
              <w:left w:val="nil"/>
              <w:bottom w:val="single" w:sz="4" w:space="0" w:color="auto"/>
              <w:right w:val="single" w:sz="4" w:space="0" w:color="auto"/>
            </w:tcBorders>
            <w:shd w:val="clear" w:color="auto" w:fill="auto"/>
            <w:noWrap/>
            <w:vAlign w:val="bottom"/>
            <w:hideMark/>
          </w:tcPr>
          <w:p w14:paraId="5AB8230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3(7.195)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523A94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2.2(1.131)</w:t>
            </w:r>
          </w:p>
        </w:tc>
        <w:tc>
          <w:tcPr>
            <w:tcW w:w="477" w:type="pct"/>
            <w:tcBorders>
              <w:top w:val="nil"/>
              <w:left w:val="nil"/>
              <w:bottom w:val="single" w:sz="4" w:space="0" w:color="auto"/>
              <w:right w:val="single" w:sz="4" w:space="0" w:color="auto"/>
            </w:tcBorders>
            <w:shd w:val="clear" w:color="auto" w:fill="auto"/>
            <w:noWrap/>
            <w:vAlign w:val="bottom"/>
            <w:hideMark/>
          </w:tcPr>
          <w:p w14:paraId="24216F9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1.8(0.679)</w:t>
            </w:r>
          </w:p>
        </w:tc>
        <w:tc>
          <w:tcPr>
            <w:tcW w:w="493" w:type="pct"/>
            <w:tcBorders>
              <w:top w:val="nil"/>
              <w:left w:val="nil"/>
              <w:bottom w:val="single" w:sz="4" w:space="0" w:color="auto"/>
              <w:right w:val="single" w:sz="4" w:space="0" w:color="auto"/>
            </w:tcBorders>
            <w:shd w:val="clear" w:color="auto" w:fill="auto"/>
            <w:noWrap/>
            <w:vAlign w:val="bottom"/>
            <w:hideMark/>
          </w:tcPr>
          <w:p w14:paraId="31C3D90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0.862 (0.045)</w:t>
            </w:r>
          </w:p>
        </w:tc>
        <w:tc>
          <w:tcPr>
            <w:tcW w:w="493" w:type="pct"/>
            <w:tcBorders>
              <w:top w:val="nil"/>
              <w:left w:val="nil"/>
              <w:bottom w:val="single" w:sz="4" w:space="0" w:color="auto"/>
              <w:right w:val="single" w:sz="4" w:space="0" w:color="auto"/>
            </w:tcBorders>
            <w:shd w:val="clear" w:color="auto" w:fill="auto"/>
            <w:noWrap/>
            <w:vAlign w:val="bottom"/>
            <w:hideMark/>
          </w:tcPr>
          <w:p w14:paraId="416A29E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0.833 (0.238)</w:t>
            </w:r>
          </w:p>
        </w:tc>
        <w:tc>
          <w:tcPr>
            <w:tcW w:w="493" w:type="pct"/>
            <w:tcBorders>
              <w:top w:val="nil"/>
              <w:left w:val="nil"/>
              <w:bottom w:val="single" w:sz="4" w:space="0" w:color="auto"/>
              <w:right w:val="single" w:sz="4" w:space="0" w:color="auto"/>
            </w:tcBorders>
            <w:shd w:val="clear" w:color="auto" w:fill="auto"/>
            <w:noWrap/>
            <w:vAlign w:val="bottom"/>
            <w:hideMark/>
          </w:tcPr>
          <w:p w14:paraId="20D6518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 (0.04)</w:t>
            </w:r>
          </w:p>
        </w:tc>
        <w:tc>
          <w:tcPr>
            <w:tcW w:w="493" w:type="pct"/>
            <w:tcBorders>
              <w:top w:val="nil"/>
              <w:left w:val="nil"/>
              <w:bottom w:val="single" w:sz="4" w:space="0" w:color="auto"/>
              <w:right w:val="single" w:sz="4" w:space="0" w:color="auto"/>
            </w:tcBorders>
            <w:shd w:val="clear" w:color="auto" w:fill="auto"/>
            <w:noWrap/>
            <w:vAlign w:val="bottom"/>
            <w:hideMark/>
          </w:tcPr>
          <w:p w14:paraId="5902238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421A8F9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2E6BA1B9"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5A9E5BA"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Sunflower</w:t>
            </w:r>
          </w:p>
        </w:tc>
        <w:tc>
          <w:tcPr>
            <w:tcW w:w="849" w:type="pct"/>
            <w:tcBorders>
              <w:top w:val="nil"/>
              <w:left w:val="nil"/>
              <w:bottom w:val="single" w:sz="4" w:space="0" w:color="auto"/>
              <w:right w:val="single" w:sz="4" w:space="0" w:color="auto"/>
            </w:tcBorders>
            <w:shd w:val="clear" w:color="auto" w:fill="auto"/>
            <w:noWrap/>
            <w:vAlign w:val="bottom"/>
            <w:hideMark/>
          </w:tcPr>
          <w:p w14:paraId="11DF18A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2.4(7.195)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36C1200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2.747(0.566)</w:t>
            </w:r>
          </w:p>
        </w:tc>
        <w:tc>
          <w:tcPr>
            <w:tcW w:w="477" w:type="pct"/>
            <w:tcBorders>
              <w:top w:val="nil"/>
              <w:left w:val="nil"/>
              <w:bottom w:val="single" w:sz="4" w:space="0" w:color="auto"/>
              <w:right w:val="single" w:sz="4" w:space="0" w:color="auto"/>
            </w:tcBorders>
            <w:shd w:val="clear" w:color="auto" w:fill="auto"/>
            <w:noWrap/>
            <w:vAlign w:val="bottom"/>
            <w:hideMark/>
          </w:tcPr>
          <w:p w14:paraId="29F654D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1.8(0.679)</w:t>
            </w:r>
          </w:p>
        </w:tc>
        <w:tc>
          <w:tcPr>
            <w:tcW w:w="493" w:type="pct"/>
            <w:tcBorders>
              <w:top w:val="nil"/>
              <w:left w:val="nil"/>
              <w:bottom w:val="single" w:sz="4" w:space="0" w:color="auto"/>
              <w:right w:val="single" w:sz="4" w:space="0" w:color="auto"/>
            </w:tcBorders>
            <w:shd w:val="clear" w:color="auto" w:fill="auto"/>
            <w:noWrap/>
            <w:vAlign w:val="bottom"/>
            <w:hideMark/>
          </w:tcPr>
          <w:p w14:paraId="6A2224C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(0.045)</w:t>
            </w:r>
          </w:p>
        </w:tc>
        <w:tc>
          <w:tcPr>
            <w:tcW w:w="493" w:type="pct"/>
            <w:tcBorders>
              <w:top w:val="nil"/>
              <w:left w:val="nil"/>
              <w:bottom w:val="single" w:sz="4" w:space="0" w:color="auto"/>
              <w:right w:val="single" w:sz="4" w:space="0" w:color="auto"/>
            </w:tcBorders>
            <w:shd w:val="clear" w:color="auto" w:fill="auto"/>
            <w:noWrap/>
            <w:vAlign w:val="bottom"/>
            <w:hideMark/>
          </w:tcPr>
          <w:p w14:paraId="3AE9001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0.158 (0.238)</w:t>
            </w:r>
          </w:p>
        </w:tc>
        <w:tc>
          <w:tcPr>
            <w:tcW w:w="493" w:type="pct"/>
            <w:tcBorders>
              <w:top w:val="nil"/>
              <w:left w:val="nil"/>
              <w:bottom w:val="single" w:sz="4" w:space="0" w:color="auto"/>
              <w:right w:val="single" w:sz="4" w:space="0" w:color="auto"/>
            </w:tcBorders>
            <w:shd w:val="clear" w:color="auto" w:fill="auto"/>
            <w:noWrap/>
            <w:vAlign w:val="bottom"/>
            <w:hideMark/>
          </w:tcPr>
          <w:p w14:paraId="17B5557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 (0.04)</w:t>
            </w:r>
          </w:p>
        </w:tc>
        <w:tc>
          <w:tcPr>
            <w:tcW w:w="493" w:type="pct"/>
            <w:tcBorders>
              <w:top w:val="nil"/>
              <w:left w:val="nil"/>
              <w:bottom w:val="single" w:sz="4" w:space="0" w:color="auto"/>
              <w:right w:val="single" w:sz="4" w:space="0" w:color="auto"/>
            </w:tcBorders>
            <w:shd w:val="clear" w:color="auto" w:fill="auto"/>
            <w:noWrap/>
            <w:vAlign w:val="bottom"/>
            <w:hideMark/>
          </w:tcPr>
          <w:p w14:paraId="229D5BC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9D7949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39CB0A0C"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227F345" w14:textId="77777777" w:rsidR="00840E27" w:rsidRPr="00840E27" w:rsidRDefault="00840E27" w:rsidP="00840E27">
            <w:pPr>
              <w:spacing w:after="0" w:line="240" w:lineRule="auto"/>
              <w:rPr>
                <w:rFonts w:ascii="Calibri" w:eastAsia="Times New Roman" w:hAnsi="Calibri" w:cs="Calibri"/>
                <w:color w:val="000000"/>
                <w:kern w:val="0"/>
                <w14:ligatures w14:val="none"/>
              </w:rPr>
            </w:pPr>
            <w:proofErr w:type="spellStart"/>
            <w:r w:rsidRPr="00840E27">
              <w:rPr>
                <w:rFonts w:ascii="Calibri" w:eastAsia="Times New Roman" w:hAnsi="Calibri" w:cs="Calibri"/>
                <w:color w:val="000000"/>
                <w:kern w:val="0"/>
                <w14:ligatures w14:val="none"/>
              </w:rPr>
              <w:t>Arecanut</w:t>
            </w:r>
            <w:proofErr w:type="spellEnd"/>
          </w:p>
        </w:tc>
        <w:tc>
          <w:tcPr>
            <w:tcW w:w="849" w:type="pct"/>
            <w:tcBorders>
              <w:top w:val="nil"/>
              <w:left w:val="nil"/>
              <w:bottom w:val="single" w:sz="4" w:space="0" w:color="auto"/>
              <w:right w:val="single" w:sz="4" w:space="0" w:color="auto"/>
            </w:tcBorders>
            <w:shd w:val="clear" w:color="auto" w:fill="auto"/>
            <w:noWrap/>
            <w:vAlign w:val="bottom"/>
            <w:hideMark/>
          </w:tcPr>
          <w:p w14:paraId="01AC9FB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3(3.202) T/Ha</w:t>
            </w:r>
          </w:p>
        </w:tc>
        <w:tc>
          <w:tcPr>
            <w:tcW w:w="476" w:type="pct"/>
            <w:tcBorders>
              <w:top w:val="nil"/>
              <w:left w:val="nil"/>
              <w:bottom w:val="single" w:sz="4" w:space="0" w:color="auto"/>
              <w:right w:val="single" w:sz="4" w:space="0" w:color="auto"/>
            </w:tcBorders>
            <w:shd w:val="clear" w:color="auto" w:fill="auto"/>
            <w:noWrap/>
            <w:vAlign w:val="bottom"/>
            <w:hideMark/>
          </w:tcPr>
          <w:p w14:paraId="56772C6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1.172(0.655)</w:t>
            </w:r>
          </w:p>
        </w:tc>
        <w:tc>
          <w:tcPr>
            <w:tcW w:w="477" w:type="pct"/>
            <w:tcBorders>
              <w:top w:val="nil"/>
              <w:left w:val="nil"/>
              <w:bottom w:val="single" w:sz="4" w:space="0" w:color="auto"/>
              <w:right w:val="single" w:sz="4" w:space="0" w:color="auto"/>
            </w:tcBorders>
            <w:shd w:val="clear" w:color="auto" w:fill="auto"/>
            <w:noWrap/>
            <w:vAlign w:val="bottom"/>
            <w:hideMark/>
          </w:tcPr>
          <w:p w14:paraId="34F05DB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2.486(0.816)</w:t>
            </w:r>
          </w:p>
        </w:tc>
        <w:tc>
          <w:tcPr>
            <w:tcW w:w="493" w:type="pct"/>
            <w:tcBorders>
              <w:top w:val="nil"/>
              <w:left w:val="nil"/>
              <w:bottom w:val="single" w:sz="4" w:space="0" w:color="auto"/>
              <w:right w:val="single" w:sz="4" w:space="0" w:color="auto"/>
            </w:tcBorders>
            <w:shd w:val="clear" w:color="auto" w:fill="auto"/>
            <w:noWrap/>
            <w:vAlign w:val="bottom"/>
            <w:hideMark/>
          </w:tcPr>
          <w:p w14:paraId="0448199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0.821 (0.102)</w:t>
            </w:r>
          </w:p>
        </w:tc>
        <w:tc>
          <w:tcPr>
            <w:tcW w:w="493" w:type="pct"/>
            <w:tcBorders>
              <w:top w:val="nil"/>
              <w:left w:val="nil"/>
              <w:bottom w:val="single" w:sz="4" w:space="0" w:color="auto"/>
              <w:right w:val="single" w:sz="4" w:space="0" w:color="auto"/>
            </w:tcBorders>
            <w:shd w:val="clear" w:color="auto" w:fill="auto"/>
            <w:noWrap/>
            <w:vAlign w:val="bottom"/>
            <w:hideMark/>
          </w:tcPr>
          <w:p w14:paraId="5D0A5CB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0.333 (0.103)</w:t>
            </w:r>
          </w:p>
        </w:tc>
        <w:tc>
          <w:tcPr>
            <w:tcW w:w="493" w:type="pct"/>
            <w:tcBorders>
              <w:top w:val="nil"/>
              <w:left w:val="nil"/>
              <w:bottom w:val="single" w:sz="4" w:space="0" w:color="auto"/>
              <w:right w:val="single" w:sz="4" w:space="0" w:color="auto"/>
            </w:tcBorders>
            <w:shd w:val="clear" w:color="auto" w:fill="auto"/>
            <w:noWrap/>
            <w:vAlign w:val="bottom"/>
            <w:hideMark/>
          </w:tcPr>
          <w:p w14:paraId="7194C94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73FA83F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CA6104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04FFB2AC"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D4D4640" w14:textId="77777777" w:rsidR="00840E27" w:rsidRPr="00840E27" w:rsidRDefault="00840E27" w:rsidP="00840E27">
            <w:pPr>
              <w:spacing w:after="0" w:line="240" w:lineRule="auto"/>
              <w:rPr>
                <w:rFonts w:ascii="Calibri" w:eastAsia="Times New Roman" w:hAnsi="Calibri" w:cs="Calibri"/>
                <w:color w:val="000000"/>
                <w:kern w:val="0"/>
                <w14:ligatures w14:val="none"/>
              </w:rPr>
            </w:pPr>
            <w:proofErr w:type="spellStart"/>
            <w:r w:rsidRPr="00840E27">
              <w:rPr>
                <w:rFonts w:ascii="Calibri" w:eastAsia="Times New Roman" w:hAnsi="Calibri" w:cs="Calibri"/>
                <w:color w:val="000000"/>
                <w:kern w:val="0"/>
                <w14:ligatures w14:val="none"/>
              </w:rPr>
              <w:t>Cashewnut</w:t>
            </w:r>
            <w:proofErr w:type="spellEnd"/>
          </w:p>
        </w:tc>
        <w:tc>
          <w:tcPr>
            <w:tcW w:w="849" w:type="pct"/>
            <w:tcBorders>
              <w:top w:val="nil"/>
              <w:left w:val="nil"/>
              <w:bottom w:val="single" w:sz="4" w:space="0" w:color="auto"/>
              <w:right w:val="single" w:sz="4" w:space="0" w:color="auto"/>
            </w:tcBorders>
            <w:shd w:val="clear" w:color="auto" w:fill="auto"/>
            <w:noWrap/>
            <w:vAlign w:val="bottom"/>
            <w:hideMark/>
          </w:tcPr>
          <w:p w14:paraId="588CE18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1.667(0.569)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2FB622C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1.172(0.655)</w:t>
            </w:r>
          </w:p>
        </w:tc>
        <w:tc>
          <w:tcPr>
            <w:tcW w:w="477" w:type="pct"/>
            <w:tcBorders>
              <w:top w:val="nil"/>
              <w:left w:val="nil"/>
              <w:bottom w:val="single" w:sz="4" w:space="0" w:color="auto"/>
              <w:right w:val="single" w:sz="4" w:space="0" w:color="auto"/>
            </w:tcBorders>
            <w:shd w:val="clear" w:color="auto" w:fill="auto"/>
            <w:noWrap/>
            <w:vAlign w:val="bottom"/>
            <w:hideMark/>
          </w:tcPr>
          <w:p w14:paraId="7960575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2.486(0.816)</w:t>
            </w:r>
          </w:p>
        </w:tc>
        <w:tc>
          <w:tcPr>
            <w:tcW w:w="493" w:type="pct"/>
            <w:tcBorders>
              <w:top w:val="nil"/>
              <w:left w:val="nil"/>
              <w:bottom w:val="single" w:sz="4" w:space="0" w:color="auto"/>
              <w:right w:val="single" w:sz="4" w:space="0" w:color="auto"/>
            </w:tcBorders>
            <w:shd w:val="clear" w:color="auto" w:fill="auto"/>
            <w:noWrap/>
            <w:vAlign w:val="bottom"/>
            <w:hideMark/>
          </w:tcPr>
          <w:p w14:paraId="0002E5B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0.821 (0.102)</w:t>
            </w:r>
          </w:p>
        </w:tc>
        <w:tc>
          <w:tcPr>
            <w:tcW w:w="493" w:type="pct"/>
            <w:tcBorders>
              <w:top w:val="nil"/>
              <w:left w:val="nil"/>
              <w:bottom w:val="single" w:sz="4" w:space="0" w:color="auto"/>
              <w:right w:val="single" w:sz="4" w:space="0" w:color="auto"/>
            </w:tcBorders>
            <w:shd w:val="clear" w:color="auto" w:fill="auto"/>
            <w:noWrap/>
            <w:vAlign w:val="bottom"/>
            <w:hideMark/>
          </w:tcPr>
          <w:p w14:paraId="0A3474B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0.431 (0.103)</w:t>
            </w:r>
          </w:p>
        </w:tc>
        <w:tc>
          <w:tcPr>
            <w:tcW w:w="493" w:type="pct"/>
            <w:tcBorders>
              <w:top w:val="nil"/>
              <w:left w:val="nil"/>
              <w:bottom w:val="single" w:sz="4" w:space="0" w:color="auto"/>
              <w:right w:val="single" w:sz="4" w:space="0" w:color="auto"/>
            </w:tcBorders>
            <w:shd w:val="clear" w:color="auto" w:fill="auto"/>
            <w:noWrap/>
            <w:vAlign w:val="bottom"/>
            <w:hideMark/>
          </w:tcPr>
          <w:p w14:paraId="196EE11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4DBDBE5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33AE21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0AEC3CCF"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607613B4"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Coconut</w:t>
            </w:r>
          </w:p>
        </w:tc>
        <w:tc>
          <w:tcPr>
            <w:tcW w:w="849" w:type="pct"/>
            <w:tcBorders>
              <w:top w:val="nil"/>
              <w:left w:val="nil"/>
              <w:bottom w:val="single" w:sz="4" w:space="0" w:color="auto"/>
              <w:right w:val="single" w:sz="4" w:space="0" w:color="auto"/>
            </w:tcBorders>
            <w:shd w:val="clear" w:color="auto" w:fill="auto"/>
            <w:noWrap/>
            <w:vAlign w:val="bottom"/>
            <w:hideMark/>
          </w:tcPr>
          <w:p w14:paraId="2CDEB91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4(3.202) T/Ha</w:t>
            </w:r>
          </w:p>
        </w:tc>
        <w:tc>
          <w:tcPr>
            <w:tcW w:w="476" w:type="pct"/>
            <w:tcBorders>
              <w:top w:val="nil"/>
              <w:left w:val="nil"/>
              <w:bottom w:val="single" w:sz="4" w:space="0" w:color="auto"/>
              <w:right w:val="single" w:sz="4" w:space="0" w:color="auto"/>
            </w:tcBorders>
            <w:shd w:val="clear" w:color="auto" w:fill="auto"/>
            <w:noWrap/>
            <w:vAlign w:val="bottom"/>
            <w:hideMark/>
          </w:tcPr>
          <w:p w14:paraId="776FC10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1.113(1</w:t>
            </w:r>
            <w:r w:rsidRPr="00840E27">
              <w:rPr>
                <w:rFonts w:ascii="Calibri" w:eastAsia="Times New Roman" w:hAnsi="Calibri" w:cs="Calibri"/>
                <w:color w:val="000000"/>
                <w:kern w:val="0"/>
                <w14:ligatures w14:val="none"/>
              </w:rPr>
              <w:lastRenderedPageBreak/>
              <w:t>.722)</w:t>
            </w:r>
          </w:p>
        </w:tc>
        <w:tc>
          <w:tcPr>
            <w:tcW w:w="477" w:type="pct"/>
            <w:tcBorders>
              <w:top w:val="nil"/>
              <w:left w:val="nil"/>
              <w:bottom w:val="single" w:sz="4" w:space="0" w:color="auto"/>
              <w:right w:val="single" w:sz="4" w:space="0" w:color="auto"/>
            </w:tcBorders>
            <w:shd w:val="clear" w:color="auto" w:fill="auto"/>
            <w:noWrap/>
            <w:vAlign w:val="bottom"/>
            <w:hideMark/>
          </w:tcPr>
          <w:p w14:paraId="154D3EA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lastRenderedPageBreak/>
              <w:t>2.486(0</w:t>
            </w:r>
            <w:r w:rsidRPr="00840E27">
              <w:rPr>
                <w:rFonts w:ascii="Calibri" w:eastAsia="Times New Roman" w:hAnsi="Calibri" w:cs="Calibri"/>
                <w:color w:val="000000"/>
                <w:kern w:val="0"/>
                <w14:ligatures w14:val="none"/>
              </w:rPr>
              <w:lastRenderedPageBreak/>
              <w:t>.816)</w:t>
            </w:r>
          </w:p>
        </w:tc>
        <w:tc>
          <w:tcPr>
            <w:tcW w:w="493" w:type="pct"/>
            <w:tcBorders>
              <w:top w:val="nil"/>
              <w:left w:val="nil"/>
              <w:bottom w:val="single" w:sz="4" w:space="0" w:color="auto"/>
              <w:right w:val="single" w:sz="4" w:space="0" w:color="auto"/>
            </w:tcBorders>
            <w:shd w:val="clear" w:color="auto" w:fill="auto"/>
            <w:noWrap/>
            <w:vAlign w:val="bottom"/>
            <w:hideMark/>
          </w:tcPr>
          <w:p w14:paraId="4F69522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lastRenderedPageBreak/>
              <w:t xml:space="preserve">0.821 </w:t>
            </w:r>
            <w:r w:rsidRPr="00840E27">
              <w:rPr>
                <w:rFonts w:ascii="Calibri" w:eastAsia="Times New Roman" w:hAnsi="Calibri" w:cs="Calibri"/>
                <w:color w:val="000000"/>
                <w:kern w:val="0"/>
                <w14:ligatures w14:val="none"/>
              </w:rPr>
              <w:lastRenderedPageBreak/>
              <w:t>(0.102)</w:t>
            </w:r>
          </w:p>
        </w:tc>
        <w:tc>
          <w:tcPr>
            <w:tcW w:w="493" w:type="pct"/>
            <w:tcBorders>
              <w:top w:val="nil"/>
              <w:left w:val="nil"/>
              <w:bottom w:val="single" w:sz="4" w:space="0" w:color="auto"/>
              <w:right w:val="single" w:sz="4" w:space="0" w:color="auto"/>
            </w:tcBorders>
            <w:shd w:val="clear" w:color="auto" w:fill="auto"/>
            <w:noWrap/>
            <w:vAlign w:val="bottom"/>
            <w:hideMark/>
          </w:tcPr>
          <w:p w14:paraId="16807E1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lastRenderedPageBreak/>
              <w:t xml:space="preserve">0.479 </w:t>
            </w:r>
            <w:r w:rsidRPr="00840E27">
              <w:rPr>
                <w:rFonts w:ascii="Calibri" w:eastAsia="Times New Roman" w:hAnsi="Calibri" w:cs="Calibri"/>
                <w:color w:val="000000"/>
                <w:kern w:val="0"/>
                <w14:ligatures w14:val="none"/>
              </w:rPr>
              <w:lastRenderedPageBreak/>
              <w:t>(0.084)</w:t>
            </w:r>
          </w:p>
        </w:tc>
        <w:tc>
          <w:tcPr>
            <w:tcW w:w="493" w:type="pct"/>
            <w:tcBorders>
              <w:top w:val="nil"/>
              <w:left w:val="nil"/>
              <w:bottom w:val="single" w:sz="4" w:space="0" w:color="auto"/>
              <w:right w:val="single" w:sz="4" w:space="0" w:color="auto"/>
            </w:tcBorders>
            <w:shd w:val="clear" w:color="auto" w:fill="auto"/>
            <w:noWrap/>
            <w:vAlign w:val="bottom"/>
            <w:hideMark/>
          </w:tcPr>
          <w:p w14:paraId="5A7180A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lastRenderedPageBreak/>
              <w:t xml:space="preserve">0.843 </w:t>
            </w:r>
            <w:r w:rsidRPr="00840E27">
              <w:rPr>
                <w:rFonts w:ascii="Calibri" w:eastAsia="Times New Roman" w:hAnsi="Calibri" w:cs="Calibri"/>
                <w:color w:val="000000"/>
                <w:kern w:val="0"/>
                <w14:ligatures w14:val="none"/>
              </w:rPr>
              <w:lastRenderedPageBreak/>
              <w:t>(0.056)</w:t>
            </w:r>
          </w:p>
        </w:tc>
        <w:tc>
          <w:tcPr>
            <w:tcW w:w="493" w:type="pct"/>
            <w:tcBorders>
              <w:top w:val="nil"/>
              <w:left w:val="nil"/>
              <w:bottom w:val="single" w:sz="4" w:space="0" w:color="auto"/>
              <w:right w:val="single" w:sz="4" w:space="0" w:color="auto"/>
            </w:tcBorders>
            <w:shd w:val="clear" w:color="auto" w:fill="auto"/>
            <w:noWrap/>
            <w:vAlign w:val="bottom"/>
            <w:hideMark/>
          </w:tcPr>
          <w:p w14:paraId="4F6294F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lastRenderedPageBreak/>
              <w:t xml:space="preserve">0.162 </w:t>
            </w:r>
            <w:r w:rsidRPr="00840E27">
              <w:rPr>
                <w:rFonts w:ascii="Calibri" w:eastAsia="Times New Roman" w:hAnsi="Calibri" w:cs="Calibri"/>
                <w:color w:val="000000"/>
                <w:kern w:val="0"/>
                <w14:ligatures w14:val="none"/>
              </w:rPr>
              <w:lastRenderedPageBreak/>
              <w:t>(0.17)</w:t>
            </w:r>
          </w:p>
        </w:tc>
        <w:tc>
          <w:tcPr>
            <w:tcW w:w="493" w:type="pct"/>
            <w:tcBorders>
              <w:top w:val="nil"/>
              <w:left w:val="nil"/>
              <w:bottom w:val="single" w:sz="4" w:space="0" w:color="auto"/>
              <w:right w:val="single" w:sz="4" w:space="0" w:color="auto"/>
            </w:tcBorders>
            <w:shd w:val="clear" w:color="auto" w:fill="auto"/>
            <w:noWrap/>
            <w:vAlign w:val="bottom"/>
            <w:hideMark/>
          </w:tcPr>
          <w:p w14:paraId="13FA787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lastRenderedPageBreak/>
              <w:t xml:space="preserve">3.477 </w:t>
            </w:r>
            <w:r w:rsidRPr="00840E27">
              <w:rPr>
                <w:rFonts w:ascii="Calibri" w:eastAsia="Times New Roman" w:hAnsi="Calibri" w:cs="Calibri"/>
                <w:color w:val="000000"/>
                <w:kern w:val="0"/>
                <w14:ligatures w14:val="none"/>
              </w:rPr>
              <w:lastRenderedPageBreak/>
              <w:t>(1.432)</w:t>
            </w:r>
          </w:p>
        </w:tc>
      </w:tr>
      <w:tr w:rsidR="00D92B86" w:rsidRPr="00840E27" w14:paraId="3537E562"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3E580EE" w14:textId="77777777" w:rsidR="00840E27" w:rsidRPr="00840E27" w:rsidRDefault="00840E27" w:rsidP="00840E27">
            <w:pPr>
              <w:spacing w:after="0" w:line="240" w:lineRule="auto"/>
              <w:rPr>
                <w:rFonts w:ascii="Calibri" w:eastAsia="Times New Roman" w:hAnsi="Calibri" w:cs="Calibri"/>
                <w:color w:val="000000"/>
                <w:kern w:val="0"/>
                <w14:ligatures w14:val="none"/>
              </w:rPr>
            </w:pPr>
            <w:proofErr w:type="spellStart"/>
            <w:r w:rsidRPr="00840E27">
              <w:rPr>
                <w:rFonts w:ascii="Calibri" w:eastAsia="Times New Roman" w:hAnsi="Calibri" w:cs="Calibri"/>
                <w:color w:val="000000"/>
                <w:kern w:val="0"/>
                <w14:ligatures w14:val="none"/>
              </w:rPr>
              <w:lastRenderedPageBreak/>
              <w:t>Arhar</w:t>
            </w:r>
            <w:proofErr w:type="spellEnd"/>
            <w:r w:rsidRPr="00840E27">
              <w:rPr>
                <w:rFonts w:ascii="Calibri" w:eastAsia="Times New Roman" w:hAnsi="Calibri" w:cs="Calibri"/>
                <w:color w:val="000000"/>
                <w:kern w:val="0"/>
                <w14:ligatures w14:val="none"/>
              </w:rPr>
              <w:t>/Tur</w:t>
            </w:r>
          </w:p>
        </w:tc>
        <w:tc>
          <w:tcPr>
            <w:tcW w:w="849" w:type="pct"/>
            <w:tcBorders>
              <w:top w:val="nil"/>
              <w:left w:val="nil"/>
              <w:bottom w:val="single" w:sz="4" w:space="0" w:color="auto"/>
              <w:right w:val="single" w:sz="4" w:space="0" w:color="auto"/>
            </w:tcBorders>
            <w:shd w:val="clear" w:color="auto" w:fill="auto"/>
            <w:noWrap/>
            <w:vAlign w:val="bottom"/>
            <w:hideMark/>
          </w:tcPr>
          <w:p w14:paraId="368FF8F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1.8(0.99)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C4FC32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2.56(0.085)</w:t>
            </w:r>
          </w:p>
        </w:tc>
        <w:tc>
          <w:tcPr>
            <w:tcW w:w="477" w:type="pct"/>
            <w:tcBorders>
              <w:top w:val="nil"/>
              <w:left w:val="nil"/>
              <w:bottom w:val="single" w:sz="4" w:space="0" w:color="auto"/>
              <w:right w:val="single" w:sz="4" w:space="0" w:color="auto"/>
            </w:tcBorders>
            <w:shd w:val="clear" w:color="auto" w:fill="auto"/>
            <w:noWrap/>
            <w:vAlign w:val="bottom"/>
            <w:hideMark/>
          </w:tcPr>
          <w:p w14:paraId="2AFF50D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4.286(1.032)</w:t>
            </w:r>
          </w:p>
        </w:tc>
        <w:tc>
          <w:tcPr>
            <w:tcW w:w="493" w:type="pct"/>
            <w:tcBorders>
              <w:top w:val="nil"/>
              <w:left w:val="nil"/>
              <w:bottom w:val="single" w:sz="4" w:space="0" w:color="auto"/>
              <w:right w:val="single" w:sz="4" w:space="0" w:color="auto"/>
            </w:tcBorders>
            <w:shd w:val="clear" w:color="auto" w:fill="auto"/>
            <w:noWrap/>
            <w:vAlign w:val="bottom"/>
            <w:hideMark/>
          </w:tcPr>
          <w:p w14:paraId="1FCD2A7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0.827 (0.083)</w:t>
            </w:r>
          </w:p>
        </w:tc>
        <w:tc>
          <w:tcPr>
            <w:tcW w:w="493" w:type="pct"/>
            <w:tcBorders>
              <w:top w:val="nil"/>
              <w:left w:val="nil"/>
              <w:bottom w:val="single" w:sz="4" w:space="0" w:color="auto"/>
              <w:right w:val="single" w:sz="4" w:space="0" w:color="auto"/>
            </w:tcBorders>
            <w:shd w:val="clear" w:color="auto" w:fill="auto"/>
            <w:noWrap/>
            <w:vAlign w:val="bottom"/>
            <w:hideMark/>
          </w:tcPr>
          <w:p w14:paraId="1CE3C3D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0.194 (0.144)</w:t>
            </w:r>
          </w:p>
        </w:tc>
        <w:tc>
          <w:tcPr>
            <w:tcW w:w="493" w:type="pct"/>
            <w:tcBorders>
              <w:top w:val="nil"/>
              <w:left w:val="nil"/>
              <w:bottom w:val="single" w:sz="4" w:space="0" w:color="auto"/>
              <w:right w:val="single" w:sz="4" w:space="0" w:color="auto"/>
            </w:tcBorders>
            <w:shd w:val="clear" w:color="auto" w:fill="auto"/>
            <w:noWrap/>
            <w:vAlign w:val="bottom"/>
            <w:hideMark/>
          </w:tcPr>
          <w:p w14:paraId="68DD056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0225AC7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7A554B5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3E1A082C"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C67A191"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Gram</w:t>
            </w:r>
          </w:p>
        </w:tc>
        <w:tc>
          <w:tcPr>
            <w:tcW w:w="849" w:type="pct"/>
            <w:tcBorders>
              <w:top w:val="nil"/>
              <w:left w:val="nil"/>
              <w:bottom w:val="single" w:sz="4" w:space="0" w:color="auto"/>
              <w:right w:val="single" w:sz="4" w:space="0" w:color="auto"/>
            </w:tcBorders>
            <w:shd w:val="clear" w:color="auto" w:fill="auto"/>
            <w:noWrap/>
            <w:vAlign w:val="bottom"/>
            <w:hideMark/>
          </w:tcPr>
          <w:p w14:paraId="6EADFDA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1.167(0.115)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23E908E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1.22(0.254)</w:t>
            </w:r>
          </w:p>
        </w:tc>
        <w:tc>
          <w:tcPr>
            <w:tcW w:w="477" w:type="pct"/>
            <w:tcBorders>
              <w:top w:val="nil"/>
              <w:left w:val="nil"/>
              <w:bottom w:val="single" w:sz="4" w:space="0" w:color="auto"/>
              <w:right w:val="single" w:sz="4" w:space="0" w:color="auto"/>
            </w:tcBorders>
            <w:shd w:val="clear" w:color="auto" w:fill="auto"/>
            <w:noWrap/>
            <w:vAlign w:val="bottom"/>
            <w:hideMark/>
          </w:tcPr>
          <w:p w14:paraId="3E07249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2.12(1.032)</w:t>
            </w:r>
          </w:p>
        </w:tc>
        <w:tc>
          <w:tcPr>
            <w:tcW w:w="493" w:type="pct"/>
            <w:tcBorders>
              <w:top w:val="nil"/>
              <w:left w:val="nil"/>
              <w:bottom w:val="single" w:sz="4" w:space="0" w:color="auto"/>
              <w:right w:val="single" w:sz="4" w:space="0" w:color="auto"/>
            </w:tcBorders>
            <w:shd w:val="clear" w:color="auto" w:fill="auto"/>
            <w:noWrap/>
            <w:vAlign w:val="bottom"/>
            <w:hideMark/>
          </w:tcPr>
          <w:p w14:paraId="33128D5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0.897 (0.083)</w:t>
            </w:r>
          </w:p>
        </w:tc>
        <w:tc>
          <w:tcPr>
            <w:tcW w:w="493" w:type="pct"/>
            <w:tcBorders>
              <w:top w:val="nil"/>
              <w:left w:val="nil"/>
              <w:bottom w:val="single" w:sz="4" w:space="0" w:color="auto"/>
              <w:right w:val="single" w:sz="4" w:space="0" w:color="auto"/>
            </w:tcBorders>
            <w:shd w:val="clear" w:color="auto" w:fill="auto"/>
            <w:noWrap/>
            <w:vAlign w:val="bottom"/>
            <w:hideMark/>
          </w:tcPr>
          <w:p w14:paraId="69C4309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(0.144)</w:t>
            </w:r>
          </w:p>
        </w:tc>
        <w:tc>
          <w:tcPr>
            <w:tcW w:w="493" w:type="pct"/>
            <w:tcBorders>
              <w:top w:val="nil"/>
              <w:left w:val="nil"/>
              <w:bottom w:val="single" w:sz="4" w:space="0" w:color="auto"/>
              <w:right w:val="single" w:sz="4" w:space="0" w:color="auto"/>
            </w:tcBorders>
            <w:shd w:val="clear" w:color="auto" w:fill="auto"/>
            <w:noWrap/>
            <w:vAlign w:val="bottom"/>
            <w:hideMark/>
          </w:tcPr>
          <w:p w14:paraId="26882A3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50C7EC9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20CB9B8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50F43904"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7B84512"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Groundnut</w:t>
            </w:r>
          </w:p>
        </w:tc>
        <w:tc>
          <w:tcPr>
            <w:tcW w:w="849" w:type="pct"/>
            <w:tcBorders>
              <w:top w:val="nil"/>
              <w:left w:val="nil"/>
              <w:bottom w:val="single" w:sz="4" w:space="0" w:color="auto"/>
              <w:right w:val="single" w:sz="4" w:space="0" w:color="auto"/>
            </w:tcBorders>
            <w:shd w:val="clear" w:color="auto" w:fill="auto"/>
            <w:noWrap/>
            <w:vAlign w:val="bottom"/>
            <w:hideMark/>
          </w:tcPr>
          <w:p w14:paraId="433E892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2(0.49)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512046D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1.398(0.326)</w:t>
            </w:r>
          </w:p>
        </w:tc>
        <w:tc>
          <w:tcPr>
            <w:tcW w:w="477" w:type="pct"/>
            <w:tcBorders>
              <w:top w:val="nil"/>
              <w:left w:val="nil"/>
              <w:bottom w:val="single" w:sz="4" w:space="0" w:color="auto"/>
              <w:right w:val="single" w:sz="4" w:space="0" w:color="auto"/>
            </w:tcBorders>
            <w:shd w:val="clear" w:color="auto" w:fill="auto"/>
            <w:noWrap/>
            <w:vAlign w:val="bottom"/>
            <w:hideMark/>
          </w:tcPr>
          <w:p w14:paraId="5E4A0C8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2.729(2.706)</w:t>
            </w:r>
          </w:p>
        </w:tc>
        <w:tc>
          <w:tcPr>
            <w:tcW w:w="493" w:type="pct"/>
            <w:tcBorders>
              <w:top w:val="nil"/>
              <w:left w:val="nil"/>
              <w:bottom w:val="single" w:sz="4" w:space="0" w:color="auto"/>
              <w:right w:val="single" w:sz="4" w:space="0" w:color="auto"/>
            </w:tcBorders>
            <w:shd w:val="clear" w:color="auto" w:fill="auto"/>
            <w:noWrap/>
            <w:vAlign w:val="bottom"/>
            <w:hideMark/>
          </w:tcPr>
          <w:p w14:paraId="59D07FB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0.851 (0.059)</w:t>
            </w:r>
          </w:p>
        </w:tc>
        <w:tc>
          <w:tcPr>
            <w:tcW w:w="493" w:type="pct"/>
            <w:tcBorders>
              <w:top w:val="nil"/>
              <w:left w:val="nil"/>
              <w:bottom w:val="single" w:sz="4" w:space="0" w:color="auto"/>
              <w:right w:val="single" w:sz="4" w:space="0" w:color="auto"/>
            </w:tcBorders>
            <w:shd w:val="clear" w:color="auto" w:fill="auto"/>
            <w:noWrap/>
            <w:vAlign w:val="bottom"/>
            <w:hideMark/>
          </w:tcPr>
          <w:p w14:paraId="2EC1AC4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0.238 (0.087)</w:t>
            </w:r>
          </w:p>
        </w:tc>
        <w:tc>
          <w:tcPr>
            <w:tcW w:w="493" w:type="pct"/>
            <w:tcBorders>
              <w:top w:val="nil"/>
              <w:left w:val="nil"/>
              <w:bottom w:val="single" w:sz="4" w:space="0" w:color="auto"/>
              <w:right w:val="single" w:sz="4" w:space="0" w:color="auto"/>
            </w:tcBorders>
            <w:shd w:val="clear" w:color="auto" w:fill="auto"/>
            <w:noWrap/>
            <w:vAlign w:val="bottom"/>
            <w:hideMark/>
          </w:tcPr>
          <w:p w14:paraId="56FA531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 (0.1)</w:t>
            </w:r>
          </w:p>
        </w:tc>
        <w:tc>
          <w:tcPr>
            <w:tcW w:w="493" w:type="pct"/>
            <w:tcBorders>
              <w:top w:val="nil"/>
              <w:left w:val="nil"/>
              <w:bottom w:val="single" w:sz="4" w:space="0" w:color="auto"/>
              <w:right w:val="single" w:sz="4" w:space="0" w:color="auto"/>
            </w:tcBorders>
            <w:shd w:val="clear" w:color="auto" w:fill="auto"/>
            <w:noWrap/>
            <w:vAlign w:val="bottom"/>
            <w:hideMark/>
          </w:tcPr>
          <w:p w14:paraId="5C518D0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3F9BA42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27CEBB9C"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43C1CAE"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Horse-gram</w:t>
            </w:r>
          </w:p>
        </w:tc>
        <w:tc>
          <w:tcPr>
            <w:tcW w:w="849" w:type="pct"/>
            <w:tcBorders>
              <w:top w:val="nil"/>
              <w:left w:val="nil"/>
              <w:bottom w:val="single" w:sz="4" w:space="0" w:color="auto"/>
              <w:right w:val="single" w:sz="4" w:space="0" w:color="auto"/>
            </w:tcBorders>
            <w:shd w:val="clear" w:color="auto" w:fill="auto"/>
            <w:noWrap/>
            <w:vAlign w:val="bottom"/>
            <w:hideMark/>
          </w:tcPr>
          <w:p w14:paraId="51250AF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1.3(0.49)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152271B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1.583(0.417)</w:t>
            </w:r>
          </w:p>
        </w:tc>
        <w:tc>
          <w:tcPr>
            <w:tcW w:w="477" w:type="pct"/>
            <w:tcBorders>
              <w:top w:val="nil"/>
              <w:left w:val="nil"/>
              <w:bottom w:val="single" w:sz="4" w:space="0" w:color="auto"/>
              <w:right w:val="single" w:sz="4" w:space="0" w:color="auto"/>
            </w:tcBorders>
            <w:shd w:val="clear" w:color="auto" w:fill="auto"/>
            <w:noWrap/>
            <w:vAlign w:val="bottom"/>
            <w:hideMark/>
          </w:tcPr>
          <w:p w14:paraId="65710DA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2.289(1.032)</w:t>
            </w:r>
          </w:p>
        </w:tc>
        <w:tc>
          <w:tcPr>
            <w:tcW w:w="493" w:type="pct"/>
            <w:tcBorders>
              <w:top w:val="nil"/>
              <w:left w:val="nil"/>
              <w:bottom w:val="single" w:sz="4" w:space="0" w:color="auto"/>
              <w:right w:val="single" w:sz="4" w:space="0" w:color="auto"/>
            </w:tcBorders>
            <w:shd w:val="clear" w:color="auto" w:fill="auto"/>
            <w:noWrap/>
            <w:vAlign w:val="bottom"/>
            <w:hideMark/>
          </w:tcPr>
          <w:p w14:paraId="3D24FAB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0.827 (0.083)</w:t>
            </w:r>
          </w:p>
        </w:tc>
        <w:tc>
          <w:tcPr>
            <w:tcW w:w="493" w:type="pct"/>
            <w:tcBorders>
              <w:top w:val="nil"/>
              <w:left w:val="nil"/>
              <w:bottom w:val="single" w:sz="4" w:space="0" w:color="auto"/>
              <w:right w:val="single" w:sz="4" w:space="0" w:color="auto"/>
            </w:tcBorders>
            <w:shd w:val="clear" w:color="auto" w:fill="auto"/>
            <w:noWrap/>
            <w:vAlign w:val="bottom"/>
            <w:hideMark/>
          </w:tcPr>
          <w:p w14:paraId="4EB3D3F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0.289 (0.144)</w:t>
            </w:r>
          </w:p>
        </w:tc>
        <w:tc>
          <w:tcPr>
            <w:tcW w:w="493" w:type="pct"/>
            <w:tcBorders>
              <w:top w:val="nil"/>
              <w:left w:val="nil"/>
              <w:bottom w:val="single" w:sz="4" w:space="0" w:color="auto"/>
              <w:right w:val="single" w:sz="4" w:space="0" w:color="auto"/>
            </w:tcBorders>
            <w:shd w:val="clear" w:color="auto" w:fill="auto"/>
            <w:noWrap/>
            <w:vAlign w:val="bottom"/>
            <w:hideMark/>
          </w:tcPr>
          <w:p w14:paraId="63D68FA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3950ED7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70B340E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6E165D2E"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1001EB9"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Masoor</w:t>
            </w:r>
          </w:p>
        </w:tc>
        <w:tc>
          <w:tcPr>
            <w:tcW w:w="849" w:type="pct"/>
            <w:tcBorders>
              <w:top w:val="nil"/>
              <w:left w:val="nil"/>
              <w:bottom w:val="single" w:sz="4" w:space="0" w:color="auto"/>
              <w:right w:val="single" w:sz="4" w:space="0" w:color="auto"/>
            </w:tcBorders>
            <w:shd w:val="clear" w:color="auto" w:fill="auto"/>
            <w:noWrap/>
            <w:vAlign w:val="bottom"/>
            <w:hideMark/>
          </w:tcPr>
          <w:p w14:paraId="3CA76AE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1.8(0.49)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7DBC4B7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1.52(0.417)</w:t>
            </w:r>
          </w:p>
        </w:tc>
        <w:tc>
          <w:tcPr>
            <w:tcW w:w="477" w:type="pct"/>
            <w:tcBorders>
              <w:top w:val="nil"/>
              <w:left w:val="nil"/>
              <w:bottom w:val="single" w:sz="4" w:space="0" w:color="auto"/>
              <w:right w:val="single" w:sz="4" w:space="0" w:color="auto"/>
            </w:tcBorders>
            <w:shd w:val="clear" w:color="auto" w:fill="auto"/>
            <w:noWrap/>
            <w:vAlign w:val="bottom"/>
            <w:hideMark/>
          </w:tcPr>
          <w:p w14:paraId="3BA845F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2.289(1.032)</w:t>
            </w:r>
          </w:p>
        </w:tc>
        <w:tc>
          <w:tcPr>
            <w:tcW w:w="493" w:type="pct"/>
            <w:tcBorders>
              <w:top w:val="nil"/>
              <w:left w:val="nil"/>
              <w:bottom w:val="single" w:sz="4" w:space="0" w:color="auto"/>
              <w:right w:val="single" w:sz="4" w:space="0" w:color="auto"/>
            </w:tcBorders>
            <w:shd w:val="clear" w:color="auto" w:fill="auto"/>
            <w:noWrap/>
            <w:vAlign w:val="bottom"/>
            <w:hideMark/>
          </w:tcPr>
          <w:p w14:paraId="4190C28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0.827 (0.083)</w:t>
            </w:r>
          </w:p>
        </w:tc>
        <w:tc>
          <w:tcPr>
            <w:tcW w:w="493" w:type="pct"/>
            <w:tcBorders>
              <w:top w:val="nil"/>
              <w:left w:val="nil"/>
              <w:bottom w:val="single" w:sz="4" w:space="0" w:color="auto"/>
              <w:right w:val="single" w:sz="4" w:space="0" w:color="auto"/>
            </w:tcBorders>
            <w:shd w:val="clear" w:color="auto" w:fill="auto"/>
            <w:noWrap/>
            <w:vAlign w:val="bottom"/>
            <w:hideMark/>
          </w:tcPr>
          <w:p w14:paraId="6982F4C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0.289 (0.144)</w:t>
            </w:r>
          </w:p>
        </w:tc>
        <w:tc>
          <w:tcPr>
            <w:tcW w:w="493" w:type="pct"/>
            <w:tcBorders>
              <w:top w:val="nil"/>
              <w:left w:val="nil"/>
              <w:bottom w:val="single" w:sz="4" w:space="0" w:color="auto"/>
              <w:right w:val="single" w:sz="4" w:space="0" w:color="auto"/>
            </w:tcBorders>
            <w:shd w:val="clear" w:color="auto" w:fill="auto"/>
            <w:noWrap/>
            <w:vAlign w:val="bottom"/>
            <w:hideMark/>
          </w:tcPr>
          <w:p w14:paraId="5FF46FC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3F71BD3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97524E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5684DD19"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6B0199AE"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Moong(Green Gram)</w:t>
            </w:r>
          </w:p>
        </w:tc>
        <w:tc>
          <w:tcPr>
            <w:tcW w:w="849" w:type="pct"/>
            <w:tcBorders>
              <w:top w:val="nil"/>
              <w:left w:val="nil"/>
              <w:bottom w:val="single" w:sz="4" w:space="0" w:color="auto"/>
              <w:right w:val="single" w:sz="4" w:space="0" w:color="auto"/>
            </w:tcBorders>
            <w:shd w:val="clear" w:color="auto" w:fill="auto"/>
            <w:noWrap/>
            <w:vAlign w:val="bottom"/>
            <w:hideMark/>
          </w:tcPr>
          <w:p w14:paraId="37719EA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1.1(2.928) Kg/Kg Yield</w:t>
            </w:r>
          </w:p>
        </w:tc>
        <w:tc>
          <w:tcPr>
            <w:tcW w:w="476" w:type="pct"/>
            <w:tcBorders>
              <w:top w:val="nil"/>
              <w:left w:val="nil"/>
              <w:bottom w:val="single" w:sz="4" w:space="0" w:color="auto"/>
              <w:right w:val="single" w:sz="4" w:space="0" w:color="auto"/>
            </w:tcBorders>
            <w:shd w:val="clear" w:color="auto" w:fill="auto"/>
            <w:noWrap/>
            <w:vAlign w:val="bottom"/>
            <w:hideMark/>
          </w:tcPr>
          <w:p w14:paraId="1CE10D1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1.33(0.407)</w:t>
            </w:r>
          </w:p>
        </w:tc>
        <w:tc>
          <w:tcPr>
            <w:tcW w:w="477" w:type="pct"/>
            <w:tcBorders>
              <w:top w:val="nil"/>
              <w:left w:val="nil"/>
              <w:bottom w:val="single" w:sz="4" w:space="0" w:color="auto"/>
              <w:right w:val="single" w:sz="4" w:space="0" w:color="auto"/>
            </w:tcBorders>
            <w:shd w:val="clear" w:color="auto" w:fill="auto"/>
            <w:noWrap/>
            <w:vAlign w:val="bottom"/>
            <w:hideMark/>
          </w:tcPr>
          <w:p w14:paraId="00BF243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2.289(1.032)</w:t>
            </w:r>
          </w:p>
        </w:tc>
        <w:tc>
          <w:tcPr>
            <w:tcW w:w="493" w:type="pct"/>
            <w:tcBorders>
              <w:top w:val="nil"/>
              <w:left w:val="nil"/>
              <w:bottom w:val="single" w:sz="4" w:space="0" w:color="auto"/>
              <w:right w:val="single" w:sz="4" w:space="0" w:color="auto"/>
            </w:tcBorders>
            <w:shd w:val="clear" w:color="auto" w:fill="auto"/>
            <w:noWrap/>
            <w:vAlign w:val="bottom"/>
            <w:hideMark/>
          </w:tcPr>
          <w:p w14:paraId="3FDC053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 (0.083)</w:t>
            </w:r>
          </w:p>
        </w:tc>
        <w:tc>
          <w:tcPr>
            <w:tcW w:w="493" w:type="pct"/>
            <w:tcBorders>
              <w:top w:val="nil"/>
              <w:left w:val="nil"/>
              <w:bottom w:val="single" w:sz="4" w:space="0" w:color="auto"/>
              <w:right w:val="single" w:sz="4" w:space="0" w:color="auto"/>
            </w:tcBorders>
            <w:shd w:val="clear" w:color="auto" w:fill="auto"/>
            <w:noWrap/>
            <w:vAlign w:val="bottom"/>
            <w:hideMark/>
          </w:tcPr>
          <w:p w14:paraId="76C0657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0.289 (0.144)</w:t>
            </w:r>
          </w:p>
        </w:tc>
        <w:tc>
          <w:tcPr>
            <w:tcW w:w="493" w:type="pct"/>
            <w:tcBorders>
              <w:top w:val="nil"/>
              <w:left w:val="nil"/>
              <w:bottom w:val="single" w:sz="4" w:space="0" w:color="auto"/>
              <w:right w:val="single" w:sz="4" w:space="0" w:color="auto"/>
            </w:tcBorders>
            <w:shd w:val="clear" w:color="auto" w:fill="auto"/>
            <w:noWrap/>
            <w:vAlign w:val="bottom"/>
            <w:hideMark/>
          </w:tcPr>
          <w:p w14:paraId="4E01A02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2F6915C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D75AD4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70B7EE17"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222E85D"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Moth</w:t>
            </w:r>
          </w:p>
        </w:tc>
        <w:tc>
          <w:tcPr>
            <w:tcW w:w="849" w:type="pct"/>
            <w:tcBorders>
              <w:top w:val="nil"/>
              <w:left w:val="nil"/>
              <w:bottom w:val="single" w:sz="4" w:space="0" w:color="auto"/>
              <w:right w:val="single" w:sz="4" w:space="0" w:color="auto"/>
            </w:tcBorders>
            <w:shd w:val="clear" w:color="auto" w:fill="auto"/>
            <w:noWrap/>
            <w:vAlign w:val="bottom"/>
            <w:hideMark/>
          </w:tcPr>
          <w:p w14:paraId="5039214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1.8(0.49)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3ABEBDC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1.583(0.417)</w:t>
            </w:r>
          </w:p>
        </w:tc>
        <w:tc>
          <w:tcPr>
            <w:tcW w:w="477" w:type="pct"/>
            <w:tcBorders>
              <w:top w:val="nil"/>
              <w:left w:val="nil"/>
              <w:bottom w:val="single" w:sz="4" w:space="0" w:color="auto"/>
              <w:right w:val="single" w:sz="4" w:space="0" w:color="auto"/>
            </w:tcBorders>
            <w:shd w:val="clear" w:color="auto" w:fill="auto"/>
            <w:noWrap/>
            <w:vAlign w:val="bottom"/>
            <w:hideMark/>
          </w:tcPr>
          <w:p w14:paraId="4282F6A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2.289(1.032)</w:t>
            </w:r>
          </w:p>
        </w:tc>
        <w:tc>
          <w:tcPr>
            <w:tcW w:w="493" w:type="pct"/>
            <w:tcBorders>
              <w:top w:val="nil"/>
              <w:left w:val="nil"/>
              <w:bottom w:val="single" w:sz="4" w:space="0" w:color="auto"/>
              <w:right w:val="single" w:sz="4" w:space="0" w:color="auto"/>
            </w:tcBorders>
            <w:shd w:val="clear" w:color="auto" w:fill="auto"/>
            <w:noWrap/>
            <w:vAlign w:val="bottom"/>
            <w:hideMark/>
          </w:tcPr>
          <w:p w14:paraId="353D0E1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0.827 (0.083)</w:t>
            </w:r>
          </w:p>
        </w:tc>
        <w:tc>
          <w:tcPr>
            <w:tcW w:w="493" w:type="pct"/>
            <w:tcBorders>
              <w:top w:val="nil"/>
              <w:left w:val="nil"/>
              <w:bottom w:val="single" w:sz="4" w:space="0" w:color="auto"/>
              <w:right w:val="single" w:sz="4" w:space="0" w:color="auto"/>
            </w:tcBorders>
            <w:shd w:val="clear" w:color="auto" w:fill="auto"/>
            <w:noWrap/>
            <w:vAlign w:val="bottom"/>
            <w:hideMark/>
          </w:tcPr>
          <w:p w14:paraId="0252E67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0.289 (0.144)</w:t>
            </w:r>
          </w:p>
        </w:tc>
        <w:tc>
          <w:tcPr>
            <w:tcW w:w="493" w:type="pct"/>
            <w:tcBorders>
              <w:top w:val="nil"/>
              <w:left w:val="nil"/>
              <w:bottom w:val="single" w:sz="4" w:space="0" w:color="auto"/>
              <w:right w:val="single" w:sz="4" w:space="0" w:color="auto"/>
            </w:tcBorders>
            <w:shd w:val="clear" w:color="auto" w:fill="auto"/>
            <w:noWrap/>
            <w:vAlign w:val="bottom"/>
            <w:hideMark/>
          </w:tcPr>
          <w:p w14:paraId="415F659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03C8A12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42DB437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6F1B67D9"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5B35DB98" w14:textId="71CFF874"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 xml:space="preserve">Peas &amp; beans </w:t>
            </w:r>
            <w:r w:rsidR="004849B8">
              <w:rPr>
                <w:rFonts w:ascii="Calibri" w:eastAsia="Times New Roman" w:hAnsi="Calibri" w:cs="Calibri"/>
                <w:color w:val="000000"/>
                <w:kern w:val="0"/>
                <w14:ligatures w14:val="none"/>
              </w:rPr>
              <w:t xml:space="preserve"> </w:t>
            </w:r>
          </w:p>
        </w:tc>
        <w:tc>
          <w:tcPr>
            <w:tcW w:w="849" w:type="pct"/>
            <w:tcBorders>
              <w:top w:val="nil"/>
              <w:left w:val="nil"/>
              <w:bottom w:val="single" w:sz="4" w:space="0" w:color="auto"/>
              <w:right w:val="single" w:sz="4" w:space="0" w:color="auto"/>
            </w:tcBorders>
            <w:shd w:val="clear" w:color="auto" w:fill="auto"/>
            <w:noWrap/>
            <w:vAlign w:val="bottom"/>
            <w:hideMark/>
          </w:tcPr>
          <w:p w14:paraId="3C363E2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1.184(0.759)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07FAE8D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1.381(0.312)</w:t>
            </w:r>
          </w:p>
        </w:tc>
        <w:tc>
          <w:tcPr>
            <w:tcW w:w="477" w:type="pct"/>
            <w:tcBorders>
              <w:top w:val="nil"/>
              <w:left w:val="nil"/>
              <w:bottom w:val="single" w:sz="4" w:space="0" w:color="auto"/>
              <w:right w:val="single" w:sz="4" w:space="0" w:color="auto"/>
            </w:tcBorders>
            <w:shd w:val="clear" w:color="auto" w:fill="auto"/>
            <w:noWrap/>
            <w:vAlign w:val="bottom"/>
            <w:hideMark/>
          </w:tcPr>
          <w:p w14:paraId="3FC21F1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2.01(0.4)</w:t>
            </w:r>
          </w:p>
        </w:tc>
        <w:tc>
          <w:tcPr>
            <w:tcW w:w="493" w:type="pct"/>
            <w:tcBorders>
              <w:top w:val="nil"/>
              <w:left w:val="nil"/>
              <w:bottom w:val="single" w:sz="4" w:space="0" w:color="auto"/>
              <w:right w:val="single" w:sz="4" w:space="0" w:color="auto"/>
            </w:tcBorders>
            <w:shd w:val="clear" w:color="auto" w:fill="auto"/>
            <w:noWrap/>
            <w:vAlign w:val="bottom"/>
            <w:hideMark/>
          </w:tcPr>
          <w:p w14:paraId="152FCA0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0.923 (0.037)</w:t>
            </w:r>
          </w:p>
        </w:tc>
        <w:tc>
          <w:tcPr>
            <w:tcW w:w="493" w:type="pct"/>
            <w:tcBorders>
              <w:top w:val="nil"/>
              <w:left w:val="nil"/>
              <w:bottom w:val="single" w:sz="4" w:space="0" w:color="auto"/>
              <w:right w:val="single" w:sz="4" w:space="0" w:color="auto"/>
            </w:tcBorders>
            <w:shd w:val="clear" w:color="auto" w:fill="auto"/>
            <w:noWrap/>
            <w:vAlign w:val="bottom"/>
            <w:hideMark/>
          </w:tcPr>
          <w:p w14:paraId="6565BD5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0.692 (0.144)</w:t>
            </w:r>
          </w:p>
        </w:tc>
        <w:tc>
          <w:tcPr>
            <w:tcW w:w="493" w:type="pct"/>
            <w:tcBorders>
              <w:top w:val="nil"/>
              <w:left w:val="nil"/>
              <w:bottom w:val="single" w:sz="4" w:space="0" w:color="auto"/>
              <w:right w:val="single" w:sz="4" w:space="0" w:color="auto"/>
            </w:tcBorders>
            <w:shd w:val="clear" w:color="auto" w:fill="auto"/>
            <w:noWrap/>
            <w:vAlign w:val="bottom"/>
            <w:hideMark/>
          </w:tcPr>
          <w:p w14:paraId="0B1C994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633206B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1139BD2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3D1A56F5"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96BDD62"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Soyabean</w:t>
            </w:r>
          </w:p>
        </w:tc>
        <w:tc>
          <w:tcPr>
            <w:tcW w:w="849" w:type="pct"/>
            <w:tcBorders>
              <w:top w:val="nil"/>
              <w:left w:val="nil"/>
              <w:bottom w:val="single" w:sz="4" w:space="0" w:color="auto"/>
              <w:right w:val="single" w:sz="4" w:space="0" w:color="auto"/>
            </w:tcBorders>
            <w:shd w:val="clear" w:color="auto" w:fill="auto"/>
            <w:noWrap/>
            <w:vAlign w:val="bottom"/>
            <w:hideMark/>
          </w:tcPr>
          <w:p w14:paraId="0A189B4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1.7(0.49)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D0A69E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1.927(0.59)</w:t>
            </w:r>
          </w:p>
        </w:tc>
        <w:tc>
          <w:tcPr>
            <w:tcW w:w="477" w:type="pct"/>
            <w:tcBorders>
              <w:top w:val="nil"/>
              <w:left w:val="nil"/>
              <w:bottom w:val="single" w:sz="4" w:space="0" w:color="auto"/>
              <w:right w:val="single" w:sz="4" w:space="0" w:color="auto"/>
            </w:tcBorders>
            <w:shd w:val="clear" w:color="auto" w:fill="auto"/>
            <w:noWrap/>
            <w:vAlign w:val="bottom"/>
            <w:hideMark/>
          </w:tcPr>
          <w:p w14:paraId="438DC51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2.289(1.032)</w:t>
            </w:r>
          </w:p>
        </w:tc>
        <w:tc>
          <w:tcPr>
            <w:tcW w:w="493" w:type="pct"/>
            <w:tcBorders>
              <w:top w:val="nil"/>
              <w:left w:val="nil"/>
              <w:bottom w:val="single" w:sz="4" w:space="0" w:color="auto"/>
              <w:right w:val="single" w:sz="4" w:space="0" w:color="auto"/>
            </w:tcBorders>
            <w:shd w:val="clear" w:color="auto" w:fill="auto"/>
            <w:noWrap/>
            <w:vAlign w:val="bottom"/>
            <w:hideMark/>
          </w:tcPr>
          <w:p w14:paraId="30CE0AA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0.804 (0.109)</w:t>
            </w:r>
          </w:p>
        </w:tc>
        <w:tc>
          <w:tcPr>
            <w:tcW w:w="493" w:type="pct"/>
            <w:tcBorders>
              <w:top w:val="nil"/>
              <w:left w:val="nil"/>
              <w:bottom w:val="single" w:sz="4" w:space="0" w:color="auto"/>
              <w:right w:val="single" w:sz="4" w:space="0" w:color="auto"/>
            </w:tcBorders>
            <w:shd w:val="clear" w:color="auto" w:fill="auto"/>
            <w:noWrap/>
            <w:vAlign w:val="bottom"/>
            <w:hideMark/>
          </w:tcPr>
          <w:p w14:paraId="6B7B443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0.297 (0.045)</w:t>
            </w:r>
          </w:p>
        </w:tc>
        <w:tc>
          <w:tcPr>
            <w:tcW w:w="493" w:type="pct"/>
            <w:tcBorders>
              <w:top w:val="nil"/>
              <w:left w:val="nil"/>
              <w:bottom w:val="single" w:sz="4" w:space="0" w:color="auto"/>
              <w:right w:val="single" w:sz="4" w:space="0" w:color="auto"/>
            </w:tcBorders>
            <w:shd w:val="clear" w:color="auto" w:fill="auto"/>
            <w:noWrap/>
            <w:vAlign w:val="bottom"/>
            <w:hideMark/>
          </w:tcPr>
          <w:p w14:paraId="72F5D25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0.68 (0.1)</w:t>
            </w:r>
          </w:p>
        </w:tc>
        <w:tc>
          <w:tcPr>
            <w:tcW w:w="493" w:type="pct"/>
            <w:tcBorders>
              <w:top w:val="nil"/>
              <w:left w:val="nil"/>
              <w:bottom w:val="single" w:sz="4" w:space="0" w:color="auto"/>
              <w:right w:val="single" w:sz="4" w:space="0" w:color="auto"/>
            </w:tcBorders>
            <w:shd w:val="clear" w:color="auto" w:fill="auto"/>
            <w:noWrap/>
            <w:vAlign w:val="bottom"/>
            <w:hideMark/>
          </w:tcPr>
          <w:p w14:paraId="5B9443E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1FCDF9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 (0.071)</w:t>
            </w:r>
          </w:p>
        </w:tc>
      </w:tr>
      <w:tr w:rsidR="00D92B86" w:rsidRPr="00840E27" w14:paraId="62B45C2E"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686CA33"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Urad</w:t>
            </w:r>
          </w:p>
        </w:tc>
        <w:tc>
          <w:tcPr>
            <w:tcW w:w="849" w:type="pct"/>
            <w:tcBorders>
              <w:top w:val="nil"/>
              <w:left w:val="nil"/>
              <w:bottom w:val="single" w:sz="4" w:space="0" w:color="auto"/>
              <w:right w:val="single" w:sz="4" w:space="0" w:color="auto"/>
            </w:tcBorders>
            <w:shd w:val="clear" w:color="auto" w:fill="auto"/>
            <w:noWrap/>
            <w:vAlign w:val="bottom"/>
            <w:hideMark/>
          </w:tcPr>
          <w:p w14:paraId="6C07CE2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1.1(0.49) Kg/Kg Yield</w:t>
            </w:r>
          </w:p>
        </w:tc>
        <w:tc>
          <w:tcPr>
            <w:tcW w:w="476" w:type="pct"/>
            <w:tcBorders>
              <w:top w:val="nil"/>
              <w:left w:val="nil"/>
              <w:bottom w:val="single" w:sz="4" w:space="0" w:color="auto"/>
              <w:right w:val="single" w:sz="4" w:space="0" w:color="auto"/>
            </w:tcBorders>
            <w:shd w:val="clear" w:color="auto" w:fill="auto"/>
            <w:noWrap/>
            <w:vAlign w:val="bottom"/>
            <w:hideMark/>
          </w:tcPr>
          <w:p w14:paraId="027CC74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1.583(0.417)</w:t>
            </w:r>
          </w:p>
        </w:tc>
        <w:tc>
          <w:tcPr>
            <w:tcW w:w="477" w:type="pct"/>
            <w:tcBorders>
              <w:top w:val="nil"/>
              <w:left w:val="nil"/>
              <w:bottom w:val="single" w:sz="4" w:space="0" w:color="auto"/>
              <w:right w:val="single" w:sz="4" w:space="0" w:color="auto"/>
            </w:tcBorders>
            <w:shd w:val="clear" w:color="auto" w:fill="auto"/>
            <w:noWrap/>
            <w:vAlign w:val="bottom"/>
            <w:hideMark/>
          </w:tcPr>
          <w:p w14:paraId="07F4995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2.289(1.032)</w:t>
            </w:r>
          </w:p>
        </w:tc>
        <w:tc>
          <w:tcPr>
            <w:tcW w:w="493" w:type="pct"/>
            <w:tcBorders>
              <w:top w:val="nil"/>
              <w:left w:val="nil"/>
              <w:bottom w:val="single" w:sz="4" w:space="0" w:color="auto"/>
              <w:right w:val="single" w:sz="4" w:space="0" w:color="auto"/>
            </w:tcBorders>
            <w:shd w:val="clear" w:color="auto" w:fill="auto"/>
            <w:noWrap/>
            <w:vAlign w:val="bottom"/>
            <w:hideMark/>
          </w:tcPr>
          <w:p w14:paraId="4DAACC0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0.827 (0.083)</w:t>
            </w:r>
          </w:p>
        </w:tc>
        <w:tc>
          <w:tcPr>
            <w:tcW w:w="493" w:type="pct"/>
            <w:tcBorders>
              <w:top w:val="nil"/>
              <w:left w:val="nil"/>
              <w:bottom w:val="single" w:sz="4" w:space="0" w:color="auto"/>
              <w:right w:val="single" w:sz="4" w:space="0" w:color="auto"/>
            </w:tcBorders>
            <w:shd w:val="clear" w:color="auto" w:fill="auto"/>
            <w:noWrap/>
            <w:vAlign w:val="bottom"/>
            <w:hideMark/>
          </w:tcPr>
          <w:p w14:paraId="2C625FA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0.289 (0.144)</w:t>
            </w:r>
          </w:p>
        </w:tc>
        <w:tc>
          <w:tcPr>
            <w:tcW w:w="493" w:type="pct"/>
            <w:tcBorders>
              <w:top w:val="nil"/>
              <w:left w:val="nil"/>
              <w:bottom w:val="single" w:sz="4" w:space="0" w:color="auto"/>
              <w:right w:val="single" w:sz="4" w:space="0" w:color="auto"/>
            </w:tcBorders>
            <w:shd w:val="clear" w:color="auto" w:fill="auto"/>
            <w:noWrap/>
            <w:vAlign w:val="bottom"/>
            <w:hideMark/>
          </w:tcPr>
          <w:p w14:paraId="54FC9E4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0.748 (0.1)</w:t>
            </w:r>
          </w:p>
        </w:tc>
        <w:tc>
          <w:tcPr>
            <w:tcW w:w="493" w:type="pct"/>
            <w:tcBorders>
              <w:top w:val="nil"/>
              <w:left w:val="nil"/>
              <w:bottom w:val="single" w:sz="4" w:space="0" w:color="auto"/>
              <w:right w:val="single" w:sz="4" w:space="0" w:color="auto"/>
            </w:tcBorders>
            <w:shd w:val="clear" w:color="auto" w:fill="auto"/>
            <w:noWrap/>
            <w:vAlign w:val="bottom"/>
            <w:hideMark/>
          </w:tcPr>
          <w:p w14:paraId="7A4FDE8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517F23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3.85 (0.071)</w:t>
            </w:r>
          </w:p>
        </w:tc>
      </w:tr>
      <w:tr w:rsidR="00D92B86" w:rsidRPr="00840E27" w14:paraId="14C7AD61"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C414AFF"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Ginger</w:t>
            </w:r>
          </w:p>
        </w:tc>
        <w:tc>
          <w:tcPr>
            <w:tcW w:w="849" w:type="pct"/>
            <w:tcBorders>
              <w:top w:val="nil"/>
              <w:left w:val="nil"/>
              <w:bottom w:val="single" w:sz="4" w:space="0" w:color="auto"/>
              <w:right w:val="single" w:sz="4" w:space="0" w:color="auto"/>
            </w:tcBorders>
            <w:shd w:val="clear" w:color="auto" w:fill="auto"/>
            <w:noWrap/>
            <w:vAlign w:val="bottom"/>
            <w:hideMark/>
          </w:tcPr>
          <w:p w14:paraId="2FE6DCE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0.794(1.053)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6B5293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0.479(0.212)</w:t>
            </w:r>
          </w:p>
        </w:tc>
        <w:tc>
          <w:tcPr>
            <w:tcW w:w="477" w:type="pct"/>
            <w:tcBorders>
              <w:top w:val="nil"/>
              <w:left w:val="nil"/>
              <w:bottom w:val="single" w:sz="4" w:space="0" w:color="auto"/>
              <w:right w:val="single" w:sz="4" w:space="0" w:color="auto"/>
            </w:tcBorders>
            <w:shd w:val="clear" w:color="auto" w:fill="auto"/>
            <w:noWrap/>
            <w:vAlign w:val="bottom"/>
            <w:hideMark/>
          </w:tcPr>
          <w:p w14:paraId="2EFBE02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2.165(0.552)</w:t>
            </w:r>
          </w:p>
        </w:tc>
        <w:tc>
          <w:tcPr>
            <w:tcW w:w="493" w:type="pct"/>
            <w:tcBorders>
              <w:top w:val="nil"/>
              <w:left w:val="nil"/>
              <w:bottom w:val="single" w:sz="4" w:space="0" w:color="auto"/>
              <w:right w:val="single" w:sz="4" w:space="0" w:color="auto"/>
            </w:tcBorders>
            <w:shd w:val="clear" w:color="auto" w:fill="auto"/>
            <w:noWrap/>
            <w:vAlign w:val="bottom"/>
            <w:hideMark/>
          </w:tcPr>
          <w:p w14:paraId="0FD30D9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0.588 (0.263)</w:t>
            </w:r>
          </w:p>
        </w:tc>
        <w:tc>
          <w:tcPr>
            <w:tcW w:w="493" w:type="pct"/>
            <w:tcBorders>
              <w:top w:val="nil"/>
              <w:left w:val="nil"/>
              <w:bottom w:val="single" w:sz="4" w:space="0" w:color="auto"/>
              <w:right w:val="single" w:sz="4" w:space="0" w:color="auto"/>
            </w:tcBorders>
            <w:shd w:val="clear" w:color="auto" w:fill="auto"/>
            <w:noWrap/>
            <w:vAlign w:val="bottom"/>
            <w:hideMark/>
          </w:tcPr>
          <w:p w14:paraId="2EBD100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(0.088)</w:t>
            </w:r>
          </w:p>
        </w:tc>
        <w:tc>
          <w:tcPr>
            <w:tcW w:w="493" w:type="pct"/>
            <w:tcBorders>
              <w:top w:val="nil"/>
              <w:left w:val="nil"/>
              <w:bottom w:val="single" w:sz="4" w:space="0" w:color="auto"/>
              <w:right w:val="single" w:sz="4" w:space="0" w:color="auto"/>
            </w:tcBorders>
            <w:shd w:val="clear" w:color="auto" w:fill="auto"/>
            <w:noWrap/>
            <w:vAlign w:val="bottom"/>
            <w:hideMark/>
          </w:tcPr>
          <w:p w14:paraId="261CC2E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(0.056)</w:t>
            </w:r>
          </w:p>
        </w:tc>
        <w:tc>
          <w:tcPr>
            <w:tcW w:w="493" w:type="pct"/>
            <w:tcBorders>
              <w:top w:val="nil"/>
              <w:left w:val="nil"/>
              <w:bottom w:val="single" w:sz="4" w:space="0" w:color="auto"/>
              <w:right w:val="single" w:sz="4" w:space="0" w:color="auto"/>
            </w:tcBorders>
            <w:shd w:val="clear" w:color="auto" w:fill="auto"/>
            <w:noWrap/>
            <w:vAlign w:val="bottom"/>
            <w:hideMark/>
          </w:tcPr>
          <w:p w14:paraId="386DA9A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2132D8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77C664B8"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B532154"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Potato</w:t>
            </w:r>
          </w:p>
        </w:tc>
        <w:tc>
          <w:tcPr>
            <w:tcW w:w="849" w:type="pct"/>
            <w:tcBorders>
              <w:top w:val="nil"/>
              <w:left w:val="nil"/>
              <w:bottom w:val="single" w:sz="4" w:space="0" w:color="auto"/>
              <w:right w:val="single" w:sz="4" w:space="0" w:color="auto"/>
            </w:tcBorders>
            <w:shd w:val="clear" w:color="auto" w:fill="auto"/>
            <w:noWrap/>
            <w:vAlign w:val="bottom"/>
            <w:hideMark/>
          </w:tcPr>
          <w:p w14:paraId="4F326B1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0.81(0.61) Kg/Kg Yield</w:t>
            </w:r>
          </w:p>
        </w:tc>
        <w:tc>
          <w:tcPr>
            <w:tcW w:w="476" w:type="pct"/>
            <w:tcBorders>
              <w:top w:val="nil"/>
              <w:left w:val="nil"/>
              <w:bottom w:val="single" w:sz="4" w:space="0" w:color="auto"/>
              <w:right w:val="single" w:sz="4" w:space="0" w:color="auto"/>
            </w:tcBorders>
            <w:shd w:val="clear" w:color="auto" w:fill="auto"/>
            <w:noWrap/>
            <w:vAlign w:val="bottom"/>
            <w:hideMark/>
          </w:tcPr>
          <w:p w14:paraId="5C43D19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0.426(0.189)</w:t>
            </w:r>
          </w:p>
        </w:tc>
        <w:tc>
          <w:tcPr>
            <w:tcW w:w="477" w:type="pct"/>
            <w:tcBorders>
              <w:top w:val="nil"/>
              <w:left w:val="nil"/>
              <w:bottom w:val="single" w:sz="4" w:space="0" w:color="auto"/>
              <w:right w:val="single" w:sz="4" w:space="0" w:color="auto"/>
            </w:tcBorders>
            <w:shd w:val="clear" w:color="auto" w:fill="auto"/>
            <w:noWrap/>
            <w:vAlign w:val="bottom"/>
            <w:hideMark/>
          </w:tcPr>
          <w:p w14:paraId="30CD2F9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2.96(0.552)</w:t>
            </w:r>
          </w:p>
        </w:tc>
        <w:tc>
          <w:tcPr>
            <w:tcW w:w="493" w:type="pct"/>
            <w:tcBorders>
              <w:top w:val="nil"/>
              <w:left w:val="nil"/>
              <w:bottom w:val="single" w:sz="4" w:space="0" w:color="auto"/>
              <w:right w:val="single" w:sz="4" w:space="0" w:color="auto"/>
            </w:tcBorders>
            <w:shd w:val="clear" w:color="auto" w:fill="auto"/>
            <w:noWrap/>
            <w:vAlign w:val="bottom"/>
            <w:hideMark/>
          </w:tcPr>
          <w:p w14:paraId="4AA8104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0.497 (0.286)</w:t>
            </w:r>
          </w:p>
        </w:tc>
        <w:tc>
          <w:tcPr>
            <w:tcW w:w="493" w:type="pct"/>
            <w:tcBorders>
              <w:top w:val="nil"/>
              <w:left w:val="nil"/>
              <w:bottom w:val="single" w:sz="4" w:space="0" w:color="auto"/>
              <w:right w:val="single" w:sz="4" w:space="0" w:color="auto"/>
            </w:tcBorders>
            <w:shd w:val="clear" w:color="auto" w:fill="auto"/>
            <w:noWrap/>
            <w:vAlign w:val="bottom"/>
            <w:hideMark/>
          </w:tcPr>
          <w:p w14:paraId="2C85F5E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(0.088)</w:t>
            </w:r>
          </w:p>
        </w:tc>
        <w:tc>
          <w:tcPr>
            <w:tcW w:w="493" w:type="pct"/>
            <w:tcBorders>
              <w:top w:val="nil"/>
              <w:left w:val="nil"/>
              <w:bottom w:val="single" w:sz="4" w:space="0" w:color="auto"/>
              <w:right w:val="single" w:sz="4" w:space="0" w:color="auto"/>
            </w:tcBorders>
            <w:shd w:val="clear" w:color="auto" w:fill="auto"/>
            <w:noWrap/>
            <w:vAlign w:val="bottom"/>
            <w:hideMark/>
          </w:tcPr>
          <w:p w14:paraId="2A382F0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(0.056)</w:t>
            </w:r>
          </w:p>
        </w:tc>
        <w:tc>
          <w:tcPr>
            <w:tcW w:w="493" w:type="pct"/>
            <w:tcBorders>
              <w:top w:val="nil"/>
              <w:left w:val="nil"/>
              <w:bottom w:val="single" w:sz="4" w:space="0" w:color="auto"/>
              <w:right w:val="single" w:sz="4" w:space="0" w:color="auto"/>
            </w:tcBorders>
            <w:shd w:val="clear" w:color="auto" w:fill="auto"/>
            <w:noWrap/>
            <w:vAlign w:val="bottom"/>
            <w:hideMark/>
          </w:tcPr>
          <w:p w14:paraId="4872218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5D7BF72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7E0E01C1"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1112CBDA"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Sweet potato</w:t>
            </w:r>
          </w:p>
        </w:tc>
        <w:tc>
          <w:tcPr>
            <w:tcW w:w="849" w:type="pct"/>
            <w:tcBorders>
              <w:top w:val="nil"/>
              <w:left w:val="nil"/>
              <w:bottom w:val="single" w:sz="4" w:space="0" w:color="auto"/>
              <w:right w:val="single" w:sz="4" w:space="0" w:color="auto"/>
            </w:tcBorders>
            <w:shd w:val="clear" w:color="auto" w:fill="auto"/>
            <w:noWrap/>
            <w:vAlign w:val="bottom"/>
            <w:hideMark/>
          </w:tcPr>
          <w:p w14:paraId="192317F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0.1(0.61) Kg/Kg Yield</w:t>
            </w:r>
          </w:p>
        </w:tc>
        <w:tc>
          <w:tcPr>
            <w:tcW w:w="476" w:type="pct"/>
            <w:tcBorders>
              <w:top w:val="nil"/>
              <w:left w:val="nil"/>
              <w:bottom w:val="single" w:sz="4" w:space="0" w:color="auto"/>
              <w:right w:val="single" w:sz="4" w:space="0" w:color="auto"/>
            </w:tcBorders>
            <w:shd w:val="clear" w:color="auto" w:fill="auto"/>
            <w:noWrap/>
            <w:vAlign w:val="bottom"/>
            <w:hideMark/>
          </w:tcPr>
          <w:p w14:paraId="725BAAF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0.608(0.283)</w:t>
            </w:r>
          </w:p>
        </w:tc>
        <w:tc>
          <w:tcPr>
            <w:tcW w:w="477" w:type="pct"/>
            <w:tcBorders>
              <w:top w:val="nil"/>
              <w:left w:val="nil"/>
              <w:bottom w:val="single" w:sz="4" w:space="0" w:color="auto"/>
              <w:right w:val="single" w:sz="4" w:space="0" w:color="auto"/>
            </w:tcBorders>
            <w:shd w:val="clear" w:color="auto" w:fill="auto"/>
            <w:noWrap/>
            <w:vAlign w:val="bottom"/>
            <w:hideMark/>
          </w:tcPr>
          <w:p w14:paraId="41BB653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2.96(0.552)</w:t>
            </w:r>
          </w:p>
        </w:tc>
        <w:tc>
          <w:tcPr>
            <w:tcW w:w="493" w:type="pct"/>
            <w:tcBorders>
              <w:top w:val="nil"/>
              <w:left w:val="nil"/>
              <w:bottom w:val="single" w:sz="4" w:space="0" w:color="auto"/>
              <w:right w:val="single" w:sz="4" w:space="0" w:color="auto"/>
            </w:tcBorders>
            <w:shd w:val="clear" w:color="auto" w:fill="auto"/>
            <w:noWrap/>
            <w:vAlign w:val="bottom"/>
            <w:hideMark/>
          </w:tcPr>
          <w:p w14:paraId="4D2760A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0.877 (0.263)</w:t>
            </w:r>
          </w:p>
        </w:tc>
        <w:tc>
          <w:tcPr>
            <w:tcW w:w="493" w:type="pct"/>
            <w:tcBorders>
              <w:top w:val="nil"/>
              <w:left w:val="nil"/>
              <w:bottom w:val="single" w:sz="4" w:space="0" w:color="auto"/>
              <w:right w:val="single" w:sz="4" w:space="0" w:color="auto"/>
            </w:tcBorders>
            <w:shd w:val="clear" w:color="auto" w:fill="auto"/>
            <w:noWrap/>
            <w:vAlign w:val="bottom"/>
            <w:hideMark/>
          </w:tcPr>
          <w:p w14:paraId="7AB2ABF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(0.088)</w:t>
            </w:r>
          </w:p>
        </w:tc>
        <w:tc>
          <w:tcPr>
            <w:tcW w:w="493" w:type="pct"/>
            <w:tcBorders>
              <w:top w:val="nil"/>
              <w:left w:val="nil"/>
              <w:bottom w:val="single" w:sz="4" w:space="0" w:color="auto"/>
              <w:right w:val="single" w:sz="4" w:space="0" w:color="auto"/>
            </w:tcBorders>
            <w:shd w:val="clear" w:color="auto" w:fill="auto"/>
            <w:noWrap/>
            <w:vAlign w:val="bottom"/>
            <w:hideMark/>
          </w:tcPr>
          <w:p w14:paraId="337B4A3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(0.056)</w:t>
            </w:r>
          </w:p>
        </w:tc>
        <w:tc>
          <w:tcPr>
            <w:tcW w:w="493" w:type="pct"/>
            <w:tcBorders>
              <w:top w:val="nil"/>
              <w:left w:val="nil"/>
              <w:bottom w:val="single" w:sz="4" w:space="0" w:color="auto"/>
              <w:right w:val="single" w:sz="4" w:space="0" w:color="auto"/>
            </w:tcBorders>
            <w:shd w:val="clear" w:color="auto" w:fill="auto"/>
            <w:noWrap/>
            <w:vAlign w:val="bottom"/>
            <w:hideMark/>
          </w:tcPr>
          <w:p w14:paraId="1BDBF29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5FF6119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1E89090B"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7A664DE2"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Tapioca</w:t>
            </w:r>
          </w:p>
        </w:tc>
        <w:tc>
          <w:tcPr>
            <w:tcW w:w="849" w:type="pct"/>
            <w:tcBorders>
              <w:top w:val="nil"/>
              <w:left w:val="nil"/>
              <w:bottom w:val="single" w:sz="4" w:space="0" w:color="auto"/>
              <w:right w:val="single" w:sz="4" w:space="0" w:color="auto"/>
            </w:tcBorders>
            <w:shd w:val="clear" w:color="auto" w:fill="auto"/>
            <w:noWrap/>
            <w:vAlign w:val="bottom"/>
            <w:hideMark/>
          </w:tcPr>
          <w:p w14:paraId="41C6D23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0.75(0.61) Kg/Kg Yield</w:t>
            </w:r>
          </w:p>
        </w:tc>
        <w:tc>
          <w:tcPr>
            <w:tcW w:w="476" w:type="pct"/>
            <w:tcBorders>
              <w:top w:val="nil"/>
              <w:left w:val="nil"/>
              <w:bottom w:val="single" w:sz="4" w:space="0" w:color="auto"/>
              <w:right w:val="single" w:sz="4" w:space="0" w:color="auto"/>
            </w:tcBorders>
            <w:shd w:val="clear" w:color="auto" w:fill="auto"/>
            <w:noWrap/>
            <w:vAlign w:val="bottom"/>
            <w:hideMark/>
          </w:tcPr>
          <w:p w14:paraId="037B25E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0.311(0.332)</w:t>
            </w:r>
          </w:p>
        </w:tc>
        <w:tc>
          <w:tcPr>
            <w:tcW w:w="477" w:type="pct"/>
            <w:tcBorders>
              <w:top w:val="nil"/>
              <w:left w:val="nil"/>
              <w:bottom w:val="single" w:sz="4" w:space="0" w:color="auto"/>
              <w:right w:val="single" w:sz="4" w:space="0" w:color="auto"/>
            </w:tcBorders>
            <w:shd w:val="clear" w:color="auto" w:fill="auto"/>
            <w:noWrap/>
            <w:vAlign w:val="bottom"/>
            <w:hideMark/>
          </w:tcPr>
          <w:p w14:paraId="2668EE6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2.165(0.552)</w:t>
            </w:r>
          </w:p>
        </w:tc>
        <w:tc>
          <w:tcPr>
            <w:tcW w:w="493" w:type="pct"/>
            <w:tcBorders>
              <w:top w:val="nil"/>
              <w:left w:val="nil"/>
              <w:bottom w:val="single" w:sz="4" w:space="0" w:color="auto"/>
              <w:right w:val="single" w:sz="4" w:space="0" w:color="auto"/>
            </w:tcBorders>
            <w:shd w:val="clear" w:color="auto" w:fill="auto"/>
            <w:noWrap/>
            <w:vAlign w:val="bottom"/>
            <w:hideMark/>
          </w:tcPr>
          <w:p w14:paraId="228F7C3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0.71 (0.263)</w:t>
            </w:r>
          </w:p>
        </w:tc>
        <w:tc>
          <w:tcPr>
            <w:tcW w:w="493" w:type="pct"/>
            <w:tcBorders>
              <w:top w:val="nil"/>
              <w:left w:val="nil"/>
              <w:bottom w:val="single" w:sz="4" w:space="0" w:color="auto"/>
              <w:right w:val="single" w:sz="4" w:space="0" w:color="auto"/>
            </w:tcBorders>
            <w:shd w:val="clear" w:color="auto" w:fill="auto"/>
            <w:noWrap/>
            <w:vAlign w:val="bottom"/>
            <w:hideMark/>
          </w:tcPr>
          <w:p w14:paraId="759D927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0.25 (0.088)</w:t>
            </w:r>
          </w:p>
        </w:tc>
        <w:tc>
          <w:tcPr>
            <w:tcW w:w="493" w:type="pct"/>
            <w:tcBorders>
              <w:top w:val="nil"/>
              <w:left w:val="nil"/>
              <w:bottom w:val="single" w:sz="4" w:space="0" w:color="auto"/>
              <w:right w:val="single" w:sz="4" w:space="0" w:color="auto"/>
            </w:tcBorders>
            <w:shd w:val="clear" w:color="auto" w:fill="auto"/>
            <w:noWrap/>
            <w:vAlign w:val="bottom"/>
            <w:hideMark/>
          </w:tcPr>
          <w:p w14:paraId="3909A1F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 (0.056)</w:t>
            </w:r>
          </w:p>
        </w:tc>
        <w:tc>
          <w:tcPr>
            <w:tcW w:w="493" w:type="pct"/>
            <w:tcBorders>
              <w:top w:val="nil"/>
              <w:left w:val="nil"/>
              <w:bottom w:val="single" w:sz="4" w:space="0" w:color="auto"/>
              <w:right w:val="single" w:sz="4" w:space="0" w:color="auto"/>
            </w:tcBorders>
            <w:shd w:val="clear" w:color="auto" w:fill="auto"/>
            <w:noWrap/>
            <w:vAlign w:val="bottom"/>
            <w:hideMark/>
          </w:tcPr>
          <w:p w14:paraId="4196A75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4B9E9A0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70A53C4F"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A2CAB70"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Sugarcane</w:t>
            </w:r>
          </w:p>
        </w:tc>
        <w:tc>
          <w:tcPr>
            <w:tcW w:w="849" w:type="pct"/>
            <w:tcBorders>
              <w:top w:val="nil"/>
              <w:left w:val="nil"/>
              <w:bottom w:val="single" w:sz="4" w:space="0" w:color="auto"/>
              <w:right w:val="single" w:sz="4" w:space="0" w:color="auto"/>
            </w:tcBorders>
            <w:shd w:val="clear" w:color="auto" w:fill="auto"/>
            <w:noWrap/>
            <w:vAlign w:val="bottom"/>
            <w:hideMark/>
          </w:tcPr>
          <w:p w14:paraId="6EB9A34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0.05(2.928)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2B8DDF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0.261(0.181)</w:t>
            </w:r>
          </w:p>
        </w:tc>
        <w:tc>
          <w:tcPr>
            <w:tcW w:w="477" w:type="pct"/>
            <w:tcBorders>
              <w:top w:val="nil"/>
              <w:left w:val="nil"/>
              <w:bottom w:val="single" w:sz="4" w:space="0" w:color="auto"/>
              <w:right w:val="single" w:sz="4" w:space="0" w:color="auto"/>
            </w:tcBorders>
            <w:shd w:val="clear" w:color="auto" w:fill="auto"/>
            <w:noWrap/>
            <w:vAlign w:val="bottom"/>
            <w:hideMark/>
          </w:tcPr>
          <w:p w14:paraId="69280F3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6.53(0.694)</w:t>
            </w:r>
          </w:p>
        </w:tc>
        <w:tc>
          <w:tcPr>
            <w:tcW w:w="493" w:type="pct"/>
            <w:tcBorders>
              <w:top w:val="nil"/>
              <w:left w:val="nil"/>
              <w:bottom w:val="single" w:sz="4" w:space="0" w:color="auto"/>
              <w:right w:val="single" w:sz="4" w:space="0" w:color="auto"/>
            </w:tcBorders>
            <w:shd w:val="clear" w:color="auto" w:fill="auto"/>
            <w:noWrap/>
            <w:vAlign w:val="bottom"/>
            <w:hideMark/>
          </w:tcPr>
          <w:p w14:paraId="40DBA91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0.75 (0.161)</w:t>
            </w:r>
          </w:p>
        </w:tc>
        <w:tc>
          <w:tcPr>
            <w:tcW w:w="493" w:type="pct"/>
            <w:tcBorders>
              <w:top w:val="nil"/>
              <w:left w:val="nil"/>
              <w:bottom w:val="single" w:sz="4" w:space="0" w:color="auto"/>
              <w:right w:val="single" w:sz="4" w:space="0" w:color="auto"/>
            </w:tcBorders>
            <w:shd w:val="clear" w:color="auto" w:fill="auto"/>
            <w:noWrap/>
            <w:vAlign w:val="bottom"/>
            <w:hideMark/>
          </w:tcPr>
          <w:p w14:paraId="45F1919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0.374 (0.151)</w:t>
            </w:r>
          </w:p>
        </w:tc>
        <w:tc>
          <w:tcPr>
            <w:tcW w:w="493" w:type="pct"/>
            <w:tcBorders>
              <w:top w:val="nil"/>
              <w:left w:val="nil"/>
              <w:bottom w:val="single" w:sz="4" w:space="0" w:color="auto"/>
              <w:right w:val="single" w:sz="4" w:space="0" w:color="auto"/>
            </w:tcBorders>
            <w:shd w:val="clear" w:color="auto" w:fill="auto"/>
            <w:noWrap/>
            <w:vAlign w:val="bottom"/>
            <w:hideMark/>
          </w:tcPr>
          <w:p w14:paraId="5F6C4D3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0.77 (0.156)</w:t>
            </w:r>
          </w:p>
        </w:tc>
        <w:tc>
          <w:tcPr>
            <w:tcW w:w="493" w:type="pct"/>
            <w:tcBorders>
              <w:top w:val="nil"/>
              <w:left w:val="nil"/>
              <w:bottom w:val="single" w:sz="4" w:space="0" w:color="auto"/>
              <w:right w:val="single" w:sz="4" w:space="0" w:color="auto"/>
            </w:tcBorders>
            <w:shd w:val="clear" w:color="auto" w:fill="auto"/>
            <w:noWrap/>
            <w:vAlign w:val="bottom"/>
            <w:hideMark/>
          </w:tcPr>
          <w:p w14:paraId="58DA0EC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4075575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3.76 (1.432)</w:t>
            </w:r>
          </w:p>
        </w:tc>
      </w:tr>
      <w:tr w:rsidR="00D92B86" w:rsidRPr="00840E27" w14:paraId="4F60B36F"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E07A561"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Banana</w:t>
            </w:r>
          </w:p>
        </w:tc>
        <w:tc>
          <w:tcPr>
            <w:tcW w:w="849" w:type="pct"/>
            <w:tcBorders>
              <w:top w:val="nil"/>
              <w:left w:val="nil"/>
              <w:bottom w:val="single" w:sz="4" w:space="0" w:color="auto"/>
              <w:right w:val="single" w:sz="4" w:space="0" w:color="auto"/>
            </w:tcBorders>
            <w:shd w:val="clear" w:color="auto" w:fill="auto"/>
            <w:noWrap/>
            <w:vAlign w:val="bottom"/>
            <w:hideMark/>
          </w:tcPr>
          <w:p w14:paraId="5660255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184A5A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2.667(0.577)</w:t>
            </w:r>
          </w:p>
        </w:tc>
        <w:tc>
          <w:tcPr>
            <w:tcW w:w="477" w:type="pct"/>
            <w:tcBorders>
              <w:top w:val="nil"/>
              <w:left w:val="nil"/>
              <w:bottom w:val="single" w:sz="4" w:space="0" w:color="auto"/>
              <w:right w:val="single" w:sz="4" w:space="0" w:color="auto"/>
            </w:tcBorders>
            <w:shd w:val="clear" w:color="auto" w:fill="auto"/>
            <w:noWrap/>
            <w:vAlign w:val="bottom"/>
            <w:hideMark/>
          </w:tcPr>
          <w:p w14:paraId="18D338CE"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2.367(0.739)</w:t>
            </w:r>
          </w:p>
        </w:tc>
        <w:tc>
          <w:tcPr>
            <w:tcW w:w="493" w:type="pct"/>
            <w:tcBorders>
              <w:top w:val="nil"/>
              <w:left w:val="nil"/>
              <w:bottom w:val="single" w:sz="4" w:space="0" w:color="auto"/>
              <w:right w:val="single" w:sz="4" w:space="0" w:color="auto"/>
            </w:tcBorders>
            <w:shd w:val="clear" w:color="auto" w:fill="auto"/>
            <w:noWrap/>
            <w:vAlign w:val="bottom"/>
            <w:hideMark/>
          </w:tcPr>
          <w:p w14:paraId="7A37017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2B4008C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529D65F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7B5DFDA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5FDA28E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46F41422"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BD09106"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Cardamom</w:t>
            </w:r>
          </w:p>
        </w:tc>
        <w:tc>
          <w:tcPr>
            <w:tcW w:w="849" w:type="pct"/>
            <w:tcBorders>
              <w:top w:val="nil"/>
              <w:left w:val="nil"/>
              <w:bottom w:val="single" w:sz="4" w:space="0" w:color="auto"/>
              <w:right w:val="single" w:sz="4" w:space="0" w:color="auto"/>
            </w:tcBorders>
            <w:shd w:val="clear" w:color="auto" w:fill="auto"/>
            <w:noWrap/>
            <w:vAlign w:val="bottom"/>
            <w:hideMark/>
          </w:tcPr>
          <w:p w14:paraId="1B587C0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0.64(3.304) T/Ha</w:t>
            </w:r>
          </w:p>
        </w:tc>
        <w:tc>
          <w:tcPr>
            <w:tcW w:w="476" w:type="pct"/>
            <w:tcBorders>
              <w:top w:val="nil"/>
              <w:left w:val="nil"/>
              <w:bottom w:val="single" w:sz="4" w:space="0" w:color="auto"/>
              <w:right w:val="single" w:sz="4" w:space="0" w:color="auto"/>
            </w:tcBorders>
            <w:shd w:val="clear" w:color="auto" w:fill="auto"/>
            <w:noWrap/>
            <w:vAlign w:val="bottom"/>
            <w:hideMark/>
          </w:tcPr>
          <w:p w14:paraId="2C9A10A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0.721(0.456)</w:t>
            </w:r>
          </w:p>
        </w:tc>
        <w:tc>
          <w:tcPr>
            <w:tcW w:w="477" w:type="pct"/>
            <w:tcBorders>
              <w:top w:val="nil"/>
              <w:left w:val="nil"/>
              <w:bottom w:val="single" w:sz="4" w:space="0" w:color="auto"/>
              <w:right w:val="single" w:sz="4" w:space="0" w:color="auto"/>
            </w:tcBorders>
            <w:shd w:val="clear" w:color="auto" w:fill="auto"/>
            <w:noWrap/>
            <w:vAlign w:val="bottom"/>
            <w:hideMark/>
          </w:tcPr>
          <w:p w14:paraId="2D7C90E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2.367(0.739)</w:t>
            </w:r>
          </w:p>
        </w:tc>
        <w:tc>
          <w:tcPr>
            <w:tcW w:w="493" w:type="pct"/>
            <w:tcBorders>
              <w:top w:val="nil"/>
              <w:left w:val="nil"/>
              <w:bottom w:val="single" w:sz="4" w:space="0" w:color="auto"/>
              <w:right w:val="single" w:sz="4" w:space="0" w:color="auto"/>
            </w:tcBorders>
            <w:shd w:val="clear" w:color="auto" w:fill="auto"/>
            <w:noWrap/>
            <w:vAlign w:val="bottom"/>
            <w:hideMark/>
          </w:tcPr>
          <w:p w14:paraId="1ED0ED4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502A949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0C92D3E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77D8DC9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5594C27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78883284"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1CB54734"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Coriander</w:t>
            </w:r>
          </w:p>
        </w:tc>
        <w:tc>
          <w:tcPr>
            <w:tcW w:w="849" w:type="pct"/>
            <w:tcBorders>
              <w:top w:val="nil"/>
              <w:left w:val="nil"/>
              <w:bottom w:val="single" w:sz="4" w:space="0" w:color="auto"/>
              <w:right w:val="single" w:sz="4" w:space="0" w:color="auto"/>
            </w:tcBorders>
            <w:shd w:val="clear" w:color="auto" w:fill="auto"/>
            <w:noWrap/>
            <w:vAlign w:val="bottom"/>
            <w:hideMark/>
          </w:tcPr>
          <w:p w14:paraId="71794A1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1.15(0.95)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551D2B8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0.721(0.456)</w:t>
            </w:r>
          </w:p>
        </w:tc>
        <w:tc>
          <w:tcPr>
            <w:tcW w:w="477" w:type="pct"/>
            <w:tcBorders>
              <w:top w:val="nil"/>
              <w:left w:val="nil"/>
              <w:bottom w:val="single" w:sz="4" w:space="0" w:color="auto"/>
              <w:right w:val="single" w:sz="4" w:space="0" w:color="auto"/>
            </w:tcBorders>
            <w:shd w:val="clear" w:color="auto" w:fill="auto"/>
            <w:noWrap/>
            <w:vAlign w:val="bottom"/>
            <w:hideMark/>
          </w:tcPr>
          <w:p w14:paraId="5B1BB09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2.367(0.739)</w:t>
            </w:r>
          </w:p>
        </w:tc>
        <w:tc>
          <w:tcPr>
            <w:tcW w:w="493" w:type="pct"/>
            <w:tcBorders>
              <w:top w:val="nil"/>
              <w:left w:val="nil"/>
              <w:bottom w:val="single" w:sz="4" w:space="0" w:color="auto"/>
              <w:right w:val="single" w:sz="4" w:space="0" w:color="auto"/>
            </w:tcBorders>
            <w:shd w:val="clear" w:color="auto" w:fill="auto"/>
            <w:noWrap/>
            <w:vAlign w:val="bottom"/>
            <w:hideMark/>
          </w:tcPr>
          <w:p w14:paraId="50523C77"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7DE6702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0C68861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20ED13F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4223F55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7AE87BFE"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1C06F455"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 xml:space="preserve">Dry </w:t>
            </w:r>
            <w:proofErr w:type="spellStart"/>
            <w:r w:rsidRPr="00840E27">
              <w:rPr>
                <w:rFonts w:ascii="Calibri" w:eastAsia="Times New Roman" w:hAnsi="Calibri" w:cs="Calibri"/>
                <w:color w:val="000000"/>
                <w:kern w:val="0"/>
                <w14:ligatures w14:val="none"/>
              </w:rPr>
              <w:t>chillies</w:t>
            </w:r>
            <w:proofErr w:type="spellEnd"/>
          </w:p>
        </w:tc>
        <w:tc>
          <w:tcPr>
            <w:tcW w:w="849" w:type="pct"/>
            <w:tcBorders>
              <w:top w:val="nil"/>
              <w:left w:val="nil"/>
              <w:bottom w:val="single" w:sz="4" w:space="0" w:color="auto"/>
              <w:right w:val="single" w:sz="4" w:space="0" w:color="auto"/>
            </w:tcBorders>
            <w:shd w:val="clear" w:color="auto" w:fill="auto"/>
            <w:noWrap/>
            <w:vAlign w:val="bottom"/>
            <w:hideMark/>
          </w:tcPr>
          <w:p w14:paraId="51D8167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1.5(0.95)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9E2351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1.075(0.813)</w:t>
            </w:r>
          </w:p>
        </w:tc>
        <w:tc>
          <w:tcPr>
            <w:tcW w:w="477" w:type="pct"/>
            <w:tcBorders>
              <w:top w:val="nil"/>
              <w:left w:val="nil"/>
              <w:bottom w:val="single" w:sz="4" w:space="0" w:color="auto"/>
              <w:right w:val="single" w:sz="4" w:space="0" w:color="auto"/>
            </w:tcBorders>
            <w:shd w:val="clear" w:color="auto" w:fill="auto"/>
            <w:noWrap/>
            <w:vAlign w:val="bottom"/>
            <w:hideMark/>
          </w:tcPr>
          <w:p w14:paraId="261C4C4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2.12(0.739)</w:t>
            </w:r>
          </w:p>
        </w:tc>
        <w:tc>
          <w:tcPr>
            <w:tcW w:w="493" w:type="pct"/>
            <w:tcBorders>
              <w:top w:val="nil"/>
              <w:left w:val="nil"/>
              <w:bottom w:val="single" w:sz="4" w:space="0" w:color="auto"/>
              <w:right w:val="single" w:sz="4" w:space="0" w:color="auto"/>
            </w:tcBorders>
            <w:shd w:val="clear" w:color="auto" w:fill="auto"/>
            <w:noWrap/>
            <w:vAlign w:val="bottom"/>
            <w:hideMark/>
          </w:tcPr>
          <w:p w14:paraId="26A67F0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5C65185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2D62F2A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4802F97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3528D7B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28946AEA"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43E9AA6C"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Garlic</w:t>
            </w:r>
          </w:p>
        </w:tc>
        <w:tc>
          <w:tcPr>
            <w:tcW w:w="849" w:type="pct"/>
            <w:tcBorders>
              <w:top w:val="nil"/>
              <w:left w:val="nil"/>
              <w:bottom w:val="single" w:sz="4" w:space="0" w:color="auto"/>
              <w:right w:val="single" w:sz="4" w:space="0" w:color="auto"/>
            </w:tcBorders>
            <w:shd w:val="clear" w:color="auto" w:fill="auto"/>
            <w:noWrap/>
            <w:vAlign w:val="bottom"/>
            <w:hideMark/>
          </w:tcPr>
          <w:p w14:paraId="763BC17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D7A7A2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0.5(0.456)</w:t>
            </w:r>
          </w:p>
        </w:tc>
        <w:tc>
          <w:tcPr>
            <w:tcW w:w="477" w:type="pct"/>
            <w:tcBorders>
              <w:top w:val="nil"/>
              <w:left w:val="nil"/>
              <w:bottom w:val="single" w:sz="4" w:space="0" w:color="auto"/>
              <w:right w:val="single" w:sz="4" w:space="0" w:color="auto"/>
            </w:tcBorders>
            <w:shd w:val="clear" w:color="auto" w:fill="auto"/>
            <w:noWrap/>
            <w:vAlign w:val="bottom"/>
            <w:hideMark/>
          </w:tcPr>
          <w:p w14:paraId="0EAC13F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2.12(0.739)</w:t>
            </w:r>
          </w:p>
        </w:tc>
        <w:tc>
          <w:tcPr>
            <w:tcW w:w="493" w:type="pct"/>
            <w:tcBorders>
              <w:top w:val="nil"/>
              <w:left w:val="nil"/>
              <w:bottom w:val="single" w:sz="4" w:space="0" w:color="auto"/>
              <w:right w:val="single" w:sz="4" w:space="0" w:color="auto"/>
            </w:tcBorders>
            <w:shd w:val="clear" w:color="auto" w:fill="auto"/>
            <w:noWrap/>
            <w:vAlign w:val="bottom"/>
            <w:hideMark/>
          </w:tcPr>
          <w:p w14:paraId="7A85B0D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75DDC2A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5780800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77BBF81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1294DA5"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5C855A85"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60D660C8"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Onion</w:t>
            </w:r>
          </w:p>
        </w:tc>
        <w:tc>
          <w:tcPr>
            <w:tcW w:w="849" w:type="pct"/>
            <w:tcBorders>
              <w:top w:val="nil"/>
              <w:left w:val="nil"/>
              <w:bottom w:val="single" w:sz="4" w:space="0" w:color="auto"/>
              <w:right w:val="single" w:sz="4" w:space="0" w:color="auto"/>
            </w:tcBorders>
            <w:shd w:val="clear" w:color="auto" w:fill="auto"/>
            <w:noWrap/>
            <w:vAlign w:val="bottom"/>
            <w:hideMark/>
          </w:tcPr>
          <w:p w14:paraId="1B4BD2D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0.05(0.95)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6E3DC0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0.5(0.456)</w:t>
            </w:r>
          </w:p>
        </w:tc>
        <w:tc>
          <w:tcPr>
            <w:tcW w:w="477" w:type="pct"/>
            <w:tcBorders>
              <w:top w:val="nil"/>
              <w:left w:val="nil"/>
              <w:bottom w:val="single" w:sz="4" w:space="0" w:color="auto"/>
              <w:right w:val="single" w:sz="4" w:space="0" w:color="auto"/>
            </w:tcBorders>
            <w:shd w:val="clear" w:color="auto" w:fill="auto"/>
            <w:noWrap/>
            <w:vAlign w:val="bottom"/>
            <w:hideMark/>
          </w:tcPr>
          <w:p w14:paraId="2E7D615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2.12(1.149)</w:t>
            </w:r>
          </w:p>
        </w:tc>
        <w:tc>
          <w:tcPr>
            <w:tcW w:w="493" w:type="pct"/>
            <w:tcBorders>
              <w:top w:val="nil"/>
              <w:left w:val="nil"/>
              <w:bottom w:val="single" w:sz="4" w:space="0" w:color="auto"/>
              <w:right w:val="single" w:sz="4" w:space="0" w:color="auto"/>
            </w:tcBorders>
            <w:shd w:val="clear" w:color="auto" w:fill="auto"/>
            <w:noWrap/>
            <w:vAlign w:val="bottom"/>
            <w:hideMark/>
          </w:tcPr>
          <w:p w14:paraId="1B0C548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43134D3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5685AA64"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60E6AAB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0C315B3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2011E2A1"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2EE7EBB"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Tobacco</w:t>
            </w:r>
          </w:p>
        </w:tc>
        <w:tc>
          <w:tcPr>
            <w:tcW w:w="849" w:type="pct"/>
            <w:tcBorders>
              <w:top w:val="nil"/>
              <w:left w:val="nil"/>
              <w:bottom w:val="single" w:sz="4" w:space="0" w:color="auto"/>
              <w:right w:val="single" w:sz="4" w:space="0" w:color="auto"/>
            </w:tcBorders>
            <w:shd w:val="clear" w:color="auto" w:fill="auto"/>
            <w:noWrap/>
            <w:vAlign w:val="bottom"/>
            <w:hideMark/>
          </w:tcPr>
          <w:p w14:paraId="12807A5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65E1399C"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1.215(0.369)</w:t>
            </w:r>
          </w:p>
        </w:tc>
        <w:tc>
          <w:tcPr>
            <w:tcW w:w="477" w:type="pct"/>
            <w:tcBorders>
              <w:top w:val="nil"/>
              <w:left w:val="nil"/>
              <w:bottom w:val="single" w:sz="4" w:space="0" w:color="auto"/>
              <w:right w:val="single" w:sz="4" w:space="0" w:color="auto"/>
            </w:tcBorders>
            <w:shd w:val="clear" w:color="auto" w:fill="auto"/>
            <w:noWrap/>
            <w:vAlign w:val="bottom"/>
            <w:hideMark/>
          </w:tcPr>
          <w:p w14:paraId="0C6C11C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2.9(0.208)</w:t>
            </w:r>
          </w:p>
        </w:tc>
        <w:tc>
          <w:tcPr>
            <w:tcW w:w="493" w:type="pct"/>
            <w:tcBorders>
              <w:top w:val="nil"/>
              <w:left w:val="nil"/>
              <w:bottom w:val="single" w:sz="4" w:space="0" w:color="auto"/>
              <w:right w:val="single" w:sz="4" w:space="0" w:color="auto"/>
            </w:tcBorders>
            <w:shd w:val="clear" w:color="auto" w:fill="auto"/>
            <w:noWrap/>
            <w:vAlign w:val="bottom"/>
            <w:hideMark/>
          </w:tcPr>
          <w:p w14:paraId="28F1EB29"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63D759C3"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579B6DD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00D10548"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6DC45586"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r w:rsidR="00D92B86" w:rsidRPr="00840E27" w14:paraId="4F581152" w14:textId="77777777" w:rsidTr="004849B8">
        <w:trPr>
          <w:trHeight w:val="144"/>
          <w:jc w:val="center"/>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692FFD8C" w14:textId="77777777" w:rsidR="00840E27" w:rsidRPr="00840E27" w:rsidRDefault="00840E27" w:rsidP="00840E27">
            <w:pPr>
              <w:spacing w:after="0" w:line="240" w:lineRule="auto"/>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Turmeric</w:t>
            </w:r>
          </w:p>
        </w:tc>
        <w:tc>
          <w:tcPr>
            <w:tcW w:w="849" w:type="pct"/>
            <w:tcBorders>
              <w:top w:val="nil"/>
              <w:left w:val="nil"/>
              <w:bottom w:val="single" w:sz="4" w:space="0" w:color="auto"/>
              <w:right w:val="single" w:sz="4" w:space="0" w:color="auto"/>
            </w:tcBorders>
            <w:shd w:val="clear" w:color="auto" w:fill="auto"/>
            <w:noWrap/>
            <w:vAlign w:val="bottom"/>
            <w:hideMark/>
          </w:tcPr>
          <w:p w14:paraId="711ED380"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0.3(0.95) Kg/Kg Yield</w:t>
            </w:r>
          </w:p>
        </w:tc>
        <w:tc>
          <w:tcPr>
            <w:tcW w:w="476" w:type="pct"/>
            <w:tcBorders>
              <w:top w:val="nil"/>
              <w:left w:val="nil"/>
              <w:bottom w:val="single" w:sz="4" w:space="0" w:color="auto"/>
              <w:right w:val="single" w:sz="4" w:space="0" w:color="auto"/>
            </w:tcBorders>
            <w:shd w:val="clear" w:color="auto" w:fill="auto"/>
            <w:noWrap/>
            <w:vAlign w:val="bottom"/>
            <w:hideMark/>
          </w:tcPr>
          <w:p w14:paraId="46A4C811"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0.721(0.456)</w:t>
            </w:r>
          </w:p>
        </w:tc>
        <w:tc>
          <w:tcPr>
            <w:tcW w:w="477" w:type="pct"/>
            <w:tcBorders>
              <w:top w:val="nil"/>
              <w:left w:val="nil"/>
              <w:bottom w:val="single" w:sz="4" w:space="0" w:color="auto"/>
              <w:right w:val="single" w:sz="4" w:space="0" w:color="auto"/>
            </w:tcBorders>
            <w:shd w:val="clear" w:color="auto" w:fill="auto"/>
            <w:noWrap/>
            <w:vAlign w:val="bottom"/>
            <w:hideMark/>
          </w:tcPr>
          <w:p w14:paraId="3A9C03AD"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2.367(0.739)</w:t>
            </w:r>
          </w:p>
        </w:tc>
        <w:tc>
          <w:tcPr>
            <w:tcW w:w="493" w:type="pct"/>
            <w:tcBorders>
              <w:top w:val="nil"/>
              <w:left w:val="nil"/>
              <w:bottom w:val="single" w:sz="4" w:space="0" w:color="auto"/>
              <w:right w:val="single" w:sz="4" w:space="0" w:color="auto"/>
            </w:tcBorders>
            <w:shd w:val="clear" w:color="auto" w:fill="auto"/>
            <w:noWrap/>
            <w:vAlign w:val="bottom"/>
            <w:hideMark/>
          </w:tcPr>
          <w:p w14:paraId="0E45D2FA"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0.965 (0.102)</w:t>
            </w:r>
          </w:p>
        </w:tc>
        <w:tc>
          <w:tcPr>
            <w:tcW w:w="493" w:type="pct"/>
            <w:tcBorders>
              <w:top w:val="nil"/>
              <w:left w:val="nil"/>
              <w:bottom w:val="single" w:sz="4" w:space="0" w:color="auto"/>
              <w:right w:val="single" w:sz="4" w:space="0" w:color="auto"/>
            </w:tcBorders>
            <w:shd w:val="clear" w:color="auto" w:fill="auto"/>
            <w:noWrap/>
            <w:vAlign w:val="bottom"/>
            <w:hideMark/>
          </w:tcPr>
          <w:p w14:paraId="27BB6D1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0.357 (0.089)</w:t>
            </w:r>
          </w:p>
        </w:tc>
        <w:tc>
          <w:tcPr>
            <w:tcW w:w="493" w:type="pct"/>
            <w:tcBorders>
              <w:top w:val="nil"/>
              <w:left w:val="nil"/>
              <w:bottom w:val="single" w:sz="4" w:space="0" w:color="auto"/>
              <w:right w:val="single" w:sz="4" w:space="0" w:color="auto"/>
            </w:tcBorders>
            <w:shd w:val="clear" w:color="auto" w:fill="auto"/>
            <w:noWrap/>
            <w:vAlign w:val="bottom"/>
            <w:hideMark/>
          </w:tcPr>
          <w:p w14:paraId="5C5565B2"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0.843 (0.056)</w:t>
            </w:r>
          </w:p>
        </w:tc>
        <w:tc>
          <w:tcPr>
            <w:tcW w:w="493" w:type="pct"/>
            <w:tcBorders>
              <w:top w:val="nil"/>
              <w:left w:val="nil"/>
              <w:bottom w:val="single" w:sz="4" w:space="0" w:color="auto"/>
              <w:right w:val="single" w:sz="4" w:space="0" w:color="auto"/>
            </w:tcBorders>
            <w:shd w:val="clear" w:color="auto" w:fill="auto"/>
            <w:noWrap/>
            <w:vAlign w:val="bottom"/>
            <w:hideMark/>
          </w:tcPr>
          <w:p w14:paraId="532B430B"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0.162 (0.17)</w:t>
            </w:r>
          </w:p>
        </w:tc>
        <w:tc>
          <w:tcPr>
            <w:tcW w:w="493" w:type="pct"/>
            <w:tcBorders>
              <w:top w:val="nil"/>
              <w:left w:val="nil"/>
              <w:bottom w:val="single" w:sz="4" w:space="0" w:color="auto"/>
              <w:right w:val="single" w:sz="4" w:space="0" w:color="auto"/>
            </w:tcBorders>
            <w:shd w:val="clear" w:color="auto" w:fill="auto"/>
            <w:noWrap/>
            <w:vAlign w:val="bottom"/>
            <w:hideMark/>
          </w:tcPr>
          <w:p w14:paraId="3DB7CD9F" w14:textId="77777777" w:rsidR="00840E27" w:rsidRPr="00840E27" w:rsidRDefault="00840E27" w:rsidP="00840E27">
            <w:pPr>
              <w:spacing w:after="0" w:line="240" w:lineRule="auto"/>
              <w:jc w:val="right"/>
              <w:rPr>
                <w:rFonts w:ascii="Calibri" w:eastAsia="Times New Roman" w:hAnsi="Calibri" w:cs="Calibri"/>
                <w:color w:val="000000"/>
                <w:kern w:val="0"/>
                <w14:ligatures w14:val="none"/>
              </w:rPr>
            </w:pPr>
            <w:r w:rsidRPr="00840E27">
              <w:rPr>
                <w:rFonts w:ascii="Calibri" w:eastAsia="Times New Roman" w:hAnsi="Calibri" w:cs="Calibri"/>
                <w:color w:val="000000"/>
                <w:kern w:val="0"/>
                <w14:ligatures w14:val="none"/>
              </w:rPr>
              <w:t>3.477 (1.432)</w:t>
            </w:r>
          </w:p>
        </w:tc>
      </w:tr>
    </w:tbl>
    <w:p w14:paraId="1018BFCE" w14:textId="299B4578" w:rsidR="00F4083A" w:rsidRDefault="00F4083A"/>
    <w:tbl>
      <w:tblPr>
        <w:tblW w:w="5000" w:type="pct"/>
        <w:jc w:val="center"/>
        <w:tblLook w:val="04A0" w:firstRow="1" w:lastRow="0" w:firstColumn="1" w:lastColumn="0" w:noHBand="0" w:noVBand="1"/>
      </w:tblPr>
      <w:tblGrid>
        <w:gridCol w:w="2203"/>
        <w:gridCol w:w="2542"/>
        <w:gridCol w:w="4831"/>
      </w:tblGrid>
      <w:tr w:rsidR="005A3A02" w:rsidRPr="00EA28F5" w14:paraId="1B955BA3" w14:textId="77777777" w:rsidTr="00C92AE2">
        <w:trPr>
          <w:trHeight w:val="287"/>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272DD01" w14:textId="1160B69D" w:rsidR="005A3A02" w:rsidRPr="00EA28F5" w:rsidRDefault="005A3A02" w:rsidP="00362E9D">
            <w:pPr>
              <w:spacing w:after="0" w:line="240" w:lineRule="auto"/>
              <w:rPr>
                <w:rFonts w:ascii="Calibri" w:eastAsia="Times New Roman" w:hAnsi="Calibri" w:cs="Calibri"/>
                <w:b/>
                <w:bCs/>
                <w:color w:val="000000"/>
                <w:kern w:val="0"/>
                <w14:ligatures w14:val="none"/>
              </w:rPr>
            </w:pPr>
            <w:bookmarkStart w:id="169" w:name="_Ref150438672"/>
            <w:bookmarkStart w:id="170" w:name="_Toc150459633"/>
            <w:bookmarkStart w:id="171" w:name="_Toc150795368"/>
            <w:r>
              <w:t xml:space="preserve">Table </w:t>
            </w:r>
            <w:fldSimple w:instr=" SEQ Table \* ARABIC ">
              <w:r w:rsidR="00A42D66">
                <w:rPr>
                  <w:noProof/>
                </w:rPr>
                <w:t>26</w:t>
              </w:r>
            </w:fldSimple>
            <w:bookmarkEnd w:id="169"/>
            <w:r>
              <w:t xml:space="preserve">: </w:t>
            </w:r>
            <w:r w:rsidR="007D740E">
              <w:t>Karan et al</w:t>
            </w:r>
            <w:r w:rsidRPr="009D5C31">
              <w:t xml:space="preserve"> (2021)</w:t>
            </w:r>
            <w:sdt>
              <w:sdtPr>
                <w:alias w:val="SmartCite Citation"/>
                <w:tag w:val="bad6be57-5e2a-460d-9424-598e2d5bba4e:a84fcf96-4d97-44b5-8b04-54364d9e2998+"/>
                <w:id w:val="-724379194"/>
                <w:placeholder>
                  <w:docPart w:val="DefaultPlaceholder_-1854013440"/>
                </w:placeholder>
              </w:sdtPr>
              <w:sdtContent>
                <w:r w:rsidR="00477515" w:rsidRPr="00477515">
                  <w:rPr>
                    <w:rFonts w:ascii="Calibri" w:eastAsia="Times New Roman" w:hAnsi="Calibri" w:cs="Calibri"/>
                    <w:vertAlign w:val="superscript"/>
                  </w:rPr>
                  <w:t>23</w:t>
                </w:r>
              </w:sdtContent>
            </w:sdt>
            <w:r w:rsidRPr="009D5C31">
              <w:t xml:space="preserve"> list of functions used to estimate the residue to production ratio for different crops.</w:t>
            </w:r>
            <w:bookmarkEnd w:id="170"/>
            <w:bookmarkEnd w:id="171"/>
          </w:p>
        </w:tc>
      </w:tr>
      <w:tr w:rsidR="00F4083A" w:rsidRPr="00EA28F5" w14:paraId="16A1CE89" w14:textId="77777777" w:rsidTr="00C92AE2">
        <w:trPr>
          <w:trHeight w:val="287"/>
          <w:jc w:val="center"/>
        </w:trPr>
        <w:tc>
          <w:tcPr>
            <w:tcW w:w="11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D71C4" w14:textId="77777777" w:rsidR="00F4083A" w:rsidRPr="00EA28F5" w:rsidRDefault="00F4083A" w:rsidP="00362E9D">
            <w:pPr>
              <w:spacing w:after="0" w:line="240" w:lineRule="auto"/>
              <w:rPr>
                <w:rFonts w:ascii="Calibri" w:eastAsia="Times New Roman" w:hAnsi="Calibri" w:cs="Calibri"/>
                <w:b/>
                <w:bCs/>
                <w:color w:val="000000"/>
                <w:kern w:val="0"/>
                <w14:ligatures w14:val="none"/>
              </w:rPr>
            </w:pPr>
            <w:r w:rsidRPr="00EA28F5">
              <w:rPr>
                <w:rFonts w:ascii="Calibri" w:eastAsia="Times New Roman" w:hAnsi="Calibri" w:cs="Calibri"/>
                <w:b/>
                <w:bCs/>
                <w:color w:val="000000"/>
                <w:kern w:val="0"/>
                <w14:ligatures w14:val="none"/>
              </w:rPr>
              <w:t>Crop Class</w:t>
            </w:r>
          </w:p>
        </w:tc>
        <w:tc>
          <w:tcPr>
            <w:tcW w:w="1326" w:type="pct"/>
            <w:tcBorders>
              <w:top w:val="single" w:sz="4" w:space="0" w:color="auto"/>
              <w:left w:val="nil"/>
              <w:bottom w:val="single" w:sz="4" w:space="0" w:color="auto"/>
              <w:right w:val="single" w:sz="4" w:space="0" w:color="auto"/>
            </w:tcBorders>
            <w:shd w:val="clear" w:color="auto" w:fill="auto"/>
            <w:noWrap/>
            <w:vAlign w:val="bottom"/>
            <w:hideMark/>
          </w:tcPr>
          <w:p w14:paraId="1452551B" w14:textId="77777777" w:rsidR="00F4083A" w:rsidRPr="00EA28F5" w:rsidRDefault="00F4083A" w:rsidP="00362E9D">
            <w:pPr>
              <w:spacing w:after="0" w:line="240" w:lineRule="auto"/>
              <w:rPr>
                <w:rFonts w:ascii="Calibri" w:eastAsia="Times New Roman" w:hAnsi="Calibri" w:cs="Calibri"/>
                <w:b/>
                <w:bCs/>
                <w:color w:val="000000"/>
                <w:kern w:val="0"/>
                <w14:ligatures w14:val="none"/>
              </w:rPr>
            </w:pPr>
            <w:r w:rsidRPr="00EA28F5">
              <w:rPr>
                <w:rFonts w:ascii="Calibri" w:eastAsia="Times New Roman" w:hAnsi="Calibri" w:cs="Calibri"/>
                <w:b/>
                <w:bCs/>
                <w:color w:val="000000"/>
                <w:kern w:val="0"/>
                <w14:ligatures w14:val="none"/>
              </w:rPr>
              <w:t>Crop</w:t>
            </w:r>
          </w:p>
        </w:tc>
        <w:tc>
          <w:tcPr>
            <w:tcW w:w="2526" w:type="pct"/>
            <w:tcBorders>
              <w:top w:val="single" w:sz="4" w:space="0" w:color="auto"/>
              <w:left w:val="nil"/>
              <w:bottom w:val="single" w:sz="4" w:space="0" w:color="auto"/>
              <w:right w:val="single" w:sz="4" w:space="0" w:color="auto"/>
            </w:tcBorders>
            <w:shd w:val="clear" w:color="auto" w:fill="auto"/>
            <w:noWrap/>
            <w:vAlign w:val="bottom"/>
            <w:hideMark/>
          </w:tcPr>
          <w:p w14:paraId="3597ABAD" w14:textId="77777777" w:rsidR="00F4083A" w:rsidRPr="00EA28F5" w:rsidRDefault="00F4083A" w:rsidP="00362E9D">
            <w:pPr>
              <w:spacing w:after="0" w:line="240" w:lineRule="auto"/>
              <w:rPr>
                <w:rFonts w:ascii="Calibri" w:eastAsia="Times New Roman" w:hAnsi="Calibri" w:cs="Calibri"/>
                <w:b/>
                <w:bCs/>
                <w:color w:val="000000"/>
                <w:kern w:val="0"/>
                <w14:ligatures w14:val="none"/>
              </w:rPr>
            </w:pPr>
            <w:r w:rsidRPr="00EA28F5">
              <w:rPr>
                <w:rFonts w:ascii="Calibri" w:eastAsia="Times New Roman" w:hAnsi="Calibri" w:cs="Calibri"/>
                <w:b/>
                <w:bCs/>
                <w:color w:val="000000"/>
                <w:kern w:val="0"/>
                <w14:ligatures w14:val="none"/>
              </w:rPr>
              <w:t>Function</w:t>
            </w:r>
          </w:p>
        </w:tc>
      </w:tr>
      <w:tr w:rsidR="00F4083A" w:rsidRPr="00EA28F5" w14:paraId="4BC6AE5E"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87D2A92"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54D703D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Bajra</w:t>
            </w:r>
          </w:p>
        </w:tc>
        <w:tc>
          <w:tcPr>
            <w:tcW w:w="2526" w:type="pct"/>
            <w:tcBorders>
              <w:top w:val="nil"/>
              <w:left w:val="nil"/>
              <w:bottom w:val="single" w:sz="4" w:space="0" w:color="auto"/>
              <w:right w:val="single" w:sz="4" w:space="0" w:color="auto"/>
            </w:tcBorders>
            <w:shd w:val="clear" w:color="auto" w:fill="auto"/>
            <w:noWrap/>
            <w:vAlign w:val="bottom"/>
            <w:hideMark/>
          </w:tcPr>
          <w:p w14:paraId="57BB6962"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-0.55*yield_kg_ha+4.55</w:t>
            </w:r>
          </w:p>
        </w:tc>
      </w:tr>
      <w:tr w:rsidR="00F4083A" w:rsidRPr="00EA28F5" w14:paraId="05B758A9"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201C16DB"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70A586B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Bajra</w:t>
            </w:r>
          </w:p>
        </w:tc>
        <w:tc>
          <w:tcPr>
            <w:tcW w:w="2526" w:type="pct"/>
            <w:tcBorders>
              <w:top w:val="nil"/>
              <w:left w:val="nil"/>
              <w:bottom w:val="single" w:sz="4" w:space="0" w:color="auto"/>
              <w:right w:val="single" w:sz="4" w:space="0" w:color="auto"/>
            </w:tcBorders>
            <w:shd w:val="clear" w:color="auto" w:fill="auto"/>
            <w:noWrap/>
            <w:vAlign w:val="bottom"/>
            <w:hideMark/>
          </w:tcPr>
          <w:p w14:paraId="192D9B9B"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2.302*exp(-0.100*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7BBAC30F"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65D10C95"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1FDC8B05"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Barley</w:t>
            </w:r>
          </w:p>
        </w:tc>
        <w:tc>
          <w:tcPr>
            <w:tcW w:w="2526" w:type="pct"/>
            <w:tcBorders>
              <w:top w:val="nil"/>
              <w:left w:val="nil"/>
              <w:bottom w:val="single" w:sz="4" w:space="0" w:color="auto"/>
              <w:right w:val="single" w:sz="4" w:space="0" w:color="auto"/>
            </w:tcBorders>
            <w:shd w:val="clear" w:color="auto" w:fill="auto"/>
            <w:noWrap/>
            <w:vAlign w:val="bottom"/>
            <w:hideMark/>
          </w:tcPr>
          <w:p w14:paraId="6ACDFEF4"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1.822*exp(-0.149*</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73033DB8"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46DA105C"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36B26147"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Barley</w:t>
            </w:r>
          </w:p>
        </w:tc>
        <w:tc>
          <w:tcPr>
            <w:tcW w:w="2526" w:type="pct"/>
            <w:tcBorders>
              <w:top w:val="nil"/>
              <w:left w:val="nil"/>
              <w:bottom w:val="single" w:sz="4" w:space="0" w:color="auto"/>
              <w:right w:val="single" w:sz="4" w:space="0" w:color="auto"/>
            </w:tcBorders>
            <w:shd w:val="clear" w:color="auto" w:fill="auto"/>
            <w:noWrap/>
            <w:vAlign w:val="bottom"/>
            <w:hideMark/>
          </w:tcPr>
          <w:p w14:paraId="744AC20C"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-0.2751*log(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)+1.3796</w:t>
            </w:r>
          </w:p>
        </w:tc>
      </w:tr>
      <w:tr w:rsidR="00F4083A" w:rsidRPr="00EA28F5" w14:paraId="54D44ED0"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E63A35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2F7D54C9"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Barley</w:t>
            </w:r>
          </w:p>
        </w:tc>
        <w:tc>
          <w:tcPr>
            <w:tcW w:w="2526" w:type="pct"/>
            <w:tcBorders>
              <w:top w:val="nil"/>
              <w:left w:val="nil"/>
              <w:bottom w:val="single" w:sz="4" w:space="0" w:color="auto"/>
              <w:right w:val="single" w:sz="4" w:space="0" w:color="auto"/>
            </w:tcBorders>
            <w:shd w:val="clear" w:color="auto" w:fill="auto"/>
            <w:noWrap/>
            <w:vAlign w:val="bottom"/>
            <w:hideMark/>
          </w:tcPr>
          <w:p w14:paraId="762A6E3F"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0.769-0.129*</w:t>
            </w:r>
            <w:proofErr w:type="spellStart"/>
            <w:r w:rsidRPr="00EA28F5">
              <w:rPr>
                <w:rFonts w:ascii="Calibri" w:eastAsia="Times New Roman" w:hAnsi="Calibri" w:cs="Calibri"/>
                <w:color w:val="000000"/>
                <w:kern w:val="0"/>
                <w14:ligatures w14:val="none"/>
              </w:rPr>
              <w:t>atan</w:t>
            </w:r>
            <w:proofErr w:type="spellEnd"/>
            <w:r w:rsidRPr="00EA28F5">
              <w:rPr>
                <w:rFonts w:ascii="Calibri" w:eastAsia="Times New Roman" w:hAnsi="Calibri" w:cs="Calibri"/>
                <w:color w:val="000000"/>
                <w:kern w:val="0"/>
                <w14:ligatures w14:val="none"/>
              </w:rPr>
              <w:t>((</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)-6.7)/1.5</w:t>
            </w:r>
          </w:p>
        </w:tc>
      </w:tr>
      <w:tr w:rsidR="00F4083A" w:rsidRPr="00EA28F5" w14:paraId="0D5835DE"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6FE05900"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0CC3543B"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Barley</w:t>
            </w:r>
          </w:p>
        </w:tc>
        <w:tc>
          <w:tcPr>
            <w:tcW w:w="2526" w:type="pct"/>
            <w:tcBorders>
              <w:top w:val="nil"/>
              <w:left w:val="nil"/>
              <w:bottom w:val="single" w:sz="4" w:space="0" w:color="auto"/>
              <w:right w:val="single" w:sz="4" w:space="0" w:color="auto"/>
            </w:tcBorders>
            <w:shd w:val="clear" w:color="auto" w:fill="auto"/>
            <w:noWrap/>
            <w:vAlign w:val="bottom"/>
            <w:hideMark/>
          </w:tcPr>
          <w:p w14:paraId="3C831F65"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-0.27*yield_kg_ha+2.77</w:t>
            </w:r>
          </w:p>
        </w:tc>
      </w:tr>
      <w:tr w:rsidR="00F4083A" w:rsidRPr="00EA28F5" w14:paraId="24E35E35"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0C1746C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74027AC2"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Jowar</w:t>
            </w:r>
          </w:p>
        </w:tc>
        <w:tc>
          <w:tcPr>
            <w:tcW w:w="2526" w:type="pct"/>
            <w:tcBorders>
              <w:top w:val="nil"/>
              <w:left w:val="nil"/>
              <w:bottom w:val="single" w:sz="4" w:space="0" w:color="auto"/>
              <w:right w:val="single" w:sz="4" w:space="0" w:color="auto"/>
            </w:tcBorders>
            <w:shd w:val="clear" w:color="auto" w:fill="auto"/>
            <w:noWrap/>
            <w:vAlign w:val="bottom"/>
            <w:hideMark/>
          </w:tcPr>
          <w:p w14:paraId="1E2C4F1A"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-0.55*yield_kg_ha+4.55</w:t>
            </w:r>
          </w:p>
        </w:tc>
      </w:tr>
      <w:tr w:rsidR="00F4083A" w:rsidRPr="00EA28F5" w14:paraId="163E8468"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41A1CEDA"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7789527D"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Jowar</w:t>
            </w:r>
          </w:p>
        </w:tc>
        <w:tc>
          <w:tcPr>
            <w:tcW w:w="2526" w:type="pct"/>
            <w:tcBorders>
              <w:top w:val="nil"/>
              <w:left w:val="nil"/>
              <w:bottom w:val="single" w:sz="4" w:space="0" w:color="auto"/>
              <w:right w:val="single" w:sz="4" w:space="0" w:color="auto"/>
            </w:tcBorders>
            <w:shd w:val="clear" w:color="auto" w:fill="auto"/>
            <w:noWrap/>
            <w:vAlign w:val="bottom"/>
            <w:hideMark/>
          </w:tcPr>
          <w:p w14:paraId="6A2E88AF"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2.302*exp(-0.100*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1AA68A64"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776A53A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451857FB"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Maize</w:t>
            </w:r>
          </w:p>
        </w:tc>
        <w:tc>
          <w:tcPr>
            <w:tcW w:w="2526" w:type="pct"/>
            <w:tcBorders>
              <w:top w:val="nil"/>
              <w:left w:val="nil"/>
              <w:bottom w:val="single" w:sz="4" w:space="0" w:color="auto"/>
              <w:right w:val="single" w:sz="4" w:space="0" w:color="auto"/>
            </w:tcBorders>
            <w:shd w:val="clear" w:color="auto" w:fill="auto"/>
            <w:noWrap/>
            <w:vAlign w:val="bottom"/>
            <w:hideMark/>
          </w:tcPr>
          <w:p w14:paraId="51F40D14"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-0.1807*log(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)+1.3373</w:t>
            </w:r>
          </w:p>
        </w:tc>
      </w:tr>
      <w:tr w:rsidR="00F4083A" w:rsidRPr="00EA28F5" w14:paraId="1543E3BD"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0217D4CE"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674B9855"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Maize</w:t>
            </w:r>
          </w:p>
        </w:tc>
        <w:tc>
          <w:tcPr>
            <w:tcW w:w="2526" w:type="pct"/>
            <w:tcBorders>
              <w:top w:val="nil"/>
              <w:left w:val="nil"/>
              <w:bottom w:val="single" w:sz="4" w:space="0" w:color="auto"/>
              <w:right w:val="single" w:sz="4" w:space="0" w:color="auto"/>
            </w:tcBorders>
            <w:shd w:val="clear" w:color="auto" w:fill="auto"/>
            <w:noWrap/>
            <w:vAlign w:val="bottom"/>
            <w:hideMark/>
          </w:tcPr>
          <w:p w14:paraId="5A1FE93E"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2.656*exp(-0.103*</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71F84082"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688498EF"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41EBE96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Maize</w:t>
            </w:r>
          </w:p>
        </w:tc>
        <w:tc>
          <w:tcPr>
            <w:tcW w:w="2526" w:type="pct"/>
            <w:tcBorders>
              <w:top w:val="nil"/>
              <w:left w:val="nil"/>
              <w:bottom w:val="single" w:sz="4" w:space="0" w:color="auto"/>
              <w:right w:val="single" w:sz="4" w:space="0" w:color="auto"/>
            </w:tcBorders>
            <w:shd w:val="clear" w:color="auto" w:fill="auto"/>
            <w:noWrap/>
            <w:vAlign w:val="bottom"/>
            <w:hideMark/>
          </w:tcPr>
          <w:p w14:paraId="126619CB"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-0.13*yield_kg_ha+2.20</w:t>
            </w:r>
          </w:p>
        </w:tc>
      </w:tr>
      <w:tr w:rsidR="00F4083A" w:rsidRPr="00EA28F5" w14:paraId="2030AC88"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BCFAB2B"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48E678D9"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Ragi</w:t>
            </w:r>
          </w:p>
        </w:tc>
        <w:tc>
          <w:tcPr>
            <w:tcW w:w="2526" w:type="pct"/>
            <w:tcBorders>
              <w:top w:val="nil"/>
              <w:left w:val="nil"/>
              <w:bottom w:val="single" w:sz="4" w:space="0" w:color="auto"/>
              <w:right w:val="single" w:sz="4" w:space="0" w:color="auto"/>
            </w:tcBorders>
            <w:shd w:val="clear" w:color="auto" w:fill="auto"/>
            <w:noWrap/>
            <w:vAlign w:val="bottom"/>
            <w:hideMark/>
          </w:tcPr>
          <w:p w14:paraId="4CB6E9B5"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-0.55*yield_kg_ha+4.55</w:t>
            </w:r>
          </w:p>
        </w:tc>
      </w:tr>
      <w:tr w:rsidR="00F4083A" w:rsidRPr="00EA28F5" w14:paraId="27B16B94"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0657A6D7"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6BA839E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Ragi</w:t>
            </w:r>
          </w:p>
        </w:tc>
        <w:tc>
          <w:tcPr>
            <w:tcW w:w="2526" w:type="pct"/>
            <w:tcBorders>
              <w:top w:val="nil"/>
              <w:left w:val="nil"/>
              <w:bottom w:val="single" w:sz="4" w:space="0" w:color="auto"/>
              <w:right w:val="single" w:sz="4" w:space="0" w:color="auto"/>
            </w:tcBorders>
            <w:shd w:val="clear" w:color="auto" w:fill="auto"/>
            <w:noWrap/>
            <w:vAlign w:val="bottom"/>
            <w:hideMark/>
          </w:tcPr>
          <w:p w14:paraId="2FC15A49"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2.302*exp(-0.100*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7E076726"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C78C410"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2006759A"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Rice</w:t>
            </w:r>
          </w:p>
        </w:tc>
        <w:tc>
          <w:tcPr>
            <w:tcW w:w="2526" w:type="pct"/>
            <w:tcBorders>
              <w:top w:val="nil"/>
              <w:left w:val="nil"/>
              <w:bottom w:val="single" w:sz="4" w:space="0" w:color="auto"/>
              <w:right w:val="single" w:sz="4" w:space="0" w:color="auto"/>
            </w:tcBorders>
            <w:shd w:val="clear" w:color="auto" w:fill="auto"/>
            <w:noWrap/>
            <w:vAlign w:val="bottom"/>
            <w:hideMark/>
          </w:tcPr>
          <w:p w14:paraId="32DA5BFA"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-1.2256*log(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)+3.845</w:t>
            </w:r>
          </w:p>
        </w:tc>
      </w:tr>
      <w:tr w:rsidR="00F4083A" w:rsidRPr="00EA28F5" w14:paraId="10DA3B4D"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7D0D1B2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7AD6CAC7"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Rice</w:t>
            </w:r>
          </w:p>
        </w:tc>
        <w:tc>
          <w:tcPr>
            <w:tcW w:w="2526" w:type="pct"/>
            <w:tcBorders>
              <w:top w:val="nil"/>
              <w:left w:val="nil"/>
              <w:bottom w:val="single" w:sz="4" w:space="0" w:color="auto"/>
              <w:right w:val="single" w:sz="4" w:space="0" w:color="auto"/>
            </w:tcBorders>
            <w:shd w:val="clear" w:color="auto" w:fill="auto"/>
            <w:noWrap/>
            <w:vAlign w:val="bottom"/>
            <w:hideMark/>
          </w:tcPr>
          <w:p w14:paraId="1D2E35FF"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2.450*exp(-0.084*</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6B9FE413"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1F21AD4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6A01280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Rice</w:t>
            </w:r>
          </w:p>
        </w:tc>
        <w:tc>
          <w:tcPr>
            <w:tcW w:w="2526" w:type="pct"/>
            <w:tcBorders>
              <w:top w:val="nil"/>
              <w:left w:val="nil"/>
              <w:bottom w:val="single" w:sz="4" w:space="0" w:color="auto"/>
              <w:right w:val="single" w:sz="4" w:space="0" w:color="auto"/>
            </w:tcBorders>
            <w:shd w:val="clear" w:color="auto" w:fill="auto"/>
            <w:noWrap/>
            <w:vAlign w:val="bottom"/>
            <w:hideMark/>
          </w:tcPr>
          <w:p w14:paraId="496966F7"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-0.22*yield_kg_ha+2.56</w:t>
            </w:r>
          </w:p>
        </w:tc>
      </w:tr>
      <w:tr w:rsidR="00F4083A" w:rsidRPr="00EA28F5" w14:paraId="06A6F1B9"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6FFD9EA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6FBBEF9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Small millets</w:t>
            </w:r>
          </w:p>
        </w:tc>
        <w:tc>
          <w:tcPr>
            <w:tcW w:w="2526" w:type="pct"/>
            <w:tcBorders>
              <w:top w:val="nil"/>
              <w:left w:val="nil"/>
              <w:bottom w:val="single" w:sz="4" w:space="0" w:color="auto"/>
              <w:right w:val="single" w:sz="4" w:space="0" w:color="auto"/>
            </w:tcBorders>
            <w:shd w:val="clear" w:color="auto" w:fill="auto"/>
            <w:noWrap/>
            <w:vAlign w:val="bottom"/>
            <w:hideMark/>
          </w:tcPr>
          <w:p w14:paraId="17E350FE"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-0.55*yield_kg_ha+4.55</w:t>
            </w:r>
          </w:p>
        </w:tc>
      </w:tr>
      <w:tr w:rsidR="00F4083A" w:rsidRPr="00EA28F5" w14:paraId="6109F20B"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4D940AB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436B02E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Small millets</w:t>
            </w:r>
          </w:p>
        </w:tc>
        <w:tc>
          <w:tcPr>
            <w:tcW w:w="2526" w:type="pct"/>
            <w:tcBorders>
              <w:top w:val="nil"/>
              <w:left w:val="nil"/>
              <w:bottom w:val="single" w:sz="4" w:space="0" w:color="auto"/>
              <w:right w:val="single" w:sz="4" w:space="0" w:color="auto"/>
            </w:tcBorders>
            <w:shd w:val="clear" w:color="auto" w:fill="auto"/>
            <w:noWrap/>
            <w:vAlign w:val="bottom"/>
            <w:hideMark/>
          </w:tcPr>
          <w:p w14:paraId="7B5AAF74"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2.302*exp(-0.100*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51D34F82"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597886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3158D3A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Wheat</w:t>
            </w:r>
          </w:p>
        </w:tc>
        <w:tc>
          <w:tcPr>
            <w:tcW w:w="2526" w:type="pct"/>
            <w:tcBorders>
              <w:top w:val="nil"/>
              <w:left w:val="nil"/>
              <w:bottom w:val="single" w:sz="4" w:space="0" w:color="auto"/>
              <w:right w:val="single" w:sz="4" w:space="0" w:color="auto"/>
            </w:tcBorders>
            <w:shd w:val="clear" w:color="auto" w:fill="auto"/>
            <w:noWrap/>
            <w:vAlign w:val="bottom"/>
            <w:hideMark/>
          </w:tcPr>
          <w:p w14:paraId="37BC674A"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-0.3629*log(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)+1.6057</w:t>
            </w:r>
          </w:p>
        </w:tc>
      </w:tr>
      <w:tr w:rsidR="00F4083A" w:rsidRPr="00EA28F5" w14:paraId="6B007EA9"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329E0EF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74B0B9F2"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Wheat</w:t>
            </w:r>
          </w:p>
        </w:tc>
        <w:tc>
          <w:tcPr>
            <w:tcW w:w="2526" w:type="pct"/>
            <w:tcBorders>
              <w:top w:val="nil"/>
              <w:left w:val="nil"/>
              <w:bottom w:val="single" w:sz="4" w:space="0" w:color="auto"/>
              <w:right w:val="single" w:sz="4" w:space="0" w:color="auto"/>
            </w:tcBorders>
            <w:shd w:val="clear" w:color="auto" w:fill="auto"/>
            <w:noWrap/>
            <w:vAlign w:val="bottom"/>
            <w:hideMark/>
          </w:tcPr>
          <w:p w14:paraId="3ADA7D2A"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0.769-0.129*</w:t>
            </w:r>
            <w:proofErr w:type="spellStart"/>
            <w:r w:rsidRPr="00EA28F5">
              <w:rPr>
                <w:rFonts w:ascii="Calibri" w:eastAsia="Times New Roman" w:hAnsi="Calibri" w:cs="Calibri"/>
                <w:color w:val="000000"/>
                <w:kern w:val="0"/>
                <w14:ligatures w14:val="none"/>
              </w:rPr>
              <w:t>atan</w:t>
            </w:r>
            <w:proofErr w:type="spellEnd"/>
            <w:r w:rsidRPr="00EA28F5">
              <w:rPr>
                <w:rFonts w:ascii="Calibri" w:eastAsia="Times New Roman" w:hAnsi="Calibri" w:cs="Calibri"/>
                <w:color w:val="000000"/>
                <w:kern w:val="0"/>
                <w14:ligatures w14:val="none"/>
              </w:rPr>
              <w:t>((</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)-6.7)/1.5</w:t>
            </w:r>
          </w:p>
        </w:tc>
      </w:tr>
      <w:tr w:rsidR="00F4083A" w:rsidRPr="00EA28F5" w14:paraId="07271219"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0D08016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072A5E0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Wheat</w:t>
            </w:r>
          </w:p>
        </w:tc>
        <w:tc>
          <w:tcPr>
            <w:tcW w:w="2526" w:type="pct"/>
            <w:tcBorders>
              <w:top w:val="nil"/>
              <w:left w:val="nil"/>
              <w:bottom w:val="single" w:sz="4" w:space="0" w:color="auto"/>
              <w:right w:val="single" w:sz="4" w:space="0" w:color="auto"/>
            </w:tcBorders>
            <w:shd w:val="clear" w:color="auto" w:fill="auto"/>
            <w:noWrap/>
            <w:vAlign w:val="bottom"/>
            <w:hideMark/>
          </w:tcPr>
          <w:p w14:paraId="7F660051"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2.186*exp(-0.127*</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0785AB77"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00EE0780"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Cereal Crops</w:t>
            </w:r>
          </w:p>
        </w:tc>
        <w:tc>
          <w:tcPr>
            <w:tcW w:w="1326" w:type="pct"/>
            <w:tcBorders>
              <w:top w:val="nil"/>
              <w:left w:val="nil"/>
              <w:bottom w:val="single" w:sz="4" w:space="0" w:color="auto"/>
              <w:right w:val="single" w:sz="4" w:space="0" w:color="auto"/>
            </w:tcBorders>
            <w:shd w:val="clear" w:color="auto" w:fill="auto"/>
            <w:noWrap/>
            <w:vAlign w:val="bottom"/>
            <w:hideMark/>
          </w:tcPr>
          <w:p w14:paraId="46A278BD"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Wheat</w:t>
            </w:r>
          </w:p>
        </w:tc>
        <w:tc>
          <w:tcPr>
            <w:tcW w:w="2526" w:type="pct"/>
            <w:tcBorders>
              <w:top w:val="nil"/>
              <w:left w:val="nil"/>
              <w:bottom w:val="single" w:sz="4" w:space="0" w:color="auto"/>
              <w:right w:val="single" w:sz="4" w:space="0" w:color="auto"/>
            </w:tcBorders>
            <w:shd w:val="clear" w:color="auto" w:fill="auto"/>
            <w:noWrap/>
            <w:vAlign w:val="bottom"/>
            <w:hideMark/>
          </w:tcPr>
          <w:p w14:paraId="61FED030"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-0.14*yield_kg_ha+1.96</w:t>
            </w:r>
          </w:p>
        </w:tc>
      </w:tr>
      <w:tr w:rsidR="00F4083A" w:rsidRPr="00EA28F5" w14:paraId="51F75C5D"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2E0FA88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29C13B0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Linseed</w:t>
            </w:r>
          </w:p>
        </w:tc>
        <w:tc>
          <w:tcPr>
            <w:tcW w:w="2526" w:type="pct"/>
            <w:tcBorders>
              <w:top w:val="nil"/>
              <w:left w:val="nil"/>
              <w:bottom w:val="single" w:sz="4" w:space="0" w:color="auto"/>
              <w:right w:val="single" w:sz="4" w:space="0" w:color="auto"/>
            </w:tcBorders>
            <w:shd w:val="clear" w:color="auto" w:fill="auto"/>
            <w:noWrap/>
            <w:vAlign w:val="bottom"/>
            <w:hideMark/>
          </w:tcPr>
          <w:p w14:paraId="750167C8"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2.148*exp(-0.200*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0A72889D"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199F4D9B"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0F70E36A"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other oilseeds</w:t>
            </w:r>
          </w:p>
        </w:tc>
        <w:tc>
          <w:tcPr>
            <w:tcW w:w="2526" w:type="pct"/>
            <w:tcBorders>
              <w:top w:val="nil"/>
              <w:left w:val="nil"/>
              <w:bottom w:val="single" w:sz="4" w:space="0" w:color="auto"/>
              <w:right w:val="single" w:sz="4" w:space="0" w:color="auto"/>
            </w:tcBorders>
            <w:shd w:val="clear" w:color="auto" w:fill="auto"/>
            <w:noWrap/>
            <w:vAlign w:val="bottom"/>
            <w:hideMark/>
          </w:tcPr>
          <w:p w14:paraId="78D12482"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2.580*exp(-0.200*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59241AEC"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66EFAC66"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13B5BC32"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other oilseeds</w:t>
            </w:r>
          </w:p>
        </w:tc>
        <w:tc>
          <w:tcPr>
            <w:tcW w:w="2526" w:type="pct"/>
            <w:tcBorders>
              <w:top w:val="nil"/>
              <w:left w:val="nil"/>
              <w:bottom w:val="single" w:sz="4" w:space="0" w:color="auto"/>
              <w:right w:val="single" w:sz="4" w:space="0" w:color="auto"/>
            </w:tcBorders>
            <w:shd w:val="clear" w:color="auto" w:fill="auto"/>
            <w:noWrap/>
            <w:vAlign w:val="bottom"/>
            <w:hideMark/>
          </w:tcPr>
          <w:p w14:paraId="3E01764C"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-1.1097*log(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)+3.2189</w:t>
            </w:r>
          </w:p>
        </w:tc>
      </w:tr>
      <w:tr w:rsidR="00F4083A" w:rsidRPr="00EA28F5" w14:paraId="2F541901"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929BD5A"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31521BEF"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other oilseeds</w:t>
            </w:r>
          </w:p>
        </w:tc>
        <w:tc>
          <w:tcPr>
            <w:tcW w:w="2526" w:type="pct"/>
            <w:tcBorders>
              <w:top w:val="nil"/>
              <w:left w:val="nil"/>
              <w:bottom w:val="single" w:sz="4" w:space="0" w:color="auto"/>
              <w:right w:val="single" w:sz="4" w:space="0" w:color="auto"/>
            </w:tcBorders>
            <w:shd w:val="clear" w:color="auto" w:fill="auto"/>
            <w:noWrap/>
            <w:vAlign w:val="bottom"/>
            <w:hideMark/>
          </w:tcPr>
          <w:p w14:paraId="36066B6E"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-0.70*yield_kg_ha+3.85</w:t>
            </w:r>
          </w:p>
        </w:tc>
      </w:tr>
      <w:tr w:rsidR="00F4083A" w:rsidRPr="00EA28F5" w14:paraId="4259C72A"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484FFE20"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3FD4E565"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Rapeseed &amp;Mustard</w:t>
            </w:r>
          </w:p>
        </w:tc>
        <w:tc>
          <w:tcPr>
            <w:tcW w:w="2526" w:type="pct"/>
            <w:tcBorders>
              <w:top w:val="nil"/>
              <w:left w:val="nil"/>
              <w:bottom w:val="single" w:sz="4" w:space="0" w:color="auto"/>
              <w:right w:val="single" w:sz="4" w:space="0" w:color="auto"/>
            </w:tcBorders>
            <w:shd w:val="clear" w:color="auto" w:fill="auto"/>
            <w:noWrap/>
            <w:vAlign w:val="bottom"/>
            <w:hideMark/>
          </w:tcPr>
          <w:p w14:paraId="65713060"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3.028*exp(-0.200*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1E30EA5C"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093A6C8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216146F7"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Rapeseed &amp;Mustard</w:t>
            </w:r>
          </w:p>
        </w:tc>
        <w:tc>
          <w:tcPr>
            <w:tcW w:w="2526" w:type="pct"/>
            <w:tcBorders>
              <w:top w:val="nil"/>
              <w:left w:val="nil"/>
              <w:bottom w:val="single" w:sz="4" w:space="0" w:color="auto"/>
              <w:right w:val="single" w:sz="4" w:space="0" w:color="auto"/>
            </w:tcBorders>
            <w:shd w:val="clear" w:color="auto" w:fill="auto"/>
            <w:noWrap/>
            <w:vAlign w:val="bottom"/>
            <w:hideMark/>
          </w:tcPr>
          <w:p w14:paraId="2BEC2AC1"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-0.452*log(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)+3.2189</w:t>
            </w:r>
          </w:p>
        </w:tc>
      </w:tr>
      <w:tr w:rsidR="00F4083A" w:rsidRPr="00EA28F5" w14:paraId="1EE2AA26"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59B8065"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49998CA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Safflower</w:t>
            </w:r>
          </w:p>
        </w:tc>
        <w:tc>
          <w:tcPr>
            <w:tcW w:w="2526" w:type="pct"/>
            <w:tcBorders>
              <w:top w:val="nil"/>
              <w:left w:val="nil"/>
              <w:bottom w:val="single" w:sz="4" w:space="0" w:color="auto"/>
              <w:right w:val="single" w:sz="4" w:space="0" w:color="auto"/>
            </w:tcBorders>
            <w:shd w:val="clear" w:color="auto" w:fill="auto"/>
            <w:noWrap/>
            <w:vAlign w:val="bottom"/>
            <w:hideMark/>
          </w:tcPr>
          <w:p w14:paraId="22B54346"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2.148*exp(-0.200*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0219D27B"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78A645D9"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1DD2921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Soyabean</w:t>
            </w:r>
          </w:p>
        </w:tc>
        <w:tc>
          <w:tcPr>
            <w:tcW w:w="2526" w:type="pct"/>
            <w:tcBorders>
              <w:top w:val="nil"/>
              <w:left w:val="nil"/>
              <w:bottom w:val="single" w:sz="4" w:space="0" w:color="auto"/>
              <w:right w:val="single" w:sz="4" w:space="0" w:color="auto"/>
            </w:tcBorders>
            <w:shd w:val="clear" w:color="auto" w:fill="auto"/>
            <w:noWrap/>
            <w:vAlign w:val="bottom"/>
            <w:hideMark/>
          </w:tcPr>
          <w:p w14:paraId="323A4FF2"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3.869*exp(-0.178*</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66EB3532"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33AC6AD0"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788A74E5"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Soyabean</w:t>
            </w:r>
          </w:p>
        </w:tc>
        <w:tc>
          <w:tcPr>
            <w:tcW w:w="2526" w:type="pct"/>
            <w:tcBorders>
              <w:top w:val="nil"/>
              <w:left w:val="nil"/>
              <w:bottom w:val="single" w:sz="4" w:space="0" w:color="auto"/>
              <w:right w:val="single" w:sz="4" w:space="0" w:color="auto"/>
            </w:tcBorders>
            <w:shd w:val="clear" w:color="auto" w:fill="auto"/>
            <w:noWrap/>
            <w:vAlign w:val="bottom"/>
            <w:hideMark/>
          </w:tcPr>
          <w:p w14:paraId="72B36309"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-0.80*yield_kg_ha+3.90</w:t>
            </w:r>
          </w:p>
        </w:tc>
      </w:tr>
      <w:tr w:rsidR="00F4083A" w:rsidRPr="00EA28F5" w14:paraId="0E0BC673"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6864B2C7"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7A2B608B"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Sunflower</w:t>
            </w:r>
          </w:p>
        </w:tc>
        <w:tc>
          <w:tcPr>
            <w:tcW w:w="2526" w:type="pct"/>
            <w:tcBorders>
              <w:top w:val="nil"/>
              <w:left w:val="nil"/>
              <w:bottom w:val="single" w:sz="4" w:space="0" w:color="auto"/>
              <w:right w:val="single" w:sz="4" w:space="0" w:color="auto"/>
            </w:tcBorders>
            <w:shd w:val="clear" w:color="auto" w:fill="auto"/>
            <w:noWrap/>
            <w:vAlign w:val="bottom"/>
            <w:hideMark/>
          </w:tcPr>
          <w:p w14:paraId="6D23B60B"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2.580*exp(-0.200*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05E58E9C"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74C8E66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5A3B8882"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Sunflower</w:t>
            </w:r>
          </w:p>
        </w:tc>
        <w:tc>
          <w:tcPr>
            <w:tcW w:w="2526" w:type="pct"/>
            <w:tcBorders>
              <w:top w:val="nil"/>
              <w:left w:val="nil"/>
              <w:bottom w:val="single" w:sz="4" w:space="0" w:color="auto"/>
              <w:right w:val="single" w:sz="4" w:space="0" w:color="auto"/>
            </w:tcBorders>
            <w:shd w:val="clear" w:color="auto" w:fill="auto"/>
            <w:noWrap/>
            <w:vAlign w:val="bottom"/>
            <w:hideMark/>
          </w:tcPr>
          <w:p w14:paraId="38F0B892"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-1.1097*log(</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)+3.2189</w:t>
            </w:r>
          </w:p>
        </w:tc>
      </w:tr>
      <w:tr w:rsidR="00F4083A" w:rsidRPr="00EA28F5" w14:paraId="39A9CB5B"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29CBAC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Oil Crops</w:t>
            </w:r>
          </w:p>
        </w:tc>
        <w:tc>
          <w:tcPr>
            <w:tcW w:w="1326" w:type="pct"/>
            <w:tcBorders>
              <w:top w:val="nil"/>
              <w:left w:val="nil"/>
              <w:bottom w:val="single" w:sz="4" w:space="0" w:color="auto"/>
              <w:right w:val="single" w:sz="4" w:space="0" w:color="auto"/>
            </w:tcBorders>
            <w:shd w:val="clear" w:color="auto" w:fill="auto"/>
            <w:noWrap/>
            <w:vAlign w:val="bottom"/>
            <w:hideMark/>
          </w:tcPr>
          <w:p w14:paraId="61B668C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Sunflower</w:t>
            </w:r>
          </w:p>
        </w:tc>
        <w:tc>
          <w:tcPr>
            <w:tcW w:w="2526" w:type="pct"/>
            <w:tcBorders>
              <w:top w:val="nil"/>
              <w:left w:val="nil"/>
              <w:bottom w:val="single" w:sz="4" w:space="0" w:color="auto"/>
              <w:right w:val="single" w:sz="4" w:space="0" w:color="auto"/>
            </w:tcBorders>
            <w:shd w:val="clear" w:color="auto" w:fill="auto"/>
            <w:noWrap/>
            <w:vAlign w:val="bottom"/>
            <w:hideMark/>
          </w:tcPr>
          <w:p w14:paraId="2DDE0670"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-0.70*yield_kg_ha+3.85</w:t>
            </w:r>
          </w:p>
        </w:tc>
      </w:tr>
      <w:tr w:rsidR="00F4083A" w:rsidRPr="00EA28F5" w14:paraId="39E3D187"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41EB45A3"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Protein Crops</w:t>
            </w:r>
          </w:p>
        </w:tc>
        <w:tc>
          <w:tcPr>
            <w:tcW w:w="1326" w:type="pct"/>
            <w:tcBorders>
              <w:top w:val="nil"/>
              <w:left w:val="nil"/>
              <w:bottom w:val="single" w:sz="4" w:space="0" w:color="auto"/>
              <w:right w:val="single" w:sz="4" w:space="0" w:color="auto"/>
            </w:tcBorders>
            <w:shd w:val="clear" w:color="auto" w:fill="auto"/>
            <w:noWrap/>
            <w:vAlign w:val="bottom"/>
            <w:hideMark/>
          </w:tcPr>
          <w:p w14:paraId="79DB6769"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Peas &amp; beans (Pulses)</w:t>
            </w:r>
          </w:p>
        </w:tc>
        <w:tc>
          <w:tcPr>
            <w:tcW w:w="2526" w:type="pct"/>
            <w:tcBorders>
              <w:top w:val="nil"/>
              <w:left w:val="nil"/>
              <w:bottom w:val="single" w:sz="4" w:space="0" w:color="auto"/>
              <w:right w:val="single" w:sz="4" w:space="0" w:color="auto"/>
            </w:tcBorders>
            <w:shd w:val="clear" w:color="auto" w:fill="auto"/>
            <w:noWrap/>
            <w:vAlign w:val="bottom"/>
            <w:hideMark/>
          </w:tcPr>
          <w:p w14:paraId="711B283E"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3.232*exp(-0.300*</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4AA0C8AA"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73E9FD62"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Roots and Tubers</w:t>
            </w:r>
          </w:p>
        </w:tc>
        <w:tc>
          <w:tcPr>
            <w:tcW w:w="1326" w:type="pct"/>
            <w:tcBorders>
              <w:top w:val="nil"/>
              <w:left w:val="nil"/>
              <w:bottom w:val="single" w:sz="4" w:space="0" w:color="auto"/>
              <w:right w:val="single" w:sz="4" w:space="0" w:color="auto"/>
            </w:tcBorders>
            <w:shd w:val="clear" w:color="auto" w:fill="auto"/>
            <w:noWrap/>
            <w:vAlign w:val="bottom"/>
            <w:hideMark/>
          </w:tcPr>
          <w:p w14:paraId="72AA9488"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Potato</w:t>
            </w:r>
          </w:p>
        </w:tc>
        <w:tc>
          <w:tcPr>
            <w:tcW w:w="2526" w:type="pct"/>
            <w:tcBorders>
              <w:top w:val="nil"/>
              <w:left w:val="nil"/>
              <w:bottom w:val="single" w:sz="4" w:space="0" w:color="auto"/>
              <w:right w:val="single" w:sz="4" w:space="0" w:color="auto"/>
            </w:tcBorders>
            <w:shd w:val="clear" w:color="auto" w:fill="auto"/>
            <w:noWrap/>
            <w:vAlign w:val="bottom"/>
            <w:hideMark/>
          </w:tcPr>
          <w:p w14:paraId="15111008"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1.916*exp(-0.108*</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r w:rsidR="00F4083A" w:rsidRPr="00EA28F5" w14:paraId="3577E8BE"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153EFFB9"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Roots and Tubers</w:t>
            </w:r>
          </w:p>
        </w:tc>
        <w:tc>
          <w:tcPr>
            <w:tcW w:w="1326" w:type="pct"/>
            <w:tcBorders>
              <w:top w:val="nil"/>
              <w:left w:val="nil"/>
              <w:bottom w:val="single" w:sz="4" w:space="0" w:color="auto"/>
              <w:right w:val="single" w:sz="4" w:space="0" w:color="auto"/>
            </w:tcBorders>
            <w:shd w:val="clear" w:color="auto" w:fill="auto"/>
            <w:noWrap/>
            <w:vAlign w:val="bottom"/>
            <w:hideMark/>
          </w:tcPr>
          <w:p w14:paraId="2CE50724"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Potato</w:t>
            </w:r>
          </w:p>
        </w:tc>
        <w:tc>
          <w:tcPr>
            <w:tcW w:w="2526" w:type="pct"/>
            <w:tcBorders>
              <w:top w:val="nil"/>
              <w:left w:val="nil"/>
              <w:bottom w:val="single" w:sz="4" w:space="0" w:color="auto"/>
              <w:right w:val="single" w:sz="4" w:space="0" w:color="auto"/>
            </w:tcBorders>
            <w:shd w:val="clear" w:color="auto" w:fill="auto"/>
            <w:noWrap/>
            <w:vAlign w:val="bottom"/>
            <w:hideMark/>
          </w:tcPr>
          <w:p w14:paraId="694FCCFD"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-0.01*yield_kg_ha+1.10</w:t>
            </w:r>
          </w:p>
        </w:tc>
      </w:tr>
      <w:tr w:rsidR="00F4083A" w:rsidRPr="00EA28F5" w14:paraId="759D2EB9" w14:textId="77777777" w:rsidTr="00C92AE2">
        <w:trPr>
          <w:trHeight w:val="287"/>
          <w:jc w:val="center"/>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14:paraId="54288AE7"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Roots and Tubers</w:t>
            </w:r>
          </w:p>
        </w:tc>
        <w:tc>
          <w:tcPr>
            <w:tcW w:w="1326" w:type="pct"/>
            <w:tcBorders>
              <w:top w:val="nil"/>
              <w:left w:val="nil"/>
              <w:bottom w:val="single" w:sz="4" w:space="0" w:color="auto"/>
              <w:right w:val="single" w:sz="4" w:space="0" w:color="auto"/>
            </w:tcBorders>
            <w:shd w:val="clear" w:color="auto" w:fill="auto"/>
            <w:noWrap/>
            <w:vAlign w:val="bottom"/>
            <w:hideMark/>
          </w:tcPr>
          <w:p w14:paraId="32659D81" w14:textId="77777777" w:rsidR="00F4083A" w:rsidRPr="00EA28F5" w:rsidRDefault="00F4083A" w:rsidP="00362E9D">
            <w:pPr>
              <w:spacing w:after="0" w:line="240" w:lineRule="auto"/>
              <w:rPr>
                <w:rFonts w:ascii="Calibri" w:eastAsia="Times New Roman" w:hAnsi="Calibri" w:cs="Calibri"/>
                <w:color w:val="000000"/>
                <w:kern w:val="0"/>
                <w14:ligatures w14:val="none"/>
              </w:rPr>
            </w:pPr>
            <w:r w:rsidRPr="00EA28F5">
              <w:rPr>
                <w:rFonts w:ascii="Calibri" w:eastAsia="Times New Roman" w:hAnsi="Calibri" w:cs="Calibri"/>
                <w:color w:val="000000"/>
                <w:kern w:val="0"/>
                <w14:ligatures w14:val="none"/>
              </w:rPr>
              <w:t>Potato</w:t>
            </w:r>
          </w:p>
        </w:tc>
        <w:tc>
          <w:tcPr>
            <w:tcW w:w="2526" w:type="pct"/>
            <w:tcBorders>
              <w:top w:val="nil"/>
              <w:left w:val="nil"/>
              <w:bottom w:val="single" w:sz="4" w:space="0" w:color="auto"/>
              <w:right w:val="single" w:sz="4" w:space="0" w:color="auto"/>
            </w:tcBorders>
            <w:shd w:val="clear" w:color="auto" w:fill="auto"/>
            <w:noWrap/>
            <w:vAlign w:val="bottom"/>
            <w:hideMark/>
          </w:tcPr>
          <w:p w14:paraId="7F5832AE" w14:textId="77777777" w:rsidR="00F4083A" w:rsidRPr="00EA28F5" w:rsidRDefault="00F4083A" w:rsidP="00362E9D">
            <w:pPr>
              <w:spacing w:after="0" w:line="240" w:lineRule="auto"/>
              <w:rPr>
                <w:rFonts w:ascii="Calibri" w:eastAsia="Times New Roman" w:hAnsi="Calibri" w:cs="Calibri"/>
                <w:color w:val="000000"/>
                <w:kern w:val="0"/>
                <w14:ligatures w14:val="none"/>
              </w:rPr>
            </w:pPr>
            <w:proofErr w:type="spellStart"/>
            <w:r w:rsidRPr="00EA28F5">
              <w:rPr>
                <w:rFonts w:ascii="Calibri" w:eastAsia="Times New Roman" w:hAnsi="Calibri" w:cs="Calibri"/>
                <w:color w:val="000000"/>
                <w:kern w:val="0"/>
                <w14:ligatures w14:val="none"/>
              </w:rPr>
              <w:t>rpr</w:t>
            </w:r>
            <w:proofErr w:type="spellEnd"/>
            <w:r w:rsidRPr="00EA28F5">
              <w:rPr>
                <w:rFonts w:ascii="Calibri" w:eastAsia="Times New Roman" w:hAnsi="Calibri" w:cs="Calibri"/>
                <w:color w:val="000000"/>
                <w:kern w:val="0"/>
                <w14:ligatures w14:val="none"/>
              </w:rPr>
              <w:t xml:space="preserve"> =  1.916*exp(-0.108*</w:t>
            </w:r>
            <w:proofErr w:type="spellStart"/>
            <w:r w:rsidRPr="00EA28F5">
              <w:rPr>
                <w:rFonts w:ascii="Calibri" w:eastAsia="Times New Roman" w:hAnsi="Calibri" w:cs="Calibri"/>
                <w:color w:val="000000"/>
                <w:kern w:val="0"/>
                <w14:ligatures w14:val="none"/>
              </w:rPr>
              <w:t>yield_kg_ha</w:t>
            </w:r>
            <w:proofErr w:type="spellEnd"/>
            <w:r w:rsidRPr="00EA28F5">
              <w:rPr>
                <w:rFonts w:ascii="Calibri" w:eastAsia="Times New Roman" w:hAnsi="Calibri" w:cs="Calibri"/>
                <w:color w:val="000000"/>
                <w:kern w:val="0"/>
                <w14:ligatures w14:val="none"/>
              </w:rPr>
              <w:t>)</w:t>
            </w:r>
          </w:p>
        </w:tc>
      </w:tr>
    </w:tbl>
    <w:p w14:paraId="7B609166" w14:textId="77777777" w:rsidR="00DF336B" w:rsidRDefault="00DF336B" w:rsidP="001A42D9">
      <w:pPr>
        <w:pStyle w:val="ghgheading1"/>
      </w:pPr>
    </w:p>
    <w:p w14:paraId="7DCD6DD8" w14:textId="77777777" w:rsidR="00DF336B" w:rsidRDefault="00DF336B">
      <w:pPr>
        <w:rPr>
          <w:rFonts w:asciiTheme="majorHAnsi" w:eastAsiaTheme="majorEastAsia" w:hAnsiTheme="majorHAnsi" w:cstheme="majorBidi"/>
          <w:sz w:val="32"/>
          <w:szCs w:val="32"/>
        </w:rPr>
      </w:pPr>
      <w:r>
        <w:br w:type="page"/>
      </w:r>
    </w:p>
    <w:p w14:paraId="534253A5" w14:textId="3080ECED" w:rsidR="001A42D9" w:rsidRDefault="00140C79" w:rsidP="001A42D9">
      <w:pPr>
        <w:pStyle w:val="ghgheading1"/>
      </w:pPr>
      <w:bookmarkStart w:id="172" w:name="_Toc150445514"/>
      <w:bookmarkStart w:id="173" w:name="_Toc150795341"/>
      <w:r>
        <w:lastRenderedPageBreak/>
        <w:t>APPENDIX</w:t>
      </w:r>
      <w:r w:rsidR="001A42D9">
        <w:t xml:space="preserve"> D: Lookup Tables</w:t>
      </w:r>
      <w:bookmarkEnd w:id="172"/>
      <w:bookmarkEnd w:id="173"/>
      <w:r w:rsidR="001A42D9">
        <w:tab/>
      </w:r>
    </w:p>
    <w:tbl>
      <w:tblPr>
        <w:tblW w:w="5000" w:type="pct"/>
        <w:tblLook w:val="04A0" w:firstRow="1" w:lastRow="0" w:firstColumn="1" w:lastColumn="0" w:noHBand="0" w:noVBand="1"/>
      </w:tblPr>
      <w:tblGrid>
        <w:gridCol w:w="2152"/>
        <w:gridCol w:w="1438"/>
        <w:gridCol w:w="2677"/>
        <w:gridCol w:w="3309"/>
      </w:tblGrid>
      <w:tr w:rsidR="00291263" w:rsidRPr="00C6211E" w14:paraId="2B1DC528" w14:textId="77777777" w:rsidTr="00E93979">
        <w:trPr>
          <w:trHeight w:val="574"/>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bottom"/>
          </w:tcPr>
          <w:p w14:paraId="29BF4DF0" w14:textId="574E14F3" w:rsidR="00291263" w:rsidRPr="00C6211E" w:rsidRDefault="00291263" w:rsidP="00E93979">
            <w:pPr>
              <w:spacing w:after="0" w:line="240" w:lineRule="auto"/>
              <w:rPr>
                <w:rFonts w:ascii="Calibri" w:eastAsia="Times New Roman" w:hAnsi="Calibri" w:cs="Calibri"/>
                <w:b/>
                <w:bCs/>
                <w:color w:val="000000"/>
                <w:kern w:val="0"/>
                <w14:ligatures w14:val="none"/>
              </w:rPr>
            </w:pPr>
            <w:bookmarkStart w:id="174" w:name="_Ref150275710"/>
            <w:bookmarkStart w:id="175" w:name="_Toc150459634"/>
            <w:bookmarkStart w:id="176" w:name="_Toc150795369"/>
            <w:r>
              <w:t xml:space="preserve">Table </w:t>
            </w:r>
            <w:fldSimple w:instr=" SEQ Table \* ARABIC ">
              <w:r w:rsidR="00A42D66">
                <w:rPr>
                  <w:noProof/>
                </w:rPr>
                <w:t>27</w:t>
              </w:r>
            </w:fldSimple>
            <w:bookmarkEnd w:id="174"/>
            <w:r>
              <w:t>: Lookup table for climate classes to the Agro-Ecological Sub-Region data of WRIS</w:t>
            </w:r>
            <w:bookmarkEnd w:id="175"/>
            <w:bookmarkEnd w:id="176"/>
          </w:p>
        </w:tc>
      </w:tr>
      <w:tr w:rsidR="00291263" w:rsidRPr="00C6211E" w14:paraId="5E1824B7" w14:textId="77777777" w:rsidTr="00FC7B94">
        <w:trPr>
          <w:trHeight w:val="574"/>
        </w:trPr>
        <w:tc>
          <w:tcPr>
            <w:tcW w:w="112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21689F" w14:textId="61D31547" w:rsidR="00291263" w:rsidRPr="007D740E" w:rsidRDefault="00291263" w:rsidP="00E93979">
            <w:pPr>
              <w:spacing w:after="0" w:line="240" w:lineRule="auto"/>
              <w:rPr>
                <w:rFonts w:ascii="Calibri" w:eastAsia="Times New Roman" w:hAnsi="Calibri" w:cs="Calibri"/>
                <w:b/>
                <w:bCs/>
                <w:color w:val="000000"/>
                <w:kern w:val="0"/>
                <w:lang w:val="pt-PT"/>
                <w14:ligatures w14:val="none"/>
              </w:rPr>
            </w:pPr>
            <w:r w:rsidRPr="007D740E">
              <w:rPr>
                <w:rFonts w:ascii="Calibri" w:eastAsia="Times New Roman" w:hAnsi="Calibri" w:cs="Calibri"/>
                <w:b/>
                <w:bCs/>
                <w:color w:val="000000"/>
                <w:kern w:val="0"/>
                <w:lang w:val="pt-PT"/>
                <w14:ligatures w14:val="none"/>
              </w:rPr>
              <w:t xml:space="preserve">India </w:t>
            </w:r>
            <w:proofErr w:type="spellStart"/>
            <w:r w:rsidRPr="007D740E">
              <w:rPr>
                <w:rFonts w:ascii="Calibri" w:eastAsia="Times New Roman" w:hAnsi="Calibri" w:cs="Calibri"/>
                <w:b/>
                <w:bCs/>
                <w:color w:val="000000"/>
                <w:kern w:val="0"/>
                <w:lang w:val="pt-PT"/>
                <w14:ligatures w14:val="none"/>
              </w:rPr>
              <w:t>Agro-ecology</w:t>
            </w:r>
            <w:proofErr w:type="spellEnd"/>
            <w:r w:rsidRPr="007D740E">
              <w:rPr>
                <w:rFonts w:ascii="Calibri" w:eastAsia="Times New Roman" w:hAnsi="Calibri" w:cs="Calibri"/>
                <w:b/>
                <w:bCs/>
                <w:color w:val="000000"/>
                <w:kern w:val="0"/>
                <w:lang w:val="pt-PT"/>
                <w14:ligatures w14:val="none"/>
              </w:rPr>
              <w:t xml:space="preserve"> Zone</w:t>
            </w:r>
            <w:sdt>
              <w:sdtPr>
                <w:rPr>
                  <w:rFonts w:ascii="Calibri" w:eastAsia="Times New Roman" w:hAnsi="Calibri" w:cs="Calibri"/>
                  <w:b/>
                  <w:bCs/>
                  <w:color w:val="000000"/>
                  <w:kern w:val="0"/>
                  <w14:ligatures w14:val="none"/>
                </w:rPr>
                <w:alias w:val="SmartCite Citation"/>
                <w:tag w:val="bad6be57-5e2a-460d-9424-598e2d5bba4e:e724c74e-b9c5-431a-a7b7-61bd58b58f07+"/>
                <w:id w:val="-245263965"/>
                <w:placeholder>
                  <w:docPart w:val="DefaultPlaceholder_-1854013440"/>
                </w:placeholder>
              </w:sdtPr>
              <w:sdtContent>
                <w:r w:rsidR="00477515" w:rsidRPr="00477515">
                  <w:rPr>
                    <w:rFonts w:ascii="Calibri" w:eastAsia="Times New Roman" w:hAnsi="Calibri" w:cs="Calibri"/>
                    <w:vertAlign w:val="superscript"/>
                  </w:rPr>
                  <w:t>11</w:t>
                </w:r>
              </w:sdtContent>
            </w:sdt>
          </w:p>
        </w:tc>
        <w:tc>
          <w:tcPr>
            <w:tcW w:w="751" w:type="pct"/>
            <w:tcBorders>
              <w:top w:val="single" w:sz="4" w:space="0" w:color="auto"/>
              <w:left w:val="nil"/>
              <w:bottom w:val="single" w:sz="4" w:space="0" w:color="auto"/>
              <w:right w:val="single" w:sz="4" w:space="0" w:color="auto"/>
            </w:tcBorders>
            <w:shd w:val="clear" w:color="auto" w:fill="auto"/>
            <w:vAlign w:val="bottom"/>
            <w:hideMark/>
          </w:tcPr>
          <w:p w14:paraId="0CB7747B" w14:textId="4F212DF2" w:rsidR="00291263" w:rsidRPr="00C6211E" w:rsidRDefault="00291263" w:rsidP="00E93979">
            <w:pPr>
              <w:spacing w:after="0" w:line="240" w:lineRule="auto"/>
              <w:rPr>
                <w:rFonts w:ascii="Calibri" w:eastAsia="Times New Roman" w:hAnsi="Calibri" w:cs="Calibri"/>
                <w:b/>
                <w:bCs/>
                <w:color w:val="000000"/>
                <w:kern w:val="0"/>
                <w14:ligatures w14:val="none"/>
              </w:rPr>
            </w:pPr>
            <w:proofErr w:type="spellStart"/>
            <w:r w:rsidRPr="00C6211E">
              <w:rPr>
                <w:rFonts w:ascii="Calibri" w:eastAsia="Times New Roman" w:hAnsi="Calibri" w:cs="Calibri"/>
                <w:b/>
                <w:bCs/>
                <w:color w:val="000000"/>
                <w:kern w:val="0"/>
                <w14:ligatures w14:val="none"/>
              </w:rPr>
              <w:t>Hergoualc</w:t>
            </w:r>
            <w:r w:rsidR="003D4FEB">
              <w:rPr>
                <w:rFonts w:ascii="Calibri" w:eastAsia="Times New Roman" w:hAnsi="Calibri" w:cs="Calibri"/>
                <w:b/>
                <w:bCs/>
                <w:color w:val="000000"/>
                <w:kern w:val="0"/>
                <w14:ligatures w14:val="none"/>
              </w:rPr>
              <w:t>’</w:t>
            </w:r>
            <w:r w:rsidRPr="00C6211E">
              <w:rPr>
                <w:rFonts w:ascii="Calibri" w:eastAsia="Times New Roman" w:hAnsi="Calibri" w:cs="Calibri"/>
                <w:b/>
                <w:bCs/>
                <w:color w:val="000000"/>
                <w:kern w:val="0"/>
                <w14:ligatures w14:val="none"/>
              </w:rPr>
              <w:t>h</w:t>
            </w:r>
            <w:proofErr w:type="spellEnd"/>
            <w:r w:rsidRPr="00C6211E">
              <w:rPr>
                <w:rFonts w:ascii="Calibri" w:eastAsia="Times New Roman" w:hAnsi="Calibri" w:cs="Calibri"/>
                <w:b/>
                <w:bCs/>
                <w:color w:val="000000"/>
                <w:kern w:val="0"/>
                <w14:ligatures w14:val="none"/>
              </w:rPr>
              <w:t xml:space="preserve"> </w:t>
            </w:r>
            <w:r w:rsidR="003D4FEB">
              <w:rPr>
                <w:rFonts w:ascii="Calibri" w:eastAsia="Times New Roman" w:hAnsi="Calibri" w:cs="Calibri"/>
                <w:b/>
                <w:bCs/>
                <w:color w:val="000000"/>
                <w:kern w:val="0"/>
                <w14:ligatures w14:val="none"/>
              </w:rPr>
              <w:t>et al (</w:t>
            </w:r>
            <w:r w:rsidRPr="00C6211E">
              <w:rPr>
                <w:rFonts w:ascii="Calibri" w:eastAsia="Times New Roman" w:hAnsi="Calibri" w:cs="Calibri"/>
                <w:b/>
                <w:bCs/>
                <w:color w:val="000000"/>
                <w:kern w:val="0"/>
                <w14:ligatures w14:val="none"/>
              </w:rPr>
              <w:t>20</w:t>
            </w:r>
            <w:r w:rsidR="003D4FEB">
              <w:rPr>
                <w:rFonts w:ascii="Calibri" w:eastAsia="Times New Roman" w:hAnsi="Calibri" w:cs="Calibri"/>
                <w:b/>
                <w:bCs/>
                <w:color w:val="000000"/>
                <w:kern w:val="0"/>
                <w14:ligatures w14:val="none"/>
              </w:rPr>
              <w:t>21)</w:t>
            </w:r>
            <w:r w:rsidR="003D4FEB">
              <w:t xml:space="preserve"> </w:t>
            </w:r>
            <w:sdt>
              <w:sdtPr>
                <w:alias w:val="SmartCite Citation"/>
                <w:tag w:val="bad6be57-5e2a-460d-9424-598e2d5bba4e:57210d35-9d47-4974-b269-497f25b37773+"/>
                <w:id w:val="-2069486689"/>
                <w:placeholder>
                  <w:docPart w:val="66A60DC96CD84567AA54B88ECAE5BA87"/>
                </w:placeholder>
              </w:sdtPr>
              <w:sdtContent>
                <w:r w:rsidR="00477515" w:rsidRPr="00477515">
                  <w:rPr>
                    <w:rFonts w:ascii="Calibri" w:eastAsia="Times New Roman" w:hAnsi="Calibri" w:cs="Calibri"/>
                    <w:vertAlign w:val="superscript"/>
                  </w:rPr>
                  <w:t>4</w:t>
                </w:r>
              </w:sdtContent>
            </w:sdt>
          </w:p>
        </w:tc>
        <w:tc>
          <w:tcPr>
            <w:tcW w:w="1398" w:type="pct"/>
            <w:tcBorders>
              <w:top w:val="single" w:sz="4" w:space="0" w:color="auto"/>
              <w:left w:val="nil"/>
              <w:bottom w:val="single" w:sz="4" w:space="0" w:color="auto"/>
              <w:right w:val="single" w:sz="4" w:space="0" w:color="auto"/>
            </w:tcBorders>
            <w:shd w:val="clear" w:color="auto" w:fill="auto"/>
            <w:vAlign w:val="bottom"/>
            <w:hideMark/>
          </w:tcPr>
          <w:p w14:paraId="74FC488E" w14:textId="32807E6F" w:rsidR="00291263" w:rsidRPr="00C6211E" w:rsidRDefault="00291263" w:rsidP="00E93979">
            <w:pPr>
              <w:spacing w:after="0" w:line="240" w:lineRule="auto"/>
              <w:rPr>
                <w:rFonts w:ascii="Calibri" w:eastAsia="Times New Roman" w:hAnsi="Calibri" w:cs="Calibri"/>
                <w:b/>
                <w:bCs/>
                <w:color w:val="000000"/>
                <w:kern w:val="0"/>
                <w14:ligatures w14:val="none"/>
              </w:rPr>
            </w:pPr>
            <w:r w:rsidRPr="00C6211E">
              <w:rPr>
                <w:rFonts w:ascii="Calibri" w:eastAsia="Times New Roman" w:hAnsi="Calibri" w:cs="Calibri"/>
                <w:b/>
                <w:bCs/>
                <w:color w:val="000000"/>
                <w:kern w:val="0"/>
                <w14:ligatures w14:val="none"/>
              </w:rPr>
              <w:t xml:space="preserve">Yue </w:t>
            </w:r>
            <w:r w:rsidR="003D4FEB">
              <w:rPr>
                <w:rFonts w:ascii="Calibri" w:eastAsia="Times New Roman" w:hAnsi="Calibri" w:cs="Calibri"/>
                <w:b/>
                <w:bCs/>
                <w:color w:val="000000"/>
                <w:kern w:val="0"/>
                <w14:ligatures w14:val="none"/>
              </w:rPr>
              <w:t>et al (</w:t>
            </w:r>
            <w:r w:rsidRPr="00C6211E">
              <w:rPr>
                <w:rFonts w:ascii="Calibri" w:eastAsia="Times New Roman" w:hAnsi="Calibri" w:cs="Calibri"/>
                <w:b/>
                <w:bCs/>
                <w:color w:val="000000"/>
                <w:kern w:val="0"/>
                <w14:ligatures w14:val="none"/>
              </w:rPr>
              <w:t>2019</w:t>
            </w:r>
            <w:r w:rsidR="003D4FEB">
              <w:rPr>
                <w:rFonts w:ascii="Calibri" w:eastAsia="Times New Roman" w:hAnsi="Calibri" w:cs="Calibri"/>
                <w:b/>
                <w:bCs/>
                <w:color w:val="000000"/>
                <w:kern w:val="0"/>
                <w14:ligatures w14:val="none"/>
              </w:rPr>
              <w:t>)</w:t>
            </w:r>
            <w:r w:rsidR="00FC7B94">
              <w:t xml:space="preserve"> </w:t>
            </w:r>
            <w:sdt>
              <w:sdtPr>
                <w:alias w:val="SmartCite Citation"/>
                <w:tag w:val="bad6be57-5e2a-460d-9424-598e2d5bba4e:9b190dad-0a33-4e8a-8dba-7d3043991792+"/>
                <w:id w:val="1527915264"/>
                <w:placeholder>
                  <w:docPart w:val="6024ABEAEBD347708474A8FD5E126CDE"/>
                </w:placeholder>
              </w:sdtPr>
              <w:sdtContent>
                <w:r w:rsidR="00477515" w:rsidRPr="00477515">
                  <w:rPr>
                    <w:rFonts w:ascii="Calibri" w:eastAsia="Times New Roman" w:hAnsi="Calibri" w:cs="Calibri"/>
                    <w:vertAlign w:val="superscript"/>
                  </w:rPr>
                  <w:t>8</w:t>
                </w:r>
              </w:sdtContent>
            </w:sdt>
          </w:p>
        </w:tc>
        <w:tc>
          <w:tcPr>
            <w:tcW w:w="1727" w:type="pct"/>
            <w:tcBorders>
              <w:top w:val="single" w:sz="4" w:space="0" w:color="auto"/>
              <w:left w:val="nil"/>
              <w:bottom w:val="single" w:sz="4" w:space="0" w:color="auto"/>
              <w:right w:val="single" w:sz="4" w:space="0" w:color="auto"/>
            </w:tcBorders>
            <w:shd w:val="clear" w:color="auto" w:fill="auto"/>
            <w:vAlign w:val="bottom"/>
            <w:hideMark/>
          </w:tcPr>
          <w:p w14:paraId="0D78606E" w14:textId="4B35CBDC" w:rsidR="00291263" w:rsidRPr="00C6211E" w:rsidRDefault="00291263" w:rsidP="00E93979">
            <w:pPr>
              <w:spacing w:after="0" w:line="240" w:lineRule="auto"/>
              <w:rPr>
                <w:rFonts w:ascii="Calibri" w:eastAsia="Times New Roman" w:hAnsi="Calibri" w:cs="Calibri"/>
                <w:b/>
                <w:bCs/>
                <w:color w:val="000000"/>
                <w:kern w:val="0"/>
                <w14:ligatures w14:val="none"/>
              </w:rPr>
            </w:pPr>
            <w:r w:rsidRPr="00C6211E">
              <w:rPr>
                <w:rFonts w:ascii="Calibri" w:eastAsia="Times New Roman" w:hAnsi="Calibri" w:cs="Calibri"/>
                <w:b/>
                <w:bCs/>
                <w:color w:val="000000"/>
                <w:kern w:val="0"/>
                <w14:ligatures w14:val="none"/>
              </w:rPr>
              <w:t xml:space="preserve">Wang </w:t>
            </w:r>
            <w:r w:rsidR="003D4FEB">
              <w:rPr>
                <w:rFonts w:ascii="Calibri" w:eastAsia="Times New Roman" w:hAnsi="Calibri" w:cs="Calibri"/>
                <w:b/>
                <w:bCs/>
                <w:color w:val="000000"/>
                <w:kern w:val="0"/>
                <w14:ligatures w14:val="none"/>
              </w:rPr>
              <w:t>et al (</w:t>
            </w:r>
            <w:r w:rsidRPr="00C6211E">
              <w:rPr>
                <w:rFonts w:ascii="Calibri" w:eastAsia="Times New Roman" w:hAnsi="Calibri" w:cs="Calibri"/>
                <w:b/>
                <w:bCs/>
                <w:color w:val="000000"/>
                <w:kern w:val="0"/>
                <w14:ligatures w14:val="none"/>
              </w:rPr>
              <w:t>2018</w:t>
            </w:r>
            <w:r w:rsidR="003D4FEB">
              <w:rPr>
                <w:rFonts w:ascii="Calibri" w:eastAsia="Times New Roman" w:hAnsi="Calibri" w:cs="Calibri"/>
                <w:b/>
                <w:bCs/>
                <w:color w:val="000000"/>
                <w:kern w:val="0"/>
                <w14:ligatures w14:val="none"/>
              </w:rPr>
              <w:t>)</w:t>
            </w:r>
            <w:r w:rsidR="003D4FEB">
              <w:t xml:space="preserve"> </w:t>
            </w:r>
            <w:sdt>
              <w:sdtPr>
                <w:alias w:val="SmartCite Citation"/>
                <w:tag w:val="bad6be57-5e2a-460d-9424-598e2d5bba4e:8d8bf0da-4d6c-49d5-bc9e-25460fb9fdab+"/>
                <w:id w:val="1423915577"/>
                <w:placeholder>
                  <w:docPart w:val="68F12F85D9C24B38AED0E98F92C767EF"/>
                </w:placeholder>
              </w:sdtPr>
              <w:sdtContent>
                <w:r w:rsidR="00477515" w:rsidRPr="00477515">
                  <w:rPr>
                    <w:rFonts w:ascii="Calibri" w:eastAsia="Times New Roman" w:hAnsi="Calibri" w:cs="Calibri"/>
                    <w:vertAlign w:val="superscript"/>
                  </w:rPr>
                  <w:t>16</w:t>
                </w:r>
              </w:sdtContent>
            </w:sdt>
          </w:p>
        </w:tc>
      </w:tr>
      <w:tr w:rsidR="00291263" w:rsidRPr="00C6211E" w14:paraId="648AB91F"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5F4568A1"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Arid (hyper)</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04CBD4C3"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Dry</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1AAE0260"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arid and semiarid subtropics with summer rainfall</w:t>
            </w:r>
          </w:p>
        </w:tc>
        <w:tc>
          <w:tcPr>
            <w:tcW w:w="1727" w:type="pct"/>
            <w:tcBorders>
              <w:top w:val="nil"/>
              <w:left w:val="nil"/>
              <w:bottom w:val="single" w:sz="4" w:space="0" w:color="auto"/>
              <w:right w:val="single" w:sz="4" w:space="0" w:color="auto"/>
            </w:tcBorders>
            <w:shd w:val="clear" w:color="auto" w:fill="auto"/>
            <w:vAlign w:val="center"/>
            <w:hideMark/>
          </w:tcPr>
          <w:p w14:paraId="209DE5EF"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Arid (hyper)(AEZ 5)</w:t>
            </w:r>
          </w:p>
        </w:tc>
      </w:tr>
      <w:tr w:rsidR="00291263" w:rsidRPr="00C6211E" w14:paraId="02A28D65"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38ECB60D"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6C10D7C1"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5D31E872"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5EAF3574"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Arid (hyper)(AEZ 1)</w:t>
            </w:r>
          </w:p>
        </w:tc>
      </w:tr>
      <w:tr w:rsidR="00291263" w:rsidRPr="00C6211E" w14:paraId="7D183664"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3116FE89"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Arid (typic)</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5A2F9301"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Dry</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6E2777E9"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arid and semiarid subtropics with summer rainfall</w:t>
            </w:r>
          </w:p>
        </w:tc>
        <w:tc>
          <w:tcPr>
            <w:tcW w:w="1727" w:type="pct"/>
            <w:tcBorders>
              <w:top w:val="nil"/>
              <w:left w:val="nil"/>
              <w:bottom w:val="single" w:sz="4" w:space="0" w:color="auto"/>
              <w:right w:val="single" w:sz="4" w:space="0" w:color="auto"/>
            </w:tcBorders>
            <w:shd w:val="clear" w:color="auto" w:fill="auto"/>
            <w:vAlign w:val="center"/>
            <w:hideMark/>
          </w:tcPr>
          <w:p w14:paraId="7B300AB8"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Arid (typic)(AEZ 5)</w:t>
            </w:r>
          </w:p>
        </w:tc>
      </w:tr>
      <w:tr w:rsidR="00291263" w:rsidRPr="00C6211E" w14:paraId="2EFFBD01"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24EB9CC8"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7DEA6145"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23A2923F"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2ED1503B"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Arid (typic)(AEZ 1)</w:t>
            </w:r>
          </w:p>
        </w:tc>
      </w:tr>
      <w:tr w:rsidR="00291263" w:rsidRPr="00C6211E" w14:paraId="36E06525"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2402937A"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Humid</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11E06712"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68DED668"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humid tropics</w:t>
            </w:r>
          </w:p>
        </w:tc>
        <w:tc>
          <w:tcPr>
            <w:tcW w:w="1727" w:type="pct"/>
            <w:tcBorders>
              <w:top w:val="nil"/>
              <w:left w:val="nil"/>
              <w:bottom w:val="single" w:sz="4" w:space="0" w:color="auto"/>
              <w:right w:val="single" w:sz="4" w:space="0" w:color="auto"/>
            </w:tcBorders>
            <w:shd w:val="clear" w:color="auto" w:fill="auto"/>
            <w:vAlign w:val="center"/>
            <w:hideMark/>
          </w:tcPr>
          <w:p w14:paraId="47D44ED0"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Humid(AEZ 7)</w:t>
            </w:r>
          </w:p>
        </w:tc>
      </w:tr>
      <w:tr w:rsidR="00291263" w:rsidRPr="00C6211E" w14:paraId="79203132"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5994FF47"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44122188"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069D36FA"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5852BCC2"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 xml:space="preserve">subtropic </w:t>
            </w:r>
            <w:proofErr w:type="spellStart"/>
            <w:r w:rsidRPr="00C6211E">
              <w:rPr>
                <w:rFonts w:ascii="Calibri" w:eastAsia="Times New Roman" w:hAnsi="Calibri" w:cs="Calibri"/>
                <w:color w:val="000000"/>
                <w:kern w:val="0"/>
                <w14:ligatures w14:val="none"/>
              </w:rPr>
              <w:t>Perhumid</w:t>
            </w:r>
            <w:proofErr w:type="spellEnd"/>
            <w:r w:rsidRPr="00C6211E">
              <w:rPr>
                <w:rFonts w:ascii="Calibri" w:eastAsia="Times New Roman" w:hAnsi="Calibri" w:cs="Calibri"/>
                <w:color w:val="000000"/>
                <w:kern w:val="0"/>
                <w14:ligatures w14:val="none"/>
              </w:rPr>
              <w:t>(AEZ 7)</w:t>
            </w:r>
          </w:p>
        </w:tc>
      </w:tr>
      <w:tr w:rsidR="00291263" w:rsidRPr="00C6211E" w14:paraId="26F31016"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630C3962"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670245EE"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5D41B9CA"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3D815DAA"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Humid(AEZ 3)</w:t>
            </w:r>
          </w:p>
        </w:tc>
      </w:tr>
      <w:tr w:rsidR="00291263" w:rsidRPr="00C6211E" w14:paraId="03B62547"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55BCE0DA"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 xml:space="preserve">Humid to </w:t>
            </w:r>
            <w:proofErr w:type="spellStart"/>
            <w:r w:rsidRPr="00C6211E">
              <w:rPr>
                <w:rFonts w:ascii="Calibri" w:eastAsia="Times New Roman" w:hAnsi="Calibri" w:cs="Calibri"/>
                <w:color w:val="000000"/>
                <w:kern w:val="0"/>
                <w14:ligatures w14:val="none"/>
              </w:rPr>
              <w:t>Perhumid</w:t>
            </w:r>
            <w:proofErr w:type="spellEnd"/>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4A0AE243"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1E9700BB"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humid tropics</w:t>
            </w:r>
          </w:p>
        </w:tc>
        <w:tc>
          <w:tcPr>
            <w:tcW w:w="1727" w:type="pct"/>
            <w:tcBorders>
              <w:top w:val="nil"/>
              <w:left w:val="nil"/>
              <w:bottom w:val="single" w:sz="4" w:space="0" w:color="auto"/>
              <w:right w:val="single" w:sz="4" w:space="0" w:color="auto"/>
            </w:tcBorders>
            <w:shd w:val="clear" w:color="auto" w:fill="auto"/>
            <w:vAlign w:val="center"/>
            <w:hideMark/>
          </w:tcPr>
          <w:p w14:paraId="2203B7FD"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 xml:space="preserve">subtropic Humid to </w:t>
            </w:r>
            <w:proofErr w:type="spellStart"/>
            <w:r w:rsidRPr="00C6211E">
              <w:rPr>
                <w:rFonts w:ascii="Calibri" w:eastAsia="Times New Roman" w:hAnsi="Calibri" w:cs="Calibri"/>
                <w:color w:val="000000"/>
                <w:kern w:val="0"/>
                <w14:ligatures w14:val="none"/>
              </w:rPr>
              <w:t>Perhumid</w:t>
            </w:r>
            <w:proofErr w:type="spellEnd"/>
            <w:r w:rsidRPr="00C6211E">
              <w:rPr>
                <w:rFonts w:ascii="Calibri" w:eastAsia="Times New Roman" w:hAnsi="Calibri" w:cs="Calibri"/>
                <w:color w:val="000000"/>
                <w:kern w:val="0"/>
                <w14:ligatures w14:val="none"/>
              </w:rPr>
              <w:t>(AEZ 7)</w:t>
            </w:r>
          </w:p>
        </w:tc>
      </w:tr>
      <w:tr w:rsidR="00291263" w:rsidRPr="00C6211E" w14:paraId="501E9A74" w14:textId="77777777" w:rsidTr="00FC7B94">
        <w:trPr>
          <w:trHeight w:val="574"/>
        </w:trPr>
        <w:tc>
          <w:tcPr>
            <w:tcW w:w="1123" w:type="pct"/>
            <w:vMerge/>
            <w:tcBorders>
              <w:top w:val="nil"/>
              <w:left w:val="single" w:sz="4" w:space="0" w:color="auto"/>
              <w:bottom w:val="single" w:sz="4" w:space="0" w:color="auto"/>
              <w:right w:val="single" w:sz="4" w:space="0" w:color="auto"/>
            </w:tcBorders>
            <w:vAlign w:val="center"/>
            <w:hideMark/>
          </w:tcPr>
          <w:p w14:paraId="7DC0C964"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67FAEECC"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20A7F07D"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65C19FDC"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Subhumid (dry) to Subhumid (moist)(AEZ 6)</w:t>
            </w:r>
          </w:p>
        </w:tc>
      </w:tr>
      <w:tr w:rsidR="00291263" w:rsidRPr="00C6211E" w14:paraId="1CD0BE6D"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411844AF"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5B0FC0AB"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065F4AD3"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10C626F2"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 xml:space="preserve">tropic Humid to </w:t>
            </w:r>
            <w:proofErr w:type="spellStart"/>
            <w:r w:rsidRPr="00C6211E">
              <w:rPr>
                <w:rFonts w:ascii="Calibri" w:eastAsia="Times New Roman" w:hAnsi="Calibri" w:cs="Calibri"/>
                <w:color w:val="000000"/>
                <w:kern w:val="0"/>
                <w14:ligatures w14:val="none"/>
              </w:rPr>
              <w:t>Perhumid</w:t>
            </w:r>
            <w:proofErr w:type="spellEnd"/>
            <w:r w:rsidRPr="00C6211E">
              <w:rPr>
                <w:rFonts w:ascii="Calibri" w:eastAsia="Times New Roman" w:hAnsi="Calibri" w:cs="Calibri"/>
                <w:color w:val="000000"/>
                <w:kern w:val="0"/>
                <w14:ligatures w14:val="none"/>
              </w:rPr>
              <w:t>(AEZ 3)</w:t>
            </w:r>
          </w:p>
        </w:tc>
      </w:tr>
      <w:tr w:rsidR="00291263" w:rsidRPr="00C6211E" w14:paraId="1C69D449"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0F260B08" w14:textId="77777777" w:rsidR="00291263" w:rsidRPr="00C6211E" w:rsidRDefault="00291263" w:rsidP="00E93979">
            <w:pPr>
              <w:spacing w:after="0" w:line="240" w:lineRule="auto"/>
              <w:rPr>
                <w:rFonts w:ascii="Calibri" w:eastAsia="Times New Roman" w:hAnsi="Calibri" w:cs="Calibri"/>
                <w:color w:val="000000"/>
                <w:kern w:val="0"/>
                <w14:ligatures w14:val="none"/>
              </w:rPr>
            </w:pPr>
            <w:proofErr w:type="spellStart"/>
            <w:r w:rsidRPr="00C6211E">
              <w:rPr>
                <w:rFonts w:ascii="Calibri" w:eastAsia="Times New Roman" w:hAnsi="Calibri" w:cs="Calibri"/>
                <w:color w:val="000000"/>
                <w:kern w:val="0"/>
                <w14:ligatures w14:val="none"/>
              </w:rPr>
              <w:t>Perhumid</w:t>
            </w:r>
            <w:proofErr w:type="spellEnd"/>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4181E48F"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2F2A13B3"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humid tropics</w:t>
            </w:r>
          </w:p>
        </w:tc>
        <w:tc>
          <w:tcPr>
            <w:tcW w:w="1727" w:type="pct"/>
            <w:tcBorders>
              <w:top w:val="nil"/>
              <w:left w:val="nil"/>
              <w:bottom w:val="single" w:sz="4" w:space="0" w:color="auto"/>
              <w:right w:val="single" w:sz="4" w:space="0" w:color="auto"/>
            </w:tcBorders>
            <w:shd w:val="clear" w:color="auto" w:fill="auto"/>
            <w:vAlign w:val="center"/>
            <w:hideMark/>
          </w:tcPr>
          <w:p w14:paraId="7C427405"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 xml:space="preserve">subtropic </w:t>
            </w:r>
            <w:proofErr w:type="spellStart"/>
            <w:r w:rsidRPr="00C6211E">
              <w:rPr>
                <w:rFonts w:ascii="Calibri" w:eastAsia="Times New Roman" w:hAnsi="Calibri" w:cs="Calibri"/>
                <w:color w:val="000000"/>
                <w:kern w:val="0"/>
                <w14:ligatures w14:val="none"/>
              </w:rPr>
              <w:t>Perhumid</w:t>
            </w:r>
            <w:proofErr w:type="spellEnd"/>
            <w:r w:rsidRPr="00C6211E">
              <w:rPr>
                <w:rFonts w:ascii="Calibri" w:eastAsia="Times New Roman" w:hAnsi="Calibri" w:cs="Calibri"/>
                <w:color w:val="000000"/>
                <w:kern w:val="0"/>
                <w14:ligatures w14:val="none"/>
              </w:rPr>
              <w:t>(AEZ 7)</w:t>
            </w:r>
          </w:p>
        </w:tc>
      </w:tr>
      <w:tr w:rsidR="00291263" w:rsidRPr="00C6211E" w14:paraId="51FBAEA6"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2301C0B9"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154B48A2"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042E3703"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7C011E7D"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 xml:space="preserve">tropic </w:t>
            </w:r>
            <w:proofErr w:type="spellStart"/>
            <w:r w:rsidRPr="00C6211E">
              <w:rPr>
                <w:rFonts w:ascii="Calibri" w:eastAsia="Times New Roman" w:hAnsi="Calibri" w:cs="Calibri"/>
                <w:color w:val="000000"/>
                <w:kern w:val="0"/>
                <w14:ligatures w14:val="none"/>
              </w:rPr>
              <w:t>Perhumid</w:t>
            </w:r>
            <w:proofErr w:type="spellEnd"/>
            <w:r w:rsidRPr="00C6211E">
              <w:rPr>
                <w:rFonts w:ascii="Calibri" w:eastAsia="Times New Roman" w:hAnsi="Calibri" w:cs="Calibri"/>
                <w:color w:val="000000"/>
                <w:kern w:val="0"/>
                <w14:ligatures w14:val="none"/>
              </w:rPr>
              <w:t>(AEZ 3)</w:t>
            </w:r>
          </w:p>
        </w:tc>
      </w:tr>
      <w:tr w:rsidR="00291263" w:rsidRPr="00C6211E" w14:paraId="7FD83070"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3F67FF48"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Semi-arid (dry)</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13B932FE"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Dry</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42E5F8D7"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arid and semiarid tropics</w:t>
            </w:r>
          </w:p>
        </w:tc>
        <w:tc>
          <w:tcPr>
            <w:tcW w:w="1727" w:type="pct"/>
            <w:tcBorders>
              <w:top w:val="nil"/>
              <w:left w:val="nil"/>
              <w:bottom w:val="single" w:sz="4" w:space="0" w:color="auto"/>
              <w:right w:val="single" w:sz="4" w:space="0" w:color="auto"/>
            </w:tcBorders>
            <w:shd w:val="clear" w:color="auto" w:fill="auto"/>
            <w:vAlign w:val="center"/>
            <w:hideMark/>
          </w:tcPr>
          <w:p w14:paraId="0B881D49"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Semi-arid (dry)(AEZ 5)</w:t>
            </w:r>
          </w:p>
        </w:tc>
      </w:tr>
      <w:tr w:rsidR="00291263" w:rsidRPr="00C6211E" w14:paraId="503AE6C6"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23C73E5D"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2DB02B10"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5A70BDE8"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323256DB"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Semi-arid (dry)(AEZ 1)</w:t>
            </w:r>
          </w:p>
        </w:tc>
      </w:tr>
      <w:tr w:rsidR="00291263" w:rsidRPr="00C6211E" w14:paraId="67329E7D"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7EB42440"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5FDFA1C9"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214E83A6"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5C1D32CC"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Semi-arid (moist)(AEZ 1)</w:t>
            </w:r>
          </w:p>
        </w:tc>
      </w:tr>
      <w:tr w:rsidR="00291263" w:rsidRPr="00C6211E" w14:paraId="6908C60B" w14:textId="77777777" w:rsidTr="00FC7B94">
        <w:trPr>
          <w:trHeight w:val="574"/>
        </w:trPr>
        <w:tc>
          <w:tcPr>
            <w:tcW w:w="1123" w:type="pct"/>
            <w:tcBorders>
              <w:top w:val="nil"/>
              <w:left w:val="single" w:sz="4" w:space="0" w:color="auto"/>
              <w:bottom w:val="single" w:sz="4" w:space="0" w:color="auto"/>
              <w:right w:val="single" w:sz="4" w:space="0" w:color="auto"/>
            </w:tcBorders>
            <w:shd w:val="clear" w:color="auto" w:fill="auto"/>
            <w:vAlign w:val="center"/>
            <w:hideMark/>
          </w:tcPr>
          <w:p w14:paraId="1BF70E35"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Semi-arid (dry) To Subhumid (dry)</w:t>
            </w:r>
          </w:p>
        </w:tc>
        <w:tc>
          <w:tcPr>
            <w:tcW w:w="751" w:type="pct"/>
            <w:tcBorders>
              <w:top w:val="nil"/>
              <w:left w:val="nil"/>
              <w:bottom w:val="single" w:sz="4" w:space="0" w:color="auto"/>
              <w:right w:val="single" w:sz="4" w:space="0" w:color="auto"/>
            </w:tcBorders>
            <w:shd w:val="clear" w:color="auto" w:fill="auto"/>
            <w:vAlign w:val="center"/>
            <w:hideMark/>
          </w:tcPr>
          <w:p w14:paraId="6FE8D733"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Dry</w:t>
            </w:r>
          </w:p>
        </w:tc>
        <w:tc>
          <w:tcPr>
            <w:tcW w:w="1398" w:type="pct"/>
            <w:tcBorders>
              <w:top w:val="nil"/>
              <w:left w:val="nil"/>
              <w:bottom w:val="single" w:sz="4" w:space="0" w:color="auto"/>
              <w:right w:val="single" w:sz="4" w:space="0" w:color="auto"/>
            </w:tcBorders>
            <w:shd w:val="clear" w:color="auto" w:fill="auto"/>
            <w:vAlign w:val="center"/>
            <w:hideMark/>
          </w:tcPr>
          <w:p w14:paraId="5294B876"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arid and semiarid tropics</w:t>
            </w:r>
          </w:p>
        </w:tc>
        <w:tc>
          <w:tcPr>
            <w:tcW w:w="1727" w:type="pct"/>
            <w:tcBorders>
              <w:top w:val="nil"/>
              <w:left w:val="nil"/>
              <w:bottom w:val="single" w:sz="4" w:space="0" w:color="auto"/>
              <w:right w:val="single" w:sz="4" w:space="0" w:color="auto"/>
            </w:tcBorders>
            <w:shd w:val="clear" w:color="auto" w:fill="auto"/>
            <w:vAlign w:val="center"/>
            <w:hideMark/>
          </w:tcPr>
          <w:p w14:paraId="2E75674D"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Semi-arid (dry) To Subhumid (dry)(AEZ 5)</w:t>
            </w:r>
          </w:p>
        </w:tc>
      </w:tr>
      <w:tr w:rsidR="00291263" w:rsidRPr="00C6211E" w14:paraId="5D0797A9"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10A2825E"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Semi-arid (moist)</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457018FB"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787B1DF0"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arid and semiarid tropics</w:t>
            </w:r>
          </w:p>
        </w:tc>
        <w:tc>
          <w:tcPr>
            <w:tcW w:w="1727" w:type="pct"/>
            <w:tcBorders>
              <w:top w:val="nil"/>
              <w:left w:val="nil"/>
              <w:bottom w:val="single" w:sz="4" w:space="0" w:color="auto"/>
              <w:right w:val="single" w:sz="4" w:space="0" w:color="auto"/>
            </w:tcBorders>
            <w:shd w:val="clear" w:color="auto" w:fill="auto"/>
            <w:vAlign w:val="center"/>
            <w:hideMark/>
          </w:tcPr>
          <w:p w14:paraId="26386857"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Semi-arid (moist)(AEZ 5)</w:t>
            </w:r>
          </w:p>
        </w:tc>
      </w:tr>
      <w:tr w:rsidR="00291263" w:rsidRPr="00C6211E" w14:paraId="6F64663E"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0752283B"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auto"/>
              <w:right w:val="single" w:sz="4" w:space="0" w:color="auto"/>
            </w:tcBorders>
            <w:vAlign w:val="center"/>
            <w:hideMark/>
          </w:tcPr>
          <w:p w14:paraId="75DE203E"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6587EF4B"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2AF40B5B"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Semi-arid (moist)(AEZ 1)</w:t>
            </w:r>
          </w:p>
        </w:tc>
      </w:tr>
      <w:tr w:rsidR="00291263" w:rsidRPr="00C6211E" w14:paraId="1AD7A2F1" w14:textId="77777777" w:rsidTr="00FC7B94">
        <w:trPr>
          <w:trHeight w:val="574"/>
        </w:trPr>
        <w:tc>
          <w:tcPr>
            <w:tcW w:w="1123" w:type="pct"/>
            <w:tcBorders>
              <w:top w:val="nil"/>
              <w:left w:val="single" w:sz="4" w:space="0" w:color="auto"/>
              <w:bottom w:val="single" w:sz="4" w:space="0" w:color="auto"/>
              <w:right w:val="single" w:sz="4" w:space="0" w:color="auto"/>
            </w:tcBorders>
            <w:shd w:val="clear" w:color="auto" w:fill="auto"/>
            <w:vAlign w:val="center"/>
            <w:hideMark/>
          </w:tcPr>
          <w:p w14:paraId="79B33D99"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Semi-arid (moist) To Subhumid (dry)</w:t>
            </w:r>
          </w:p>
        </w:tc>
        <w:tc>
          <w:tcPr>
            <w:tcW w:w="751" w:type="pct"/>
            <w:tcBorders>
              <w:top w:val="nil"/>
              <w:left w:val="nil"/>
              <w:bottom w:val="single" w:sz="4" w:space="0" w:color="auto"/>
              <w:right w:val="single" w:sz="4" w:space="0" w:color="auto"/>
            </w:tcBorders>
            <w:shd w:val="clear" w:color="auto" w:fill="auto"/>
            <w:vAlign w:val="center"/>
            <w:hideMark/>
          </w:tcPr>
          <w:p w14:paraId="6C4F1821"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tcBorders>
              <w:top w:val="nil"/>
              <w:left w:val="nil"/>
              <w:bottom w:val="single" w:sz="4" w:space="0" w:color="auto"/>
              <w:right w:val="single" w:sz="4" w:space="0" w:color="auto"/>
            </w:tcBorders>
            <w:shd w:val="clear" w:color="auto" w:fill="auto"/>
            <w:vAlign w:val="center"/>
            <w:hideMark/>
          </w:tcPr>
          <w:p w14:paraId="315DAC71"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subhumid subtropics with summer rainfall</w:t>
            </w:r>
          </w:p>
        </w:tc>
        <w:tc>
          <w:tcPr>
            <w:tcW w:w="1727" w:type="pct"/>
            <w:tcBorders>
              <w:top w:val="nil"/>
              <w:left w:val="nil"/>
              <w:bottom w:val="single" w:sz="4" w:space="0" w:color="auto"/>
              <w:right w:val="single" w:sz="4" w:space="0" w:color="auto"/>
            </w:tcBorders>
            <w:shd w:val="clear" w:color="auto" w:fill="auto"/>
            <w:vAlign w:val="center"/>
            <w:hideMark/>
          </w:tcPr>
          <w:p w14:paraId="71AD27AA"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Semi-arid (moist) To Subhumid (dry)(AEZ 6)</w:t>
            </w:r>
          </w:p>
        </w:tc>
      </w:tr>
      <w:tr w:rsidR="00291263" w:rsidRPr="00C6211E" w14:paraId="068F4647"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5D92A688"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Subhumid (dry)</w:t>
            </w:r>
          </w:p>
        </w:tc>
        <w:tc>
          <w:tcPr>
            <w:tcW w:w="751" w:type="pct"/>
            <w:vMerge w:val="restart"/>
            <w:tcBorders>
              <w:top w:val="nil"/>
              <w:left w:val="single" w:sz="4" w:space="0" w:color="auto"/>
              <w:bottom w:val="single" w:sz="4" w:space="0" w:color="000000"/>
              <w:right w:val="single" w:sz="4" w:space="0" w:color="auto"/>
            </w:tcBorders>
            <w:shd w:val="clear" w:color="auto" w:fill="auto"/>
            <w:vAlign w:val="center"/>
            <w:hideMark/>
          </w:tcPr>
          <w:p w14:paraId="5E0B84F9"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Dry</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7AF92EED"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subhumid tropics</w:t>
            </w:r>
          </w:p>
        </w:tc>
        <w:tc>
          <w:tcPr>
            <w:tcW w:w="1727" w:type="pct"/>
            <w:tcBorders>
              <w:top w:val="nil"/>
              <w:left w:val="nil"/>
              <w:bottom w:val="single" w:sz="4" w:space="0" w:color="auto"/>
              <w:right w:val="single" w:sz="4" w:space="0" w:color="auto"/>
            </w:tcBorders>
            <w:shd w:val="clear" w:color="auto" w:fill="auto"/>
            <w:vAlign w:val="center"/>
            <w:hideMark/>
          </w:tcPr>
          <w:p w14:paraId="448A3E92"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Subhumid (dry)(AEZ 6)</w:t>
            </w:r>
          </w:p>
        </w:tc>
      </w:tr>
      <w:tr w:rsidR="00291263" w:rsidRPr="00C6211E" w14:paraId="3A511292" w14:textId="77777777" w:rsidTr="00FC7B94">
        <w:trPr>
          <w:trHeight w:val="574"/>
        </w:trPr>
        <w:tc>
          <w:tcPr>
            <w:tcW w:w="1123" w:type="pct"/>
            <w:vMerge/>
            <w:tcBorders>
              <w:top w:val="nil"/>
              <w:left w:val="single" w:sz="4" w:space="0" w:color="auto"/>
              <w:bottom w:val="single" w:sz="4" w:space="0" w:color="auto"/>
              <w:right w:val="single" w:sz="4" w:space="0" w:color="auto"/>
            </w:tcBorders>
            <w:vAlign w:val="center"/>
            <w:hideMark/>
          </w:tcPr>
          <w:p w14:paraId="4187C019"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000000"/>
              <w:right w:val="single" w:sz="4" w:space="0" w:color="auto"/>
            </w:tcBorders>
            <w:vAlign w:val="center"/>
            <w:hideMark/>
          </w:tcPr>
          <w:p w14:paraId="0FE162AA"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5492D698"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203F5FF6"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Semi-arid (moist) To Subhumid (dry)(AEZ 2)</w:t>
            </w:r>
          </w:p>
        </w:tc>
      </w:tr>
      <w:tr w:rsidR="00291263" w:rsidRPr="00C6211E" w14:paraId="6B038290"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53423957"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000000"/>
              <w:right w:val="single" w:sz="4" w:space="0" w:color="auto"/>
            </w:tcBorders>
            <w:vAlign w:val="center"/>
            <w:hideMark/>
          </w:tcPr>
          <w:p w14:paraId="2E9E9154"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143A0B60"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11D31CC6"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Subhumid (dry)(AEZ 2)</w:t>
            </w:r>
          </w:p>
        </w:tc>
      </w:tr>
      <w:tr w:rsidR="00291263" w:rsidRPr="00C6211E" w14:paraId="554AC996" w14:textId="77777777" w:rsidTr="00FC7B94">
        <w:trPr>
          <w:trHeight w:val="574"/>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00B4B5B8"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Subhumid (dry) to Subhumid (moist)</w:t>
            </w:r>
          </w:p>
        </w:tc>
        <w:tc>
          <w:tcPr>
            <w:tcW w:w="751" w:type="pct"/>
            <w:vMerge w:val="restart"/>
            <w:tcBorders>
              <w:top w:val="nil"/>
              <w:left w:val="single" w:sz="4" w:space="0" w:color="auto"/>
              <w:bottom w:val="single" w:sz="4" w:space="0" w:color="000000"/>
              <w:right w:val="single" w:sz="4" w:space="0" w:color="auto"/>
            </w:tcBorders>
            <w:shd w:val="clear" w:color="auto" w:fill="auto"/>
            <w:vAlign w:val="center"/>
            <w:hideMark/>
          </w:tcPr>
          <w:p w14:paraId="2FABFA6F"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73B33CB4"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subhumid tropics</w:t>
            </w:r>
          </w:p>
        </w:tc>
        <w:tc>
          <w:tcPr>
            <w:tcW w:w="1727" w:type="pct"/>
            <w:tcBorders>
              <w:top w:val="nil"/>
              <w:left w:val="nil"/>
              <w:bottom w:val="single" w:sz="4" w:space="0" w:color="auto"/>
              <w:right w:val="single" w:sz="4" w:space="0" w:color="auto"/>
            </w:tcBorders>
            <w:shd w:val="clear" w:color="auto" w:fill="auto"/>
            <w:vAlign w:val="center"/>
            <w:hideMark/>
          </w:tcPr>
          <w:p w14:paraId="3E2CBC91"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Subhumid (dry) to Subhumid (moist)(AEZ 6)</w:t>
            </w:r>
          </w:p>
        </w:tc>
      </w:tr>
      <w:tr w:rsidR="00291263" w:rsidRPr="00C6211E" w14:paraId="640AC5D6" w14:textId="77777777" w:rsidTr="00FC7B94">
        <w:trPr>
          <w:trHeight w:val="574"/>
        </w:trPr>
        <w:tc>
          <w:tcPr>
            <w:tcW w:w="1123" w:type="pct"/>
            <w:vMerge/>
            <w:tcBorders>
              <w:top w:val="nil"/>
              <w:left w:val="single" w:sz="4" w:space="0" w:color="auto"/>
              <w:bottom w:val="single" w:sz="4" w:space="0" w:color="auto"/>
              <w:right w:val="single" w:sz="4" w:space="0" w:color="auto"/>
            </w:tcBorders>
            <w:vAlign w:val="center"/>
            <w:hideMark/>
          </w:tcPr>
          <w:p w14:paraId="31246133"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000000"/>
              <w:right w:val="single" w:sz="4" w:space="0" w:color="auto"/>
            </w:tcBorders>
            <w:vAlign w:val="center"/>
            <w:hideMark/>
          </w:tcPr>
          <w:p w14:paraId="5BB1B5F8"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4B9EE022"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2909478D"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Subhumid (dry) to Subhumid (moist)(AEZ 2)</w:t>
            </w:r>
          </w:p>
        </w:tc>
      </w:tr>
      <w:tr w:rsidR="00291263" w:rsidRPr="00C6211E" w14:paraId="3A764919" w14:textId="77777777" w:rsidTr="00FC7B94">
        <w:trPr>
          <w:trHeight w:val="287"/>
        </w:trPr>
        <w:tc>
          <w:tcPr>
            <w:tcW w:w="1123" w:type="pct"/>
            <w:vMerge w:val="restart"/>
            <w:tcBorders>
              <w:top w:val="nil"/>
              <w:left w:val="single" w:sz="4" w:space="0" w:color="auto"/>
              <w:bottom w:val="single" w:sz="4" w:space="0" w:color="auto"/>
              <w:right w:val="single" w:sz="4" w:space="0" w:color="auto"/>
            </w:tcBorders>
            <w:shd w:val="clear" w:color="auto" w:fill="auto"/>
            <w:vAlign w:val="center"/>
            <w:hideMark/>
          </w:tcPr>
          <w:p w14:paraId="0C5485E0"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Subhumid (moist)</w:t>
            </w:r>
          </w:p>
        </w:tc>
        <w:tc>
          <w:tcPr>
            <w:tcW w:w="751" w:type="pct"/>
            <w:vMerge w:val="restart"/>
            <w:tcBorders>
              <w:top w:val="nil"/>
              <w:left w:val="single" w:sz="4" w:space="0" w:color="auto"/>
              <w:bottom w:val="single" w:sz="4" w:space="0" w:color="000000"/>
              <w:right w:val="single" w:sz="4" w:space="0" w:color="auto"/>
            </w:tcBorders>
            <w:shd w:val="clear" w:color="auto" w:fill="auto"/>
            <w:vAlign w:val="center"/>
            <w:hideMark/>
          </w:tcPr>
          <w:p w14:paraId="21A0A1C4"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Wet</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2A6AA94E"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Warm subhumid tropics</w:t>
            </w:r>
          </w:p>
        </w:tc>
        <w:tc>
          <w:tcPr>
            <w:tcW w:w="1727" w:type="pct"/>
            <w:tcBorders>
              <w:top w:val="nil"/>
              <w:left w:val="nil"/>
              <w:bottom w:val="single" w:sz="4" w:space="0" w:color="auto"/>
              <w:right w:val="single" w:sz="4" w:space="0" w:color="auto"/>
            </w:tcBorders>
            <w:shd w:val="clear" w:color="auto" w:fill="auto"/>
            <w:vAlign w:val="center"/>
            <w:hideMark/>
          </w:tcPr>
          <w:p w14:paraId="58EDEBA7"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subtropic Subhumid (moist)(AEZ 6)</w:t>
            </w:r>
          </w:p>
        </w:tc>
      </w:tr>
      <w:tr w:rsidR="00291263" w:rsidRPr="00C6211E" w14:paraId="32F5AC75" w14:textId="77777777" w:rsidTr="00FC7B94">
        <w:trPr>
          <w:trHeight w:val="287"/>
        </w:trPr>
        <w:tc>
          <w:tcPr>
            <w:tcW w:w="1123" w:type="pct"/>
            <w:vMerge/>
            <w:tcBorders>
              <w:top w:val="nil"/>
              <w:left w:val="single" w:sz="4" w:space="0" w:color="auto"/>
              <w:bottom w:val="single" w:sz="4" w:space="0" w:color="auto"/>
              <w:right w:val="single" w:sz="4" w:space="0" w:color="auto"/>
            </w:tcBorders>
            <w:vAlign w:val="center"/>
            <w:hideMark/>
          </w:tcPr>
          <w:p w14:paraId="66DF1F58"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751" w:type="pct"/>
            <w:vMerge/>
            <w:tcBorders>
              <w:top w:val="nil"/>
              <w:left w:val="single" w:sz="4" w:space="0" w:color="auto"/>
              <w:bottom w:val="single" w:sz="4" w:space="0" w:color="000000"/>
              <w:right w:val="single" w:sz="4" w:space="0" w:color="auto"/>
            </w:tcBorders>
            <w:vAlign w:val="center"/>
            <w:hideMark/>
          </w:tcPr>
          <w:p w14:paraId="18C255F4"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398" w:type="pct"/>
            <w:vMerge/>
            <w:tcBorders>
              <w:top w:val="nil"/>
              <w:left w:val="single" w:sz="4" w:space="0" w:color="auto"/>
              <w:bottom w:val="single" w:sz="4" w:space="0" w:color="000000"/>
              <w:right w:val="single" w:sz="4" w:space="0" w:color="auto"/>
            </w:tcBorders>
            <w:vAlign w:val="center"/>
            <w:hideMark/>
          </w:tcPr>
          <w:p w14:paraId="72682317" w14:textId="77777777" w:rsidR="00291263" w:rsidRPr="00C6211E" w:rsidRDefault="00291263" w:rsidP="00E93979">
            <w:pPr>
              <w:spacing w:after="0" w:line="240" w:lineRule="auto"/>
              <w:rPr>
                <w:rFonts w:ascii="Calibri" w:eastAsia="Times New Roman" w:hAnsi="Calibri" w:cs="Calibri"/>
                <w:color w:val="000000"/>
                <w:kern w:val="0"/>
                <w14:ligatures w14:val="none"/>
              </w:rPr>
            </w:pPr>
          </w:p>
        </w:tc>
        <w:tc>
          <w:tcPr>
            <w:tcW w:w="1727" w:type="pct"/>
            <w:tcBorders>
              <w:top w:val="nil"/>
              <w:left w:val="nil"/>
              <w:bottom w:val="single" w:sz="4" w:space="0" w:color="auto"/>
              <w:right w:val="single" w:sz="4" w:space="0" w:color="auto"/>
            </w:tcBorders>
            <w:shd w:val="clear" w:color="auto" w:fill="auto"/>
            <w:vAlign w:val="center"/>
            <w:hideMark/>
          </w:tcPr>
          <w:p w14:paraId="20172510" w14:textId="77777777" w:rsidR="00291263" w:rsidRPr="00C6211E" w:rsidRDefault="00291263" w:rsidP="00E93979">
            <w:pPr>
              <w:spacing w:after="0" w:line="240" w:lineRule="auto"/>
              <w:rPr>
                <w:rFonts w:ascii="Calibri" w:eastAsia="Times New Roman" w:hAnsi="Calibri" w:cs="Calibri"/>
                <w:color w:val="000000"/>
                <w:kern w:val="0"/>
                <w14:ligatures w14:val="none"/>
              </w:rPr>
            </w:pPr>
            <w:r w:rsidRPr="00C6211E">
              <w:rPr>
                <w:rFonts w:ascii="Calibri" w:eastAsia="Times New Roman" w:hAnsi="Calibri" w:cs="Calibri"/>
                <w:color w:val="000000"/>
                <w:kern w:val="0"/>
                <w14:ligatures w14:val="none"/>
              </w:rPr>
              <w:t>tropic Subhumid (moist)(AEZ 2)</w:t>
            </w:r>
          </w:p>
        </w:tc>
      </w:tr>
    </w:tbl>
    <w:p w14:paraId="2A16769B" w14:textId="5870078D" w:rsidR="00291263" w:rsidRPr="001A42D9" w:rsidRDefault="00291263" w:rsidP="001A42D9">
      <w:pPr>
        <w:pStyle w:val="ghgheading1"/>
        <w:sectPr w:rsidR="00291263" w:rsidRPr="001A42D9" w:rsidSect="00362E9D">
          <w:footerReference w:type="default" r:id="rId24"/>
          <w:pgSz w:w="12240" w:h="15840"/>
          <w:pgMar w:top="1440" w:right="1440" w:bottom="1440" w:left="1440" w:header="720" w:footer="720" w:gutter="0"/>
          <w:cols w:space="720"/>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1199"/>
        <w:gridCol w:w="1199"/>
        <w:gridCol w:w="1475"/>
        <w:gridCol w:w="3133"/>
        <w:gridCol w:w="1193"/>
      </w:tblGrid>
      <w:tr w:rsidR="0068127A" w:rsidRPr="00D76357" w14:paraId="45268000" w14:textId="77777777" w:rsidTr="004D14B1">
        <w:trPr>
          <w:trHeight w:val="440"/>
          <w:jc w:val="center"/>
        </w:trPr>
        <w:tc>
          <w:tcPr>
            <w:tcW w:w="5000" w:type="pct"/>
            <w:gridSpan w:val="6"/>
            <w:shd w:val="clear" w:color="auto" w:fill="auto"/>
            <w:vAlign w:val="center"/>
          </w:tcPr>
          <w:p w14:paraId="11214A27" w14:textId="21C6FA53" w:rsidR="0068127A" w:rsidRPr="00D76357" w:rsidRDefault="0068127A" w:rsidP="004D14B1">
            <w:pPr>
              <w:spacing w:after="0" w:line="240" w:lineRule="auto"/>
              <w:rPr>
                <w:rFonts w:ascii="Calibri" w:eastAsia="Times New Roman" w:hAnsi="Calibri" w:cs="Calibri"/>
                <w:b/>
                <w:bCs/>
                <w:color w:val="000000"/>
                <w:kern w:val="0"/>
                <w14:ligatures w14:val="none"/>
              </w:rPr>
            </w:pPr>
            <w:r>
              <w:lastRenderedPageBreak/>
              <w:br w:type="page"/>
            </w:r>
            <w:bookmarkStart w:id="177" w:name="_Ref150365667"/>
            <w:bookmarkStart w:id="178" w:name="_Toc150459635"/>
            <w:bookmarkStart w:id="179" w:name="_Toc150795370"/>
            <w:r>
              <w:t xml:space="preserve">Table </w:t>
            </w:r>
            <w:fldSimple w:instr=" SEQ Table \* ARABIC ">
              <w:r w:rsidR="00A42D66">
                <w:rPr>
                  <w:noProof/>
                </w:rPr>
                <w:t>28</w:t>
              </w:r>
            </w:fldSimple>
            <w:bookmarkEnd w:id="177"/>
            <w:r>
              <w:t>: Lookup table for crop names to the standard crop names used in the input data to the models.</w:t>
            </w:r>
            <w:bookmarkEnd w:id="178"/>
            <w:bookmarkEnd w:id="179"/>
          </w:p>
        </w:tc>
      </w:tr>
      <w:tr w:rsidR="00C640C7" w:rsidRPr="00D76357" w14:paraId="3735FABC" w14:textId="77777777" w:rsidTr="00C640C7">
        <w:trPr>
          <w:trHeight w:val="860"/>
          <w:jc w:val="center"/>
        </w:trPr>
        <w:tc>
          <w:tcPr>
            <w:tcW w:w="719" w:type="pct"/>
            <w:shd w:val="clear" w:color="auto" w:fill="auto"/>
            <w:vAlign w:val="center"/>
            <w:hideMark/>
          </w:tcPr>
          <w:p w14:paraId="394EA5B8" w14:textId="30684236" w:rsidR="004D14B1" w:rsidRPr="00D76357" w:rsidRDefault="004D14B1" w:rsidP="004D14B1">
            <w:pPr>
              <w:spacing w:after="0" w:line="240" w:lineRule="auto"/>
              <w:rPr>
                <w:rFonts w:ascii="Calibri" w:eastAsia="Times New Roman" w:hAnsi="Calibri" w:cs="Calibri"/>
                <w:b/>
                <w:bCs/>
                <w:color w:val="000000"/>
                <w:kern w:val="0"/>
                <w14:ligatures w14:val="none"/>
              </w:rPr>
            </w:pPr>
            <w:r>
              <w:rPr>
                <w:rFonts w:ascii="Calibri" w:hAnsi="Calibri" w:cs="Calibri"/>
                <w:b/>
                <w:bCs/>
                <w:color w:val="000000"/>
              </w:rPr>
              <w:t>APY Crop Name</w:t>
            </w:r>
          </w:p>
        </w:tc>
        <w:tc>
          <w:tcPr>
            <w:tcW w:w="626" w:type="pct"/>
            <w:shd w:val="clear" w:color="auto" w:fill="auto"/>
            <w:vAlign w:val="center"/>
            <w:hideMark/>
          </w:tcPr>
          <w:p w14:paraId="19385EBC" w14:textId="7993AA5A" w:rsidR="004D14B1" w:rsidRPr="00D76357" w:rsidRDefault="004D14B1" w:rsidP="004D14B1">
            <w:pPr>
              <w:spacing w:after="0" w:line="240" w:lineRule="auto"/>
              <w:rPr>
                <w:rFonts w:ascii="Calibri" w:eastAsia="Times New Roman" w:hAnsi="Calibri" w:cs="Calibri"/>
                <w:b/>
                <w:bCs/>
                <w:color w:val="000000"/>
                <w:kern w:val="0"/>
                <w14:ligatures w14:val="none"/>
              </w:rPr>
            </w:pPr>
            <w:proofErr w:type="spellStart"/>
            <w:r>
              <w:rPr>
                <w:rFonts w:ascii="Calibri" w:hAnsi="Calibri" w:cs="Calibri"/>
                <w:b/>
                <w:bCs/>
                <w:color w:val="000000"/>
              </w:rPr>
              <w:t>Albanito</w:t>
            </w:r>
            <w:proofErr w:type="spellEnd"/>
            <w:r>
              <w:rPr>
                <w:rFonts w:ascii="Calibri" w:hAnsi="Calibri" w:cs="Calibri"/>
                <w:b/>
                <w:bCs/>
                <w:color w:val="000000"/>
              </w:rPr>
              <w:t xml:space="preserve"> </w:t>
            </w:r>
            <w:r w:rsidR="003D4FEB">
              <w:rPr>
                <w:rFonts w:ascii="Calibri" w:hAnsi="Calibri" w:cs="Calibri"/>
                <w:b/>
                <w:bCs/>
                <w:color w:val="000000"/>
              </w:rPr>
              <w:t>et al (</w:t>
            </w:r>
            <w:r>
              <w:rPr>
                <w:rFonts w:ascii="Calibri" w:hAnsi="Calibri" w:cs="Calibri"/>
                <w:b/>
                <w:bCs/>
                <w:color w:val="000000"/>
              </w:rPr>
              <w:t>2017</w:t>
            </w:r>
            <w:r w:rsidR="003D4FEB">
              <w:rPr>
                <w:rFonts w:ascii="Calibri" w:hAnsi="Calibri" w:cs="Calibri"/>
                <w:b/>
                <w:bCs/>
                <w:color w:val="000000"/>
              </w:rPr>
              <w:t>)</w:t>
            </w:r>
            <w:r>
              <w:rPr>
                <w:rFonts w:ascii="Calibri" w:hAnsi="Calibri" w:cs="Calibri"/>
                <w:b/>
                <w:bCs/>
                <w:color w:val="000000"/>
              </w:rPr>
              <w:t xml:space="preserve"> </w:t>
            </w:r>
            <w:sdt>
              <w:sdtPr>
                <w:alias w:val="SmartCite Citation"/>
                <w:tag w:val="bad6be57-5e2a-460d-9424-598e2d5bba4e:d9ccc097-c736-4c2b-b8c3-c45999ac0019+"/>
                <w:id w:val="-233622756"/>
                <w:placeholder>
                  <w:docPart w:val="587F85DC6BFF4B54B7469224C82EF08B"/>
                </w:placeholder>
              </w:sdtPr>
              <w:sdtContent>
                <w:r w:rsidR="00477515" w:rsidRPr="00477515">
                  <w:rPr>
                    <w:rFonts w:ascii="Calibri" w:eastAsia="Times New Roman" w:hAnsi="Calibri" w:cs="Calibri"/>
                    <w:vertAlign w:val="superscript"/>
                  </w:rPr>
                  <w:t>2</w:t>
                </w:r>
              </w:sdtContent>
            </w:sdt>
            <w:r w:rsidR="00FC7B94">
              <w:rPr>
                <w:rFonts w:ascii="Calibri" w:hAnsi="Calibri" w:cs="Calibri"/>
                <w:b/>
                <w:bCs/>
                <w:color w:val="000000"/>
              </w:rPr>
              <w:t xml:space="preserve"> </w:t>
            </w:r>
            <w:r>
              <w:rPr>
                <w:rFonts w:ascii="Calibri" w:hAnsi="Calibri" w:cs="Calibri"/>
                <w:b/>
                <w:bCs/>
                <w:color w:val="000000"/>
              </w:rPr>
              <w:t>Crop Type</w:t>
            </w:r>
          </w:p>
        </w:tc>
        <w:tc>
          <w:tcPr>
            <w:tcW w:w="626" w:type="pct"/>
            <w:shd w:val="clear" w:color="auto" w:fill="auto"/>
            <w:vAlign w:val="center"/>
            <w:hideMark/>
          </w:tcPr>
          <w:p w14:paraId="22971270" w14:textId="15C7F8A4" w:rsidR="004D14B1" w:rsidRPr="00477515" w:rsidRDefault="004D14B1" w:rsidP="004D14B1">
            <w:pPr>
              <w:spacing w:after="0" w:line="240" w:lineRule="auto"/>
              <w:rPr>
                <w:rFonts w:ascii="Calibri" w:eastAsia="Times New Roman" w:hAnsi="Calibri" w:cs="Calibri"/>
                <w:b/>
                <w:bCs/>
                <w:color w:val="000000"/>
                <w:kern w:val="0"/>
                <w14:ligatures w14:val="none"/>
              </w:rPr>
            </w:pPr>
            <w:r w:rsidRPr="00477515">
              <w:rPr>
                <w:rFonts w:ascii="Calibri" w:hAnsi="Calibri" w:cs="Calibri"/>
                <w:b/>
                <w:bCs/>
                <w:color w:val="000000"/>
              </w:rPr>
              <w:t xml:space="preserve">Aliyu </w:t>
            </w:r>
            <w:r w:rsidR="003D4FEB" w:rsidRPr="00477515">
              <w:rPr>
                <w:rFonts w:ascii="Calibri" w:hAnsi="Calibri" w:cs="Calibri"/>
                <w:b/>
                <w:bCs/>
                <w:color w:val="000000"/>
              </w:rPr>
              <w:t>et al (</w:t>
            </w:r>
            <w:r w:rsidRPr="00477515">
              <w:rPr>
                <w:rFonts w:ascii="Calibri" w:hAnsi="Calibri" w:cs="Calibri"/>
                <w:b/>
                <w:bCs/>
                <w:color w:val="000000"/>
              </w:rPr>
              <w:t>2019</w:t>
            </w:r>
            <w:r w:rsidR="003D4FEB" w:rsidRPr="00477515">
              <w:rPr>
                <w:rFonts w:ascii="Calibri" w:hAnsi="Calibri" w:cs="Calibri"/>
                <w:b/>
                <w:bCs/>
                <w:color w:val="000000"/>
              </w:rPr>
              <w:t>)</w:t>
            </w:r>
            <w:r w:rsidRPr="00477515">
              <w:rPr>
                <w:rFonts w:ascii="Calibri" w:hAnsi="Calibri" w:cs="Calibri"/>
                <w:b/>
                <w:bCs/>
                <w:color w:val="000000"/>
              </w:rPr>
              <w:t xml:space="preserve"> </w:t>
            </w:r>
            <w:sdt>
              <w:sdtPr>
                <w:rPr>
                  <w:b/>
                  <w:bCs/>
                </w:rPr>
                <w:alias w:val="SmartCite Citation"/>
                <w:tag w:val="bad6be57-5e2a-460d-9424-598e2d5bba4e:59ece84c-34de-4d6e-89f2-9f021d6c2b13+"/>
                <w:id w:val="714161291"/>
                <w:placeholder>
                  <w:docPart w:val="A9F6C90480154E708C6D631723EED750"/>
                </w:placeholder>
              </w:sdtPr>
              <w:sdtContent>
                <w:r w:rsidR="00477515" w:rsidRPr="00477515">
                  <w:rPr>
                    <w:rFonts w:ascii="Calibri" w:eastAsia="Times New Roman" w:hAnsi="Calibri" w:cs="Calibri"/>
                    <w:b/>
                    <w:bCs/>
                    <w:vertAlign w:val="superscript"/>
                  </w:rPr>
                  <w:t>3</w:t>
                </w:r>
              </w:sdtContent>
            </w:sdt>
            <w:r w:rsidR="007D740E" w:rsidRPr="00477515">
              <w:rPr>
                <w:rFonts w:ascii="Calibri" w:hAnsi="Calibri" w:cs="Calibri"/>
                <w:b/>
                <w:bCs/>
                <w:color w:val="000000"/>
              </w:rPr>
              <w:t xml:space="preserve"> </w:t>
            </w:r>
            <w:r w:rsidRPr="00477515">
              <w:rPr>
                <w:rFonts w:ascii="Calibri" w:hAnsi="Calibri" w:cs="Calibri"/>
                <w:b/>
                <w:bCs/>
                <w:color w:val="000000"/>
              </w:rPr>
              <w:t>Crop Type</w:t>
            </w:r>
          </w:p>
        </w:tc>
        <w:tc>
          <w:tcPr>
            <w:tcW w:w="770" w:type="pct"/>
            <w:shd w:val="clear" w:color="auto" w:fill="auto"/>
            <w:vAlign w:val="center"/>
            <w:hideMark/>
          </w:tcPr>
          <w:p w14:paraId="18AB18C0" w14:textId="7188A0C0" w:rsidR="004D14B1" w:rsidRPr="00477515" w:rsidRDefault="00477515" w:rsidP="004D14B1">
            <w:pPr>
              <w:spacing w:after="0" w:line="240" w:lineRule="auto"/>
              <w:rPr>
                <w:rFonts w:ascii="Calibri" w:eastAsia="Times New Roman" w:hAnsi="Calibri" w:cs="Calibri"/>
                <w:b/>
                <w:bCs/>
                <w:color w:val="000000"/>
                <w:kern w:val="0"/>
                <w14:ligatures w14:val="none"/>
              </w:rPr>
            </w:pPr>
            <w:r w:rsidRPr="00477515">
              <w:rPr>
                <w:rFonts w:ascii="Calibri" w:eastAsia="Times New Roman" w:hAnsi="Calibri" w:cs="Calibri"/>
                <w:b/>
                <w:bCs/>
                <w:color w:val="000000"/>
                <w:kern w:val="0"/>
                <w14:ligatures w14:val="none"/>
              </w:rPr>
              <w:t>Shcherbak et al (2014)</w:t>
            </w:r>
            <w:r w:rsidRPr="00477515">
              <w:rPr>
                <w:b/>
                <w:bCs/>
              </w:rPr>
              <w:t xml:space="preserve"> </w:t>
            </w:r>
            <w:sdt>
              <w:sdtPr>
                <w:rPr>
                  <w:b/>
                  <w:bCs/>
                </w:rPr>
                <w:alias w:val="SmartCite Citation"/>
                <w:tag w:val="bad6be57-5e2a-460d-9424-598e2d5bba4e:fb7fbd5f-9591-4c5e-a69f-445fd8fcef93+"/>
                <w:id w:val="831875444"/>
                <w:placeholder>
                  <w:docPart w:val="D38B5A24718C4312B304FF23E321E6E0"/>
                </w:placeholder>
              </w:sdtPr>
              <w:sdtContent>
                <w:r w:rsidRPr="00477515">
                  <w:rPr>
                    <w:rFonts w:ascii="Calibri" w:eastAsia="Times New Roman" w:hAnsi="Calibri" w:cs="Calibri"/>
                    <w:b/>
                    <w:bCs/>
                    <w:vertAlign w:val="superscript"/>
                  </w:rPr>
                  <w:t>7</w:t>
                </w:r>
              </w:sdtContent>
            </w:sdt>
            <w:r w:rsidRPr="00477515">
              <w:rPr>
                <w:rFonts w:ascii="Calibri" w:eastAsia="Times New Roman" w:hAnsi="Calibri" w:cs="Calibri"/>
                <w:b/>
                <w:bCs/>
                <w:color w:val="000000"/>
                <w:kern w:val="0"/>
                <w14:ligatures w14:val="none"/>
              </w:rPr>
              <w:t xml:space="preserve"> </w:t>
            </w:r>
            <w:r w:rsidR="004D14B1" w:rsidRPr="00477515">
              <w:rPr>
                <w:rFonts w:ascii="Calibri" w:hAnsi="Calibri" w:cs="Calibri"/>
                <w:b/>
                <w:bCs/>
                <w:color w:val="000000"/>
              </w:rPr>
              <w:t>Crop Name</w:t>
            </w:r>
          </w:p>
        </w:tc>
        <w:tc>
          <w:tcPr>
            <w:tcW w:w="1636" w:type="pct"/>
            <w:shd w:val="clear" w:color="auto" w:fill="auto"/>
            <w:vAlign w:val="center"/>
            <w:hideMark/>
          </w:tcPr>
          <w:p w14:paraId="5DDECEB7" w14:textId="6A121341" w:rsidR="004D14B1" w:rsidRPr="00D76357" w:rsidRDefault="004D14B1" w:rsidP="004D14B1">
            <w:pPr>
              <w:spacing w:after="0" w:line="240" w:lineRule="auto"/>
              <w:rPr>
                <w:rFonts w:ascii="Calibri" w:eastAsia="Times New Roman" w:hAnsi="Calibri" w:cs="Calibri"/>
                <w:color w:val="000000"/>
                <w:kern w:val="0"/>
                <w14:ligatures w14:val="none"/>
              </w:rPr>
            </w:pPr>
            <w:proofErr w:type="spellStart"/>
            <w:r>
              <w:rPr>
                <w:rFonts w:ascii="Calibri" w:hAnsi="Calibri" w:cs="Calibri"/>
                <w:b/>
                <w:bCs/>
                <w:color w:val="000000"/>
              </w:rPr>
              <w:t>Hergoualc</w:t>
            </w:r>
            <w:r w:rsidR="003D4FEB">
              <w:rPr>
                <w:rFonts w:ascii="Calibri" w:hAnsi="Calibri" w:cs="Calibri"/>
                <w:b/>
                <w:bCs/>
                <w:color w:val="000000"/>
              </w:rPr>
              <w:t>’</w:t>
            </w:r>
            <w:r>
              <w:rPr>
                <w:rFonts w:ascii="Calibri" w:hAnsi="Calibri" w:cs="Calibri"/>
                <w:b/>
                <w:bCs/>
                <w:color w:val="000000"/>
              </w:rPr>
              <w:t>h</w:t>
            </w:r>
            <w:proofErr w:type="spellEnd"/>
            <w:r w:rsidR="003D4FEB">
              <w:rPr>
                <w:rFonts w:ascii="Calibri" w:hAnsi="Calibri" w:cs="Calibri"/>
                <w:b/>
                <w:bCs/>
                <w:color w:val="000000"/>
              </w:rPr>
              <w:t xml:space="preserve"> et al (</w:t>
            </w:r>
            <w:r>
              <w:rPr>
                <w:rFonts w:ascii="Calibri" w:hAnsi="Calibri" w:cs="Calibri"/>
                <w:b/>
                <w:bCs/>
                <w:color w:val="000000"/>
              </w:rPr>
              <w:t>2021</w:t>
            </w:r>
            <w:r w:rsidR="003D4FEB">
              <w:rPr>
                <w:rFonts w:ascii="Calibri" w:hAnsi="Calibri" w:cs="Calibri"/>
                <w:b/>
                <w:bCs/>
                <w:color w:val="000000"/>
              </w:rPr>
              <w:t>)</w:t>
            </w:r>
            <w:r w:rsidR="003D4FEB">
              <w:t xml:space="preserve"> </w:t>
            </w:r>
            <w:sdt>
              <w:sdtPr>
                <w:alias w:val="SmartCite Citation"/>
                <w:tag w:val="bad6be57-5e2a-460d-9424-598e2d5bba4e:57210d35-9d47-4974-b269-497f25b37773+"/>
                <w:id w:val="368578196"/>
                <w:placeholder>
                  <w:docPart w:val="AD2425DA6F6D4C2F8A179206AF924CEE"/>
                </w:placeholder>
              </w:sdtPr>
              <w:sdtContent>
                <w:r w:rsidR="00477515" w:rsidRPr="00477515">
                  <w:rPr>
                    <w:rFonts w:ascii="Calibri" w:eastAsia="Times New Roman" w:hAnsi="Calibri" w:cs="Calibri"/>
                    <w:vertAlign w:val="superscript"/>
                  </w:rPr>
                  <w:t>4</w:t>
                </w:r>
              </w:sdtContent>
            </w:sdt>
            <w:r>
              <w:rPr>
                <w:rFonts w:ascii="Calibri" w:hAnsi="Calibri" w:cs="Calibri"/>
                <w:b/>
                <w:bCs/>
                <w:color w:val="000000"/>
              </w:rPr>
              <w:t xml:space="preserve"> Crop Type</w:t>
            </w:r>
          </w:p>
        </w:tc>
        <w:tc>
          <w:tcPr>
            <w:tcW w:w="623" w:type="pct"/>
            <w:shd w:val="clear" w:color="auto" w:fill="auto"/>
            <w:vAlign w:val="center"/>
          </w:tcPr>
          <w:p w14:paraId="76E12ADB" w14:textId="3AD252CE" w:rsidR="004D14B1" w:rsidRPr="00D76357" w:rsidRDefault="004D14B1" w:rsidP="004D14B1">
            <w:pPr>
              <w:spacing w:after="0" w:line="240" w:lineRule="auto"/>
              <w:rPr>
                <w:rFonts w:ascii="Calibri" w:eastAsia="Times New Roman" w:hAnsi="Calibri" w:cs="Calibri"/>
                <w:b/>
                <w:bCs/>
                <w:color w:val="000000"/>
                <w:kern w:val="0"/>
                <w14:ligatures w14:val="none"/>
              </w:rPr>
            </w:pPr>
            <w:r>
              <w:rPr>
                <w:rFonts w:ascii="Calibri" w:hAnsi="Calibri" w:cs="Calibri"/>
                <w:b/>
                <w:bCs/>
                <w:color w:val="000000"/>
              </w:rPr>
              <w:t xml:space="preserve">Yue </w:t>
            </w:r>
            <w:r w:rsidR="00FC7B94">
              <w:rPr>
                <w:rFonts w:ascii="Calibri" w:hAnsi="Calibri" w:cs="Calibri"/>
                <w:b/>
                <w:bCs/>
                <w:color w:val="000000"/>
              </w:rPr>
              <w:t>et al (</w:t>
            </w:r>
            <w:r>
              <w:rPr>
                <w:rFonts w:ascii="Calibri" w:hAnsi="Calibri" w:cs="Calibri"/>
                <w:b/>
                <w:bCs/>
                <w:color w:val="000000"/>
              </w:rPr>
              <w:t>2019</w:t>
            </w:r>
            <w:r w:rsidR="00FC7B94">
              <w:rPr>
                <w:rFonts w:ascii="Calibri" w:hAnsi="Calibri" w:cs="Calibri"/>
                <w:b/>
                <w:bCs/>
                <w:color w:val="000000"/>
              </w:rPr>
              <w:t>)</w:t>
            </w:r>
            <w:r w:rsidR="00FC7B94">
              <w:t xml:space="preserve"> </w:t>
            </w:r>
            <w:sdt>
              <w:sdtPr>
                <w:alias w:val="SmartCite Citation"/>
                <w:tag w:val="bad6be57-5e2a-460d-9424-598e2d5bba4e:9b190dad-0a33-4e8a-8dba-7d3043991792+"/>
                <w:id w:val="1392465560"/>
                <w:placeholder>
                  <w:docPart w:val="E8C97FBFD7194CD1A1035F273669662D"/>
                </w:placeholder>
              </w:sdtPr>
              <w:sdtContent>
                <w:r w:rsidR="00477515" w:rsidRPr="00477515">
                  <w:rPr>
                    <w:rFonts w:ascii="Calibri" w:eastAsia="Times New Roman" w:hAnsi="Calibri" w:cs="Calibri"/>
                    <w:vertAlign w:val="superscript"/>
                  </w:rPr>
                  <w:t>8</w:t>
                </w:r>
              </w:sdtContent>
            </w:sdt>
            <w:r>
              <w:rPr>
                <w:rFonts w:ascii="Calibri" w:hAnsi="Calibri" w:cs="Calibri"/>
                <w:b/>
                <w:bCs/>
                <w:color w:val="000000"/>
              </w:rPr>
              <w:t xml:space="preserve"> Crop Name</w:t>
            </w:r>
          </w:p>
        </w:tc>
      </w:tr>
      <w:tr w:rsidR="00C640C7" w:rsidRPr="00D76357" w14:paraId="5BCBF5AE" w14:textId="77777777" w:rsidTr="00C640C7">
        <w:trPr>
          <w:trHeight w:val="287"/>
          <w:jc w:val="center"/>
        </w:trPr>
        <w:tc>
          <w:tcPr>
            <w:tcW w:w="719" w:type="pct"/>
            <w:shd w:val="clear" w:color="auto" w:fill="auto"/>
            <w:vAlign w:val="center"/>
            <w:hideMark/>
          </w:tcPr>
          <w:p w14:paraId="2CE0DCC8" w14:textId="56090D5B" w:rsidR="004D14B1" w:rsidRPr="00D76357" w:rsidRDefault="004D14B1" w:rsidP="004D14B1">
            <w:pPr>
              <w:spacing w:after="0" w:line="240" w:lineRule="auto"/>
              <w:rPr>
                <w:rFonts w:ascii="Calibri" w:eastAsia="Times New Roman" w:hAnsi="Calibri" w:cs="Calibri"/>
                <w:color w:val="000000"/>
                <w:kern w:val="0"/>
                <w14:ligatures w14:val="none"/>
              </w:rPr>
            </w:pPr>
            <w:proofErr w:type="spellStart"/>
            <w:r>
              <w:rPr>
                <w:rFonts w:ascii="Calibri" w:hAnsi="Calibri" w:cs="Calibri"/>
                <w:color w:val="000000"/>
              </w:rPr>
              <w:t>Arecanut</w:t>
            </w:r>
            <w:proofErr w:type="spellEnd"/>
          </w:p>
        </w:tc>
        <w:tc>
          <w:tcPr>
            <w:tcW w:w="626" w:type="pct"/>
            <w:shd w:val="clear" w:color="auto" w:fill="auto"/>
            <w:vAlign w:val="center"/>
            <w:hideMark/>
          </w:tcPr>
          <w:p w14:paraId="4982C05E" w14:textId="51E1BF1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381ABC94" w14:textId="6618EA8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74C138DA" w14:textId="07BB3CE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09027A03" w14:textId="351BB8F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33AF0127" w14:textId="0394AAA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51966B3C" w14:textId="77777777" w:rsidTr="00C640C7">
        <w:trPr>
          <w:trHeight w:val="287"/>
          <w:jc w:val="center"/>
        </w:trPr>
        <w:tc>
          <w:tcPr>
            <w:tcW w:w="719" w:type="pct"/>
            <w:shd w:val="clear" w:color="auto" w:fill="auto"/>
            <w:vAlign w:val="center"/>
            <w:hideMark/>
          </w:tcPr>
          <w:p w14:paraId="3A9CFD1C" w14:textId="097BE6DF" w:rsidR="004D14B1" w:rsidRPr="00D76357" w:rsidRDefault="004D14B1" w:rsidP="004D14B1">
            <w:pPr>
              <w:spacing w:after="0" w:line="240" w:lineRule="auto"/>
              <w:rPr>
                <w:rFonts w:ascii="Calibri" w:eastAsia="Times New Roman" w:hAnsi="Calibri" w:cs="Calibri"/>
                <w:color w:val="000000"/>
                <w:kern w:val="0"/>
                <w14:ligatures w14:val="none"/>
              </w:rPr>
            </w:pPr>
            <w:proofErr w:type="spellStart"/>
            <w:r>
              <w:rPr>
                <w:rFonts w:ascii="Calibri" w:hAnsi="Calibri" w:cs="Calibri"/>
                <w:color w:val="000000"/>
              </w:rPr>
              <w:t>Arhar</w:t>
            </w:r>
            <w:proofErr w:type="spellEnd"/>
            <w:r>
              <w:rPr>
                <w:rFonts w:ascii="Calibri" w:hAnsi="Calibri" w:cs="Calibri"/>
                <w:color w:val="000000"/>
              </w:rPr>
              <w:t>/Tur</w:t>
            </w:r>
          </w:p>
        </w:tc>
        <w:tc>
          <w:tcPr>
            <w:tcW w:w="626" w:type="pct"/>
            <w:shd w:val="clear" w:color="auto" w:fill="auto"/>
            <w:vAlign w:val="center"/>
            <w:hideMark/>
          </w:tcPr>
          <w:p w14:paraId="33A70067" w14:textId="565920E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28C7321B" w14:textId="5BC95C7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7CDA029B" w14:textId="6E79FA5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31D5B6E5" w14:textId="588602C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52A2FB7A" w14:textId="282522B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6BF47B00" w14:textId="77777777" w:rsidTr="00C640C7">
        <w:trPr>
          <w:trHeight w:val="287"/>
          <w:jc w:val="center"/>
        </w:trPr>
        <w:tc>
          <w:tcPr>
            <w:tcW w:w="719" w:type="pct"/>
            <w:shd w:val="clear" w:color="auto" w:fill="auto"/>
            <w:vAlign w:val="center"/>
            <w:hideMark/>
          </w:tcPr>
          <w:p w14:paraId="129CB690" w14:textId="256A91F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Bajra</w:t>
            </w:r>
          </w:p>
        </w:tc>
        <w:tc>
          <w:tcPr>
            <w:tcW w:w="626" w:type="pct"/>
            <w:shd w:val="clear" w:color="auto" w:fill="auto"/>
            <w:vAlign w:val="center"/>
            <w:hideMark/>
          </w:tcPr>
          <w:p w14:paraId="21147D05" w14:textId="2ABF365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2A0CDFF7" w14:textId="6D2C168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770" w:type="pct"/>
            <w:shd w:val="clear" w:color="auto" w:fill="auto"/>
            <w:vAlign w:val="center"/>
            <w:hideMark/>
          </w:tcPr>
          <w:p w14:paraId="4AF8D495" w14:textId="34F6CDC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1F63FBF7" w14:textId="7B40876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47002767" w14:textId="75978B4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18BD9E75" w14:textId="77777777" w:rsidTr="00C640C7">
        <w:trPr>
          <w:trHeight w:val="287"/>
          <w:jc w:val="center"/>
        </w:trPr>
        <w:tc>
          <w:tcPr>
            <w:tcW w:w="719" w:type="pct"/>
            <w:shd w:val="clear" w:color="auto" w:fill="auto"/>
            <w:vAlign w:val="center"/>
            <w:hideMark/>
          </w:tcPr>
          <w:p w14:paraId="1D1F8E03" w14:textId="37FEEA6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Banana</w:t>
            </w:r>
          </w:p>
        </w:tc>
        <w:tc>
          <w:tcPr>
            <w:tcW w:w="626" w:type="pct"/>
            <w:shd w:val="clear" w:color="auto" w:fill="auto"/>
            <w:vAlign w:val="center"/>
            <w:hideMark/>
          </w:tcPr>
          <w:p w14:paraId="5E97C8DA" w14:textId="4FC2E18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00014324" w14:textId="2EDFEE5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4B797DCA" w14:textId="7ABFD59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6203B27D" w14:textId="2C72F8E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0EDB93B1" w14:textId="51C2613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5CD926F7" w14:textId="77777777" w:rsidTr="00C640C7">
        <w:trPr>
          <w:trHeight w:val="287"/>
          <w:jc w:val="center"/>
        </w:trPr>
        <w:tc>
          <w:tcPr>
            <w:tcW w:w="719" w:type="pct"/>
            <w:shd w:val="clear" w:color="auto" w:fill="auto"/>
            <w:vAlign w:val="center"/>
            <w:hideMark/>
          </w:tcPr>
          <w:p w14:paraId="3D74A7F9" w14:textId="0A9663B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Barley</w:t>
            </w:r>
          </w:p>
        </w:tc>
        <w:tc>
          <w:tcPr>
            <w:tcW w:w="626" w:type="pct"/>
            <w:shd w:val="clear" w:color="auto" w:fill="auto"/>
            <w:vAlign w:val="center"/>
            <w:hideMark/>
          </w:tcPr>
          <w:p w14:paraId="3F5CE182" w14:textId="0C0E9E1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69442133" w14:textId="6B34C27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Wheat</w:t>
            </w:r>
          </w:p>
        </w:tc>
        <w:tc>
          <w:tcPr>
            <w:tcW w:w="770" w:type="pct"/>
            <w:shd w:val="clear" w:color="auto" w:fill="auto"/>
            <w:vAlign w:val="center"/>
            <w:hideMark/>
          </w:tcPr>
          <w:p w14:paraId="75BA8DB9" w14:textId="0A7529F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C62E0C1" w14:textId="4BD72E7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0DBD723" w14:textId="191D4C6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6214572A" w14:textId="77777777" w:rsidTr="00C640C7">
        <w:trPr>
          <w:trHeight w:val="287"/>
          <w:jc w:val="center"/>
        </w:trPr>
        <w:tc>
          <w:tcPr>
            <w:tcW w:w="719" w:type="pct"/>
            <w:shd w:val="clear" w:color="auto" w:fill="auto"/>
            <w:vAlign w:val="center"/>
            <w:hideMark/>
          </w:tcPr>
          <w:p w14:paraId="11B8B5FD" w14:textId="1F64B79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Cardamom</w:t>
            </w:r>
          </w:p>
        </w:tc>
        <w:tc>
          <w:tcPr>
            <w:tcW w:w="626" w:type="pct"/>
            <w:shd w:val="clear" w:color="auto" w:fill="auto"/>
            <w:vAlign w:val="center"/>
            <w:hideMark/>
          </w:tcPr>
          <w:p w14:paraId="762A5FBB" w14:textId="3A7F9C2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52A78B4F" w14:textId="26A2A44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009831A4" w14:textId="34A33E4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A9EE026" w14:textId="759928F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69B50F2E" w14:textId="0FC4AF1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621E3950" w14:textId="77777777" w:rsidTr="00C640C7">
        <w:trPr>
          <w:trHeight w:val="287"/>
          <w:jc w:val="center"/>
        </w:trPr>
        <w:tc>
          <w:tcPr>
            <w:tcW w:w="719" w:type="pct"/>
            <w:shd w:val="clear" w:color="auto" w:fill="auto"/>
            <w:vAlign w:val="center"/>
            <w:hideMark/>
          </w:tcPr>
          <w:p w14:paraId="4160CA70" w14:textId="2DFAE2BE" w:rsidR="004D14B1" w:rsidRPr="00D76357" w:rsidRDefault="004D14B1" w:rsidP="004D14B1">
            <w:pPr>
              <w:spacing w:after="0" w:line="240" w:lineRule="auto"/>
              <w:rPr>
                <w:rFonts w:ascii="Calibri" w:eastAsia="Times New Roman" w:hAnsi="Calibri" w:cs="Calibri"/>
                <w:color w:val="000000"/>
                <w:kern w:val="0"/>
                <w14:ligatures w14:val="none"/>
              </w:rPr>
            </w:pPr>
            <w:proofErr w:type="spellStart"/>
            <w:r>
              <w:rPr>
                <w:rFonts w:ascii="Calibri" w:hAnsi="Calibri" w:cs="Calibri"/>
                <w:color w:val="000000"/>
              </w:rPr>
              <w:t>Cashewnut</w:t>
            </w:r>
            <w:proofErr w:type="spellEnd"/>
          </w:p>
        </w:tc>
        <w:tc>
          <w:tcPr>
            <w:tcW w:w="626" w:type="pct"/>
            <w:shd w:val="clear" w:color="auto" w:fill="auto"/>
            <w:vAlign w:val="center"/>
            <w:hideMark/>
          </w:tcPr>
          <w:p w14:paraId="3942FEE8" w14:textId="0BB9716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5A39EA6A" w14:textId="7F1ADB6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7AE2C011" w14:textId="29070F9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29D11335" w14:textId="0EEE933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67EF4B07" w14:textId="719259A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269DF7E7" w14:textId="77777777" w:rsidTr="00C640C7">
        <w:trPr>
          <w:trHeight w:val="287"/>
          <w:jc w:val="center"/>
        </w:trPr>
        <w:tc>
          <w:tcPr>
            <w:tcW w:w="719" w:type="pct"/>
            <w:shd w:val="clear" w:color="auto" w:fill="auto"/>
            <w:vAlign w:val="center"/>
            <w:hideMark/>
          </w:tcPr>
          <w:p w14:paraId="3C898FE0" w14:textId="39BC002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Coconut</w:t>
            </w:r>
          </w:p>
        </w:tc>
        <w:tc>
          <w:tcPr>
            <w:tcW w:w="626" w:type="pct"/>
            <w:shd w:val="clear" w:color="auto" w:fill="auto"/>
            <w:vAlign w:val="center"/>
            <w:hideMark/>
          </w:tcPr>
          <w:p w14:paraId="046147BD" w14:textId="421FE2E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2309DC74" w14:textId="1A564CC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4C5B09DC" w14:textId="40A84B4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0057A2C9" w14:textId="135CF6C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5B960DD8" w14:textId="7074002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667CD68D" w14:textId="77777777" w:rsidTr="00C640C7">
        <w:trPr>
          <w:trHeight w:val="287"/>
          <w:jc w:val="center"/>
        </w:trPr>
        <w:tc>
          <w:tcPr>
            <w:tcW w:w="719" w:type="pct"/>
            <w:shd w:val="clear" w:color="auto" w:fill="auto"/>
            <w:vAlign w:val="center"/>
            <w:hideMark/>
          </w:tcPr>
          <w:p w14:paraId="153C29FE" w14:textId="3B34983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Coriander</w:t>
            </w:r>
          </w:p>
        </w:tc>
        <w:tc>
          <w:tcPr>
            <w:tcW w:w="626" w:type="pct"/>
            <w:shd w:val="clear" w:color="auto" w:fill="auto"/>
            <w:vAlign w:val="center"/>
            <w:hideMark/>
          </w:tcPr>
          <w:p w14:paraId="4023BD48" w14:textId="211AC84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36213BFD" w14:textId="5FE9884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340721AB" w14:textId="0981810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932EE7C" w14:textId="4840C05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0A35EE9" w14:textId="771FA3A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6B670544" w14:textId="77777777" w:rsidTr="00C640C7">
        <w:trPr>
          <w:trHeight w:val="287"/>
          <w:jc w:val="center"/>
        </w:trPr>
        <w:tc>
          <w:tcPr>
            <w:tcW w:w="719" w:type="pct"/>
            <w:shd w:val="clear" w:color="auto" w:fill="auto"/>
            <w:vAlign w:val="center"/>
            <w:hideMark/>
          </w:tcPr>
          <w:p w14:paraId="5E3FCB1E" w14:textId="3038492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Cotton(lint)</w:t>
            </w:r>
          </w:p>
        </w:tc>
        <w:tc>
          <w:tcPr>
            <w:tcW w:w="626" w:type="pct"/>
            <w:shd w:val="clear" w:color="auto" w:fill="auto"/>
            <w:vAlign w:val="center"/>
            <w:hideMark/>
          </w:tcPr>
          <w:p w14:paraId="50602D51" w14:textId="75548CC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14B75A17" w14:textId="3CD2962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5907D9C7" w14:textId="6138EAC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Cotton</w:t>
            </w:r>
          </w:p>
        </w:tc>
        <w:tc>
          <w:tcPr>
            <w:tcW w:w="1636" w:type="pct"/>
            <w:shd w:val="clear" w:color="auto" w:fill="auto"/>
            <w:vAlign w:val="center"/>
            <w:hideMark/>
          </w:tcPr>
          <w:p w14:paraId="53ECA120" w14:textId="5F930D5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D3A94B1" w14:textId="2773758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Cotton</w:t>
            </w:r>
          </w:p>
        </w:tc>
      </w:tr>
      <w:tr w:rsidR="00C640C7" w:rsidRPr="00D76357" w14:paraId="668C7B0C" w14:textId="77777777" w:rsidTr="00C640C7">
        <w:trPr>
          <w:trHeight w:val="287"/>
          <w:jc w:val="center"/>
        </w:trPr>
        <w:tc>
          <w:tcPr>
            <w:tcW w:w="719" w:type="pct"/>
            <w:shd w:val="clear" w:color="auto" w:fill="auto"/>
            <w:vAlign w:val="center"/>
            <w:hideMark/>
          </w:tcPr>
          <w:p w14:paraId="6A420008" w14:textId="0C67DF2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Dry </w:t>
            </w:r>
            <w:proofErr w:type="spellStart"/>
            <w:r>
              <w:rPr>
                <w:rFonts w:ascii="Calibri" w:hAnsi="Calibri" w:cs="Calibri"/>
                <w:color w:val="000000"/>
              </w:rPr>
              <w:t>chillies</w:t>
            </w:r>
            <w:proofErr w:type="spellEnd"/>
          </w:p>
        </w:tc>
        <w:tc>
          <w:tcPr>
            <w:tcW w:w="626" w:type="pct"/>
            <w:shd w:val="clear" w:color="auto" w:fill="auto"/>
            <w:vAlign w:val="center"/>
            <w:hideMark/>
          </w:tcPr>
          <w:p w14:paraId="01081657" w14:textId="60D4454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2E4DBC82" w14:textId="0D625F3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774583D7" w14:textId="170C770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26E768A5" w14:textId="543FDD9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40DFD8C9" w14:textId="3125396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208EE2BD" w14:textId="77777777" w:rsidTr="00C640C7">
        <w:trPr>
          <w:trHeight w:val="287"/>
          <w:jc w:val="center"/>
        </w:trPr>
        <w:tc>
          <w:tcPr>
            <w:tcW w:w="719" w:type="pct"/>
            <w:shd w:val="clear" w:color="auto" w:fill="auto"/>
            <w:vAlign w:val="center"/>
            <w:hideMark/>
          </w:tcPr>
          <w:p w14:paraId="36596802" w14:textId="46166FD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Garlic</w:t>
            </w:r>
          </w:p>
        </w:tc>
        <w:tc>
          <w:tcPr>
            <w:tcW w:w="626" w:type="pct"/>
            <w:shd w:val="clear" w:color="auto" w:fill="auto"/>
            <w:vAlign w:val="center"/>
            <w:hideMark/>
          </w:tcPr>
          <w:p w14:paraId="1EF7D6BE" w14:textId="365E59B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24F5EB7A" w14:textId="2B3BF74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0957607F" w14:textId="74403BC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7B698C46" w14:textId="5F41617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781D8BF3" w14:textId="6A44B99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4B7D7A43" w14:textId="77777777" w:rsidTr="00C640C7">
        <w:trPr>
          <w:trHeight w:val="287"/>
          <w:jc w:val="center"/>
        </w:trPr>
        <w:tc>
          <w:tcPr>
            <w:tcW w:w="719" w:type="pct"/>
            <w:shd w:val="clear" w:color="auto" w:fill="auto"/>
            <w:vAlign w:val="center"/>
            <w:hideMark/>
          </w:tcPr>
          <w:p w14:paraId="249D3112" w14:textId="4E4666B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Ginger</w:t>
            </w:r>
          </w:p>
        </w:tc>
        <w:tc>
          <w:tcPr>
            <w:tcW w:w="626" w:type="pct"/>
            <w:shd w:val="clear" w:color="auto" w:fill="auto"/>
            <w:vAlign w:val="center"/>
            <w:hideMark/>
          </w:tcPr>
          <w:p w14:paraId="3D705329" w14:textId="655D40B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19331AA6" w14:textId="7D17ADC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5892021C" w14:textId="098BB84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45B5DFF6" w14:textId="5029A84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7467C1AA" w14:textId="69298AE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67812B1C" w14:textId="77777777" w:rsidTr="00C640C7">
        <w:trPr>
          <w:trHeight w:val="287"/>
          <w:jc w:val="center"/>
        </w:trPr>
        <w:tc>
          <w:tcPr>
            <w:tcW w:w="719" w:type="pct"/>
            <w:shd w:val="clear" w:color="auto" w:fill="auto"/>
            <w:vAlign w:val="center"/>
            <w:hideMark/>
          </w:tcPr>
          <w:p w14:paraId="27C83E93" w14:textId="1436076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Gram</w:t>
            </w:r>
          </w:p>
        </w:tc>
        <w:tc>
          <w:tcPr>
            <w:tcW w:w="626" w:type="pct"/>
            <w:shd w:val="clear" w:color="auto" w:fill="auto"/>
            <w:vAlign w:val="center"/>
            <w:hideMark/>
          </w:tcPr>
          <w:p w14:paraId="481545E6" w14:textId="353C59A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732760BE" w14:textId="5D9D4FD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48B75135" w14:textId="25A0387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1C40C120" w14:textId="0EA31CF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3BB34595" w14:textId="229A697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38FE8546" w14:textId="77777777" w:rsidTr="00C640C7">
        <w:trPr>
          <w:trHeight w:val="287"/>
          <w:jc w:val="center"/>
        </w:trPr>
        <w:tc>
          <w:tcPr>
            <w:tcW w:w="719" w:type="pct"/>
            <w:shd w:val="clear" w:color="auto" w:fill="auto"/>
            <w:vAlign w:val="center"/>
            <w:hideMark/>
          </w:tcPr>
          <w:p w14:paraId="615FC409" w14:textId="6BC3EA2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Groundnut</w:t>
            </w:r>
          </w:p>
        </w:tc>
        <w:tc>
          <w:tcPr>
            <w:tcW w:w="626" w:type="pct"/>
            <w:shd w:val="clear" w:color="auto" w:fill="auto"/>
            <w:vAlign w:val="center"/>
            <w:hideMark/>
          </w:tcPr>
          <w:p w14:paraId="31F07891" w14:textId="185B096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714E30B5" w14:textId="53A5F75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Peanut</w:t>
            </w:r>
          </w:p>
        </w:tc>
        <w:tc>
          <w:tcPr>
            <w:tcW w:w="770" w:type="pct"/>
            <w:shd w:val="clear" w:color="auto" w:fill="auto"/>
            <w:vAlign w:val="center"/>
            <w:hideMark/>
          </w:tcPr>
          <w:p w14:paraId="5FAF8E62" w14:textId="2A8A6A8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28AC07DA" w14:textId="1B2579D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6CF61E8A" w14:textId="07BEDFF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1B650B6A" w14:textId="77777777" w:rsidTr="00C640C7">
        <w:trPr>
          <w:trHeight w:val="287"/>
          <w:jc w:val="center"/>
        </w:trPr>
        <w:tc>
          <w:tcPr>
            <w:tcW w:w="719" w:type="pct"/>
            <w:shd w:val="clear" w:color="auto" w:fill="auto"/>
            <w:vAlign w:val="center"/>
            <w:hideMark/>
          </w:tcPr>
          <w:p w14:paraId="174BB310" w14:textId="30662F5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Horse-gram</w:t>
            </w:r>
          </w:p>
        </w:tc>
        <w:tc>
          <w:tcPr>
            <w:tcW w:w="626" w:type="pct"/>
            <w:shd w:val="clear" w:color="auto" w:fill="auto"/>
            <w:vAlign w:val="center"/>
            <w:hideMark/>
          </w:tcPr>
          <w:p w14:paraId="4E211E1D" w14:textId="4E95348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678D2C4E" w14:textId="0CD335C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2DE98A26" w14:textId="5F23489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1783E1B7" w14:textId="67A3CD2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7365972A" w14:textId="120208E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0BCB37E7" w14:textId="77777777" w:rsidTr="00C640C7">
        <w:trPr>
          <w:trHeight w:val="287"/>
          <w:jc w:val="center"/>
        </w:trPr>
        <w:tc>
          <w:tcPr>
            <w:tcW w:w="719" w:type="pct"/>
            <w:shd w:val="clear" w:color="auto" w:fill="auto"/>
            <w:vAlign w:val="center"/>
            <w:hideMark/>
          </w:tcPr>
          <w:p w14:paraId="0E739D61" w14:textId="34A0973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Jowar</w:t>
            </w:r>
          </w:p>
        </w:tc>
        <w:tc>
          <w:tcPr>
            <w:tcW w:w="626" w:type="pct"/>
            <w:shd w:val="clear" w:color="auto" w:fill="auto"/>
            <w:vAlign w:val="center"/>
            <w:hideMark/>
          </w:tcPr>
          <w:p w14:paraId="04694ABD" w14:textId="7CCE302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5664E67D" w14:textId="65BBF5A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770" w:type="pct"/>
            <w:shd w:val="clear" w:color="auto" w:fill="auto"/>
            <w:vAlign w:val="center"/>
            <w:hideMark/>
          </w:tcPr>
          <w:p w14:paraId="77EB1B3B" w14:textId="795A025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32B668A2" w14:textId="0D19E8E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1808DC3" w14:textId="3609B40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0C2AA377" w14:textId="77777777" w:rsidTr="00C640C7">
        <w:trPr>
          <w:trHeight w:val="287"/>
          <w:jc w:val="center"/>
        </w:trPr>
        <w:tc>
          <w:tcPr>
            <w:tcW w:w="719" w:type="pct"/>
            <w:shd w:val="clear" w:color="auto" w:fill="auto"/>
            <w:vAlign w:val="center"/>
            <w:hideMark/>
          </w:tcPr>
          <w:p w14:paraId="0E2C4607" w14:textId="5CAFC9C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Jute</w:t>
            </w:r>
          </w:p>
        </w:tc>
        <w:tc>
          <w:tcPr>
            <w:tcW w:w="626" w:type="pct"/>
            <w:shd w:val="clear" w:color="auto" w:fill="auto"/>
            <w:vAlign w:val="center"/>
            <w:hideMark/>
          </w:tcPr>
          <w:p w14:paraId="53873B5B" w14:textId="3416810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05FCF079" w14:textId="228459B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53A20056" w14:textId="32C7625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32D4E12C" w14:textId="2615043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08F3CDCB" w14:textId="0F50876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1772ACDB" w14:textId="77777777" w:rsidTr="00C640C7">
        <w:trPr>
          <w:trHeight w:val="287"/>
          <w:jc w:val="center"/>
        </w:trPr>
        <w:tc>
          <w:tcPr>
            <w:tcW w:w="719" w:type="pct"/>
            <w:shd w:val="clear" w:color="auto" w:fill="auto"/>
            <w:vAlign w:val="center"/>
            <w:hideMark/>
          </w:tcPr>
          <w:p w14:paraId="5ACDC0FB" w14:textId="00D25B9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Linseed</w:t>
            </w:r>
          </w:p>
        </w:tc>
        <w:tc>
          <w:tcPr>
            <w:tcW w:w="626" w:type="pct"/>
            <w:shd w:val="clear" w:color="auto" w:fill="auto"/>
            <w:vAlign w:val="center"/>
            <w:hideMark/>
          </w:tcPr>
          <w:p w14:paraId="2271323B" w14:textId="268FFC3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6BA0BB20" w14:textId="4436129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1037B596" w14:textId="03E1978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7CC2EA62" w14:textId="007F30A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443DF1D1" w14:textId="2A79130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6816FAD3" w14:textId="77777777" w:rsidTr="00C640C7">
        <w:trPr>
          <w:trHeight w:val="287"/>
          <w:jc w:val="center"/>
        </w:trPr>
        <w:tc>
          <w:tcPr>
            <w:tcW w:w="719" w:type="pct"/>
            <w:shd w:val="clear" w:color="auto" w:fill="auto"/>
            <w:vAlign w:val="center"/>
            <w:hideMark/>
          </w:tcPr>
          <w:p w14:paraId="255DFD71" w14:textId="74E535B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626" w:type="pct"/>
            <w:shd w:val="clear" w:color="auto" w:fill="auto"/>
            <w:vAlign w:val="center"/>
            <w:hideMark/>
          </w:tcPr>
          <w:p w14:paraId="21D08E27" w14:textId="710065A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58EA2730" w14:textId="774D8B2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770" w:type="pct"/>
            <w:shd w:val="clear" w:color="auto" w:fill="auto"/>
            <w:vAlign w:val="center"/>
            <w:hideMark/>
          </w:tcPr>
          <w:p w14:paraId="29EE3F0B" w14:textId="7A407E6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1636" w:type="pct"/>
            <w:shd w:val="clear" w:color="auto" w:fill="auto"/>
            <w:vAlign w:val="center"/>
            <w:hideMark/>
          </w:tcPr>
          <w:p w14:paraId="4189C4CC" w14:textId="173D877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33F56456" w14:textId="2E83931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r>
      <w:tr w:rsidR="00C640C7" w:rsidRPr="00D76357" w14:paraId="64CAD56C" w14:textId="77777777" w:rsidTr="00C640C7">
        <w:trPr>
          <w:trHeight w:val="287"/>
          <w:jc w:val="center"/>
        </w:trPr>
        <w:tc>
          <w:tcPr>
            <w:tcW w:w="719" w:type="pct"/>
            <w:shd w:val="clear" w:color="auto" w:fill="auto"/>
            <w:vAlign w:val="center"/>
            <w:hideMark/>
          </w:tcPr>
          <w:p w14:paraId="54A16AB6" w14:textId="07D3D25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Masoor</w:t>
            </w:r>
          </w:p>
        </w:tc>
        <w:tc>
          <w:tcPr>
            <w:tcW w:w="626" w:type="pct"/>
            <w:shd w:val="clear" w:color="auto" w:fill="auto"/>
            <w:vAlign w:val="center"/>
            <w:hideMark/>
          </w:tcPr>
          <w:p w14:paraId="4F879DD6" w14:textId="28AFD20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20BEECCA" w14:textId="4BDD935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578ED740" w14:textId="746D702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5B94CCAA" w14:textId="25736A2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DE4923C" w14:textId="57BBE44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1A7027FD" w14:textId="77777777" w:rsidTr="00C640C7">
        <w:trPr>
          <w:trHeight w:val="287"/>
          <w:jc w:val="center"/>
        </w:trPr>
        <w:tc>
          <w:tcPr>
            <w:tcW w:w="719" w:type="pct"/>
            <w:shd w:val="clear" w:color="auto" w:fill="auto"/>
            <w:vAlign w:val="center"/>
            <w:hideMark/>
          </w:tcPr>
          <w:p w14:paraId="546A70F7" w14:textId="2DD4C0C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Mesta</w:t>
            </w:r>
          </w:p>
        </w:tc>
        <w:tc>
          <w:tcPr>
            <w:tcW w:w="626" w:type="pct"/>
            <w:shd w:val="clear" w:color="auto" w:fill="auto"/>
            <w:vAlign w:val="center"/>
            <w:hideMark/>
          </w:tcPr>
          <w:p w14:paraId="127CA0AE" w14:textId="1EA871B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522CEABB" w14:textId="3641181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2035F8A1" w14:textId="77E010C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49269556" w14:textId="69F10FE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518FF328" w14:textId="5FFB771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24F09A4A" w14:textId="77777777" w:rsidTr="00C640C7">
        <w:trPr>
          <w:trHeight w:val="287"/>
          <w:jc w:val="center"/>
        </w:trPr>
        <w:tc>
          <w:tcPr>
            <w:tcW w:w="719" w:type="pct"/>
            <w:shd w:val="clear" w:color="auto" w:fill="auto"/>
            <w:vAlign w:val="center"/>
            <w:hideMark/>
          </w:tcPr>
          <w:p w14:paraId="5BBAE24F" w14:textId="0700720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Moong(Green Gram)</w:t>
            </w:r>
          </w:p>
        </w:tc>
        <w:tc>
          <w:tcPr>
            <w:tcW w:w="626" w:type="pct"/>
            <w:shd w:val="clear" w:color="auto" w:fill="auto"/>
            <w:vAlign w:val="center"/>
            <w:hideMark/>
          </w:tcPr>
          <w:p w14:paraId="2B88E2E4" w14:textId="47A0135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3D7517C6" w14:textId="73CDA6B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501DE3B1" w14:textId="04B5209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1E2AD62A" w14:textId="33AFE75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25B4D232" w14:textId="7E4BE8E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3C1F5A6F" w14:textId="77777777" w:rsidTr="00C640C7">
        <w:trPr>
          <w:trHeight w:val="287"/>
          <w:jc w:val="center"/>
        </w:trPr>
        <w:tc>
          <w:tcPr>
            <w:tcW w:w="719" w:type="pct"/>
            <w:shd w:val="clear" w:color="auto" w:fill="auto"/>
            <w:vAlign w:val="center"/>
            <w:hideMark/>
          </w:tcPr>
          <w:p w14:paraId="3D5BBF5B" w14:textId="72FC362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Moth</w:t>
            </w:r>
          </w:p>
        </w:tc>
        <w:tc>
          <w:tcPr>
            <w:tcW w:w="626" w:type="pct"/>
            <w:shd w:val="clear" w:color="auto" w:fill="auto"/>
            <w:vAlign w:val="center"/>
            <w:hideMark/>
          </w:tcPr>
          <w:p w14:paraId="03C8E1ED" w14:textId="285A5D0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4C8FE8BC" w14:textId="4E3A6B7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47E05182" w14:textId="623A9AA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6D13617F" w14:textId="7D4C907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03A3C092" w14:textId="7D4E6F0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1388D557" w14:textId="77777777" w:rsidTr="00C640C7">
        <w:trPr>
          <w:trHeight w:val="287"/>
          <w:jc w:val="center"/>
        </w:trPr>
        <w:tc>
          <w:tcPr>
            <w:tcW w:w="719" w:type="pct"/>
            <w:shd w:val="clear" w:color="auto" w:fill="auto"/>
            <w:vAlign w:val="center"/>
            <w:hideMark/>
          </w:tcPr>
          <w:p w14:paraId="19DD3369" w14:textId="46F4FA1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Niger seed</w:t>
            </w:r>
          </w:p>
        </w:tc>
        <w:tc>
          <w:tcPr>
            <w:tcW w:w="626" w:type="pct"/>
            <w:shd w:val="clear" w:color="auto" w:fill="auto"/>
            <w:vAlign w:val="center"/>
            <w:hideMark/>
          </w:tcPr>
          <w:p w14:paraId="560A09E0" w14:textId="7FB4914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5A29C232" w14:textId="315F029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0F0BE09E" w14:textId="786E582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6C5187D" w14:textId="3C3999D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55B4C8D1" w14:textId="08D0226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0DC6B9A2" w14:textId="77777777" w:rsidTr="00C640C7">
        <w:trPr>
          <w:trHeight w:val="287"/>
          <w:jc w:val="center"/>
        </w:trPr>
        <w:tc>
          <w:tcPr>
            <w:tcW w:w="719" w:type="pct"/>
            <w:shd w:val="clear" w:color="auto" w:fill="auto"/>
            <w:vAlign w:val="center"/>
            <w:hideMark/>
          </w:tcPr>
          <w:p w14:paraId="036D352A" w14:textId="3CF6F6B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Onion</w:t>
            </w:r>
          </w:p>
        </w:tc>
        <w:tc>
          <w:tcPr>
            <w:tcW w:w="626" w:type="pct"/>
            <w:shd w:val="clear" w:color="auto" w:fill="auto"/>
            <w:vAlign w:val="center"/>
            <w:hideMark/>
          </w:tcPr>
          <w:p w14:paraId="0F9D3579" w14:textId="10B1686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1D1912B0" w14:textId="290DF46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65EEB876" w14:textId="5BA850F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4CB45A5B" w14:textId="6336147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2276E7F" w14:textId="2CBBF26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r>
      <w:tr w:rsidR="00C640C7" w:rsidRPr="00D76357" w14:paraId="48CD00D8" w14:textId="77777777" w:rsidTr="00C640C7">
        <w:trPr>
          <w:trHeight w:val="287"/>
          <w:jc w:val="center"/>
        </w:trPr>
        <w:tc>
          <w:tcPr>
            <w:tcW w:w="719" w:type="pct"/>
            <w:shd w:val="clear" w:color="auto" w:fill="auto"/>
            <w:vAlign w:val="center"/>
            <w:hideMark/>
          </w:tcPr>
          <w:p w14:paraId="1BCC37DF" w14:textId="0BCEF6F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 Cereals</w:t>
            </w:r>
          </w:p>
        </w:tc>
        <w:tc>
          <w:tcPr>
            <w:tcW w:w="626" w:type="pct"/>
            <w:shd w:val="clear" w:color="auto" w:fill="auto"/>
            <w:vAlign w:val="center"/>
            <w:hideMark/>
          </w:tcPr>
          <w:p w14:paraId="04882C73" w14:textId="242A6C1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771DE15C" w14:textId="0C4BA39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Wheat</w:t>
            </w:r>
          </w:p>
        </w:tc>
        <w:tc>
          <w:tcPr>
            <w:tcW w:w="770" w:type="pct"/>
            <w:shd w:val="clear" w:color="auto" w:fill="auto"/>
            <w:vAlign w:val="center"/>
            <w:hideMark/>
          </w:tcPr>
          <w:p w14:paraId="505B7F5B" w14:textId="7953BE9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03D708EC" w14:textId="1CC2843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6131A67D" w14:textId="6D55F23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39BDB682" w14:textId="77777777" w:rsidTr="00C640C7">
        <w:trPr>
          <w:trHeight w:val="287"/>
          <w:jc w:val="center"/>
        </w:trPr>
        <w:tc>
          <w:tcPr>
            <w:tcW w:w="719" w:type="pct"/>
            <w:shd w:val="clear" w:color="auto" w:fill="auto"/>
            <w:vAlign w:val="center"/>
            <w:hideMark/>
          </w:tcPr>
          <w:p w14:paraId="7BA64CD6" w14:textId="10EE6DA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 oilseeds</w:t>
            </w:r>
          </w:p>
        </w:tc>
        <w:tc>
          <w:tcPr>
            <w:tcW w:w="626" w:type="pct"/>
            <w:shd w:val="clear" w:color="auto" w:fill="auto"/>
            <w:vAlign w:val="center"/>
            <w:hideMark/>
          </w:tcPr>
          <w:p w14:paraId="35DE9CF0" w14:textId="304CE67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38376BF2" w14:textId="446B0B4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Rapeseed</w:t>
            </w:r>
          </w:p>
        </w:tc>
        <w:tc>
          <w:tcPr>
            <w:tcW w:w="770" w:type="pct"/>
            <w:shd w:val="clear" w:color="auto" w:fill="auto"/>
            <w:vAlign w:val="center"/>
            <w:hideMark/>
          </w:tcPr>
          <w:p w14:paraId="4134E4B4" w14:textId="0A0F074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9658FEC" w14:textId="7D96279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2536934D" w14:textId="047AE4E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4583D697" w14:textId="77777777" w:rsidTr="00C640C7">
        <w:trPr>
          <w:trHeight w:val="287"/>
          <w:jc w:val="center"/>
        </w:trPr>
        <w:tc>
          <w:tcPr>
            <w:tcW w:w="719" w:type="pct"/>
            <w:shd w:val="clear" w:color="auto" w:fill="auto"/>
            <w:vAlign w:val="center"/>
            <w:hideMark/>
          </w:tcPr>
          <w:p w14:paraId="3E0F6248" w14:textId="4E3705B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Peas &amp; beans (Pulses)</w:t>
            </w:r>
          </w:p>
        </w:tc>
        <w:tc>
          <w:tcPr>
            <w:tcW w:w="626" w:type="pct"/>
            <w:shd w:val="clear" w:color="auto" w:fill="auto"/>
            <w:vAlign w:val="center"/>
            <w:hideMark/>
          </w:tcPr>
          <w:p w14:paraId="6F3A41D0" w14:textId="486122E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28FBCAB7" w14:textId="541B4BE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5E9C9596" w14:textId="50F856D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17CA411F" w14:textId="6228EBF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382383CB" w14:textId="56F07B5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47ABB6BD" w14:textId="77777777" w:rsidTr="00C640C7">
        <w:trPr>
          <w:trHeight w:val="287"/>
          <w:jc w:val="center"/>
        </w:trPr>
        <w:tc>
          <w:tcPr>
            <w:tcW w:w="719" w:type="pct"/>
            <w:shd w:val="clear" w:color="auto" w:fill="auto"/>
            <w:vAlign w:val="center"/>
            <w:hideMark/>
          </w:tcPr>
          <w:p w14:paraId="6DCC4282" w14:textId="4E86217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Potato</w:t>
            </w:r>
          </w:p>
        </w:tc>
        <w:tc>
          <w:tcPr>
            <w:tcW w:w="626" w:type="pct"/>
            <w:shd w:val="clear" w:color="auto" w:fill="auto"/>
            <w:vAlign w:val="center"/>
            <w:hideMark/>
          </w:tcPr>
          <w:p w14:paraId="50206565" w14:textId="6F8BD34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05DEAA63" w14:textId="0866C43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4A3B5182" w14:textId="62066D8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0C347566" w14:textId="2BA4FA1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60B2D53F" w14:textId="731AE53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31F0C502" w14:textId="77777777" w:rsidTr="00C640C7">
        <w:trPr>
          <w:trHeight w:val="287"/>
          <w:jc w:val="center"/>
        </w:trPr>
        <w:tc>
          <w:tcPr>
            <w:tcW w:w="719" w:type="pct"/>
            <w:shd w:val="clear" w:color="auto" w:fill="auto"/>
            <w:vAlign w:val="center"/>
            <w:hideMark/>
          </w:tcPr>
          <w:p w14:paraId="218E5D3C" w14:textId="5BADCF6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Ragi</w:t>
            </w:r>
          </w:p>
        </w:tc>
        <w:tc>
          <w:tcPr>
            <w:tcW w:w="626" w:type="pct"/>
            <w:shd w:val="clear" w:color="auto" w:fill="auto"/>
            <w:vAlign w:val="center"/>
            <w:hideMark/>
          </w:tcPr>
          <w:p w14:paraId="6D9B81D7" w14:textId="40EB86D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01D0F40B" w14:textId="21A2D47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770" w:type="pct"/>
            <w:shd w:val="clear" w:color="auto" w:fill="auto"/>
            <w:vAlign w:val="center"/>
            <w:hideMark/>
          </w:tcPr>
          <w:p w14:paraId="482F02DE" w14:textId="63543BD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68EE01E3" w14:textId="318813B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4E8DD352" w14:textId="4C68922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3A22F6CA" w14:textId="77777777" w:rsidTr="00C640C7">
        <w:trPr>
          <w:trHeight w:val="287"/>
          <w:jc w:val="center"/>
        </w:trPr>
        <w:tc>
          <w:tcPr>
            <w:tcW w:w="719" w:type="pct"/>
            <w:shd w:val="clear" w:color="auto" w:fill="auto"/>
            <w:vAlign w:val="center"/>
            <w:hideMark/>
          </w:tcPr>
          <w:p w14:paraId="7CC2BDDB" w14:textId="496A08B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Rapeseed &amp;Mustard</w:t>
            </w:r>
          </w:p>
        </w:tc>
        <w:tc>
          <w:tcPr>
            <w:tcW w:w="626" w:type="pct"/>
            <w:shd w:val="clear" w:color="auto" w:fill="auto"/>
            <w:vAlign w:val="center"/>
            <w:hideMark/>
          </w:tcPr>
          <w:p w14:paraId="55FA7C7C" w14:textId="377FFF7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058679B1" w14:textId="45A6955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Rapeseed</w:t>
            </w:r>
          </w:p>
        </w:tc>
        <w:tc>
          <w:tcPr>
            <w:tcW w:w="770" w:type="pct"/>
            <w:shd w:val="clear" w:color="auto" w:fill="auto"/>
            <w:vAlign w:val="center"/>
            <w:hideMark/>
          </w:tcPr>
          <w:p w14:paraId="12F72A35" w14:textId="52686DB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Rapeseed</w:t>
            </w:r>
          </w:p>
        </w:tc>
        <w:tc>
          <w:tcPr>
            <w:tcW w:w="1636" w:type="pct"/>
            <w:shd w:val="clear" w:color="auto" w:fill="auto"/>
            <w:vAlign w:val="center"/>
            <w:hideMark/>
          </w:tcPr>
          <w:p w14:paraId="3998212D" w14:textId="0B44F92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2F1B01DB" w14:textId="7016ABB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Rapeseed</w:t>
            </w:r>
          </w:p>
        </w:tc>
      </w:tr>
      <w:tr w:rsidR="00C640C7" w:rsidRPr="00D76357" w14:paraId="790355E8" w14:textId="77777777" w:rsidTr="00C640C7">
        <w:trPr>
          <w:trHeight w:val="287"/>
          <w:jc w:val="center"/>
        </w:trPr>
        <w:tc>
          <w:tcPr>
            <w:tcW w:w="719" w:type="pct"/>
            <w:shd w:val="clear" w:color="auto" w:fill="auto"/>
            <w:vAlign w:val="center"/>
            <w:hideMark/>
          </w:tcPr>
          <w:p w14:paraId="6A62811E" w14:textId="79D6396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Rice</w:t>
            </w:r>
          </w:p>
        </w:tc>
        <w:tc>
          <w:tcPr>
            <w:tcW w:w="626" w:type="pct"/>
            <w:shd w:val="clear" w:color="auto" w:fill="auto"/>
            <w:vAlign w:val="center"/>
            <w:hideMark/>
          </w:tcPr>
          <w:p w14:paraId="60003EA7" w14:textId="5BEB753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047075F2" w14:textId="6C1B90B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Upland </w:t>
            </w:r>
            <w:r>
              <w:rPr>
                <w:rFonts w:ascii="Calibri" w:hAnsi="Calibri" w:cs="Calibri"/>
                <w:color w:val="000000"/>
              </w:rPr>
              <w:lastRenderedPageBreak/>
              <w:t>rice</w:t>
            </w:r>
          </w:p>
        </w:tc>
        <w:tc>
          <w:tcPr>
            <w:tcW w:w="770" w:type="pct"/>
            <w:shd w:val="clear" w:color="auto" w:fill="auto"/>
            <w:vAlign w:val="center"/>
            <w:hideMark/>
          </w:tcPr>
          <w:p w14:paraId="69698041" w14:textId="315CFB5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lastRenderedPageBreak/>
              <w:t>Rice</w:t>
            </w:r>
          </w:p>
        </w:tc>
        <w:tc>
          <w:tcPr>
            <w:tcW w:w="1636" w:type="pct"/>
            <w:shd w:val="clear" w:color="auto" w:fill="auto"/>
            <w:vAlign w:val="center"/>
            <w:hideMark/>
          </w:tcPr>
          <w:p w14:paraId="16366C3A" w14:textId="57239D5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0F6A386D" w14:textId="0C58C15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Rice</w:t>
            </w:r>
          </w:p>
        </w:tc>
      </w:tr>
      <w:tr w:rsidR="00C640C7" w:rsidRPr="00D76357" w14:paraId="3272F375" w14:textId="77777777" w:rsidTr="00C640C7">
        <w:trPr>
          <w:trHeight w:val="287"/>
          <w:jc w:val="center"/>
        </w:trPr>
        <w:tc>
          <w:tcPr>
            <w:tcW w:w="719" w:type="pct"/>
            <w:shd w:val="clear" w:color="auto" w:fill="auto"/>
            <w:vAlign w:val="center"/>
            <w:hideMark/>
          </w:tcPr>
          <w:p w14:paraId="10039AD9" w14:textId="5EE87FC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Rice</w:t>
            </w:r>
          </w:p>
        </w:tc>
        <w:tc>
          <w:tcPr>
            <w:tcW w:w="626" w:type="pct"/>
            <w:shd w:val="clear" w:color="auto" w:fill="auto"/>
            <w:vAlign w:val="center"/>
            <w:hideMark/>
          </w:tcPr>
          <w:p w14:paraId="75582A28" w14:textId="1A744D1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52562AA1" w14:textId="6908363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Paddy rice</w:t>
            </w:r>
          </w:p>
        </w:tc>
        <w:tc>
          <w:tcPr>
            <w:tcW w:w="770" w:type="pct"/>
            <w:shd w:val="clear" w:color="auto" w:fill="auto"/>
            <w:vAlign w:val="center"/>
            <w:hideMark/>
          </w:tcPr>
          <w:p w14:paraId="4EAE441F" w14:textId="41709F7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Rice</w:t>
            </w:r>
          </w:p>
        </w:tc>
        <w:tc>
          <w:tcPr>
            <w:tcW w:w="1636" w:type="pct"/>
            <w:shd w:val="clear" w:color="auto" w:fill="auto"/>
            <w:vAlign w:val="center"/>
            <w:hideMark/>
          </w:tcPr>
          <w:p w14:paraId="5215D6B4" w14:textId="18A37EE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0E7826BE" w14:textId="53489E3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Rice</w:t>
            </w:r>
          </w:p>
        </w:tc>
      </w:tr>
      <w:tr w:rsidR="00C640C7" w:rsidRPr="00D76357" w14:paraId="7AC3406D" w14:textId="77777777" w:rsidTr="00C640C7">
        <w:trPr>
          <w:trHeight w:val="287"/>
          <w:jc w:val="center"/>
        </w:trPr>
        <w:tc>
          <w:tcPr>
            <w:tcW w:w="719" w:type="pct"/>
            <w:shd w:val="clear" w:color="auto" w:fill="auto"/>
            <w:vAlign w:val="center"/>
            <w:hideMark/>
          </w:tcPr>
          <w:p w14:paraId="7EF29E53" w14:textId="50E19D7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Safflower</w:t>
            </w:r>
          </w:p>
        </w:tc>
        <w:tc>
          <w:tcPr>
            <w:tcW w:w="626" w:type="pct"/>
            <w:shd w:val="clear" w:color="auto" w:fill="auto"/>
            <w:vAlign w:val="center"/>
            <w:hideMark/>
          </w:tcPr>
          <w:p w14:paraId="3CB0D9A7" w14:textId="4B0283F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679AAD1D" w14:textId="733076B7"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33F01C62" w14:textId="3AA731B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14A25FC" w14:textId="3B2B32D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1D7DB631" w14:textId="034B2C0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56FB8746" w14:textId="77777777" w:rsidTr="00C640C7">
        <w:trPr>
          <w:trHeight w:val="287"/>
          <w:jc w:val="center"/>
        </w:trPr>
        <w:tc>
          <w:tcPr>
            <w:tcW w:w="719" w:type="pct"/>
            <w:shd w:val="clear" w:color="auto" w:fill="auto"/>
            <w:vAlign w:val="center"/>
            <w:hideMark/>
          </w:tcPr>
          <w:p w14:paraId="2F8B9281" w14:textId="56329191"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Small millets</w:t>
            </w:r>
          </w:p>
        </w:tc>
        <w:tc>
          <w:tcPr>
            <w:tcW w:w="626" w:type="pct"/>
            <w:shd w:val="clear" w:color="auto" w:fill="auto"/>
            <w:vAlign w:val="center"/>
            <w:hideMark/>
          </w:tcPr>
          <w:p w14:paraId="188030EA" w14:textId="4DC78FD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08E13084" w14:textId="2FC05FC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Maize</w:t>
            </w:r>
          </w:p>
        </w:tc>
        <w:tc>
          <w:tcPr>
            <w:tcW w:w="770" w:type="pct"/>
            <w:shd w:val="clear" w:color="auto" w:fill="auto"/>
            <w:vAlign w:val="center"/>
            <w:hideMark/>
          </w:tcPr>
          <w:p w14:paraId="420EF193" w14:textId="0B5D544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3EA85D66" w14:textId="16775EF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52566207" w14:textId="7C842B6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09114008" w14:textId="77777777" w:rsidTr="00C640C7">
        <w:trPr>
          <w:trHeight w:val="287"/>
          <w:jc w:val="center"/>
        </w:trPr>
        <w:tc>
          <w:tcPr>
            <w:tcW w:w="719" w:type="pct"/>
            <w:shd w:val="clear" w:color="auto" w:fill="auto"/>
            <w:vAlign w:val="center"/>
            <w:hideMark/>
          </w:tcPr>
          <w:p w14:paraId="0A817561" w14:textId="6E63BBB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Soyabean</w:t>
            </w:r>
          </w:p>
        </w:tc>
        <w:tc>
          <w:tcPr>
            <w:tcW w:w="626" w:type="pct"/>
            <w:shd w:val="clear" w:color="auto" w:fill="auto"/>
            <w:vAlign w:val="center"/>
            <w:hideMark/>
          </w:tcPr>
          <w:p w14:paraId="2380C1C3" w14:textId="3675499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1D96202C" w14:textId="7390A7C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Soybean</w:t>
            </w:r>
          </w:p>
        </w:tc>
        <w:tc>
          <w:tcPr>
            <w:tcW w:w="770" w:type="pct"/>
            <w:shd w:val="clear" w:color="auto" w:fill="auto"/>
            <w:vAlign w:val="center"/>
            <w:hideMark/>
          </w:tcPr>
          <w:p w14:paraId="235CF2A8" w14:textId="084AACFB"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70437095" w14:textId="33DADF9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3FD5D320" w14:textId="6EC1805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r w:rsidR="00C640C7" w:rsidRPr="00D76357" w14:paraId="5E54A62B" w14:textId="77777777" w:rsidTr="00C640C7">
        <w:trPr>
          <w:trHeight w:val="287"/>
          <w:jc w:val="center"/>
        </w:trPr>
        <w:tc>
          <w:tcPr>
            <w:tcW w:w="719" w:type="pct"/>
            <w:shd w:val="clear" w:color="auto" w:fill="auto"/>
            <w:vAlign w:val="center"/>
            <w:hideMark/>
          </w:tcPr>
          <w:p w14:paraId="75D2185E" w14:textId="270D865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Sugarcane</w:t>
            </w:r>
          </w:p>
        </w:tc>
        <w:tc>
          <w:tcPr>
            <w:tcW w:w="626" w:type="pct"/>
            <w:shd w:val="clear" w:color="auto" w:fill="auto"/>
            <w:vAlign w:val="center"/>
            <w:hideMark/>
          </w:tcPr>
          <w:p w14:paraId="17FDC776" w14:textId="7AB27C9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7DD9B056" w14:textId="414AB28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234ED578" w14:textId="3ADE2FC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5B56C7BC" w14:textId="78DBF78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22602ABF" w14:textId="29B4CBA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1D938582" w14:textId="77777777" w:rsidTr="00C640C7">
        <w:trPr>
          <w:trHeight w:val="287"/>
          <w:jc w:val="center"/>
        </w:trPr>
        <w:tc>
          <w:tcPr>
            <w:tcW w:w="719" w:type="pct"/>
            <w:shd w:val="clear" w:color="auto" w:fill="auto"/>
            <w:vAlign w:val="center"/>
            <w:hideMark/>
          </w:tcPr>
          <w:p w14:paraId="7077B615" w14:textId="344B4FD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Sunflower</w:t>
            </w:r>
          </w:p>
        </w:tc>
        <w:tc>
          <w:tcPr>
            <w:tcW w:w="626" w:type="pct"/>
            <w:shd w:val="clear" w:color="auto" w:fill="auto"/>
            <w:vAlign w:val="center"/>
            <w:hideMark/>
          </w:tcPr>
          <w:p w14:paraId="3B912423" w14:textId="245BFC3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4A242AC1" w14:textId="28743F3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Rapeseed</w:t>
            </w:r>
          </w:p>
        </w:tc>
        <w:tc>
          <w:tcPr>
            <w:tcW w:w="770" w:type="pct"/>
            <w:shd w:val="clear" w:color="auto" w:fill="auto"/>
            <w:vAlign w:val="center"/>
            <w:hideMark/>
          </w:tcPr>
          <w:p w14:paraId="6889185C" w14:textId="1176B6E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4A732ED7" w14:textId="12547CF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6E7870FD" w14:textId="4E4BB60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723B3A99" w14:textId="77777777" w:rsidTr="00C640C7">
        <w:trPr>
          <w:trHeight w:val="287"/>
          <w:jc w:val="center"/>
        </w:trPr>
        <w:tc>
          <w:tcPr>
            <w:tcW w:w="719" w:type="pct"/>
            <w:shd w:val="clear" w:color="auto" w:fill="auto"/>
            <w:vAlign w:val="center"/>
            <w:hideMark/>
          </w:tcPr>
          <w:p w14:paraId="3F759FC6" w14:textId="47A38A2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Sweet potato</w:t>
            </w:r>
          </w:p>
        </w:tc>
        <w:tc>
          <w:tcPr>
            <w:tcW w:w="626" w:type="pct"/>
            <w:shd w:val="clear" w:color="auto" w:fill="auto"/>
            <w:vAlign w:val="center"/>
            <w:hideMark/>
          </w:tcPr>
          <w:p w14:paraId="1E7F36B7" w14:textId="034E9AE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1162BE69" w14:textId="6FF8DD0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Others</w:t>
            </w:r>
          </w:p>
        </w:tc>
        <w:tc>
          <w:tcPr>
            <w:tcW w:w="770" w:type="pct"/>
            <w:shd w:val="clear" w:color="auto" w:fill="auto"/>
            <w:vAlign w:val="center"/>
            <w:hideMark/>
          </w:tcPr>
          <w:p w14:paraId="142F70E7" w14:textId="7BBFDFC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6ABA7FAC" w14:textId="0AF8148F"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7B0B0E94" w14:textId="6A3967D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4586891F" w14:textId="77777777" w:rsidTr="00C640C7">
        <w:trPr>
          <w:trHeight w:val="287"/>
          <w:jc w:val="center"/>
        </w:trPr>
        <w:tc>
          <w:tcPr>
            <w:tcW w:w="719" w:type="pct"/>
            <w:shd w:val="clear" w:color="auto" w:fill="auto"/>
            <w:vAlign w:val="center"/>
            <w:hideMark/>
          </w:tcPr>
          <w:p w14:paraId="65440314" w14:textId="32E6E4F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Tapioca</w:t>
            </w:r>
          </w:p>
        </w:tc>
        <w:tc>
          <w:tcPr>
            <w:tcW w:w="626" w:type="pct"/>
            <w:shd w:val="clear" w:color="auto" w:fill="auto"/>
            <w:vAlign w:val="center"/>
            <w:hideMark/>
          </w:tcPr>
          <w:p w14:paraId="7D370E13" w14:textId="6139E37E"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PC</w:t>
            </w:r>
          </w:p>
        </w:tc>
        <w:tc>
          <w:tcPr>
            <w:tcW w:w="626" w:type="pct"/>
            <w:shd w:val="clear" w:color="auto" w:fill="auto"/>
            <w:vAlign w:val="center"/>
            <w:hideMark/>
          </w:tcPr>
          <w:p w14:paraId="4423D9C0" w14:textId="1E0F84D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2E65757D" w14:textId="2B393F8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29946E51" w14:textId="4E46221C"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perennial systems</w:t>
            </w:r>
          </w:p>
        </w:tc>
        <w:tc>
          <w:tcPr>
            <w:tcW w:w="623" w:type="pct"/>
            <w:shd w:val="clear" w:color="auto" w:fill="auto"/>
            <w:vAlign w:val="center"/>
          </w:tcPr>
          <w:p w14:paraId="055914FB" w14:textId="73977BB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2C1244F7" w14:textId="77777777" w:rsidTr="00C640C7">
        <w:trPr>
          <w:trHeight w:val="287"/>
          <w:jc w:val="center"/>
        </w:trPr>
        <w:tc>
          <w:tcPr>
            <w:tcW w:w="719" w:type="pct"/>
            <w:shd w:val="clear" w:color="auto" w:fill="auto"/>
            <w:vAlign w:val="center"/>
            <w:hideMark/>
          </w:tcPr>
          <w:p w14:paraId="55473CFB" w14:textId="7504D085"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Tobacco</w:t>
            </w:r>
          </w:p>
        </w:tc>
        <w:tc>
          <w:tcPr>
            <w:tcW w:w="626" w:type="pct"/>
            <w:shd w:val="clear" w:color="auto" w:fill="auto"/>
            <w:vAlign w:val="center"/>
            <w:hideMark/>
          </w:tcPr>
          <w:p w14:paraId="28FB5768" w14:textId="750DC54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4D54EBAD" w14:textId="261BEF4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4DE21CD8" w14:textId="356A483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230FD2DA" w14:textId="4960B43A"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767971DE" w14:textId="1DEEFDE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30D54EE0" w14:textId="77777777" w:rsidTr="00C640C7">
        <w:trPr>
          <w:trHeight w:val="287"/>
          <w:jc w:val="center"/>
        </w:trPr>
        <w:tc>
          <w:tcPr>
            <w:tcW w:w="719" w:type="pct"/>
            <w:shd w:val="clear" w:color="auto" w:fill="auto"/>
            <w:vAlign w:val="center"/>
            <w:hideMark/>
          </w:tcPr>
          <w:p w14:paraId="53EC802F" w14:textId="30A9E0F3"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Turmeric</w:t>
            </w:r>
          </w:p>
        </w:tc>
        <w:tc>
          <w:tcPr>
            <w:tcW w:w="626" w:type="pct"/>
            <w:shd w:val="clear" w:color="auto" w:fill="auto"/>
            <w:vAlign w:val="center"/>
            <w:hideMark/>
          </w:tcPr>
          <w:p w14:paraId="32FE7DB7" w14:textId="09D03B9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6829ABDF" w14:textId="30D52A79"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21B37469" w14:textId="18E5613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Upland Grain</w:t>
            </w:r>
          </w:p>
        </w:tc>
        <w:tc>
          <w:tcPr>
            <w:tcW w:w="1636" w:type="pct"/>
            <w:shd w:val="clear" w:color="auto" w:fill="auto"/>
            <w:vAlign w:val="center"/>
            <w:hideMark/>
          </w:tcPr>
          <w:p w14:paraId="2D202805" w14:textId="32CE3DF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7C85B748" w14:textId="2D2AEF50"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other</w:t>
            </w:r>
          </w:p>
        </w:tc>
      </w:tr>
      <w:tr w:rsidR="00C640C7" w:rsidRPr="00D76357" w14:paraId="70566417" w14:textId="77777777" w:rsidTr="00C640C7">
        <w:trPr>
          <w:trHeight w:val="287"/>
          <w:jc w:val="center"/>
        </w:trPr>
        <w:tc>
          <w:tcPr>
            <w:tcW w:w="719" w:type="pct"/>
            <w:shd w:val="clear" w:color="auto" w:fill="auto"/>
            <w:vAlign w:val="center"/>
            <w:hideMark/>
          </w:tcPr>
          <w:p w14:paraId="023FBBD3" w14:textId="1C0DE102"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Urad</w:t>
            </w:r>
          </w:p>
        </w:tc>
        <w:tc>
          <w:tcPr>
            <w:tcW w:w="626" w:type="pct"/>
            <w:shd w:val="clear" w:color="auto" w:fill="auto"/>
            <w:vAlign w:val="center"/>
            <w:hideMark/>
          </w:tcPr>
          <w:p w14:paraId="621535F6" w14:textId="038AF1A6"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AC</w:t>
            </w:r>
          </w:p>
        </w:tc>
        <w:tc>
          <w:tcPr>
            <w:tcW w:w="626" w:type="pct"/>
            <w:shd w:val="clear" w:color="auto" w:fill="auto"/>
            <w:vAlign w:val="center"/>
            <w:hideMark/>
          </w:tcPr>
          <w:p w14:paraId="62C413EE" w14:textId="3936CCD8"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vegetable</w:t>
            </w:r>
          </w:p>
        </w:tc>
        <w:tc>
          <w:tcPr>
            <w:tcW w:w="770" w:type="pct"/>
            <w:shd w:val="clear" w:color="auto" w:fill="auto"/>
            <w:vAlign w:val="center"/>
            <w:hideMark/>
          </w:tcPr>
          <w:p w14:paraId="173D8215" w14:textId="42928DB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N-fixers</w:t>
            </w:r>
          </w:p>
        </w:tc>
        <w:tc>
          <w:tcPr>
            <w:tcW w:w="1636" w:type="pct"/>
            <w:shd w:val="clear" w:color="auto" w:fill="auto"/>
            <w:vAlign w:val="center"/>
            <w:hideMark/>
          </w:tcPr>
          <w:p w14:paraId="30D0A61A" w14:textId="0B545A1D"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annual croplands and bare soils</w:t>
            </w:r>
          </w:p>
        </w:tc>
        <w:tc>
          <w:tcPr>
            <w:tcW w:w="623" w:type="pct"/>
            <w:shd w:val="clear" w:color="auto" w:fill="auto"/>
            <w:vAlign w:val="center"/>
          </w:tcPr>
          <w:p w14:paraId="2DB41355" w14:textId="3E11C4D4" w:rsidR="004D14B1" w:rsidRPr="00D76357" w:rsidRDefault="004D14B1" w:rsidP="004D14B1">
            <w:pPr>
              <w:spacing w:after="0" w:line="240" w:lineRule="auto"/>
              <w:rPr>
                <w:rFonts w:ascii="Calibri" w:eastAsia="Times New Roman" w:hAnsi="Calibri" w:cs="Calibri"/>
                <w:color w:val="000000"/>
                <w:kern w:val="0"/>
                <w14:ligatures w14:val="none"/>
              </w:rPr>
            </w:pPr>
            <w:r>
              <w:rPr>
                <w:rFonts w:ascii="Calibri" w:hAnsi="Calibri" w:cs="Calibri"/>
                <w:color w:val="000000"/>
              </w:rPr>
              <w:t>Legume</w:t>
            </w:r>
          </w:p>
        </w:tc>
      </w:tr>
    </w:tbl>
    <w:p w14:paraId="7C6F6A76" w14:textId="78BCD0FD" w:rsidR="007C55B6" w:rsidRDefault="007C55B6" w:rsidP="00E8730C">
      <w:pPr>
        <w:pStyle w:val="ghgcaptio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480"/>
        <w:gridCol w:w="2139"/>
        <w:gridCol w:w="1350"/>
        <w:gridCol w:w="1299"/>
      </w:tblGrid>
      <w:tr w:rsidR="007C55B6" w:rsidRPr="00EA5397" w14:paraId="5CECF5A9" w14:textId="77777777" w:rsidTr="001C4132">
        <w:trPr>
          <w:trHeight w:val="574"/>
        </w:trPr>
        <w:tc>
          <w:tcPr>
            <w:tcW w:w="5000" w:type="pct"/>
            <w:gridSpan w:val="5"/>
            <w:shd w:val="clear" w:color="auto" w:fill="auto"/>
            <w:vAlign w:val="center"/>
          </w:tcPr>
          <w:p w14:paraId="28FF159D" w14:textId="6AE9251A" w:rsidR="007C55B6" w:rsidRPr="00EA5397" w:rsidRDefault="00C029D3" w:rsidP="00EA5397">
            <w:pPr>
              <w:spacing w:after="0" w:line="240" w:lineRule="auto"/>
              <w:rPr>
                <w:rFonts w:ascii="Calibri" w:eastAsia="Times New Roman" w:hAnsi="Calibri" w:cs="Calibri"/>
                <w:b/>
                <w:bCs/>
                <w:color w:val="000000"/>
                <w:kern w:val="0"/>
                <w14:ligatures w14:val="none"/>
              </w:rPr>
            </w:pPr>
            <w:r>
              <w:br w:type="page"/>
            </w:r>
            <w:bookmarkStart w:id="180" w:name="_Ref150366024"/>
            <w:bookmarkStart w:id="181" w:name="_Toc150459636"/>
            <w:bookmarkStart w:id="182" w:name="_Toc150795371"/>
            <w:r w:rsidR="005A3A02">
              <w:t xml:space="preserve">Table </w:t>
            </w:r>
            <w:fldSimple w:instr=" SEQ Table \* ARABIC ">
              <w:r w:rsidR="00A42D66">
                <w:rPr>
                  <w:noProof/>
                </w:rPr>
                <w:t>29</w:t>
              </w:r>
            </w:fldSimple>
            <w:bookmarkEnd w:id="180"/>
            <w:r w:rsidR="005A3A02">
              <w:t>: Lookup table for fertilizer names used in the models mapped to the standard fertilizer names used in the input data.</w:t>
            </w:r>
            <w:bookmarkEnd w:id="181"/>
            <w:bookmarkEnd w:id="182"/>
          </w:p>
        </w:tc>
      </w:tr>
      <w:tr w:rsidR="00C51B5C" w:rsidRPr="00C51B5C" w14:paraId="5C58EE4C" w14:textId="77777777" w:rsidTr="00FC7B94">
        <w:trPr>
          <w:trHeight w:val="574"/>
        </w:trPr>
        <w:tc>
          <w:tcPr>
            <w:tcW w:w="1205" w:type="pct"/>
            <w:shd w:val="clear" w:color="auto" w:fill="auto"/>
            <w:vAlign w:val="center"/>
            <w:hideMark/>
          </w:tcPr>
          <w:p w14:paraId="19B33E9F" w14:textId="47B42B38" w:rsidR="00C51B5C" w:rsidRPr="00EA5397" w:rsidRDefault="00C51B5C" w:rsidP="00C51B5C">
            <w:pPr>
              <w:spacing w:after="0" w:line="240" w:lineRule="auto"/>
              <w:rPr>
                <w:rFonts w:ascii="Calibri" w:eastAsia="Times New Roman" w:hAnsi="Calibri" w:cs="Calibri"/>
                <w:b/>
                <w:bCs/>
                <w:color w:val="000000"/>
                <w:kern w:val="0"/>
                <w14:ligatures w14:val="none"/>
              </w:rPr>
            </w:pPr>
            <w:r>
              <w:rPr>
                <w:rFonts w:ascii="Calibri" w:hAnsi="Calibri" w:cs="Calibri"/>
                <w:b/>
                <w:bCs/>
                <w:color w:val="000000"/>
              </w:rPr>
              <w:t>Input Census Fertilizer Name</w:t>
            </w:r>
          </w:p>
        </w:tc>
        <w:tc>
          <w:tcPr>
            <w:tcW w:w="1295" w:type="pct"/>
            <w:shd w:val="clear" w:color="auto" w:fill="auto"/>
            <w:vAlign w:val="center"/>
            <w:hideMark/>
          </w:tcPr>
          <w:p w14:paraId="0C760D6E" w14:textId="3EF1BE68" w:rsidR="00C51B5C" w:rsidRPr="00EA5397" w:rsidRDefault="00C51B5C" w:rsidP="00C51B5C">
            <w:pPr>
              <w:spacing w:after="0" w:line="240" w:lineRule="auto"/>
              <w:rPr>
                <w:rFonts w:ascii="Calibri" w:eastAsia="Times New Roman" w:hAnsi="Calibri" w:cs="Calibri"/>
                <w:b/>
                <w:bCs/>
                <w:color w:val="000000"/>
                <w:kern w:val="0"/>
                <w14:ligatures w14:val="none"/>
              </w:rPr>
            </w:pPr>
            <w:proofErr w:type="spellStart"/>
            <w:r>
              <w:rPr>
                <w:rFonts w:ascii="Calibri" w:hAnsi="Calibri" w:cs="Calibri"/>
                <w:b/>
                <w:bCs/>
                <w:color w:val="000000"/>
              </w:rPr>
              <w:t>Albanito</w:t>
            </w:r>
            <w:proofErr w:type="spellEnd"/>
            <w:r>
              <w:rPr>
                <w:rFonts w:ascii="Calibri" w:hAnsi="Calibri" w:cs="Calibri"/>
                <w:b/>
                <w:bCs/>
                <w:color w:val="000000"/>
              </w:rPr>
              <w:t xml:space="preserve"> </w:t>
            </w:r>
            <w:r w:rsidR="003D4FEB">
              <w:rPr>
                <w:rFonts w:ascii="Calibri" w:hAnsi="Calibri" w:cs="Calibri"/>
                <w:b/>
                <w:bCs/>
                <w:color w:val="000000"/>
              </w:rPr>
              <w:t>et al (</w:t>
            </w:r>
            <w:r>
              <w:rPr>
                <w:rFonts w:ascii="Calibri" w:hAnsi="Calibri" w:cs="Calibri"/>
                <w:b/>
                <w:bCs/>
                <w:color w:val="000000"/>
              </w:rPr>
              <w:t>2017</w:t>
            </w:r>
            <w:r w:rsidR="003D4FEB">
              <w:rPr>
                <w:rFonts w:ascii="Calibri" w:hAnsi="Calibri" w:cs="Calibri"/>
                <w:b/>
                <w:bCs/>
                <w:color w:val="000000"/>
              </w:rPr>
              <w:t>)</w:t>
            </w:r>
            <w:r w:rsidR="00FC7B94">
              <w:t xml:space="preserve"> </w:t>
            </w:r>
            <w:sdt>
              <w:sdtPr>
                <w:alias w:val="SmartCite Citation"/>
                <w:tag w:val="bad6be57-5e2a-460d-9424-598e2d5bba4e:d9ccc097-c736-4c2b-b8c3-c45999ac0019+"/>
                <w:id w:val="-259904650"/>
                <w:placeholder>
                  <w:docPart w:val="96A697BAF65A484DA41111006AB149C6"/>
                </w:placeholder>
              </w:sdtPr>
              <w:sdtContent>
                <w:r w:rsidR="00477515" w:rsidRPr="00477515">
                  <w:rPr>
                    <w:rFonts w:ascii="Calibri" w:eastAsia="Times New Roman" w:hAnsi="Calibri" w:cs="Calibri"/>
                    <w:vertAlign w:val="superscript"/>
                  </w:rPr>
                  <w:t>2</w:t>
                </w:r>
              </w:sdtContent>
            </w:sdt>
            <w:r>
              <w:rPr>
                <w:rFonts w:ascii="Calibri" w:hAnsi="Calibri" w:cs="Calibri"/>
                <w:b/>
                <w:bCs/>
                <w:color w:val="000000"/>
              </w:rPr>
              <w:t xml:space="preserve"> Fertilizer</w:t>
            </w:r>
          </w:p>
        </w:tc>
        <w:tc>
          <w:tcPr>
            <w:tcW w:w="1117" w:type="pct"/>
            <w:shd w:val="clear" w:color="auto" w:fill="auto"/>
            <w:vAlign w:val="center"/>
            <w:hideMark/>
          </w:tcPr>
          <w:p w14:paraId="27EDDE83" w14:textId="5CF985C9" w:rsidR="00C51B5C" w:rsidRPr="00EA5397" w:rsidRDefault="00C51B5C" w:rsidP="00C51B5C">
            <w:pPr>
              <w:spacing w:after="0" w:line="240" w:lineRule="auto"/>
              <w:rPr>
                <w:rFonts w:ascii="Calibri" w:eastAsia="Times New Roman" w:hAnsi="Calibri" w:cs="Calibri"/>
                <w:b/>
                <w:bCs/>
                <w:color w:val="000000"/>
                <w:kern w:val="0"/>
                <w14:ligatures w14:val="none"/>
              </w:rPr>
            </w:pPr>
            <w:proofErr w:type="spellStart"/>
            <w:r>
              <w:rPr>
                <w:rFonts w:ascii="Calibri" w:hAnsi="Calibri" w:cs="Calibri"/>
                <w:b/>
                <w:bCs/>
                <w:color w:val="000000"/>
              </w:rPr>
              <w:t>Hergoualc</w:t>
            </w:r>
            <w:r w:rsidR="003D4FEB">
              <w:rPr>
                <w:rFonts w:ascii="Calibri" w:hAnsi="Calibri" w:cs="Calibri"/>
                <w:b/>
                <w:bCs/>
                <w:color w:val="000000"/>
              </w:rPr>
              <w:t>’</w:t>
            </w:r>
            <w:r>
              <w:rPr>
                <w:rFonts w:ascii="Calibri" w:hAnsi="Calibri" w:cs="Calibri"/>
                <w:b/>
                <w:bCs/>
                <w:color w:val="000000"/>
              </w:rPr>
              <w:t>h</w:t>
            </w:r>
            <w:proofErr w:type="spellEnd"/>
            <w:r>
              <w:rPr>
                <w:rFonts w:ascii="Calibri" w:hAnsi="Calibri" w:cs="Calibri"/>
                <w:b/>
                <w:bCs/>
                <w:color w:val="000000"/>
              </w:rPr>
              <w:t xml:space="preserve"> </w:t>
            </w:r>
            <w:r w:rsidR="003D4FEB">
              <w:rPr>
                <w:rFonts w:ascii="Calibri" w:hAnsi="Calibri" w:cs="Calibri"/>
                <w:b/>
                <w:bCs/>
                <w:color w:val="000000"/>
              </w:rPr>
              <w:t>et al (</w:t>
            </w:r>
            <w:r>
              <w:rPr>
                <w:rFonts w:ascii="Calibri" w:hAnsi="Calibri" w:cs="Calibri"/>
                <w:b/>
                <w:bCs/>
                <w:color w:val="000000"/>
              </w:rPr>
              <w:t>2021</w:t>
            </w:r>
            <w:r w:rsidR="003D4FEB">
              <w:rPr>
                <w:rFonts w:ascii="Calibri" w:hAnsi="Calibri" w:cs="Calibri"/>
                <w:b/>
                <w:bCs/>
                <w:color w:val="000000"/>
              </w:rPr>
              <w:t xml:space="preserve">) </w:t>
            </w:r>
            <w:sdt>
              <w:sdtPr>
                <w:alias w:val="SmartCite Citation"/>
                <w:tag w:val="bad6be57-5e2a-460d-9424-598e2d5bba4e:57210d35-9d47-4974-b269-497f25b37773+"/>
                <w:id w:val="1314294204"/>
                <w:placeholder>
                  <w:docPart w:val="A23B104133834A78A2B539E130531726"/>
                </w:placeholder>
              </w:sdtPr>
              <w:sdtContent>
                <w:r w:rsidR="00477515" w:rsidRPr="00477515">
                  <w:rPr>
                    <w:rFonts w:ascii="Calibri" w:eastAsia="Times New Roman" w:hAnsi="Calibri" w:cs="Calibri"/>
                    <w:vertAlign w:val="superscript"/>
                  </w:rPr>
                  <w:t>4</w:t>
                </w:r>
              </w:sdtContent>
            </w:sdt>
            <w:r>
              <w:rPr>
                <w:rFonts w:ascii="Calibri" w:hAnsi="Calibri" w:cs="Calibri"/>
                <w:b/>
                <w:bCs/>
                <w:color w:val="000000"/>
              </w:rPr>
              <w:t xml:space="preserve"> Fertilizer</w:t>
            </w:r>
          </w:p>
        </w:tc>
        <w:tc>
          <w:tcPr>
            <w:tcW w:w="705" w:type="pct"/>
            <w:shd w:val="clear" w:color="auto" w:fill="auto"/>
            <w:vAlign w:val="center"/>
            <w:hideMark/>
          </w:tcPr>
          <w:p w14:paraId="0F9CAFA8" w14:textId="51D7C56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b/>
                <w:bCs/>
                <w:color w:val="000000"/>
              </w:rPr>
              <w:t>Mathivanan</w:t>
            </w:r>
            <w:r w:rsidR="003D4FEB">
              <w:rPr>
                <w:rFonts w:ascii="Calibri" w:hAnsi="Calibri" w:cs="Calibri"/>
                <w:b/>
                <w:bCs/>
                <w:color w:val="000000"/>
              </w:rPr>
              <w:t xml:space="preserve"> et al</w:t>
            </w:r>
            <w:r>
              <w:rPr>
                <w:rFonts w:ascii="Calibri" w:hAnsi="Calibri" w:cs="Calibri"/>
                <w:b/>
                <w:bCs/>
                <w:color w:val="000000"/>
              </w:rPr>
              <w:t xml:space="preserve"> </w:t>
            </w:r>
            <w:r w:rsidR="003D4FEB">
              <w:rPr>
                <w:rFonts w:ascii="Calibri" w:hAnsi="Calibri" w:cs="Calibri"/>
                <w:b/>
                <w:bCs/>
                <w:color w:val="000000"/>
              </w:rPr>
              <w:t>(</w:t>
            </w:r>
            <w:r>
              <w:rPr>
                <w:rFonts w:ascii="Calibri" w:hAnsi="Calibri" w:cs="Calibri"/>
                <w:b/>
                <w:bCs/>
                <w:color w:val="000000"/>
              </w:rPr>
              <w:t>2021</w:t>
            </w:r>
            <w:r w:rsidR="003D4FEB">
              <w:rPr>
                <w:rFonts w:ascii="Calibri" w:hAnsi="Calibri" w:cs="Calibri"/>
                <w:b/>
                <w:bCs/>
                <w:color w:val="000000"/>
              </w:rPr>
              <w:t>)</w:t>
            </w:r>
            <w:r w:rsidR="00FC7B94">
              <w:t xml:space="preserve"> </w:t>
            </w:r>
            <w:sdt>
              <w:sdtPr>
                <w:alias w:val="SmartCite Citation"/>
                <w:tag w:val="bad6be57-5e2a-460d-9424-598e2d5bba4e:0a253019-2789-45b3-9302-9b76e62c9dfc+"/>
                <w:id w:val="1431315270"/>
                <w:placeholder>
                  <w:docPart w:val="1282D4DBA8BA44ACA9C6D0B3F26674DF"/>
                </w:placeholder>
              </w:sdtPr>
              <w:sdtContent>
                <w:r w:rsidR="00477515" w:rsidRPr="00477515">
                  <w:rPr>
                    <w:rFonts w:ascii="Calibri" w:eastAsia="Times New Roman" w:hAnsi="Calibri" w:cs="Calibri"/>
                    <w:vertAlign w:val="superscript"/>
                  </w:rPr>
                  <w:t>6</w:t>
                </w:r>
              </w:sdtContent>
            </w:sdt>
            <w:r>
              <w:rPr>
                <w:rFonts w:ascii="Calibri" w:hAnsi="Calibri" w:cs="Calibri"/>
                <w:b/>
                <w:bCs/>
                <w:color w:val="000000"/>
              </w:rPr>
              <w:t xml:space="preserve"> Fertilizer</w:t>
            </w:r>
          </w:p>
        </w:tc>
        <w:tc>
          <w:tcPr>
            <w:tcW w:w="679" w:type="pct"/>
            <w:shd w:val="clear" w:color="auto" w:fill="auto"/>
            <w:vAlign w:val="bottom"/>
          </w:tcPr>
          <w:p w14:paraId="6B7E037E" w14:textId="5D81DF94" w:rsidR="00C51B5C" w:rsidRPr="00E02F28" w:rsidRDefault="00C51B5C" w:rsidP="00C51B5C">
            <w:pPr>
              <w:spacing w:after="0" w:line="240" w:lineRule="auto"/>
              <w:rPr>
                <w:rFonts w:ascii="Calibri" w:eastAsia="Times New Roman" w:hAnsi="Calibri" w:cs="Calibri"/>
                <w:b/>
                <w:bCs/>
                <w:color w:val="000000"/>
                <w:kern w:val="0"/>
                <w:lang w:val="pt-PT"/>
                <w14:ligatures w14:val="none"/>
              </w:rPr>
            </w:pPr>
            <w:r>
              <w:rPr>
                <w:rFonts w:ascii="Calibri" w:hAnsi="Calibri" w:cs="Calibri"/>
                <w:b/>
                <w:bCs/>
                <w:color w:val="000000"/>
              </w:rPr>
              <w:t>Shcherbak</w:t>
            </w:r>
            <w:r w:rsidR="003D4FEB">
              <w:rPr>
                <w:rFonts w:ascii="Calibri" w:hAnsi="Calibri" w:cs="Calibri"/>
                <w:b/>
                <w:bCs/>
                <w:color w:val="000000"/>
              </w:rPr>
              <w:t xml:space="preserve"> et al</w:t>
            </w:r>
            <w:r>
              <w:rPr>
                <w:rFonts w:ascii="Calibri" w:hAnsi="Calibri" w:cs="Calibri"/>
                <w:b/>
                <w:bCs/>
                <w:color w:val="000000"/>
              </w:rPr>
              <w:t xml:space="preserve"> </w:t>
            </w:r>
            <w:r w:rsidR="003D4FEB">
              <w:rPr>
                <w:rFonts w:ascii="Calibri" w:hAnsi="Calibri" w:cs="Calibri"/>
                <w:b/>
                <w:bCs/>
                <w:color w:val="000000"/>
              </w:rPr>
              <w:t>(</w:t>
            </w:r>
            <w:r>
              <w:rPr>
                <w:rFonts w:ascii="Calibri" w:hAnsi="Calibri" w:cs="Calibri"/>
                <w:b/>
                <w:bCs/>
                <w:color w:val="000000"/>
              </w:rPr>
              <w:t>2014</w:t>
            </w:r>
            <w:r w:rsidR="003D4FEB">
              <w:rPr>
                <w:rFonts w:ascii="Calibri" w:hAnsi="Calibri" w:cs="Calibri"/>
                <w:b/>
                <w:bCs/>
                <w:color w:val="000000"/>
              </w:rPr>
              <w:t>)</w:t>
            </w:r>
            <w:r w:rsidR="007D740E">
              <w:t xml:space="preserve"> </w:t>
            </w:r>
            <w:sdt>
              <w:sdtPr>
                <w:alias w:val="SmartCite Citation"/>
                <w:tag w:val="bad6be57-5e2a-460d-9424-598e2d5bba4e:fb7fbd5f-9591-4c5e-a69f-445fd8fcef93+"/>
                <w:id w:val="250556508"/>
                <w:placeholder>
                  <w:docPart w:val="8EC66059572C44CBB1471AA6CE1A8E90"/>
                </w:placeholder>
              </w:sdtPr>
              <w:sdtContent>
                <w:r w:rsidR="00477515" w:rsidRPr="00477515">
                  <w:rPr>
                    <w:rFonts w:ascii="Calibri" w:eastAsia="Times New Roman" w:hAnsi="Calibri" w:cs="Calibri"/>
                    <w:vertAlign w:val="superscript"/>
                  </w:rPr>
                  <w:t>7</w:t>
                </w:r>
              </w:sdtContent>
            </w:sdt>
            <w:r>
              <w:rPr>
                <w:rFonts w:ascii="Calibri" w:hAnsi="Calibri" w:cs="Calibri"/>
                <w:b/>
                <w:bCs/>
                <w:color w:val="000000"/>
              </w:rPr>
              <w:t xml:space="preserve"> Fertilizer</w:t>
            </w:r>
          </w:p>
        </w:tc>
      </w:tr>
      <w:tr w:rsidR="00C51B5C" w:rsidRPr="00EA5397" w14:paraId="23831156" w14:textId="77777777" w:rsidTr="00FC7B94">
        <w:trPr>
          <w:trHeight w:val="574"/>
        </w:trPr>
        <w:tc>
          <w:tcPr>
            <w:tcW w:w="1205" w:type="pct"/>
            <w:shd w:val="clear" w:color="auto" w:fill="auto"/>
            <w:vAlign w:val="center"/>
            <w:hideMark/>
          </w:tcPr>
          <w:p w14:paraId="5ABAC308" w14:textId="0A93D727" w:rsidR="00C51B5C" w:rsidRPr="00361C09" w:rsidRDefault="00C51B5C" w:rsidP="00C51B5C">
            <w:pPr>
              <w:spacing w:after="0" w:line="240" w:lineRule="auto"/>
              <w:rPr>
                <w:rFonts w:ascii="Calibri" w:eastAsia="Times New Roman" w:hAnsi="Calibri" w:cs="Calibri"/>
                <w:color w:val="000000"/>
                <w:kern w:val="0"/>
                <w:lang w:val="pt-PT"/>
                <w14:ligatures w14:val="none"/>
              </w:rPr>
            </w:pPr>
            <w:r w:rsidRPr="00E02F28">
              <w:rPr>
                <w:rFonts w:ascii="Calibri" w:hAnsi="Calibri" w:cs="Calibri"/>
                <w:color w:val="000000"/>
                <w:lang w:val="pt-PT"/>
              </w:rPr>
              <w:t>AMM. PHOS. SUL./N. PHOS.</w:t>
            </w:r>
          </w:p>
        </w:tc>
        <w:tc>
          <w:tcPr>
            <w:tcW w:w="1295" w:type="pct"/>
            <w:shd w:val="clear" w:color="auto" w:fill="auto"/>
            <w:vAlign w:val="center"/>
            <w:hideMark/>
          </w:tcPr>
          <w:p w14:paraId="49D8F98D" w14:textId="64B1BA9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3EA626D" w14:textId="114F773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0E79EE47" w14:textId="78524A8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71CEBF05" w14:textId="08035AF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42C90A04" w14:textId="77777777" w:rsidTr="00FC7B94">
        <w:trPr>
          <w:trHeight w:val="574"/>
        </w:trPr>
        <w:tc>
          <w:tcPr>
            <w:tcW w:w="1205" w:type="pct"/>
            <w:shd w:val="clear" w:color="auto" w:fill="auto"/>
            <w:vAlign w:val="center"/>
            <w:hideMark/>
          </w:tcPr>
          <w:p w14:paraId="763CE715" w14:textId="309D3C5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AMMONIUM CHLORIDE</w:t>
            </w:r>
          </w:p>
        </w:tc>
        <w:tc>
          <w:tcPr>
            <w:tcW w:w="1295" w:type="pct"/>
            <w:shd w:val="clear" w:color="auto" w:fill="auto"/>
            <w:vAlign w:val="center"/>
            <w:hideMark/>
          </w:tcPr>
          <w:p w14:paraId="1979FE7A" w14:textId="51A9868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78244CE2" w14:textId="6F9BECD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77A79DEF" w14:textId="0E5AAE8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23A66DA5" w14:textId="47E76EA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6D140592" w14:textId="77777777" w:rsidTr="00FC7B94">
        <w:trPr>
          <w:trHeight w:val="574"/>
        </w:trPr>
        <w:tc>
          <w:tcPr>
            <w:tcW w:w="1205" w:type="pct"/>
            <w:shd w:val="clear" w:color="auto" w:fill="auto"/>
            <w:vAlign w:val="center"/>
            <w:hideMark/>
          </w:tcPr>
          <w:p w14:paraId="35920256" w14:textId="4BDB077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AMMONIUM MOLYBDATE</w:t>
            </w:r>
          </w:p>
        </w:tc>
        <w:tc>
          <w:tcPr>
            <w:tcW w:w="1295" w:type="pct"/>
            <w:shd w:val="clear" w:color="auto" w:fill="auto"/>
            <w:vAlign w:val="center"/>
            <w:hideMark/>
          </w:tcPr>
          <w:p w14:paraId="3D7070A3" w14:textId="2CB9719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1D9DFD6D" w14:textId="6146704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4E4D5558" w14:textId="3AF902E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510FFAC4" w14:textId="7DF1AC0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3BA37E39" w14:textId="77777777" w:rsidTr="00FC7B94">
        <w:trPr>
          <w:trHeight w:val="574"/>
        </w:trPr>
        <w:tc>
          <w:tcPr>
            <w:tcW w:w="1205" w:type="pct"/>
            <w:shd w:val="clear" w:color="auto" w:fill="auto"/>
            <w:vAlign w:val="center"/>
            <w:hideMark/>
          </w:tcPr>
          <w:p w14:paraId="3426A01C" w14:textId="664E8B9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AMMONIUM N. PHOSPHATE</w:t>
            </w:r>
          </w:p>
        </w:tc>
        <w:tc>
          <w:tcPr>
            <w:tcW w:w="1295" w:type="pct"/>
            <w:shd w:val="clear" w:color="auto" w:fill="auto"/>
            <w:vAlign w:val="center"/>
            <w:hideMark/>
          </w:tcPr>
          <w:p w14:paraId="48D92591" w14:textId="6E4E0F5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4D830BE2" w14:textId="43AFADF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7441E55E" w14:textId="24CF08A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376BBFA2" w14:textId="358B35C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Ammonium nitrate</w:t>
            </w:r>
          </w:p>
        </w:tc>
      </w:tr>
      <w:tr w:rsidR="00C51B5C" w:rsidRPr="00EA5397" w14:paraId="7697C7B2" w14:textId="77777777" w:rsidTr="00FC7B94">
        <w:trPr>
          <w:trHeight w:val="574"/>
        </w:trPr>
        <w:tc>
          <w:tcPr>
            <w:tcW w:w="1205" w:type="pct"/>
            <w:shd w:val="clear" w:color="auto" w:fill="auto"/>
            <w:vAlign w:val="center"/>
            <w:hideMark/>
          </w:tcPr>
          <w:p w14:paraId="0A2E186B" w14:textId="45B18E1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AMMONIUM PHOS. SULPHATE</w:t>
            </w:r>
          </w:p>
        </w:tc>
        <w:tc>
          <w:tcPr>
            <w:tcW w:w="1295" w:type="pct"/>
            <w:shd w:val="clear" w:color="auto" w:fill="auto"/>
            <w:vAlign w:val="center"/>
            <w:hideMark/>
          </w:tcPr>
          <w:p w14:paraId="256B6DD4" w14:textId="47A5968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5613742" w14:textId="368D528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41E4ACF9" w14:textId="5A6326A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1D919F44" w14:textId="28CDF60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132EAFBB" w14:textId="77777777" w:rsidTr="00FC7B94">
        <w:trPr>
          <w:trHeight w:val="574"/>
        </w:trPr>
        <w:tc>
          <w:tcPr>
            <w:tcW w:w="1205" w:type="pct"/>
            <w:shd w:val="clear" w:color="auto" w:fill="auto"/>
            <w:vAlign w:val="center"/>
            <w:hideMark/>
          </w:tcPr>
          <w:p w14:paraId="37D4E942" w14:textId="66A4AEF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AMMONIUM SULPHATE</w:t>
            </w:r>
          </w:p>
        </w:tc>
        <w:tc>
          <w:tcPr>
            <w:tcW w:w="1295" w:type="pct"/>
            <w:shd w:val="clear" w:color="auto" w:fill="auto"/>
            <w:vAlign w:val="center"/>
            <w:hideMark/>
          </w:tcPr>
          <w:p w14:paraId="7E054A89" w14:textId="56D8CEA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C096780" w14:textId="567C10B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64781C3D" w14:textId="2639BA5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7FD46B8B" w14:textId="0FADB8C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1408D688" w14:textId="77777777" w:rsidTr="00FC7B94">
        <w:trPr>
          <w:trHeight w:val="574"/>
        </w:trPr>
        <w:tc>
          <w:tcPr>
            <w:tcW w:w="1205" w:type="pct"/>
            <w:shd w:val="clear" w:color="auto" w:fill="auto"/>
            <w:vAlign w:val="center"/>
            <w:hideMark/>
          </w:tcPr>
          <w:p w14:paraId="011852B5" w14:textId="7099291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BONE MEAL (RAW)</w:t>
            </w:r>
          </w:p>
        </w:tc>
        <w:tc>
          <w:tcPr>
            <w:tcW w:w="1295" w:type="pct"/>
            <w:shd w:val="clear" w:color="auto" w:fill="auto"/>
            <w:vAlign w:val="center"/>
            <w:hideMark/>
          </w:tcPr>
          <w:p w14:paraId="1D299EF5" w14:textId="3ECA72E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60C3CF21" w14:textId="77A70B6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58ADB6FD" w14:textId="284F216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52EE1E2F" w14:textId="7EC08A2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097A2A24" w14:textId="77777777" w:rsidTr="00FC7B94">
        <w:trPr>
          <w:trHeight w:val="574"/>
        </w:trPr>
        <w:tc>
          <w:tcPr>
            <w:tcW w:w="1205" w:type="pct"/>
            <w:shd w:val="clear" w:color="auto" w:fill="auto"/>
            <w:vAlign w:val="center"/>
            <w:hideMark/>
          </w:tcPr>
          <w:p w14:paraId="321AD0A3" w14:textId="5E6DD93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BONE MEAL (STEAMED)</w:t>
            </w:r>
          </w:p>
        </w:tc>
        <w:tc>
          <w:tcPr>
            <w:tcW w:w="1295" w:type="pct"/>
            <w:shd w:val="clear" w:color="auto" w:fill="auto"/>
            <w:vAlign w:val="center"/>
            <w:hideMark/>
          </w:tcPr>
          <w:p w14:paraId="49C2BDA7" w14:textId="617924D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4EF29199" w14:textId="7F88410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0AC3D0A9" w14:textId="1211239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4AC883EE" w14:textId="368F457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69E186C3" w14:textId="77777777" w:rsidTr="00FC7B94">
        <w:trPr>
          <w:trHeight w:val="574"/>
        </w:trPr>
        <w:tc>
          <w:tcPr>
            <w:tcW w:w="1205" w:type="pct"/>
            <w:shd w:val="clear" w:color="auto" w:fill="auto"/>
            <w:vAlign w:val="center"/>
            <w:hideMark/>
          </w:tcPr>
          <w:p w14:paraId="2EAF510A" w14:textId="29335DF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CALCIUM AMMONIUM NITRATE</w:t>
            </w:r>
          </w:p>
        </w:tc>
        <w:tc>
          <w:tcPr>
            <w:tcW w:w="1295" w:type="pct"/>
            <w:shd w:val="clear" w:color="auto" w:fill="auto"/>
            <w:vAlign w:val="center"/>
            <w:hideMark/>
          </w:tcPr>
          <w:p w14:paraId="16C4BBAF" w14:textId="32A9B8C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AN</w:t>
            </w:r>
          </w:p>
        </w:tc>
        <w:tc>
          <w:tcPr>
            <w:tcW w:w="1117" w:type="pct"/>
            <w:shd w:val="clear" w:color="auto" w:fill="auto"/>
            <w:vAlign w:val="center"/>
            <w:hideMark/>
          </w:tcPr>
          <w:p w14:paraId="1460F441" w14:textId="3423A76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0CFA1598" w14:textId="3575EC9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6687269F" w14:textId="0802804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Calcium ammonium nitrate</w:t>
            </w:r>
          </w:p>
        </w:tc>
      </w:tr>
      <w:tr w:rsidR="00C51B5C" w:rsidRPr="00EA5397" w14:paraId="3A116BA3" w14:textId="77777777" w:rsidTr="00FC7B94">
        <w:trPr>
          <w:trHeight w:val="574"/>
        </w:trPr>
        <w:tc>
          <w:tcPr>
            <w:tcW w:w="1205" w:type="pct"/>
            <w:shd w:val="clear" w:color="auto" w:fill="auto"/>
            <w:vAlign w:val="center"/>
            <w:hideMark/>
          </w:tcPr>
          <w:p w14:paraId="0BFBE15A" w14:textId="56D9075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Cattle farmyard manure</w:t>
            </w:r>
          </w:p>
        </w:tc>
        <w:tc>
          <w:tcPr>
            <w:tcW w:w="1295" w:type="pct"/>
            <w:shd w:val="clear" w:color="auto" w:fill="auto"/>
            <w:vAlign w:val="center"/>
            <w:hideMark/>
          </w:tcPr>
          <w:p w14:paraId="5900EC7F" w14:textId="5EFB329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137DA3D3" w14:textId="65D0246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organic fertilizer</w:t>
            </w:r>
          </w:p>
        </w:tc>
        <w:tc>
          <w:tcPr>
            <w:tcW w:w="705" w:type="pct"/>
            <w:shd w:val="clear" w:color="auto" w:fill="auto"/>
            <w:vAlign w:val="center"/>
            <w:hideMark/>
          </w:tcPr>
          <w:p w14:paraId="628F9971" w14:textId="7A20EA9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Animal manure applied to soils</w:t>
            </w:r>
          </w:p>
        </w:tc>
        <w:tc>
          <w:tcPr>
            <w:tcW w:w="679" w:type="pct"/>
            <w:shd w:val="clear" w:color="auto" w:fill="auto"/>
            <w:vAlign w:val="bottom"/>
          </w:tcPr>
          <w:p w14:paraId="56028767" w14:textId="5BD3B7B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Manure</w:t>
            </w:r>
          </w:p>
        </w:tc>
      </w:tr>
      <w:tr w:rsidR="00C51B5C" w:rsidRPr="00EA5397" w14:paraId="1CC4F8EB" w14:textId="77777777" w:rsidTr="00FC7B94">
        <w:trPr>
          <w:trHeight w:val="574"/>
        </w:trPr>
        <w:tc>
          <w:tcPr>
            <w:tcW w:w="1205" w:type="pct"/>
            <w:shd w:val="clear" w:color="auto" w:fill="auto"/>
            <w:vAlign w:val="center"/>
            <w:hideMark/>
          </w:tcPr>
          <w:p w14:paraId="495B114C" w14:textId="7D11EFB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COPPER SULPHATE</w:t>
            </w:r>
          </w:p>
        </w:tc>
        <w:tc>
          <w:tcPr>
            <w:tcW w:w="1295" w:type="pct"/>
            <w:shd w:val="clear" w:color="auto" w:fill="auto"/>
            <w:vAlign w:val="center"/>
            <w:hideMark/>
          </w:tcPr>
          <w:p w14:paraId="45B37C95" w14:textId="342721D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11BF3028" w14:textId="5C49280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4A2243B1" w14:textId="6E07FF7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6EA721B4" w14:textId="43E0CFC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29BFA890" w14:textId="77777777" w:rsidTr="00FC7B94">
        <w:trPr>
          <w:trHeight w:val="574"/>
        </w:trPr>
        <w:tc>
          <w:tcPr>
            <w:tcW w:w="1205" w:type="pct"/>
            <w:shd w:val="clear" w:color="auto" w:fill="auto"/>
            <w:vAlign w:val="center"/>
            <w:hideMark/>
          </w:tcPr>
          <w:p w14:paraId="4B8E1308" w14:textId="7D90FA2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lastRenderedPageBreak/>
              <w:t>DI-AMMONIUM PHOSPHATE</w:t>
            </w:r>
          </w:p>
        </w:tc>
        <w:tc>
          <w:tcPr>
            <w:tcW w:w="1295" w:type="pct"/>
            <w:shd w:val="clear" w:color="auto" w:fill="auto"/>
            <w:vAlign w:val="center"/>
            <w:hideMark/>
          </w:tcPr>
          <w:p w14:paraId="247CF492" w14:textId="3DDA1FD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68BF56A2" w14:textId="7405057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3772A5D7" w14:textId="680B7FC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0F6B7DA4" w14:textId="1C321FD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38AE1753" w14:textId="77777777" w:rsidTr="00FC7B94">
        <w:trPr>
          <w:trHeight w:val="574"/>
        </w:trPr>
        <w:tc>
          <w:tcPr>
            <w:tcW w:w="1205" w:type="pct"/>
            <w:shd w:val="clear" w:color="auto" w:fill="auto"/>
            <w:vAlign w:val="center"/>
            <w:hideMark/>
          </w:tcPr>
          <w:p w14:paraId="38B267B1" w14:textId="7FAFE8E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FERROUS SULPHATE</w:t>
            </w:r>
          </w:p>
        </w:tc>
        <w:tc>
          <w:tcPr>
            <w:tcW w:w="1295" w:type="pct"/>
            <w:shd w:val="clear" w:color="auto" w:fill="auto"/>
            <w:vAlign w:val="center"/>
            <w:hideMark/>
          </w:tcPr>
          <w:p w14:paraId="2F40C0CD" w14:textId="1A866F7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62314798" w14:textId="326DD1D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20720AF8" w14:textId="54E4276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17948B3B" w14:textId="4FC77D1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2AA105F7" w14:textId="77777777" w:rsidTr="00FC7B94">
        <w:trPr>
          <w:trHeight w:val="574"/>
        </w:trPr>
        <w:tc>
          <w:tcPr>
            <w:tcW w:w="1205" w:type="pct"/>
            <w:shd w:val="clear" w:color="auto" w:fill="auto"/>
            <w:vAlign w:val="center"/>
            <w:hideMark/>
          </w:tcPr>
          <w:p w14:paraId="09C18A2C" w14:textId="3A18CB4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Green manure</w:t>
            </w:r>
          </w:p>
        </w:tc>
        <w:tc>
          <w:tcPr>
            <w:tcW w:w="1295" w:type="pct"/>
            <w:shd w:val="clear" w:color="auto" w:fill="auto"/>
            <w:vAlign w:val="center"/>
            <w:hideMark/>
          </w:tcPr>
          <w:p w14:paraId="60DE643E" w14:textId="643B1AE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4EB88972" w14:textId="53329F4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organic fertilizer</w:t>
            </w:r>
          </w:p>
        </w:tc>
        <w:tc>
          <w:tcPr>
            <w:tcW w:w="705" w:type="pct"/>
            <w:shd w:val="clear" w:color="auto" w:fill="auto"/>
            <w:vAlign w:val="center"/>
            <w:hideMark/>
          </w:tcPr>
          <w:p w14:paraId="34CE9746" w14:textId="2940AB8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Other organic </w:t>
            </w:r>
            <w:proofErr w:type="spellStart"/>
            <w:r>
              <w:rPr>
                <w:rFonts w:ascii="Calibri" w:hAnsi="Calibri" w:cs="Calibri"/>
                <w:color w:val="000000"/>
              </w:rPr>
              <w:t>fertilisers</w:t>
            </w:r>
            <w:proofErr w:type="spellEnd"/>
            <w:r>
              <w:rPr>
                <w:rFonts w:ascii="Calibri" w:hAnsi="Calibri" w:cs="Calibri"/>
                <w:color w:val="000000"/>
              </w:rPr>
              <w:t xml:space="preserve"> applied to soils</w:t>
            </w:r>
          </w:p>
        </w:tc>
        <w:tc>
          <w:tcPr>
            <w:tcW w:w="679" w:type="pct"/>
            <w:shd w:val="clear" w:color="auto" w:fill="auto"/>
            <w:vAlign w:val="bottom"/>
          </w:tcPr>
          <w:p w14:paraId="187DBBF9" w14:textId="31003AE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Manure</w:t>
            </w:r>
          </w:p>
        </w:tc>
      </w:tr>
      <w:tr w:rsidR="00C51B5C" w:rsidRPr="00EA5397" w14:paraId="17F60C44" w14:textId="77777777" w:rsidTr="00FC7B94">
        <w:trPr>
          <w:trHeight w:val="574"/>
        </w:trPr>
        <w:tc>
          <w:tcPr>
            <w:tcW w:w="1205" w:type="pct"/>
            <w:shd w:val="clear" w:color="auto" w:fill="auto"/>
            <w:vAlign w:val="center"/>
            <w:hideMark/>
          </w:tcPr>
          <w:p w14:paraId="7E6EABA5" w14:textId="5814FF8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GYPSUM</w:t>
            </w:r>
          </w:p>
        </w:tc>
        <w:tc>
          <w:tcPr>
            <w:tcW w:w="1295" w:type="pct"/>
            <w:shd w:val="clear" w:color="auto" w:fill="auto"/>
            <w:vAlign w:val="center"/>
            <w:hideMark/>
          </w:tcPr>
          <w:p w14:paraId="76BBCDC0" w14:textId="389B68E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1DD145D9" w14:textId="3D14731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646B7A75" w14:textId="19D43C3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00715C7E" w14:textId="7E16B92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645D6AC1" w14:textId="77777777" w:rsidTr="00FC7B94">
        <w:trPr>
          <w:trHeight w:val="574"/>
        </w:trPr>
        <w:tc>
          <w:tcPr>
            <w:tcW w:w="1205" w:type="pct"/>
            <w:shd w:val="clear" w:color="auto" w:fill="auto"/>
            <w:vAlign w:val="center"/>
            <w:hideMark/>
          </w:tcPr>
          <w:p w14:paraId="554152E9" w14:textId="548FCE8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MANGANESE SULPHATE</w:t>
            </w:r>
          </w:p>
        </w:tc>
        <w:tc>
          <w:tcPr>
            <w:tcW w:w="1295" w:type="pct"/>
            <w:shd w:val="clear" w:color="auto" w:fill="auto"/>
            <w:vAlign w:val="center"/>
            <w:hideMark/>
          </w:tcPr>
          <w:p w14:paraId="4616A18E" w14:textId="2BF42D4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6D408BC4" w14:textId="517AA54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7E464F4F" w14:textId="2DF3FF2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603ECD78" w14:textId="049188E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210E4A4B" w14:textId="77777777" w:rsidTr="00FC7B94">
        <w:trPr>
          <w:trHeight w:val="574"/>
        </w:trPr>
        <w:tc>
          <w:tcPr>
            <w:tcW w:w="1205" w:type="pct"/>
            <w:shd w:val="clear" w:color="auto" w:fill="auto"/>
            <w:vAlign w:val="center"/>
            <w:hideMark/>
          </w:tcPr>
          <w:p w14:paraId="6ED5591C" w14:textId="6923B1D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MONO AMMONIUM PHOSPHATE</w:t>
            </w:r>
          </w:p>
        </w:tc>
        <w:tc>
          <w:tcPr>
            <w:tcW w:w="1295" w:type="pct"/>
            <w:shd w:val="clear" w:color="auto" w:fill="auto"/>
            <w:vAlign w:val="center"/>
            <w:hideMark/>
          </w:tcPr>
          <w:p w14:paraId="09C86FB3" w14:textId="196A7A8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6971E87D" w14:textId="6837FAA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0A68404F" w14:textId="71F4113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51F0E1AB" w14:textId="3B44B0E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3024EC9C" w14:textId="77777777" w:rsidTr="00FC7B94">
        <w:trPr>
          <w:trHeight w:val="574"/>
        </w:trPr>
        <w:tc>
          <w:tcPr>
            <w:tcW w:w="1205" w:type="pct"/>
            <w:shd w:val="clear" w:color="auto" w:fill="auto"/>
            <w:vAlign w:val="center"/>
            <w:hideMark/>
          </w:tcPr>
          <w:p w14:paraId="3C44EBAC" w14:textId="469770F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MURATE OF POTASH</w:t>
            </w:r>
          </w:p>
        </w:tc>
        <w:tc>
          <w:tcPr>
            <w:tcW w:w="1295" w:type="pct"/>
            <w:shd w:val="clear" w:color="auto" w:fill="auto"/>
            <w:vAlign w:val="center"/>
            <w:hideMark/>
          </w:tcPr>
          <w:p w14:paraId="3B1209D0" w14:textId="3AD4C80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3E0F52B8" w14:textId="100BC09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3837BDC5" w14:textId="5213DA8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6CE534BB" w14:textId="5EB33E4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6775EB30" w14:textId="77777777" w:rsidTr="00FC7B94">
        <w:trPr>
          <w:trHeight w:val="574"/>
        </w:trPr>
        <w:tc>
          <w:tcPr>
            <w:tcW w:w="1205" w:type="pct"/>
            <w:shd w:val="clear" w:color="auto" w:fill="auto"/>
            <w:vAlign w:val="center"/>
            <w:hideMark/>
          </w:tcPr>
          <w:p w14:paraId="1395EE1F" w14:textId="2DE926B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N P K MIXTURE</w:t>
            </w:r>
          </w:p>
        </w:tc>
        <w:tc>
          <w:tcPr>
            <w:tcW w:w="1295" w:type="pct"/>
            <w:shd w:val="clear" w:color="auto" w:fill="auto"/>
            <w:vAlign w:val="center"/>
            <w:hideMark/>
          </w:tcPr>
          <w:p w14:paraId="79DCDFBE" w14:textId="7FB9003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9807CFA" w14:textId="774A4FC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58BB7313" w14:textId="5C7A0DC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41474D86" w14:textId="516FCDC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3881C58D" w14:textId="77777777" w:rsidTr="00FC7B94">
        <w:trPr>
          <w:trHeight w:val="574"/>
        </w:trPr>
        <w:tc>
          <w:tcPr>
            <w:tcW w:w="1205" w:type="pct"/>
            <w:shd w:val="clear" w:color="auto" w:fill="auto"/>
            <w:vAlign w:val="center"/>
            <w:hideMark/>
          </w:tcPr>
          <w:p w14:paraId="31CC84A7" w14:textId="78E3E48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NITRO PHOSPHATE</w:t>
            </w:r>
          </w:p>
        </w:tc>
        <w:tc>
          <w:tcPr>
            <w:tcW w:w="1295" w:type="pct"/>
            <w:shd w:val="clear" w:color="auto" w:fill="auto"/>
            <w:vAlign w:val="center"/>
            <w:hideMark/>
          </w:tcPr>
          <w:p w14:paraId="0E09C9F2" w14:textId="59C206E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8950323" w14:textId="038F7DE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6FE7A9F1" w14:textId="07D67CA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77A60E5C" w14:textId="4A787C6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482F600F" w14:textId="77777777" w:rsidTr="00FC7B94">
        <w:trPr>
          <w:trHeight w:val="574"/>
        </w:trPr>
        <w:tc>
          <w:tcPr>
            <w:tcW w:w="1205" w:type="pct"/>
            <w:shd w:val="clear" w:color="auto" w:fill="auto"/>
            <w:vAlign w:val="center"/>
            <w:hideMark/>
          </w:tcPr>
          <w:p w14:paraId="65847BE0" w14:textId="32DD99F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NITRO PHOSPHATE POTASH</w:t>
            </w:r>
          </w:p>
        </w:tc>
        <w:tc>
          <w:tcPr>
            <w:tcW w:w="1295" w:type="pct"/>
            <w:shd w:val="clear" w:color="auto" w:fill="auto"/>
            <w:vAlign w:val="center"/>
            <w:hideMark/>
          </w:tcPr>
          <w:p w14:paraId="26912F6C" w14:textId="7A67DE5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AD4FD0E" w14:textId="7DCA5C8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2AAE697C" w14:textId="363D2D1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47FCCC1D" w14:textId="63F850A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523BB1CD" w14:textId="77777777" w:rsidTr="00FC7B94">
        <w:trPr>
          <w:trHeight w:val="574"/>
        </w:trPr>
        <w:tc>
          <w:tcPr>
            <w:tcW w:w="1205" w:type="pct"/>
            <w:shd w:val="clear" w:color="auto" w:fill="auto"/>
            <w:vAlign w:val="center"/>
            <w:hideMark/>
          </w:tcPr>
          <w:p w14:paraId="5C84EC06" w14:textId="574C1FC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POTASSIUM SULPHATE</w:t>
            </w:r>
          </w:p>
        </w:tc>
        <w:tc>
          <w:tcPr>
            <w:tcW w:w="1295" w:type="pct"/>
            <w:shd w:val="clear" w:color="auto" w:fill="auto"/>
            <w:vAlign w:val="center"/>
            <w:hideMark/>
          </w:tcPr>
          <w:p w14:paraId="725F9471" w14:textId="2A3565E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57CEB354" w14:textId="5D92B31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54377C82" w14:textId="7054A89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2FC27628" w14:textId="7AD3AA4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2BC59DAA" w14:textId="77777777" w:rsidTr="00FC7B94">
        <w:trPr>
          <w:trHeight w:val="574"/>
        </w:trPr>
        <w:tc>
          <w:tcPr>
            <w:tcW w:w="1205" w:type="pct"/>
            <w:shd w:val="clear" w:color="auto" w:fill="auto"/>
            <w:vAlign w:val="center"/>
            <w:hideMark/>
          </w:tcPr>
          <w:p w14:paraId="5720D412" w14:textId="5FEE773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ROCK PHOSPHATE</w:t>
            </w:r>
          </w:p>
        </w:tc>
        <w:tc>
          <w:tcPr>
            <w:tcW w:w="1295" w:type="pct"/>
            <w:shd w:val="clear" w:color="auto" w:fill="auto"/>
            <w:vAlign w:val="center"/>
            <w:hideMark/>
          </w:tcPr>
          <w:p w14:paraId="2174A523" w14:textId="5A5F5ED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12EFE717" w14:textId="17C6B90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4346FD17" w14:textId="57580D38"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188119C0" w14:textId="68000B3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1F690F6E" w14:textId="77777777" w:rsidTr="00FC7B94">
        <w:trPr>
          <w:trHeight w:val="574"/>
        </w:trPr>
        <w:tc>
          <w:tcPr>
            <w:tcW w:w="1205" w:type="pct"/>
            <w:shd w:val="clear" w:color="auto" w:fill="auto"/>
            <w:vAlign w:val="center"/>
            <w:hideMark/>
          </w:tcPr>
          <w:p w14:paraId="573E3E1A" w14:textId="3DB5D1C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SINGLE SUPER PHOSPHATE</w:t>
            </w:r>
          </w:p>
        </w:tc>
        <w:tc>
          <w:tcPr>
            <w:tcW w:w="1295" w:type="pct"/>
            <w:shd w:val="clear" w:color="auto" w:fill="auto"/>
            <w:vAlign w:val="center"/>
            <w:hideMark/>
          </w:tcPr>
          <w:p w14:paraId="09E13FE5" w14:textId="033CD580"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215CDC81" w14:textId="4FD730B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40A765A5" w14:textId="47104FBB"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02841011" w14:textId="57CF8D0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3EF17C24" w14:textId="77777777" w:rsidTr="00FC7B94">
        <w:trPr>
          <w:trHeight w:val="574"/>
        </w:trPr>
        <w:tc>
          <w:tcPr>
            <w:tcW w:w="1205" w:type="pct"/>
            <w:shd w:val="clear" w:color="auto" w:fill="auto"/>
            <w:vAlign w:val="center"/>
            <w:hideMark/>
          </w:tcPr>
          <w:p w14:paraId="1C81ABBC" w14:textId="0D73E20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SODIUM TETRABORATE(BORAX)</w:t>
            </w:r>
          </w:p>
        </w:tc>
        <w:tc>
          <w:tcPr>
            <w:tcW w:w="1295" w:type="pct"/>
            <w:shd w:val="clear" w:color="auto" w:fill="auto"/>
            <w:vAlign w:val="center"/>
            <w:hideMark/>
          </w:tcPr>
          <w:p w14:paraId="35A5FB54" w14:textId="5C78E14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3BA7898D" w14:textId="2468493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764DF5BD" w14:textId="7EEAA4EB"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2554BD5E" w14:textId="0AC5BD7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668BC43F" w14:textId="77777777" w:rsidTr="00FC7B94">
        <w:trPr>
          <w:trHeight w:val="574"/>
        </w:trPr>
        <w:tc>
          <w:tcPr>
            <w:tcW w:w="1205" w:type="pct"/>
            <w:shd w:val="clear" w:color="auto" w:fill="auto"/>
            <w:vAlign w:val="center"/>
            <w:hideMark/>
          </w:tcPr>
          <w:p w14:paraId="5134455F" w14:textId="4FCCF787"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SOLUBOR</w:t>
            </w:r>
          </w:p>
        </w:tc>
        <w:tc>
          <w:tcPr>
            <w:tcW w:w="1295" w:type="pct"/>
            <w:shd w:val="clear" w:color="auto" w:fill="auto"/>
            <w:vAlign w:val="center"/>
            <w:hideMark/>
          </w:tcPr>
          <w:p w14:paraId="5D56349D" w14:textId="0540D34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4F2D427A" w14:textId="22F53CF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5FB8F305" w14:textId="760E0013"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165C1B30" w14:textId="1225BEC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3EF2563E" w14:textId="77777777" w:rsidTr="00FC7B94">
        <w:trPr>
          <w:trHeight w:val="574"/>
        </w:trPr>
        <w:tc>
          <w:tcPr>
            <w:tcW w:w="1205" w:type="pct"/>
            <w:shd w:val="clear" w:color="auto" w:fill="auto"/>
            <w:vAlign w:val="center"/>
            <w:hideMark/>
          </w:tcPr>
          <w:p w14:paraId="1AF48D7D" w14:textId="35303C6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TRIPLE SUPER PHOSPHATE</w:t>
            </w:r>
          </w:p>
        </w:tc>
        <w:tc>
          <w:tcPr>
            <w:tcW w:w="1295" w:type="pct"/>
            <w:shd w:val="clear" w:color="auto" w:fill="auto"/>
            <w:vAlign w:val="center"/>
            <w:hideMark/>
          </w:tcPr>
          <w:p w14:paraId="32E4BDC4" w14:textId="1689F424"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0C50DB61" w14:textId="4567CFC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08EDDE68" w14:textId="1F0B035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14FCBD2E" w14:textId="048D03FF"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5EEDD315" w14:textId="77777777" w:rsidTr="00FC7B94">
        <w:trPr>
          <w:trHeight w:val="287"/>
        </w:trPr>
        <w:tc>
          <w:tcPr>
            <w:tcW w:w="1205" w:type="pct"/>
            <w:vMerge w:val="restart"/>
            <w:shd w:val="clear" w:color="auto" w:fill="auto"/>
            <w:vAlign w:val="center"/>
            <w:hideMark/>
          </w:tcPr>
          <w:p w14:paraId="71E35BC4" w14:textId="3A9C240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UREA</w:t>
            </w:r>
          </w:p>
        </w:tc>
        <w:tc>
          <w:tcPr>
            <w:tcW w:w="1295" w:type="pct"/>
            <w:shd w:val="clear" w:color="auto" w:fill="auto"/>
            <w:vAlign w:val="center"/>
            <w:hideMark/>
          </w:tcPr>
          <w:p w14:paraId="3A4466D7" w14:textId="131EBC4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Urea</w:t>
            </w:r>
          </w:p>
        </w:tc>
        <w:tc>
          <w:tcPr>
            <w:tcW w:w="1117" w:type="pct"/>
            <w:vMerge w:val="restart"/>
            <w:shd w:val="clear" w:color="auto" w:fill="auto"/>
            <w:vAlign w:val="center"/>
            <w:hideMark/>
          </w:tcPr>
          <w:p w14:paraId="6D2A0AAA" w14:textId="1D295E7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3BCA007C" w14:textId="07B6CE3D"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00E7FD52" w14:textId="0B12B9A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Urea</w:t>
            </w:r>
          </w:p>
        </w:tc>
      </w:tr>
      <w:tr w:rsidR="00C51B5C" w:rsidRPr="00EA5397" w14:paraId="4D4518EF" w14:textId="77777777" w:rsidTr="00FC7B94">
        <w:trPr>
          <w:trHeight w:val="287"/>
        </w:trPr>
        <w:tc>
          <w:tcPr>
            <w:tcW w:w="1205" w:type="pct"/>
            <w:vMerge/>
            <w:vAlign w:val="center"/>
            <w:hideMark/>
          </w:tcPr>
          <w:p w14:paraId="64C7B17B" w14:textId="77777777" w:rsidR="00C51B5C" w:rsidRPr="00EA5397" w:rsidRDefault="00C51B5C" w:rsidP="00C51B5C">
            <w:pPr>
              <w:spacing w:after="0" w:line="240" w:lineRule="auto"/>
              <w:rPr>
                <w:rFonts w:ascii="Calibri" w:eastAsia="Times New Roman" w:hAnsi="Calibri" w:cs="Calibri"/>
                <w:color w:val="000000"/>
                <w:kern w:val="0"/>
                <w14:ligatures w14:val="none"/>
              </w:rPr>
            </w:pPr>
          </w:p>
        </w:tc>
        <w:tc>
          <w:tcPr>
            <w:tcW w:w="1295" w:type="pct"/>
            <w:shd w:val="clear" w:color="auto" w:fill="auto"/>
            <w:vAlign w:val="center"/>
            <w:hideMark/>
          </w:tcPr>
          <w:p w14:paraId="5BF0B3B8" w14:textId="571A967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Urea &amp; NI</w:t>
            </w:r>
          </w:p>
        </w:tc>
        <w:tc>
          <w:tcPr>
            <w:tcW w:w="1117" w:type="pct"/>
            <w:vMerge/>
            <w:vAlign w:val="center"/>
            <w:hideMark/>
          </w:tcPr>
          <w:p w14:paraId="3C2B733C" w14:textId="77777777" w:rsidR="00C51B5C" w:rsidRPr="00EA5397" w:rsidRDefault="00C51B5C" w:rsidP="00C51B5C">
            <w:pPr>
              <w:spacing w:after="0" w:line="240" w:lineRule="auto"/>
              <w:rPr>
                <w:rFonts w:ascii="Calibri" w:eastAsia="Times New Roman" w:hAnsi="Calibri" w:cs="Calibri"/>
                <w:color w:val="000000"/>
                <w:kern w:val="0"/>
                <w14:ligatures w14:val="none"/>
              </w:rPr>
            </w:pPr>
          </w:p>
        </w:tc>
        <w:tc>
          <w:tcPr>
            <w:tcW w:w="705" w:type="pct"/>
            <w:shd w:val="clear" w:color="auto" w:fill="auto"/>
            <w:vAlign w:val="center"/>
            <w:hideMark/>
          </w:tcPr>
          <w:p w14:paraId="27B15093" w14:textId="77777777" w:rsidR="00C51B5C" w:rsidRPr="00EA5397" w:rsidRDefault="00C51B5C" w:rsidP="00C51B5C">
            <w:pPr>
              <w:spacing w:after="0" w:line="240" w:lineRule="auto"/>
              <w:rPr>
                <w:rFonts w:ascii="Calibri" w:eastAsia="Times New Roman" w:hAnsi="Calibri" w:cs="Calibri"/>
                <w:color w:val="000000"/>
                <w:kern w:val="0"/>
                <w14:ligatures w14:val="none"/>
              </w:rPr>
            </w:pPr>
          </w:p>
        </w:tc>
        <w:tc>
          <w:tcPr>
            <w:tcW w:w="679" w:type="pct"/>
            <w:shd w:val="clear" w:color="auto" w:fill="auto"/>
            <w:vAlign w:val="bottom"/>
          </w:tcPr>
          <w:p w14:paraId="69F09305" w14:textId="763D183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Controlled-release urea</w:t>
            </w:r>
          </w:p>
        </w:tc>
      </w:tr>
      <w:tr w:rsidR="00C51B5C" w:rsidRPr="00EA5397" w14:paraId="3C9C081D" w14:textId="77777777" w:rsidTr="00FC7B94">
        <w:trPr>
          <w:trHeight w:val="574"/>
        </w:trPr>
        <w:tc>
          <w:tcPr>
            <w:tcW w:w="1205" w:type="pct"/>
            <w:shd w:val="clear" w:color="auto" w:fill="auto"/>
            <w:vAlign w:val="center"/>
            <w:hideMark/>
          </w:tcPr>
          <w:p w14:paraId="6EDA54CD" w14:textId="320AF76C"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UREA AMMONIUM PHOSPHATE</w:t>
            </w:r>
          </w:p>
        </w:tc>
        <w:tc>
          <w:tcPr>
            <w:tcW w:w="1295" w:type="pct"/>
            <w:shd w:val="clear" w:color="auto" w:fill="auto"/>
            <w:vAlign w:val="center"/>
            <w:hideMark/>
          </w:tcPr>
          <w:p w14:paraId="48F41D5B" w14:textId="69C2B9CE"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581700A7" w14:textId="6E5F104A"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1B8C4522" w14:textId="7D432A0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0580E349" w14:textId="14B02696"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r w:rsidR="00C51B5C" w:rsidRPr="00EA5397" w14:paraId="715C5ABA" w14:textId="77777777" w:rsidTr="00FC7B94">
        <w:trPr>
          <w:trHeight w:val="574"/>
        </w:trPr>
        <w:tc>
          <w:tcPr>
            <w:tcW w:w="1205" w:type="pct"/>
            <w:shd w:val="clear" w:color="auto" w:fill="auto"/>
            <w:vAlign w:val="center"/>
            <w:hideMark/>
          </w:tcPr>
          <w:p w14:paraId="48F01AE6" w14:textId="5000DBC5"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ZINC SUL. HEP. HYD/M.HYD.</w:t>
            </w:r>
          </w:p>
        </w:tc>
        <w:tc>
          <w:tcPr>
            <w:tcW w:w="1295" w:type="pct"/>
            <w:shd w:val="clear" w:color="auto" w:fill="auto"/>
            <w:vAlign w:val="center"/>
            <w:hideMark/>
          </w:tcPr>
          <w:p w14:paraId="3E44C5A4" w14:textId="4BFBFC31"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Other N Fertilizers</w:t>
            </w:r>
          </w:p>
        </w:tc>
        <w:tc>
          <w:tcPr>
            <w:tcW w:w="1117" w:type="pct"/>
            <w:shd w:val="clear" w:color="auto" w:fill="auto"/>
            <w:vAlign w:val="center"/>
            <w:hideMark/>
          </w:tcPr>
          <w:p w14:paraId="6F5F077B" w14:textId="1D06C5A9"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synthetic and mixed fertilizer</w:t>
            </w:r>
          </w:p>
        </w:tc>
        <w:tc>
          <w:tcPr>
            <w:tcW w:w="705" w:type="pct"/>
            <w:shd w:val="clear" w:color="auto" w:fill="auto"/>
            <w:vAlign w:val="center"/>
            <w:hideMark/>
          </w:tcPr>
          <w:p w14:paraId="7800F1E6" w14:textId="7D58BB9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Inorganic N </w:t>
            </w:r>
            <w:proofErr w:type="spellStart"/>
            <w:r>
              <w:rPr>
                <w:rFonts w:ascii="Calibri" w:hAnsi="Calibri" w:cs="Calibri"/>
                <w:color w:val="000000"/>
              </w:rPr>
              <w:t>fertilisers</w:t>
            </w:r>
            <w:proofErr w:type="spellEnd"/>
          </w:p>
        </w:tc>
        <w:tc>
          <w:tcPr>
            <w:tcW w:w="679" w:type="pct"/>
            <w:shd w:val="clear" w:color="auto" w:fill="auto"/>
            <w:vAlign w:val="bottom"/>
          </w:tcPr>
          <w:p w14:paraId="2BAEF0E5" w14:textId="5020CAB2" w:rsidR="00C51B5C" w:rsidRPr="00EA5397" w:rsidRDefault="00C51B5C" w:rsidP="00C51B5C">
            <w:pPr>
              <w:spacing w:after="0" w:line="240" w:lineRule="auto"/>
              <w:rPr>
                <w:rFonts w:ascii="Calibri" w:eastAsia="Times New Roman" w:hAnsi="Calibri" w:cs="Calibri"/>
                <w:color w:val="000000"/>
                <w:kern w:val="0"/>
                <w14:ligatures w14:val="none"/>
              </w:rPr>
            </w:pPr>
            <w:r>
              <w:rPr>
                <w:rFonts w:ascii="Calibri" w:hAnsi="Calibri" w:cs="Calibri"/>
                <w:color w:val="000000"/>
              </w:rPr>
              <w:t>Mixed</w:t>
            </w:r>
          </w:p>
        </w:tc>
      </w:tr>
    </w:tbl>
    <w:p w14:paraId="61833A55" w14:textId="1C31588F" w:rsidR="00BC159E" w:rsidRDefault="00BC159E" w:rsidP="0089355B"/>
    <w:p w14:paraId="6068BD26" w14:textId="77777777" w:rsidR="00CE22CA" w:rsidRDefault="00CE22CA">
      <w:pPr>
        <w:sectPr w:rsidR="00CE22CA">
          <w:footerReference w:type="default" r:id="rId25"/>
          <w:pgSz w:w="12240" w:h="15840"/>
          <w:pgMar w:top="1440" w:right="1440" w:bottom="1440" w:left="1440" w:header="720" w:footer="720" w:gutter="0"/>
          <w:cols w:space="720"/>
          <w:docGrid w:linePitch="360"/>
        </w:sectPr>
      </w:pPr>
    </w:p>
    <w:tbl>
      <w:tblPr>
        <w:tblW w:w="14125" w:type="dxa"/>
        <w:jc w:val="center"/>
        <w:tblLook w:val="04A0" w:firstRow="1" w:lastRow="0" w:firstColumn="1" w:lastColumn="0" w:noHBand="0" w:noVBand="1"/>
      </w:tblPr>
      <w:tblGrid>
        <w:gridCol w:w="1360"/>
        <w:gridCol w:w="1940"/>
        <w:gridCol w:w="1880"/>
        <w:gridCol w:w="1880"/>
        <w:gridCol w:w="2000"/>
        <w:gridCol w:w="1555"/>
        <w:gridCol w:w="1530"/>
        <w:gridCol w:w="1980"/>
      </w:tblGrid>
      <w:tr w:rsidR="005A3A02" w:rsidRPr="00360169" w14:paraId="0FFE8642" w14:textId="77777777" w:rsidTr="00E93979">
        <w:trPr>
          <w:trHeight w:val="287"/>
          <w:jc w:val="center"/>
        </w:trPr>
        <w:tc>
          <w:tcPr>
            <w:tcW w:w="14125"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14:paraId="758F2800" w14:textId="562F0FA9" w:rsidR="005A3A02" w:rsidRPr="003801E0" w:rsidRDefault="00752E65" w:rsidP="00E8730C">
            <w:pPr>
              <w:pStyle w:val="ghgcaption"/>
            </w:pPr>
            <w:bookmarkStart w:id="183" w:name="_Ref150367011"/>
            <w:bookmarkStart w:id="184" w:name="_Toc150459637"/>
            <w:bookmarkStart w:id="185" w:name="_Toc150795372"/>
            <w:r w:rsidRPr="003801E0">
              <w:lastRenderedPageBreak/>
              <w:t xml:space="preserve">Table </w:t>
            </w:r>
            <w:fldSimple w:instr=" SEQ Table \* ARABIC ">
              <w:r w:rsidR="00A42D66">
                <w:rPr>
                  <w:noProof/>
                </w:rPr>
                <w:t>30</w:t>
              </w:r>
            </w:fldSimple>
            <w:bookmarkEnd w:id="183"/>
            <w:r w:rsidRPr="003801E0">
              <w:t>: Lookup table of rice water regimes used in the models mapped to the water regime in Gumme (2010) dataset</w:t>
            </w:r>
            <w:r w:rsidR="002D007A" w:rsidRPr="003801E0">
              <w:t xml:space="preserve">. </w:t>
            </w:r>
            <w:r w:rsidRPr="003801E0">
              <w:t xml:space="preserve"> used to compute the proportions of water regimes in the districts.</w:t>
            </w:r>
            <w:bookmarkEnd w:id="184"/>
            <w:bookmarkEnd w:id="185"/>
          </w:p>
        </w:tc>
      </w:tr>
      <w:tr w:rsidR="00F8218E" w:rsidRPr="00360169" w14:paraId="123340B7" w14:textId="77777777" w:rsidTr="00F8218E">
        <w:trPr>
          <w:trHeight w:val="287"/>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CD902" w14:textId="77777777" w:rsidR="00360169" w:rsidRPr="003801E0" w:rsidRDefault="00360169"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Water Regime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36DD91A" w14:textId="36926EC5" w:rsidR="00360169" w:rsidRPr="003801E0" w:rsidRDefault="00360169"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 xml:space="preserve">Akiyama </w:t>
            </w:r>
            <w:r w:rsidR="00844330" w:rsidRPr="003801E0">
              <w:rPr>
                <w:rFonts w:ascii="Calibri" w:eastAsia="Times New Roman" w:hAnsi="Calibri" w:cs="Calibri"/>
                <w:b/>
                <w:bCs/>
                <w:color w:val="000000"/>
                <w:kern w:val="0"/>
                <w14:ligatures w14:val="none"/>
              </w:rPr>
              <w:t xml:space="preserve">et al </w:t>
            </w:r>
            <w:r w:rsidRPr="003801E0">
              <w:rPr>
                <w:rFonts w:ascii="Calibri" w:eastAsia="Times New Roman" w:hAnsi="Calibri" w:cs="Calibri"/>
                <w:b/>
                <w:bCs/>
                <w:color w:val="000000"/>
                <w:kern w:val="0"/>
                <w14:ligatures w14:val="none"/>
              </w:rPr>
              <w:t>(2005)</w:t>
            </w:r>
            <w:r w:rsidR="003D4FEB" w:rsidRPr="003801E0">
              <w:t xml:space="preserve"> </w:t>
            </w:r>
            <w:sdt>
              <w:sdtPr>
                <w:alias w:val="SmartCite Citation"/>
                <w:tag w:val="bad6be57-5e2a-460d-9424-598e2d5bba4e:ffaee526-f7f3-4168-af4d-53291d45e544+"/>
                <w:id w:val="-406853884"/>
                <w:placeholder>
                  <w:docPart w:val="70C6657A43EB48D0AFF735222B0AE9C0"/>
                </w:placeholder>
              </w:sdtPr>
              <w:sdtContent>
                <w:r w:rsidR="00477515" w:rsidRPr="00477515">
                  <w:rPr>
                    <w:rFonts w:ascii="Calibri" w:eastAsia="Times New Roman" w:hAnsi="Calibri" w:cs="Calibri"/>
                    <w:vertAlign w:val="superscript"/>
                  </w:rPr>
                  <w:t>5</w:t>
                </w:r>
              </w:sdtContent>
            </w:sdt>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182E76D7" w14:textId="7CCDF8CB" w:rsidR="00360169" w:rsidRPr="003801E0" w:rsidRDefault="00360169"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Bhatia</w:t>
            </w:r>
            <w:r w:rsidR="00844330" w:rsidRPr="003801E0">
              <w:rPr>
                <w:rFonts w:ascii="Calibri" w:eastAsia="Times New Roman" w:hAnsi="Calibri" w:cs="Calibri"/>
                <w:b/>
                <w:bCs/>
                <w:color w:val="000000"/>
                <w:kern w:val="0"/>
                <w14:ligatures w14:val="none"/>
              </w:rPr>
              <w:t xml:space="preserve"> et al</w:t>
            </w:r>
            <w:r w:rsidRPr="003801E0">
              <w:rPr>
                <w:rFonts w:ascii="Calibri" w:eastAsia="Times New Roman" w:hAnsi="Calibri" w:cs="Calibri"/>
                <w:b/>
                <w:bCs/>
                <w:color w:val="000000"/>
                <w:kern w:val="0"/>
                <w14:ligatures w14:val="none"/>
              </w:rPr>
              <w:t xml:space="preserve"> (2013)</w:t>
            </w:r>
            <w:r w:rsidR="009A1992" w:rsidRPr="003801E0">
              <w:t xml:space="preserve"> </w:t>
            </w:r>
            <w:customXmlInsRangeStart w:id="186" w:author="benjamin clark" w:date="2023-11-10T14:02:00Z"/>
            <w:sdt>
              <w:sdtPr>
                <w:alias w:val="SmartCite Citation"/>
                <w:tag w:val="bad6be57-5e2a-460d-9424-598e2d5bba4e:f3fe0b90-5c42-4b29-94fe-48aeebc22eea+"/>
                <w:id w:val="-1397812232"/>
                <w:placeholder>
                  <w:docPart w:val="F5BA708A107B41A987AE5C7D9FCFD763"/>
                </w:placeholder>
              </w:sdtPr>
              <w:sdtContent>
                <w:customXmlInsRangeEnd w:id="186"/>
                <w:r w:rsidR="00477515" w:rsidRPr="00477515">
                  <w:rPr>
                    <w:rFonts w:ascii="Calibri" w:eastAsia="Times New Roman" w:hAnsi="Calibri" w:cs="Calibri"/>
                    <w:vertAlign w:val="superscript"/>
                  </w:rPr>
                  <w:t>13</w:t>
                </w:r>
                <w:customXmlInsRangeStart w:id="187" w:author="benjamin clark" w:date="2023-11-10T14:02:00Z"/>
              </w:sdtContent>
            </w:sdt>
            <w:customXmlInsRangeEnd w:id="187"/>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4991D904" w14:textId="6BD95437" w:rsidR="00360169" w:rsidRPr="003801E0" w:rsidRDefault="00360169"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Gupta</w:t>
            </w:r>
            <w:r w:rsidR="00844330" w:rsidRPr="003801E0">
              <w:rPr>
                <w:rFonts w:ascii="Calibri" w:eastAsia="Times New Roman" w:hAnsi="Calibri" w:cs="Calibri"/>
                <w:b/>
                <w:bCs/>
                <w:color w:val="000000"/>
                <w:kern w:val="0"/>
                <w14:ligatures w14:val="none"/>
              </w:rPr>
              <w:t xml:space="preserve"> et al</w:t>
            </w:r>
            <w:r w:rsidRPr="003801E0">
              <w:rPr>
                <w:rFonts w:ascii="Calibri" w:eastAsia="Times New Roman" w:hAnsi="Calibri" w:cs="Calibri"/>
                <w:b/>
                <w:bCs/>
                <w:color w:val="000000"/>
                <w:kern w:val="0"/>
                <w14:ligatures w14:val="none"/>
              </w:rPr>
              <w:t xml:space="preserve"> (2009)</w:t>
            </w:r>
            <w:r w:rsidR="00844330" w:rsidRPr="003801E0">
              <w:t xml:space="preserve"> </w:t>
            </w:r>
            <w:customXmlInsRangeStart w:id="188" w:author="benjamin clark" w:date="2023-11-10T14:02:00Z"/>
            <w:sdt>
              <w:sdtPr>
                <w:alias w:val="SmartCite Citation"/>
                <w:tag w:val="bad6be57-5e2a-460d-9424-598e2d5bba4e:56feeead-e16e-4b6d-8d3c-73bcb0091da1+"/>
                <w:id w:val="-1621138990"/>
                <w:placeholder>
                  <w:docPart w:val="C23D08F538C148BB8B83BEFE1B4E309A"/>
                </w:placeholder>
              </w:sdtPr>
              <w:sdtContent>
                <w:customXmlInsRangeEnd w:id="188"/>
                <w:r w:rsidR="00477515" w:rsidRPr="00477515">
                  <w:rPr>
                    <w:rFonts w:ascii="Calibri" w:eastAsia="Times New Roman" w:hAnsi="Calibri" w:cs="Calibri"/>
                    <w:vertAlign w:val="superscript"/>
                  </w:rPr>
                  <w:t>15</w:t>
                </w:r>
                <w:customXmlInsRangeStart w:id="189" w:author="benjamin clark" w:date="2023-11-10T14:02:00Z"/>
              </w:sdtContent>
            </w:sdt>
            <w:customXmlInsRangeEnd w:id="189"/>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7B3F5028" w14:textId="23648551" w:rsidR="00360169" w:rsidRPr="003801E0" w:rsidRDefault="00360169"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 xml:space="preserve">Wang </w:t>
            </w:r>
            <w:r w:rsidR="00844330" w:rsidRPr="003801E0">
              <w:rPr>
                <w:rFonts w:ascii="Calibri" w:eastAsia="Times New Roman" w:hAnsi="Calibri" w:cs="Calibri"/>
                <w:b/>
                <w:bCs/>
                <w:color w:val="000000"/>
                <w:kern w:val="0"/>
                <w14:ligatures w14:val="none"/>
              </w:rPr>
              <w:t xml:space="preserve">et al </w:t>
            </w:r>
            <w:r w:rsidRPr="003801E0">
              <w:rPr>
                <w:rFonts w:ascii="Calibri" w:eastAsia="Times New Roman" w:hAnsi="Calibri" w:cs="Calibri"/>
                <w:b/>
                <w:bCs/>
                <w:color w:val="000000"/>
                <w:kern w:val="0"/>
                <w14:ligatures w14:val="none"/>
              </w:rPr>
              <w:t>(2018)</w:t>
            </w:r>
            <w:r w:rsidR="003D4FEB" w:rsidRPr="003801E0">
              <w:t xml:space="preserve"> </w:t>
            </w:r>
            <w:sdt>
              <w:sdtPr>
                <w:alias w:val="SmartCite Citation"/>
                <w:tag w:val="bad6be57-5e2a-460d-9424-598e2d5bba4e:8d8bf0da-4d6c-49d5-bc9e-25460fb9fdab+"/>
                <w:id w:val="1990285179"/>
                <w:placeholder>
                  <w:docPart w:val="66565F7F099E4922931000409A1600A9"/>
                </w:placeholder>
              </w:sdtPr>
              <w:sdtContent>
                <w:r w:rsidR="00477515" w:rsidRPr="00477515">
                  <w:rPr>
                    <w:rFonts w:ascii="Calibri" w:eastAsia="Times New Roman" w:hAnsi="Calibri" w:cs="Calibri"/>
                    <w:vertAlign w:val="superscript"/>
                  </w:rPr>
                  <w:t>16</w:t>
                </w:r>
              </w:sdtContent>
            </w:sdt>
          </w:p>
        </w:tc>
        <w:tc>
          <w:tcPr>
            <w:tcW w:w="1555" w:type="dxa"/>
            <w:tcBorders>
              <w:top w:val="single" w:sz="4" w:space="0" w:color="auto"/>
              <w:left w:val="nil"/>
              <w:bottom w:val="single" w:sz="4" w:space="0" w:color="auto"/>
              <w:right w:val="single" w:sz="4" w:space="0" w:color="auto"/>
            </w:tcBorders>
            <w:shd w:val="clear" w:color="auto" w:fill="auto"/>
            <w:noWrap/>
            <w:vAlign w:val="bottom"/>
            <w:hideMark/>
          </w:tcPr>
          <w:p w14:paraId="46F30957" w14:textId="3686D185" w:rsidR="00360169" w:rsidRPr="003801E0" w:rsidRDefault="007D740E"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Yan</w:t>
            </w:r>
            <w:r w:rsidR="00360169" w:rsidRPr="003801E0">
              <w:rPr>
                <w:rFonts w:ascii="Calibri" w:eastAsia="Times New Roman" w:hAnsi="Calibri" w:cs="Calibri"/>
                <w:b/>
                <w:bCs/>
                <w:color w:val="000000"/>
                <w:kern w:val="0"/>
                <w14:ligatures w14:val="none"/>
              </w:rPr>
              <w:t xml:space="preserve"> </w:t>
            </w:r>
            <w:r w:rsidR="00844330" w:rsidRPr="003801E0">
              <w:rPr>
                <w:rFonts w:ascii="Calibri" w:eastAsia="Times New Roman" w:hAnsi="Calibri" w:cs="Calibri"/>
                <w:b/>
                <w:bCs/>
                <w:color w:val="000000"/>
                <w:kern w:val="0"/>
                <w14:ligatures w14:val="none"/>
              </w:rPr>
              <w:t xml:space="preserve">et al </w:t>
            </w:r>
            <w:r w:rsidR="00360169" w:rsidRPr="003801E0">
              <w:rPr>
                <w:rFonts w:ascii="Calibri" w:eastAsia="Times New Roman" w:hAnsi="Calibri" w:cs="Calibri"/>
                <w:b/>
                <w:bCs/>
                <w:color w:val="000000"/>
                <w:kern w:val="0"/>
                <w14:ligatures w14:val="none"/>
              </w:rPr>
              <w:t>(2005)</w:t>
            </w:r>
            <w:r w:rsidR="009A1992" w:rsidRPr="003801E0">
              <w:t xml:space="preserve"> </w:t>
            </w:r>
            <w:sdt>
              <w:sdtPr>
                <w:alias w:val="SmartCite Citation"/>
                <w:tag w:val="bad6be57-5e2a-460d-9424-598e2d5bba4e:d4d85aaf-59a5-4709-8fc6-4c06a7091718+"/>
                <w:id w:val="-1538964907"/>
                <w:placeholder>
                  <w:docPart w:val="844E5F958EF74C3B8DB9B56FE5EF9BFD"/>
                </w:placeholder>
              </w:sdtPr>
              <w:sdtContent>
                <w:r w:rsidR="00477515" w:rsidRPr="00477515">
                  <w:rPr>
                    <w:rFonts w:ascii="Calibri" w:eastAsia="Times New Roman" w:hAnsi="Calibri" w:cs="Calibri"/>
                    <w:vertAlign w:val="superscript"/>
                  </w:rPr>
                  <w:t>17</w:t>
                </w:r>
              </w:sdtContent>
            </w:sdt>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4BA1D5A" w14:textId="133555F3" w:rsidR="00360169" w:rsidRPr="003801E0" w:rsidRDefault="00360169" w:rsidP="00360169">
            <w:pPr>
              <w:spacing w:after="0" w:line="240" w:lineRule="auto"/>
              <w:rPr>
                <w:rFonts w:ascii="Calibri" w:eastAsia="Times New Roman" w:hAnsi="Calibri" w:cs="Calibri"/>
                <w:b/>
                <w:bCs/>
                <w:color w:val="000000"/>
                <w:kern w:val="0"/>
                <w14:ligatures w14:val="none"/>
              </w:rPr>
            </w:pPr>
            <w:r w:rsidRPr="003801E0">
              <w:rPr>
                <w:rFonts w:ascii="Calibri" w:eastAsia="Times New Roman" w:hAnsi="Calibri" w:cs="Calibri"/>
                <w:b/>
                <w:bCs/>
                <w:color w:val="000000"/>
                <w:kern w:val="0"/>
                <w14:ligatures w14:val="none"/>
              </w:rPr>
              <w:t xml:space="preserve">Nikolaisen </w:t>
            </w:r>
            <w:r w:rsidR="00844330" w:rsidRPr="003801E0">
              <w:rPr>
                <w:rFonts w:ascii="Calibri" w:eastAsia="Times New Roman" w:hAnsi="Calibri" w:cs="Calibri"/>
                <w:b/>
                <w:bCs/>
                <w:color w:val="000000"/>
                <w:kern w:val="0"/>
                <w14:ligatures w14:val="none"/>
              </w:rPr>
              <w:t xml:space="preserve">et al </w:t>
            </w:r>
            <w:r w:rsidRPr="003801E0">
              <w:rPr>
                <w:rFonts w:ascii="Calibri" w:eastAsia="Times New Roman" w:hAnsi="Calibri" w:cs="Calibri"/>
                <w:b/>
                <w:bCs/>
                <w:color w:val="000000"/>
                <w:kern w:val="0"/>
                <w14:ligatures w14:val="none"/>
              </w:rPr>
              <w:t>(2023)</w:t>
            </w:r>
            <w:r w:rsidR="009A1992" w:rsidRPr="003801E0">
              <w:t xml:space="preserve"> </w:t>
            </w:r>
            <w:sdt>
              <w:sdtPr>
                <w:alias w:val="SmartCite Citation"/>
                <w:tag w:val="bad6be57-5e2a-460d-9424-598e2d5bba4e:9d319240-d88c-4080-a705-174bf92dd7e3+"/>
                <w:id w:val="1387762464"/>
                <w:placeholder>
                  <w:docPart w:val="4F04DC169D6C47CAB7C40D87A6E208DE"/>
                </w:placeholder>
              </w:sdtPr>
              <w:sdtContent>
                <w:r w:rsidR="00477515" w:rsidRPr="00477515">
                  <w:rPr>
                    <w:rFonts w:ascii="Calibri" w:eastAsia="Times New Roman" w:hAnsi="Calibri" w:cs="Calibri"/>
                    <w:vertAlign w:val="superscript"/>
                  </w:rPr>
                  <w:t>14</w:t>
                </w:r>
              </w:sdtContent>
            </w:sdt>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305023A" w14:textId="5F1AA146" w:rsidR="00360169" w:rsidRPr="00360169" w:rsidRDefault="00360169" w:rsidP="00360169">
            <w:pPr>
              <w:spacing w:after="0" w:line="240" w:lineRule="auto"/>
              <w:rPr>
                <w:rFonts w:ascii="Calibri" w:eastAsia="Times New Roman" w:hAnsi="Calibri" w:cs="Calibri"/>
                <w:b/>
                <w:bCs/>
                <w:color w:val="000000"/>
                <w:kern w:val="0"/>
                <w14:ligatures w14:val="none"/>
              </w:rPr>
            </w:pPr>
            <w:r w:rsidRPr="00360169">
              <w:rPr>
                <w:rFonts w:ascii="Calibri" w:eastAsia="Times New Roman" w:hAnsi="Calibri" w:cs="Calibri"/>
                <w:b/>
                <w:bCs/>
                <w:color w:val="000000"/>
                <w:kern w:val="0"/>
                <w14:ligatures w14:val="none"/>
              </w:rPr>
              <w:t>IPCC 2019 Update</w:t>
            </w:r>
            <w:r w:rsidR="003D4FEB">
              <w:t xml:space="preserve"> </w:t>
            </w:r>
            <w:sdt>
              <w:sdtPr>
                <w:alias w:val="SmartCite Citation"/>
                <w:tag w:val="bad6be57-5e2a-460d-9424-598e2d5bba4e:95da87ae-eb39-4496-b956-b69dc64e2e62+"/>
                <w:id w:val="-768772623"/>
                <w:placeholder>
                  <w:docPart w:val="BAC8B6E46C594D2A9A5710A9CB36742E"/>
                </w:placeholder>
              </w:sdtPr>
              <w:sdtContent>
                <w:r w:rsidR="00477515" w:rsidRPr="00477515">
                  <w:rPr>
                    <w:rFonts w:ascii="Calibri" w:eastAsia="Times New Roman" w:hAnsi="Calibri" w:cs="Calibri"/>
                    <w:vertAlign w:val="superscript"/>
                  </w:rPr>
                  <w:t>1</w:t>
                </w:r>
              </w:sdtContent>
            </w:sdt>
          </w:p>
        </w:tc>
      </w:tr>
      <w:tr w:rsidR="00360169" w:rsidRPr="00360169" w14:paraId="2FBF97D3"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346778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Irrigated</w:t>
            </w:r>
          </w:p>
        </w:tc>
        <w:tc>
          <w:tcPr>
            <w:tcW w:w="1940" w:type="dxa"/>
            <w:tcBorders>
              <w:top w:val="nil"/>
              <w:left w:val="nil"/>
              <w:bottom w:val="single" w:sz="4" w:space="0" w:color="auto"/>
              <w:right w:val="single" w:sz="4" w:space="0" w:color="auto"/>
            </w:tcBorders>
            <w:shd w:val="clear" w:color="auto" w:fill="auto"/>
            <w:noWrap/>
            <w:vAlign w:val="bottom"/>
            <w:hideMark/>
          </w:tcPr>
          <w:p w14:paraId="516582F0"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Continuous flooding</w:t>
            </w:r>
          </w:p>
        </w:tc>
        <w:tc>
          <w:tcPr>
            <w:tcW w:w="1880" w:type="dxa"/>
            <w:tcBorders>
              <w:top w:val="nil"/>
              <w:left w:val="nil"/>
              <w:bottom w:val="single" w:sz="4" w:space="0" w:color="auto"/>
              <w:right w:val="single" w:sz="4" w:space="0" w:color="auto"/>
            </w:tcBorders>
            <w:shd w:val="clear" w:color="auto" w:fill="auto"/>
            <w:noWrap/>
            <w:vAlign w:val="bottom"/>
            <w:hideMark/>
          </w:tcPr>
          <w:p w14:paraId="3E5D10C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Continuous flooding</w:t>
            </w:r>
          </w:p>
        </w:tc>
        <w:tc>
          <w:tcPr>
            <w:tcW w:w="1880" w:type="dxa"/>
            <w:tcBorders>
              <w:top w:val="nil"/>
              <w:left w:val="nil"/>
              <w:bottom w:val="single" w:sz="4" w:space="0" w:color="auto"/>
              <w:right w:val="single" w:sz="4" w:space="0" w:color="auto"/>
            </w:tcBorders>
            <w:shd w:val="clear" w:color="auto" w:fill="auto"/>
            <w:noWrap/>
            <w:vAlign w:val="bottom"/>
            <w:hideMark/>
          </w:tcPr>
          <w:p w14:paraId="135A334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Continuous flooding</w:t>
            </w:r>
          </w:p>
        </w:tc>
        <w:tc>
          <w:tcPr>
            <w:tcW w:w="2000" w:type="dxa"/>
            <w:tcBorders>
              <w:top w:val="nil"/>
              <w:left w:val="nil"/>
              <w:bottom w:val="single" w:sz="4" w:space="0" w:color="auto"/>
              <w:right w:val="single" w:sz="4" w:space="0" w:color="auto"/>
            </w:tcBorders>
            <w:shd w:val="clear" w:color="auto" w:fill="auto"/>
            <w:noWrap/>
            <w:vAlign w:val="bottom"/>
            <w:hideMark/>
          </w:tcPr>
          <w:p w14:paraId="066D39F4"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Continuously flooded</w:t>
            </w:r>
          </w:p>
        </w:tc>
        <w:tc>
          <w:tcPr>
            <w:tcW w:w="1555" w:type="dxa"/>
            <w:tcBorders>
              <w:top w:val="nil"/>
              <w:left w:val="nil"/>
              <w:bottom w:val="single" w:sz="4" w:space="0" w:color="auto"/>
              <w:right w:val="single" w:sz="4" w:space="0" w:color="auto"/>
            </w:tcBorders>
            <w:shd w:val="clear" w:color="auto" w:fill="auto"/>
            <w:noWrap/>
            <w:vAlign w:val="bottom"/>
            <w:hideMark/>
          </w:tcPr>
          <w:p w14:paraId="27550A5A"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Continuous flooding</w:t>
            </w:r>
          </w:p>
        </w:tc>
        <w:tc>
          <w:tcPr>
            <w:tcW w:w="1530" w:type="dxa"/>
            <w:tcBorders>
              <w:top w:val="nil"/>
              <w:left w:val="nil"/>
              <w:bottom w:val="single" w:sz="4" w:space="0" w:color="auto"/>
              <w:right w:val="single" w:sz="4" w:space="0" w:color="auto"/>
            </w:tcBorders>
            <w:shd w:val="clear" w:color="auto" w:fill="auto"/>
            <w:noWrap/>
            <w:vAlign w:val="bottom"/>
            <w:hideMark/>
          </w:tcPr>
          <w:p w14:paraId="047AE7D4"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CF</w:t>
            </w:r>
          </w:p>
        </w:tc>
        <w:tc>
          <w:tcPr>
            <w:tcW w:w="1980" w:type="dxa"/>
            <w:tcBorders>
              <w:top w:val="nil"/>
              <w:left w:val="nil"/>
              <w:bottom w:val="single" w:sz="4" w:space="0" w:color="auto"/>
              <w:right w:val="single" w:sz="4" w:space="0" w:color="auto"/>
            </w:tcBorders>
            <w:shd w:val="clear" w:color="auto" w:fill="auto"/>
            <w:noWrap/>
            <w:vAlign w:val="bottom"/>
            <w:hideMark/>
          </w:tcPr>
          <w:p w14:paraId="7A1C6E47"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Continuously Flooded</w:t>
            </w:r>
          </w:p>
        </w:tc>
      </w:tr>
      <w:tr w:rsidR="00360169" w:rsidRPr="00360169" w14:paraId="47248FFF"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430413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Irrigated</w:t>
            </w:r>
          </w:p>
        </w:tc>
        <w:tc>
          <w:tcPr>
            <w:tcW w:w="1940" w:type="dxa"/>
            <w:tcBorders>
              <w:top w:val="nil"/>
              <w:left w:val="nil"/>
              <w:bottom w:val="single" w:sz="4" w:space="0" w:color="auto"/>
              <w:right w:val="single" w:sz="4" w:space="0" w:color="auto"/>
            </w:tcBorders>
            <w:shd w:val="clear" w:color="auto" w:fill="auto"/>
            <w:noWrap/>
            <w:vAlign w:val="bottom"/>
            <w:hideMark/>
          </w:tcPr>
          <w:p w14:paraId="2A427A01"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Midseason drainage</w:t>
            </w:r>
          </w:p>
        </w:tc>
        <w:tc>
          <w:tcPr>
            <w:tcW w:w="1880" w:type="dxa"/>
            <w:tcBorders>
              <w:top w:val="nil"/>
              <w:left w:val="nil"/>
              <w:bottom w:val="single" w:sz="4" w:space="0" w:color="auto"/>
              <w:right w:val="single" w:sz="4" w:space="0" w:color="auto"/>
            </w:tcBorders>
            <w:shd w:val="clear" w:color="auto" w:fill="auto"/>
            <w:noWrap/>
            <w:vAlign w:val="bottom"/>
            <w:hideMark/>
          </w:tcPr>
          <w:p w14:paraId="534F337B"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Multiple aeration</w:t>
            </w:r>
          </w:p>
        </w:tc>
        <w:tc>
          <w:tcPr>
            <w:tcW w:w="1880" w:type="dxa"/>
            <w:tcBorders>
              <w:top w:val="nil"/>
              <w:left w:val="nil"/>
              <w:bottom w:val="single" w:sz="4" w:space="0" w:color="auto"/>
              <w:right w:val="single" w:sz="4" w:space="0" w:color="auto"/>
            </w:tcBorders>
            <w:shd w:val="clear" w:color="auto" w:fill="auto"/>
            <w:noWrap/>
            <w:vAlign w:val="bottom"/>
            <w:hideMark/>
          </w:tcPr>
          <w:p w14:paraId="2076DB97"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Multiple aeration</w:t>
            </w:r>
          </w:p>
        </w:tc>
        <w:tc>
          <w:tcPr>
            <w:tcW w:w="2000" w:type="dxa"/>
            <w:tcBorders>
              <w:top w:val="nil"/>
              <w:left w:val="nil"/>
              <w:bottom w:val="single" w:sz="4" w:space="0" w:color="auto"/>
              <w:right w:val="single" w:sz="4" w:space="0" w:color="auto"/>
            </w:tcBorders>
            <w:shd w:val="clear" w:color="auto" w:fill="auto"/>
            <w:noWrap/>
            <w:vAlign w:val="bottom"/>
            <w:hideMark/>
          </w:tcPr>
          <w:p w14:paraId="0AD2E489"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Multiple drainage</w:t>
            </w:r>
          </w:p>
        </w:tc>
        <w:tc>
          <w:tcPr>
            <w:tcW w:w="1555" w:type="dxa"/>
            <w:tcBorders>
              <w:top w:val="nil"/>
              <w:left w:val="nil"/>
              <w:bottom w:val="single" w:sz="4" w:space="0" w:color="auto"/>
              <w:right w:val="single" w:sz="4" w:space="0" w:color="auto"/>
            </w:tcBorders>
            <w:shd w:val="clear" w:color="auto" w:fill="auto"/>
            <w:noWrap/>
            <w:vAlign w:val="bottom"/>
            <w:hideMark/>
          </w:tcPr>
          <w:p w14:paraId="5796037B"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Multiple drainage</w:t>
            </w:r>
          </w:p>
        </w:tc>
        <w:tc>
          <w:tcPr>
            <w:tcW w:w="1530" w:type="dxa"/>
            <w:tcBorders>
              <w:top w:val="nil"/>
              <w:left w:val="nil"/>
              <w:bottom w:val="single" w:sz="4" w:space="0" w:color="auto"/>
              <w:right w:val="single" w:sz="4" w:space="0" w:color="auto"/>
            </w:tcBorders>
            <w:shd w:val="clear" w:color="auto" w:fill="auto"/>
            <w:noWrap/>
            <w:vAlign w:val="bottom"/>
            <w:hideMark/>
          </w:tcPr>
          <w:p w14:paraId="311069DD"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MD</w:t>
            </w:r>
          </w:p>
        </w:tc>
        <w:tc>
          <w:tcPr>
            <w:tcW w:w="1980" w:type="dxa"/>
            <w:tcBorders>
              <w:top w:val="nil"/>
              <w:left w:val="nil"/>
              <w:bottom w:val="single" w:sz="4" w:space="0" w:color="auto"/>
              <w:right w:val="single" w:sz="4" w:space="0" w:color="auto"/>
            </w:tcBorders>
            <w:shd w:val="clear" w:color="auto" w:fill="auto"/>
            <w:noWrap/>
            <w:vAlign w:val="bottom"/>
            <w:hideMark/>
          </w:tcPr>
          <w:p w14:paraId="5DBA1781"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Multiple Drainage Periods</w:t>
            </w:r>
          </w:p>
        </w:tc>
      </w:tr>
      <w:tr w:rsidR="00360169" w:rsidRPr="00360169" w14:paraId="26938981"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0B5053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Irrigated</w:t>
            </w:r>
          </w:p>
        </w:tc>
        <w:tc>
          <w:tcPr>
            <w:tcW w:w="1940" w:type="dxa"/>
            <w:tcBorders>
              <w:top w:val="nil"/>
              <w:left w:val="nil"/>
              <w:bottom w:val="single" w:sz="4" w:space="0" w:color="auto"/>
              <w:right w:val="single" w:sz="4" w:space="0" w:color="auto"/>
            </w:tcBorders>
            <w:shd w:val="clear" w:color="auto" w:fill="auto"/>
            <w:noWrap/>
            <w:vAlign w:val="bottom"/>
            <w:hideMark/>
          </w:tcPr>
          <w:p w14:paraId="1B954E0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Midseason drainage</w:t>
            </w:r>
          </w:p>
        </w:tc>
        <w:tc>
          <w:tcPr>
            <w:tcW w:w="1880" w:type="dxa"/>
            <w:tcBorders>
              <w:top w:val="nil"/>
              <w:left w:val="nil"/>
              <w:bottom w:val="single" w:sz="4" w:space="0" w:color="auto"/>
              <w:right w:val="single" w:sz="4" w:space="0" w:color="auto"/>
            </w:tcBorders>
            <w:shd w:val="clear" w:color="auto" w:fill="auto"/>
            <w:noWrap/>
            <w:vAlign w:val="bottom"/>
            <w:hideMark/>
          </w:tcPr>
          <w:p w14:paraId="49DEDD26"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Single aeration</w:t>
            </w:r>
          </w:p>
        </w:tc>
        <w:tc>
          <w:tcPr>
            <w:tcW w:w="1880" w:type="dxa"/>
            <w:tcBorders>
              <w:top w:val="nil"/>
              <w:left w:val="nil"/>
              <w:bottom w:val="single" w:sz="4" w:space="0" w:color="auto"/>
              <w:right w:val="single" w:sz="4" w:space="0" w:color="auto"/>
            </w:tcBorders>
            <w:shd w:val="clear" w:color="auto" w:fill="auto"/>
            <w:noWrap/>
            <w:vAlign w:val="bottom"/>
            <w:hideMark/>
          </w:tcPr>
          <w:p w14:paraId="05D6D1A7"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Single aeration</w:t>
            </w:r>
          </w:p>
        </w:tc>
        <w:tc>
          <w:tcPr>
            <w:tcW w:w="2000" w:type="dxa"/>
            <w:tcBorders>
              <w:top w:val="nil"/>
              <w:left w:val="nil"/>
              <w:bottom w:val="single" w:sz="4" w:space="0" w:color="auto"/>
              <w:right w:val="single" w:sz="4" w:space="0" w:color="auto"/>
            </w:tcBorders>
            <w:shd w:val="clear" w:color="auto" w:fill="auto"/>
            <w:noWrap/>
            <w:vAlign w:val="bottom"/>
            <w:hideMark/>
          </w:tcPr>
          <w:p w14:paraId="1D3594CA"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Single drainage</w:t>
            </w:r>
          </w:p>
        </w:tc>
        <w:tc>
          <w:tcPr>
            <w:tcW w:w="1555" w:type="dxa"/>
            <w:tcBorders>
              <w:top w:val="nil"/>
              <w:left w:val="nil"/>
              <w:bottom w:val="single" w:sz="4" w:space="0" w:color="auto"/>
              <w:right w:val="single" w:sz="4" w:space="0" w:color="auto"/>
            </w:tcBorders>
            <w:shd w:val="clear" w:color="auto" w:fill="auto"/>
            <w:noWrap/>
            <w:vAlign w:val="bottom"/>
            <w:hideMark/>
          </w:tcPr>
          <w:p w14:paraId="2B99C7CD"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Single drainage</w:t>
            </w:r>
          </w:p>
        </w:tc>
        <w:tc>
          <w:tcPr>
            <w:tcW w:w="1530" w:type="dxa"/>
            <w:tcBorders>
              <w:top w:val="nil"/>
              <w:left w:val="nil"/>
              <w:bottom w:val="single" w:sz="4" w:space="0" w:color="auto"/>
              <w:right w:val="single" w:sz="4" w:space="0" w:color="auto"/>
            </w:tcBorders>
            <w:shd w:val="clear" w:color="auto" w:fill="auto"/>
            <w:noWrap/>
            <w:vAlign w:val="bottom"/>
            <w:hideMark/>
          </w:tcPr>
          <w:p w14:paraId="4592C2B6"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SD</w:t>
            </w:r>
          </w:p>
        </w:tc>
        <w:tc>
          <w:tcPr>
            <w:tcW w:w="1980" w:type="dxa"/>
            <w:tcBorders>
              <w:top w:val="nil"/>
              <w:left w:val="nil"/>
              <w:bottom w:val="single" w:sz="4" w:space="0" w:color="auto"/>
              <w:right w:val="single" w:sz="4" w:space="0" w:color="auto"/>
            </w:tcBorders>
            <w:shd w:val="clear" w:color="auto" w:fill="auto"/>
            <w:noWrap/>
            <w:vAlign w:val="bottom"/>
            <w:hideMark/>
          </w:tcPr>
          <w:p w14:paraId="2A44A5A6"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Single Drainage period</w:t>
            </w:r>
          </w:p>
        </w:tc>
      </w:tr>
      <w:tr w:rsidR="00360169" w:rsidRPr="00360169" w14:paraId="4DF0CAE4"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50ED62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deepwater</w:t>
            </w:r>
          </w:p>
        </w:tc>
        <w:tc>
          <w:tcPr>
            <w:tcW w:w="1940" w:type="dxa"/>
            <w:tcBorders>
              <w:top w:val="nil"/>
              <w:left w:val="nil"/>
              <w:bottom w:val="single" w:sz="4" w:space="0" w:color="auto"/>
              <w:right w:val="single" w:sz="4" w:space="0" w:color="auto"/>
            </w:tcBorders>
            <w:shd w:val="clear" w:color="auto" w:fill="auto"/>
            <w:noWrap/>
            <w:vAlign w:val="bottom"/>
            <w:hideMark/>
          </w:tcPr>
          <w:p w14:paraId="253B850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All water regimes</w:t>
            </w:r>
          </w:p>
        </w:tc>
        <w:tc>
          <w:tcPr>
            <w:tcW w:w="1880" w:type="dxa"/>
            <w:tcBorders>
              <w:top w:val="nil"/>
              <w:left w:val="nil"/>
              <w:bottom w:val="single" w:sz="4" w:space="0" w:color="auto"/>
              <w:right w:val="single" w:sz="4" w:space="0" w:color="auto"/>
            </w:tcBorders>
            <w:shd w:val="clear" w:color="auto" w:fill="auto"/>
            <w:noWrap/>
            <w:vAlign w:val="bottom"/>
            <w:hideMark/>
          </w:tcPr>
          <w:p w14:paraId="776AD047"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Deepwater</w:t>
            </w:r>
          </w:p>
        </w:tc>
        <w:tc>
          <w:tcPr>
            <w:tcW w:w="1880" w:type="dxa"/>
            <w:tcBorders>
              <w:top w:val="nil"/>
              <w:left w:val="nil"/>
              <w:bottom w:val="single" w:sz="4" w:space="0" w:color="auto"/>
              <w:right w:val="single" w:sz="4" w:space="0" w:color="auto"/>
            </w:tcBorders>
            <w:shd w:val="clear" w:color="auto" w:fill="auto"/>
            <w:noWrap/>
            <w:vAlign w:val="bottom"/>
            <w:hideMark/>
          </w:tcPr>
          <w:p w14:paraId="57C52E3A"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Deepwater</w:t>
            </w:r>
          </w:p>
        </w:tc>
        <w:tc>
          <w:tcPr>
            <w:tcW w:w="2000" w:type="dxa"/>
            <w:tcBorders>
              <w:top w:val="nil"/>
              <w:left w:val="nil"/>
              <w:bottom w:val="single" w:sz="4" w:space="0" w:color="auto"/>
              <w:right w:val="single" w:sz="4" w:space="0" w:color="auto"/>
            </w:tcBorders>
            <w:shd w:val="clear" w:color="auto" w:fill="auto"/>
            <w:noWrap/>
            <w:vAlign w:val="bottom"/>
            <w:hideMark/>
          </w:tcPr>
          <w:p w14:paraId="428B396B"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Deep water</w:t>
            </w:r>
          </w:p>
        </w:tc>
        <w:tc>
          <w:tcPr>
            <w:tcW w:w="1555" w:type="dxa"/>
            <w:tcBorders>
              <w:top w:val="nil"/>
              <w:left w:val="nil"/>
              <w:bottom w:val="single" w:sz="4" w:space="0" w:color="auto"/>
              <w:right w:val="single" w:sz="4" w:space="0" w:color="auto"/>
            </w:tcBorders>
            <w:shd w:val="clear" w:color="auto" w:fill="auto"/>
            <w:noWrap/>
            <w:vAlign w:val="bottom"/>
            <w:hideMark/>
          </w:tcPr>
          <w:p w14:paraId="7226893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Deepwater</w:t>
            </w:r>
          </w:p>
        </w:tc>
        <w:tc>
          <w:tcPr>
            <w:tcW w:w="1530" w:type="dxa"/>
            <w:tcBorders>
              <w:top w:val="nil"/>
              <w:left w:val="nil"/>
              <w:bottom w:val="single" w:sz="4" w:space="0" w:color="auto"/>
              <w:right w:val="single" w:sz="4" w:space="0" w:color="auto"/>
            </w:tcBorders>
            <w:shd w:val="clear" w:color="auto" w:fill="auto"/>
            <w:noWrap/>
            <w:vAlign w:val="bottom"/>
            <w:hideMark/>
          </w:tcPr>
          <w:p w14:paraId="4B6C2BC0"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DW</w:t>
            </w:r>
          </w:p>
        </w:tc>
        <w:tc>
          <w:tcPr>
            <w:tcW w:w="1980" w:type="dxa"/>
            <w:tcBorders>
              <w:top w:val="nil"/>
              <w:left w:val="nil"/>
              <w:bottom w:val="single" w:sz="4" w:space="0" w:color="auto"/>
              <w:right w:val="single" w:sz="4" w:space="0" w:color="auto"/>
            </w:tcBorders>
            <w:shd w:val="clear" w:color="auto" w:fill="auto"/>
            <w:noWrap/>
            <w:vAlign w:val="bottom"/>
            <w:hideMark/>
          </w:tcPr>
          <w:p w14:paraId="0FD733F4"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Deep water</w:t>
            </w:r>
          </w:p>
        </w:tc>
      </w:tr>
      <w:tr w:rsidR="00360169" w:rsidRPr="00360169" w14:paraId="0881ECE7"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9A46FF6"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2467EFC2"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4265B294"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Drought-prone</w:t>
            </w:r>
          </w:p>
        </w:tc>
        <w:tc>
          <w:tcPr>
            <w:tcW w:w="1880" w:type="dxa"/>
            <w:tcBorders>
              <w:top w:val="nil"/>
              <w:left w:val="nil"/>
              <w:bottom w:val="single" w:sz="4" w:space="0" w:color="auto"/>
              <w:right w:val="single" w:sz="4" w:space="0" w:color="auto"/>
            </w:tcBorders>
            <w:shd w:val="clear" w:color="auto" w:fill="auto"/>
            <w:noWrap/>
            <w:vAlign w:val="bottom"/>
            <w:hideMark/>
          </w:tcPr>
          <w:p w14:paraId="5280AE1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Drought-prone</w:t>
            </w:r>
          </w:p>
        </w:tc>
        <w:tc>
          <w:tcPr>
            <w:tcW w:w="2000" w:type="dxa"/>
            <w:tcBorders>
              <w:top w:val="nil"/>
              <w:left w:val="nil"/>
              <w:bottom w:val="single" w:sz="4" w:space="0" w:color="auto"/>
              <w:right w:val="single" w:sz="4" w:space="0" w:color="auto"/>
            </w:tcBorders>
            <w:shd w:val="clear" w:color="auto" w:fill="auto"/>
            <w:noWrap/>
            <w:vAlign w:val="bottom"/>
            <w:hideMark/>
          </w:tcPr>
          <w:p w14:paraId="2DA33F0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6AB6FDB6"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0930121A"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143320E7"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Drought prone</w:t>
            </w:r>
          </w:p>
        </w:tc>
      </w:tr>
      <w:tr w:rsidR="00360169" w:rsidRPr="00360169" w14:paraId="788CFE9E"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B6A091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2DECD4B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71AA0E7B"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Drought-prone</w:t>
            </w:r>
          </w:p>
        </w:tc>
        <w:tc>
          <w:tcPr>
            <w:tcW w:w="1880" w:type="dxa"/>
            <w:tcBorders>
              <w:top w:val="nil"/>
              <w:left w:val="nil"/>
              <w:bottom w:val="single" w:sz="4" w:space="0" w:color="auto"/>
              <w:right w:val="single" w:sz="4" w:space="0" w:color="auto"/>
            </w:tcBorders>
            <w:shd w:val="clear" w:color="auto" w:fill="auto"/>
            <w:noWrap/>
            <w:vAlign w:val="bottom"/>
            <w:hideMark/>
          </w:tcPr>
          <w:p w14:paraId="23FA6AE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Flood-prone</w:t>
            </w:r>
          </w:p>
        </w:tc>
        <w:tc>
          <w:tcPr>
            <w:tcW w:w="2000" w:type="dxa"/>
            <w:tcBorders>
              <w:top w:val="nil"/>
              <w:left w:val="nil"/>
              <w:bottom w:val="single" w:sz="4" w:space="0" w:color="auto"/>
              <w:right w:val="single" w:sz="4" w:space="0" w:color="auto"/>
            </w:tcBorders>
            <w:shd w:val="clear" w:color="auto" w:fill="auto"/>
            <w:noWrap/>
            <w:vAlign w:val="bottom"/>
            <w:hideMark/>
          </w:tcPr>
          <w:p w14:paraId="58E3570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248DF20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748B75A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252E33FC"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Drought prone</w:t>
            </w:r>
          </w:p>
        </w:tc>
      </w:tr>
      <w:tr w:rsidR="00360169" w:rsidRPr="00360169" w14:paraId="29D01526"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410FCD1"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2ABFBCDD"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18BD231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Flood-prone</w:t>
            </w:r>
          </w:p>
        </w:tc>
        <w:tc>
          <w:tcPr>
            <w:tcW w:w="1880" w:type="dxa"/>
            <w:tcBorders>
              <w:top w:val="nil"/>
              <w:left w:val="nil"/>
              <w:bottom w:val="single" w:sz="4" w:space="0" w:color="auto"/>
              <w:right w:val="single" w:sz="4" w:space="0" w:color="auto"/>
            </w:tcBorders>
            <w:shd w:val="clear" w:color="auto" w:fill="auto"/>
            <w:noWrap/>
            <w:vAlign w:val="bottom"/>
            <w:hideMark/>
          </w:tcPr>
          <w:p w14:paraId="2AF7AA5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Drought-prone</w:t>
            </w:r>
          </w:p>
        </w:tc>
        <w:tc>
          <w:tcPr>
            <w:tcW w:w="2000" w:type="dxa"/>
            <w:tcBorders>
              <w:top w:val="nil"/>
              <w:left w:val="nil"/>
              <w:bottom w:val="single" w:sz="4" w:space="0" w:color="auto"/>
              <w:right w:val="single" w:sz="4" w:space="0" w:color="auto"/>
            </w:tcBorders>
            <w:shd w:val="clear" w:color="auto" w:fill="auto"/>
            <w:noWrap/>
            <w:vAlign w:val="bottom"/>
            <w:hideMark/>
          </w:tcPr>
          <w:p w14:paraId="7A4E4037"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270266C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222ECB2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783524C2"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Drought prone</w:t>
            </w:r>
          </w:p>
        </w:tc>
      </w:tr>
      <w:tr w:rsidR="00360169" w:rsidRPr="00360169" w14:paraId="6E72D664"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EC81139"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4C4976F2"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39650771"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Flood-prone</w:t>
            </w:r>
          </w:p>
        </w:tc>
        <w:tc>
          <w:tcPr>
            <w:tcW w:w="1880" w:type="dxa"/>
            <w:tcBorders>
              <w:top w:val="nil"/>
              <w:left w:val="nil"/>
              <w:bottom w:val="single" w:sz="4" w:space="0" w:color="auto"/>
              <w:right w:val="single" w:sz="4" w:space="0" w:color="auto"/>
            </w:tcBorders>
            <w:shd w:val="clear" w:color="auto" w:fill="auto"/>
            <w:noWrap/>
            <w:vAlign w:val="bottom"/>
            <w:hideMark/>
          </w:tcPr>
          <w:p w14:paraId="73DB589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Flood-prone</w:t>
            </w:r>
          </w:p>
        </w:tc>
        <w:tc>
          <w:tcPr>
            <w:tcW w:w="2000" w:type="dxa"/>
            <w:tcBorders>
              <w:top w:val="nil"/>
              <w:left w:val="nil"/>
              <w:bottom w:val="single" w:sz="4" w:space="0" w:color="auto"/>
              <w:right w:val="single" w:sz="4" w:space="0" w:color="auto"/>
            </w:tcBorders>
            <w:shd w:val="clear" w:color="auto" w:fill="auto"/>
            <w:noWrap/>
            <w:vAlign w:val="bottom"/>
            <w:hideMark/>
          </w:tcPr>
          <w:p w14:paraId="40E33B5A"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6868CE1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17B69BB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537FF1FA"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Drought prone</w:t>
            </w:r>
          </w:p>
        </w:tc>
      </w:tr>
      <w:tr w:rsidR="00360169" w:rsidRPr="00360169" w14:paraId="6A9B3201"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6979A9C"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41133C3F"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19FB141B"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Drought-prone</w:t>
            </w:r>
          </w:p>
        </w:tc>
        <w:tc>
          <w:tcPr>
            <w:tcW w:w="1880" w:type="dxa"/>
            <w:tcBorders>
              <w:top w:val="nil"/>
              <w:left w:val="nil"/>
              <w:bottom w:val="single" w:sz="4" w:space="0" w:color="auto"/>
              <w:right w:val="single" w:sz="4" w:space="0" w:color="auto"/>
            </w:tcBorders>
            <w:shd w:val="clear" w:color="auto" w:fill="auto"/>
            <w:noWrap/>
            <w:vAlign w:val="bottom"/>
            <w:hideMark/>
          </w:tcPr>
          <w:p w14:paraId="503F13C5"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Drought-prone</w:t>
            </w:r>
          </w:p>
        </w:tc>
        <w:tc>
          <w:tcPr>
            <w:tcW w:w="2000" w:type="dxa"/>
            <w:tcBorders>
              <w:top w:val="nil"/>
              <w:left w:val="nil"/>
              <w:bottom w:val="single" w:sz="4" w:space="0" w:color="auto"/>
              <w:right w:val="single" w:sz="4" w:space="0" w:color="auto"/>
            </w:tcBorders>
            <w:shd w:val="clear" w:color="auto" w:fill="auto"/>
            <w:noWrap/>
            <w:vAlign w:val="bottom"/>
            <w:hideMark/>
          </w:tcPr>
          <w:p w14:paraId="1EE63CBE"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01B50624"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18B940A3" w14:textId="77777777" w:rsidR="00360169" w:rsidRPr="003801E0" w:rsidRDefault="00360169" w:rsidP="00360169">
            <w:pPr>
              <w:spacing w:after="0" w:line="240" w:lineRule="auto"/>
              <w:rPr>
                <w:rFonts w:ascii="Calibri" w:eastAsia="Times New Roman" w:hAnsi="Calibri" w:cs="Calibri"/>
                <w:color w:val="000000"/>
                <w:kern w:val="0"/>
                <w14:ligatures w14:val="none"/>
              </w:rPr>
            </w:pPr>
            <w:r w:rsidRPr="003801E0">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15F1717B"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Regular Rainfed</w:t>
            </w:r>
          </w:p>
        </w:tc>
      </w:tr>
      <w:tr w:rsidR="00360169" w:rsidRPr="00360169" w14:paraId="50784AD0"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EDA44A7"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768890E8"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702C171A"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Drought-prone</w:t>
            </w:r>
          </w:p>
        </w:tc>
        <w:tc>
          <w:tcPr>
            <w:tcW w:w="1880" w:type="dxa"/>
            <w:tcBorders>
              <w:top w:val="nil"/>
              <w:left w:val="nil"/>
              <w:bottom w:val="single" w:sz="4" w:space="0" w:color="auto"/>
              <w:right w:val="single" w:sz="4" w:space="0" w:color="auto"/>
            </w:tcBorders>
            <w:shd w:val="clear" w:color="auto" w:fill="auto"/>
            <w:noWrap/>
            <w:vAlign w:val="bottom"/>
            <w:hideMark/>
          </w:tcPr>
          <w:p w14:paraId="667F4657"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Flood-prone</w:t>
            </w:r>
          </w:p>
        </w:tc>
        <w:tc>
          <w:tcPr>
            <w:tcW w:w="2000" w:type="dxa"/>
            <w:tcBorders>
              <w:top w:val="nil"/>
              <w:left w:val="nil"/>
              <w:bottom w:val="single" w:sz="4" w:space="0" w:color="auto"/>
              <w:right w:val="single" w:sz="4" w:space="0" w:color="auto"/>
            </w:tcBorders>
            <w:shd w:val="clear" w:color="auto" w:fill="auto"/>
            <w:noWrap/>
            <w:vAlign w:val="bottom"/>
            <w:hideMark/>
          </w:tcPr>
          <w:p w14:paraId="3BBA6839"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793D2CC5"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3AEB6825"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7407208A"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Regular Rainfed</w:t>
            </w:r>
          </w:p>
        </w:tc>
      </w:tr>
      <w:tr w:rsidR="00360169" w:rsidRPr="00360169" w14:paraId="72C3EE1A"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1DAF0FE"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375C1B89"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639939BF"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Flood-prone</w:t>
            </w:r>
          </w:p>
        </w:tc>
        <w:tc>
          <w:tcPr>
            <w:tcW w:w="1880" w:type="dxa"/>
            <w:tcBorders>
              <w:top w:val="nil"/>
              <w:left w:val="nil"/>
              <w:bottom w:val="single" w:sz="4" w:space="0" w:color="auto"/>
              <w:right w:val="single" w:sz="4" w:space="0" w:color="auto"/>
            </w:tcBorders>
            <w:shd w:val="clear" w:color="auto" w:fill="auto"/>
            <w:noWrap/>
            <w:vAlign w:val="bottom"/>
            <w:hideMark/>
          </w:tcPr>
          <w:p w14:paraId="08495292"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Drought-prone</w:t>
            </w:r>
          </w:p>
        </w:tc>
        <w:tc>
          <w:tcPr>
            <w:tcW w:w="2000" w:type="dxa"/>
            <w:tcBorders>
              <w:top w:val="nil"/>
              <w:left w:val="nil"/>
              <w:bottom w:val="single" w:sz="4" w:space="0" w:color="auto"/>
              <w:right w:val="single" w:sz="4" w:space="0" w:color="auto"/>
            </w:tcBorders>
            <w:shd w:val="clear" w:color="auto" w:fill="auto"/>
            <w:noWrap/>
            <w:vAlign w:val="bottom"/>
            <w:hideMark/>
          </w:tcPr>
          <w:p w14:paraId="7FF15A04"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69174762"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3D1A653A"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38AA27C1"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Regular Rainfed</w:t>
            </w:r>
          </w:p>
        </w:tc>
      </w:tr>
      <w:tr w:rsidR="00360169" w:rsidRPr="00360169" w14:paraId="1000CB84"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192573A"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w:t>
            </w:r>
          </w:p>
        </w:tc>
        <w:tc>
          <w:tcPr>
            <w:tcW w:w="1940" w:type="dxa"/>
            <w:tcBorders>
              <w:top w:val="nil"/>
              <w:left w:val="nil"/>
              <w:bottom w:val="single" w:sz="4" w:space="0" w:color="auto"/>
              <w:right w:val="single" w:sz="4" w:space="0" w:color="auto"/>
            </w:tcBorders>
            <w:shd w:val="clear" w:color="auto" w:fill="auto"/>
            <w:noWrap/>
            <w:vAlign w:val="bottom"/>
            <w:hideMark/>
          </w:tcPr>
          <w:p w14:paraId="4629289B"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880" w:type="dxa"/>
            <w:tcBorders>
              <w:top w:val="nil"/>
              <w:left w:val="nil"/>
              <w:bottom w:val="single" w:sz="4" w:space="0" w:color="auto"/>
              <w:right w:val="single" w:sz="4" w:space="0" w:color="auto"/>
            </w:tcBorders>
            <w:shd w:val="clear" w:color="auto" w:fill="auto"/>
            <w:noWrap/>
            <w:vAlign w:val="bottom"/>
            <w:hideMark/>
          </w:tcPr>
          <w:p w14:paraId="3407A8A9"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Flood-prone</w:t>
            </w:r>
          </w:p>
        </w:tc>
        <w:tc>
          <w:tcPr>
            <w:tcW w:w="1880" w:type="dxa"/>
            <w:tcBorders>
              <w:top w:val="nil"/>
              <w:left w:val="nil"/>
              <w:bottom w:val="single" w:sz="4" w:space="0" w:color="auto"/>
              <w:right w:val="single" w:sz="4" w:space="0" w:color="auto"/>
            </w:tcBorders>
            <w:shd w:val="clear" w:color="auto" w:fill="auto"/>
            <w:noWrap/>
            <w:vAlign w:val="bottom"/>
            <w:hideMark/>
          </w:tcPr>
          <w:p w14:paraId="24DE39E2"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Flood-prone</w:t>
            </w:r>
          </w:p>
        </w:tc>
        <w:tc>
          <w:tcPr>
            <w:tcW w:w="2000" w:type="dxa"/>
            <w:tcBorders>
              <w:top w:val="nil"/>
              <w:left w:val="nil"/>
              <w:bottom w:val="single" w:sz="4" w:space="0" w:color="auto"/>
              <w:right w:val="single" w:sz="4" w:space="0" w:color="auto"/>
            </w:tcBorders>
            <w:shd w:val="clear" w:color="auto" w:fill="auto"/>
            <w:noWrap/>
            <w:vAlign w:val="bottom"/>
            <w:hideMark/>
          </w:tcPr>
          <w:p w14:paraId="7C5F4872"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555" w:type="dxa"/>
            <w:tcBorders>
              <w:top w:val="nil"/>
              <w:left w:val="nil"/>
              <w:bottom w:val="single" w:sz="4" w:space="0" w:color="auto"/>
              <w:right w:val="single" w:sz="4" w:space="0" w:color="auto"/>
            </w:tcBorders>
            <w:shd w:val="clear" w:color="auto" w:fill="auto"/>
            <w:noWrap/>
            <w:vAlign w:val="bottom"/>
            <w:hideMark/>
          </w:tcPr>
          <w:p w14:paraId="6E6B4A34"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Rainfed, wet season</w:t>
            </w:r>
          </w:p>
        </w:tc>
        <w:tc>
          <w:tcPr>
            <w:tcW w:w="1530" w:type="dxa"/>
            <w:tcBorders>
              <w:top w:val="nil"/>
              <w:left w:val="nil"/>
              <w:bottom w:val="single" w:sz="4" w:space="0" w:color="auto"/>
              <w:right w:val="single" w:sz="4" w:space="0" w:color="auto"/>
            </w:tcBorders>
            <w:shd w:val="clear" w:color="auto" w:fill="auto"/>
            <w:noWrap/>
            <w:vAlign w:val="bottom"/>
            <w:hideMark/>
          </w:tcPr>
          <w:p w14:paraId="250A926C"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RFW</w:t>
            </w:r>
          </w:p>
        </w:tc>
        <w:tc>
          <w:tcPr>
            <w:tcW w:w="1980" w:type="dxa"/>
            <w:tcBorders>
              <w:top w:val="nil"/>
              <w:left w:val="nil"/>
              <w:bottom w:val="single" w:sz="4" w:space="0" w:color="auto"/>
              <w:right w:val="single" w:sz="4" w:space="0" w:color="auto"/>
            </w:tcBorders>
            <w:shd w:val="clear" w:color="auto" w:fill="auto"/>
            <w:noWrap/>
            <w:vAlign w:val="bottom"/>
            <w:hideMark/>
          </w:tcPr>
          <w:p w14:paraId="219FF182"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Regular Rainfed</w:t>
            </w:r>
          </w:p>
        </w:tc>
      </w:tr>
      <w:tr w:rsidR="00360169" w:rsidRPr="00360169" w14:paraId="67D26407" w14:textId="77777777" w:rsidTr="00361C09">
        <w:trPr>
          <w:trHeight w:val="287"/>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98C3EC7"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upland</w:t>
            </w:r>
          </w:p>
        </w:tc>
        <w:tc>
          <w:tcPr>
            <w:tcW w:w="1940" w:type="dxa"/>
            <w:tcBorders>
              <w:top w:val="nil"/>
              <w:left w:val="nil"/>
              <w:bottom w:val="single" w:sz="4" w:space="0" w:color="auto"/>
              <w:right w:val="single" w:sz="4" w:space="0" w:color="auto"/>
            </w:tcBorders>
            <w:shd w:val="clear" w:color="auto" w:fill="auto"/>
            <w:noWrap/>
            <w:vAlign w:val="bottom"/>
            <w:hideMark/>
          </w:tcPr>
          <w:p w14:paraId="64511821" w14:textId="2D281F32" w:rsidR="00360169" w:rsidRPr="00360169" w:rsidRDefault="00360169" w:rsidP="00360169">
            <w:pPr>
              <w:spacing w:after="0" w:line="240" w:lineRule="auto"/>
              <w:rPr>
                <w:rFonts w:ascii="Calibri" w:eastAsia="Times New Roman" w:hAnsi="Calibri" w:cs="Calibri"/>
                <w:color w:val="000000"/>
                <w:kern w:val="0"/>
                <w14:ligatures w14:val="none"/>
              </w:rPr>
            </w:pPr>
          </w:p>
        </w:tc>
        <w:tc>
          <w:tcPr>
            <w:tcW w:w="1880" w:type="dxa"/>
            <w:tcBorders>
              <w:top w:val="nil"/>
              <w:left w:val="nil"/>
              <w:bottom w:val="single" w:sz="4" w:space="0" w:color="auto"/>
              <w:right w:val="single" w:sz="4" w:space="0" w:color="auto"/>
            </w:tcBorders>
            <w:shd w:val="clear" w:color="auto" w:fill="auto"/>
            <w:noWrap/>
            <w:vAlign w:val="bottom"/>
            <w:hideMark/>
          </w:tcPr>
          <w:p w14:paraId="1617A0E7"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Upland</w:t>
            </w:r>
          </w:p>
        </w:tc>
        <w:tc>
          <w:tcPr>
            <w:tcW w:w="1880" w:type="dxa"/>
            <w:tcBorders>
              <w:top w:val="nil"/>
              <w:left w:val="nil"/>
              <w:bottom w:val="single" w:sz="4" w:space="0" w:color="auto"/>
              <w:right w:val="single" w:sz="4" w:space="0" w:color="auto"/>
            </w:tcBorders>
            <w:shd w:val="clear" w:color="auto" w:fill="auto"/>
            <w:noWrap/>
            <w:vAlign w:val="bottom"/>
            <w:hideMark/>
          </w:tcPr>
          <w:p w14:paraId="23847B83"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Upland</w:t>
            </w:r>
          </w:p>
        </w:tc>
        <w:tc>
          <w:tcPr>
            <w:tcW w:w="2000" w:type="dxa"/>
            <w:tcBorders>
              <w:top w:val="nil"/>
              <w:left w:val="nil"/>
              <w:bottom w:val="single" w:sz="4" w:space="0" w:color="auto"/>
              <w:right w:val="single" w:sz="4" w:space="0" w:color="auto"/>
            </w:tcBorders>
            <w:shd w:val="clear" w:color="auto" w:fill="auto"/>
            <w:noWrap/>
            <w:vAlign w:val="bottom"/>
            <w:hideMark/>
          </w:tcPr>
          <w:p w14:paraId="2C830FE8" w14:textId="665209AB" w:rsidR="00360169" w:rsidRPr="00360169" w:rsidRDefault="00360169" w:rsidP="00360169">
            <w:pPr>
              <w:spacing w:after="0" w:line="240" w:lineRule="auto"/>
              <w:rPr>
                <w:rFonts w:ascii="Calibri" w:eastAsia="Times New Roman" w:hAnsi="Calibri" w:cs="Calibri"/>
                <w:color w:val="000000"/>
                <w:kern w:val="0"/>
                <w14:ligatures w14:val="none"/>
              </w:rPr>
            </w:pPr>
          </w:p>
        </w:tc>
        <w:tc>
          <w:tcPr>
            <w:tcW w:w="1555" w:type="dxa"/>
            <w:tcBorders>
              <w:top w:val="nil"/>
              <w:left w:val="nil"/>
              <w:bottom w:val="single" w:sz="4" w:space="0" w:color="auto"/>
              <w:right w:val="single" w:sz="4" w:space="0" w:color="auto"/>
            </w:tcBorders>
            <w:shd w:val="clear" w:color="auto" w:fill="auto"/>
            <w:noWrap/>
            <w:vAlign w:val="bottom"/>
            <w:hideMark/>
          </w:tcPr>
          <w:p w14:paraId="3B05FD6A"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Upland</w:t>
            </w:r>
          </w:p>
        </w:tc>
        <w:tc>
          <w:tcPr>
            <w:tcW w:w="1530" w:type="dxa"/>
            <w:tcBorders>
              <w:top w:val="nil"/>
              <w:left w:val="nil"/>
              <w:bottom w:val="single" w:sz="4" w:space="0" w:color="auto"/>
              <w:right w:val="single" w:sz="4" w:space="0" w:color="auto"/>
            </w:tcBorders>
            <w:shd w:val="clear" w:color="auto" w:fill="auto"/>
            <w:noWrap/>
            <w:vAlign w:val="bottom"/>
            <w:hideMark/>
          </w:tcPr>
          <w:p w14:paraId="6FD7A5F2" w14:textId="4CDF6900" w:rsidR="00360169" w:rsidRPr="00360169" w:rsidRDefault="00360169" w:rsidP="00360169">
            <w:pPr>
              <w:spacing w:after="0" w:line="240" w:lineRule="auto"/>
              <w:rPr>
                <w:rFonts w:ascii="Calibri" w:eastAsia="Times New Roman" w:hAnsi="Calibri" w:cs="Calibri"/>
                <w:color w:val="000000"/>
                <w:kern w:val="0"/>
                <w14:ligatures w14:val="none"/>
              </w:rPr>
            </w:pPr>
          </w:p>
        </w:tc>
        <w:tc>
          <w:tcPr>
            <w:tcW w:w="1980" w:type="dxa"/>
            <w:tcBorders>
              <w:top w:val="nil"/>
              <w:left w:val="nil"/>
              <w:bottom w:val="single" w:sz="4" w:space="0" w:color="auto"/>
              <w:right w:val="single" w:sz="4" w:space="0" w:color="auto"/>
            </w:tcBorders>
            <w:shd w:val="clear" w:color="auto" w:fill="auto"/>
            <w:noWrap/>
            <w:vAlign w:val="bottom"/>
            <w:hideMark/>
          </w:tcPr>
          <w:p w14:paraId="3F0617F8" w14:textId="77777777" w:rsidR="00360169" w:rsidRPr="00360169" w:rsidRDefault="00360169" w:rsidP="00360169">
            <w:pPr>
              <w:spacing w:after="0" w:line="240" w:lineRule="auto"/>
              <w:rPr>
                <w:rFonts w:ascii="Calibri" w:eastAsia="Times New Roman" w:hAnsi="Calibri" w:cs="Calibri"/>
                <w:color w:val="000000"/>
                <w:kern w:val="0"/>
                <w14:ligatures w14:val="none"/>
              </w:rPr>
            </w:pPr>
            <w:r w:rsidRPr="00360169">
              <w:rPr>
                <w:rFonts w:ascii="Calibri" w:eastAsia="Times New Roman" w:hAnsi="Calibri" w:cs="Calibri"/>
                <w:color w:val="000000"/>
                <w:kern w:val="0"/>
                <w14:ligatures w14:val="none"/>
              </w:rPr>
              <w:t>Upland</w:t>
            </w:r>
          </w:p>
        </w:tc>
      </w:tr>
    </w:tbl>
    <w:p w14:paraId="7008BC4F" w14:textId="77777777" w:rsidR="00360169" w:rsidRPr="00360169" w:rsidRDefault="00360169" w:rsidP="00360169"/>
    <w:p w14:paraId="424A88EF" w14:textId="1B522E87" w:rsidR="00F67568" w:rsidRDefault="00F67568">
      <w:r>
        <w:br w:type="page"/>
      </w:r>
    </w:p>
    <w:p w14:paraId="4AA9136A" w14:textId="77777777" w:rsidR="00360169" w:rsidRDefault="00360169" w:rsidP="00F67568">
      <w:pPr>
        <w:pStyle w:val="Heading1"/>
        <w:sectPr w:rsidR="00360169" w:rsidSect="00361C09">
          <w:pgSz w:w="15840" w:h="12240" w:orient="landscape"/>
          <w:pgMar w:top="1440" w:right="1440" w:bottom="1440" w:left="1440" w:header="720" w:footer="720" w:gutter="0"/>
          <w:cols w:space="720"/>
          <w:docGrid w:linePitch="360"/>
        </w:sectPr>
      </w:pPr>
    </w:p>
    <w:p w14:paraId="1D0675E8" w14:textId="44E53740" w:rsidR="00FF25D9" w:rsidRDefault="00FF25D9" w:rsidP="00E8730C">
      <w:pPr>
        <w:pStyle w:val="ghgcaption"/>
      </w:pPr>
    </w:p>
    <w:tbl>
      <w:tblPr>
        <w:tblW w:w="5000" w:type="pct"/>
        <w:tblLook w:val="04A0" w:firstRow="1" w:lastRow="0" w:firstColumn="1" w:lastColumn="0" w:noHBand="0" w:noVBand="1"/>
      </w:tblPr>
      <w:tblGrid>
        <w:gridCol w:w="1705"/>
        <w:gridCol w:w="3175"/>
        <w:gridCol w:w="1513"/>
        <w:gridCol w:w="1140"/>
        <w:gridCol w:w="902"/>
        <w:gridCol w:w="1141"/>
      </w:tblGrid>
      <w:tr w:rsidR="00094DA8" w14:paraId="70711FBE" w14:textId="77777777" w:rsidTr="00E02F28">
        <w:trPr>
          <w:trHeight w:val="28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55DED" w14:textId="07DDEE21" w:rsidR="00094DA8" w:rsidRDefault="00FF25D9" w:rsidP="00E02F28">
            <w:pPr>
              <w:spacing w:after="0"/>
              <w:rPr>
                <w:rFonts w:ascii="Calibri" w:hAnsi="Calibri" w:cs="Calibri"/>
                <w:color w:val="000000"/>
              </w:rPr>
            </w:pPr>
            <w:bookmarkStart w:id="190" w:name="_Ref150430199"/>
            <w:bookmarkStart w:id="191" w:name="_Toc150459638"/>
            <w:bookmarkStart w:id="192" w:name="_Toc150795373"/>
            <w:r>
              <w:t xml:space="preserve">Table </w:t>
            </w:r>
            <w:fldSimple w:instr=" SEQ Table \* ARABIC ">
              <w:r w:rsidR="00A42D66">
                <w:rPr>
                  <w:noProof/>
                </w:rPr>
                <w:t>31</w:t>
              </w:r>
            </w:fldSimple>
            <w:bookmarkEnd w:id="190"/>
            <w:r>
              <w:t>: CCAFS-MOT simplified soil class, use the map soil texture to India's soil health cards.</w:t>
            </w:r>
            <w:bookmarkEnd w:id="191"/>
            <w:bookmarkEnd w:id="192"/>
            <w:r w:rsidR="00094DA8">
              <w:rPr>
                <w:rFonts w:ascii="Calibri" w:hAnsi="Calibri" w:cs="Calibri"/>
                <w:color w:val="000000"/>
              </w:rPr>
              <w:t> </w:t>
            </w:r>
          </w:p>
        </w:tc>
      </w:tr>
      <w:tr w:rsidR="00094DA8" w14:paraId="51281C4A" w14:textId="77777777" w:rsidTr="00E02F28">
        <w:trPr>
          <w:trHeight w:val="593"/>
        </w:trPr>
        <w:tc>
          <w:tcPr>
            <w:tcW w:w="890" w:type="pct"/>
            <w:tcBorders>
              <w:top w:val="nil"/>
              <w:left w:val="single" w:sz="4" w:space="0" w:color="auto"/>
              <w:bottom w:val="single" w:sz="4" w:space="0" w:color="auto"/>
              <w:right w:val="single" w:sz="4" w:space="0" w:color="auto"/>
            </w:tcBorders>
            <w:shd w:val="clear" w:color="auto" w:fill="auto"/>
            <w:vAlign w:val="center"/>
            <w:hideMark/>
          </w:tcPr>
          <w:p w14:paraId="3EDBA346" w14:textId="77777777" w:rsidR="00094DA8" w:rsidRDefault="00094DA8" w:rsidP="00E02F28">
            <w:pPr>
              <w:spacing w:after="0"/>
              <w:rPr>
                <w:rFonts w:ascii="Calibri" w:hAnsi="Calibri" w:cs="Calibri"/>
                <w:b/>
                <w:bCs/>
                <w:color w:val="000000"/>
              </w:rPr>
            </w:pPr>
            <w:r>
              <w:rPr>
                <w:rFonts w:ascii="Calibri" w:hAnsi="Calibri" w:cs="Calibri"/>
                <w:b/>
                <w:bCs/>
                <w:color w:val="000000"/>
              </w:rPr>
              <w:t>Soil texture</w:t>
            </w:r>
          </w:p>
        </w:tc>
        <w:tc>
          <w:tcPr>
            <w:tcW w:w="1658" w:type="pct"/>
            <w:tcBorders>
              <w:top w:val="nil"/>
              <w:left w:val="nil"/>
              <w:bottom w:val="single" w:sz="4" w:space="0" w:color="auto"/>
              <w:right w:val="single" w:sz="4" w:space="0" w:color="auto"/>
            </w:tcBorders>
            <w:shd w:val="clear" w:color="auto" w:fill="auto"/>
            <w:vAlign w:val="center"/>
            <w:hideMark/>
          </w:tcPr>
          <w:p w14:paraId="0B1399F6" w14:textId="77777777" w:rsidR="00094DA8" w:rsidRDefault="00094DA8" w:rsidP="00E02F28">
            <w:pPr>
              <w:spacing w:after="0"/>
              <w:rPr>
                <w:rFonts w:ascii="Calibri" w:hAnsi="Calibri" w:cs="Calibri"/>
                <w:b/>
                <w:bCs/>
                <w:color w:val="000000"/>
              </w:rPr>
            </w:pPr>
            <w:r>
              <w:rPr>
                <w:rFonts w:ascii="Calibri" w:hAnsi="Calibri" w:cs="Calibri"/>
                <w:b/>
                <w:bCs/>
                <w:color w:val="000000"/>
              </w:rPr>
              <w:t>Description</w:t>
            </w:r>
          </w:p>
        </w:tc>
        <w:tc>
          <w:tcPr>
            <w:tcW w:w="790" w:type="pct"/>
            <w:tcBorders>
              <w:top w:val="nil"/>
              <w:left w:val="nil"/>
              <w:bottom w:val="single" w:sz="4" w:space="0" w:color="auto"/>
              <w:right w:val="single" w:sz="4" w:space="0" w:color="auto"/>
            </w:tcBorders>
            <w:shd w:val="clear" w:color="auto" w:fill="auto"/>
            <w:vAlign w:val="center"/>
            <w:hideMark/>
          </w:tcPr>
          <w:p w14:paraId="0A062A91" w14:textId="77777777" w:rsidR="00094DA8" w:rsidRDefault="00094DA8" w:rsidP="00E02F28">
            <w:pPr>
              <w:spacing w:after="0"/>
              <w:rPr>
                <w:rFonts w:ascii="Calibri" w:hAnsi="Calibri" w:cs="Calibri"/>
                <w:b/>
                <w:bCs/>
                <w:color w:val="000000"/>
              </w:rPr>
            </w:pPr>
            <w:r>
              <w:rPr>
                <w:rFonts w:ascii="Calibri" w:hAnsi="Calibri" w:cs="Calibri"/>
                <w:b/>
                <w:bCs/>
                <w:color w:val="000000"/>
              </w:rPr>
              <w:t>Soil organic C</w:t>
            </w:r>
          </w:p>
        </w:tc>
        <w:tc>
          <w:tcPr>
            <w:tcW w:w="595" w:type="pct"/>
            <w:tcBorders>
              <w:top w:val="nil"/>
              <w:left w:val="nil"/>
              <w:bottom w:val="single" w:sz="4" w:space="0" w:color="auto"/>
              <w:right w:val="single" w:sz="4" w:space="0" w:color="auto"/>
            </w:tcBorders>
            <w:shd w:val="clear" w:color="auto" w:fill="auto"/>
            <w:vAlign w:val="center"/>
            <w:hideMark/>
          </w:tcPr>
          <w:p w14:paraId="299BB8FF" w14:textId="77777777" w:rsidR="00094DA8" w:rsidRDefault="00094DA8" w:rsidP="00E02F28">
            <w:pPr>
              <w:spacing w:after="0"/>
              <w:rPr>
                <w:rFonts w:ascii="Calibri" w:hAnsi="Calibri" w:cs="Calibri"/>
                <w:b/>
                <w:bCs/>
                <w:color w:val="000000"/>
              </w:rPr>
            </w:pPr>
            <w:r>
              <w:rPr>
                <w:rFonts w:ascii="Calibri" w:hAnsi="Calibri" w:cs="Calibri"/>
                <w:b/>
                <w:bCs/>
                <w:color w:val="000000"/>
              </w:rPr>
              <w:t>Soil N content</w:t>
            </w:r>
          </w:p>
        </w:tc>
        <w:tc>
          <w:tcPr>
            <w:tcW w:w="471" w:type="pct"/>
            <w:tcBorders>
              <w:top w:val="nil"/>
              <w:left w:val="nil"/>
              <w:bottom w:val="single" w:sz="4" w:space="0" w:color="auto"/>
              <w:right w:val="single" w:sz="4" w:space="0" w:color="auto"/>
            </w:tcBorders>
            <w:shd w:val="clear" w:color="auto" w:fill="auto"/>
            <w:vAlign w:val="center"/>
            <w:hideMark/>
          </w:tcPr>
          <w:p w14:paraId="5614CA94" w14:textId="77777777" w:rsidR="00094DA8" w:rsidRDefault="00094DA8" w:rsidP="00E02F28">
            <w:pPr>
              <w:spacing w:after="0"/>
              <w:rPr>
                <w:rFonts w:ascii="Calibri" w:hAnsi="Calibri" w:cs="Calibri"/>
                <w:b/>
                <w:bCs/>
                <w:color w:val="000000"/>
              </w:rPr>
            </w:pPr>
            <w:r>
              <w:rPr>
                <w:rFonts w:ascii="Calibri" w:hAnsi="Calibri" w:cs="Calibri"/>
                <w:b/>
                <w:bCs/>
                <w:color w:val="000000"/>
              </w:rPr>
              <w:t>Soil pH</w:t>
            </w:r>
          </w:p>
        </w:tc>
        <w:tc>
          <w:tcPr>
            <w:tcW w:w="596" w:type="pct"/>
            <w:tcBorders>
              <w:top w:val="nil"/>
              <w:left w:val="nil"/>
              <w:bottom w:val="single" w:sz="4" w:space="0" w:color="auto"/>
              <w:right w:val="single" w:sz="4" w:space="0" w:color="auto"/>
            </w:tcBorders>
            <w:shd w:val="clear" w:color="auto" w:fill="auto"/>
            <w:vAlign w:val="center"/>
            <w:hideMark/>
          </w:tcPr>
          <w:p w14:paraId="76AC7597" w14:textId="77777777" w:rsidR="00094DA8" w:rsidRDefault="00094DA8" w:rsidP="00E02F28">
            <w:pPr>
              <w:spacing w:after="0"/>
              <w:rPr>
                <w:rFonts w:ascii="Calibri" w:hAnsi="Calibri" w:cs="Calibri"/>
                <w:b/>
                <w:bCs/>
                <w:color w:val="000000"/>
              </w:rPr>
            </w:pPr>
            <w:r>
              <w:rPr>
                <w:rFonts w:ascii="Calibri" w:hAnsi="Calibri" w:cs="Calibri"/>
                <w:b/>
                <w:bCs/>
                <w:color w:val="000000"/>
              </w:rPr>
              <w:t>Bulk density</w:t>
            </w:r>
          </w:p>
        </w:tc>
      </w:tr>
      <w:tr w:rsidR="00094DA8" w14:paraId="24B5F60F" w14:textId="77777777" w:rsidTr="00E02F28">
        <w:trPr>
          <w:trHeight w:val="287"/>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0AD2153C" w14:textId="77777777" w:rsidR="00094DA8" w:rsidRDefault="00094DA8" w:rsidP="00E02F28">
            <w:pPr>
              <w:spacing w:after="0"/>
              <w:rPr>
                <w:rFonts w:ascii="Calibri" w:hAnsi="Calibri" w:cs="Calibri"/>
                <w:color w:val="000000"/>
              </w:rPr>
            </w:pPr>
            <w:r>
              <w:rPr>
                <w:rFonts w:ascii="Calibri" w:hAnsi="Calibri" w:cs="Calibri"/>
                <w:color w:val="000000"/>
              </w:rPr>
              <w:t>Coarse</w:t>
            </w:r>
          </w:p>
        </w:tc>
        <w:tc>
          <w:tcPr>
            <w:tcW w:w="1658" w:type="pct"/>
            <w:tcBorders>
              <w:top w:val="nil"/>
              <w:left w:val="nil"/>
              <w:bottom w:val="single" w:sz="4" w:space="0" w:color="auto"/>
              <w:right w:val="single" w:sz="4" w:space="0" w:color="auto"/>
            </w:tcBorders>
            <w:shd w:val="clear" w:color="auto" w:fill="auto"/>
            <w:noWrap/>
            <w:vAlign w:val="center"/>
            <w:hideMark/>
          </w:tcPr>
          <w:p w14:paraId="388543D0" w14:textId="77777777" w:rsidR="00094DA8" w:rsidRDefault="00094DA8" w:rsidP="00E02F28">
            <w:pPr>
              <w:spacing w:after="0"/>
              <w:rPr>
                <w:rFonts w:ascii="Calibri" w:hAnsi="Calibri" w:cs="Calibri"/>
                <w:color w:val="000000"/>
              </w:rPr>
            </w:pPr>
            <w:r>
              <w:rPr>
                <w:rFonts w:ascii="Calibri" w:hAnsi="Calibri" w:cs="Calibri"/>
                <w:color w:val="000000"/>
              </w:rPr>
              <w:t>Light soil (e.g. sandy), low SOC</w:t>
            </w:r>
          </w:p>
        </w:tc>
        <w:tc>
          <w:tcPr>
            <w:tcW w:w="790" w:type="pct"/>
            <w:tcBorders>
              <w:top w:val="nil"/>
              <w:left w:val="nil"/>
              <w:bottom w:val="single" w:sz="4" w:space="0" w:color="auto"/>
              <w:right w:val="single" w:sz="4" w:space="0" w:color="auto"/>
            </w:tcBorders>
            <w:shd w:val="clear" w:color="auto" w:fill="auto"/>
            <w:noWrap/>
            <w:vAlign w:val="center"/>
            <w:hideMark/>
          </w:tcPr>
          <w:p w14:paraId="6B87520F" w14:textId="77777777" w:rsidR="00094DA8" w:rsidRDefault="00094DA8" w:rsidP="00E02F28">
            <w:pPr>
              <w:spacing w:after="0"/>
              <w:jc w:val="right"/>
              <w:rPr>
                <w:rFonts w:ascii="Calibri" w:hAnsi="Calibri" w:cs="Calibri"/>
                <w:color w:val="000000"/>
              </w:rPr>
            </w:pPr>
            <w:r>
              <w:rPr>
                <w:rFonts w:ascii="Calibri" w:hAnsi="Calibri" w:cs="Calibri"/>
                <w:color w:val="000000"/>
              </w:rPr>
              <w:t>1.2</w:t>
            </w:r>
          </w:p>
        </w:tc>
        <w:tc>
          <w:tcPr>
            <w:tcW w:w="595" w:type="pct"/>
            <w:tcBorders>
              <w:top w:val="nil"/>
              <w:left w:val="nil"/>
              <w:bottom w:val="single" w:sz="4" w:space="0" w:color="auto"/>
              <w:right w:val="single" w:sz="4" w:space="0" w:color="auto"/>
            </w:tcBorders>
            <w:shd w:val="clear" w:color="auto" w:fill="auto"/>
            <w:noWrap/>
            <w:vAlign w:val="center"/>
            <w:hideMark/>
          </w:tcPr>
          <w:p w14:paraId="4163FEF0" w14:textId="77777777" w:rsidR="00094DA8" w:rsidRDefault="00094DA8" w:rsidP="00E02F28">
            <w:pPr>
              <w:spacing w:after="0"/>
              <w:jc w:val="right"/>
              <w:rPr>
                <w:rFonts w:ascii="Calibri" w:hAnsi="Calibri" w:cs="Calibri"/>
                <w:color w:val="000000"/>
              </w:rPr>
            </w:pPr>
            <w:r>
              <w:rPr>
                <w:rFonts w:ascii="Calibri" w:hAnsi="Calibri" w:cs="Calibri"/>
                <w:color w:val="000000"/>
              </w:rPr>
              <w:t>0.12</w:t>
            </w:r>
          </w:p>
        </w:tc>
        <w:tc>
          <w:tcPr>
            <w:tcW w:w="471" w:type="pct"/>
            <w:tcBorders>
              <w:top w:val="nil"/>
              <w:left w:val="nil"/>
              <w:bottom w:val="single" w:sz="4" w:space="0" w:color="auto"/>
              <w:right w:val="single" w:sz="4" w:space="0" w:color="auto"/>
            </w:tcBorders>
            <w:shd w:val="clear" w:color="auto" w:fill="auto"/>
            <w:noWrap/>
            <w:vAlign w:val="center"/>
            <w:hideMark/>
          </w:tcPr>
          <w:p w14:paraId="34380FD6" w14:textId="77777777" w:rsidR="00094DA8" w:rsidRDefault="00094DA8" w:rsidP="00E02F28">
            <w:pPr>
              <w:spacing w:after="0"/>
              <w:jc w:val="right"/>
              <w:rPr>
                <w:rFonts w:ascii="Calibri" w:hAnsi="Calibri" w:cs="Calibri"/>
                <w:color w:val="000000"/>
              </w:rPr>
            </w:pPr>
            <w:r>
              <w:rPr>
                <w:rFonts w:ascii="Calibri" w:hAnsi="Calibri" w:cs="Calibri"/>
                <w:color w:val="000000"/>
              </w:rPr>
              <w:t>7</w:t>
            </w:r>
          </w:p>
        </w:tc>
        <w:tc>
          <w:tcPr>
            <w:tcW w:w="596" w:type="pct"/>
            <w:tcBorders>
              <w:top w:val="nil"/>
              <w:left w:val="nil"/>
              <w:bottom w:val="single" w:sz="4" w:space="0" w:color="auto"/>
              <w:right w:val="single" w:sz="4" w:space="0" w:color="auto"/>
            </w:tcBorders>
            <w:shd w:val="clear" w:color="auto" w:fill="auto"/>
            <w:noWrap/>
            <w:vAlign w:val="center"/>
            <w:hideMark/>
          </w:tcPr>
          <w:p w14:paraId="65C445A1" w14:textId="77777777" w:rsidR="00094DA8" w:rsidRDefault="00094DA8" w:rsidP="00E02F28">
            <w:pPr>
              <w:spacing w:after="0"/>
              <w:jc w:val="right"/>
              <w:rPr>
                <w:rFonts w:ascii="Calibri" w:hAnsi="Calibri" w:cs="Calibri"/>
                <w:color w:val="000000"/>
              </w:rPr>
            </w:pPr>
            <w:r>
              <w:rPr>
                <w:rFonts w:ascii="Calibri" w:hAnsi="Calibri" w:cs="Calibri"/>
                <w:color w:val="000000"/>
              </w:rPr>
              <w:t>1.7</w:t>
            </w:r>
          </w:p>
        </w:tc>
      </w:tr>
      <w:tr w:rsidR="00094DA8" w14:paraId="0CD0DC6C" w14:textId="77777777" w:rsidTr="00E02F28">
        <w:trPr>
          <w:trHeight w:val="287"/>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F6A1346" w14:textId="77777777" w:rsidR="00094DA8" w:rsidRDefault="00094DA8" w:rsidP="00E02F28">
            <w:pPr>
              <w:spacing w:after="0"/>
              <w:rPr>
                <w:rFonts w:ascii="Calibri" w:hAnsi="Calibri" w:cs="Calibri"/>
                <w:color w:val="000000"/>
              </w:rPr>
            </w:pPr>
            <w:r>
              <w:rPr>
                <w:rFonts w:ascii="Calibri" w:hAnsi="Calibri" w:cs="Calibri"/>
                <w:color w:val="000000"/>
              </w:rPr>
              <w:t>Medium</w:t>
            </w:r>
          </w:p>
        </w:tc>
        <w:tc>
          <w:tcPr>
            <w:tcW w:w="1658" w:type="pct"/>
            <w:tcBorders>
              <w:top w:val="nil"/>
              <w:left w:val="nil"/>
              <w:bottom w:val="single" w:sz="4" w:space="0" w:color="auto"/>
              <w:right w:val="single" w:sz="4" w:space="0" w:color="auto"/>
            </w:tcBorders>
            <w:shd w:val="clear" w:color="auto" w:fill="auto"/>
            <w:noWrap/>
            <w:vAlign w:val="center"/>
            <w:hideMark/>
          </w:tcPr>
          <w:p w14:paraId="637228FD" w14:textId="77777777" w:rsidR="00094DA8" w:rsidRDefault="00094DA8" w:rsidP="00E02F28">
            <w:pPr>
              <w:spacing w:after="0"/>
              <w:rPr>
                <w:rFonts w:ascii="Calibri" w:hAnsi="Calibri" w:cs="Calibri"/>
                <w:color w:val="000000"/>
              </w:rPr>
            </w:pPr>
            <w:r>
              <w:rPr>
                <w:rFonts w:ascii="Calibri" w:hAnsi="Calibri" w:cs="Calibri"/>
                <w:color w:val="000000"/>
              </w:rPr>
              <w:t xml:space="preserve">Medium soil </w:t>
            </w:r>
          </w:p>
        </w:tc>
        <w:tc>
          <w:tcPr>
            <w:tcW w:w="790" w:type="pct"/>
            <w:tcBorders>
              <w:top w:val="nil"/>
              <w:left w:val="nil"/>
              <w:bottom w:val="single" w:sz="4" w:space="0" w:color="auto"/>
              <w:right w:val="single" w:sz="4" w:space="0" w:color="auto"/>
            </w:tcBorders>
            <w:shd w:val="clear" w:color="auto" w:fill="auto"/>
            <w:noWrap/>
            <w:vAlign w:val="center"/>
            <w:hideMark/>
          </w:tcPr>
          <w:p w14:paraId="2D9B5378" w14:textId="77777777" w:rsidR="00094DA8" w:rsidRDefault="00094DA8" w:rsidP="00E02F28">
            <w:pPr>
              <w:spacing w:after="0"/>
              <w:jc w:val="right"/>
              <w:rPr>
                <w:rFonts w:ascii="Calibri" w:hAnsi="Calibri" w:cs="Calibri"/>
                <w:color w:val="000000"/>
              </w:rPr>
            </w:pPr>
            <w:r>
              <w:rPr>
                <w:rFonts w:ascii="Calibri" w:hAnsi="Calibri" w:cs="Calibri"/>
                <w:color w:val="000000"/>
              </w:rPr>
              <w:t>2</w:t>
            </w:r>
          </w:p>
        </w:tc>
        <w:tc>
          <w:tcPr>
            <w:tcW w:w="595" w:type="pct"/>
            <w:tcBorders>
              <w:top w:val="nil"/>
              <w:left w:val="nil"/>
              <w:bottom w:val="single" w:sz="4" w:space="0" w:color="auto"/>
              <w:right w:val="single" w:sz="4" w:space="0" w:color="auto"/>
            </w:tcBorders>
            <w:shd w:val="clear" w:color="auto" w:fill="auto"/>
            <w:noWrap/>
            <w:vAlign w:val="center"/>
            <w:hideMark/>
          </w:tcPr>
          <w:p w14:paraId="3ADDE91A" w14:textId="77777777" w:rsidR="00094DA8" w:rsidRDefault="00094DA8" w:rsidP="00E02F28">
            <w:pPr>
              <w:spacing w:after="0"/>
              <w:jc w:val="right"/>
              <w:rPr>
                <w:rFonts w:ascii="Calibri" w:hAnsi="Calibri" w:cs="Calibri"/>
                <w:color w:val="000000"/>
              </w:rPr>
            </w:pPr>
            <w:r>
              <w:rPr>
                <w:rFonts w:ascii="Calibri" w:hAnsi="Calibri" w:cs="Calibri"/>
                <w:color w:val="000000"/>
              </w:rPr>
              <w:t>0.2</w:t>
            </w:r>
          </w:p>
        </w:tc>
        <w:tc>
          <w:tcPr>
            <w:tcW w:w="471" w:type="pct"/>
            <w:tcBorders>
              <w:top w:val="nil"/>
              <w:left w:val="nil"/>
              <w:bottom w:val="single" w:sz="4" w:space="0" w:color="auto"/>
              <w:right w:val="single" w:sz="4" w:space="0" w:color="auto"/>
            </w:tcBorders>
            <w:shd w:val="clear" w:color="auto" w:fill="auto"/>
            <w:noWrap/>
            <w:vAlign w:val="center"/>
            <w:hideMark/>
          </w:tcPr>
          <w:p w14:paraId="6E44615C" w14:textId="77777777" w:rsidR="00094DA8" w:rsidRDefault="00094DA8" w:rsidP="00E02F28">
            <w:pPr>
              <w:spacing w:after="0"/>
              <w:jc w:val="right"/>
              <w:rPr>
                <w:rFonts w:ascii="Calibri" w:hAnsi="Calibri" w:cs="Calibri"/>
                <w:color w:val="000000"/>
              </w:rPr>
            </w:pPr>
            <w:r>
              <w:rPr>
                <w:rFonts w:ascii="Calibri" w:hAnsi="Calibri" w:cs="Calibri"/>
                <w:color w:val="000000"/>
              </w:rPr>
              <w:t>6</w:t>
            </w:r>
          </w:p>
        </w:tc>
        <w:tc>
          <w:tcPr>
            <w:tcW w:w="596" w:type="pct"/>
            <w:tcBorders>
              <w:top w:val="nil"/>
              <w:left w:val="nil"/>
              <w:bottom w:val="single" w:sz="4" w:space="0" w:color="auto"/>
              <w:right w:val="single" w:sz="4" w:space="0" w:color="auto"/>
            </w:tcBorders>
            <w:shd w:val="clear" w:color="auto" w:fill="auto"/>
            <w:noWrap/>
            <w:vAlign w:val="center"/>
            <w:hideMark/>
          </w:tcPr>
          <w:p w14:paraId="5057FB3C" w14:textId="77777777" w:rsidR="00094DA8" w:rsidRDefault="00094DA8" w:rsidP="00E02F28">
            <w:pPr>
              <w:spacing w:after="0"/>
              <w:jc w:val="right"/>
              <w:rPr>
                <w:rFonts w:ascii="Calibri" w:hAnsi="Calibri" w:cs="Calibri"/>
                <w:color w:val="000000"/>
              </w:rPr>
            </w:pPr>
            <w:r>
              <w:rPr>
                <w:rFonts w:ascii="Calibri" w:hAnsi="Calibri" w:cs="Calibri"/>
                <w:color w:val="000000"/>
              </w:rPr>
              <w:t>1.3</w:t>
            </w:r>
          </w:p>
        </w:tc>
      </w:tr>
      <w:tr w:rsidR="00094DA8" w14:paraId="6AE49187" w14:textId="77777777" w:rsidTr="00E02F28">
        <w:trPr>
          <w:trHeight w:val="287"/>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7F69E0FC" w14:textId="77777777" w:rsidR="00094DA8" w:rsidRDefault="00094DA8" w:rsidP="00E02F28">
            <w:pPr>
              <w:spacing w:after="0"/>
              <w:rPr>
                <w:rFonts w:ascii="Calibri" w:hAnsi="Calibri" w:cs="Calibri"/>
                <w:color w:val="000000"/>
              </w:rPr>
            </w:pPr>
            <w:r>
              <w:rPr>
                <w:rFonts w:ascii="Calibri" w:hAnsi="Calibri" w:cs="Calibri"/>
                <w:color w:val="000000"/>
              </w:rPr>
              <w:t>Fine</w:t>
            </w:r>
          </w:p>
        </w:tc>
        <w:tc>
          <w:tcPr>
            <w:tcW w:w="1658" w:type="pct"/>
            <w:tcBorders>
              <w:top w:val="nil"/>
              <w:left w:val="nil"/>
              <w:bottom w:val="single" w:sz="4" w:space="0" w:color="auto"/>
              <w:right w:val="single" w:sz="4" w:space="0" w:color="auto"/>
            </w:tcBorders>
            <w:shd w:val="clear" w:color="auto" w:fill="auto"/>
            <w:noWrap/>
            <w:vAlign w:val="center"/>
            <w:hideMark/>
          </w:tcPr>
          <w:p w14:paraId="1BE927CC" w14:textId="77777777" w:rsidR="00094DA8" w:rsidRDefault="00094DA8" w:rsidP="00E02F28">
            <w:pPr>
              <w:spacing w:after="0"/>
              <w:rPr>
                <w:rFonts w:ascii="Calibri" w:hAnsi="Calibri" w:cs="Calibri"/>
                <w:color w:val="000000"/>
              </w:rPr>
            </w:pPr>
            <w:r>
              <w:rPr>
                <w:rFonts w:ascii="Calibri" w:hAnsi="Calibri" w:cs="Calibri"/>
                <w:color w:val="000000"/>
              </w:rPr>
              <w:t>Heavy soil (e.g. clay), high SOC</w:t>
            </w:r>
          </w:p>
        </w:tc>
        <w:tc>
          <w:tcPr>
            <w:tcW w:w="790" w:type="pct"/>
            <w:tcBorders>
              <w:top w:val="nil"/>
              <w:left w:val="nil"/>
              <w:bottom w:val="single" w:sz="4" w:space="0" w:color="auto"/>
              <w:right w:val="single" w:sz="4" w:space="0" w:color="auto"/>
            </w:tcBorders>
            <w:shd w:val="clear" w:color="auto" w:fill="auto"/>
            <w:noWrap/>
            <w:vAlign w:val="center"/>
            <w:hideMark/>
          </w:tcPr>
          <w:p w14:paraId="5AA88783" w14:textId="77777777" w:rsidR="00094DA8" w:rsidRDefault="00094DA8" w:rsidP="00E02F28">
            <w:pPr>
              <w:spacing w:after="0"/>
              <w:jc w:val="right"/>
              <w:rPr>
                <w:rFonts w:ascii="Calibri" w:hAnsi="Calibri" w:cs="Calibri"/>
                <w:color w:val="000000"/>
              </w:rPr>
            </w:pPr>
            <w:r>
              <w:rPr>
                <w:rFonts w:ascii="Calibri" w:hAnsi="Calibri" w:cs="Calibri"/>
                <w:color w:val="000000"/>
              </w:rPr>
              <w:t>6</w:t>
            </w:r>
          </w:p>
        </w:tc>
        <w:tc>
          <w:tcPr>
            <w:tcW w:w="595" w:type="pct"/>
            <w:tcBorders>
              <w:top w:val="nil"/>
              <w:left w:val="nil"/>
              <w:bottom w:val="single" w:sz="4" w:space="0" w:color="auto"/>
              <w:right w:val="single" w:sz="4" w:space="0" w:color="auto"/>
            </w:tcBorders>
            <w:shd w:val="clear" w:color="auto" w:fill="auto"/>
            <w:noWrap/>
            <w:vAlign w:val="center"/>
            <w:hideMark/>
          </w:tcPr>
          <w:p w14:paraId="0E639498" w14:textId="77777777" w:rsidR="00094DA8" w:rsidRDefault="00094DA8" w:rsidP="00E02F28">
            <w:pPr>
              <w:spacing w:after="0"/>
              <w:jc w:val="right"/>
              <w:rPr>
                <w:rFonts w:ascii="Calibri" w:hAnsi="Calibri" w:cs="Calibri"/>
                <w:color w:val="000000"/>
              </w:rPr>
            </w:pPr>
            <w:r>
              <w:rPr>
                <w:rFonts w:ascii="Calibri" w:hAnsi="Calibri" w:cs="Calibri"/>
                <w:color w:val="000000"/>
              </w:rPr>
              <w:t>0.6</w:t>
            </w:r>
          </w:p>
        </w:tc>
        <w:tc>
          <w:tcPr>
            <w:tcW w:w="471" w:type="pct"/>
            <w:tcBorders>
              <w:top w:val="nil"/>
              <w:left w:val="nil"/>
              <w:bottom w:val="single" w:sz="4" w:space="0" w:color="auto"/>
              <w:right w:val="single" w:sz="4" w:space="0" w:color="auto"/>
            </w:tcBorders>
            <w:shd w:val="clear" w:color="auto" w:fill="auto"/>
            <w:noWrap/>
            <w:vAlign w:val="center"/>
            <w:hideMark/>
          </w:tcPr>
          <w:p w14:paraId="1D484331" w14:textId="77777777" w:rsidR="00094DA8" w:rsidRDefault="00094DA8" w:rsidP="00E02F28">
            <w:pPr>
              <w:spacing w:after="0"/>
              <w:jc w:val="right"/>
              <w:rPr>
                <w:rFonts w:ascii="Calibri" w:hAnsi="Calibri" w:cs="Calibri"/>
                <w:color w:val="000000"/>
              </w:rPr>
            </w:pPr>
            <w:r>
              <w:rPr>
                <w:rFonts w:ascii="Calibri" w:hAnsi="Calibri" w:cs="Calibri"/>
                <w:color w:val="000000"/>
              </w:rPr>
              <w:t>5</w:t>
            </w:r>
          </w:p>
        </w:tc>
        <w:tc>
          <w:tcPr>
            <w:tcW w:w="596" w:type="pct"/>
            <w:tcBorders>
              <w:top w:val="nil"/>
              <w:left w:val="nil"/>
              <w:bottom w:val="single" w:sz="4" w:space="0" w:color="auto"/>
              <w:right w:val="single" w:sz="4" w:space="0" w:color="auto"/>
            </w:tcBorders>
            <w:shd w:val="clear" w:color="auto" w:fill="auto"/>
            <w:noWrap/>
            <w:vAlign w:val="center"/>
            <w:hideMark/>
          </w:tcPr>
          <w:p w14:paraId="78467C93" w14:textId="77777777" w:rsidR="00094DA8" w:rsidRDefault="00094DA8" w:rsidP="00E02F28">
            <w:pPr>
              <w:spacing w:after="0"/>
              <w:jc w:val="right"/>
              <w:rPr>
                <w:rFonts w:ascii="Calibri" w:hAnsi="Calibri" w:cs="Calibri"/>
                <w:color w:val="000000"/>
              </w:rPr>
            </w:pPr>
            <w:r>
              <w:rPr>
                <w:rFonts w:ascii="Calibri" w:hAnsi="Calibri" w:cs="Calibri"/>
                <w:color w:val="000000"/>
              </w:rPr>
              <w:t>1.5</w:t>
            </w:r>
          </w:p>
        </w:tc>
      </w:tr>
    </w:tbl>
    <w:p w14:paraId="5DAFFF63" w14:textId="77777777" w:rsidR="001C52BD" w:rsidRPr="00E02F28" w:rsidRDefault="001C52BD" w:rsidP="00C92AE2">
      <w:pPr>
        <w:pStyle w:val="ghgheading1"/>
        <w:rPr>
          <w:rFonts w:ascii="Calibri" w:eastAsia="Times New Roman" w:hAnsi="Calibri" w:cs="Calibri"/>
          <w:color w:val="000000"/>
          <w:kern w:val="0"/>
          <w:sz w:val="22"/>
          <w:szCs w:val="22"/>
          <w14:ligatures w14:val="none"/>
        </w:rPr>
      </w:pPr>
    </w:p>
    <w:p w14:paraId="20D6434E" w14:textId="6D9C703D" w:rsidR="00F67568" w:rsidRDefault="00F67568" w:rsidP="00C92AE2">
      <w:pPr>
        <w:pStyle w:val="ghgheading1"/>
      </w:pPr>
      <w:bookmarkStart w:id="193" w:name="_Toc150445515"/>
      <w:bookmarkStart w:id="194" w:name="_Toc150795342"/>
      <w:r>
        <w:t>R</w:t>
      </w:r>
      <w:r w:rsidR="00140C79">
        <w:t>EFERENCES</w:t>
      </w:r>
      <w:bookmarkEnd w:id="193"/>
      <w:bookmarkEnd w:id="194"/>
    </w:p>
    <w:sdt>
      <w:sdtPr>
        <w:alias w:val="SmartCite Bibliography"/>
        <w:tag w:val="Nature+{&quot;language&quot;:&quot;en-US&quot;,&quot;isSectionsModeOn&quot;:false}"/>
        <w:id w:val="-1234002751"/>
        <w:placeholder>
          <w:docPart w:val="DefaultPlaceholder_-1854013440"/>
        </w:placeholder>
      </w:sdtPr>
      <w:sdtContent>
        <w:p w14:paraId="5AB9DB9A" w14:textId="77777777" w:rsidR="00477515" w:rsidRPr="00477515" w:rsidRDefault="00477515">
          <w:pPr>
            <w:divId w:val="1357193314"/>
            <w:rPr>
              <w:rFonts w:ascii="Times New Roman" w:eastAsia="Times New Roman" w:hAnsi="Times New Roman" w:cs="Times New Roman"/>
              <w:kern w:val="0"/>
              <w:sz w:val="24"/>
              <w:szCs w:val="24"/>
              <w14:ligatures w14:val="none"/>
            </w:rPr>
          </w:pPr>
        </w:p>
        <w:p w14:paraId="272A8D45" w14:textId="424A17FB" w:rsidR="00477515" w:rsidRPr="00477515" w:rsidRDefault="00477515">
          <w:pPr>
            <w:pStyle w:val="Bibliography4"/>
            <w:divId w:val="1357193314"/>
          </w:pPr>
          <w:r w:rsidRPr="00477515">
            <w:t xml:space="preserve">1. 2019 Refinement to the 2006 IPCC Guidelines for National Greenhouse Gas Inventories — IPCC. </w:t>
          </w:r>
          <w:hyperlink r:id="rId26" w:history="1">
            <w:r w:rsidRPr="00477515">
              <w:rPr>
                <w:rStyle w:val="Hyperlink"/>
              </w:rPr>
              <w:t>https://www.ipcc.ch/report/2019-refinement-to-the-2006-ipcc-guidelines-for-national-greenhouse-gas-inventories/</w:t>
            </w:r>
          </w:hyperlink>
          <w:r w:rsidRPr="00477515">
            <w:t>.</w:t>
          </w:r>
        </w:p>
        <w:p w14:paraId="267A603E" w14:textId="77777777" w:rsidR="00477515" w:rsidRPr="00477515" w:rsidRDefault="00477515">
          <w:pPr>
            <w:pStyle w:val="Bibliography4"/>
            <w:divId w:val="1357193314"/>
          </w:pPr>
          <w:r w:rsidRPr="00477515">
            <w:t xml:space="preserve">2. </w:t>
          </w:r>
          <w:proofErr w:type="spellStart"/>
          <w:r w:rsidRPr="00477515">
            <w:t>Albanito</w:t>
          </w:r>
          <w:proofErr w:type="spellEnd"/>
          <w:r w:rsidRPr="00477515">
            <w:t xml:space="preserve">, F. </w:t>
          </w:r>
          <w:r w:rsidRPr="00477515">
            <w:rPr>
              <w:i/>
              <w:iCs/>
            </w:rPr>
            <w:t>et al.</w:t>
          </w:r>
          <w:r w:rsidRPr="00477515">
            <w:t xml:space="preserve"> Direct Nitrous Oxide Emissions </w:t>
          </w:r>
          <w:proofErr w:type="gramStart"/>
          <w:r w:rsidRPr="00477515">
            <w:t>From</w:t>
          </w:r>
          <w:proofErr w:type="gramEnd"/>
          <w:r w:rsidRPr="00477515">
            <w:t xml:space="preserve"> Tropical And Sub-Tropical Agricultural Systems - A Review And Modelling Of Emission Factors. </w:t>
          </w:r>
          <w:r w:rsidRPr="00477515">
            <w:rPr>
              <w:i/>
              <w:iCs/>
            </w:rPr>
            <w:t>Sci. Rep.</w:t>
          </w:r>
          <w:r w:rsidRPr="00477515">
            <w:t xml:space="preserve"> </w:t>
          </w:r>
          <w:r w:rsidRPr="00477515">
            <w:rPr>
              <w:b/>
              <w:bCs/>
            </w:rPr>
            <w:t>7</w:t>
          </w:r>
          <w:r w:rsidRPr="00477515">
            <w:t>, 44235 (2017).</w:t>
          </w:r>
        </w:p>
        <w:p w14:paraId="3FCAEBA3" w14:textId="77777777" w:rsidR="00477515" w:rsidRPr="00477515" w:rsidRDefault="00477515">
          <w:pPr>
            <w:pStyle w:val="Bibliography4"/>
            <w:divId w:val="1357193314"/>
          </w:pPr>
          <w:r w:rsidRPr="00477515">
            <w:t xml:space="preserve">3. Aliyu, G. </w:t>
          </w:r>
          <w:r w:rsidRPr="00477515">
            <w:rPr>
              <w:i/>
              <w:iCs/>
            </w:rPr>
            <w:t>et al.</w:t>
          </w:r>
          <w:r w:rsidRPr="00477515">
            <w:t xml:space="preserve"> Nitrous oxide emissions from China’s croplands based on regional and crop-specific emission factors deviate from IPCC 2006 estimates. </w:t>
          </w:r>
          <w:r w:rsidRPr="00477515">
            <w:rPr>
              <w:i/>
              <w:iCs/>
            </w:rPr>
            <w:t>Sci. Total Environ.</w:t>
          </w:r>
          <w:r w:rsidRPr="00477515">
            <w:t xml:space="preserve"> </w:t>
          </w:r>
          <w:r w:rsidRPr="00477515">
            <w:rPr>
              <w:b/>
              <w:bCs/>
            </w:rPr>
            <w:t>669</w:t>
          </w:r>
          <w:r w:rsidRPr="00477515">
            <w:t>, 547–558 (2019).</w:t>
          </w:r>
        </w:p>
        <w:p w14:paraId="66BEA022" w14:textId="77777777" w:rsidR="00477515" w:rsidRPr="00477515" w:rsidRDefault="00477515">
          <w:pPr>
            <w:pStyle w:val="Bibliography4"/>
            <w:divId w:val="1357193314"/>
          </w:pPr>
          <w:r w:rsidRPr="00477515">
            <w:t xml:space="preserve">4. </w:t>
          </w:r>
          <w:proofErr w:type="spellStart"/>
          <w:r w:rsidRPr="00477515">
            <w:t>Hergoualc’h</w:t>
          </w:r>
          <w:proofErr w:type="spellEnd"/>
          <w:r w:rsidRPr="00477515">
            <w:t xml:space="preserve">, K. </w:t>
          </w:r>
          <w:r w:rsidRPr="00477515">
            <w:rPr>
              <w:i/>
              <w:iCs/>
            </w:rPr>
            <w:t>et al.</w:t>
          </w:r>
          <w:r w:rsidRPr="00477515">
            <w:t xml:space="preserve"> Improved accuracy and reduced uncertainty in greenhouse gas inventories by refining the IPCC emission factor for direct N2O emissions from nitrogen inputs to managed soils. </w:t>
          </w:r>
          <w:r w:rsidRPr="00477515">
            <w:rPr>
              <w:i/>
              <w:iCs/>
            </w:rPr>
            <w:t>Glob. Chang. Biol.</w:t>
          </w:r>
          <w:r w:rsidRPr="00477515">
            <w:t xml:space="preserve"> </w:t>
          </w:r>
          <w:r w:rsidRPr="00477515">
            <w:rPr>
              <w:b/>
              <w:bCs/>
            </w:rPr>
            <w:t>27</w:t>
          </w:r>
          <w:r w:rsidRPr="00477515">
            <w:t>, 6536–6550 (2021).</w:t>
          </w:r>
        </w:p>
        <w:p w14:paraId="3A1222FA" w14:textId="77777777" w:rsidR="00477515" w:rsidRPr="00477515" w:rsidRDefault="00477515">
          <w:pPr>
            <w:pStyle w:val="Bibliography4"/>
            <w:divId w:val="1357193314"/>
          </w:pPr>
          <w:r w:rsidRPr="00477515">
            <w:t xml:space="preserve">5. Akiyama, H., Yagi, K. &amp; Yan, X. Direct N2O emissions from rice paddy fields: Summary of available data. </w:t>
          </w:r>
          <w:r w:rsidRPr="00477515">
            <w:rPr>
              <w:i/>
              <w:iCs/>
            </w:rPr>
            <w:t xml:space="preserve">Global </w:t>
          </w:r>
          <w:proofErr w:type="spellStart"/>
          <w:r w:rsidRPr="00477515">
            <w:rPr>
              <w:i/>
              <w:iCs/>
            </w:rPr>
            <w:t>Biogeochem</w:t>
          </w:r>
          <w:proofErr w:type="spellEnd"/>
          <w:r w:rsidRPr="00477515">
            <w:rPr>
              <w:i/>
              <w:iCs/>
            </w:rPr>
            <w:t xml:space="preserve"> Cy</w:t>
          </w:r>
          <w:r w:rsidRPr="00477515">
            <w:t xml:space="preserve"> </w:t>
          </w:r>
          <w:r w:rsidRPr="00477515">
            <w:rPr>
              <w:b/>
              <w:bCs/>
            </w:rPr>
            <w:t>19</w:t>
          </w:r>
          <w:r w:rsidRPr="00477515">
            <w:t>, (2005).</w:t>
          </w:r>
        </w:p>
        <w:p w14:paraId="64D49680" w14:textId="77777777" w:rsidR="00477515" w:rsidRPr="00477515" w:rsidRDefault="00477515">
          <w:pPr>
            <w:pStyle w:val="Bibliography4"/>
            <w:divId w:val="1357193314"/>
          </w:pPr>
          <w:r w:rsidRPr="00477515">
            <w:t xml:space="preserve">6. Mathivanan, G. P., </w:t>
          </w:r>
          <w:proofErr w:type="spellStart"/>
          <w:r w:rsidRPr="00477515">
            <w:t>Eysholdt</w:t>
          </w:r>
          <w:proofErr w:type="spellEnd"/>
          <w:r w:rsidRPr="00477515">
            <w:t xml:space="preserve">, M., </w:t>
          </w:r>
          <w:proofErr w:type="spellStart"/>
          <w:r w:rsidRPr="00477515">
            <w:t>Zinnbauer</w:t>
          </w:r>
          <w:proofErr w:type="spellEnd"/>
          <w:r w:rsidRPr="00477515">
            <w:t xml:space="preserve">, M., </w:t>
          </w:r>
          <w:proofErr w:type="spellStart"/>
          <w:r w:rsidRPr="00477515">
            <w:t>Rösemann</w:t>
          </w:r>
          <w:proofErr w:type="spellEnd"/>
          <w:r w:rsidRPr="00477515">
            <w:t xml:space="preserve">, C. &amp; </w:t>
          </w:r>
          <w:proofErr w:type="spellStart"/>
          <w:r w:rsidRPr="00477515">
            <w:t>Fuß</w:t>
          </w:r>
          <w:proofErr w:type="spellEnd"/>
          <w:r w:rsidRPr="00477515">
            <w:t xml:space="preserve">, R. New N2O emission factors for crop residues and </w:t>
          </w:r>
          <w:proofErr w:type="spellStart"/>
          <w:r w:rsidRPr="00477515">
            <w:t>fertiliser</w:t>
          </w:r>
          <w:proofErr w:type="spellEnd"/>
          <w:r w:rsidRPr="00477515">
            <w:t xml:space="preserve"> inputs to agricultural soils in Germany. </w:t>
          </w:r>
          <w:r w:rsidRPr="00477515">
            <w:rPr>
              <w:i/>
              <w:iCs/>
            </w:rPr>
            <w:t xml:space="preserve">Agric., </w:t>
          </w:r>
          <w:proofErr w:type="spellStart"/>
          <w:r w:rsidRPr="00477515">
            <w:rPr>
              <w:i/>
              <w:iCs/>
            </w:rPr>
            <w:t>Ecosyst</w:t>
          </w:r>
          <w:proofErr w:type="spellEnd"/>
          <w:r w:rsidRPr="00477515">
            <w:rPr>
              <w:i/>
              <w:iCs/>
            </w:rPr>
            <w:t>. Environ.</w:t>
          </w:r>
          <w:r w:rsidRPr="00477515">
            <w:t xml:space="preserve"> </w:t>
          </w:r>
          <w:r w:rsidRPr="00477515">
            <w:rPr>
              <w:b/>
              <w:bCs/>
            </w:rPr>
            <w:t>322</w:t>
          </w:r>
          <w:r w:rsidRPr="00477515">
            <w:t>, 107640 (2021).</w:t>
          </w:r>
        </w:p>
        <w:p w14:paraId="4A9EA9DB" w14:textId="77777777" w:rsidR="00477515" w:rsidRPr="00477515" w:rsidRDefault="00477515">
          <w:pPr>
            <w:pStyle w:val="Bibliography4"/>
            <w:divId w:val="1357193314"/>
          </w:pPr>
          <w:r w:rsidRPr="00477515">
            <w:t xml:space="preserve">7. Shcherbak, I., Millar, N. &amp; Robertson, G. P. Global </w:t>
          </w:r>
          <w:proofErr w:type="spellStart"/>
          <w:r w:rsidRPr="00477515">
            <w:t>metaanalysis</w:t>
          </w:r>
          <w:proofErr w:type="spellEnd"/>
          <w:r w:rsidRPr="00477515">
            <w:t xml:space="preserve"> of the nonlinear response of soil nitrous oxide (N2O) emissions to fertilizer nitrogen. </w:t>
          </w:r>
          <w:r w:rsidRPr="00477515">
            <w:rPr>
              <w:i/>
              <w:iCs/>
            </w:rPr>
            <w:t xml:space="preserve">Proc National </w:t>
          </w:r>
          <w:proofErr w:type="spellStart"/>
          <w:r w:rsidRPr="00477515">
            <w:rPr>
              <w:i/>
              <w:iCs/>
            </w:rPr>
            <w:t>Acad</w:t>
          </w:r>
          <w:proofErr w:type="spellEnd"/>
          <w:r w:rsidRPr="00477515">
            <w:rPr>
              <w:i/>
              <w:iCs/>
            </w:rPr>
            <w:t xml:space="preserve"> Sci</w:t>
          </w:r>
          <w:r w:rsidRPr="00477515">
            <w:t xml:space="preserve"> </w:t>
          </w:r>
          <w:r w:rsidRPr="00477515">
            <w:rPr>
              <w:b/>
              <w:bCs/>
            </w:rPr>
            <w:t>111</w:t>
          </w:r>
          <w:r w:rsidRPr="00477515">
            <w:t>, 9199–9204 (2014).</w:t>
          </w:r>
        </w:p>
        <w:p w14:paraId="43E70BFA" w14:textId="77777777" w:rsidR="00477515" w:rsidRPr="00477515" w:rsidRDefault="00477515">
          <w:pPr>
            <w:pStyle w:val="Bibliography4"/>
            <w:divId w:val="1357193314"/>
          </w:pPr>
          <w:r w:rsidRPr="00477515">
            <w:t xml:space="preserve">8. Yue, Q. </w:t>
          </w:r>
          <w:r w:rsidRPr="00477515">
            <w:rPr>
              <w:i/>
              <w:iCs/>
            </w:rPr>
            <w:t>et al.</w:t>
          </w:r>
          <w:r w:rsidRPr="00477515">
            <w:t xml:space="preserve"> Deriving Emission Factors and Estimating Direct Nitrous Oxide Emissions for Crop Cultivation in China. </w:t>
          </w:r>
          <w:r w:rsidRPr="00477515">
            <w:rPr>
              <w:i/>
              <w:iCs/>
            </w:rPr>
            <w:t>Environ. Sci. Technol.</w:t>
          </w:r>
          <w:r w:rsidRPr="00477515">
            <w:t xml:space="preserve"> </w:t>
          </w:r>
          <w:r w:rsidRPr="00477515">
            <w:rPr>
              <w:b/>
              <w:bCs/>
            </w:rPr>
            <w:t>53</w:t>
          </w:r>
          <w:r w:rsidRPr="00477515">
            <w:t>, 10246–10257 (2019).</w:t>
          </w:r>
        </w:p>
        <w:p w14:paraId="11C3525C" w14:textId="6250C08E" w:rsidR="00477515" w:rsidRPr="00477515" w:rsidRDefault="00477515">
          <w:pPr>
            <w:pStyle w:val="Bibliography4"/>
            <w:divId w:val="1357193314"/>
          </w:pPr>
          <w:r w:rsidRPr="00477515">
            <w:t xml:space="preserve">9. India Agriculture Census, Input Survey, District Tables. </w:t>
          </w:r>
          <w:hyperlink r:id="rId27" w:history="1">
            <w:r w:rsidRPr="00477515">
              <w:rPr>
                <w:rStyle w:val="Hyperlink"/>
              </w:rPr>
              <w:t>https://inputsurvey.dacnet.nic.in/districttables.aspx</w:t>
            </w:r>
          </w:hyperlink>
          <w:r w:rsidRPr="00477515">
            <w:t>.</w:t>
          </w:r>
        </w:p>
        <w:p w14:paraId="0D3B536A" w14:textId="1BD127BF" w:rsidR="00477515" w:rsidRPr="00477515" w:rsidRDefault="00477515">
          <w:pPr>
            <w:pStyle w:val="Bibliography4"/>
            <w:divId w:val="1357193314"/>
            <w:rPr>
              <w:lang w:val="pt-PT"/>
            </w:rPr>
          </w:pPr>
          <w:r w:rsidRPr="00477515">
            <w:lastRenderedPageBreak/>
            <w:t xml:space="preserve">10. D, F., D, N., S, V. &amp; J., H. CCAFS Mitigation Options Tool. </w:t>
          </w:r>
          <w:hyperlink r:id="rId28" w:history="1">
            <w:r w:rsidRPr="00477515">
              <w:rPr>
                <w:rStyle w:val="Hyperlink"/>
                <w:lang w:val="pt-PT"/>
              </w:rPr>
              <w:t>https://ccafs.cgiar.org/mitigation-options-tool-agriculture-0</w:t>
            </w:r>
          </w:hyperlink>
          <w:r w:rsidRPr="00477515">
            <w:rPr>
              <w:lang w:val="pt-PT"/>
            </w:rPr>
            <w:t>.</w:t>
          </w:r>
        </w:p>
        <w:p w14:paraId="37FBC1A1" w14:textId="797B699F" w:rsidR="00477515" w:rsidRPr="00477515" w:rsidRDefault="00477515">
          <w:pPr>
            <w:pStyle w:val="Bibliography4"/>
            <w:divId w:val="1357193314"/>
          </w:pPr>
          <w:r w:rsidRPr="00477515">
            <w:rPr>
              <w:lang w:val="pt-PT"/>
            </w:rPr>
            <w:t xml:space="preserve">11. </w:t>
          </w:r>
          <w:proofErr w:type="spellStart"/>
          <w:r w:rsidRPr="00477515">
            <w:rPr>
              <w:lang w:val="pt-PT"/>
            </w:rPr>
            <w:t>Agro-Ecological</w:t>
          </w:r>
          <w:proofErr w:type="spellEnd"/>
          <w:r w:rsidRPr="00477515">
            <w:rPr>
              <w:lang w:val="pt-PT"/>
            </w:rPr>
            <w:t xml:space="preserve"> </w:t>
          </w:r>
          <w:proofErr w:type="spellStart"/>
          <w:r w:rsidRPr="00477515">
            <w:rPr>
              <w:lang w:val="pt-PT"/>
            </w:rPr>
            <w:t>Sub-Regions</w:t>
          </w:r>
          <w:proofErr w:type="spellEnd"/>
          <w:r w:rsidRPr="00477515">
            <w:rPr>
              <w:lang w:val="pt-PT"/>
            </w:rPr>
            <w:t xml:space="preserve">. </w:t>
          </w:r>
          <w:r w:rsidRPr="00477515">
            <w:rPr>
              <w:i/>
              <w:iCs/>
            </w:rPr>
            <w:t>Water Resource Information System</w:t>
          </w:r>
          <w:r w:rsidRPr="00477515">
            <w:t xml:space="preserve"> </w:t>
          </w:r>
          <w:hyperlink r:id="rId29" w:history="1">
            <w:r w:rsidRPr="00477515">
              <w:rPr>
                <w:rStyle w:val="Hyperlink"/>
              </w:rPr>
              <w:t>https://arc.indiawris.gov.in/server/rest/services/SubInfoSysLCC/Agro_Regions/MapServer/2</w:t>
            </w:r>
          </w:hyperlink>
          <w:r w:rsidRPr="00477515">
            <w:t xml:space="preserve"> (2021).</w:t>
          </w:r>
        </w:p>
        <w:p w14:paraId="50401933" w14:textId="77777777" w:rsidR="00477515" w:rsidRPr="00477515" w:rsidRDefault="00477515">
          <w:pPr>
            <w:pStyle w:val="Bibliography4"/>
            <w:divId w:val="1357193314"/>
          </w:pPr>
          <w:r w:rsidRPr="00477515">
            <w:t xml:space="preserve">12. Gumma, M. K., Nelson, A., </w:t>
          </w:r>
          <w:proofErr w:type="spellStart"/>
          <w:r w:rsidRPr="00477515">
            <w:t>Thenkabail</w:t>
          </w:r>
          <w:proofErr w:type="spellEnd"/>
          <w:r w:rsidRPr="00477515">
            <w:t xml:space="preserve">, P. S. &amp; Singh, A. N. Mapping rice areas of South Asia using MODIS multitemporal data. </w:t>
          </w:r>
          <w:r w:rsidRPr="00477515">
            <w:rPr>
              <w:i/>
              <w:iCs/>
            </w:rPr>
            <w:t>J. Appl. Remote Sens.</w:t>
          </w:r>
          <w:r w:rsidRPr="00477515">
            <w:t xml:space="preserve"> </w:t>
          </w:r>
          <w:r w:rsidRPr="00477515">
            <w:rPr>
              <w:b/>
              <w:bCs/>
            </w:rPr>
            <w:t>5</w:t>
          </w:r>
          <w:r w:rsidRPr="00477515">
            <w:t>, 053547-053547–26 (2011).</w:t>
          </w:r>
        </w:p>
        <w:p w14:paraId="46139FF4" w14:textId="77777777" w:rsidR="00477515" w:rsidRPr="00477515" w:rsidRDefault="00477515">
          <w:pPr>
            <w:pStyle w:val="Bibliography4"/>
            <w:divId w:val="1357193314"/>
          </w:pPr>
          <w:r w:rsidRPr="00477515">
            <w:t xml:space="preserve">13. Bhatia, A., Jain, N. &amp; Pathak, H. Methane and nitrous oxide emissions from Indian rice paddies, agricultural soils and crop residue burning. </w:t>
          </w:r>
          <w:proofErr w:type="spellStart"/>
          <w:r w:rsidRPr="00477515">
            <w:rPr>
              <w:i/>
              <w:iCs/>
            </w:rPr>
            <w:t>Greenh</w:t>
          </w:r>
          <w:proofErr w:type="spellEnd"/>
          <w:r w:rsidRPr="00477515">
            <w:rPr>
              <w:i/>
              <w:iCs/>
            </w:rPr>
            <w:t xml:space="preserve"> Gases Sci Technology</w:t>
          </w:r>
          <w:r w:rsidRPr="00477515">
            <w:t xml:space="preserve"> </w:t>
          </w:r>
          <w:r w:rsidRPr="00477515">
            <w:rPr>
              <w:b/>
              <w:bCs/>
            </w:rPr>
            <w:t>3</w:t>
          </w:r>
          <w:r w:rsidRPr="00477515">
            <w:t>, 196–211 (2013).</w:t>
          </w:r>
        </w:p>
        <w:p w14:paraId="79EC3917" w14:textId="77777777" w:rsidR="00477515" w:rsidRPr="00477515" w:rsidRDefault="00477515">
          <w:pPr>
            <w:pStyle w:val="Bibliography4"/>
            <w:divId w:val="1357193314"/>
          </w:pPr>
          <w:r w:rsidRPr="00477515">
            <w:t xml:space="preserve">14. Nikolaisen, M. </w:t>
          </w:r>
          <w:r w:rsidRPr="00477515">
            <w:rPr>
              <w:i/>
              <w:iCs/>
            </w:rPr>
            <w:t>et al.</w:t>
          </w:r>
          <w:r w:rsidRPr="00477515">
            <w:t xml:space="preserve"> Methane emissions from rice paddies globally: A quantitative statistical review of controlling variables and modelling of emission factors. </w:t>
          </w:r>
          <w:r w:rsidRPr="00477515">
            <w:rPr>
              <w:i/>
              <w:iCs/>
            </w:rPr>
            <w:t>J. Clean. Prod.</w:t>
          </w:r>
          <w:r w:rsidRPr="00477515">
            <w:t xml:space="preserve"> </w:t>
          </w:r>
          <w:r w:rsidRPr="00477515">
            <w:rPr>
              <w:b/>
              <w:bCs/>
            </w:rPr>
            <w:t>409</w:t>
          </w:r>
          <w:r w:rsidRPr="00477515">
            <w:t>, 137245 (2023).</w:t>
          </w:r>
        </w:p>
        <w:p w14:paraId="7657254F" w14:textId="77777777" w:rsidR="00477515" w:rsidRPr="00477515" w:rsidRDefault="00477515">
          <w:pPr>
            <w:pStyle w:val="Bibliography4"/>
            <w:divId w:val="1357193314"/>
          </w:pPr>
          <w:r w:rsidRPr="00477515">
            <w:t xml:space="preserve">15. Gupta, P. K. </w:t>
          </w:r>
          <w:r w:rsidRPr="00477515">
            <w:rPr>
              <w:i/>
              <w:iCs/>
            </w:rPr>
            <w:t>et al.</w:t>
          </w:r>
          <w:r w:rsidRPr="00477515">
            <w:t xml:space="preserve"> Development of methane emission factors for Indian paddy fields and estimation of national methane budget. </w:t>
          </w:r>
          <w:r w:rsidRPr="00477515">
            <w:rPr>
              <w:i/>
              <w:iCs/>
            </w:rPr>
            <w:t>Chemosphere</w:t>
          </w:r>
          <w:r w:rsidRPr="00477515">
            <w:t xml:space="preserve"> </w:t>
          </w:r>
          <w:r w:rsidRPr="00477515">
            <w:rPr>
              <w:b/>
              <w:bCs/>
            </w:rPr>
            <w:t>74</w:t>
          </w:r>
          <w:r w:rsidRPr="00477515">
            <w:t>, 590–598 (2009).</w:t>
          </w:r>
        </w:p>
        <w:p w14:paraId="083F2E94" w14:textId="77777777" w:rsidR="00477515" w:rsidRPr="00477515" w:rsidRDefault="00477515">
          <w:pPr>
            <w:pStyle w:val="Bibliography4"/>
            <w:divId w:val="1357193314"/>
          </w:pPr>
          <w:r w:rsidRPr="00477515">
            <w:t xml:space="preserve">16. Wang, J., Akiyama, H., Yagi, K. &amp; Yan, X. Controlling variables and emission factors of methane from global rice fields. </w:t>
          </w:r>
          <w:r w:rsidRPr="00477515">
            <w:rPr>
              <w:i/>
              <w:iCs/>
            </w:rPr>
            <w:t>Atmos. Chem. Phys.</w:t>
          </w:r>
          <w:r w:rsidRPr="00477515">
            <w:t xml:space="preserve"> </w:t>
          </w:r>
          <w:r w:rsidRPr="00477515">
            <w:rPr>
              <w:b/>
              <w:bCs/>
            </w:rPr>
            <w:t>18</w:t>
          </w:r>
          <w:r w:rsidRPr="00477515">
            <w:t>, 10419–10431 (2018).</w:t>
          </w:r>
        </w:p>
        <w:p w14:paraId="7AEAA660" w14:textId="77777777" w:rsidR="00477515" w:rsidRPr="00477515" w:rsidRDefault="00477515">
          <w:pPr>
            <w:pStyle w:val="Bibliography4"/>
            <w:divId w:val="1357193314"/>
          </w:pPr>
          <w:r w:rsidRPr="00477515">
            <w:t xml:space="preserve">17. Yan, X., Yagi, K., Akiyama, H. &amp; Akimoto, H. Statistical analysis of the major variables controlling methane emission from rice fields. </w:t>
          </w:r>
          <w:r w:rsidRPr="00477515">
            <w:rPr>
              <w:i/>
              <w:iCs/>
            </w:rPr>
            <w:t>Glob. Chang. Biol.</w:t>
          </w:r>
          <w:r w:rsidRPr="00477515">
            <w:t xml:space="preserve"> </w:t>
          </w:r>
          <w:r w:rsidRPr="00477515">
            <w:rPr>
              <w:b/>
              <w:bCs/>
            </w:rPr>
            <w:t>11</w:t>
          </w:r>
          <w:r w:rsidRPr="00477515">
            <w:t>, 1131–1141 (2005).</w:t>
          </w:r>
        </w:p>
        <w:p w14:paraId="16FD9D13" w14:textId="426C0334" w:rsidR="00477515" w:rsidRPr="00477515" w:rsidRDefault="00477515">
          <w:pPr>
            <w:pStyle w:val="Bibliography4"/>
            <w:divId w:val="1357193314"/>
          </w:pPr>
          <w:r w:rsidRPr="00477515">
            <w:t xml:space="preserve">18. Central Varieties. </w:t>
          </w:r>
          <w:proofErr w:type="spellStart"/>
          <w:r w:rsidRPr="00477515">
            <w:rPr>
              <w:i/>
              <w:iCs/>
            </w:rPr>
            <w:t>SeedNet</w:t>
          </w:r>
          <w:proofErr w:type="spellEnd"/>
          <w:r w:rsidRPr="00477515">
            <w:rPr>
              <w:i/>
              <w:iCs/>
            </w:rPr>
            <w:t xml:space="preserve"> India Portal</w:t>
          </w:r>
          <w:r w:rsidRPr="00477515">
            <w:t xml:space="preserve"> </w:t>
          </w:r>
          <w:hyperlink r:id="rId30" w:history="1">
            <w:r w:rsidRPr="00477515">
              <w:rPr>
                <w:rStyle w:val="Hyperlink"/>
              </w:rPr>
              <w:t>https://seednet.gov.in/SeedVarieties/CentralVariety.aspx</w:t>
            </w:r>
          </w:hyperlink>
          <w:r w:rsidRPr="00477515">
            <w:t>.</w:t>
          </w:r>
        </w:p>
        <w:p w14:paraId="1A7FA078" w14:textId="2544D841" w:rsidR="00477515" w:rsidRPr="00477515" w:rsidRDefault="00477515">
          <w:pPr>
            <w:pStyle w:val="Bibliography4"/>
            <w:divId w:val="1357193314"/>
          </w:pPr>
          <w:r w:rsidRPr="00477515">
            <w:t xml:space="preserve">19. Area, Production &amp; Yield - Reports. </w:t>
          </w:r>
          <w:r w:rsidRPr="00477515">
            <w:rPr>
              <w:i/>
              <w:iCs/>
            </w:rPr>
            <w:t>Directorate of Economics and Statistics Department of Agriculture and Farmers Welfare Ministry of Agriculture and Farmers Welfare, Govt. of India</w:t>
          </w:r>
          <w:r w:rsidRPr="00477515">
            <w:t xml:space="preserve"> </w:t>
          </w:r>
          <w:hyperlink r:id="rId31" w:history="1">
            <w:r w:rsidRPr="00477515">
              <w:rPr>
                <w:rStyle w:val="Hyperlink"/>
              </w:rPr>
              <w:t>https://data.desagri.gov.in/website/crops-apy-report-web</w:t>
            </w:r>
          </w:hyperlink>
          <w:r w:rsidRPr="00477515">
            <w:t xml:space="preserve"> (2021).</w:t>
          </w:r>
        </w:p>
        <w:p w14:paraId="2D3BE8C5" w14:textId="77777777" w:rsidR="00477515" w:rsidRPr="00477515" w:rsidRDefault="00477515">
          <w:pPr>
            <w:pStyle w:val="Bibliography4"/>
            <w:divId w:val="1357193314"/>
          </w:pPr>
          <w:r w:rsidRPr="00477515">
            <w:t xml:space="preserve">20. Beck, H. E. </w:t>
          </w:r>
          <w:r w:rsidRPr="00477515">
            <w:rPr>
              <w:i/>
              <w:iCs/>
            </w:rPr>
            <w:t>et al.</w:t>
          </w:r>
          <w:r w:rsidRPr="00477515">
            <w:t xml:space="preserve"> Present and future </w:t>
          </w:r>
          <w:proofErr w:type="spellStart"/>
          <w:r w:rsidRPr="00477515">
            <w:t>Köppen</w:t>
          </w:r>
          <w:proofErr w:type="spellEnd"/>
          <w:r w:rsidRPr="00477515">
            <w:t xml:space="preserve">-Geiger climate classification maps at 1-km resolution. </w:t>
          </w:r>
          <w:r w:rsidRPr="00477515">
            <w:rPr>
              <w:i/>
              <w:iCs/>
            </w:rPr>
            <w:t>Sci. Data</w:t>
          </w:r>
          <w:r w:rsidRPr="00477515">
            <w:t xml:space="preserve"> </w:t>
          </w:r>
          <w:r w:rsidRPr="00477515">
            <w:rPr>
              <w:b/>
              <w:bCs/>
            </w:rPr>
            <w:t>5</w:t>
          </w:r>
          <w:r w:rsidRPr="00477515">
            <w:t>, 180214 (2018).</w:t>
          </w:r>
        </w:p>
        <w:p w14:paraId="6E5DAADA" w14:textId="77777777" w:rsidR="00477515" w:rsidRPr="00477515" w:rsidRDefault="00477515">
          <w:pPr>
            <w:pStyle w:val="Bibliography4"/>
            <w:divId w:val="1357193314"/>
          </w:pPr>
          <w:r w:rsidRPr="00477515">
            <w:t xml:space="preserve">21. Pai, D. S., Rajeevan, M., Sreejith, O. P., Mukhopadhyay, B. &amp; </w:t>
          </w:r>
          <w:proofErr w:type="spellStart"/>
          <w:r w:rsidRPr="00477515">
            <w:t>Satbha</w:t>
          </w:r>
          <w:proofErr w:type="spellEnd"/>
          <w:r w:rsidRPr="00477515">
            <w:t xml:space="preserve">, N. S. Development of a new high spatial resolution (0.25° × 0.25°) long period (1901-2010) daily gridded rainfall data set over India and its comparison with existing data sets over the region. </w:t>
          </w:r>
          <w:r w:rsidRPr="00477515">
            <w:rPr>
              <w:i/>
              <w:iCs/>
            </w:rPr>
            <w:t>MAUSAM</w:t>
          </w:r>
          <w:r w:rsidRPr="00477515">
            <w:t xml:space="preserve"> </w:t>
          </w:r>
          <w:r w:rsidRPr="00477515">
            <w:rPr>
              <w:b/>
              <w:bCs/>
            </w:rPr>
            <w:t>65</w:t>
          </w:r>
          <w:r w:rsidRPr="00477515">
            <w:t>, 1–18 (2014).</w:t>
          </w:r>
        </w:p>
        <w:p w14:paraId="1A704C82" w14:textId="05E1C4C3" w:rsidR="00477515" w:rsidRPr="00477515" w:rsidRDefault="00477515">
          <w:pPr>
            <w:pStyle w:val="Bibliography4"/>
            <w:divId w:val="1357193314"/>
          </w:pPr>
          <w:r w:rsidRPr="00477515">
            <w:t xml:space="preserve">22. National Biomass Atlas of India. </w:t>
          </w:r>
          <w:r w:rsidRPr="00477515">
            <w:rPr>
              <w:i/>
              <w:iCs/>
            </w:rPr>
            <w:t xml:space="preserve">Sardar Swaran Singh National Institute of </w:t>
          </w:r>
          <w:proofErr w:type="gramStart"/>
          <w:r w:rsidRPr="00477515">
            <w:rPr>
              <w:i/>
              <w:iCs/>
            </w:rPr>
            <w:t>Bio-Energy</w:t>
          </w:r>
          <w:proofErr w:type="gramEnd"/>
          <w:r w:rsidRPr="00477515">
            <w:t xml:space="preserve"> </w:t>
          </w:r>
          <w:hyperlink r:id="rId32" w:history="1">
            <w:r w:rsidRPr="00477515">
              <w:rPr>
                <w:rStyle w:val="Hyperlink"/>
              </w:rPr>
              <w:t>https://www.nibe.res.in/biomass-atlas.php</w:t>
            </w:r>
          </w:hyperlink>
          <w:r w:rsidRPr="00477515">
            <w:t xml:space="preserve"> (2021).</w:t>
          </w:r>
        </w:p>
        <w:p w14:paraId="6133CC80" w14:textId="77777777" w:rsidR="00477515" w:rsidRPr="00477515" w:rsidRDefault="00477515">
          <w:pPr>
            <w:pStyle w:val="Bibliography4"/>
            <w:divId w:val="1357193314"/>
          </w:pPr>
          <w:r w:rsidRPr="00477515">
            <w:lastRenderedPageBreak/>
            <w:t xml:space="preserve">23. Karan, S. K. &amp; Hamelin, L. Crop residues may be a key feedstock to bioeconomy but how reliable are current estimation methods? </w:t>
          </w:r>
          <w:proofErr w:type="spellStart"/>
          <w:r w:rsidRPr="00477515">
            <w:rPr>
              <w:i/>
              <w:iCs/>
            </w:rPr>
            <w:t>Resour</w:t>
          </w:r>
          <w:proofErr w:type="spellEnd"/>
          <w:r w:rsidRPr="00477515">
            <w:rPr>
              <w:i/>
              <w:iCs/>
            </w:rPr>
            <w:t xml:space="preserve">., </w:t>
          </w:r>
          <w:proofErr w:type="spellStart"/>
          <w:r w:rsidRPr="00477515">
            <w:rPr>
              <w:i/>
              <w:iCs/>
            </w:rPr>
            <w:t>Conserv</w:t>
          </w:r>
          <w:proofErr w:type="spellEnd"/>
          <w:r w:rsidRPr="00477515">
            <w:rPr>
              <w:i/>
              <w:iCs/>
            </w:rPr>
            <w:t xml:space="preserve">. </w:t>
          </w:r>
          <w:proofErr w:type="spellStart"/>
          <w:r w:rsidRPr="00477515">
            <w:rPr>
              <w:i/>
              <w:iCs/>
            </w:rPr>
            <w:t>Recycl</w:t>
          </w:r>
          <w:proofErr w:type="spellEnd"/>
          <w:r w:rsidRPr="00477515">
            <w:rPr>
              <w:i/>
              <w:iCs/>
            </w:rPr>
            <w:t>.</w:t>
          </w:r>
          <w:r w:rsidRPr="00477515">
            <w:t xml:space="preserve"> </w:t>
          </w:r>
          <w:r w:rsidRPr="00477515">
            <w:rPr>
              <w:b/>
              <w:bCs/>
            </w:rPr>
            <w:t>164</w:t>
          </w:r>
          <w:r w:rsidRPr="00477515">
            <w:t>, 105211 (2021).</w:t>
          </w:r>
        </w:p>
        <w:p w14:paraId="1B3929F6" w14:textId="3CDF17BE" w:rsidR="00477515" w:rsidRPr="00477515" w:rsidRDefault="00477515">
          <w:pPr>
            <w:pStyle w:val="Bibliography4"/>
            <w:divId w:val="1357193314"/>
          </w:pPr>
          <w:r w:rsidRPr="00477515">
            <w:t xml:space="preserve">24. Math.NET </w:t>
          </w:r>
          <w:proofErr w:type="spellStart"/>
          <w:r w:rsidRPr="00477515">
            <w:t>Numerics</w:t>
          </w:r>
          <w:proofErr w:type="spellEnd"/>
          <w:r w:rsidRPr="00477515">
            <w:t xml:space="preserve">. </w:t>
          </w:r>
          <w:hyperlink r:id="rId33" w:history="1">
            <w:r w:rsidRPr="00477515">
              <w:rPr>
                <w:rStyle w:val="Hyperlink"/>
              </w:rPr>
              <w:t>https://numerics.mathdotnet.com/</w:t>
            </w:r>
          </w:hyperlink>
          <w:r w:rsidRPr="00477515">
            <w:t>.</w:t>
          </w:r>
        </w:p>
        <w:p w14:paraId="7B0B8593" w14:textId="77777777" w:rsidR="00477515" w:rsidRPr="00477515" w:rsidRDefault="00477515">
          <w:pPr>
            <w:pStyle w:val="Bibliography4"/>
            <w:divId w:val="1357193314"/>
          </w:pPr>
          <w:r w:rsidRPr="00477515">
            <w:t xml:space="preserve">25. Akagi, S. K. </w:t>
          </w:r>
          <w:r w:rsidRPr="00477515">
            <w:rPr>
              <w:i/>
              <w:iCs/>
            </w:rPr>
            <w:t>et al.</w:t>
          </w:r>
          <w:r w:rsidRPr="00477515">
            <w:t xml:space="preserve"> Emission factors for open and domestic biomass burning for use in atmospheric models. </w:t>
          </w:r>
          <w:r w:rsidRPr="00477515">
            <w:rPr>
              <w:i/>
              <w:iCs/>
            </w:rPr>
            <w:t>Atmos. Chem. Phys.</w:t>
          </w:r>
          <w:r w:rsidRPr="00477515">
            <w:t xml:space="preserve"> </w:t>
          </w:r>
          <w:r w:rsidRPr="00477515">
            <w:rPr>
              <w:b/>
              <w:bCs/>
            </w:rPr>
            <w:t>11</w:t>
          </w:r>
          <w:r w:rsidRPr="00477515">
            <w:t>, 4039–4072 (2011).</w:t>
          </w:r>
        </w:p>
        <w:p w14:paraId="041055FC" w14:textId="77777777" w:rsidR="00477515" w:rsidRPr="00477515" w:rsidRDefault="00477515">
          <w:pPr>
            <w:pStyle w:val="Bibliography4"/>
            <w:divId w:val="1357193314"/>
          </w:pPr>
          <w:r w:rsidRPr="00477515">
            <w:t xml:space="preserve">26. Andreae, M. O. &amp; Merlet, P. Emission of trace gases and aerosols from biomass burning. </w:t>
          </w:r>
          <w:r w:rsidRPr="00477515">
            <w:rPr>
              <w:i/>
              <w:iCs/>
            </w:rPr>
            <w:t xml:space="preserve">Glob. </w:t>
          </w:r>
          <w:proofErr w:type="spellStart"/>
          <w:r w:rsidRPr="00477515">
            <w:rPr>
              <w:i/>
              <w:iCs/>
            </w:rPr>
            <w:t>Biogeochem</w:t>
          </w:r>
          <w:proofErr w:type="spellEnd"/>
          <w:r w:rsidRPr="00477515">
            <w:rPr>
              <w:i/>
              <w:iCs/>
            </w:rPr>
            <w:t>. Cycles</w:t>
          </w:r>
          <w:r w:rsidRPr="00477515">
            <w:t xml:space="preserve"> </w:t>
          </w:r>
          <w:r w:rsidRPr="00477515">
            <w:rPr>
              <w:b/>
              <w:bCs/>
            </w:rPr>
            <w:t>15</w:t>
          </w:r>
          <w:r w:rsidRPr="00477515">
            <w:t>, 955–966 (2001).</w:t>
          </w:r>
        </w:p>
        <w:p w14:paraId="01BF6883" w14:textId="77777777" w:rsidR="00477515" w:rsidRPr="00477515" w:rsidRDefault="00477515">
          <w:pPr>
            <w:pStyle w:val="Bibliography4"/>
            <w:divId w:val="1357193314"/>
          </w:pPr>
          <w:r w:rsidRPr="00477515">
            <w:t xml:space="preserve">27. Das, B. </w:t>
          </w:r>
          <w:r w:rsidRPr="00477515">
            <w:rPr>
              <w:i/>
              <w:iCs/>
            </w:rPr>
            <w:t>et al.</w:t>
          </w:r>
          <w:r w:rsidRPr="00477515">
            <w:t xml:space="preserve"> A model-ready emission inventory for crop residue open burning in the context of Nepal. </w:t>
          </w:r>
          <w:r w:rsidRPr="00477515">
            <w:rPr>
              <w:i/>
              <w:iCs/>
            </w:rPr>
            <w:t xml:space="preserve">Environ </w:t>
          </w:r>
          <w:proofErr w:type="spellStart"/>
          <w:r w:rsidRPr="00477515">
            <w:rPr>
              <w:i/>
              <w:iCs/>
            </w:rPr>
            <w:t>Pollut</w:t>
          </w:r>
          <w:proofErr w:type="spellEnd"/>
          <w:r w:rsidRPr="00477515">
            <w:t xml:space="preserve"> </w:t>
          </w:r>
          <w:r w:rsidRPr="00477515">
            <w:rPr>
              <w:b/>
              <w:bCs/>
            </w:rPr>
            <w:t>266</w:t>
          </w:r>
          <w:r w:rsidRPr="00477515">
            <w:t>, 115069 (2020).</w:t>
          </w:r>
        </w:p>
        <w:p w14:paraId="27191367" w14:textId="77777777" w:rsidR="00477515" w:rsidRPr="00477515" w:rsidRDefault="00477515">
          <w:pPr>
            <w:pStyle w:val="Bibliography4"/>
            <w:divId w:val="1357193314"/>
          </w:pPr>
          <w:r w:rsidRPr="00477515">
            <w:t xml:space="preserve">28. Chauhan, S. District wise agriculture biomass resource assessment for power generation: A case study from an Indian state, Punjab. </w:t>
          </w:r>
          <w:r w:rsidRPr="00477515">
            <w:rPr>
              <w:i/>
              <w:iCs/>
            </w:rPr>
            <w:t>Biomass Bioenergy</w:t>
          </w:r>
          <w:r w:rsidRPr="00477515">
            <w:t xml:space="preserve"> </w:t>
          </w:r>
          <w:r w:rsidRPr="00477515">
            <w:rPr>
              <w:b/>
              <w:bCs/>
            </w:rPr>
            <w:t>37</w:t>
          </w:r>
          <w:r w:rsidRPr="00477515">
            <w:t>, 205–212 (2012).</w:t>
          </w:r>
        </w:p>
        <w:p w14:paraId="080A1789" w14:textId="77777777" w:rsidR="00477515" w:rsidRPr="00477515" w:rsidRDefault="00477515">
          <w:pPr>
            <w:pStyle w:val="Bibliography4"/>
            <w:divId w:val="1357193314"/>
          </w:pPr>
          <w:r w:rsidRPr="00477515">
            <w:t xml:space="preserve">29. </w:t>
          </w:r>
          <w:proofErr w:type="spellStart"/>
          <w:r w:rsidRPr="00477515">
            <w:t>Daioglou</w:t>
          </w:r>
          <w:proofErr w:type="spellEnd"/>
          <w:r w:rsidRPr="00477515">
            <w:t xml:space="preserve">, V., </w:t>
          </w:r>
          <w:proofErr w:type="spellStart"/>
          <w:r w:rsidRPr="00477515">
            <w:t>Stehfest</w:t>
          </w:r>
          <w:proofErr w:type="spellEnd"/>
          <w:r w:rsidRPr="00477515">
            <w:t xml:space="preserve">, E., Wicke, B., Faaij, A. &amp; Vuuren, D. P. Projections of the availability and cost of residues from agriculture and forestry. </w:t>
          </w:r>
          <w:r w:rsidRPr="00477515">
            <w:rPr>
              <w:i/>
              <w:iCs/>
            </w:rPr>
            <w:t>GCB Bioenergy</w:t>
          </w:r>
          <w:r w:rsidRPr="00477515">
            <w:t xml:space="preserve"> </w:t>
          </w:r>
          <w:r w:rsidRPr="00477515">
            <w:rPr>
              <w:b/>
              <w:bCs/>
            </w:rPr>
            <w:t>8</w:t>
          </w:r>
          <w:r w:rsidRPr="00477515">
            <w:t>, 456–470 (2016).</w:t>
          </w:r>
        </w:p>
        <w:p w14:paraId="0635A755" w14:textId="77777777" w:rsidR="00477515" w:rsidRPr="00477515" w:rsidRDefault="00477515">
          <w:pPr>
            <w:pStyle w:val="Bibliography4"/>
            <w:divId w:val="1357193314"/>
          </w:pPr>
          <w:r w:rsidRPr="00477515">
            <w:t xml:space="preserve">30. Dennis, A., Fraser, M., Anderson, S. &amp; Allen, D. Air pollutant emissions associated with forest, grassland, and agricultural burning in Texas. </w:t>
          </w:r>
          <w:r w:rsidRPr="00477515">
            <w:rPr>
              <w:i/>
              <w:iCs/>
            </w:rPr>
            <w:t>Atmos. Environ.</w:t>
          </w:r>
          <w:r w:rsidRPr="00477515">
            <w:t xml:space="preserve"> </w:t>
          </w:r>
          <w:r w:rsidRPr="00477515">
            <w:rPr>
              <w:b/>
              <w:bCs/>
            </w:rPr>
            <w:t>36</w:t>
          </w:r>
          <w:r w:rsidRPr="00477515">
            <w:t>, 3779–3792 (2002).</w:t>
          </w:r>
        </w:p>
        <w:p w14:paraId="53612312" w14:textId="41394336" w:rsidR="00477515" w:rsidRPr="00477515" w:rsidRDefault="00477515">
          <w:pPr>
            <w:pStyle w:val="Bibliography4"/>
            <w:divId w:val="1357193314"/>
          </w:pPr>
          <w:r w:rsidRPr="00477515">
            <w:t xml:space="preserve">31. Juhn, D. &amp; Grantham, H. </w:t>
          </w:r>
          <w:r w:rsidRPr="00477515">
            <w:rPr>
              <w:i/>
              <w:iCs/>
            </w:rPr>
            <w:t>Sustainable Biofuel Crops Project, Final Report</w:t>
          </w:r>
          <w:r w:rsidRPr="00477515">
            <w:t xml:space="preserve">. </w:t>
          </w:r>
          <w:hyperlink r:id="rId34" w:history="1">
            <w:r w:rsidRPr="00477515">
              <w:rPr>
                <w:rStyle w:val="Hyperlink"/>
              </w:rPr>
              <w:t>https://www.osti.gov/biblio/1329289</w:t>
            </w:r>
          </w:hyperlink>
          <w:r w:rsidRPr="00477515">
            <w:t xml:space="preserve"> (2014).</w:t>
          </w:r>
        </w:p>
        <w:p w14:paraId="508B5669" w14:textId="77777777" w:rsidR="00477515" w:rsidRPr="00477515" w:rsidRDefault="00477515">
          <w:pPr>
            <w:pStyle w:val="Bibliography4"/>
            <w:divId w:val="1357193314"/>
          </w:pPr>
          <w:r w:rsidRPr="00477515">
            <w:t xml:space="preserve">32. Hayashi, K. </w:t>
          </w:r>
          <w:r w:rsidRPr="00477515">
            <w:rPr>
              <w:i/>
              <w:iCs/>
            </w:rPr>
            <w:t>et al.</w:t>
          </w:r>
          <w:r w:rsidRPr="00477515">
            <w:t xml:space="preserve"> Trace gas and particle emissions from open burning of three cereal crop residues: Increase in residue moistness enhances emissions of carbon monoxide, methane, and particulate organic carbon. </w:t>
          </w:r>
          <w:r w:rsidRPr="00477515">
            <w:rPr>
              <w:i/>
              <w:iCs/>
            </w:rPr>
            <w:t>Atmos. Environ.</w:t>
          </w:r>
          <w:r w:rsidRPr="00477515">
            <w:t xml:space="preserve"> </w:t>
          </w:r>
          <w:r w:rsidRPr="00477515">
            <w:rPr>
              <w:b/>
              <w:bCs/>
            </w:rPr>
            <w:t>95</w:t>
          </w:r>
          <w:r w:rsidRPr="00477515">
            <w:t>, 36–44 (2014).</w:t>
          </w:r>
        </w:p>
        <w:p w14:paraId="0C7ED111" w14:textId="77777777" w:rsidR="00477515" w:rsidRPr="00477515" w:rsidRDefault="00477515">
          <w:pPr>
            <w:pStyle w:val="Bibliography4"/>
            <w:divId w:val="1357193314"/>
          </w:pPr>
          <w:r w:rsidRPr="00477515">
            <w:t xml:space="preserve">33. </w:t>
          </w:r>
          <w:proofErr w:type="spellStart"/>
          <w:r w:rsidRPr="00477515">
            <w:t>Hiloidhari</w:t>
          </w:r>
          <w:proofErr w:type="spellEnd"/>
          <w:r w:rsidRPr="00477515">
            <w:t xml:space="preserve">, M. &amp; Baruah, D. C. Crop residue biomass for decentralized electrical power generation in rural areas (part 1): Investigation of spatial availability. </w:t>
          </w:r>
          <w:r w:rsidRPr="00477515">
            <w:rPr>
              <w:i/>
              <w:iCs/>
            </w:rPr>
            <w:t>Renew. Sustain. Energy Rev.</w:t>
          </w:r>
          <w:r w:rsidRPr="00477515">
            <w:t xml:space="preserve"> </w:t>
          </w:r>
          <w:r w:rsidRPr="00477515">
            <w:rPr>
              <w:b/>
              <w:bCs/>
            </w:rPr>
            <w:t>15</w:t>
          </w:r>
          <w:r w:rsidRPr="00477515">
            <w:t>, 1885–1892 (2011).</w:t>
          </w:r>
        </w:p>
        <w:p w14:paraId="78272142" w14:textId="77777777" w:rsidR="00477515" w:rsidRPr="00477515" w:rsidRDefault="00477515">
          <w:pPr>
            <w:pStyle w:val="Bibliography4"/>
            <w:divId w:val="1357193314"/>
          </w:pPr>
          <w:r w:rsidRPr="00477515">
            <w:t xml:space="preserve">34. </w:t>
          </w:r>
          <w:proofErr w:type="spellStart"/>
          <w:r w:rsidRPr="00477515">
            <w:t>Hiloidhari</w:t>
          </w:r>
          <w:proofErr w:type="spellEnd"/>
          <w:r w:rsidRPr="00477515">
            <w:t xml:space="preserve">, M. &amp; Baruah, D. C. GIS mapping of rice straw residue for bioenergy purpose in a rural area of Assam, India. </w:t>
          </w:r>
          <w:r w:rsidRPr="00477515">
            <w:rPr>
              <w:i/>
              <w:iCs/>
            </w:rPr>
            <w:t>Biomass Bioenergy</w:t>
          </w:r>
          <w:r w:rsidRPr="00477515">
            <w:t xml:space="preserve"> </w:t>
          </w:r>
          <w:r w:rsidRPr="00477515">
            <w:rPr>
              <w:b/>
              <w:bCs/>
            </w:rPr>
            <w:t>71</w:t>
          </w:r>
          <w:r w:rsidRPr="00477515">
            <w:t>, 125–133 (2014).</w:t>
          </w:r>
        </w:p>
        <w:p w14:paraId="1033E800" w14:textId="77777777" w:rsidR="00477515" w:rsidRPr="00477515" w:rsidRDefault="00477515">
          <w:pPr>
            <w:pStyle w:val="Bibliography4"/>
            <w:divId w:val="1357193314"/>
          </w:pPr>
          <w:r w:rsidRPr="00477515">
            <w:t xml:space="preserve">35. Singh, J., Panesar, B. S. &amp; Sharma, S. K. Energy potential through agricultural biomass using geographical information system—A case study of Punjab. </w:t>
          </w:r>
          <w:r w:rsidRPr="00477515">
            <w:rPr>
              <w:i/>
              <w:iCs/>
            </w:rPr>
            <w:t>Biomass Bioenergy</w:t>
          </w:r>
          <w:r w:rsidRPr="00477515">
            <w:t xml:space="preserve"> </w:t>
          </w:r>
          <w:r w:rsidRPr="00477515">
            <w:rPr>
              <w:b/>
              <w:bCs/>
            </w:rPr>
            <w:t>32</w:t>
          </w:r>
          <w:r w:rsidRPr="00477515">
            <w:t>, 301–307 (2008).</w:t>
          </w:r>
        </w:p>
        <w:p w14:paraId="325807C4" w14:textId="77777777" w:rsidR="00477515" w:rsidRPr="00477515" w:rsidRDefault="00477515">
          <w:pPr>
            <w:pStyle w:val="Bibliography4"/>
            <w:divId w:val="1357193314"/>
          </w:pPr>
          <w:r w:rsidRPr="00477515">
            <w:t xml:space="preserve">36. Jain, N., Bhatia, A. &amp; Pathak, H. Emission of Air Pollutants from Crop Residue Burning in India. </w:t>
          </w:r>
          <w:r w:rsidRPr="00477515">
            <w:rPr>
              <w:i/>
              <w:iCs/>
            </w:rPr>
            <w:t>Aerosol Air Qual. Res.</w:t>
          </w:r>
          <w:r w:rsidRPr="00477515">
            <w:t xml:space="preserve"> </w:t>
          </w:r>
          <w:r w:rsidRPr="00477515">
            <w:rPr>
              <w:b/>
              <w:bCs/>
            </w:rPr>
            <w:t>14</w:t>
          </w:r>
          <w:r w:rsidRPr="00477515">
            <w:t>, 422–430 (2014).</w:t>
          </w:r>
        </w:p>
        <w:p w14:paraId="762EB3C8" w14:textId="77777777" w:rsidR="00477515" w:rsidRPr="00477515" w:rsidRDefault="00477515">
          <w:pPr>
            <w:pStyle w:val="Bibliography4"/>
            <w:divId w:val="1357193314"/>
          </w:pPr>
          <w:r w:rsidRPr="00477515">
            <w:lastRenderedPageBreak/>
            <w:t xml:space="preserve">37. Gao, J. </w:t>
          </w:r>
          <w:r w:rsidRPr="00477515">
            <w:rPr>
              <w:i/>
              <w:iCs/>
            </w:rPr>
            <w:t>et al.</w:t>
          </w:r>
          <w:r w:rsidRPr="00477515">
            <w:t xml:space="preserve"> An integrated assessment of the potential of agricultural and forestry residues for energy production in China. </w:t>
          </w:r>
          <w:r w:rsidRPr="00477515">
            <w:rPr>
              <w:i/>
              <w:iCs/>
            </w:rPr>
            <w:t>GCB Bioenergy</w:t>
          </w:r>
          <w:r w:rsidRPr="00477515">
            <w:t xml:space="preserve"> </w:t>
          </w:r>
          <w:r w:rsidRPr="00477515">
            <w:rPr>
              <w:b/>
              <w:bCs/>
            </w:rPr>
            <w:t>8</w:t>
          </w:r>
          <w:r w:rsidRPr="00477515">
            <w:t>, 880–893 (2016).</w:t>
          </w:r>
        </w:p>
        <w:p w14:paraId="78B3E7BB" w14:textId="77777777" w:rsidR="00477515" w:rsidRPr="00477515" w:rsidRDefault="00477515">
          <w:pPr>
            <w:pStyle w:val="Bibliography4"/>
            <w:divId w:val="1357193314"/>
          </w:pPr>
          <w:r w:rsidRPr="00477515">
            <w:t xml:space="preserve">38. Li, J., Bo, Y. &amp; Xie, S. Estimating emissions from crop residue open burning in China based on statistics and MODIS fire products. </w:t>
          </w:r>
          <w:r w:rsidRPr="00477515">
            <w:rPr>
              <w:i/>
              <w:iCs/>
            </w:rPr>
            <w:t>J. Environ. Sci.</w:t>
          </w:r>
          <w:r w:rsidRPr="00477515">
            <w:t xml:space="preserve"> </w:t>
          </w:r>
          <w:r w:rsidRPr="00477515">
            <w:rPr>
              <w:b/>
              <w:bCs/>
            </w:rPr>
            <w:t>44</w:t>
          </w:r>
          <w:r w:rsidRPr="00477515">
            <w:t>, 158–170 (2016).</w:t>
          </w:r>
        </w:p>
        <w:p w14:paraId="28CDD650" w14:textId="77777777" w:rsidR="00477515" w:rsidRPr="00477515" w:rsidRDefault="00477515">
          <w:pPr>
            <w:pStyle w:val="Bibliography4"/>
            <w:divId w:val="1357193314"/>
          </w:pPr>
          <w:r w:rsidRPr="00477515">
            <w:t xml:space="preserve">39. </w:t>
          </w:r>
          <w:proofErr w:type="spellStart"/>
          <w:r w:rsidRPr="00477515">
            <w:t>Kanabkaew</w:t>
          </w:r>
          <w:proofErr w:type="spellEnd"/>
          <w:r w:rsidRPr="00477515">
            <w:t xml:space="preserve">, T. &amp; Oanh, N. T. K. Development of Spatial and Temporal Emission Inventory for Crop Residue Field Burning. </w:t>
          </w:r>
          <w:r w:rsidRPr="00477515">
            <w:rPr>
              <w:i/>
              <w:iCs/>
            </w:rPr>
            <w:t>Environ. Model. Assess.</w:t>
          </w:r>
          <w:r w:rsidRPr="00477515">
            <w:t xml:space="preserve"> </w:t>
          </w:r>
          <w:r w:rsidRPr="00477515">
            <w:rPr>
              <w:b/>
              <w:bCs/>
            </w:rPr>
            <w:t>16</w:t>
          </w:r>
          <w:r w:rsidRPr="00477515">
            <w:t>, 453–464 (2011).</w:t>
          </w:r>
        </w:p>
        <w:p w14:paraId="7BA38BC2" w14:textId="77777777" w:rsidR="00477515" w:rsidRPr="00477515" w:rsidRDefault="00477515">
          <w:pPr>
            <w:pStyle w:val="Bibliography4"/>
            <w:divId w:val="1357193314"/>
          </w:pPr>
          <w:r w:rsidRPr="00477515">
            <w:t xml:space="preserve">40. Kang, Y. </w:t>
          </w:r>
          <w:r w:rsidRPr="00477515">
            <w:rPr>
              <w:i/>
              <w:iCs/>
            </w:rPr>
            <w:t>et al.</w:t>
          </w:r>
          <w:r w:rsidRPr="00477515">
            <w:t xml:space="preserve"> Bioenergy in China: Evaluation of domestic biomass resources and the associated greenhouse gas mitigation potentials. </w:t>
          </w:r>
          <w:r w:rsidRPr="00477515">
            <w:rPr>
              <w:i/>
              <w:iCs/>
            </w:rPr>
            <w:t>Renew. Sustain. Energy Rev.</w:t>
          </w:r>
          <w:r w:rsidRPr="00477515">
            <w:t xml:space="preserve"> </w:t>
          </w:r>
          <w:r w:rsidRPr="00477515">
            <w:rPr>
              <w:b/>
              <w:bCs/>
            </w:rPr>
            <w:t>127</w:t>
          </w:r>
          <w:r w:rsidRPr="00477515">
            <w:t>, 109842 (2020).</w:t>
          </w:r>
        </w:p>
        <w:p w14:paraId="4C35835E" w14:textId="77777777" w:rsidR="00477515" w:rsidRPr="00477515" w:rsidRDefault="00477515">
          <w:pPr>
            <w:pStyle w:val="Bibliography4"/>
            <w:divId w:val="1357193314"/>
          </w:pPr>
          <w:r w:rsidRPr="00477515">
            <w:t xml:space="preserve">41. Kumar, P., Kumar, S. &amp; Joshi, L. Socioeconomic and Environmental Implications of Agricultural Residue Burning, A Case Study of Punjab, India. </w:t>
          </w:r>
          <w:proofErr w:type="spellStart"/>
          <w:r w:rsidRPr="00477515">
            <w:rPr>
              <w:i/>
              <w:iCs/>
            </w:rPr>
            <w:t>SpringerBriefs</w:t>
          </w:r>
          <w:proofErr w:type="spellEnd"/>
          <w:r w:rsidRPr="00477515">
            <w:rPr>
              <w:i/>
              <w:iCs/>
            </w:rPr>
            <w:t xml:space="preserve"> Environ. Sci.</w:t>
          </w:r>
          <w:r w:rsidRPr="00477515">
            <w:t xml:space="preserve"> 13–34 (2014) doi:10.1007/978-81-322-2014-5_2.</w:t>
          </w:r>
        </w:p>
        <w:p w14:paraId="3BFD8A96" w14:textId="77777777" w:rsidR="00477515" w:rsidRPr="00477515" w:rsidRDefault="00477515">
          <w:pPr>
            <w:pStyle w:val="Bibliography4"/>
            <w:divId w:val="1357193314"/>
          </w:pPr>
          <w:r w:rsidRPr="00477515">
            <w:t xml:space="preserve">42. Ji, L.-Q. An assessment of agricultural residue resources for liquid biofuel production in China. </w:t>
          </w:r>
          <w:r w:rsidRPr="00477515">
            <w:rPr>
              <w:i/>
              <w:iCs/>
            </w:rPr>
            <w:t>Renew. Sustain. Energy Rev.</w:t>
          </w:r>
          <w:r w:rsidRPr="00477515">
            <w:t xml:space="preserve"> </w:t>
          </w:r>
          <w:r w:rsidRPr="00477515">
            <w:rPr>
              <w:b/>
              <w:bCs/>
            </w:rPr>
            <w:t>44</w:t>
          </w:r>
          <w:r w:rsidRPr="00477515">
            <w:t>, 561–575 (2015).</w:t>
          </w:r>
        </w:p>
        <w:p w14:paraId="08BA6361" w14:textId="77777777" w:rsidR="00477515" w:rsidRPr="00477515" w:rsidRDefault="00477515">
          <w:pPr>
            <w:pStyle w:val="Bibliography4"/>
            <w:divId w:val="1357193314"/>
          </w:pPr>
          <w:r w:rsidRPr="00477515">
            <w:t xml:space="preserve">43. Yang, L. </w:t>
          </w:r>
          <w:r w:rsidRPr="00477515">
            <w:rPr>
              <w:i/>
              <w:iCs/>
            </w:rPr>
            <w:t>et al.</w:t>
          </w:r>
          <w:r w:rsidRPr="00477515">
            <w:t xml:space="preserve"> A quantitative assessment of crop residue feedstocks for biofuel in North and Northeast China. </w:t>
          </w:r>
          <w:r w:rsidRPr="00477515">
            <w:rPr>
              <w:i/>
              <w:iCs/>
            </w:rPr>
            <w:t>GCB Bioenergy</w:t>
          </w:r>
          <w:r w:rsidRPr="00477515">
            <w:t xml:space="preserve"> </w:t>
          </w:r>
          <w:r w:rsidRPr="00477515">
            <w:rPr>
              <w:b/>
              <w:bCs/>
            </w:rPr>
            <w:t>7</w:t>
          </w:r>
          <w:r w:rsidRPr="00477515">
            <w:t>, 100–111 (2015).</w:t>
          </w:r>
        </w:p>
        <w:p w14:paraId="71832D44" w14:textId="77777777" w:rsidR="00477515" w:rsidRPr="00477515" w:rsidRDefault="00477515">
          <w:pPr>
            <w:pStyle w:val="Bibliography4"/>
            <w:divId w:val="1357193314"/>
          </w:pPr>
          <w:r w:rsidRPr="00477515">
            <w:t xml:space="preserve">44. Liu, H., Jiang, G. M., Zhuang, H. Y. &amp; Wang, K. J. Distribution, utilization structure and potential of biomass resources in rural China: With special references of crop residues. </w:t>
          </w:r>
          <w:r w:rsidRPr="00477515">
            <w:rPr>
              <w:i/>
              <w:iCs/>
            </w:rPr>
            <w:t>Renew. Sustain. Energy Rev.</w:t>
          </w:r>
          <w:r w:rsidRPr="00477515">
            <w:t xml:space="preserve"> </w:t>
          </w:r>
          <w:r w:rsidRPr="00477515">
            <w:rPr>
              <w:b/>
              <w:bCs/>
            </w:rPr>
            <w:t>12</w:t>
          </w:r>
          <w:r w:rsidRPr="00477515">
            <w:t>, 1402–1418 (2008).</w:t>
          </w:r>
        </w:p>
        <w:p w14:paraId="506C9046" w14:textId="77777777" w:rsidR="00477515" w:rsidRPr="00477515" w:rsidRDefault="00477515">
          <w:pPr>
            <w:pStyle w:val="Bibliography4"/>
            <w:divId w:val="1357193314"/>
          </w:pPr>
          <w:r w:rsidRPr="00477515">
            <w:t xml:space="preserve">45. Miura, Y. &amp; Kanno, T. Emissions of trace gases (CO2, CO, CH4, and N2O) resulting from rice straw burning. </w:t>
          </w:r>
          <w:r w:rsidRPr="00477515">
            <w:rPr>
              <w:i/>
              <w:iCs/>
            </w:rPr>
            <w:t xml:space="preserve">Soil Sci. Plant </w:t>
          </w:r>
          <w:proofErr w:type="spellStart"/>
          <w:r w:rsidRPr="00477515">
            <w:rPr>
              <w:i/>
              <w:iCs/>
            </w:rPr>
            <w:t>Nutr</w:t>
          </w:r>
          <w:proofErr w:type="spellEnd"/>
          <w:r w:rsidRPr="00477515">
            <w:rPr>
              <w:i/>
              <w:iCs/>
            </w:rPr>
            <w:t>.</w:t>
          </w:r>
          <w:r w:rsidRPr="00477515">
            <w:t xml:space="preserve"> </w:t>
          </w:r>
          <w:r w:rsidRPr="00477515">
            <w:rPr>
              <w:b/>
              <w:bCs/>
            </w:rPr>
            <w:t>43</w:t>
          </w:r>
          <w:r w:rsidRPr="00477515">
            <w:t>, 849–854 (1997).</w:t>
          </w:r>
        </w:p>
        <w:p w14:paraId="6FE7AFF5" w14:textId="77777777" w:rsidR="00477515" w:rsidRPr="00477515" w:rsidRDefault="00477515">
          <w:pPr>
            <w:pStyle w:val="Bibliography4"/>
            <w:divId w:val="1357193314"/>
          </w:pPr>
          <w:r w:rsidRPr="00477515">
            <w:t xml:space="preserve">46. Jin, Q., Ma, X., Wang, G., Yang, X. &amp; Guo, F. Dynamics of major air pollutants from crop residue burning in mainland China, 2000–2014. </w:t>
          </w:r>
          <w:r w:rsidRPr="00477515">
            <w:rPr>
              <w:i/>
              <w:iCs/>
            </w:rPr>
            <w:t>J. Environ. Sci.</w:t>
          </w:r>
          <w:r w:rsidRPr="00477515">
            <w:t xml:space="preserve"> </w:t>
          </w:r>
          <w:r w:rsidRPr="00477515">
            <w:rPr>
              <w:b/>
              <w:bCs/>
            </w:rPr>
            <w:t>70</w:t>
          </w:r>
          <w:r w:rsidRPr="00477515">
            <w:t>, 190–205 (2018).</w:t>
          </w:r>
        </w:p>
        <w:p w14:paraId="265644BD" w14:textId="77777777" w:rsidR="00477515" w:rsidRPr="00477515" w:rsidRDefault="00477515">
          <w:pPr>
            <w:pStyle w:val="Bibliography4"/>
            <w:divId w:val="1357193314"/>
          </w:pPr>
          <w:r w:rsidRPr="00477515">
            <w:t xml:space="preserve">47. Lal, R. World crop residues production and implications of its use as a biofuel. </w:t>
          </w:r>
          <w:r w:rsidRPr="00477515">
            <w:rPr>
              <w:i/>
              <w:iCs/>
            </w:rPr>
            <w:t>Environ. Int.</w:t>
          </w:r>
          <w:r w:rsidRPr="00477515">
            <w:t xml:space="preserve"> </w:t>
          </w:r>
          <w:r w:rsidRPr="00477515">
            <w:rPr>
              <w:b/>
              <w:bCs/>
            </w:rPr>
            <w:t>31</w:t>
          </w:r>
          <w:r w:rsidRPr="00477515">
            <w:t>, 575–584 (2005).</w:t>
          </w:r>
        </w:p>
        <w:p w14:paraId="5697CE84" w14:textId="77777777" w:rsidR="00477515" w:rsidRPr="00477515" w:rsidRDefault="00477515">
          <w:pPr>
            <w:pStyle w:val="Bibliography4"/>
            <w:divId w:val="1357193314"/>
          </w:pPr>
          <w:r w:rsidRPr="00477515">
            <w:t xml:space="preserve">48. Ravindra, K., Singh, T. &amp; Mor, S. Emissions of air pollutants from primary crop residue burning in India and their mitigation strategies for cleaner emissions. </w:t>
          </w:r>
          <w:r w:rsidRPr="00477515">
            <w:rPr>
              <w:i/>
              <w:iCs/>
            </w:rPr>
            <w:t>J Clean Prod</w:t>
          </w:r>
          <w:r w:rsidRPr="00477515">
            <w:t xml:space="preserve"> </w:t>
          </w:r>
          <w:r w:rsidRPr="00477515">
            <w:rPr>
              <w:b/>
              <w:bCs/>
            </w:rPr>
            <w:t>208</w:t>
          </w:r>
          <w:r w:rsidRPr="00477515">
            <w:t>, 261–273 (2019).</w:t>
          </w:r>
        </w:p>
        <w:p w14:paraId="18DA7F36" w14:textId="77777777" w:rsidR="00477515" w:rsidRPr="00477515" w:rsidRDefault="00477515">
          <w:pPr>
            <w:pStyle w:val="Bibliography4"/>
            <w:divId w:val="1357193314"/>
          </w:pPr>
          <w:r w:rsidRPr="00C71DE6">
            <w:rPr>
              <w:lang w:val="pt-PT"/>
            </w:rPr>
            <w:t xml:space="preserve">49. </w:t>
          </w:r>
          <w:proofErr w:type="spellStart"/>
          <w:r w:rsidRPr="00C71DE6">
            <w:rPr>
              <w:lang w:val="pt-PT"/>
            </w:rPr>
            <w:t>Romasanta</w:t>
          </w:r>
          <w:proofErr w:type="spellEnd"/>
          <w:r w:rsidRPr="00C71DE6">
            <w:rPr>
              <w:lang w:val="pt-PT"/>
            </w:rPr>
            <w:t xml:space="preserve">, R. R. </w:t>
          </w:r>
          <w:proofErr w:type="spellStart"/>
          <w:r w:rsidRPr="00C71DE6">
            <w:rPr>
              <w:i/>
              <w:iCs/>
              <w:lang w:val="pt-PT"/>
            </w:rPr>
            <w:t>et</w:t>
          </w:r>
          <w:proofErr w:type="spellEnd"/>
          <w:r w:rsidRPr="00C71DE6">
            <w:rPr>
              <w:i/>
              <w:iCs/>
              <w:lang w:val="pt-PT"/>
            </w:rPr>
            <w:t xml:space="preserve"> al.</w:t>
          </w:r>
          <w:r w:rsidRPr="00C71DE6">
            <w:rPr>
              <w:lang w:val="pt-PT"/>
            </w:rPr>
            <w:t xml:space="preserve"> </w:t>
          </w:r>
          <w:r w:rsidRPr="00477515">
            <w:t xml:space="preserve">How does burning of rice straw affect CH4 and N2O emissions? A comparative experiment of different on-field straw management practices. </w:t>
          </w:r>
          <w:r w:rsidRPr="00477515">
            <w:rPr>
              <w:i/>
              <w:iCs/>
            </w:rPr>
            <w:t xml:space="preserve">Agric., </w:t>
          </w:r>
          <w:proofErr w:type="spellStart"/>
          <w:r w:rsidRPr="00477515">
            <w:rPr>
              <w:i/>
              <w:iCs/>
            </w:rPr>
            <w:t>Ecosyst</w:t>
          </w:r>
          <w:proofErr w:type="spellEnd"/>
          <w:r w:rsidRPr="00477515">
            <w:rPr>
              <w:i/>
              <w:iCs/>
            </w:rPr>
            <w:t>. Environ.</w:t>
          </w:r>
          <w:r w:rsidRPr="00477515">
            <w:t xml:space="preserve"> </w:t>
          </w:r>
          <w:r w:rsidRPr="00477515">
            <w:rPr>
              <w:b/>
              <w:bCs/>
            </w:rPr>
            <w:t>239</w:t>
          </w:r>
          <w:r w:rsidRPr="00477515">
            <w:t>, 143–153 (2017).</w:t>
          </w:r>
        </w:p>
        <w:p w14:paraId="114F0B9E" w14:textId="77777777" w:rsidR="00477515" w:rsidRPr="00477515" w:rsidRDefault="00477515">
          <w:pPr>
            <w:pStyle w:val="Bibliography4"/>
            <w:divId w:val="1357193314"/>
          </w:pPr>
          <w:r w:rsidRPr="00477515">
            <w:lastRenderedPageBreak/>
            <w:t xml:space="preserve">50. Scarlat, N., Martinov, M. &amp; </w:t>
          </w:r>
          <w:proofErr w:type="spellStart"/>
          <w:r w:rsidRPr="00477515">
            <w:t>Dallemand</w:t>
          </w:r>
          <w:proofErr w:type="spellEnd"/>
          <w:r w:rsidRPr="00477515">
            <w:t xml:space="preserve">, J.-F. Assessment of the availability of agricultural crop residues in the European Union: Potential and limitations for bioenergy use. </w:t>
          </w:r>
          <w:r w:rsidRPr="00477515">
            <w:rPr>
              <w:i/>
              <w:iCs/>
            </w:rPr>
            <w:t>Waste Manag.</w:t>
          </w:r>
          <w:r w:rsidRPr="00477515">
            <w:t xml:space="preserve"> </w:t>
          </w:r>
          <w:r w:rsidRPr="00477515">
            <w:rPr>
              <w:b/>
              <w:bCs/>
            </w:rPr>
            <w:t>30</w:t>
          </w:r>
          <w:r w:rsidRPr="00477515">
            <w:t>, 1889–1897 (2010).</w:t>
          </w:r>
        </w:p>
        <w:p w14:paraId="207D6D70" w14:textId="77777777" w:rsidR="00477515" w:rsidRPr="00477515" w:rsidRDefault="00477515">
          <w:pPr>
            <w:pStyle w:val="Bibliography4"/>
            <w:divId w:val="1357193314"/>
          </w:pPr>
          <w:r w:rsidRPr="00477515">
            <w:t xml:space="preserve">51. Sahai, S. </w:t>
          </w:r>
          <w:r w:rsidRPr="00477515">
            <w:rPr>
              <w:i/>
              <w:iCs/>
            </w:rPr>
            <w:t>et al.</w:t>
          </w:r>
          <w:r w:rsidRPr="00477515">
            <w:t xml:space="preserve"> A study for development of emission factors for trace gases and carbonaceous particulate species from in situ burning of wheat straw in agricultural fields in </w:t>
          </w:r>
          <w:proofErr w:type="spellStart"/>
          <w:r w:rsidRPr="00477515">
            <w:t>india</w:t>
          </w:r>
          <w:proofErr w:type="spellEnd"/>
          <w:r w:rsidRPr="00477515">
            <w:t xml:space="preserve">. </w:t>
          </w:r>
          <w:r w:rsidRPr="00477515">
            <w:rPr>
              <w:i/>
              <w:iCs/>
            </w:rPr>
            <w:t>Atmos. Environ.</w:t>
          </w:r>
          <w:r w:rsidRPr="00477515">
            <w:t xml:space="preserve"> </w:t>
          </w:r>
          <w:r w:rsidRPr="00477515">
            <w:rPr>
              <w:b/>
              <w:bCs/>
            </w:rPr>
            <w:t>41</w:t>
          </w:r>
          <w:r w:rsidRPr="00477515">
            <w:t>, 9173–9186 (2007).</w:t>
          </w:r>
        </w:p>
        <w:p w14:paraId="06DC2EA5" w14:textId="77777777" w:rsidR="00477515" w:rsidRPr="00477515" w:rsidRDefault="00477515">
          <w:pPr>
            <w:pStyle w:val="Bibliography4"/>
            <w:divId w:val="1357193314"/>
          </w:pPr>
          <w:r w:rsidRPr="00477515">
            <w:t xml:space="preserve">52. Singh, P. &amp; </w:t>
          </w:r>
          <w:proofErr w:type="spellStart"/>
          <w:r w:rsidRPr="00477515">
            <w:t>Kalamdhad</w:t>
          </w:r>
          <w:proofErr w:type="spellEnd"/>
          <w:r w:rsidRPr="00477515">
            <w:t xml:space="preserve">, A. S. Assessment of agricultural residue-based electricity production from biogas in India: Resource-environment-economic analysis. </w:t>
          </w:r>
          <w:r w:rsidRPr="00477515">
            <w:rPr>
              <w:i/>
              <w:iCs/>
            </w:rPr>
            <w:t>Sustain. Energy Technol. Assess.</w:t>
          </w:r>
          <w:r w:rsidRPr="00477515">
            <w:t xml:space="preserve"> </w:t>
          </w:r>
          <w:r w:rsidRPr="00477515">
            <w:rPr>
              <w:b/>
              <w:bCs/>
            </w:rPr>
            <w:t>54</w:t>
          </w:r>
          <w:r w:rsidRPr="00477515">
            <w:t>, 102843 (2022).</w:t>
          </w:r>
        </w:p>
        <w:p w14:paraId="47F611F5" w14:textId="77777777" w:rsidR="00477515" w:rsidRPr="00477515" w:rsidRDefault="00477515">
          <w:pPr>
            <w:pStyle w:val="Bibliography4"/>
            <w:divId w:val="1357193314"/>
          </w:pPr>
          <w:r w:rsidRPr="00477515">
            <w:t xml:space="preserve">53. Streets, D. G., Yarber, K. F., Woo, J. ‐H. &amp; Carmichael, G. R. Biomass burning in Asia: Annual and seasonal estimates and atmospheric emissions. </w:t>
          </w:r>
          <w:r w:rsidRPr="00477515">
            <w:rPr>
              <w:i/>
              <w:iCs/>
            </w:rPr>
            <w:t xml:space="preserve">Glob. </w:t>
          </w:r>
          <w:proofErr w:type="spellStart"/>
          <w:r w:rsidRPr="00477515">
            <w:rPr>
              <w:i/>
              <w:iCs/>
            </w:rPr>
            <w:t>Biogeochem</w:t>
          </w:r>
          <w:proofErr w:type="spellEnd"/>
          <w:r w:rsidRPr="00477515">
            <w:rPr>
              <w:i/>
              <w:iCs/>
            </w:rPr>
            <w:t>. Cycles</w:t>
          </w:r>
          <w:r w:rsidRPr="00477515">
            <w:t xml:space="preserve"> </w:t>
          </w:r>
          <w:r w:rsidRPr="00477515">
            <w:rPr>
              <w:b/>
              <w:bCs/>
            </w:rPr>
            <w:t>17</w:t>
          </w:r>
          <w:r w:rsidRPr="00477515">
            <w:t>, n/a-n/a (2003).</w:t>
          </w:r>
        </w:p>
        <w:p w14:paraId="461BCFAD" w14:textId="77777777" w:rsidR="00477515" w:rsidRPr="00477515" w:rsidRDefault="00477515">
          <w:pPr>
            <w:pStyle w:val="Bibliography4"/>
            <w:divId w:val="1357193314"/>
          </w:pPr>
          <w:r w:rsidRPr="00477515">
            <w:t xml:space="preserve">54. Chauhan, S. Biomass resources assessment for power generation: A case study from Haryana state, India. </w:t>
          </w:r>
          <w:r w:rsidRPr="00477515">
            <w:rPr>
              <w:i/>
              <w:iCs/>
            </w:rPr>
            <w:t>Biomass Bioenergy</w:t>
          </w:r>
          <w:r w:rsidRPr="00477515">
            <w:t xml:space="preserve"> </w:t>
          </w:r>
          <w:r w:rsidRPr="00477515">
            <w:rPr>
              <w:b/>
              <w:bCs/>
            </w:rPr>
            <w:t>34</w:t>
          </w:r>
          <w:r w:rsidRPr="00477515">
            <w:t>, 1300–1308 (2010).</w:t>
          </w:r>
        </w:p>
        <w:p w14:paraId="33FAFA5D" w14:textId="77777777" w:rsidR="00477515" w:rsidRPr="00477515" w:rsidRDefault="00477515">
          <w:pPr>
            <w:pStyle w:val="Bibliography4"/>
            <w:divId w:val="1357193314"/>
          </w:pPr>
          <w:r w:rsidRPr="00477515">
            <w:t xml:space="preserve">55. </w:t>
          </w:r>
          <w:proofErr w:type="spellStart"/>
          <w:r w:rsidRPr="00477515">
            <w:t>Wietschel</w:t>
          </w:r>
          <w:proofErr w:type="spellEnd"/>
          <w:r w:rsidRPr="00477515">
            <w:t xml:space="preserve">, L., </w:t>
          </w:r>
          <w:proofErr w:type="spellStart"/>
          <w:r w:rsidRPr="00477515">
            <w:t>Thorenz</w:t>
          </w:r>
          <w:proofErr w:type="spellEnd"/>
          <w:r w:rsidRPr="00477515">
            <w:t xml:space="preserve">, A. &amp; Tuma, A. Spatially explicit forecast of feedstock potentials for second generation bioconversion industry from the EU agricultural sector until the year 2030. </w:t>
          </w:r>
          <w:r w:rsidRPr="00477515">
            <w:rPr>
              <w:i/>
              <w:iCs/>
            </w:rPr>
            <w:t>J. Clean. Prod.</w:t>
          </w:r>
          <w:r w:rsidRPr="00477515">
            <w:t xml:space="preserve"> </w:t>
          </w:r>
          <w:r w:rsidRPr="00477515">
            <w:rPr>
              <w:b/>
              <w:bCs/>
            </w:rPr>
            <w:t>209</w:t>
          </w:r>
          <w:r w:rsidRPr="00477515">
            <w:t>, 1533–1544 (2019).</w:t>
          </w:r>
        </w:p>
        <w:p w14:paraId="3E638572" w14:textId="77777777" w:rsidR="00477515" w:rsidRPr="00477515" w:rsidRDefault="00477515">
          <w:pPr>
            <w:pStyle w:val="Bibliography4"/>
            <w:divId w:val="1357193314"/>
          </w:pPr>
          <w:r w:rsidRPr="00477515">
            <w:t xml:space="preserve">56. Travis, K. R. </w:t>
          </w:r>
          <w:r w:rsidRPr="00477515">
            <w:rPr>
              <w:i/>
              <w:iCs/>
            </w:rPr>
            <w:t>et al.</w:t>
          </w:r>
          <w:r w:rsidRPr="00477515">
            <w:t xml:space="preserve"> Emission Factors for Crop Residue and Prescribed Fires in the Eastern US During FIREX‐AQ. </w:t>
          </w:r>
          <w:r w:rsidRPr="00477515">
            <w:rPr>
              <w:i/>
              <w:iCs/>
            </w:rPr>
            <w:t xml:space="preserve">J. </w:t>
          </w:r>
          <w:proofErr w:type="spellStart"/>
          <w:r w:rsidRPr="00477515">
            <w:rPr>
              <w:i/>
              <w:iCs/>
            </w:rPr>
            <w:t>Geophys</w:t>
          </w:r>
          <w:proofErr w:type="spellEnd"/>
          <w:r w:rsidRPr="00477515">
            <w:rPr>
              <w:i/>
              <w:iCs/>
            </w:rPr>
            <w:t>. Res.: Atmos.</w:t>
          </w:r>
          <w:r w:rsidRPr="00477515">
            <w:t xml:space="preserve"> </w:t>
          </w:r>
          <w:r w:rsidRPr="00477515">
            <w:rPr>
              <w:b/>
              <w:bCs/>
            </w:rPr>
            <w:t>128</w:t>
          </w:r>
          <w:r w:rsidRPr="00477515">
            <w:t>, (2023).</w:t>
          </w:r>
        </w:p>
        <w:p w14:paraId="0B034115" w14:textId="77777777" w:rsidR="00477515" w:rsidRPr="00477515" w:rsidRDefault="00477515">
          <w:pPr>
            <w:pStyle w:val="Bibliography4"/>
            <w:divId w:val="1357193314"/>
          </w:pPr>
          <w:r w:rsidRPr="00477515">
            <w:t xml:space="preserve">57. </w:t>
          </w:r>
          <w:proofErr w:type="spellStart"/>
          <w:r w:rsidRPr="00477515">
            <w:t>Venkatramanan</w:t>
          </w:r>
          <w:proofErr w:type="spellEnd"/>
          <w:r w:rsidRPr="00477515">
            <w:t xml:space="preserve">, V., Shah, S., Prasad, S., Singh, A. &amp; Prasad, R. Assessment of Bioenergy Generation Potential of Agricultural Crop Residues in India. </w:t>
          </w:r>
          <w:r w:rsidRPr="00477515">
            <w:rPr>
              <w:i/>
              <w:iCs/>
            </w:rPr>
            <w:t>Circ. Econ. Sustain.</w:t>
          </w:r>
          <w:r w:rsidRPr="00477515">
            <w:t xml:space="preserve"> </w:t>
          </w:r>
          <w:r w:rsidRPr="00477515">
            <w:rPr>
              <w:b/>
              <w:bCs/>
            </w:rPr>
            <w:t>1</w:t>
          </w:r>
          <w:r w:rsidRPr="00477515">
            <w:t>, 1335–1348 (2021).</w:t>
          </w:r>
        </w:p>
        <w:p w14:paraId="16E46DDE" w14:textId="77777777" w:rsidR="00477515" w:rsidRPr="00477515" w:rsidRDefault="00477515">
          <w:pPr>
            <w:pStyle w:val="Bibliography4"/>
            <w:divId w:val="1357193314"/>
          </w:pPr>
          <w:r w:rsidRPr="00477515">
            <w:t xml:space="preserve">58. Jia, W. </w:t>
          </w:r>
          <w:r w:rsidRPr="00477515">
            <w:rPr>
              <w:i/>
              <w:iCs/>
            </w:rPr>
            <w:t>et al.</w:t>
          </w:r>
          <w:r w:rsidRPr="00477515">
            <w:t xml:space="preserve"> Evaluation of crop residues and manure production and their geographical distribution in China. </w:t>
          </w:r>
          <w:r w:rsidRPr="00477515">
            <w:rPr>
              <w:i/>
              <w:iCs/>
            </w:rPr>
            <w:t>J. Clean. Prod.</w:t>
          </w:r>
          <w:r w:rsidRPr="00477515">
            <w:t xml:space="preserve"> </w:t>
          </w:r>
          <w:r w:rsidRPr="00477515">
            <w:rPr>
              <w:b/>
              <w:bCs/>
            </w:rPr>
            <w:t>188</w:t>
          </w:r>
          <w:r w:rsidRPr="00477515">
            <w:t>, 954–965 (2018).</w:t>
          </w:r>
        </w:p>
        <w:p w14:paraId="545789B5" w14:textId="77777777" w:rsidR="00477515" w:rsidRPr="00477515" w:rsidRDefault="00477515">
          <w:pPr>
            <w:pStyle w:val="Bibliography4"/>
            <w:divId w:val="1357193314"/>
          </w:pPr>
          <w:r w:rsidRPr="00477515">
            <w:t xml:space="preserve">59. </w:t>
          </w:r>
          <w:proofErr w:type="spellStart"/>
          <w:r w:rsidRPr="00477515">
            <w:t>Wirsenius</w:t>
          </w:r>
          <w:proofErr w:type="spellEnd"/>
          <w:r w:rsidRPr="00477515">
            <w:t xml:space="preserve">, S. Human use of land and organic materials: Modeling the turnover of biomass in the global food system. (Ph.D. thesis, Chalmers University of Technology and </w:t>
          </w:r>
          <w:proofErr w:type="spellStart"/>
          <w:r w:rsidRPr="00477515">
            <w:t>Göteborg</w:t>
          </w:r>
          <w:proofErr w:type="spellEnd"/>
          <w:r w:rsidRPr="00477515">
            <w:t xml:space="preserve"> University, </w:t>
          </w:r>
          <w:proofErr w:type="spellStart"/>
          <w:r w:rsidRPr="00477515">
            <w:t>Göteborg</w:t>
          </w:r>
          <w:proofErr w:type="spellEnd"/>
          <w:r w:rsidRPr="00477515">
            <w:t xml:space="preserve"> , Sweden, 2000).</w:t>
          </w:r>
        </w:p>
        <w:p w14:paraId="3D4AB71A" w14:textId="77777777" w:rsidR="00477515" w:rsidRPr="00477515" w:rsidRDefault="00477515">
          <w:pPr>
            <w:pStyle w:val="Bibliography4"/>
            <w:divId w:val="1357193314"/>
          </w:pPr>
          <w:r w:rsidRPr="00477515">
            <w:t xml:space="preserve">60. Zhang, X., Lu, Y., Wang, Q. &amp; Qian, X. A high-resolution inventory of air pollutant emissions from crop residue burning in China. </w:t>
          </w:r>
          <w:r w:rsidRPr="00477515">
            <w:rPr>
              <w:i/>
              <w:iCs/>
            </w:rPr>
            <w:t>Atmos. Environ.</w:t>
          </w:r>
          <w:r w:rsidRPr="00477515">
            <w:t xml:space="preserve"> </w:t>
          </w:r>
          <w:r w:rsidRPr="00477515">
            <w:rPr>
              <w:b/>
              <w:bCs/>
            </w:rPr>
            <w:t>213</w:t>
          </w:r>
          <w:r w:rsidRPr="00477515">
            <w:t>, 207–214 (2019).</w:t>
          </w:r>
        </w:p>
        <w:p w14:paraId="765F2BD2" w14:textId="77777777" w:rsidR="00477515" w:rsidRPr="00477515" w:rsidRDefault="00477515">
          <w:pPr>
            <w:pStyle w:val="Bibliography4"/>
            <w:divId w:val="1357193314"/>
          </w:pPr>
          <w:r w:rsidRPr="00477515">
            <w:t xml:space="preserve">61. Huang, X., Li, M., Li, J. &amp; Song, Y. A high-resolution emission inventory of crop burning in fields in China based on MODIS Thermal Anomalies/Fire products. </w:t>
          </w:r>
          <w:r w:rsidRPr="00477515">
            <w:rPr>
              <w:i/>
              <w:iCs/>
            </w:rPr>
            <w:t>Atmos. Environ.</w:t>
          </w:r>
          <w:r w:rsidRPr="00477515">
            <w:t xml:space="preserve"> </w:t>
          </w:r>
          <w:r w:rsidRPr="00477515">
            <w:rPr>
              <w:b/>
              <w:bCs/>
            </w:rPr>
            <w:t>50</w:t>
          </w:r>
          <w:r w:rsidRPr="00477515">
            <w:t>, 9–15 (2012).</w:t>
          </w:r>
        </w:p>
        <w:p w14:paraId="3C210D27" w14:textId="77777777" w:rsidR="00477515" w:rsidRPr="00477515" w:rsidRDefault="00477515">
          <w:pPr>
            <w:pStyle w:val="Bibliography4"/>
            <w:divId w:val="1357193314"/>
          </w:pPr>
          <w:r w:rsidRPr="00477515">
            <w:t xml:space="preserve">62. Li, X. </w:t>
          </w:r>
          <w:r w:rsidRPr="00477515">
            <w:rPr>
              <w:i/>
              <w:iCs/>
            </w:rPr>
            <w:t>et al.</w:t>
          </w:r>
          <w:r w:rsidRPr="00477515">
            <w:t xml:space="preserve"> Particulate and Trace Gas Emissions from Open Burning of Wheat Straw and Corn Stover in China. </w:t>
          </w:r>
          <w:r w:rsidRPr="00477515">
            <w:rPr>
              <w:i/>
              <w:iCs/>
            </w:rPr>
            <w:t>Environ. Sci. Technol.</w:t>
          </w:r>
          <w:r w:rsidRPr="00477515">
            <w:t xml:space="preserve"> </w:t>
          </w:r>
          <w:r w:rsidRPr="00477515">
            <w:rPr>
              <w:b/>
              <w:bCs/>
            </w:rPr>
            <w:t>41</w:t>
          </w:r>
          <w:r w:rsidRPr="00477515">
            <w:t>, 6052–6058 (2007).</w:t>
          </w:r>
        </w:p>
        <w:p w14:paraId="5B02605E" w14:textId="77777777" w:rsidR="00477515" w:rsidRPr="00477515" w:rsidRDefault="00477515">
          <w:pPr>
            <w:pStyle w:val="Bibliography4"/>
            <w:divId w:val="1357193314"/>
          </w:pPr>
          <w:r w:rsidRPr="00477515">
            <w:lastRenderedPageBreak/>
            <w:t xml:space="preserve">63. Yang, S., He, H., Lu, S., Chen, D. &amp; Zhu, J. Quantification of crop residue burning in the field and its influence on ambient air quality in </w:t>
          </w:r>
          <w:proofErr w:type="spellStart"/>
          <w:r w:rsidRPr="00477515">
            <w:t>Suqian</w:t>
          </w:r>
          <w:proofErr w:type="spellEnd"/>
          <w:r w:rsidRPr="00477515">
            <w:t xml:space="preserve">, China. </w:t>
          </w:r>
          <w:r w:rsidRPr="00477515">
            <w:rPr>
              <w:i/>
              <w:iCs/>
            </w:rPr>
            <w:t>Atmos. Environ.</w:t>
          </w:r>
          <w:r w:rsidRPr="00477515">
            <w:t xml:space="preserve"> </w:t>
          </w:r>
          <w:r w:rsidRPr="00477515">
            <w:rPr>
              <w:b/>
              <w:bCs/>
            </w:rPr>
            <w:t>42</w:t>
          </w:r>
          <w:r w:rsidRPr="00477515">
            <w:t>, 1961–1969 (2008).</w:t>
          </w:r>
        </w:p>
        <w:p w14:paraId="0537CFC4" w14:textId="77777777" w:rsidR="00477515" w:rsidRPr="00477515" w:rsidRDefault="00477515">
          <w:pPr>
            <w:pStyle w:val="Bibliography4"/>
            <w:divId w:val="1357193314"/>
          </w:pPr>
          <w:r w:rsidRPr="00477515">
            <w:t xml:space="preserve">64. Yokelson, R. J. </w:t>
          </w:r>
          <w:r w:rsidRPr="00477515">
            <w:rPr>
              <w:i/>
              <w:iCs/>
            </w:rPr>
            <w:t>et al.</w:t>
          </w:r>
          <w:r w:rsidRPr="00477515">
            <w:t xml:space="preserve"> Trace gas and particle emissions from open biomass burning in Mexico. </w:t>
          </w:r>
          <w:r w:rsidRPr="00477515">
            <w:rPr>
              <w:i/>
              <w:iCs/>
            </w:rPr>
            <w:t>Atmos. Chem. Phys.</w:t>
          </w:r>
          <w:r w:rsidRPr="00477515">
            <w:t xml:space="preserve"> </w:t>
          </w:r>
          <w:r w:rsidRPr="00477515">
            <w:rPr>
              <w:b/>
              <w:bCs/>
            </w:rPr>
            <w:t>11</w:t>
          </w:r>
          <w:r w:rsidRPr="00477515">
            <w:t>, 6787–6808 (2011).</w:t>
          </w:r>
        </w:p>
        <w:p w14:paraId="492A4EF8" w14:textId="77777777" w:rsidR="00477515" w:rsidRPr="00477515" w:rsidRDefault="00477515">
          <w:pPr>
            <w:pStyle w:val="Bibliography4"/>
            <w:divId w:val="1357193314"/>
          </w:pPr>
          <w:r w:rsidRPr="00477515">
            <w:t xml:space="preserve">65. Zhang, Y. </w:t>
          </w:r>
          <w:r w:rsidRPr="00477515">
            <w:rPr>
              <w:i/>
              <w:iCs/>
            </w:rPr>
            <w:t>et al.</w:t>
          </w:r>
          <w:r w:rsidRPr="00477515">
            <w:t xml:space="preserve"> Emission inventory of carbonaceous pollutants from biomass burning in the Pearl River Delta Region, China. </w:t>
          </w:r>
          <w:r w:rsidRPr="00477515">
            <w:rPr>
              <w:i/>
              <w:iCs/>
            </w:rPr>
            <w:t>Atmos Environ</w:t>
          </w:r>
          <w:r w:rsidRPr="00477515">
            <w:t xml:space="preserve"> </w:t>
          </w:r>
          <w:r w:rsidRPr="00477515">
            <w:rPr>
              <w:b/>
              <w:bCs/>
            </w:rPr>
            <w:t>76</w:t>
          </w:r>
          <w:r w:rsidRPr="00477515">
            <w:t>, 189–199 (2013).</w:t>
          </w:r>
        </w:p>
        <w:p w14:paraId="42347C7F" w14:textId="772465D8" w:rsidR="00F67568" w:rsidRPr="00F67568" w:rsidRDefault="00477515" w:rsidP="00F67568">
          <w:r w:rsidRPr="00477515">
            <w:rPr>
              <w:rFonts w:ascii="Times New Roman" w:eastAsia="Times New Roman" w:hAnsi="Times New Roman" w:cs="Times New Roman"/>
              <w:sz w:val="24"/>
            </w:rPr>
            <w:t> </w:t>
          </w:r>
        </w:p>
      </w:sdtContent>
    </w:sdt>
    <w:sectPr w:rsidR="00F67568" w:rsidRPr="00F675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4780" w14:textId="77777777" w:rsidR="004E67E5" w:rsidRDefault="004E67E5" w:rsidP="00A93713">
      <w:pPr>
        <w:spacing w:after="0" w:line="240" w:lineRule="auto"/>
      </w:pPr>
      <w:r>
        <w:separator/>
      </w:r>
    </w:p>
  </w:endnote>
  <w:endnote w:type="continuationSeparator" w:id="0">
    <w:p w14:paraId="0E69112B" w14:textId="77777777" w:rsidR="004E67E5" w:rsidRDefault="004E67E5" w:rsidP="00A93713">
      <w:pPr>
        <w:spacing w:after="0" w:line="240" w:lineRule="auto"/>
      </w:pPr>
      <w:r>
        <w:continuationSeparator/>
      </w:r>
    </w:p>
  </w:endnote>
  <w:endnote w:type="continuationNotice" w:id="1">
    <w:p w14:paraId="5C85389C" w14:textId="77777777" w:rsidR="004E67E5" w:rsidRDefault="004E67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836788"/>
      <w:docPartObj>
        <w:docPartGallery w:val="Page Numbers (Bottom of Page)"/>
        <w:docPartUnique/>
      </w:docPartObj>
    </w:sdtPr>
    <w:sdtEndPr>
      <w:rPr>
        <w:noProof/>
      </w:rPr>
    </w:sdtEndPr>
    <w:sdtContent>
      <w:p w14:paraId="4AC03D5C" w14:textId="5BBB0D34" w:rsidR="000F7D77" w:rsidRDefault="000F7D7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2E2A5DA2" w14:textId="77777777" w:rsidR="00E02F28" w:rsidRDefault="00E02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707438"/>
      <w:docPartObj>
        <w:docPartGallery w:val="Page Numbers (Bottom of Page)"/>
        <w:docPartUnique/>
      </w:docPartObj>
    </w:sdtPr>
    <w:sdtEndPr>
      <w:rPr>
        <w:noProof/>
      </w:rPr>
    </w:sdtEndPr>
    <w:sdtContent>
      <w:p w14:paraId="1D23A45F" w14:textId="61E413C4" w:rsidR="00E02F28" w:rsidRDefault="00E02F28">
        <w:pPr>
          <w:pStyle w:val="Footer"/>
          <w:jc w:val="center"/>
        </w:pPr>
        <w:r>
          <w:fldChar w:fldCharType="begin"/>
        </w:r>
        <w:r>
          <w:instrText xml:space="preserve"> PAGE   \* MERGEFORMAT </w:instrText>
        </w:r>
        <w:r>
          <w:fldChar w:fldCharType="separate"/>
        </w:r>
        <w:r w:rsidR="000F7D77">
          <w:rPr>
            <w:noProof/>
          </w:rPr>
          <w:t>48</w:t>
        </w:r>
        <w:r>
          <w:rPr>
            <w:noProof/>
          </w:rPr>
          <w:fldChar w:fldCharType="end"/>
        </w:r>
      </w:p>
    </w:sdtContent>
  </w:sdt>
  <w:p w14:paraId="6D3E97B2" w14:textId="77777777" w:rsidR="00E02F28" w:rsidRDefault="00E02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508B" w14:textId="77777777" w:rsidR="004E67E5" w:rsidRDefault="004E67E5" w:rsidP="00A93713">
      <w:pPr>
        <w:spacing w:after="0" w:line="240" w:lineRule="auto"/>
      </w:pPr>
      <w:r>
        <w:separator/>
      </w:r>
    </w:p>
  </w:footnote>
  <w:footnote w:type="continuationSeparator" w:id="0">
    <w:p w14:paraId="4F97206B" w14:textId="77777777" w:rsidR="004E67E5" w:rsidRDefault="004E67E5" w:rsidP="00A93713">
      <w:pPr>
        <w:spacing w:after="0" w:line="240" w:lineRule="auto"/>
      </w:pPr>
      <w:r>
        <w:continuationSeparator/>
      </w:r>
    </w:p>
  </w:footnote>
  <w:footnote w:type="continuationNotice" w:id="1">
    <w:p w14:paraId="2F49487B" w14:textId="77777777" w:rsidR="004E67E5" w:rsidRDefault="004E67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46"/>
    <w:multiLevelType w:val="hybridMultilevel"/>
    <w:tmpl w:val="6BC293A6"/>
    <w:lvl w:ilvl="0" w:tplc="0EBA3A84">
      <w:start w:val="2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15ACA"/>
    <w:multiLevelType w:val="hybridMultilevel"/>
    <w:tmpl w:val="B9825172"/>
    <w:lvl w:ilvl="0" w:tplc="15E40D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81ADD"/>
    <w:multiLevelType w:val="hybridMultilevel"/>
    <w:tmpl w:val="7390B594"/>
    <w:lvl w:ilvl="0" w:tplc="FCE8FF72">
      <w:start w:val="2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0AC9"/>
    <w:multiLevelType w:val="hybridMultilevel"/>
    <w:tmpl w:val="7BC4B502"/>
    <w:lvl w:ilvl="0" w:tplc="73002832">
      <w:start w:val="2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E287F"/>
    <w:multiLevelType w:val="hybridMultilevel"/>
    <w:tmpl w:val="32D224E4"/>
    <w:lvl w:ilvl="0" w:tplc="F7287DD8">
      <w:start w:val="2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032459">
    <w:abstractNumId w:val="1"/>
  </w:num>
  <w:num w:numId="2" w16cid:durableId="851727133">
    <w:abstractNumId w:val="2"/>
  </w:num>
  <w:num w:numId="3" w16cid:durableId="1294368425">
    <w:abstractNumId w:val="3"/>
  </w:num>
  <w:num w:numId="4" w16cid:durableId="200016937">
    <w:abstractNumId w:val="4"/>
  </w:num>
  <w:num w:numId="5" w16cid:durableId="13407402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clark">
    <w15:presenceInfo w15:providerId="Windows Live" w15:userId="a8a4af894583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K1MDIxN7IwNzI3NzNS0lEKTi0uzszPAykwNKwFADntRJ4tAAAA"/>
  </w:docVars>
  <w:rsids>
    <w:rsidRoot w:val="00156DB6"/>
    <w:rsid w:val="000026AA"/>
    <w:rsid w:val="00004C81"/>
    <w:rsid w:val="00005F2F"/>
    <w:rsid w:val="00013B71"/>
    <w:rsid w:val="00013B73"/>
    <w:rsid w:val="00014739"/>
    <w:rsid w:val="00017117"/>
    <w:rsid w:val="0001777E"/>
    <w:rsid w:val="00020118"/>
    <w:rsid w:val="000211A5"/>
    <w:rsid w:val="000215B4"/>
    <w:rsid w:val="00023F72"/>
    <w:rsid w:val="00024006"/>
    <w:rsid w:val="00025B2F"/>
    <w:rsid w:val="00025F5D"/>
    <w:rsid w:val="000304B7"/>
    <w:rsid w:val="000304D4"/>
    <w:rsid w:val="00030FC5"/>
    <w:rsid w:val="00031558"/>
    <w:rsid w:val="00032F99"/>
    <w:rsid w:val="00033A61"/>
    <w:rsid w:val="00033AF8"/>
    <w:rsid w:val="000341E5"/>
    <w:rsid w:val="00037B73"/>
    <w:rsid w:val="00042B73"/>
    <w:rsid w:val="00042D36"/>
    <w:rsid w:val="00042F2E"/>
    <w:rsid w:val="000458FF"/>
    <w:rsid w:val="00046077"/>
    <w:rsid w:val="000462AC"/>
    <w:rsid w:val="0004702F"/>
    <w:rsid w:val="00047925"/>
    <w:rsid w:val="000479CC"/>
    <w:rsid w:val="00047B14"/>
    <w:rsid w:val="00047B87"/>
    <w:rsid w:val="000500D6"/>
    <w:rsid w:val="00050385"/>
    <w:rsid w:val="00050F93"/>
    <w:rsid w:val="000513CE"/>
    <w:rsid w:val="00053B93"/>
    <w:rsid w:val="00053BE8"/>
    <w:rsid w:val="00054098"/>
    <w:rsid w:val="00054487"/>
    <w:rsid w:val="00055338"/>
    <w:rsid w:val="00055F82"/>
    <w:rsid w:val="00057EEE"/>
    <w:rsid w:val="000641CA"/>
    <w:rsid w:val="00064F2F"/>
    <w:rsid w:val="00065C8E"/>
    <w:rsid w:val="00066DA2"/>
    <w:rsid w:val="00067D0B"/>
    <w:rsid w:val="000702EC"/>
    <w:rsid w:val="00070BD0"/>
    <w:rsid w:val="00072446"/>
    <w:rsid w:val="00073636"/>
    <w:rsid w:val="00074600"/>
    <w:rsid w:val="00074F5E"/>
    <w:rsid w:val="00076F12"/>
    <w:rsid w:val="0008219F"/>
    <w:rsid w:val="0008241D"/>
    <w:rsid w:val="0008280A"/>
    <w:rsid w:val="00083D14"/>
    <w:rsid w:val="0008401E"/>
    <w:rsid w:val="00085A7C"/>
    <w:rsid w:val="00090383"/>
    <w:rsid w:val="00093019"/>
    <w:rsid w:val="00094B27"/>
    <w:rsid w:val="00094DA8"/>
    <w:rsid w:val="00096755"/>
    <w:rsid w:val="00097007"/>
    <w:rsid w:val="00097370"/>
    <w:rsid w:val="00097541"/>
    <w:rsid w:val="00097C88"/>
    <w:rsid w:val="000A09B8"/>
    <w:rsid w:val="000A1740"/>
    <w:rsid w:val="000A3EDD"/>
    <w:rsid w:val="000A5F89"/>
    <w:rsid w:val="000A7A6C"/>
    <w:rsid w:val="000B06A0"/>
    <w:rsid w:val="000B1D92"/>
    <w:rsid w:val="000B1F2B"/>
    <w:rsid w:val="000B2A1F"/>
    <w:rsid w:val="000B2D20"/>
    <w:rsid w:val="000B335A"/>
    <w:rsid w:val="000B42C0"/>
    <w:rsid w:val="000B5C41"/>
    <w:rsid w:val="000B7DE0"/>
    <w:rsid w:val="000C1F52"/>
    <w:rsid w:val="000C20D5"/>
    <w:rsid w:val="000C58D4"/>
    <w:rsid w:val="000C5CD5"/>
    <w:rsid w:val="000C6069"/>
    <w:rsid w:val="000C60C1"/>
    <w:rsid w:val="000C6BB6"/>
    <w:rsid w:val="000D3FEB"/>
    <w:rsid w:val="000D6E3C"/>
    <w:rsid w:val="000D6E45"/>
    <w:rsid w:val="000D7265"/>
    <w:rsid w:val="000D744E"/>
    <w:rsid w:val="000E0928"/>
    <w:rsid w:val="000E1A7E"/>
    <w:rsid w:val="000E3D96"/>
    <w:rsid w:val="000E4FC0"/>
    <w:rsid w:val="000E6A5E"/>
    <w:rsid w:val="000E6DCE"/>
    <w:rsid w:val="000F1BED"/>
    <w:rsid w:val="000F1F20"/>
    <w:rsid w:val="000F37D1"/>
    <w:rsid w:val="000F3E99"/>
    <w:rsid w:val="000F4805"/>
    <w:rsid w:val="000F62F9"/>
    <w:rsid w:val="000F6F38"/>
    <w:rsid w:val="000F71F5"/>
    <w:rsid w:val="000F7D77"/>
    <w:rsid w:val="0010104D"/>
    <w:rsid w:val="0010279C"/>
    <w:rsid w:val="001042C0"/>
    <w:rsid w:val="001052B0"/>
    <w:rsid w:val="001071B9"/>
    <w:rsid w:val="00107B00"/>
    <w:rsid w:val="001122BC"/>
    <w:rsid w:val="00112964"/>
    <w:rsid w:val="00113F25"/>
    <w:rsid w:val="00115EF0"/>
    <w:rsid w:val="00117912"/>
    <w:rsid w:val="00120519"/>
    <w:rsid w:val="0012088E"/>
    <w:rsid w:val="00121150"/>
    <w:rsid w:val="001227C4"/>
    <w:rsid w:val="00122A5E"/>
    <w:rsid w:val="00124479"/>
    <w:rsid w:val="00124BB3"/>
    <w:rsid w:val="001250A3"/>
    <w:rsid w:val="00126A31"/>
    <w:rsid w:val="00130D86"/>
    <w:rsid w:val="001311B5"/>
    <w:rsid w:val="0013172D"/>
    <w:rsid w:val="00131E16"/>
    <w:rsid w:val="00132538"/>
    <w:rsid w:val="00136435"/>
    <w:rsid w:val="00137421"/>
    <w:rsid w:val="00137AA4"/>
    <w:rsid w:val="00140C79"/>
    <w:rsid w:val="001412E6"/>
    <w:rsid w:val="00142016"/>
    <w:rsid w:val="00142026"/>
    <w:rsid w:val="001421AA"/>
    <w:rsid w:val="0014277B"/>
    <w:rsid w:val="0014333B"/>
    <w:rsid w:val="00143A86"/>
    <w:rsid w:val="00144F4C"/>
    <w:rsid w:val="001454B5"/>
    <w:rsid w:val="001466DE"/>
    <w:rsid w:val="00146795"/>
    <w:rsid w:val="00146BFF"/>
    <w:rsid w:val="00147186"/>
    <w:rsid w:val="001500E7"/>
    <w:rsid w:val="00151C06"/>
    <w:rsid w:val="00153956"/>
    <w:rsid w:val="0015424A"/>
    <w:rsid w:val="00154994"/>
    <w:rsid w:val="00156DB6"/>
    <w:rsid w:val="00157DDC"/>
    <w:rsid w:val="00160F91"/>
    <w:rsid w:val="00161188"/>
    <w:rsid w:val="00170A73"/>
    <w:rsid w:val="0017538E"/>
    <w:rsid w:val="00175EE1"/>
    <w:rsid w:val="00176A5E"/>
    <w:rsid w:val="00177270"/>
    <w:rsid w:val="00181BF7"/>
    <w:rsid w:val="001843D2"/>
    <w:rsid w:val="00186182"/>
    <w:rsid w:val="00186E8B"/>
    <w:rsid w:val="00187C49"/>
    <w:rsid w:val="00191773"/>
    <w:rsid w:val="00191AF9"/>
    <w:rsid w:val="00192F5B"/>
    <w:rsid w:val="001937DD"/>
    <w:rsid w:val="00195080"/>
    <w:rsid w:val="0019712F"/>
    <w:rsid w:val="00197422"/>
    <w:rsid w:val="00197DFB"/>
    <w:rsid w:val="001A0AC5"/>
    <w:rsid w:val="001A3EAC"/>
    <w:rsid w:val="001A42D9"/>
    <w:rsid w:val="001B035A"/>
    <w:rsid w:val="001B09CE"/>
    <w:rsid w:val="001B2066"/>
    <w:rsid w:val="001B3D6E"/>
    <w:rsid w:val="001B4B7B"/>
    <w:rsid w:val="001B62FB"/>
    <w:rsid w:val="001B7EF1"/>
    <w:rsid w:val="001C0526"/>
    <w:rsid w:val="001C102C"/>
    <w:rsid w:val="001C2A7E"/>
    <w:rsid w:val="001C2B52"/>
    <w:rsid w:val="001C31D1"/>
    <w:rsid w:val="001C3ADF"/>
    <w:rsid w:val="001C4132"/>
    <w:rsid w:val="001C52BD"/>
    <w:rsid w:val="001C5B36"/>
    <w:rsid w:val="001C7184"/>
    <w:rsid w:val="001D04E5"/>
    <w:rsid w:val="001D106E"/>
    <w:rsid w:val="001D16CD"/>
    <w:rsid w:val="001D1D6B"/>
    <w:rsid w:val="001D3C78"/>
    <w:rsid w:val="001D426E"/>
    <w:rsid w:val="001E1303"/>
    <w:rsid w:val="001E1886"/>
    <w:rsid w:val="001E1CC2"/>
    <w:rsid w:val="001E1FC2"/>
    <w:rsid w:val="001E384A"/>
    <w:rsid w:val="001E3B43"/>
    <w:rsid w:val="001E3BB0"/>
    <w:rsid w:val="001E3EF4"/>
    <w:rsid w:val="001E563B"/>
    <w:rsid w:val="001E64D6"/>
    <w:rsid w:val="001E7E72"/>
    <w:rsid w:val="001F00A7"/>
    <w:rsid w:val="001F1851"/>
    <w:rsid w:val="001F1C39"/>
    <w:rsid w:val="001F63AD"/>
    <w:rsid w:val="001F7BB8"/>
    <w:rsid w:val="00200AE5"/>
    <w:rsid w:val="00204794"/>
    <w:rsid w:val="00207D2A"/>
    <w:rsid w:val="00211D7B"/>
    <w:rsid w:val="00213148"/>
    <w:rsid w:val="00214466"/>
    <w:rsid w:val="00220BED"/>
    <w:rsid w:val="00220FEB"/>
    <w:rsid w:val="00221538"/>
    <w:rsid w:val="002223F0"/>
    <w:rsid w:val="00222BB7"/>
    <w:rsid w:val="00222EFE"/>
    <w:rsid w:val="002260B4"/>
    <w:rsid w:val="002261E4"/>
    <w:rsid w:val="00226488"/>
    <w:rsid w:val="00226650"/>
    <w:rsid w:val="0023187A"/>
    <w:rsid w:val="00231AA7"/>
    <w:rsid w:val="002324BD"/>
    <w:rsid w:val="00233F6C"/>
    <w:rsid w:val="002351DB"/>
    <w:rsid w:val="00235ABC"/>
    <w:rsid w:val="00235F13"/>
    <w:rsid w:val="0023743A"/>
    <w:rsid w:val="00240BDE"/>
    <w:rsid w:val="002423B1"/>
    <w:rsid w:val="00242F3F"/>
    <w:rsid w:val="00245081"/>
    <w:rsid w:val="002458DF"/>
    <w:rsid w:val="00245A6E"/>
    <w:rsid w:val="00245E63"/>
    <w:rsid w:val="002466F0"/>
    <w:rsid w:val="00246A86"/>
    <w:rsid w:val="002471F5"/>
    <w:rsid w:val="00250AC6"/>
    <w:rsid w:val="00251540"/>
    <w:rsid w:val="0025325C"/>
    <w:rsid w:val="00253779"/>
    <w:rsid w:val="002543B3"/>
    <w:rsid w:val="00261BEE"/>
    <w:rsid w:val="00262546"/>
    <w:rsid w:val="00262EC8"/>
    <w:rsid w:val="002634CC"/>
    <w:rsid w:val="00263C9C"/>
    <w:rsid w:val="0026556E"/>
    <w:rsid w:val="00265AA4"/>
    <w:rsid w:val="002662F4"/>
    <w:rsid w:val="002663CA"/>
    <w:rsid w:val="0027183B"/>
    <w:rsid w:val="00272615"/>
    <w:rsid w:val="00272BBF"/>
    <w:rsid w:val="00276342"/>
    <w:rsid w:val="002765D9"/>
    <w:rsid w:val="00276656"/>
    <w:rsid w:val="00277D75"/>
    <w:rsid w:val="00280338"/>
    <w:rsid w:val="00280A64"/>
    <w:rsid w:val="00280BB7"/>
    <w:rsid w:val="00280DBE"/>
    <w:rsid w:val="00281693"/>
    <w:rsid w:val="00281B38"/>
    <w:rsid w:val="0028248F"/>
    <w:rsid w:val="0028274D"/>
    <w:rsid w:val="00282FC0"/>
    <w:rsid w:val="002856B0"/>
    <w:rsid w:val="00287977"/>
    <w:rsid w:val="002906EF"/>
    <w:rsid w:val="00291263"/>
    <w:rsid w:val="00291E87"/>
    <w:rsid w:val="00293CC1"/>
    <w:rsid w:val="002A0B0E"/>
    <w:rsid w:val="002A0CD3"/>
    <w:rsid w:val="002A1753"/>
    <w:rsid w:val="002A180D"/>
    <w:rsid w:val="002A3EB3"/>
    <w:rsid w:val="002A4F6F"/>
    <w:rsid w:val="002A7775"/>
    <w:rsid w:val="002B10FB"/>
    <w:rsid w:val="002B2748"/>
    <w:rsid w:val="002B2901"/>
    <w:rsid w:val="002B3C9D"/>
    <w:rsid w:val="002B3CBC"/>
    <w:rsid w:val="002B5CE6"/>
    <w:rsid w:val="002B7CDE"/>
    <w:rsid w:val="002B7F12"/>
    <w:rsid w:val="002B7FD4"/>
    <w:rsid w:val="002C084D"/>
    <w:rsid w:val="002C12B8"/>
    <w:rsid w:val="002C1ECD"/>
    <w:rsid w:val="002C21FD"/>
    <w:rsid w:val="002C2D8C"/>
    <w:rsid w:val="002C347F"/>
    <w:rsid w:val="002C3734"/>
    <w:rsid w:val="002C3CF6"/>
    <w:rsid w:val="002C4DA9"/>
    <w:rsid w:val="002C547F"/>
    <w:rsid w:val="002C5AF2"/>
    <w:rsid w:val="002C6C32"/>
    <w:rsid w:val="002C7413"/>
    <w:rsid w:val="002C7A7B"/>
    <w:rsid w:val="002D007A"/>
    <w:rsid w:val="002D0D34"/>
    <w:rsid w:val="002D2152"/>
    <w:rsid w:val="002D2285"/>
    <w:rsid w:val="002D2ADE"/>
    <w:rsid w:val="002D36B6"/>
    <w:rsid w:val="002D3EAD"/>
    <w:rsid w:val="002D5393"/>
    <w:rsid w:val="002D5B8E"/>
    <w:rsid w:val="002D6148"/>
    <w:rsid w:val="002D6375"/>
    <w:rsid w:val="002D784A"/>
    <w:rsid w:val="002E0704"/>
    <w:rsid w:val="002E0B80"/>
    <w:rsid w:val="002E2B62"/>
    <w:rsid w:val="002E4E95"/>
    <w:rsid w:val="002E4F34"/>
    <w:rsid w:val="002E7D12"/>
    <w:rsid w:val="002E7DEF"/>
    <w:rsid w:val="002F0154"/>
    <w:rsid w:val="002F05AC"/>
    <w:rsid w:val="002F123E"/>
    <w:rsid w:val="002F16A2"/>
    <w:rsid w:val="002F2845"/>
    <w:rsid w:val="002F2BF1"/>
    <w:rsid w:val="002F3F97"/>
    <w:rsid w:val="002F5446"/>
    <w:rsid w:val="002F58E4"/>
    <w:rsid w:val="002F59F5"/>
    <w:rsid w:val="002F67B5"/>
    <w:rsid w:val="003002F2"/>
    <w:rsid w:val="00301161"/>
    <w:rsid w:val="003014D6"/>
    <w:rsid w:val="003021BD"/>
    <w:rsid w:val="0030780B"/>
    <w:rsid w:val="00310190"/>
    <w:rsid w:val="00312D5D"/>
    <w:rsid w:val="0031341E"/>
    <w:rsid w:val="00313950"/>
    <w:rsid w:val="00313F05"/>
    <w:rsid w:val="0031507A"/>
    <w:rsid w:val="0031516A"/>
    <w:rsid w:val="00315A67"/>
    <w:rsid w:val="00316A86"/>
    <w:rsid w:val="00317F63"/>
    <w:rsid w:val="00320276"/>
    <w:rsid w:val="00320547"/>
    <w:rsid w:val="00321DD8"/>
    <w:rsid w:val="00322E77"/>
    <w:rsid w:val="00323D24"/>
    <w:rsid w:val="00324906"/>
    <w:rsid w:val="00324AFD"/>
    <w:rsid w:val="003250BB"/>
    <w:rsid w:val="003269F0"/>
    <w:rsid w:val="0032725A"/>
    <w:rsid w:val="00330257"/>
    <w:rsid w:val="003314DE"/>
    <w:rsid w:val="00331BB9"/>
    <w:rsid w:val="003323C0"/>
    <w:rsid w:val="0033297F"/>
    <w:rsid w:val="003337B7"/>
    <w:rsid w:val="00335E87"/>
    <w:rsid w:val="0033637B"/>
    <w:rsid w:val="00341642"/>
    <w:rsid w:val="003416F9"/>
    <w:rsid w:val="00341860"/>
    <w:rsid w:val="0034210B"/>
    <w:rsid w:val="00343A62"/>
    <w:rsid w:val="0034790B"/>
    <w:rsid w:val="003507FB"/>
    <w:rsid w:val="00351A7E"/>
    <w:rsid w:val="003525D5"/>
    <w:rsid w:val="00352A3E"/>
    <w:rsid w:val="0035335D"/>
    <w:rsid w:val="003541C5"/>
    <w:rsid w:val="00355C67"/>
    <w:rsid w:val="0035638B"/>
    <w:rsid w:val="00356619"/>
    <w:rsid w:val="00356A2C"/>
    <w:rsid w:val="00360169"/>
    <w:rsid w:val="00361C09"/>
    <w:rsid w:val="00362E9D"/>
    <w:rsid w:val="00365E45"/>
    <w:rsid w:val="00367C2B"/>
    <w:rsid w:val="0037245A"/>
    <w:rsid w:val="00372688"/>
    <w:rsid w:val="00372DDA"/>
    <w:rsid w:val="00373B18"/>
    <w:rsid w:val="003747A5"/>
    <w:rsid w:val="0037750B"/>
    <w:rsid w:val="003801E0"/>
    <w:rsid w:val="0038081C"/>
    <w:rsid w:val="003820CB"/>
    <w:rsid w:val="00382AE9"/>
    <w:rsid w:val="00382CED"/>
    <w:rsid w:val="00383B02"/>
    <w:rsid w:val="00383DB6"/>
    <w:rsid w:val="00383EB6"/>
    <w:rsid w:val="00384867"/>
    <w:rsid w:val="00384936"/>
    <w:rsid w:val="0038556B"/>
    <w:rsid w:val="00385FD3"/>
    <w:rsid w:val="00386C3A"/>
    <w:rsid w:val="00387DAF"/>
    <w:rsid w:val="003904EF"/>
    <w:rsid w:val="0039159A"/>
    <w:rsid w:val="003926DD"/>
    <w:rsid w:val="00393A94"/>
    <w:rsid w:val="00395366"/>
    <w:rsid w:val="0039664E"/>
    <w:rsid w:val="00396C4A"/>
    <w:rsid w:val="003A0207"/>
    <w:rsid w:val="003A0912"/>
    <w:rsid w:val="003A1FEF"/>
    <w:rsid w:val="003A2333"/>
    <w:rsid w:val="003A2BCE"/>
    <w:rsid w:val="003A457F"/>
    <w:rsid w:val="003A612B"/>
    <w:rsid w:val="003A636A"/>
    <w:rsid w:val="003A7D1F"/>
    <w:rsid w:val="003A7F9F"/>
    <w:rsid w:val="003B01B5"/>
    <w:rsid w:val="003B3DD0"/>
    <w:rsid w:val="003B4013"/>
    <w:rsid w:val="003B4196"/>
    <w:rsid w:val="003B49AC"/>
    <w:rsid w:val="003B591C"/>
    <w:rsid w:val="003C0170"/>
    <w:rsid w:val="003C0A15"/>
    <w:rsid w:val="003C0BFB"/>
    <w:rsid w:val="003C2509"/>
    <w:rsid w:val="003C2AA7"/>
    <w:rsid w:val="003C2E28"/>
    <w:rsid w:val="003C453D"/>
    <w:rsid w:val="003C5488"/>
    <w:rsid w:val="003C5CC6"/>
    <w:rsid w:val="003C6171"/>
    <w:rsid w:val="003C7B2C"/>
    <w:rsid w:val="003D2D17"/>
    <w:rsid w:val="003D33A5"/>
    <w:rsid w:val="003D4FEB"/>
    <w:rsid w:val="003D75E5"/>
    <w:rsid w:val="003E1247"/>
    <w:rsid w:val="003E22F7"/>
    <w:rsid w:val="003E352F"/>
    <w:rsid w:val="003E5BB2"/>
    <w:rsid w:val="003E66D6"/>
    <w:rsid w:val="003F00E5"/>
    <w:rsid w:val="003F0AE8"/>
    <w:rsid w:val="003F334B"/>
    <w:rsid w:val="003F45E2"/>
    <w:rsid w:val="004001A4"/>
    <w:rsid w:val="00400EAA"/>
    <w:rsid w:val="0040214B"/>
    <w:rsid w:val="00403D84"/>
    <w:rsid w:val="0040598C"/>
    <w:rsid w:val="00406476"/>
    <w:rsid w:val="00410D69"/>
    <w:rsid w:val="0041125F"/>
    <w:rsid w:val="00412D23"/>
    <w:rsid w:val="0041363C"/>
    <w:rsid w:val="00416363"/>
    <w:rsid w:val="004166B4"/>
    <w:rsid w:val="00416931"/>
    <w:rsid w:val="004231B6"/>
    <w:rsid w:val="00423244"/>
    <w:rsid w:val="00426139"/>
    <w:rsid w:val="004325E0"/>
    <w:rsid w:val="00432D52"/>
    <w:rsid w:val="004331BB"/>
    <w:rsid w:val="004340D8"/>
    <w:rsid w:val="00435252"/>
    <w:rsid w:val="00435F29"/>
    <w:rsid w:val="00436E01"/>
    <w:rsid w:val="004375D8"/>
    <w:rsid w:val="00437C56"/>
    <w:rsid w:val="00437CEF"/>
    <w:rsid w:val="004400EF"/>
    <w:rsid w:val="00440B2C"/>
    <w:rsid w:val="004415A9"/>
    <w:rsid w:val="00444CCB"/>
    <w:rsid w:val="0044573C"/>
    <w:rsid w:val="00446938"/>
    <w:rsid w:val="00446BFE"/>
    <w:rsid w:val="00446F84"/>
    <w:rsid w:val="0044722C"/>
    <w:rsid w:val="00447503"/>
    <w:rsid w:val="00447588"/>
    <w:rsid w:val="00450C9E"/>
    <w:rsid w:val="004517DB"/>
    <w:rsid w:val="00451B14"/>
    <w:rsid w:val="00452BBD"/>
    <w:rsid w:val="00453ADF"/>
    <w:rsid w:val="00454069"/>
    <w:rsid w:val="00454317"/>
    <w:rsid w:val="00454628"/>
    <w:rsid w:val="004546F1"/>
    <w:rsid w:val="00454EEC"/>
    <w:rsid w:val="004572AA"/>
    <w:rsid w:val="00457D52"/>
    <w:rsid w:val="00460B4C"/>
    <w:rsid w:val="00461632"/>
    <w:rsid w:val="00464B68"/>
    <w:rsid w:val="004657E2"/>
    <w:rsid w:val="00467286"/>
    <w:rsid w:val="00467F47"/>
    <w:rsid w:val="00470AC1"/>
    <w:rsid w:val="00470D0B"/>
    <w:rsid w:val="004718AA"/>
    <w:rsid w:val="0047276C"/>
    <w:rsid w:val="00472A08"/>
    <w:rsid w:val="00472B61"/>
    <w:rsid w:val="00474B33"/>
    <w:rsid w:val="00475107"/>
    <w:rsid w:val="00475360"/>
    <w:rsid w:val="004766E1"/>
    <w:rsid w:val="00477515"/>
    <w:rsid w:val="00477BBC"/>
    <w:rsid w:val="004804BB"/>
    <w:rsid w:val="00481037"/>
    <w:rsid w:val="00481F04"/>
    <w:rsid w:val="00483613"/>
    <w:rsid w:val="00484349"/>
    <w:rsid w:val="004849B8"/>
    <w:rsid w:val="004853A3"/>
    <w:rsid w:val="004856C3"/>
    <w:rsid w:val="00487E07"/>
    <w:rsid w:val="00490547"/>
    <w:rsid w:val="00491FEE"/>
    <w:rsid w:val="004924B7"/>
    <w:rsid w:val="00493C6F"/>
    <w:rsid w:val="0049426A"/>
    <w:rsid w:val="00494860"/>
    <w:rsid w:val="0049547C"/>
    <w:rsid w:val="0049562E"/>
    <w:rsid w:val="00496589"/>
    <w:rsid w:val="00497550"/>
    <w:rsid w:val="004978C8"/>
    <w:rsid w:val="004A0293"/>
    <w:rsid w:val="004A08D9"/>
    <w:rsid w:val="004A22DB"/>
    <w:rsid w:val="004A2AC9"/>
    <w:rsid w:val="004A67A4"/>
    <w:rsid w:val="004B06E6"/>
    <w:rsid w:val="004B0C83"/>
    <w:rsid w:val="004B1F50"/>
    <w:rsid w:val="004B214C"/>
    <w:rsid w:val="004B23E6"/>
    <w:rsid w:val="004B32BE"/>
    <w:rsid w:val="004B38C6"/>
    <w:rsid w:val="004B761B"/>
    <w:rsid w:val="004C0A85"/>
    <w:rsid w:val="004C0E62"/>
    <w:rsid w:val="004C0EEF"/>
    <w:rsid w:val="004C1595"/>
    <w:rsid w:val="004C1BEF"/>
    <w:rsid w:val="004C2E48"/>
    <w:rsid w:val="004C489F"/>
    <w:rsid w:val="004C4B21"/>
    <w:rsid w:val="004C54C0"/>
    <w:rsid w:val="004C58F6"/>
    <w:rsid w:val="004C61F4"/>
    <w:rsid w:val="004C62C1"/>
    <w:rsid w:val="004C7778"/>
    <w:rsid w:val="004C7B6F"/>
    <w:rsid w:val="004D07CD"/>
    <w:rsid w:val="004D08CD"/>
    <w:rsid w:val="004D14B1"/>
    <w:rsid w:val="004D15D1"/>
    <w:rsid w:val="004D2047"/>
    <w:rsid w:val="004D25E8"/>
    <w:rsid w:val="004D3083"/>
    <w:rsid w:val="004D3369"/>
    <w:rsid w:val="004D4095"/>
    <w:rsid w:val="004D5727"/>
    <w:rsid w:val="004D6FDA"/>
    <w:rsid w:val="004D7E2F"/>
    <w:rsid w:val="004E2929"/>
    <w:rsid w:val="004E3B00"/>
    <w:rsid w:val="004E3EF1"/>
    <w:rsid w:val="004E402C"/>
    <w:rsid w:val="004E4669"/>
    <w:rsid w:val="004E4FFB"/>
    <w:rsid w:val="004E5EF9"/>
    <w:rsid w:val="004E67E5"/>
    <w:rsid w:val="004E745B"/>
    <w:rsid w:val="004F242A"/>
    <w:rsid w:val="004F2F26"/>
    <w:rsid w:val="004F391D"/>
    <w:rsid w:val="004F4B4C"/>
    <w:rsid w:val="004F4ED0"/>
    <w:rsid w:val="004F5357"/>
    <w:rsid w:val="004F5902"/>
    <w:rsid w:val="00501BA5"/>
    <w:rsid w:val="00502944"/>
    <w:rsid w:val="00503F62"/>
    <w:rsid w:val="005042BC"/>
    <w:rsid w:val="0050585F"/>
    <w:rsid w:val="0050784C"/>
    <w:rsid w:val="00510C46"/>
    <w:rsid w:val="005113A0"/>
    <w:rsid w:val="005121D7"/>
    <w:rsid w:val="005164DC"/>
    <w:rsid w:val="00516641"/>
    <w:rsid w:val="0051788A"/>
    <w:rsid w:val="00520E43"/>
    <w:rsid w:val="0052135F"/>
    <w:rsid w:val="00524917"/>
    <w:rsid w:val="00524B2A"/>
    <w:rsid w:val="00525E3C"/>
    <w:rsid w:val="00525E54"/>
    <w:rsid w:val="0052643D"/>
    <w:rsid w:val="00526837"/>
    <w:rsid w:val="00526AD2"/>
    <w:rsid w:val="00526F19"/>
    <w:rsid w:val="00530081"/>
    <w:rsid w:val="0053259F"/>
    <w:rsid w:val="005325B6"/>
    <w:rsid w:val="00532F72"/>
    <w:rsid w:val="005367D4"/>
    <w:rsid w:val="0053695E"/>
    <w:rsid w:val="005376FB"/>
    <w:rsid w:val="005401CA"/>
    <w:rsid w:val="005404F5"/>
    <w:rsid w:val="005404F8"/>
    <w:rsid w:val="00540F0F"/>
    <w:rsid w:val="00541C9A"/>
    <w:rsid w:val="0054426E"/>
    <w:rsid w:val="00546657"/>
    <w:rsid w:val="00547265"/>
    <w:rsid w:val="00547888"/>
    <w:rsid w:val="00547E1C"/>
    <w:rsid w:val="00547FB5"/>
    <w:rsid w:val="00550904"/>
    <w:rsid w:val="005509DB"/>
    <w:rsid w:val="00550C1F"/>
    <w:rsid w:val="0056041B"/>
    <w:rsid w:val="005605B6"/>
    <w:rsid w:val="00561C16"/>
    <w:rsid w:val="0056566C"/>
    <w:rsid w:val="00565CF8"/>
    <w:rsid w:val="00566E78"/>
    <w:rsid w:val="00567722"/>
    <w:rsid w:val="00570E7E"/>
    <w:rsid w:val="00571405"/>
    <w:rsid w:val="00572284"/>
    <w:rsid w:val="00572696"/>
    <w:rsid w:val="005738A0"/>
    <w:rsid w:val="00574508"/>
    <w:rsid w:val="0057553D"/>
    <w:rsid w:val="0057652F"/>
    <w:rsid w:val="005777AA"/>
    <w:rsid w:val="00577D2C"/>
    <w:rsid w:val="00580983"/>
    <w:rsid w:val="005831ED"/>
    <w:rsid w:val="005859F6"/>
    <w:rsid w:val="00585B9B"/>
    <w:rsid w:val="0058734B"/>
    <w:rsid w:val="005874A6"/>
    <w:rsid w:val="00587821"/>
    <w:rsid w:val="0059040D"/>
    <w:rsid w:val="0059040E"/>
    <w:rsid w:val="005909D1"/>
    <w:rsid w:val="005946BE"/>
    <w:rsid w:val="005951B0"/>
    <w:rsid w:val="00595606"/>
    <w:rsid w:val="00595B87"/>
    <w:rsid w:val="00597482"/>
    <w:rsid w:val="005A354C"/>
    <w:rsid w:val="005A3A02"/>
    <w:rsid w:val="005A6BE3"/>
    <w:rsid w:val="005B0C6C"/>
    <w:rsid w:val="005B34E8"/>
    <w:rsid w:val="005B351B"/>
    <w:rsid w:val="005B4C4D"/>
    <w:rsid w:val="005B5683"/>
    <w:rsid w:val="005C05F3"/>
    <w:rsid w:val="005C1566"/>
    <w:rsid w:val="005C161F"/>
    <w:rsid w:val="005C16E4"/>
    <w:rsid w:val="005C20EA"/>
    <w:rsid w:val="005C26F8"/>
    <w:rsid w:val="005C4576"/>
    <w:rsid w:val="005C6693"/>
    <w:rsid w:val="005C6A44"/>
    <w:rsid w:val="005D4134"/>
    <w:rsid w:val="005D4A9A"/>
    <w:rsid w:val="005D62CC"/>
    <w:rsid w:val="005D6C88"/>
    <w:rsid w:val="005E1704"/>
    <w:rsid w:val="005E1D61"/>
    <w:rsid w:val="005E3BB2"/>
    <w:rsid w:val="005E5368"/>
    <w:rsid w:val="005E5AAE"/>
    <w:rsid w:val="005E7969"/>
    <w:rsid w:val="005F0B65"/>
    <w:rsid w:val="005F0E03"/>
    <w:rsid w:val="005F0E96"/>
    <w:rsid w:val="005F281A"/>
    <w:rsid w:val="005F3CCA"/>
    <w:rsid w:val="005F4789"/>
    <w:rsid w:val="005F4B35"/>
    <w:rsid w:val="005F4B36"/>
    <w:rsid w:val="005F4D20"/>
    <w:rsid w:val="005F5F3B"/>
    <w:rsid w:val="005F76F8"/>
    <w:rsid w:val="0060092D"/>
    <w:rsid w:val="00602CF0"/>
    <w:rsid w:val="00602D9D"/>
    <w:rsid w:val="00603920"/>
    <w:rsid w:val="006042B9"/>
    <w:rsid w:val="0060554A"/>
    <w:rsid w:val="0060628A"/>
    <w:rsid w:val="006105F7"/>
    <w:rsid w:val="0061282B"/>
    <w:rsid w:val="0061383B"/>
    <w:rsid w:val="00614586"/>
    <w:rsid w:val="00614651"/>
    <w:rsid w:val="006160EC"/>
    <w:rsid w:val="00616468"/>
    <w:rsid w:val="0061650C"/>
    <w:rsid w:val="00616D42"/>
    <w:rsid w:val="00617625"/>
    <w:rsid w:val="006204DF"/>
    <w:rsid w:val="00623039"/>
    <w:rsid w:val="00623CD2"/>
    <w:rsid w:val="006257F4"/>
    <w:rsid w:val="006266A2"/>
    <w:rsid w:val="00627A0E"/>
    <w:rsid w:val="00627A2F"/>
    <w:rsid w:val="00627D0E"/>
    <w:rsid w:val="00627D25"/>
    <w:rsid w:val="00630A4B"/>
    <w:rsid w:val="00631F6D"/>
    <w:rsid w:val="006324E8"/>
    <w:rsid w:val="00633E5B"/>
    <w:rsid w:val="00634217"/>
    <w:rsid w:val="00634C99"/>
    <w:rsid w:val="00634FC3"/>
    <w:rsid w:val="00635BB3"/>
    <w:rsid w:val="00635E5F"/>
    <w:rsid w:val="00636967"/>
    <w:rsid w:val="00637A23"/>
    <w:rsid w:val="006403E1"/>
    <w:rsid w:val="00640EE4"/>
    <w:rsid w:val="006413D0"/>
    <w:rsid w:val="00641FAD"/>
    <w:rsid w:val="00643EF9"/>
    <w:rsid w:val="00646277"/>
    <w:rsid w:val="00650273"/>
    <w:rsid w:val="00650CBB"/>
    <w:rsid w:val="006515F9"/>
    <w:rsid w:val="00652164"/>
    <w:rsid w:val="006532EF"/>
    <w:rsid w:val="00653617"/>
    <w:rsid w:val="00653C48"/>
    <w:rsid w:val="00654043"/>
    <w:rsid w:val="00654A00"/>
    <w:rsid w:val="00654C6A"/>
    <w:rsid w:val="006550E6"/>
    <w:rsid w:val="00661462"/>
    <w:rsid w:val="00662159"/>
    <w:rsid w:val="00662315"/>
    <w:rsid w:val="006645C7"/>
    <w:rsid w:val="006648C2"/>
    <w:rsid w:val="00664E8A"/>
    <w:rsid w:val="00667CFA"/>
    <w:rsid w:val="0067208B"/>
    <w:rsid w:val="00673345"/>
    <w:rsid w:val="00675939"/>
    <w:rsid w:val="0067616A"/>
    <w:rsid w:val="006802C8"/>
    <w:rsid w:val="00680FA5"/>
    <w:rsid w:val="0068127A"/>
    <w:rsid w:val="0068135D"/>
    <w:rsid w:val="006846B4"/>
    <w:rsid w:val="00685CCE"/>
    <w:rsid w:val="0069182E"/>
    <w:rsid w:val="00692BF4"/>
    <w:rsid w:val="00693FF7"/>
    <w:rsid w:val="00694E5A"/>
    <w:rsid w:val="006954AE"/>
    <w:rsid w:val="00695ACC"/>
    <w:rsid w:val="006978A9"/>
    <w:rsid w:val="006A18C6"/>
    <w:rsid w:val="006A334A"/>
    <w:rsid w:val="006A3501"/>
    <w:rsid w:val="006A3682"/>
    <w:rsid w:val="006A41E2"/>
    <w:rsid w:val="006A4C90"/>
    <w:rsid w:val="006A5234"/>
    <w:rsid w:val="006A5921"/>
    <w:rsid w:val="006B008B"/>
    <w:rsid w:val="006B0124"/>
    <w:rsid w:val="006B2501"/>
    <w:rsid w:val="006B3A1E"/>
    <w:rsid w:val="006B6CE7"/>
    <w:rsid w:val="006B6E38"/>
    <w:rsid w:val="006C00F9"/>
    <w:rsid w:val="006C1DF0"/>
    <w:rsid w:val="006C2826"/>
    <w:rsid w:val="006D024D"/>
    <w:rsid w:val="006D0EA3"/>
    <w:rsid w:val="006D107B"/>
    <w:rsid w:val="006D1CF3"/>
    <w:rsid w:val="006D30D8"/>
    <w:rsid w:val="006D495E"/>
    <w:rsid w:val="006D5FBD"/>
    <w:rsid w:val="006E08BE"/>
    <w:rsid w:val="006E0AE4"/>
    <w:rsid w:val="006E0E6A"/>
    <w:rsid w:val="006E3391"/>
    <w:rsid w:val="006E48C6"/>
    <w:rsid w:val="006E591F"/>
    <w:rsid w:val="006E6060"/>
    <w:rsid w:val="006F108C"/>
    <w:rsid w:val="006F2347"/>
    <w:rsid w:val="006F242B"/>
    <w:rsid w:val="006F2EBB"/>
    <w:rsid w:val="006F323A"/>
    <w:rsid w:val="006F5674"/>
    <w:rsid w:val="006F7C0F"/>
    <w:rsid w:val="00703500"/>
    <w:rsid w:val="00703BEF"/>
    <w:rsid w:val="007048C2"/>
    <w:rsid w:val="00706E81"/>
    <w:rsid w:val="00707550"/>
    <w:rsid w:val="007129BF"/>
    <w:rsid w:val="00717226"/>
    <w:rsid w:val="00721F0C"/>
    <w:rsid w:val="007227FF"/>
    <w:rsid w:val="00723884"/>
    <w:rsid w:val="00724A9C"/>
    <w:rsid w:val="007257E0"/>
    <w:rsid w:val="00727B8D"/>
    <w:rsid w:val="0073043B"/>
    <w:rsid w:val="00730692"/>
    <w:rsid w:val="00732180"/>
    <w:rsid w:val="00732BD6"/>
    <w:rsid w:val="00733928"/>
    <w:rsid w:val="00734A22"/>
    <w:rsid w:val="00734D17"/>
    <w:rsid w:val="007356D4"/>
    <w:rsid w:val="00741B25"/>
    <w:rsid w:val="00741C84"/>
    <w:rsid w:val="00742AC1"/>
    <w:rsid w:val="00743512"/>
    <w:rsid w:val="00743575"/>
    <w:rsid w:val="007468C2"/>
    <w:rsid w:val="00746AAD"/>
    <w:rsid w:val="007503B9"/>
    <w:rsid w:val="007507FC"/>
    <w:rsid w:val="00750C37"/>
    <w:rsid w:val="00750F57"/>
    <w:rsid w:val="00752E65"/>
    <w:rsid w:val="00753F3D"/>
    <w:rsid w:val="00754677"/>
    <w:rsid w:val="00755B74"/>
    <w:rsid w:val="00757C0E"/>
    <w:rsid w:val="007619B1"/>
    <w:rsid w:val="00761E64"/>
    <w:rsid w:val="00763CE0"/>
    <w:rsid w:val="00766776"/>
    <w:rsid w:val="00766975"/>
    <w:rsid w:val="0076749C"/>
    <w:rsid w:val="00767AE7"/>
    <w:rsid w:val="007700F1"/>
    <w:rsid w:val="007702C8"/>
    <w:rsid w:val="007717B6"/>
    <w:rsid w:val="00771E31"/>
    <w:rsid w:val="00772BAC"/>
    <w:rsid w:val="00777F76"/>
    <w:rsid w:val="007819F1"/>
    <w:rsid w:val="00781A08"/>
    <w:rsid w:val="00781C5B"/>
    <w:rsid w:val="0078205E"/>
    <w:rsid w:val="00786462"/>
    <w:rsid w:val="00786978"/>
    <w:rsid w:val="007871DB"/>
    <w:rsid w:val="00787399"/>
    <w:rsid w:val="007877E4"/>
    <w:rsid w:val="00790371"/>
    <w:rsid w:val="0079741E"/>
    <w:rsid w:val="007975F3"/>
    <w:rsid w:val="007A3723"/>
    <w:rsid w:val="007A626B"/>
    <w:rsid w:val="007B125C"/>
    <w:rsid w:val="007B2FC8"/>
    <w:rsid w:val="007B3858"/>
    <w:rsid w:val="007B3CBF"/>
    <w:rsid w:val="007B4181"/>
    <w:rsid w:val="007B459C"/>
    <w:rsid w:val="007B5EDB"/>
    <w:rsid w:val="007B75A9"/>
    <w:rsid w:val="007C17A3"/>
    <w:rsid w:val="007C1B35"/>
    <w:rsid w:val="007C25F5"/>
    <w:rsid w:val="007C3384"/>
    <w:rsid w:val="007C3C96"/>
    <w:rsid w:val="007C55B6"/>
    <w:rsid w:val="007C5D1D"/>
    <w:rsid w:val="007C5DFC"/>
    <w:rsid w:val="007C79E7"/>
    <w:rsid w:val="007D3031"/>
    <w:rsid w:val="007D3F63"/>
    <w:rsid w:val="007D45E4"/>
    <w:rsid w:val="007D5B4D"/>
    <w:rsid w:val="007D7118"/>
    <w:rsid w:val="007D740E"/>
    <w:rsid w:val="007E1544"/>
    <w:rsid w:val="007E1D0F"/>
    <w:rsid w:val="007E5B90"/>
    <w:rsid w:val="007F072C"/>
    <w:rsid w:val="007F240A"/>
    <w:rsid w:val="007F3711"/>
    <w:rsid w:val="00800DE8"/>
    <w:rsid w:val="00802A06"/>
    <w:rsid w:val="00802AD8"/>
    <w:rsid w:val="00802CEC"/>
    <w:rsid w:val="008043A9"/>
    <w:rsid w:val="0080490D"/>
    <w:rsid w:val="00805C8E"/>
    <w:rsid w:val="00806AAA"/>
    <w:rsid w:val="008070CB"/>
    <w:rsid w:val="00807A0D"/>
    <w:rsid w:val="008100DC"/>
    <w:rsid w:val="00817A9F"/>
    <w:rsid w:val="008212EC"/>
    <w:rsid w:val="00821C50"/>
    <w:rsid w:val="008225C4"/>
    <w:rsid w:val="008228DF"/>
    <w:rsid w:val="00823109"/>
    <w:rsid w:val="00824168"/>
    <w:rsid w:val="00824CB6"/>
    <w:rsid w:val="008256ED"/>
    <w:rsid w:val="0082663C"/>
    <w:rsid w:val="0082732A"/>
    <w:rsid w:val="00831174"/>
    <w:rsid w:val="00831177"/>
    <w:rsid w:val="008349FC"/>
    <w:rsid w:val="00836191"/>
    <w:rsid w:val="00836B4A"/>
    <w:rsid w:val="00837683"/>
    <w:rsid w:val="00840E27"/>
    <w:rsid w:val="0084149B"/>
    <w:rsid w:val="00841C36"/>
    <w:rsid w:val="00841D26"/>
    <w:rsid w:val="00844330"/>
    <w:rsid w:val="0084525F"/>
    <w:rsid w:val="008455EA"/>
    <w:rsid w:val="008456A7"/>
    <w:rsid w:val="00846461"/>
    <w:rsid w:val="00850526"/>
    <w:rsid w:val="00850878"/>
    <w:rsid w:val="00851F99"/>
    <w:rsid w:val="0085216D"/>
    <w:rsid w:val="008538B5"/>
    <w:rsid w:val="008546E0"/>
    <w:rsid w:val="00862399"/>
    <w:rsid w:val="00863BB4"/>
    <w:rsid w:val="00863F3E"/>
    <w:rsid w:val="008661C2"/>
    <w:rsid w:val="008662C8"/>
    <w:rsid w:val="00867183"/>
    <w:rsid w:val="008674A5"/>
    <w:rsid w:val="0087170F"/>
    <w:rsid w:val="00872D01"/>
    <w:rsid w:val="00872DD5"/>
    <w:rsid w:val="00873BCA"/>
    <w:rsid w:val="00874018"/>
    <w:rsid w:val="00874811"/>
    <w:rsid w:val="00875CCB"/>
    <w:rsid w:val="008760BF"/>
    <w:rsid w:val="008760E5"/>
    <w:rsid w:val="00876147"/>
    <w:rsid w:val="00876D66"/>
    <w:rsid w:val="00880F4D"/>
    <w:rsid w:val="008829AF"/>
    <w:rsid w:val="008840E8"/>
    <w:rsid w:val="008871B4"/>
    <w:rsid w:val="008874C7"/>
    <w:rsid w:val="00887AC2"/>
    <w:rsid w:val="00890F32"/>
    <w:rsid w:val="00892433"/>
    <w:rsid w:val="00893075"/>
    <w:rsid w:val="0089355B"/>
    <w:rsid w:val="00894DFE"/>
    <w:rsid w:val="008964EE"/>
    <w:rsid w:val="00896A03"/>
    <w:rsid w:val="0089791B"/>
    <w:rsid w:val="00897982"/>
    <w:rsid w:val="008A115E"/>
    <w:rsid w:val="008A1D2A"/>
    <w:rsid w:val="008A339F"/>
    <w:rsid w:val="008A44AD"/>
    <w:rsid w:val="008A52B9"/>
    <w:rsid w:val="008A6FAD"/>
    <w:rsid w:val="008B0101"/>
    <w:rsid w:val="008B218C"/>
    <w:rsid w:val="008B2D29"/>
    <w:rsid w:val="008B34F8"/>
    <w:rsid w:val="008B62AB"/>
    <w:rsid w:val="008B6817"/>
    <w:rsid w:val="008C0C9D"/>
    <w:rsid w:val="008C2861"/>
    <w:rsid w:val="008C5362"/>
    <w:rsid w:val="008C53F5"/>
    <w:rsid w:val="008C7081"/>
    <w:rsid w:val="008D1F47"/>
    <w:rsid w:val="008D28FB"/>
    <w:rsid w:val="008D37A9"/>
    <w:rsid w:val="008D40D7"/>
    <w:rsid w:val="008D5388"/>
    <w:rsid w:val="008D5B5E"/>
    <w:rsid w:val="008D64A6"/>
    <w:rsid w:val="008D6F76"/>
    <w:rsid w:val="008E1FED"/>
    <w:rsid w:val="008E20D5"/>
    <w:rsid w:val="008E2985"/>
    <w:rsid w:val="008E2E8D"/>
    <w:rsid w:val="008E36A6"/>
    <w:rsid w:val="008E4AB9"/>
    <w:rsid w:val="008E4D6B"/>
    <w:rsid w:val="008E5839"/>
    <w:rsid w:val="008E5F2F"/>
    <w:rsid w:val="008E6483"/>
    <w:rsid w:val="008E652D"/>
    <w:rsid w:val="008E663A"/>
    <w:rsid w:val="008E7290"/>
    <w:rsid w:val="008E7347"/>
    <w:rsid w:val="008E79EA"/>
    <w:rsid w:val="008F2672"/>
    <w:rsid w:val="008F384B"/>
    <w:rsid w:val="008F40B7"/>
    <w:rsid w:val="008F44EC"/>
    <w:rsid w:val="008F470F"/>
    <w:rsid w:val="008F4AAA"/>
    <w:rsid w:val="008F5C96"/>
    <w:rsid w:val="008F5E4E"/>
    <w:rsid w:val="008F71D0"/>
    <w:rsid w:val="008F7970"/>
    <w:rsid w:val="008F79AF"/>
    <w:rsid w:val="00900730"/>
    <w:rsid w:val="009036E5"/>
    <w:rsid w:val="00906765"/>
    <w:rsid w:val="0090708F"/>
    <w:rsid w:val="00907365"/>
    <w:rsid w:val="00907994"/>
    <w:rsid w:val="00911734"/>
    <w:rsid w:val="00912CA2"/>
    <w:rsid w:val="00913540"/>
    <w:rsid w:val="009135E8"/>
    <w:rsid w:val="00915216"/>
    <w:rsid w:val="00915724"/>
    <w:rsid w:val="00917AFB"/>
    <w:rsid w:val="0092099A"/>
    <w:rsid w:val="00922359"/>
    <w:rsid w:val="009229DF"/>
    <w:rsid w:val="0092495F"/>
    <w:rsid w:val="00924C54"/>
    <w:rsid w:val="009259F7"/>
    <w:rsid w:val="0092607E"/>
    <w:rsid w:val="00927182"/>
    <w:rsid w:val="009325A5"/>
    <w:rsid w:val="009328D6"/>
    <w:rsid w:val="00932CA1"/>
    <w:rsid w:val="00933D65"/>
    <w:rsid w:val="00935504"/>
    <w:rsid w:val="00936F99"/>
    <w:rsid w:val="00937AB0"/>
    <w:rsid w:val="00937E03"/>
    <w:rsid w:val="00944F74"/>
    <w:rsid w:val="00945190"/>
    <w:rsid w:val="00946222"/>
    <w:rsid w:val="009463E6"/>
    <w:rsid w:val="00946658"/>
    <w:rsid w:val="00950652"/>
    <w:rsid w:val="00950950"/>
    <w:rsid w:val="009513BE"/>
    <w:rsid w:val="00955341"/>
    <w:rsid w:val="0095597F"/>
    <w:rsid w:val="00957654"/>
    <w:rsid w:val="009608BE"/>
    <w:rsid w:val="0096243F"/>
    <w:rsid w:val="00963E7C"/>
    <w:rsid w:val="009645C8"/>
    <w:rsid w:val="009647DE"/>
    <w:rsid w:val="00964BD5"/>
    <w:rsid w:val="00964E83"/>
    <w:rsid w:val="009654E1"/>
    <w:rsid w:val="00965FE6"/>
    <w:rsid w:val="00967077"/>
    <w:rsid w:val="00971130"/>
    <w:rsid w:val="0097121D"/>
    <w:rsid w:val="00972968"/>
    <w:rsid w:val="00972EFA"/>
    <w:rsid w:val="00973C1C"/>
    <w:rsid w:val="009743FE"/>
    <w:rsid w:val="0097613D"/>
    <w:rsid w:val="0097654A"/>
    <w:rsid w:val="00976642"/>
    <w:rsid w:val="0097664D"/>
    <w:rsid w:val="009766FA"/>
    <w:rsid w:val="00982D78"/>
    <w:rsid w:val="0098386D"/>
    <w:rsid w:val="009843E6"/>
    <w:rsid w:val="00985AEF"/>
    <w:rsid w:val="00986E50"/>
    <w:rsid w:val="00987A95"/>
    <w:rsid w:val="00990BCA"/>
    <w:rsid w:val="00992353"/>
    <w:rsid w:val="00993E29"/>
    <w:rsid w:val="00994917"/>
    <w:rsid w:val="00995BA3"/>
    <w:rsid w:val="00997E49"/>
    <w:rsid w:val="009A0659"/>
    <w:rsid w:val="009A069A"/>
    <w:rsid w:val="009A0D93"/>
    <w:rsid w:val="009A1992"/>
    <w:rsid w:val="009A1D90"/>
    <w:rsid w:val="009A29FD"/>
    <w:rsid w:val="009A308D"/>
    <w:rsid w:val="009A311A"/>
    <w:rsid w:val="009A40B7"/>
    <w:rsid w:val="009A4B67"/>
    <w:rsid w:val="009A4DFB"/>
    <w:rsid w:val="009A4F96"/>
    <w:rsid w:val="009A5BE0"/>
    <w:rsid w:val="009B2C53"/>
    <w:rsid w:val="009B37C7"/>
    <w:rsid w:val="009B5713"/>
    <w:rsid w:val="009B627B"/>
    <w:rsid w:val="009B7660"/>
    <w:rsid w:val="009B780E"/>
    <w:rsid w:val="009C1725"/>
    <w:rsid w:val="009C1B6B"/>
    <w:rsid w:val="009C2145"/>
    <w:rsid w:val="009C22B7"/>
    <w:rsid w:val="009C255F"/>
    <w:rsid w:val="009C2CD2"/>
    <w:rsid w:val="009C2D94"/>
    <w:rsid w:val="009C5BC1"/>
    <w:rsid w:val="009C6E87"/>
    <w:rsid w:val="009C7321"/>
    <w:rsid w:val="009D12E2"/>
    <w:rsid w:val="009D28B8"/>
    <w:rsid w:val="009D3967"/>
    <w:rsid w:val="009D3DBE"/>
    <w:rsid w:val="009D3E19"/>
    <w:rsid w:val="009D549E"/>
    <w:rsid w:val="009D54F5"/>
    <w:rsid w:val="009D5CF4"/>
    <w:rsid w:val="009D6B9B"/>
    <w:rsid w:val="009D78A1"/>
    <w:rsid w:val="009D7EDA"/>
    <w:rsid w:val="009E04BB"/>
    <w:rsid w:val="009E0602"/>
    <w:rsid w:val="009E0ED1"/>
    <w:rsid w:val="009E20E7"/>
    <w:rsid w:val="009E2538"/>
    <w:rsid w:val="009E2DD8"/>
    <w:rsid w:val="009E3D6E"/>
    <w:rsid w:val="009E40C5"/>
    <w:rsid w:val="009E421F"/>
    <w:rsid w:val="009E4F63"/>
    <w:rsid w:val="009E5E3F"/>
    <w:rsid w:val="009F219B"/>
    <w:rsid w:val="009F2554"/>
    <w:rsid w:val="009F30EC"/>
    <w:rsid w:val="009F3180"/>
    <w:rsid w:val="009F3196"/>
    <w:rsid w:val="009F343A"/>
    <w:rsid w:val="009F5153"/>
    <w:rsid w:val="009F5D83"/>
    <w:rsid w:val="009F6026"/>
    <w:rsid w:val="009F688C"/>
    <w:rsid w:val="009F6EB3"/>
    <w:rsid w:val="009F6FE5"/>
    <w:rsid w:val="009F714A"/>
    <w:rsid w:val="009F7F33"/>
    <w:rsid w:val="00A012AD"/>
    <w:rsid w:val="00A019D0"/>
    <w:rsid w:val="00A01F61"/>
    <w:rsid w:val="00A02BB0"/>
    <w:rsid w:val="00A033F5"/>
    <w:rsid w:val="00A042BD"/>
    <w:rsid w:val="00A04B11"/>
    <w:rsid w:val="00A04ECC"/>
    <w:rsid w:val="00A05338"/>
    <w:rsid w:val="00A054FD"/>
    <w:rsid w:val="00A07698"/>
    <w:rsid w:val="00A10992"/>
    <w:rsid w:val="00A10DAE"/>
    <w:rsid w:val="00A17986"/>
    <w:rsid w:val="00A2019B"/>
    <w:rsid w:val="00A202FF"/>
    <w:rsid w:val="00A2258D"/>
    <w:rsid w:val="00A22828"/>
    <w:rsid w:val="00A24642"/>
    <w:rsid w:val="00A25753"/>
    <w:rsid w:val="00A2765F"/>
    <w:rsid w:val="00A30200"/>
    <w:rsid w:val="00A30C0D"/>
    <w:rsid w:val="00A30E61"/>
    <w:rsid w:val="00A318F9"/>
    <w:rsid w:val="00A31D17"/>
    <w:rsid w:val="00A32464"/>
    <w:rsid w:val="00A3330D"/>
    <w:rsid w:val="00A33AD1"/>
    <w:rsid w:val="00A3595B"/>
    <w:rsid w:val="00A36038"/>
    <w:rsid w:val="00A37B2B"/>
    <w:rsid w:val="00A40A67"/>
    <w:rsid w:val="00A42CCC"/>
    <w:rsid w:val="00A42D66"/>
    <w:rsid w:val="00A47761"/>
    <w:rsid w:val="00A524E2"/>
    <w:rsid w:val="00A52607"/>
    <w:rsid w:val="00A5440E"/>
    <w:rsid w:val="00A54826"/>
    <w:rsid w:val="00A54E3F"/>
    <w:rsid w:val="00A5770B"/>
    <w:rsid w:val="00A57782"/>
    <w:rsid w:val="00A602F9"/>
    <w:rsid w:val="00A60D4D"/>
    <w:rsid w:val="00A60F70"/>
    <w:rsid w:val="00A61366"/>
    <w:rsid w:val="00A61CDD"/>
    <w:rsid w:val="00A63AA2"/>
    <w:rsid w:val="00A64382"/>
    <w:rsid w:val="00A6497F"/>
    <w:rsid w:val="00A64E03"/>
    <w:rsid w:val="00A7014C"/>
    <w:rsid w:val="00A70F0B"/>
    <w:rsid w:val="00A716F1"/>
    <w:rsid w:val="00A72383"/>
    <w:rsid w:val="00A7337F"/>
    <w:rsid w:val="00A750B6"/>
    <w:rsid w:val="00A7552E"/>
    <w:rsid w:val="00A765EF"/>
    <w:rsid w:val="00A77D0D"/>
    <w:rsid w:val="00A821A4"/>
    <w:rsid w:val="00A8415F"/>
    <w:rsid w:val="00A847B4"/>
    <w:rsid w:val="00A87495"/>
    <w:rsid w:val="00A87D5E"/>
    <w:rsid w:val="00A87F15"/>
    <w:rsid w:val="00A91203"/>
    <w:rsid w:val="00A928FD"/>
    <w:rsid w:val="00A92920"/>
    <w:rsid w:val="00A93713"/>
    <w:rsid w:val="00A95ADE"/>
    <w:rsid w:val="00A95DE1"/>
    <w:rsid w:val="00A96CA1"/>
    <w:rsid w:val="00AA1075"/>
    <w:rsid w:val="00AA18E7"/>
    <w:rsid w:val="00AA2201"/>
    <w:rsid w:val="00AA3AAD"/>
    <w:rsid w:val="00AA4220"/>
    <w:rsid w:val="00AA4293"/>
    <w:rsid w:val="00AA4D4C"/>
    <w:rsid w:val="00AA68F5"/>
    <w:rsid w:val="00AA7B6C"/>
    <w:rsid w:val="00AB0B39"/>
    <w:rsid w:val="00AB1ED9"/>
    <w:rsid w:val="00AB4C29"/>
    <w:rsid w:val="00AB63D1"/>
    <w:rsid w:val="00AB6BFB"/>
    <w:rsid w:val="00AB73FB"/>
    <w:rsid w:val="00AB7EC7"/>
    <w:rsid w:val="00AC3C62"/>
    <w:rsid w:val="00AC461F"/>
    <w:rsid w:val="00AC58C6"/>
    <w:rsid w:val="00AD059D"/>
    <w:rsid w:val="00AD0CF6"/>
    <w:rsid w:val="00AD30AF"/>
    <w:rsid w:val="00AD36F6"/>
    <w:rsid w:val="00AD40CB"/>
    <w:rsid w:val="00AD43E9"/>
    <w:rsid w:val="00AD6D15"/>
    <w:rsid w:val="00AD74AF"/>
    <w:rsid w:val="00AD791F"/>
    <w:rsid w:val="00AE026F"/>
    <w:rsid w:val="00AE08C0"/>
    <w:rsid w:val="00AE249F"/>
    <w:rsid w:val="00AE326E"/>
    <w:rsid w:val="00AE347A"/>
    <w:rsid w:val="00AE465E"/>
    <w:rsid w:val="00AE75DC"/>
    <w:rsid w:val="00AE7825"/>
    <w:rsid w:val="00AF00C2"/>
    <w:rsid w:val="00AF0203"/>
    <w:rsid w:val="00AF06D4"/>
    <w:rsid w:val="00AF077A"/>
    <w:rsid w:val="00AF0AEC"/>
    <w:rsid w:val="00AF0D38"/>
    <w:rsid w:val="00AF1D42"/>
    <w:rsid w:val="00AF334C"/>
    <w:rsid w:val="00AF368C"/>
    <w:rsid w:val="00AF3BD1"/>
    <w:rsid w:val="00AF3CCD"/>
    <w:rsid w:val="00AF4FED"/>
    <w:rsid w:val="00B026D6"/>
    <w:rsid w:val="00B02949"/>
    <w:rsid w:val="00B02BFC"/>
    <w:rsid w:val="00B037CC"/>
    <w:rsid w:val="00B043DF"/>
    <w:rsid w:val="00B054CC"/>
    <w:rsid w:val="00B05922"/>
    <w:rsid w:val="00B05D48"/>
    <w:rsid w:val="00B0601E"/>
    <w:rsid w:val="00B0740B"/>
    <w:rsid w:val="00B07D34"/>
    <w:rsid w:val="00B07DBC"/>
    <w:rsid w:val="00B1132A"/>
    <w:rsid w:val="00B12856"/>
    <w:rsid w:val="00B12BA2"/>
    <w:rsid w:val="00B14C8F"/>
    <w:rsid w:val="00B1605D"/>
    <w:rsid w:val="00B164AB"/>
    <w:rsid w:val="00B213CC"/>
    <w:rsid w:val="00B2296C"/>
    <w:rsid w:val="00B22C80"/>
    <w:rsid w:val="00B22FBC"/>
    <w:rsid w:val="00B23DAF"/>
    <w:rsid w:val="00B2403B"/>
    <w:rsid w:val="00B24F05"/>
    <w:rsid w:val="00B2514B"/>
    <w:rsid w:val="00B257F8"/>
    <w:rsid w:val="00B3099E"/>
    <w:rsid w:val="00B311FB"/>
    <w:rsid w:val="00B31C6A"/>
    <w:rsid w:val="00B322E4"/>
    <w:rsid w:val="00B32682"/>
    <w:rsid w:val="00B32A71"/>
    <w:rsid w:val="00B34579"/>
    <w:rsid w:val="00B34900"/>
    <w:rsid w:val="00B37CA2"/>
    <w:rsid w:val="00B409CD"/>
    <w:rsid w:val="00B4433C"/>
    <w:rsid w:val="00B44793"/>
    <w:rsid w:val="00B449B6"/>
    <w:rsid w:val="00B45CC3"/>
    <w:rsid w:val="00B53422"/>
    <w:rsid w:val="00B5565D"/>
    <w:rsid w:val="00B57B9C"/>
    <w:rsid w:val="00B60BD8"/>
    <w:rsid w:val="00B60E56"/>
    <w:rsid w:val="00B60E5C"/>
    <w:rsid w:val="00B619AD"/>
    <w:rsid w:val="00B6288F"/>
    <w:rsid w:val="00B64256"/>
    <w:rsid w:val="00B6707F"/>
    <w:rsid w:val="00B674D2"/>
    <w:rsid w:val="00B705AA"/>
    <w:rsid w:val="00B708BA"/>
    <w:rsid w:val="00B709E0"/>
    <w:rsid w:val="00B71659"/>
    <w:rsid w:val="00B7255E"/>
    <w:rsid w:val="00B729DB"/>
    <w:rsid w:val="00B775E3"/>
    <w:rsid w:val="00B81EEC"/>
    <w:rsid w:val="00B8253C"/>
    <w:rsid w:val="00B85267"/>
    <w:rsid w:val="00B9042D"/>
    <w:rsid w:val="00B91891"/>
    <w:rsid w:val="00B92B94"/>
    <w:rsid w:val="00B94C77"/>
    <w:rsid w:val="00B962CD"/>
    <w:rsid w:val="00B972A0"/>
    <w:rsid w:val="00B97CD8"/>
    <w:rsid w:val="00BA036E"/>
    <w:rsid w:val="00BA0E21"/>
    <w:rsid w:val="00BA18A7"/>
    <w:rsid w:val="00BA3761"/>
    <w:rsid w:val="00BA3F13"/>
    <w:rsid w:val="00BA5500"/>
    <w:rsid w:val="00BA5557"/>
    <w:rsid w:val="00BA5A76"/>
    <w:rsid w:val="00BA5A90"/>
    <w:rsid w:val="00BA6D96"/>
    <w:rsid w:val="00BA6F18"/>
    <w:rsid w:val="00BA6F22"/>
    <w:rsid w:val="00BA7F3B"/>
    <w:rsid w:val="00BB0122"/>
    <w:rsid w:val="00BB077F"/>
    <w:rsid w:val="00BB2130"/>
    <w:rsid w:val="00BB25C4"/>
    <w:rsid w:val="00BB2A74"/>
    <w:rsid w:val="00BB3004"/>
    <w:rsid w:val="00BB3021"/>
    <w:rsid w:val="00BB3527"/>
    <w:rsid w:val="00BB3F9A"/>
    <w:rsid w:val="00BB48C6"/>
    <w:rsid w:val="00BB610B"/>
    <w:rsid w:val="00BC07CF"/>
    <w:rsid w:val="00BC159E"/>
    <w:rsid w:val="00BC16FB"/>
    <w:rsid w:val="00BC1C76"/>
    <w:rsid w:val="00BC3383"/>
    <w:rsid w:val="00BC39CF"/>
    <w:rsid w:val="00BC3FA1"/>
    <w:rsid w:val="00BC4538"/>
    <w:rsid w:val="00BC45D3"/>
    <w:rsid w:val="00BC53E7"/>
    <w:rsid w:val="00BC5ACD"/>
    <w:rsid w:val="00BC5E7A"/>
    <w:rsid w:val="00BC642A"/>
    <w:rsid w:val="00BD0B3E"/>
    <w:rsid w:val="00BD1034"/>
    <w:rsid w:val="00BD144B"/>
    <w:rsid w:val="00BD1F40"/>
    <w:rsid w:val="00BD3271"/>
    <w:rsid w:val="00BD38C5"/>
    <w:rsid w:val="00BD3EEF"/>
    <w:rsid w:val="00BD42AB"/>
    <w:rsid w:val="00BD4E30"/>
    <w:rsid w:val="00BD69AD"/>
    <w:rsid w:val="00BD7B30"/>
    <w:rsid w:val="00BE183D"/>
    <w:rsid w:val="00BE4B13"/>
    <w:rsid w:val="00BE54A0"/>
    <w:rsid w:val="00BE6743"/>
    <w:rsid w:val="00BF0BF8"/>
    <w:rsid w:val="00BF2374"/>
    <w:rsid w:val="00BF389E"/>
    <w:rsid w:val="00BF46CB"/>
    <w:rsid w:val="00BF568F"/>
    <w:rsid w:val="00BF62D7"/>
    <w:rsid w:val="00BF63CD"/>
    <w:rsid w:val="00BF646E"/>
    <w:rsid w:val="00BF7F7A"/>
    <w:rsid w:val="00C00291"/>
    <w:rsid w:val="00C029D3"/>
    <w:rsid w:val="00C035A8"/>
    <w:rsid w:val="00C03AA9"/>
    <w:rsid w:val="00C041C1"/>
    <w:rsid w:val="00C05B5E"/>
    <w:rsid w:val="00C07D24"/>
    <w:rsid w:val="00C07F90"/>
    <w:rsid w:val="00C1049B"/>
    <w:rsid w:val="00C10ACC"/>
    <w:rsid w:val="00C13CB1"/>
    <w:rsid w:val="00C14E77"/>
    <w:rsid w:val="00C14F67"/>
    <w:rsid w:val="00C16C97"/>
    <w:rsid w:val="00C17FD0"/>
    <w:rsid w:val="00C2002A"/>
    <w:rsid w:val="00C20519"/>
    <w:rsid w:val="00C205BF"/>
    <w:rsid w:val="00C2087F"/>
    <w:rsid w:val="00C23167"/>
    <w:rsid w:val="00C23239"/>
    <w:rsid w:val="00C23924"/>
    <w:rsid w:val="00C239B2"/>
    <w:rsid w:val="00C243A3"/>
    <w:rsid w:val="00C247CD"/>
    <w:rsid w:val="00C248F5"/>
    <w:rsid w:val="00C24BFC"/>
    <w:rsid w:val="00C27577"/>
    <w:rsid w:val="00C31198"/>
    <w:rsid w:val="00C312CF"/>
    <w:rsid w:val="00C319C9"/>
    <w:rsid w:val="00C31F07"/>
    <w:rsid w:val="00C33385"/>
    <w:rsid w:val="00C33E96"/>
    <w:rsid w:val="00C34B06"/>
    <w:rsid w:val="00C34C2C"/>
    <w:rsid w:val="00C35737"/>
    <w:rsid w:val="00C3591D"/>
    <w:rsid w:val="00C35C5C"/>
    <w:rsid w:val="00C37772"/>
    <w:rsid w:val="00C40ECA"/>
    <w:rsid w:val="00C412AB"/>
    <w:rsid w:val="00C42BAD"/>
    <w:rsid w:val="00C43F26"/>
    <w:rsid w:val="00C44B38"/>
    <w:rsid w:val="00C468BF"/>
    <w:rsid w:val="00C4783E"/>
    <w:rsid w:val="00C50B9E"/>
    <w:rsid w:val="00C51AFB"/>
    <w:rsid w:val="00C51B5C"/>
    <w:rsid w:val="00C52855"/>
    <w:rsid w:val="00C54531"/>
    <w:rsid w:val="00C560A7"/>
    <w:rsid w:val="00C5624E"/>
    <w:rsid w:val="00C5777C"/>
    <w:rsid w:val="00C579CF"/>
    <w:rsid w:val="00C57CAE"/>
    <w:rsid w:val="00C60395"/>
    <w:rsid w:val="00C61147"/>
    <w:rsid w:val="00C6211E"/>
    <w:rsid w:val="00C62C15"/>
    <w:rsid w:val="00C633DA"/>
    <w:rsid w:val="00C63BD4"/>
    <w:rsid w:val="00C640C7"/>
    <w:rsid w:val="00C6627C"/>
    <w:rsid w:val="00C67C16"/>
    <w:rsid w:val="00C70019"/>
    <w:rsid w:val="00C70716"/>
    <w:rsid w:val="00C70F0C"/>
    <w:rsid w:val="00C710DF"/>
    <w:rsid w:val="00C71567"/>
    <w:rsid w:val="00C71DE6"/>
    <w:rsid w:val="00C71E31"/>
    <w:rsid w:val="00C72B5B"/>
    <w:rsid w:val="00C73CC9"/>
    <w:rsid w:val="00C740D3"/>
    <w:rsid w:val="00C740EA"/>
    <w:rsid w:val="00C745CB"/>
    <w:rsid w:val="00C747D4"/>
    <w:rsid w:val="00C7608A"/>
    <w:rsid w:val="00C76900"/>
    <w:rsid w:val="00C825FD"/>
    <w:rsid w:val="00C83382"/>
    <w:rsid w:val="00C85119"/>
    <w:rsid w:val="00C85566"/>
    <w:rsid w:val="00C91068"/>
    <w:rsid w:val="00C91C40"/>
    <w:rsid w:val="00C92AE2"/>
    <w:rsid w:val="00C92F5F"/>
    <w:rsid w:val="00C92FD2"/>
    <w:rsid w:val="00C95472"/>
    <w:rsid w:val="00C96F97"/>
    <w:rsid w:val="00C97941"/>
    <w:rsid w:val="00CA066C"/>
    <w:rsid w:val="00CA140E"/>
    <w:rsid w:val="00CA18DF"/>
    <w:rsid w:val="00CA3246"/>
    <w:rsid w:val="00CA3752"/>
    <w:rsid w:val="00CA3B2A"/>
    <w:rsid w:val="00CB0545"/>
    <w:rsid w:val="00CB1E41"/>
    <w:rsid w:val="00CB3B79"/>
    <w:rsid w:val="00CB4333"/>
    <w:rsid w:val="00CB50B1"/>
    <w:rsid w:val="00CB6412"/>
    <w:rsid w:val="00CB642C"/>
    <w:rsid w:val="00CB7409"/>
    <w:rsid w:val="00CB7E06"/>
    <w:rsid w:val="00CC0357"/>
    <w:rsid w:val="00CC098F"/>
    <w:rsid w:val="00CC2125"/>
    <w:rsid w:val="00CC2D25"/>
    <w:rsid w:val="00CC2E50"/>
    <w:rsid w:val="00CC62AA"/>
    <w:rsid w:val="00CC744B"/>
    <w:rsid w:val="00CD20E9"/>
    <w:rsid w:val="00CD387C"/>
    <w:rsid w:val="00CD3AA0"/>
    <w:rsid w:val="00CD4743"/>
    <w:rsid w:val="00CD543E"/>
    <w:rsid w:val="00CD615F"/>
    <w:rsid w:val="00CD6342"/>
    <w:rsid w:val="00CD7693"/>
    <w:rsid w:val="00CE200D"/>
    <w:rsid w:val="00CE22CA"/>
    <w:rsid w:val="00CE2D9C"/>
    <w:rsid w:val="00CE414F"/>
    <w:rsid w:val="00CE59D0"/>
    <w:rsid w:val="00CF0D02"/>
    <w:rsid w:val="00CF17CA"/>
    <w:rsid w:val="00CF2ACA"/>
    <w:rsid w:val="00CF2F4A"/>
    <w:rsid w:val="00CF397B"/>
    <w:rsid w:val="00CF4F95"/>
    <w:rsid w:val="00CF6D2E"/>
    <w:rsid w:val="00CF737E"/>
    <w:rsid w:val="00CF74F1"/>
    <w:rsid w:val="00CF796F"/>
    <w:rsid w:val="00D00297"/>
    <w:rsid w:val="00D00544"/>
    <w:rsid w:val="00D01C1B"/>
    <w:rsid w:val="00D020DA"/>
    <w:rsid w:val="00D05AB9"/>
    <w:rsid w:val="00D06F37"/>
    <w:rsid w:val="00D0745D"/>
    <w:rsid w:val="00D07DEA"/>
    <w:rsid w:val="00D157BF"/>
    <w:rsid w:val="00D159D9"/>
    <w:rsid w:val="00D15F2E"/>
    <w:rsid w:val="00D206E7"/>
    <w:rsid w:val="00D214B3"/>
    <w:rsid w:val="00D2171D"/>
    <w:rsid w:val="00D22388"/>
    <w:rsid w:val="00D2433E"/>
    <w:rsid w:val="00D24419"/>
    <w:rsid w:val="00D27458"/>
    <w:rsid w:val="00D27C5F"/>
    <w:rsid w:val="00D30BFD"/>
    <w:rsid w:val="00D3162C"/>
    <w:rsid w:val="00D31B27"/>
    <w:rsid w:val="00D31D04"/>
    <w:rsid w:val="00D324C5"/>
    <w:rsid w:val="00D32C13"/>
    <w:rsid w:val="00D35DD7"/>
    <w:rsid w:val="00D364B2"/>
    <w:rsid w:val="00D368A2"/>
    <w:rsid w:val="00D406F3"/>
    <w:rsid w:val="00D41062"/>
    <w:rsid w:val="00D42D5B"/>
    <w:rsid w:val="00D43A98"/>
    <w:rsid w:val="00D45C23"/>
    <w:rsid w:val="00D45FB3"/>
    <w:rsid w:val="00D478DD"/>
    <w:rsid w:val="00D5036C"/>
    <w:rsid w:val="00D5092A"/>
    <w:rsid w:val="00D51018"/>
    <w:rsid w:val="00D51E34"/>
    <w:rsid w:val="00D528E6"/>
    <w:rsid w:val="00D54E68"/>
    <w:rsid w:val="00D55791"/>
    <w:rsid w:val="00D55964"/>
    <w:rsid w:val="00D62B5D"/>
    <w:rsid w:val="00D63D7C"/>
    <w:rsid w:val="00D6422F"/>
    <w:rsid w:val="00D67A30"/>
    <w:rsid w:val="00D71EA7"/>
    <w:rsid w:val="00D72742"/>
    <w:rsid w:val="00D72CB0"/>
    <w:rsid w:val="00D738AB"/>
    <w:rsid w:val="00D73A9F"/>
    <w:rsid w:val="00D758CF"/>
    <w:rsid w:val="00D76357"/>
    <w:rsid w:val="00D774A8"/>
    <w:rsid w:val="00D80DB5"/>
    <w:rsid w:val="00D82EFE"/>
    <w:rsid w:val="00D8388D"/>
    <w:rsid w:val="00D86226"/>
    <w:rsid w:val="00D866AE"/>
    <w:rsid w:val="00D9011C"/>
    <w:rsid w:val="00D92B86"/>
    <w:rsid w:val="00D935E9"/>
    <w:rsid w:val="00D93E9D"/>
    <w:rsid w:val="00D95435"/>
    <w:rsid w:val="00D962DF"/>
    <w:rsid w:val="00D968F8"/>
    <w:rsid w:val="00D97B4B"/>
    <w:rsid w:val="00DA32C3"/>
    <w:rsid w:val="00DA3980"/>
    <w:rsid w:val="00DA3A4E"/>
    <w:rsid w:val="00DA501D"/>
    <w:rsid w:val="00DA67A0"/>
    <w:rsid w:val="00DA6891"/>
    <w:rsid w:val="00DA74A0"/>
    <w:rsid w:val="00DB024A"/>
    <w:rsid w:val="00DB1F5C"/>
    <w:rsid w:val="00DB2358"/>
    <w:rsid w:val="00DB31C0"/>
    <w:rsid w:val="00DB382E"/>
    <w:rsid w:val="00DB3D1F"/>
    <w:rsid w:val="00DB403C"/>
    <w:rsid w:val="00DB4DE5"/>
    <w:rsid w:val="00DB5B1B"/>
    <w:rsid w:val="00DB7957"/>
    <w:rsid w:val="00DB7B8B"/>
    <w:rsid w:val="00DC0B52"/>
    <w:rsid w:val="00DC112F"/>
    <w:rsid w:val="00DC183C"/>
    <w:rsid w:val="00DC1970"/>
    <w:rsid w:val="00DC3322"/>
    <w:rsid w:val="00DC68BE"/>
    <w:rsid w:val="00DD001E"/>
    <w:rsid w:val="00DD0E1C"/>
    <w:rsid w:val="00DD1233"/>
    <w:rsid w:val="00DD226A"/>
    <w:rsid w:val="00DD2828"/>
    <w:rsid w:val="00DD2FCC"/>
    <w:rsid w:val="00DD322F"/>
    <w:rsid w:val="00DD3BA0"/>
    <w:rsid w:val="00DD4367"/>
    <w:rsid w:val="00DD4BFD"/>
    <w:rsid w:val="00DD6AF7"/>
    <w:rsid w:val="00DD6F86"/>
    <w:rsid w:val="00DD7990"/>
    <w:rsid w:val="00DD7D5C"/>
    <w:rsid w:val="00DE2A28"/>
    <w:rsid w:val="00DE4806"/>
    <w:rsid w:val="00DF05AD"/>
    <w:rsid w:val="00DF205F"/>
    <w:rsid w:val="00DF336B"/>
    <w:rsid w:val="00DF35E8"/>
    <w:rsid w:val="00DF5071"/>
    <w:rsid w:val="00DF747A"/>
    <w:rsid w:val="00DF7CA4"/>
    <w:rsid w:val="00E029BC"/>
    <w:rsid w:val="00E02F28"/>
    <w:rsid w:val="00E036C3"/>
    <w:rsid w:val="00E03DBD"/>
    <w:rsid w:val="00E03ED4"/>
    <w:rsid w:val="00E051E6"/>
    <w:rsid w:val="00E05990"/>
    <w:rsid w:val="00E05AD0"/>
    <w:rsid w:val="00E07214"/>
    <w:rsid w:val="00E102DA"/>
    <w:rsid w:val="00E1079E"/>
    <w:rsid w:val="00E10D2D"/>
    <w:rsid w:val="00E113C5"/>
    <w:rsid w:val="00E11905"/>
    <w:rsid w:val="00E11DE8"/>
    <w:rsid w:val="00E13526"/>
    <w:rsid w:val="00E17292"/>
    <w:rsid w:val="00E17544"/>
    <w:rsid w:val="00E2006E"/>
    <w:rsid w:val="00E20FF2"/>
    <w:rsid w:val="00E23C97"/>
    <w:rsid w:val="00E253DF"/>
    <w:rsid w:val="00E301B4"/>
    <w:rsid w:val="00E30FF6"/>
    <w:rsid w:val="00E31187"/>
    <w:rsid w:val="00E311FB"/>
    <w:rsid w:val="00E31876"/>
    <w:rsid w:val="00E33681"/>
    <w:rsid w:val="00E33683"/>
    <w:rsid w:val="00E400D4"/>
    <w:rsid w:val="00E4283B"/>
    <w:rsid w:val="00E432AB"/>
    <w:rsid w:val="00E44027"/>
    <w:rsid w:val="00E44BC9"/>
    <w:rsid w:val="00E455EE"/>
    <w:rsid w:val="00E456DD"/>
    <w:rsid w:val="00E46547"/>
    <w:rsid w:val="00E4683A"/>
    <w:rsid w:val="00E47297"/>
    <w:rsid w:val="00E53236"/>
    <w:rsid w:val="00E535E2"/>
    <w:rsid w:val="00E53DCE"/>
    <w:rsid w:val="00E53F75"/>
    <w:rsid w:val="00E547D8"/>
    <w:rsid w:val="00E55CC2"/>
    <w:rsid w:val="00E565B6"/>
    <w:rsid w:val="00E601D1"/>
    <w:rsid w:val="00E61D17"/>
    <w:rsid w:val="00E62CB7"/>
    <w:rsid w:val="00E63170"/>
    <w:rsid w:val="00E63D61"/>
    <w:rsid w:val="00E64595"/>
    <w:rsid w:val="00E6763D"/>
    <w:rsid w:val="00E67B2C"/>
    <w:rsid w:val="00E70113"/>
    <w:rsid w:val="00E702CF"/>
    <w:rsid w:val="00E717E5"/>
    <w:rsid w:val="00E735C3"/>
    <w:rsid w:val="00E739D3"/>
    <w:rsid w:val="00E8110D"/>
    <w:rsid w:val="00E82118"/>
    <w:rsid w:val="00E829B3"/>
    <w:rsid w:val="00E83468"/>
    <w:rsid w:val="00E83C0F"/>
    <w:rsid w:val="00E847A8"/>
    <w:rsid w:val="00E8730C"/>
    <w:rsid w:val="00E87A91"/>
    <w:rsid w:val="00E9036B"/>
    <w:rsid w:val="00E91AC8"/>
    <w:rsid w:val="00E924E7"/>
    <w:rsid w:val="00E930EA"/>
    <w:rsid w:val="00E93979"/>
    <w:rsid w:val="00E93C77"/>
    <w:rsid w:val="00E9496E"/>
    <w:rsid w:val="00E9510F"/>
    <w:rsid w:val="00E955BB"/>
    <w:rsid w:val="00E96DE5"/>
    <w:rsid w:val="00EA3128"/>
    <w:rsid w:val="00EA41A1"/>
    <w:rsid w:val="00EA5397"/>
    <w:rsid w:val="00EA5B7B"/>
    <w:rsid w:val="00EA6DCE"/>
    <w:rsid w:val="00EB0116"/>
    <w:rsid w:val="00EB1563"/>
    <w:rsid w:val="00EB1638"/>
    <w:rsid w:val="00EB1B78"/>
    <w:rsid w:val="00EB4064"/>
    <w:rsid w:val="00EB45FC"/>
    <w:rsid w:val="00EB51B8"/>
    <w:rsid w:val="00EB794B"/>
    <w:rsid w:val="00EC0155"/>
    <w:rsid w:val="00EC1C88"/>
    <w:rsid w:val="00EC1D76"/>
    <w:rsid w:val="00EC24A3"/>
    <w:rsid w:val="00EC2FCC"/>
    <w:rsid w:val="00EC351C"/>
    <w:rsid w:val="00EC3B08"/>
    <w:rsid w:val="00EC5C82"/>
    <w:rsid w:val="00EC630B"/>
    <w:rsid w:val="00EC6406"/>
    <w:rsid w:val="00EC6480"/>
    <w:rsid w:val="00ED0B93"/>
    <w:rsid w:val="00ED0C89"/>
    <w:rsid w:val="00ED0EF9"/>
    <w:rsid w:val="00ED2657"/>
    <w:rsid w:val="00ED3C3F"/>
    <w:rsid w:val="00ED5513"/>
    <w:rsid w:val="00ED57BF"/>
    <w:rsid w:val="00ED5DE1"/>
    <w:rsid w:val="00ED766E"/>
    <w:rsid w:val="00ED7A33"/>
    <w:rsid w:val="00EE02A2"/>
    <w:rsid w:val="00EE09D2"/>
    <w:rsid w:val="00EE0EE7"/>
    <w:rsid w:val="00EE4835"/>
    <w:rsid w:val="00EE7CFF"/>
    <w:rsid w:val="00EF0621"/>
    <w:rsid w:val="00EF0F0C"/>
    <w:rsid w:val="00EF1196"/>
    <w:rsid w:val="00EF1681"/>
    <w:rsid w:val="00EF1AE5"/>
    <w:rsid w:val="00EF2278"/>
    <w:rsid w:val="00EF32B1"/>
    <w:rsid w:val="00EF385C"/>
    <w:rsid w:val="00EF4467"/>
    <w:rsid w:val="00EF4ABB"/>
    <w:rsid w:val="00EF6054"/>
    <w:rsid w:val="00EF634B"/>
    <w:rsid w:val="00EF64F9"/>
    <w:rsid w:val="00EF77C8"/>
    <w:rsid w:val="00F002D0"/>
    <w:rsid w:val="00F025EF"/>
    <w:rsid w:val="00F02EB7"/>
    <w:rsid w:val="00F03125"/>
    <w:rsid w:val="00F03C25"/>
    <w:rsid w:val="00F045D5"/>
    <w:rsid w:val="00F05006"/>
    <w:rsid w:val="00F0578A"/>
    <w:rsid w:val="00F05CF8"/>
    <w:rsid w:val="00F07215"/>
    <w:rsid w:val="00F073D6"/>
    <w:rsid w:val="00F07C7C"/>
    <w:rsid w:val="00F13D03"/>
    <w:rsid w:val="00F14C8C"/>
    <w:rsid w:val="00F209F1"/>
    <w:rsid w:val="00F215FF"/>
    <w:rsid w:val="00F21D7C"/>
    <w:rsid w:val="00F22B3E"/>
    <w:rsid w:val="00F234FF"/>
    <w:rsid w:val="00F2417F"/>
    <w:rsid w:val="00F246C1"/>
    <w:rsid w:val="00F25307"/>
    <w:rsid w:val="00F30EDC"/>
    <w:rsid w:val="00F31125"/>
    <w:rsid w:val="00F3159B"/>
    <w:rsid w:val="00F31C10"/>
    <w:rsid w:val="00F32B55"/>
    <w:rsid w:val="00F34547"/>
    <w:rsid w:val="00F35150"/>
    <w:rsid w:val="00F4083A"/>
    <w:rsid w:val="00F41E7F"/>
    <w:rsid w:val="00F4424C"/>
    <w:rsid w:val="00F442BC"/>
    <w:rsid w:val="00F447A4"/>
    <w:rsid w:val="00F460C3"/>
    <w:rsid w:val="00F47534"/>
    <w:rsid w:val="00F4780A"/>
    <w:rsid w:val="00F47869"/>
    <w:rsid w:val="00F50B7C"/>
    <w:rsid w:val="00F50E28"/>
    <w:rsid w:val="00F5165E"/>
    <w:rsid w:val="00F51BD5"/>
    <w:rsid w:val="00F52FED"/>
    <w:rsid w:val="00F53EBC"/>
    <w:rsid w:val="00F53F0F"/>
    <w:rsid w:val="00F54450"/>
    <w:rsid w:val="00F55FF9"/>
    <w:rsid w:val="00F56EF8"/>
    <w:rsid w:val="00F579C6"/>
    <w:rsid w:val="00F63303"/>
    <w:rsid w:val="00F6357F"/>
    <w:rsid w:val="00F65915"/>
    <w:rsid w:val="00F65C77"/>
    <w:rsid w:val="00F669CF"/>
    <w:rsid w:val="00F66FAD"/>
    <w:rsid w:val="00F67568"/>
    <w:rsid w:val="00F676BD"/>
    <w:rsid w:val="00F714D9"/>
    <w:rsid w:val="00F71606"/>
    <w:rsid w:val="00F72BC9"/>
    <w:rsid w:val="00F73460"/>
    <w:rsid w:val="00F74644"/>
    <w:rsid w:val="00F74780"/>
    <w:rsid w:val="00F75166"/>
    <w:rsid w:val="00F76B80"/>
    <w:rsid w:val="00F80A41"/>
    <w:rsid w:val="00F814DF"/>
    <w:rsid w:val="00F8218E"/>
    <w:rsid w:val="00F82E1E"/>
    <w:rsid w:val="00F82F43"/>
    <w:rsid w:val="00F83B0F"/>
    <w:rsid w:val="00F846C4"/>
    <w:rsid w:val="00F8742C"/>
    <w:rsid w:val="00F87AAF"/>
    <w:rsid w:val="00F87FA0"/>
    <w:rsid w:val="00F90BA0"/>
    <w:rsid w:val="00F90BDB"/>
    <w:rsid w:val="00F95A91"/>
    <w:rsid w:val="00F97596"/>
    <w:rsid w:val="00F979C6"/>
    <w:rsid w:val="00F97BBF"/>
    <w:rsid w:val="00FA054F"/>
    <w:rsid w:val="00FA12EB"/>
    <w:rsid w:val="00FA15D5"/>
    <w:rsid w:val="00FA2310"/>
    <w:rsid w:val="00FA3439"/>
    <w:rsid w:val="00FA36C0"/>
    <w:rsid w:val="00FA4748"/>
    <w:rsid w:val="00FA7873"/>
    <w:rsid w:val="00FB2856"/>
    <w:rsid w:val="00FB4089"/>
    <w:rsid w:val="00FB5EE9"/>
    <w:rsid w:val="00FB6A04"/>
    <w:rsid w:val="00FC00FB"/>
    <w:rsid w:val="00FC023C"/>
    <w:rsid w:val="00FC1295"/>
    <w:rsid w:val="00FC20E1"/>
    <w:rsid w:val="00FC2F66"/>
    <w:rsid w:val="00FC3591"/>
    <w:rsid w:val="00FC3B5A"/>
    <w:rsid w:val="00FC3DF7"/>
    <w:rsid w:val="00FC462E"/>
    <w:rsid w:val="00FC520C"/>
    <w:rsid w:val="00FC5292"/>
    <w:rsid w:val="00FC5A5C"/>
    <w:rsid w:val="00FC7B94"/>
    <w:rsid w:val="00FD059E"/>
    <w:rsid w:val="00FD0AFA"/>
    <w:rsid w:val="00FD2055"/>
    <w:rsid w:val="00FD219B"/>
    <w:rsid w:val="00FD5B2A"/>
    <w:rsid w:val="00FD66F6"/>
    <w:rsid w:val="00FD704C"/>
    <w:rsid w:val="00FE0BDB"/>
    <w:rsid w:val="00FE0C4B"/>
    <w:rsid w:val="00FE12D3"/>
    <w:rsid w:val="00FE2E3E"/>
    <w:rsid w:val="00FE4615"/>
    <w:rsid w:val="00FF0B15"/>
    <w:rsid w:val="00FF0B9E"/>
    <w:rsid w:val="00FF141C"/>
    <w:rsid w:val="00FF1DA6"/>
    <w:rsid w:val="00FF228A"/>
    <w:rsid w:val="00FF25D9"/>
    <w:rsid w:val="00FF284F"/>
    <w:rsid w:val="00FF309C"/>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0F3F"/>
  <w15:docId w15:val="{B802AEA6-0547-4558-B4AA-55E368A3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F2"/>
  </w:style>
  <w:style w:type="paragraph" w:styleId="Heading1">
    <w:name w:val="heading 1"/>
    <w:basedOn w:val="Normal"/>
    <w:next w:val="Normal"/>
    <w:link w:val="Heading1Char"/>
    <w:uiPriority w:val="9"/>
    <w:qFormat/>
    <w:rsid w:val="004F2F26"/>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F2F26"/>
    <w:pPr>
      <w:keepNext/>
      <w:keepLines/>
      <w:spacing w:before="40" w:after="0"/>
      <w:outlineLvl w:val="1"/>
    </w:pPr>
    <w:rPr>
      <w:rFonts w:asciiTheme="majorHAnsi" w:eastAsiaTheme="majorEastAsia" w:hAnsiTheme="majorHAnsi" w:cstheme="majorBidi"/>
      <w:b/>
      <w:i/>
      <w:color w:val="000000" w:themeColor="text1"/>
      <w:sz w:val="26"/>
      <w:szCs w:val="26"/>
    </w:rPr>
  </w:style>
  <w:style w:type="paragraph" w:styleId="Heading3">
    <w:name w:val="heading 3"/>
    <w:basedOn w:val="Normal"/>
    <w:next w:val="Normal"/>
    <w:link w:val="Heading3Char"/>
    <w:uiPriority w:val="9"/>
    <w:unhideWhenUsed/>
    <w:qFormat/>
    <w:rsid w:val="00A20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A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2F2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F2F2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A201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7A6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C44B38"/>
    <w:rPr>
      <w:color w:val="808080"/>
    </w:rPr>
  </w:style>
  <w:style w:type="paragraph" w:styleId="Header">
    <w:name w:val="header"/>
    <w:basedOn w:val="Normal"/>
    <w:link w:val="HeaderChar"/>
    <w:uiPriority w:val="99"/>
    <w:unhideWhenUsed/>
    <w:rsid w:val="00A93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713"/>
  </w:style>
  <w:style w:type="paragraph" w:styleId="Footer">
    <w:name w:val="footer"/>
    <w:basedOn w:val="Normal"/>
    <w:link w:val="FooterChar"/>
    <w:uiPriority w:val="99"/>
    <w:unhideWhenUsed/>
    <w:rsid w:val="00A93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713"/>
  </w:style>
  <w:style w:type="character" w:styleId="CommentReference">
    <w:name w:val="annotation reference"/>
    <w:basedOn w:val="DefaultParagraphFont"/>
    <w:uiPriority w:val="99"/>
    <w:semiHidden/>
    <w:unhideWhenUsed/>
    <w:rsid w:val="001412E6"/>
    <w:rPr>
      <w:sz w:val="16"/>
      <w:szCs w:val="16"/>
    </w:rPr>
  </w:style>
  <w:style w:type="paragraph" w:styleId="CommentText">
    <w:name w:val="annotation text"/>
    <w:basedOn w:val="Normal"/>
    <w:link w:val="CommentTextChar"/>
    <w:uiPriority w:val="99"/>
    <w:unhideWhenUsed/>
    <w:rsid w:val="001412E6"/>
    <w:pPr>
      <w:spacing w:line="240" w:lineRule="auto"/>
    </w:pPr>
    <w:rPr>
      <w:sz w:val="20"/>
      <w:szCs w:val="20"/>
    </w:rPr>
  </w:style>
  <w:style w:type="character" w:customStyle="1" w:styleId="CommentTextChar">
    <w:name w:val="Comment Text Char"/>
    <w:basedOn w:val="DefaultParagraphFont"/>
    <w:link w:val="CommentText"/>
    <w:uiPriority w:val="99"/>
    <w:rsid w:val="001412E6"/>
    <w:rPr>
      <w:sz w:val="20"/>
      <w:szCs w:val="20"/>
    </w:rPr>
  </w:style>
  <w:style w:type="paragraph" w:styleId="CommentSubject">
    <w:name w:val="annotation subject"/>
    <w:basedOn w:val="CommentText"/>
    <w:next w:val="CommentText"/>
    <w:link w:val="CommentSubjectChar"/>
    <w:uiPriority w:val="99"/>
    <w:semiHidden/>
    <w:unhideWhenUsed/>
    <w:rsid w:val="001412E6"/>
    <w:rPr>
      <w:b/>
      <w:bCs/>
    </w:rPr>
  </w:style>
  <w:style w:type="character" w:customStyle="1" w:styleId="CommentSubjectChar">
    <w:name w:val="Comment Subject Char"/>
    <w:basedOn w:val="CommentTextChar"/>
    <w:link w:val="CommentSubject"/>
    <w:uiPriority w:val="99"/>
    <w:semiHidden/>
    <w:rsid w:val="001412E6"/>
    <w:rPr>
      <w:b/>
      <w:bCs/>
      <w:sz w:val="20"/>
      <w:szCs w:val="20"/>
    </w:rPr>
  </w:style>
  <w:style w:type="paragraph" w:styleId="Caption">
    <w:name w:val="caption"/>
    <w:basedOn w:val="Normal"/>
    <w:next w:val="Normal"/>
    <w:link w:val="CaptionChar"/>
    <w:uiPriority w:val="35"/>
    <w:unhideWhenUsed/>
    <w:qFormat/>
    <w:rsid w:val="00EC24A3"/>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E821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2118"/>
    <w:rPr>
      <w:sz w:val="20"/>
      <w:szCs w:val="20"/>
    </w:rPr>
  </w:style>
  <w:style w:type="character" w:styleId="EndnoteReference">
    <w:name w:val="endnote reference"/>
    <w:basedOn w:val="DefaultParagraphFont"/>
    <w:uiPriority w:val="99"/>
    <w:semiHidden/>
    <w:unhideWhenUsed/>
    <w:rsid w:val="00E82118"/>
    <w:rPr>
      <w:vertAlign w:val="superscript"/>
    </w:rPr>
  </w:style>
  <w:style w:type="character" w:styleId="Hyperlink">
    <w:name w:val="Hyperlink"/>
    <w:basedOn w:val="DefaultParagraphFont"/>
    <w:uiPriority w:val="99"/>
    <w:unhideWhenUsed/>
    <w:rsid w:val="00A019D0"/>
    <w:rPr>
      <w:color w:val="0563C1" w:themeColor="hyperlink"/>
      <w:u w:val="single"/>
    </w:rPr>
  </w:style>
  <w:style w:type="character" w:customStyle="1" w:styleId="UnresolvedMention1">
    <w:name w:val="Unresolved Mention1"/>
    <w:basedOn w:val="DefaultParagraphFont"/>
    <w:uiPriority w:val="99"/>
    <w:semiHidden/>
    <w:unhideWhenUsed/>
    <w:rsid w:val="00A019D0"/>
    <w:rPr>
      <w:color w:val="605E5C"/>
      <w:shd w:val="clear" w:color="auto" w:fill="E1DFDD"/>
    </w:rPr>
  </w:style>
  <w:style w:type="paragraph" w:styleId="FootnoteText">
    <w:name w:val="footnote text"/>
    <w:basedOn w:val="Normal"/>
    <w:link w:val="FootnoteTextChar"/>
    <w:uiPriority w:val="99"/>
    <w:semiHidden/>
    <w:unhideWhenUsed/>
    <w:rsid w:val="00A01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9D0"/>
    <w:rPr>
      <w:sz w:val="20"/>
      <w:szCs w:val="20"/>
    </w:rPr>
  </w:style>
  <w:style w:type="character" w:styleId="FootnoteReference">
    <w:name w:val="footnote reference"/>
    <w:basedOn w:val="DefaultParagraphFont"/>
    <w:uiPriority w:val="99"/>
    <w:semiHidden/>
    <w:unhideWhenUsed/>
    <w:rsid w:val="00A019D0"/>
    <w:rPr>
      <w:vertAlign w:val="superscript"/>
    </w:rPr>
  </w:style>
  <w:style w:type="character" w:styleId="Strong">
    <w:name w:val="Strong"/>
    <w:basedOn w:val="DefaultParagraphFont"/>
    <w:uiPriority w:val="22"/>
    <w:qFormat/>
    <w:rsid w:val="007717B6"/>
    <w:rPr>
      <w:b/>
      <w:bCs/>
    </w:rPr>
  </w:style>
  <w:style w:type="paragraph" w:styleId="BalloonText">
    <w:name w:val="Balloon Text"/>
    <w:basedOn w:val="Normal"/>
    <w:link w:val="BalloonTextChar"/>
    <w:uiPriority w:val="99"/>
    <w:semiHidden/>
    <w:unhideWhenUsed/>
    <w:rsid w:val="00184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3D2"/>
    <w:rPr>
      <w:rFonts w:ascii="Segoe UI" w:hAnsi="Segoe UI" w:cs="Segoe UI"/>
      <w:sz w:val="18"/>
      <w:szCs w:val="18"/>
    </w:rPr>
  </w:style>
  <w:style w:type="character" w:styleId="FollowedHyperlink">
    <w:name w:val="FollowedHyperlink"/>
    <w:basedOn w:val="DefaultParagraphFont"/>
    <w:uiPriority w:val="99"/>
    <w:semiHidden/>
    <w:unhideWhenUsed/>
    <w:rsid w:val="00B729DB"/>
    <w:rPr>
      <w:color w:val="954F72" w:themeColor="followedHyperlink"/>
      <w:u w:val="single"/>
    </w:rPr>
  </w:style>
  <w:style w:type="paragraph" w:styleId="ListParagraph">
    <w:name w:val="List Paragraph"/>
    <w:basedOn w:val="Normal"/>
    <w:uiPriority w:val="34"/>
    <w:qFormat/>
    <w:rsid w:val="00C740D3"/>
    <w:pPr>
      <w:ind w:left="720"/>
      <w:contextualSpacing/>
    </w:pPr>
  </w:style>
  <w:style w:type="paragraph" w:styleId="Revision">
    <w:name w:val="Revision"/>
    <w:hidden/>
    <w:uiPriority w:val="99"/>
    <w:semiHidden/>
    <w:rsid w:val="00C2087F"/>
    <w:pPr>
      <w:spacing w:after="0" w:line="240" w:lineRule="auto"/>
    </w:pPr>
  </w:style>
  <w:style w:type="paragraph" w:customStyle="1" w:styleId="msonormal0">
    <w:name w:val="msonormal"/>
    <w:basedOn w:val="Normal"/>
    <w:rsid w:val="00382A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382AE9"/>
    <w:pP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382AE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7">
    <w:name w:val="xl67"/>
    <w:basedOn w:val="Normal"/>
    <w:rsid w:val="00382AE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8">
    <w:name w:val="xl68"/>
    <w:basedOn w:val="Normal"/>
    <w:rsid w:val="00382AE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9">
    <w:name w:val="xl69"/>
    <w:basedOn w:val="Normal"/>
    <w:rsid w:val="00382A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70">
    <w:name w:val="xl70"/>
    <w:basedOn w:val="Normal"/>
    <w:rsid w:val="00382AE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nresolvedMention2">
    <w:name w:val="Unresolved Mention2"/>
    <w:basedOn w:val="DefaultParagraphFont"/>
    <w:uiPriority w:val="99"/>
    <w:semiHidden/>
    <w:unhideWhenUsed/>
    <w:rsid w:val="00F35150"/>
    <w:rPr>
      <w:color w:val="605E5C"/>
      <w:shd w:val="clear" w:color="auto" w:fill="E1DFDD"/>
    </w:rPr>
  </w:style>
  <w:style w:type="character" w:customStyle="1" w:styleId="UnresolvedMention3">
    <w:name w:val="Unresolved Mention3"/>
    <w:basedOn w:val="DefaultParagraphFont"/>
    <w:uiPriority w:val="99"/>
    <w:semiHidden/>
    <w:unhideWhenUsed/>
    <w:rsid w:val="00A32464"/>
    <w:rPr>
      <w:color w:val="605E5C"/>
      <w:shd w:val="clear" w:color="auto" w:fill="E1DFDD"/>
    </w:rPr>
  </w:style>
  <w:style w:type="paragraph" w:customStyle="1" w:styleId="Bibliography1">
    <w:name w:val="Bibliography1"/>
    <w:basedOn w:val="Normal"/>
    <w:rsid w:val="00073636"/>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Title">
    <w:name w:val="Title"/>
    <w:basedOn w:val="Normal"/>
    <w:next w:val="Normal"/>
    <w:link w:val="TitleChar"/>
    <w:uiPriority w:val="10"/>
    <w:qFormat/>
    <w:rsid w:val="00285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6B0"/>
    <w:rPr>
      <w:rFonts w:asciiTheme="majorHAnsi" w:eastAsiaTheme="majorEastAsia" w:hAnsiTheme="majorHAnsi" w:cstheme="majorBidi"/>
      <w:spacing w:val="-10"/>
      <w:kern w:val="28"/>
      <w:sz w:val="56"/>
      <w:szCs w:val="56"/>
    </w:rPr>
  </w:style>
  <w:style w:type="paragraph" w:customStyle="1" w:styleId="ghgheading1">
    <w:name w:val="ghg_heading1"/>
    <w:basedOn w:val="Heading1"/>
    <w:link w:val="ghgheading1Char"/>
    <w:qFormat/>
    <w:rsid w:val="0041363C"/>
    <w:rPr>
      <w:color w:val="auto"/>
    </w:rPr>
  </w:style>
  <w:style w:type="character" w:customStyle="1" w:styleId="ghgheading1Char">
    <w:name w:val="ghg_heading1 Char"/>
    <w:basedOn w:val="Heading1Char"/>
    <w:link w:val="ghgheading1"/>
    <w:rsid w:val="0041363C"/>
    <w:rPr>
      <w:rFonts w:asciiTheme="majorHAnsi" w:eastAsiaTheme="majorEastAsia" w:hAnsiTheme="majorHAnsi" w:cstheme="majorBidi"/>
      <w:b/>
      <w:color w:val="2F5496" w:themeColor="accent1" w:themeShade="BF"/>
      <w:sz w:val="32"/>
      <w:szCs w:val="32"/>
    </w:rPr>
  </w:style>
  <w:style w:type="paragraph" w:customStyle="1" w:styleId="ghgcaption">
    <w:name w:val="ghg_caption"/>
    <w:basedOn w:val="Caption"/>
    <w:link w:val="ghgcaptionChar"/>
    <w:autoRedefine/>
    <w:qFormat/>
    <w:rsid w:val="00E8730C"/>
    <w:pPr>
      <w:spacing w:after="0"/>
    </w:pPr>
    <w:rPr>
      <w:rFonts w:ascii="Cambria Math" w:hAnsi="Cambria Math"/>
      <w:bCs/>
      <w:i w:val="0"/>
      <w:iCs w:val="0"/>
      <w:color w:val="auto"/>
      <w:sz w:val="22"/>
    </w:rPr>
  </w:style>
  <w:style w:type="character" w:customStyle="1" w:styleId="CaptionChar">
    <w:name w:val="Caption Char"/>
    <w:basedOn w:val="DefaultParagraphFont"/>
    <w:link w:val="Caption"/>
    <w:uiPriority w:val="35"/>
    <w:rsid w:val="00997E49"/>
    <w:rPr>
      <w:i/>
      <w:iCs/>
      <w:color w:val="44546A" w:themeColor="text2"/>
      <w:sz w:val="18"/>
      <w:szCs w:val="18"/>
    </w:rPr>
  </w:style>
  <w:style w:type="character" w:customStyle="1" w:styleId="ghgcaptionChar">
    <w:name w:val="ghg_caption Char"/>
    <w:basedOn w:val="CaptionChar"/>
    <w:link w:val="ghgcaption"/>
    <w:rsid w:val="00E8730C"/>
    <w:rPr>
      <w:rFonts w:ascii="Cambria Math" w:hAnsi="Cambria Math"/>
      <w:bCs/>
      <w:i w:val="0"/>
      <w:iCs w:val="0"/>
      <w:color w:val="44546A" w:themeColor="text2"/>
      <w:sz w:val="18"/>
      <w:szCs w:val="18"/>
    </w:rPr>
  </w:style>
  <w:style w:type="paragraph" w:customStyle="1" w:styleId="ghgheading2">
    <w:name w:val="ghg_heading2"/>
    <w:basedOn w:val="Heading2"/>
    <w:link w:val="ghgheading2Char"/>
    <w:qFormat/>
    <w:rsid w:val="009E5E3F"/>
    <w:rPr>
      <w:color w:val="auto"/>
    </w:rPr>
  </w:style>
  <w:style w:type="character" w:customStyle="1" w:styleId="ghgheading2Char">
    <w:name w:val="ghg_heading2 Char"/>
    <w:basedOn w:val="Heading2Char"/>
    <w:link w:val="ghgheading2"/>
    <w:rsid w:val="009E5E3F"/>
    <w:rPr>
      <w:rFonts w:asciiTheme="majorHAnsi" w:eastAsiaTheme="majorEastAsia" w:hAnsiTheme="majorHAnsi" w:cstheme="majorBidi"/>
      <w:b/>
      <w:i/>
      <w:color w:val="2F5496" w:themeColor="accent1" w:themeShade="BF"/>
      <w:sz w:val="26"/>
      <w:szCs w:val="26"/>
    </w:rPr>
  </w:style>
  <w:style w:type="character" w:customStyle="1" w:styleId="UnresolvedMention4">
    <w:name w:val="Unresolved Mention4"/>
    <w:basedOn w:val="DefaultParagraphFont"/>
    <w:uiPriority w:val="99"/>
    <w:semiHidden/>
    <w:unhideWhenUsed/>
    <w:rsid w:val="00CA3246"/>
    <w:rPr>
      <w:color w:val="605E5C"/>
      <w:shd w:val="clear" w:color="auto" w:fill="E1DFDD"/>
    </w:rPr>
  </w:style>
  <w:style w:type="paragraph" w:styleId="TOCHeading">
    <w:name w:val="TOC Heading"/>
    <w:basedOn w:val="Heading1"/>
    <w:next w:val="Normal"/>
    <w:uiPriority w:val="39"/>
    <w:unhideWhenUsed/>
    <w:qFormat/>
    <w:rsid w:val="008455EA"/>
    <w:pPr>
      <w:outlineLvl w:val="9"/>
    </w:pPr>
    <w:rPr>
      <w:kern w:val="0"/>
      <w14:ligatures w14:val="none"/>
    </w:rPr>
  </w:style>
  <w:style w:type="paragraph" w:styleId="TOC1">
    <w:name w:val="toc 1"/>
    <w:basedOn w:val="Normal"/>
    <w:next w:val="Normal"/>
    <w:autoRedefine/>
    <w:uiPriority w:val="39"/>
    <w:unhideWhenUsed/>
    <w:rsid w:val="00E46547"/>
    <w:pPr>
      <w:tabs>
        <w:tab w:val="right" w:leader="dot" w:pos="9350"/>
      </w:tabs>
      <w:spacing w:after="100"/>
    </w:pPr>
  </w:style>
  <w:style w:type="paragraph" w:styleId="TOC2">
    <w:name w:val="toc 2"/>
    <w:basedOn w:val="Normal"/>
    <w:next w:val="Normal"/>
    <w:autoRedefine/>
    <w:uiPriority w:val="39"/>
    <w:unhideWhenUsed/>
    <w:rsid w:val="00976642"/>
    <w:pPr>
      <w:tabs>
        <w:tab w:val="right" w:leader="dot" w:pos="9350"/>
      </w:tabs>
      <w:spacing w:after="100"/>
      <w:ind w:left="220"/>
    </w:pPr>
  </w:style>
  <w:style w:type="paragraph" w:styleId="TOC3">
    <w:name w:val="toc 3"/>
    <w:basedOn w:val="Normal"/>
    <w:next w:val="Normal"/>
    <w:autoRedefine/>
    <w:uiPriority w:val="39"/>
    <w:unhideWhenUsed/>
    <w:rsid w:val="008455EA"/>
    <w:pPr>
      <w:spacing w:after="100"/>
      <w:ind w:left="440"/>
    </w:pPr>
  </w:style>
  <w:style w:type="paragraph" w:styleId="TableofFigures">
    <w:name w:val="table of figures"/>
    <w:basedOn w:val="Normal"/>
    <w:next w:val="Normal"/>
    <w:uiPriority w:val="99"/>
    <w:unhideWhenUsed/>
    <w:rsid w:val="00C6627C"/>
    <w:pPr>
      <w:spacing w:after="0"/>
    </w:pPr>
  </w:style>
  <w:style w:type="table" w:styleId="TableGridLight">
    <w:name w:val="Grid Table Light"/>
    <w:basedOn w:val="TableNormal"/>
    <w:uiPriority w:val="40"/>
    <w:rsid w:val="001C5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ghgheading3">
    <w:name w:val="ghg_heading3"/>
    <w:basedOn w:val="Heading3"/>
    <w:link w:val="ghgheading3Char"/>
    <w:qFormat/>
    <w:rsid w:val="00D05AB9"/>
    <w:rPr>
      <w:color w:val="auto"/>
    </w:rPr>
  </w:style>
  <w:style w:type="character" w:customStyle="1" w:styleId="ghgheading3Char">
    <w:name w:val="ghg_heading3 Char"/>
    <w:basedOn w:val="Heading3Char"/>
    <w:link w:val="ghgheading3"/>
    <w:rsid w:val="00D05AB9"/>
    <w:rPr>
      <w:rFonts w:asciiTheme="majorHAnsi" w:eastAsiaTheme="majorEastAsia" w:hAnsiTheme="majorHAnsi" w:cstheme="majorBidi"/>
      <w:color w:val="1F3763" w:themeColor="accent1" w:themeShade="7F"/>
      <w:sz w:val="24"/>
      <w:szCs w:val="24"/>
    </w:rPr>
  </w:style>
  <w:style w:type="paragraph" w:customStyle="1" w:styleId="Bibliography2">
    <w:name w:val="Bibliography2"/>
    <w:basedOn w:val="Normal"/>
    <w:rsid w:val="00ED0C89"/>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Bibliography3">
    <w:name w:val="Bibliography3"/>
    <w:basedOn w:val="Normal"/>
    <w:rsid w:val="0059040D"/>
    <w:pPr>
      <w:spacing w:before="100" w:beforeAutospacing="1" w:after="100" w:afterAutospacing="1" w:line="240" w:lineRule="auto"/>
    </w:pPr>
    <w:rPr>
      <w:rFonts w:ascii="Times New Roman" w:hAnsi="Times New Roman" w:cs="Times New Roman"/>
      <w:kern w:val="0"/>
      <w:sz w:val="24"/>
      <w:szCs w:val="24"/>
    </w:rPr>
  </w:style>
  <w:style w:type="paragraph" w:customStyle="1" w:styleId="Bibliography4">
    <w:name w:val="Bibliography4"/>
    <w:basedOn w:val="Normal"/>
    <w:rsid w:val="00A52607"/>
    <w:pPr>
      <w:spacing w:before="100" w:beforeAutospacing="1" w:after="100" w:afterAutospacing="1"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9">
      <w:bodyDiv w:val="1"/>
      <w:marLeft w:val="0"/>
      <w:marRight w:val="0"/>
      <w:marTop w:val="0"/>
      <w:marBottom w:val="0"/>
      <w:divBdr>
        <w:top w:val="none" w:sz="0" w:space="0" w:color="auto"/>
        <w:left w:val="none" w:sz="0" w:space="0" w:color="auto"/>
        <w:bottom w:val="none" w:sz="0" w:space="0" w:color="auto"/>
        <w:right w:val="none" w:sz="0" w:space="0" w:color="auto"/>
      </w:divBdr>
    </w:div>
    <w:div w:id="400713">
      <w:bodyDiv w:val="1"/>
      <w:marLeft w:val="0"/>
      <w:marRight w:val="0"/>
      <w:marTop w:val="0"/>
      <w:marBottom w:val="0"/>
      <w:divBdr>
        <w:top w:val="none" w:sz="0" w:space="0" w:color="auto"/>
        <w:left w:val="none" w:sz="0" w:space="0" w:color="auto"/>
        <w:bottom w:val="none" w:sz="0" w:space="0" w:color="auto"/>
        <w:right w:val="none" w:sz="0" w:space="0" w:color="auto"/>
      </w:divBdr>
    </w:div>
    <w:div w:id="1200733">
      <w:bodyDiv w:val="1"/>
      <w:marLeft w:val="0"/>
      <w:marRight w:val="0"/>
      <w:marTop w:val="0"/>
      <w:marBottom w:val="0"/>
      <w:divBdr>
        <w:top w:val="none" w:sz="0" w:space="0" w:color="auto"/>
        <w:left w:val="none" w:sz="0" w:space="0" w:color="auto"/>
        <w:bottom w:val="none" w:sz="0" w:space="0" w:color="auto"/>
        <w:right w:val="none" w:sz="0" w:space="0" w:color="auto"/>
      </w:divBdr>
    </w:div>
    <w:div w:id="1785186">
      <w:bodyDiv w:val="1"/>
      <w:marLeft w:val="0"/>
      <w:marRight w:val="0"/>
      <w:marTop w:val="0"/>
      <w:marBottom w:val="0"/>
      <w:divBdr>
        <w:top w:val="none" w:sz="0" w:space="0" w:color="auto"/>
        <w:left w:val="none" w:sz="0" w:space="0" w:color="auto"/>
        <w:bottom w:val="none" w:sz="0" w:space="0" w:color="auto"/>
        <w:right w:val="none" w:sz="0" w:space="0" w:color="auto"/>
      </w:divBdr>
    </w:div>
    <w:div w:id="1862202">
      <w:bodyDiv w:val="1"/>
      <w:marLeft w:val="0"/>
      <w:marRight w:val="0"/>
      <w:marTop w:val="0"/>
      <w:marBottom w:val="0"/>
      <w:divBdr>
        <w:top w:val="none" w:sz="0" w:space="0" w:color="auto"/>
        <w:left w:val="none" w:sz="0" w:space="0" w:color="auto"/>
        <w:bottom w:val="none" w:sz="0" w:space="0" w:color="auto"/>
        <w:right w:val="none" w:sz="0" w:space="0" w:color="auto"/>
      </w:divBdr>
    </w:div>
    <w:div w:id="1902316">
      <w:bodyDiv w:val="1"/>
      <w:marLeft w:val="0"/>
      <w:marRight w:val="0"/>
      <w:marTop w:val="0"/>
      <w:marBottom w:val="0"/>
      <w:divBdr>
        <w:top w:val="none" w:sz="0" w:space="0" w:color="auto"/>
        <w:left w:val="none" w:sz="0" w:space="0" w:color="auto"/>
        <w:bottom w:val="none" w:sz="0" w:space="0" w:color="auto"/>
        <w:right w:val="none" w:sz="0" w:space="0" w:color="auto"/>
      </w:divBdr>
    </w:div>
    <w:div w:id="2098279">
      <w:bodyDiv w:val="1"/>
      <w:marLeft w:val="0"/>
      <w:marRight w:val="0"/>
      <w:marTop w:val="0"/>
      <w:marBottom w:val="0"/>
      <w:divBdr>
        <w:top w:val="none" w:sz="0" w:space="0" w:color="auto"/>
        <w:left w:val="none" w:sz="0" w:space="0" w:color="auto"/>
        <w:bottom w:val="none" w:sz="0" w:space="0" w:color="auto"/>
        <w:right w:val="none" w:sz="0" w:space="0" w:color="auto"/>
      </w:divBdr>
    </w:div>
    <w:div w:id="2175506">
      <w:bodyDiv w:val="1"/>
      <w:marLeft w:val="0"/>
      <w:marRight w:val="0"/>
      <w:marTop w:val="0"/>
      <w:marBottom w:val="0"/>
      <w:divBdr>
        <w:top w:val="none" w:sz="0" w:space="0" w:color="auto"/>
        <w:left w:val="none" w:sz="0" w:space="0" w:color="auto"/>
        <w:bottom w:val="none" w:sz="0" w:space="0" w:color="auto"/>
        <w:right w:val="none" w:sz="0" w:space="0" w:color="auto"/>
      </w:divBdr>
    </w:div>
    <w:div w:id="2245062">
      <w:bodyDiv w:val="1"/>
      <w:marLeft w:val="0"/>
      <w:marRight w:val="0"/>
      <w:marTop w:val="0"/>
      <w:marBottom w:val="0"/>
      <w:divBdr>
        <w:top w:val="none" w:sz="0" w:space="0" w:color="auto"/>
        <w:left w:val="none" w:sz="0" w:space="0" w:color="auto"/>
        <w:bottom w:val="none" w:sz="0" w:space="0" w:color="auto"/>
        <w:right w:val="none" w:sz="0" w:space="0" w:color="auto"/>
      </w:divBdr>
    </w:div>
    <w:div w:id="2369140">
      <w:bodyDiv w:val="1"/>
      <w:marLeft w:val="0"/>
      <w:marRight w:val="0"/>
      <w:marTop w:val="0"/>
      <w:marBottom w:val="0"/>
      <w:divBdr>
        <w:top w:val="none" w:sz="0" w:space="0" w:color="auto"/>
        <w:left w:val="none" w:sz="0" w:space="0" w:color="auto"/>
        <w:bottom w:val="none" w:sz="0" w:space="0" w:color="auto"/>
        <w:right w:val="none" w:sz="0" w:space="0" w:color="auto"/>
      </w:divBdr>
    </w:div>
    <w:div w:id="2511569">
      <w:bodyDiv w:val="1"/>
      <w:marLeft w:val="0"/>
      <w:marRight w:val="0"/>
      <w:marTop w:val="0"/>
      <w:marBottom w:val="0"/>
      <w:divBdr>
        <w:top w:val="none" w:sz="0" w:space="0" w:color="auto"/>
        <w:left w:val="none" w:sz="0" w:space="0" w:color="auto"/>
        <w:bottom w:val="none" w:sz="0" w:space="0" w:color="auto"/>
        <w:right w:val="none" w:sz="0" w:space="0" w:color="auto"/>
      </w:divBdr>
    </w:div>
    <w:div w:id="3092541">
      <w:bodyDiv w:val="1"/>
      <w:marLeft w:val="0"/>
      <w:marRight w:val="0"/>
      <w:marTop w:val="0"/>
      <w:marBottom w:val="0"/>
      <w:divBdr>
        <w:top w:val="none" w:sz="0" w:space="0" w:color="auto"/>
        <w:left w:val="none" w:sz="0" w:space="0" w:color="auto"/>
        <w:bottom w:val="none" w:sz="0" w:space="0" w:color="auto"/>
        <w:right w:val="none" w:sz="0" w:space="0" w:color="auto"/>
      </w:divBdr>
    </w:div>
    <w:div w:id="3478593">
      <w:bodyDiv w:val="1"/>
      <w:marLeft w:val="0"/>
      <w:marRight w:val="0"/>
      <w:marTop w:val="0"/>
      <w:marBottom w:val="0"/>
      <w:divBdr>
        <w:top w:val="none" w:sz="0" w:space="0" w:color="auto"/>
        <w:left w:val="none" w:sz="0" w:space="0" w:color="auto"/>
        <w:bottom w:val="none" w:sz="0" w:space="0" w:color="auto"/>
        <w:right w:val="none" w:sz="0" w:space="0" w:color="auto"/>
      </w:divBdr>
    </w:div>
    <w:div w:id="3559167">
      <w:bodyDiv w:val="1"/>
      <w:marLeft w:val="0"/>
      <w:marRight w:val="0"/>
      <w:marTop w:val="0"/>
      <w:marBottom w:val="0"/>
      <w:divBdr>
        <w:top w:val="none" w:sz="0" w:space="0" w:color="auto"/>
        <w:left w:val="none" w:sz="0" w:space="0" w:color="auto"/>
        <w:bottom w:val="none" w:sz="0" w:space="0" w:color="auto"/>
        <w:right w:val="none" w:sz="0" w:space="0" w:color="auto"/>
      </w:divBdr>
    </w:div>
    <w:div w:id="3631030">
      <w:bodyDiv w:val="1"/>
      <w:marLeft w:val="0"/>
      <w:marRight w:val="0"/>
      <w:marTop w:val="0"/>
      <w:marBottom w:val="0"/>
      <w:divBdr>
        <w:top w:val="none" w:sz="0" w:space="0" w:color="auto"/>
        <w:left w:val="none" w:sz="0" w:space="0" w:color="auto"/>
        <w:bottom w:val="none" w:sz="0" w:space="0" w:color="auto"/>
        <w:right w:val="none" w:sz="0" w:space="0" w:color="auto"/>
      </w:divBdr>
    </w:div>
    <w:div w:id="3632144">
      <w:bodyDiv w:val="1"/>
      <w:marLeft w:val="0"/>
      <w:marRight w:val="0"/>
      <w:marTop w:val="0"/>
      <w:marBottom w:val="0"/>
      <w:divBdr>
        <w:top w:val="none" w:sz="0" w:space="0" w:color="auto"/>
        <w:left w:val="none" w:sz="0" w:space="0" w:color="auto"/>
        <w:bottom w:val="none" w:sz="0" w:space="0" w:color="auto"/>
        <w:right w:val="none" w:sz="0" w:space="0" w:color="auto"/>
      </w:divBdr>
    </w:div>
    <w:div w:id="3632588">
      <w:bodyDiv w:val="1"/>
      <w:marLeft w:val="0"/>
      <w:marRight w:val="0"/>
      <w:marTop w:val="0"/>
      <w:marBottom w:val="0"/>
      <w:divBdr>
        <w:top w:val="none" w:sz="0" w:space="0" w:color="auto"/>
        <w:left w:val="none" w:sz="0" w:space="0" w:color="auto"/>
        <w:bottom w:val="none" w:sz="0" w:space="0" w:color="auto"/>
        <w:right w:val="none" w:sz="0" w:space="0" w:color="auto"/>
      </w:divBdr>
    </w:div>
    <w:div w:id="3670091">
      <w:bodyDiv w:val="1"/>
      <w:marLeft w:val="0"/>
      <w:marRight w:val="0"/>
      <w:marTop w:val="0"/>
      <w:marBottom w:val="0"/>
      <w:divBdr>
        <w:top w:val="none" w:sz="0" w:space="0" w:color="auto"/>
        <w:left w:val="none" w:sz="0" w:space="0" w:color="auto"/>
        <w:bottom w:val="none" w:sz="0" w:space="0" w:color="auto"/>
        <w:right w:val="none" w:sz="0" w:space="0" w:color="auto"/>
      </w:divBdr>
    </w:div>
    <w:div w:id="3867618">
      <w:bodyDiv w:val="1"/>
      <w:marLeft w:val="0"/>
      <w:marRight w:val="0"/>
      <w:marTop w:val="0"/>
      <w:marBottom w:val="0"/>
      <w:divBdr>
        <w:top w:val="none" w:sz="0" w:space="0" w:color="auto"/>
        <w:left w:val="none" w:sz="0" w:space="0" w:color="auto"/>
        <w:bottom w:val="none" w:sz="0" w:space="0" w:color="auto"/>
        <w:right w:val="none" w:sz="0" w:space="0" w:color="auto"/>
      </w:divBdr>
    </w:div>
    <w:div w:id="4796043">
      <w:bodyDiv w:val="1"/>
      <w:marLeft w:val="0"/>
      <w:marRight w:val="0"/>
      <w:marTop w:val="0"/>
      <w:marBottom w:val="0"/>
      <w:divBdr>
        <w:top w:val="none" w:sz="0" w:space="0" w:color="auto"/>
        <w:left w:val="none" w:sz="0" w:space="0" w:color="auto"/>
        <w:bottom w:val="none" w:sz="0" w:space="0" w:color="auto"/>
        <w:right w:val="none" w:sz="0" w:space="0" w:color="auto"/>
      </w:divBdr>
    </w:div>
    <w:div w:id="5059254">
      <w:bodyDiv w:val="1"/>
      <w:marLeft w:val="0"/>
      <w:marRight w:val="0"/>
      <w:marTop w:val="0"/>
      <w:marBottom w:val="0"/>
      <w:divBdr>
        <w:top w:val="none" w:sz="0" w:space="0" w:color="auto"/>
        <w:left w:val="none" w:sz="0" w:space="0" w:color="auto"/>
        <w:bottom w:val="none" w:sz="0" w:space="0" w:color="auto"/>
        <w:right w:val="none" w:sz="0" w:space="0" w:color="auto"/>
      </w:divBdr>
    </w:div>
    <w:div w:id="5140410">
      <w:bodyDiv w:val="1"/>
      <w:marLeft w:val="0"/>
      <w:marRight w:val="0"/>
      <w:marTop w:val="0"/>
      <w:marBottom w:val="0"/>
      <w:divBdr>
        <w:top w:val="none" w:sz="0" w:space="0" w:color="auto"/>
        <w:left w:val="none" w:sz="0" w:space="0" w:color="auto"/>
        <w:bottom w:val="none" w:sz="0" w:space="0" w:color="auto"/>
        <w:right w:val="none" w:sz="0" w:space="0" w:color="auto"/>
      </w:divBdr>
    </w:div>
    <w:div w:id="5520755">
      <w:bodyDiv w:val="1"/>
      <w:marLeft w:val="0"/>
      <w:marRight w:val="0"/>
      <w:marTop w:val="0"/>
      <w:marBottom w:val="0"/>
      <w:divBdr>
        <w:top w:val="none" w:sz="0" w:space="0" w:color="auto"/>
        <w:left w:val="none" w:sz="0" w:space="0" w:color="auto"/>
        <w:bottom w:val="none" w:sz="0" w:space="0" w:color="auto"/>
        <w:right w:val="none" w:sz="0" w:space="0" w:color="auto"/>
      </w:divBdr>
    </w:div>
    <w:div w:id="5910733">
      <w:bodyDiv w:val="1"/>
      <w:marLeft w:val="0"/>
      <w:marRight w:val="0"/>
      <w:marTop w:val="0"/>
      <w:marBottom w:val="0"/>
      <w:divBdr>
        <w:top w:val="none" w:sz="0" w:space="0" w:color="auto"/>
        <w:left w:val="none" w:sz="0" w:space="0" w:color="auto"/>
        <w:bottom w:val="none" w:sz="0" w:space="0" w:color="auto"/>
        <w:right w:val="none" w:sz="0" w:space="0" w:color="auto"/>
      </w:divBdr>
    </w:div>
    <w:div w:id="5984562">
      <w:bodyDiv w:val="1"/>
      <w:marLeft w:val="0"/>
      <w:marRight w:val="0"/>
      <w:marTop w:val="0"/>
      <w:marBottom w:val="0"/>
      <w:divBdr>
        <w:top w:val="none" w:sz="0" w:space="0" w:color="auto"/>
        <w:left w:val="none" w:sz="0" w:space="0" w:color="auto"/>
        <w:bottom w:val="none" w:sz="0" w:space="0" w:color="auto"/>
        <w:right w:val="none" w:sz="0" w:space="0" w:color="auto"/>
      </w:divBdr>
    </w:div>
    <w:div w:id="6181758">
      <w:bodyDiv w:val="1"/>
      <w:marLeft w:val="0"/>
      <w:marRight w:val="0"/>
      <w:marTop w:val="0"/>
      <w:marBottom w:val="0"/>
      <w:divBdr>
        <w:top w:val="none" w:sz="0" w:space="0" w:color="auto"/>
        <w:left w:val="none" w:sz="0" w:space="0" w:color="auto"/>
        <w:bottom w:val="none" w:sz="0" w:space="0" w:color="auto"/>
        <w:right w:val="none" w:sz="0" w:space="0" w:color="auto"/>
      </w:divBdr>
    </w:div>
    <w:div w:id="6644625">
      <w:bodyDiv w:val="1"/>
      <w:marLeft w:val="0"/>
      <w:marRight w:val="0"/>
      <w:marTop w:val="0"/>
      <w:marBottom w:val="0"/>
      <w:divBdr>
        <w:top w:val="none" w:sz="0" w:space="0" w:color="auto"/>
        <w:left w:val="none" w:sz="0" w:space="0" w:color="auto"/>
        <w:bottom w:val="none" w:sz="0" w:space="0" w:color="auto"/>
        <w:right w:val="none" w:sz="0" w:space="0" w:color="auto"/>
      </w:divBdr>
    </w:div>
    <w:div w:id="6834228">
      <w:bodyDiv w:val="1"/>
      <w:marLeft w:val="0"/>
      <w:marRight w:val="0"/>
      <w:marTop w:val="0"/>
      <w:marBottom w:val="0"/>
      <w:divBdr>
        <w:top w:val="none" w:sz="0" w:space="0" w:color="auto"/>
        <w:left w:val="none" w:sz="0" w:space="0" w:color="auto"/>
        <w:bottom w:val="none" w:sz="0" w:space="0" w:color="auto"/>
        <w:right w:val="none" w:sz="0" w:space="0" w:color="auto"/>
      </w:divBdr>
    </w:div>
    <w:div w:id="7098953">
      <w:bodyDiv w:val="1"/>
      <w:marLeft w:val="0"/>
      <w:marRight w:val="0"/>
      <w:marTop w:val="0"/>
      <w:marBottom w:val="0"/>
      <w:divBdr>
        <w:top w:val="none" w:sz="0" w:space="0" w:color="auto"/>
        <w:left w:val="none" w:sz="0" w:space="0" w:color="auto"/>
        <w:bottom w:val="none" w:sz="0" w:space="0" w:color="auto"/>
        <w:right w:val="none" w:sz="0" w:space="0" w:color="auto"/>
      </w:divBdr>
    </w:div>
    <w:div w:id="7491095">
      <w:bodyDiv w:val="1"/>
      <w:marLeft w:val="0"/>
      <w:marRight w:val="0"/>
      <w:marTop w:val="0"/>
      <w:marBottom w:val="0"/>
      <w:divBdr>
        <w:top w:val="none" w:sz="0" w:space="0" w:color="auto"/>
        <w:left w:val="none" w:sz="0" w:space="0" w:color="auto"/>
        <w:bottom w:val="none" w:sz="0" w:space="0" w:color="auto"/>
        <w:right w:val="none" w:sz="0" w:space="0" w:color="auto"/>
      </w:divBdr>
    </w:div>
    <w:div w:id="7566957">
      <w:bodyDiv w:val="1"/>
      <w:marLeft w:val="0"/>
      <w:marRight w:val="0"/>
      <w:marTop w:val="0"/>
      <w:marBottom w:val="0"/>
      <w:divBdr>
        <w:top w:val="none" w:sz="0" w:space="0" w:color="auto"/>
        <w:left w:val="none" w:sz="0" w:space="0" w:color="auto"/>
        <w:bottom w:val="none" w:sz="0" w:space="0" w:color="auto"/>
        <w:right w:val="none" w:sz="0" w:space="0" w:color="auto"/>
      </w:divBdr>
    </w:div>
    <w:div w:id="7758097">
      <w:bodyDiv w:val="1"/>
      <w:marLeft w:val="0"/>
      <w:marRight w:val="0"/>
      <w:marTop w:val="0"/>
      <w:marBottom w:val="0"/>
      <w:divBdr>
        <w:top w:val="none" w:sz="0" w:space="0" w:color="auto"/>
        <w:left w:val="none" w:sz="0" w:space="0" w:color="auto"/>
        <w:bottom w:val="none" w:sz="0" w:space="0" w:color="auto"/>
        <w:right w:val="none" w:sz="0" w:space="0" w:color="auto"/>
      </w:divBdr>
    </w:div>
    <w:div w:id="7947173">
      <w:bodyDiv w:val="1"/>
      <w:marLeft w:val="0"/>
      <w:marRight w:val="0"/>
      <w:marTop w:val="0"/>
      <w:marBottom w:val="0"/>
      <w:divBdr>
        <w:top w:val="none" w:sz="0" w:space="0" w:color="auto"/>
        <w:left w:val="none" w:sz="0" w:space="0" w:color="auto"/>
        <w:bottom w:val="none" w:sz="0" w:space="0" w:color="auto"/>
        <w:right w:val="none" w:sz="0" w:space="0" w:color="auto"/>
      </w:divBdr>
    </w:div>
    <w:div w:id="8258766">
      <w:bodyDiv w:val="1"/>
      <w:marLeft w:val="0"/>
      <w:marRight w:val="0"/>
      <w:marTop w:val="0"/>
      <w:marBottom w:val="0"/>
      <w:divBdr>
        <w:top w:val="none" w:sz="0" w:space="0" w:color="auto"/>
        <w:left w:val="none" w:sz="0" w:space="0" w:color="auto"/>
        <w:bottom w:val="none" w:sz="0" w:space="0" w:color="auto"/>
        <w:right w:val="none" w:sz="0" w:space="0" w:color="auto"/>
      </w:divBdr>
    </w:div>
    <w:div w:id="8259054">
      <w:bodyDiv w:val="1"/>
      <w:marLeft w:val="0"/>
      <w:marRight w:val="0"/>
      <w:marTop w:val="0"/>
      <w:marBottom w:val="0"/>
      <w:divBdr>
        <w:top w:val="none" w:sz="0" w:space="0" w:color="auto"/>
        <w:left w:val="none" w:sz="0" w:space="0" w:color="auto"/>
        <w:bottom w:val="none" w:sz="0" w:space="0" w:color="auto"/>
        <w:right w:val="none" w:sz="0" w:space="0" w:color="auto"/>
      </w:divBdr>
    </w:div>
    <w:div w:id="8339683">
      <w:bodyDiv w:val="1"/>
      <w:marLeft w:val="0"/>
      <w:marRight w:val="0"/>
      <w:marTop w:val="0"/>
      <w:marBottom w:val="0"/>
      <w:divBdr>
        <w:top w:val="none" w:sz="0" w:space="0" w:color="auto"/>
        <w:left w:val="none" w:sz="0" w:space="0" w:color="auto"/>
        <w:bottom w:val="none" w:sz="0" w:space="0" w:color="auto"/>
        <w:right w:val="none" w:sz="0" w:space="0" w:color="auto"/>
      </w:divBdr>
    </w:div>
    <w:div w:id="8458846">
      <w:bodyDiv w:val="1"/>
      <w:marLeft w:val="0"/>
      <w:marRight w:val="0"/>
      <w:marTop w:val="0"/>
      <w:marBottom w:val="0"/>
      <w:divBdr>
        <w:top w:val="none" w:sz="0" w:space="0" w:color="auto"/>
        <w:left w:val="none" w:sz="0" w:space="0" w:color="auto"/>
        <w:bottom w:val="none" w:sz="0" w:space="0" w:color="auto"/>
        <w:right w:val="none" w:sz="0" w:space="0" w:color="auto"/>
      </w:divBdr>
    </w:div>
    <w:div w:id="8870812">
      <w:bodyDiv w:val="1"/>
      <w:marLeft w:val="0"/>
      <w:marRight w:val="0"/>
      <w:marTop w:val="0"/>
      <w:marBottom w:val="0"/>
      <w:divBdr>
        <w:top w:val="none" w:sz="0" w:space="0" w:color="auto"/>
        <w:left w:val="none" w:sz="0" w:space="0" w:color="auto"/>
        <w:bottom w:val="none" w:sz="0" w:space="0" w:color="auto"/>
        <w:right w:val="none" w:sz="0" w:space="0" w:color="auto"/>
      </w:divBdr>
    </w:div>
    <w:div w:id="8920865">
      <w:bodyDiv w:val="1"/>
      <w:marLeft w:val="0"/>
      <w:marRight w:val="0"/>
      <w:marTop w:val="0"/>
      <w:marBottom w:val="0"/>
      <w:divBdr>
        <w:top w:val="none" w:sz="0" w:space="0" w:color="auto"/>
        <w:left w:val="none" w:sz="0" w:space="0" w:color="auto"/>
        <w:bottom w:val="none" w:sz="0" w:space="0" w:color="auto"/>
        <w:right w:val="none" w:sz="0" w:space="0" w:color="auto"/>
      </w:divBdr>
    </w:div>
    <w:div w:id="9258817">
      <w:bodyDiv w:val="1"/>
      <w:marLeft w:val="0"/>
      <w:marRight w:val="0"/>
      <w:marTop w:val="0"/>
      <w:marBottom w:val="0"/>
      <w:divBdr>
        <w:top w:val="none" w:sz="0" w:space="0" w:color="auto"/>
        <w:left w:val="none" w:sz="0" w:space="0" w:color="auto"/>
        <w:bottom w:val="none" w:sz="0" w:space="0" w:color="auto"/>
        <w:right w:val="none" w:sz="0" w:space="0" w:color="auto"/>
      </w:divBdr>
    </w:div>
    <w:div w:id="9259489">
      <w:bodyDiv w:val="1"/>
      <w:marLeft w:val="0"/>
      <w:marRight w:val="0"/>
      <w:marTop w:val="0"/>
      <w:marBottom w:val="0"/>
      <w:divBdr>
        <w:top w:val="none" w:sz="0" w:space="0" w:color="auto"/>
        <w:left w:val="none" w:sz="0" w:space="0" w:color="auto"/>
        <w:bottom w:val="none" w:sz="0" w:space="0" w:color="auto"/>
        <w:right w:val="none" w:sz="0" w:space="0" w:color="auto"/>
      </w:divBdr>
    </w:div>
    <w:div w:id="9532519">
      <w:bodyDiv w:val="1"/>
      <w:marLeft w:val="0"/>
      <w:marRight w:val="0"/>
      <w:marTop w:val="0"/>
      <w:marBottom w:val="0"/>
      <w:divBdr>
        <w:top w:val="none" w:sz="0" w:space="0" w:color="auto"/>
        <w:left w:val="none" w:sz="0" w:space="0" w:color="auto"/>
        <w:bottom w:val="none" w:sz="0" w:space="0" w:color="auto"/>
        <w:right w:val="none" w:sz="0" w:space="0" w:color="auto"/>
      </w:divBdr>
    </w:div>
    <w:div w:id="9836647">
      <w:bodyDiv w:val="1"/>
      <w:marLeft w:val="0"/>
      <w:marRight w:val="0"/>
      <w:marTop w:val="0"/>
      <w:marBottom w:val="0"/>
      <w:divBdr>
        <w:top w:val="none" w:sz="0" w:space="0" w:color="auto"/>
        <w:left w:val="none" w:sz="0" w:space="0" w:color="auto"/>
        <w:bottom w:val="none" w:sz="0" w:space="0" w:color="auto"/>
        <w:right w:val="none" w:sz="0" w:space="0" w:color="auto"/>
      </w:divBdr>
    </w:div>
    <w:div w:id="9990821">
      <w:bodyDiv w:val="1"/>
      <w:marLeft w:val="0"/>
      <w:marRight w:val="0"/>
      <w:marTop w:val="0"/>
      <w:marBottom w:val="0"/>
      <w:divBdr>
        <w:top w:val="none" w:sz="0" w:space="0" w:color="auto"/>
        <w:left w:val="none" w:sz="0" w:space="0" w:color="auto"/>
        <w:bottom w:val="none" w:sz="0" w:space="0" w:color="auto"/>
        <w:right w:val="none" w:sz="0" w:space="0" w:color="auto"/>
      </w:divBdr>
    </w:div>
    <w:div w:id="10106022">
      <w:bodyDiv w:val="1"/>
      <w:marLeft w:val="0"/>
      <w:marRight w:val="0"/>
      <w:marTop w:val="0"/>
      <w:marBottom w:val="0"/>
      <w:divBdr>
        <w:top w:val="none" w:sz="0" w:space="0" w:color="auto"/>
        <w:left w:val="none" w:sz="0" w:space="0" w:color="auto"/>
        <w:bottom w:val="none" w:sz="0" w:space="0" w:color="auto"/>
        <w:right w:val="none" w:sz="0" w:space="0" w:color="auto"/>
      </w:divBdr>
    </w:div>
    <w:div w:id="10225842">
      <w:bodyDiv w:val="1"/>
      <w:marLeft w:val="0"/>
      <w:marRight w:val="0"/>
      <w:marTop w:val="0"/>
      <w:marBottom w:val="0"/>
      <w:divBdr>
        <w:top w:val="none" w:sz="0" w:space="0" w:color="auto"/>
        <w:left w:val="none" w:sz="0" w:space="0" w:color="auto"/>
        <w:bottom w:val="none" w:sz="0" w:space="0" w:color="auto"/>
        <w:right w:val="none" w:sz="0" w:space="0" w:color="auto"/>
      </w:divBdr>
    </w:div>
    <w:div w:id="11103962">
      <w:bodyDiv w:val="1"/>
      <w:marLeft w:val="0"/>
      <w:marRight w:val="0"/>
      <w:marTop w:val="0"/>
      <w:marBottom w:val="0"/>
      <w:divBdr>
        <w:top w:val="none" w:sz="0" w:space="0" w:color="auto"/>
        <w:left w:val="none" w:sz="0" w:space="0" w:color="auto"/>
        <w:bottom w:val="none" w:sz="0" w:space="0" w:color="auto"/>
        <w:right w:val="none" w:sz="0" w:space="0" w:color="auto"/>
      </w:divBdr>
    </w:div>
    <w:div w:id="11106441">
      <w:bodyDiv w:val="1"/>
      <w:marLeft w:val="0"/>
      <w:marRight w:val="0"/>
      <w:marTop w:val="0"/>
      <w:marBottom w:val="0"/>
      <w:divBdr>
        <w:top w:val="none" w:sz="0" w:space="0" w:color="auto"/>
        <w:left w:val="none" w:sz="0" w:space="0" w:color="auto"/>
        <w:bottom w:val="none" w:sz="0" w:space="0" w:color="auto"/>
        <w:right w:val="none" w:sz="0" w:space="0" w:color="auto"/>
      </w:divBdr>
    </w:div>
    <w:div w:id="11155676">
      <w:bodyDiv w:val="1"/>
      <w:marLeft w:val="0"/>
      <w:marRight w:val="0"/>
      <w:marTop w:val="0"/>
      <w:marBottom w:val="0"/>
      <w:divBdr>
        <w:top w:val="none" w:sz="0" w:space="0" w:color="auto"/>
        <w:left w:val="none" w:sz="0" w:space="0" w:color="auto"/>
        <w:bottom w:val="none" w:sz="0" w:space="0" w:color="auto"/>
        <w:right w:val="none" w:sz="0" w:space="0" w:color="auto"/>
      </w:divBdr>
    </w:div>
    <w:div w:id="11420239">
      <w:bodyDiv w:val="1"/>
      <w:marLeft w:val="0"/>
      <w:marRight w:val="0"/>
      <w:marTop w:val="0"/>
      <w:marBottom w:val="0"/>
      <w:divBdr>
        <w:top w:val="none" w:sz="0" w:space="0" w:color="auto"/>
        <w:left w:val="none" w:sz="0" w:space="0" w:color="auto"/>
        <w:bottom w:val="none" w:sz="0" w:space="0" w:color="auto"/>
        <w:right w:val="none" w:sz="0" w:space="0" w:color="auto"/>
      </w:divBdr>
    </w:div>
    <w:div w:id="11497422">
      <w:bodyDiv w:val="1"/>
      <w:marLeft w:val="0"/>
      <w:marRight w:val="0"/>
      <w:marTop w:val="0"/>
      <w:marBottom w:val="0"/>
      <w:divBdr>
        <w:top w:val="none" w:sz="0" w:space="0" w:color="auto"/>
        <w:left w:val="none" w:sz="0" w:space="0" w:color="auto"/>
        <w:bottom w:val="none" w:sz="0" w:space="0" w:color="auto"/>
        <w:right w:val="none" w:sz="0" w:space="0" w:color="auto"/>
      </w:divBdr>
    </w:div>
    <w:div w:id="11499158">
      <w:bodyDiv w:val="1"/>
      <w:marLeft w:val="0"/>
      <w:marRight w:val="0"/>
      <w:marTop w:val="0"/>
      <w:marBottom w:val="0"/>
      <w:divBdr>
        <w:top w:val="none" w:sz="0" w:space="0" w:color="auto"/>
        <w:left w:val="none" w:sz="0" w:space="0" w:color="auto"/>
        <w:bottom w:val="none" w:sz="0" w:space="0" w:color="auto"/>
        <w:right w:val="none" w:sz="0" w:space="0" w:color="auto"/>
      </w:divBdr>
    </w:div>
    <w:div w:id="11617638">
      <w:bodyDiv w:val="1"/>
      <w:marLeft w:val="0"/>
      <w:marRight w:val="0"/>
      <w:marTop w:val="0"/>
      <w:marBottom w:val="0"/>
      <w:divBdr>
        <w:top w:val="none" w:sz="0" w:space="0" w:color="auto"/>
        <w:left w:val="none" w:sz="0" w:space="0" w:color="auto"/>
        <w:bottom w:val="none" w:sz="0" w:space="0" w:color="auto"/>
        <w:right w:val="none" w:sz="0" w:space="0" w:color="auto"/>
      </w:divBdr>
    </w:div>
    <w:div w:id="11691401">
      <w:bodyDiv w:val="1"/>
      <w:marLeft w:val="0"/>
      <w:marRight w:val="0"/>
      <w:marTop w:val="0"/>
      <w:marBottom w:val="0"/>
      <w:divBdr>
        <w:top w:val="none" w:sz="0" w:space="0" w:color="auto"/>
        <w:left w:val="none" w:sz="0" w:space="0" w:color="auto"/>
        <w:bottom w:val="none" w:sz="0" w:space="0" w:color="auto"/>
        <w:right w:val="none" w:sz="0" w:space="0" w:color="auto"/>
      </w:divBdr>
    </w:div>
    <w:div w:id="11733206">
      <w:bodyDiv w:val="1"/>
      <w:marLeft w:val="0"/>
      <w:marRight w:val="0"/>
      <w:marTop w:val="0"/>
      <w:marBottom w:val="0"/>
      <w:divBdr>
        <w:top w:val="none" w:sz="0" w:space="0" w:color="auto"/>
        <w:left w:val="none" w:sz="0" w:space="0" w:color="auto"/>
        <w:bottom w:val="none" w:sz="0" w:space="0" w:color="auto"/>
        <w:right w:val="none" w:sz="0" w:space="0" w:color="auto"/>
      </w:divBdr>
    </w:div>
    <w:div w:id="12196149">
      <w:bodyDiv w:val="1"/>
      <w:marLeft w:val="0"/>
      <w:marRight w:val="0"/>
      <w:marTop w:val="0"/>
      <w:marBottom w:val="0"/>
      <w:divBdr>
        <w:top w:val="none" w:sz="0" w:space="0" w:color="auto"/>
        <w:left w:val="none" w:sz="0" w:space="0" w:color="auto"/>
        <w:bottom w:val="none" w:sz="0" w:space="0" w:color="auto"/>
        <w:right w:val="none" w:sz="0" w:space="0" w:color="auto"/>
      </w:divBdr>
    </w:div>
    <w:div w:id="12346632">
      <w:bodyDiv w:val="1"/>
      <w:marLeft w:val="0"/>
      <w:marRight w:val="0"/>
      <w:marTop w:val="0"/>
      <w:marBottom w:val="0"/>
      <w:divBdr>
        <w:top w:val="none" w:sz="0" w:space="0" w:color="auto"/>
        <w:left w:val="none" w:sz="0" w:space="0" w:color="auto"/>
        <w:bottom w:val="none" w:sz="0" w:space="0" w:color="auto"/>
        <w:right w:val="none" w:sz="0" w:space="0" w:color="auto"/>
      </w:divBdr>
    </w:div>
    <w:div w:id="13239976">
      <w:bodyDiv w:val="1"/>
      <w:marLeft w:val="0"/>
      <w:marRight w:val="0"/>
      <w:marTop w:val="0"/>
      <w:marBottom w:val="0"/>
      <w:divBdr>
        <w:top w:val="none" w:sz="0" w:space="0" w:color="auto"/>
        <w:left w:val="none" w:sz="0" w:space="0" w:color="auto"/>
        <w:bottom w:val="none" w:sz="0" w:space="0" w:color="auto"/>
        <w:right w:val="none" w:sz="0" w:space="0" w:color="auto"/>
      </w:divBdr>
    </w:div>
    <w:div w:id="13659254">
      <w:bodyDiv w:val="1"/>
      <w:marLeft w:val="0"/>
      <w:marRight w:val="0"/>
      <w:marTop w:val="0"/>
      <w:marBottom w:val="0"/>
      <w:divBdr>
        <w:top w:val="none" w:sz="0" w:space="0" w:color="auto"/>
        <w:left w:val="none" w:sz="0" w:space="0" w:color="auto"/>
        <w:bottom w:val="none" w:sz="0" w:space="0" w:color="auto"/>
        <w:right w:val="none" w:sz="0" w:space="0" w:color="auto"/>
      </w:divBdr>
    </w:div>
    <w:div w:id="14187218">
      <w:bodyDiv w:val="1"/>
      <w:marLeft w:val="0"/>
      <w:marRight w:val="0"/>
      <w:marTop w:val="0"/>
      <w:marBottom w:val="0"/>
      <w:divBdr>
        <w:top w:val="none" w:sz="0" w:space="0" w:color="auto"/>
        <w:left w:val="none" w:sz="0" w:space="0" w:color="auto"/>
        <w:bottom w:val="none" w:sz="0" w:space="0" w:color="auto"/>
        <w:right w:val="none" w:sz="0" w:space="0" w:color="auto"/>
      </w:divBdr>
    </w:div>
    <w:div w:id="14309583">
      <w:bodyDiv w:val="1"/>
      <w:marLeft w:val="0"/>
      <w:marRight w:val="0"/>
      <w:marTop w:val="0"/>
      <w:marBottom w:val="0"/>
      <w:divBdr>
        <w:top w:val="none" w:sz="0" w:space="0" w:color="auto"/>
        <w:left w:val="none" w:sz="0" w:space="0" w:color="auto"/>
        <w:bottom w:val="none" w:sz="0" w:space="0" w:color="auto"/>
        <w:right w:val="none" w:sz="0" w:space="0" w:color="auto"/>
      </w:divBdr>
    </w:div>
    <w:div w:id="14311046">
      <w:bodyDiv w:val="1"/>
      <w:marLeft w:val="0"/>
      <w:marRight w:val="0"/>
      <w:marTop w:val="0"/>
      <w:marBottom w:val="0"/>
      <w:divBdr>
        <w:top w:val="none" w:sz="0" w:space="0" w:color="auto"/>
        <w:left w:val="none" w:sz="0" w:space="0" w:color="auto"/>
        <w:bottom w:val="none" w:sz="0" w:space="0" w:color="auto"/>
        <w:right w:val="none" w:sz="0" w:space="0" w:color="auto"/>
      </w:divBdr>
    </w:div>
    <w:div w:id="14311240">
      <w:bodyDiv w:val="1"/>
      <w:marLeft w:val="0"/>
      <w:marRight w:val="0"/>
      <w:marTop w:val="0"/>
      <w:marBottom w:val="0"/>
      <w:divBdr>
        <w:top w:val="none" w:sz="0" w:space="0" w:color="auto"/>
        <w:left w:val="none" w:sz="0" w:space="0" w:color="auto"/>
        <w:bottom w:val="none" w:sz="0" w:space="0" w:color="auto"/>
        <w:right w:val="none" w:sz="0" w:space="0" w:color="auto"/>
      </w:divBdr>
    </w:div>
    <w:div w:id="14353224">
      <w:bodyDiv w:val="1"/>
      <w:marLeft w:val="0"/>
      <w:marRight w:val="0"/>
      <w:marTop w:val="0"/>
      <w:marBottom w:val="0"/>
      <w:divBdr>
        <w:top w:val="none" w:sz="0" w:space="0" w:color="auto"/>
        <w:left w:val="none" w:sz="0" w:space="0" w:color="auto"/>
        <w:bottom w:val="none" w:sz="0" w:space="0" w:color="auto"/>
        <w:right w:val="none" w:sz="0" w:space="0" w:color="auto"/>
      </w:divBdr>
    </w:div>
    <w:div w:id="14507438">
      <w:bodyDiv w:val="1"/>
      <w:marLeft w:val="0"/>
      <w:marRight w:val="0"/>
      <w:marTop w:val="0"/>
      <w:marBottom w:val="0"/>
      <w:divBdr>
        <w:top w:val="none" w:sz="0" w:space="0" w:color="auto"/>
        <w:left w:val="none" w:sz="0" w:space="0" w:color="auto"/>
        <w:bottom w:val="none" w:sz="0" w:space="0" w:color="auto"/>
        <w:right w:val="none" w:sz="0" w:space="0" w:color="auto"/>
      </w:divBdr>
    </w:div>
    <w:div w:id="14620229">
      <w:bodyDiv w:val="1"/>
      <w:marLeft w:val="0"/>
      <w:marRight w:val="0"/>
      <w:marTop w:val="0"/>
      <w:marBottom w:val="0"/>
      <w:divBdr>
        <w:top w:val="none" w:sz="0" w:space="0" w:color="auto"/>
        <w:left w:val="none" w:sz="0" w:space="0" w:color="auto"/>
        <w:bottom w:val="none" w:sz="0" w:space="0" w:color="auto"/>
        <w:right w:val="none" w:sz="0" w:space="0" w:color="auto"/>
      </w:divBdr>
    </w:div>
    <w:div w:id="15159508">
      <w:bodyDiv w:val="1"/>
      <w:marLeft w:val="0"/>
      <w:marRight w:val="0"/>
      <w:marTop w:val="0"/>
      <w:marBottom w:val="0"/>
      <w:divBdr>
        <w:top w:val="none" w:sz="0" w:space="0" w:color="auto"/>
        <w:left w:val="none" w:sz="0" w:space="0" w:color="auto"/>
        <w:bottom w:val="none" w:sz="0" w:space="0" w:color="auto"/>
        <w:right w:val="none" w:sz="0" w:space="0" w:color="auto"/>
      </w:divBdr>
    </w:div>
    <w:div w:id="15734900">
      <w:bodyDiv w:val="1"/>
      <w:marLeft w:val="0"/>
      <w:marRight w:val="0"/>
      <w:marTop w:val="0"/>
      <w:marBottom w:val="0"/>
      <w:divBdr>
        <w:top w:val="none" w:sz="0" w:space="0" w:color="auto"/>
        <w:left w:val="none" w:sz="0" w:space="0" w:color="auto"/>
        <w:bottom w:val="none" w:sz="0" w:space="0" w:color="auto"/>
        <w:right w:val="none" w:sz="0" w:space="0" w:color="auto"/>
      </w:divBdr>
    </w:div>
    <w:div w:id="16125298">
      <w:bodyDiv w:val="1"/>
      <w:marLeft w:val="0"/>
      <w:marRight w:val="0"/>
      <w:marTop w:val="0"/>
      <w:marBottom w:val="0"/>
      <w:divBdr>
        <w:top w:val="none" w:sz="0" w:space="0" w:color="auto"/>
        <w:left w:val="none" w:sz="0" w:space="0" w:color="auto"/>
        <w:bottom w:val="none" w:sz="0" w:space="0" w:color="auto"/>
        <w:right w:val="none" w:sz="0" w:space="0" w:color="auto"/>
      </w:divBdr>
    </w:div>
    <w:div w:id="16321939">
      <w:bodyDiv w:val="1"/>
      <w:marLeft w:val="0"/>
      <w:marRight w:val="0"/>
      <w:marTop w:val="0"/>
      <w:marBottom w:val="0"/>
      <w:divBdr>
        <w:top w:val="none" w:sz="0" w:space="0" w:color="auto"/>
        <w:left w:val="none" w:sz="0" w:space="0" w:color="auto"/>
        <w:bottom w:val="none" w:sz="0" w:space="0" w:color="auto"/>
        <w:right w:val="none" w:sz="0" w:space="0" w:color="auto"/>
      </w:divBdr>
    </w:div>
    <w:div w:id="16348750">
      <w:bodyDiv w:val="1"/>
      <w:marLeft w:val="0"/>
      <w:marRight w:val="0"/>
      <w:marTop w:val="0"/>
      <w:marBottom w:val="0"/>
      <w:divBdr>
        <w:top w:val="none" w:sz="0" w:space="0" w:color="auto"/>
        <w:left w:val="none" w:sz="0" w:space="0" w:color="auto"/>
        <w:bottom w:val="none" w:sz="0" w:space="0" w:color="auto"/>
        <w:right w:val="none" w:sz="0" w:space="0" w:color="auto"/>
      </w:divBdr>
    </w:div>
    <w:div w:id="16389639">
      <w:bodyDiv w:val="1"/>
      <w:marLeft w:val="0"/>
      <w:marRight w:val="0"/>
      <w:marTop w:val="0"/>
      <w:marBottom w:val="0"/>
      <w:divBdr>
        <w:top w:val="none" w:sz="0" w:space="0" w:color="auto"/>
        <w:left w:val="none" w:sz="0" w:space="0" w:color="auto"/>
        <w:bottom w:val="none" w:sz="0" w:space="0" w:color="auto"/>
        <w:right w:val="none" w:sz="0" w:space="0" w:color="auto"/>
      </w:divBdr>
    </w:div>
    <w:div w:id="16473797">
      <w:bodyDiv w:val="1"/>
      <w:marLeft w:val="0"/>
      <w:marRight w:val="0"/>
      <w:marTop w:val="0"/>
      <w:marBottom w:val="0"/>
      <w:divBdr>
        <w:top w:val="none" w:sz="0" w:space="0" w:color="auto"/>
        <w:left w:val="none" w:sz="0" w:space="0" w:color="auto"/>
        <w:bottom w:val="none" w:sz="0" w:space="0" w:color="auto"/>
        <w:right w:val="none" w:sz="0" w:space="0" w:color="auto"/>
      </w:divBdr>
    </w:div>
    <w:div w:id="16734077">
      <w:bodyDiv w:val="1"/>
      <w:marLeft w:val="0"/>
      <w:marRight w:val="0"/>
      <w:marTop w:val="0"/>
      <w:marBottom w:val="0"/>
      <w:divBdr>
        <w:top w:val="none" w:sz="0" w:space="0" w:color="auto"/>
        <w:left w:val="none" w:sz="0" w:space="0" w:color="auto"/>
        <w:bottom w:val="none" w:sz="0" w:space="0" w:color="auto"/>
        <w:right w:val="none" w:sz="0" w:space="0" w:color="auto"/>
      </w:divBdr>
    </w:div>
    <w:div w:id="17391975">
      <w:bodyDiv w:val="1"/>
      <w:marLeft w:val="0"/>
      <w:marRight w:val="0"/>
      <w:marTop w:val="0"/>
      <w:marBottom w:val="0"/>
      <w:divBdr>
        <w:top w:val="none" w:sz="0" w:space="0" w:color="auto"/>
        <w:left w:val="none" w:sz="0" w:space="0" w:color="auto"/>
        <w:bottom w:val="none" w:sz="0" w:space="0" w:color="auto"/>
        <w:right w:val="none" w:sz="0" w:space="0" w:color="auto"/>
      </w:divBdr>
    </w:div>
    <w:div w:id="17581882">
      <w:bodyDiv w:val="1"/>
      <w:marLeft w:val="0"/>
      <w:marRight w:val="0"/>
      <w:marTop w:val="0"/>
      <w:marBottom w:val="0"/>
      <w:divBdr>
        <w:top w:val="none" w:sz="0" w:space="0" w:color="auto"/>
        <w:left w:val="none" w:sz="0" w:space="0" w:color="auto"/>
        <w:bottom w:val="none" w:sz="0" w:space="0" w:color="auto"/>
        <w:right w:val="none" w:sz="0" w:space="0" w:color="auto"/>
      </w:divBdr>
    </w:div>
    <w:div w:id="17899727">
      <w:bodyDiv w:val="1"/>
      <w:marLeft w:val="0"/>
      <w:marRight w:val="0"/>
      <w:marTop w:val="0"/>
      <w:marBottom w:val="0"/>
      <w:divBdr>
        <w:top w:val="none" w:sz="0" w:space="0" w:color="auto"/>
        <w:left w:val="none" w:sz="0" w:space="0" w:color="auto"/>
        <w:bottom w:val="none" w:sz="0" w:space="0" w:color="auto"/>
        <w:right w:val="none" w:sz="0" w:space="0" w:color="auto"/>
      </w:divBdr>
    </w:div>
    <w:div w:id="18047140">
      <w:bodyDiv w:val="1"/>
      <w:marLeft w:val="0"/>
      <w:marRight w:val="0"/>
      <w:marTop w:val="0"/>
      <w:marBottom w:val="0"/>
      <w:divBdr>
        <w:top w:val="none" w:sz="0" w:space="0" w:color="auto"/>
        <w:left w:val="none" w:sz="0" w:space="0" w:color="auto"/>
        <w:bottom w:val="none" w:sz="0" w:space="0" w:color="auto"/>
        <w:right w:val="none" w:sz="0" w:space="0" w:color="auto"/>
      </w:divBdr>
    </w:div>
    <w:div w:id="18243773">
      <w:bodyDiv w:val="1"/>
      <w:marLeft w:val="0"/>
      <w:marRight w:val="0"/>
      <w:marTop w:val="0"/>
      <w:marBottom w:val="0"/>
      <w:divBdr>
        <w:top w:val="none" w:sz="0" w:space="0" w:color="auto"/>
        <w:left w:val="none" w:sz="0" w:space="0" w:color="auto"/>
        <w:bottom w:val="none" w:sz="0" w:space="0" w:color="auto"/>
        <w:right w:val="none" w:sz="0" w:space="0" w:color="auto"/>
      </w:divBdr>
    </w:div>
    <w:div w:id="18362869">
      <w:bodyDiv w:val="1"/>
      <w:marLeft w:val="0"/>
      <w:marRight w:val="0"/>
      <w:marTop w:val="0"/>
      <w:marBottom w:val="0"/>
      <w:divBdr>
        <w:top w:val="none" w:sz="0" w:space="0" w:color="auto"/>
        <w:left w:val="none" w:sz="0" w:space="0" w:color="auto"/>
        <w:bottom w:val="none" w:sz="0" w:space="0" w:color="auto"/>
        <w:right w:val="none" w:sz="0" w:space="0" w:color="auto"/>
      </w:divBdr>
    </w:div>
    <w:div w:id="18508787">
      <w:bodyDiv w:val="1"/>
      <w:marLeft w:val="0"/>
      <w:marRight w:val="0"/>
      <w:marTop w:val="0"/>
      <w:marBottom w:val="0"/>
      <w:divBdr>
        <w:top w:val="none" w:sz="0" w:space="0" w:color="auto"/>
        <w:left w:val="none" w:sz="0" w:space="0" w:color="auto"/>
        <w:bottom w:val="none" w:sz="0" w:space="0" w:color="auto"/>
        <w:right w:val="none" w:sz="0" w:space="0" w:color="auto"/>
      </w:divBdr>
    </w:div>
    <w:div w:id="18631464">
      <w:bodyDiv w:val="1"/>
      <w:marLeft w:val="0"/>
      <w:marRight w:val="0"/>
      <w:marTop w:val="0"/>
      <w:marBottom w:val="0"/>
      <w:divBdr>
        <w:top w:val="none" w:sz="0" w:space="0" w:color="auto"/>
        <w:left w:val="none" w:sz="0" w:space="0" w:color="auto"/>
        <w:bottom w:val="none" w:sz="0" w:space="0" w:color="auto"/>
        <w:right w:val="none" w:sz="0" w:space="0" w:color="auto"/>
      </w:divBdr>
    </w:div>
    <w:div w:id="19160625">
      <w:bodyDiv w:val="1"/>
      <w:marLeft w:val="0"/>
      <w:marRight w:val="0"/>
      <w:marTop w:val="0"/>
      <w:marBottom w:val="0"/>
      <w:divBdr>
        <w:top w:val="none" w:sz="0" w:space="0" w:color="auto"/>
        <w:left w:val="none" w:sz="0" w:space="0" w:color="auto"/>
        <w:bottom w:val="none" w:sz="0" w:space="0" w:color="auto"/>
        <w:right w:val="none" w:sz="0" w:space="0" w:color="auto"/>
      </w:divBdr>
    </w:div>
    <w:div w:id="19206679">
      <w:bodyDiv w:val="1"/>
      <w:marLeft w:val="0"/>
      <w:marRight w:val="0"/>
      <w:marTop w:val="0"/>
      <w:marBottom w:val="0"/>
      <w:divBdr>
        <w:top w:val="none" w:sz="0" w:space="0" w:color="auto"/>
        <w:left w:val="none" w:sz="0" w:space="0" w:color="auto"/>
        <w:bottom w:val="none" w:sz="0" w:space="0" w:color="auto"/>
        <w:right w:val="none" w:sz="0" w:space="0" w:color="auto"/>
      </w:divBdr>
    </w:div>
    <w:div w:id="20203840">
      <w:bodyDiv w:val="1"/>
      <w:marLeft w:val="0"/>
      <w:marRight w:val="0"/>
      <w:marTop w:val="0"/>
      <w:marBottom w:val="0"/>
      <w:divBdr>
        <w:top w:val="none" w:sz="0" w:space="0" w:color="auto"/>
        <w:left w:val="none" w:sz="0" w:space="0" w:color="auto"/>
        <w:bottom w:val="none" w:sz="0" w:space="0" w:color="auto"/>
        <w:right w:val="none" w:sz="0" w:space="0" w:color="auto"/>
      </w:divBdr>
    </w:div>
    <w:div w:id="20207746">
      <w:bodyDiv w:val="1"/>
      <w:marLeft w:val="0"/>
      <w:marRight w:val="0"/>
      <w:marTop w:val="0"/>
      <w:marBottom w:val="0"/>
      <w:divBdr>
        <w:top w:val="none" w:sz="0" w:space="0" w:color="auto"/>
        <w:left w:val="none" w:sz="0" w:space="0" w:color="auto"/>
        <w:bottom w:val="none" w:sz="0" w:space="0" w:color="auto"/>
        <w:right w:val="none" w:sz="0" w:space="0" w:color="auto"/>
      </w:divBdr>
    </w:div>
    <w:div w:id="20211079">
      <w:bodyDiv w:val="1"/>
      <w:marLeft w:val="0"/>
      <w:marRight w:val="0"/>
      <w:marTop w:val="0"/>
      <w:marBottom w:val="0"/>
      <w:divBdr>
        <w:top w:val="none" w:sz="0" w:space="0" w:color="auto"/>
        <w:left w:val="none" w:sz="0" w:space="0" w:color="auto"/>
        <w:bottom w:val="none" w:sz="0" w:space="0" w:color="auto"/>
        <w:right w:val="none" w:sz="0" w:space="0" w:color="auto"/>
      </w:divBdr>
    </w:div>
    <w:div w:id="20401926">
      <w:bodyDiv w:val="1"/>
      <w:marLeft w:val="0"/>
      <w:marRight w:val="0"/>
      <w:marTop w:val="0"/>
      <w:marBottom w:val="0"/>
      <w:divBdr>
        <w:top w:val="none" w:sz="0" w:space="0" w:color="auto"/>
        <w:left w:val="none" w:sz="0" w:space="0" w:color="auto"/>
        <w:bottom w:val="none" w:sz="0" w:space="0" w:color="auto"/>
        <w:right w:val="none" w:sz="0" w:space="0" w:color="auto"/>
      </w:divBdr>
    </w:div>
    <w:div w:id="20403579">
      <w:bodyDiv w:val="1"/>
      <w:marLeft w:val="0"/>
      <w:marRight w:val="0"/>
      <w:marTop w:val="0"/>
      <w:marBottom w:val="0"/>
      <w:divBdr>
        <w:top w:val="none" w:sz="0" w:space="0" w:color="auto"/>
        <w:left w:val="none" w:sz="0" w:space="0" w:color="auto"/>
        <w:bottom w:val="none" w:sz="0" w:space="0" w:color="auto"/>
        <w:right w:val="none" w:sz="0" w:space="0" w:color="auto"/>
      </w:divBdr>
    </w:div>
    <w:div w:id="20522658">
      <w:bodyDiv w:val="1"/>
      <w:marLeft w:val="0"/>
      <w:marRight w:val="0"/>
      <w:marTop w:val="0"/>
      <w:marBottom w:val="0"/>
      <w:divBdr>
        <w:top w:val="none" w:sz="0" w:space="0" w:color="auto"/>
        <w:left w:val="none" w:sz="0" w:space="0" w:color="auto"/>
        <w:bottom w:val="none" w:sz="0" w:space="0" w:color="auto"/>
        <w:right w:val="none" w:sz="0" w:space="0" w:color="auto"/>
      </w:divBdr>
    </w:div>
    <w:div w:id="20597370">
      <w:bodyDiv w:val="1"/>
      <w:marLeft w:val="0"/>
      <w:marRight w:val="0"/>
      <w:marTop w:val="0"/>
      <w:marBottom w:val="0"/>
      <w:divBdr>
        <w:top w:val="none" w:sz="0" w:space="0" w:color="auto"/>
        <w:left w:val="none" w:sz="0" w:space="0" w:color="auto"/>
        <w:bottom w:val="none" w:sz="0" w:space="0" w:color="auto"/>
        <w:right w:val="none" w:sz="0" w:space="0" w:color="auto"/>
      </w:divBdr>
    </w:div>
    <w:div w:id="20938069">
      <w:bodyDiv w:val="1"/>
      <w:marLeft w:val="0"/>
      <w:marRight w:val="0"/>
      <w:marTop w:val="0"/>
      <w:marBottom w:val="0"/>
      <w:divBdr>
        <w:top w:val="none" w:sz="0" w:space="0" w:color="auto"/>
        <w:left w:val="none" w:sz="0" w:space="0" w:color="auto"/>
        <w:bottom w:val="none" w:sz="0" w:space="0" w:color="auto"/>
        <w:right w:val="none" w:sz="0" w:space="0" w:color="auto"/>
      </w:divBdr>
    </w:div>
    <w:div w:id="21252536">
      <w:bodyDiv w:val="1"/>
      <w:marLeft w:val="0"/>
      <w:marRight w:val="0"/>
      <w:marTop w:val="0"/>
      <w:marBottom w:val="0"/>
      <w:divBdr>
        <w:top w:val="none" w:sz="0" w:space="0" w:color="auto"/>
        <w:left w:val="none" w:sz="0" w:space="0" w:color="auto"/>
        <w:bottom w:val="none" w:sz="0" w:space="0" w:color="auto"/>
        <w:right w:val="none" w:sz="0" w:space="0" w:color="auto"/>
      </w:divBdr>
    </w:div>
    <w:div w:id="21325908">
      <w:bodyDiv w:val="1"/>
      <w:marLeft w:val="0"/>
      <w:marRight w:val="0"/>
      <w:marTop w:val="0"/>
      <w:marBottom w:val="0"/>
      <w:divBdr>
        <w:top w:val="none" w:sz="0" w:space="0" w:color="auto"/>
        <w:left w:val="none" w:sz="0" w:space="0" w:color="auto"/>
        <w:bottom w:val="none" w:sz="0" w:space="0" w:color="auto"/>
        <w:right w:val="none" w:sz="0" w:space="0" w:color="auto"/>
      </w:divBdr>
    </w:div>
    <w:div w:id="21520857">
      <w:bodyDiv w:val="1"/>
      <w:marLeft w:val="0"/>
      <w:marRight w:val="0"/>
      <w:marTop w:val="0"/>
      <w:marBottom w:val="0"/>
      <w:divBdr>
        <w:top w:val="none" w:sz="0" w:space="0" w:color="auto"/>
        <w:left w:val="none" w:sz="0" w:space="0" w:color="auto"/>
        <w:bottom w:val="none" w:sz="0" w:space="0" w:color="auto"/>
        <w:right w:val="none" w:sz="0" w:space="0" w:color="auto"/>
      </w:divBdr>
    </w:div>
    <w:div w:id="21785622">
      <w:bodyDiv w:val="1"/>
      <w:marLeft w:val="0"/>
      <w:marRight w:val="0"/>
      <w:marTop w:val="0"/>
      <w:marBottom w:val="0"/>
      <w:divBdr>
        <w:top w:val="none" w:sz="0" w:space="0" w:color="auto"/>
        <w:left w:val="none" w:sz="0" w:space="0" w:color="auto"/>
        <w:bottom w:val="none" w:sz="0" w:space="0" w:color="auto"/>
        <w:right w:val="none" w:sz="0" w:space="0" w:color="auto"/>
      </w:divBdr>
    </w:div>
    <w:div w:id="21790313">
      <w:bodyDiv w:val="1"/>
      <w:marLeft w:val="0"/>
      <w:marRight w:val="0"/>
      <w:marTop w:val="0"/>
      <w:marBottom w:val="0"/>
      <w:divBdr>
        <w:top w:val="none" w:sz="0" w:space="0" w:color="auto"/>
        <w:left w:val="none" w:sz="0" w:space="0" w:color="auto"/>
        <w:bottom w:val="none" w:sz="0" w:space="0" w:color="auto"/>
        <w:right w:val="none" w:sz="0" w:space="0" w:color="auto"/>
      </w:divBdr>
    </w:div>
    <w:div w:id="22093500">
      <w:bodyDiv w:val="1"/>
      <w:marLeft w:val="0"/>
      <w:marRight w:val="0"/>
      <w:marTop w:val="0"/>
      <w:marBottom w:val="0"/>
      <w:divBdr>
        <w:top w:val="none" w:sz="0" w:space="0" w:color="auto"/>
        <w:left w:val="none" w:sz="0" w:space="0" w:color="auto"/>
        <w:bottom w:val="none" w:sz="0" w:space="0" w:color="auto"/>
        <w:right w:val="none" w:sz="0" w:space="0" w:color="auto"/>
      </w:divBdr>
    </w:div>
    <w:div w:id="22295569">
      <w:bodyDiv w:val="1"/>
      <w:marLeft w:val="0"/>
      <w:marRight w:val="0"/>
      <w:marTop w:val="0"/>
      <w:marBottom w:val="0"/>
      <w:divBdr>
        <w:top w:val="none" w:sz="0" w:space="0" w:color="auto"/>
        <w:left w:val="none" w:sz="0" w:space="0" w:color="auto"/>
        <w:bottom w:val="none" w:sz="0" w:space="0" w:color="auto"/>
        <w:right w:val="none" w:sz="0" w:space="0" w:color="auto"/>
      </w:divBdr>
    </w:div>
    <w:div w:id="22370749">
      <w:bodyDiv w:val="1"/>
      <w:marLeft w:val="0"/>
      <w:marRight w:val="0"/>
      <w:marTop w:val="0"/>
      <w:marBottom w:val="0"/>
      <w:divBdr>
        <w:top w:val="none" w:sz="0" w:space="0" w:color="auto"/>
        <w:left w:val="none" w:sz="0" w:space="0" w:color="auto"/>
        <w:bottom w:val="none" w:sz="0" w:space="0" w:color="auto"/>
        <w:right w:val="none" w:sz="0" w:space="0" w:color="auto"/>
      </w:divBdr>
    </w:div>
    <w:div w:id="22487020">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2827111">
      <w:bodyDiv w:val="1"/>
      <w:marLeft w:val="0"/>
      <w:marRight w:val="0"/>
      <w:marTop w:val="0"/>
      <w:marBottom w:val="0"/>
      <w:divBdr>
        <w:top w:val="none" w:sz="0" w:space="0" w:color="auto"/>
        <w:left w:val="none" w:sz="0" w:space="0" w:color="auto"/>
        <w:bottom w:val="none" w:sz="0" w:space="0" w:color="auto"/>
        <w:right w:val="none" w:sz="0" w:space="0" w:color="auto"/>
      </w:divBdr>
    </w:div>
    <w:div w:id="22947445">
      <w:bodyDiv w:val="1"/>
      <w:marLeft w:val="0"/>
      <w:marRight w:val="0"/>
      <w:marTop w:val="0"/>
      <w:marBottom w:val="0"/>
      <w:divBdr>
        <w:top w:val="none" w:sz="0" w:space="0" w:color="auto"/>
        <w:left w:val="none" w:sz="0" w:space="0" w:color="auto"/>
        <w:bottom w:val="none" w:sz="0" w:space="0" w:color="auto"/>
        <w:right w:val="none" w:sz="0" w:space="0" w:color="auto"/>
      </w:divBdr>
    </w:div>
    <w:div w:id="23099819">
      <w:bodyDiv w:val="1"/>
      <w:marLeft w:val="0"/>
      <w:marRight w:val="0"/>
      <w:marTop w:val="0"/>
      <w:marBottom w:val="0"/>
      <w:divBdr>
        <w:top w:val="none" w:sz="0" w:space="0" w:color="auto"/>
        <w:left w:val="none" w:sz="0" w:space="0" w:color="auto"/>
        <w:bottom w:val="none" w:sz="0" w:space="0" w:color="auto"/>
        <w:right w:val="none" w:sz="0" w:space="0" w:color="auto"/>
      </w:divBdr>
    </w:div>
    <w:div w:id="23289356">
      <w:bodyDiv w:val="1"/>
      <w:marLeft w:val="0"/>
      <w:marRight w:val="0"/>
      <w:marTop w:val="0"/>
      <w:marBottom w:val="0"/>
      <w:divBdr>
        <w:top w:val="none" w:sz="0" w:space="0" w:color="auto"/>
        <w:left w:val="none" w:sz="0" w:space="0" w:color="auto"/>
        <w:bottom w:val="none" w:sz="0" w:space="0" w:color="auto"/>
        <w:right w:val="none" w:sz="0" w:space="0" w:color="auto"/>
      </w:divBdr>
    </w:div>
    <w:div w:id="23408130">
      <w:bodyDiv w:val="1"/>
      <w:marLeft w:val="0"/>
      <w:marRight w:val="0"/>
      <w:marTop w:val="0"/>
      <w:marBottom w:val="0"/>
      <w:divBdr>
        <w:top w:val="none" w:sz="0" w:space="0" w:color="auto"/>
        <w:left w:val="none" w:sz="0" w:space="0" w:color="auto"/>
        <w:bottom w:val="none" w:sz="0" w:space="0" w:color="auto"/>
        <w:right w:val="none" w:sz="0" w:space="0" w:color="auto"/>
      </w:divBdr>
    </w:div>
    <w:div w:id="23480228">
      <w:bodyDiv w:val="1"/>
      <w:marLeft w:val="0"/>
      <w:marRight w:val="0"/>
      <w:marTop w:val="0"/>
      <w:marBottom w:val="0"/>
      <w:divBdr>
        <w:top w:val="none" w:sz="0" w:space="0" w:color="auto"/>
        <w:left w:val="none" w:sz="0" w:space="0" w:color="auto"/>
        <w:bottom w:val="none" w:sz="0" w:space="0" w:color="auto"/>
        <w:right w:val="none" w:sz="0" w:space="0" w:color="auto"/>
      </w:divBdr>
    </w:div>
    <w:div w:id="23597191">
      <w:bodyDiv w:val="1"/>
      <w:marLeft w:val="0"/>
      <w:marRight w:val="0"/>
      <w:marTop w:val="0"/>
      <w:marBottom w:val="0"/>
      <w:divBdr>
        <w:top w:val="none" w:sz="0" w:space="0" w:color="auto"/>
        <w:left w:val="none" w:sz="0" w:space="0" w:color="auto"/>
        <w:bottom w:val="none" w:sz="0" w:space="0" w:color="auto"/>
        <w:right w:val="none" w:sz="0" w:space="0" w:color="auto"/>
      </w:divBdr>
    </w:div>
    <w:div w:id="24065889">
      <w:bodyDiv w:val="1"/>
      <w:marLeft w:val="0"/>
      <w:marRight w:val="0"/>
      <w:marTop w:val="0"/>
      <w:marBottom w:val="0"/>
      <w:divBdr>
        <w:top w:val="none" w:sz="0" w:space="0" w:color="auto"/>
        <w:left w:val="none" w:sz="0" w:space="0" w:color="auto"/>
        <w:bottom w:val="none" w:sz="0" w:space="0" w:color="auto"/>
        <w:right w:val="none" w:sz="0" w:space="0" w:color="auto"/>
      </w:divBdr>
    </w:div>
    <w:div w:id="24331226">
      <w:bodyDiv w:val="1"/>
      <w:marLeft w:val="0"/>
      <w:marRight w:val="0"/>
      <w:marTop w:val="0"/>
      <w:marBottom w:val="0"/>
      <w:divBdr>
        <w:top w:val="none" w:sz="0" w:space="0" w:color="auto"/>
        <w:left w:val="none" w:sz="0" w:space="0" w:color="auto"/>
        <w:bottom w:val="none" w:sz="0" w:space="0" w:color="auto"/>
        <w:right w:val="none" w:sz="0" w:space="0" w:color="auto"/>
      </w:divBdr>
    </w:div>
    <w:div w:id="24404836">
      <w:bodyDiv w:val="1"/>
      <w:marLeft w:val="0"/>
      <w:marRight w:val="0"/>
      <w:marTop w:val="0"/>
      <w:marBottom w:val="0"/>
      <w:divBdr>
        <w:top w:val="none" w:sz="0" w:space="0" w:color="auto"/>
        <w:left w:val="none" w:sz="0" w:space="0" w:color="auto"/>
        <w:bottom w:val="none" w:sz="0" w:space="0" w:color="auto"/>
        <w:right w:val="none" w:sz="0" w:space="0" w:color="auto"/>
      </w:divBdr>
    </w:div>
    <w:div w:id="24453387">
      <w:bodyDiv w:val="1"/>
      <w:marLeft w:val="0"/>
      <w:marRight w:val="0"/>
      <w:marTop w:val="0"/>
      <w:marBottom w:val="0"/>
      <w:divBdr>
        <w:top w:val="none" w:sz="0" w:space="0" w:color="auto"/>
        <w:left w:val="none" w:sz="0" w:space="0" w:color="auto"/>
        <w:bottom w:val="none" w:sz="0" w:space="0" w:color="auto"/>
        <w:right w:val="none" w:sz="0" w:space="0" w:color="auto"/>
      </w:divBdr>
    </w:div>
    <w:div w:id="24603813">
      <w:bodyDiv w:val="1"/>
      <w:marLeft w:val="0"/>
      <w:marRight w:val="0"/>
      <w:marTop w:val="0"/>
      <w:marBottom w:val="0"/>
      <w:divBdr>
        <w:top w:val="none" w:sz="0" w:space="0" w:color="auto"/>
        <w:left w:val="none" w:sz="0" w:space="0" w:color="auto"/>
        <w:bottom w:val="none" w:sz="0" w:space="0" w:color="auto"/>
        <w:right w:val="none" w:sz="0" w:space="0" w:color="auto"/>
      </w:divBdr>
    </w:div>
    <w:div w:id="24715543">
      <w:bodyDiv w:val="1"/>
      <w:marLeft w:val="0"/>
      <w:marRight w:val="0"/>
      <w:marTop w:val="0"/>
      <w:marBottom w:val="0"/>
      <w:divBdr>
        <w:top w:val="none" w:sz="0" w:space="0" w:color="auto"/>
        <w:left w:val="none" w:sz="0" w:space="0" w:color="auto"/>
        <w:bottom w:val="none" w:sz="0" w:space="0" w:color="auto"/>
        <w:right w:val="none" w:sz="0" w:space="0" w:color="auto"/>
      </w:divBdr>
    </w:div>
    <w:div w:id="24869978">
      <w:bodyDiv w:val="1"/>
      <w:marLeft w:val="0"/>
      <w:marRight w:val="0"/>
      <w:marTop w:val="0"/>
      <w:marBottom w:val="0"/>
      <w:divBdr>
        <w:top w:val="none" w:sz="0" w:space="0" w:color="auto"/>
        <w:left w:val="none" w:sz="0" w:space="0" w:color="auto"/>
        <w:bottom w:val="none" w:sz="0" w:space="0" w:color="auto"/>
        <w:right w:val="none" w:sz="0" w:space="0" w:color="auto"/>
      </w:divBdr>
    </w:div>
    <w:div w:id="25254044">
      <w:bodyDiv w:val="1"/>
      <w:marLeft w:val="0"/>
      <w:marRight w:val="0"/>
      <w:marTop w:val="0"/>
      <w:marBottom w:val="0"/>
      <w:divBdr>
        <w:top w:val="none" w:sz="0" w:space="0" w:color="auto"/>
        <w:left w:val="none" w:sz="0" w:space="0" w:color="auto"/>
        <w:bottom w:val="none" w:sz="0" w:space="0" w:color="auto"/>
        <w:right w:val="none" w:sz="0" w:space="0" w:color="auto"/>
      </w:divBdr>
    </w:div>
    <w:div w:id="25300757">
      <w:bodyDiv w:val="1"/>
      <w:marLeft w:val="0"/>
      <w:marRight w:val="0"/>
      <w:marTop w:val="0"/>
      <w:marBottom w:val="0"/>
      <w:divBdr>
        <w:top w:val="none" w:sz="0" w:space="0" w:color="auto"/>
        <w:left w:val="none" w:sz="0" w:space="0" w:color="auto"/>
        <w:bottom w:val="none" w:sz="0" w:space="0" w:color="auto"/>
        <w:right w:val="none" w:sz="0" w:space="0" w:color="auto"/>
      </w:divBdr>
    </w:div>
    <w:div w:id="25377485">
      <w:bodyDiv w:val="1"/>
      <w:marLeft w:val="0"/>
      <w:marRight w:val="0"/>
      <w:marTop w:val="0"/>
      <w:marBottom w:val="0"/>
      <w:divBdr>
        <w:top w:val="none" w:sz="0" w:space="0" w:color="auto"/>
        <w:left w:val="none" w:sz="0" w:space="0" w:color="auto"/>
        <w:bottom w:val="none" w:sz="0" w:space="0" w:color="auto"/>
        <w:right w:val="none" w:sz="0" w:space="0" w:color="auto"/>
      </w:divBdr>
    </w:div>
    <w:div w:id="25571024">
      <w:bodyDiv w:val="1"/>
      <w:marLeft w:val="0"/>
      <w:marRight w:val="0"/>
      <w:marTop w:val="0"/>
      <w:marBottom w:val="0"/>
      <w:divBdr>
        <w:top w:val="none" w:sz="0" w:space="0" w:color="auto"/>
        <w:left w:val="none" w:sz="0" w:space="0" w:color="auto"/>
        <w:bottom w:val="none" w:sz="0" w:space="0" w:color="auto"/>
        <w:right w:val="none" w:sz="0" w:space="0" w:color="auto"/>
      </w:divBdr>
    </w:div>
    <w:div w:id="26032248">
      <w:bodyDiv w:val="1"/>
      <w:marLeft w:val="0"/>
      <w:marRight w:val="0"/>
      <w:marTop w:val="0"/>
      <w:marBottom w:val="0"/>
      <w:divBdr>
        <w:top w:val="none" w:sz="0" w:space="0" w:color="auto"/>
        <w:left w:val="none" w:sz="0" w:space="0" w:color="auto"/>
        <w:bottom w:val="none" w:sz="0" w:space="0" w:color="auto"/>
        <w:right w:val="none" w:sz="0" w:space="0" w:color="auto"/>
      </w:divBdr>
    </w:div>
    <w:div w:id="26411436">
      <w:bodyDiv w:val="1"/>
      <w:marLeft w:val="0"/>
      <w:marRight w:val="0"/>
      <w:marTop w:val="0"/>
      <w:marBottom w:val="0"/>
      <w:divBdr>
        <w:top w:val="none" w:sz="0" w:space="0" w:color="auto"/>
        <w:left w:val="none" w:sz="0" w:space="0" w:color="auto"/>
        <w:bottom w:val="none" w:sz="0" w:space="0" w:color="auto"/>
        <w:right w:val="none" w:sz="0" w:space="0" w:color="auto"/>
      </w:divBdr>
    </w:div>
    <w:div w:id="26492399">
      <w:bodyDiv w:val="1"/>
      <w:marLeft w:val="0"/>
      <w:marRight w:val="0"/>
      <w:marTop w:val="0"/>
      <w:marBottom w:val="0"/>
      <w:divBdr>
        <w:top w:val="none" w:sz="0" w:space="0" w:color="auto"/>
        <w:left w:val="none" w:sz="0" w:space="0" w:color="auto"/>
        <w:bottom w:val="none" w:sz="0" w:space="0" w:color="auto"/>
        <w:right w:val="none" w:sz="0" w:space="0" w:color="auto"/>
      </w:divBdr>
    </w:div>
    <w:div w:id="26568492">
      <w:bodyDiv w:val="1"/>
      <w:marLeft w:val="0"/>
      <w:marRight w:val="0"/>
      <w:marTop w:val="0"/>
      <w:marBottom w:val="0"/>
      <w:divBdr>
        <w:top w:val="none" w:sz="0" w:space="0" w:color="auto"/>
        <w:left w:val="none" w:sz="0" w:space="0" w:color="auto"/>
        <w:bottom w:val="none" w:sz="0" w:space="0" w:color="auto"/>
        <w:right w:val="none" w:sz="0" w:space="0" w:color="auto"/>
      </w:divBdr>
    </w:div>
    <w:div w:id="26609179">
      <w:bodyDiv w:val="1"/>
      <w:marLeft w:val="0"/>
      <w:marRight w:val="0"/>
      <w:marTop w:val="0"/>
      <w:marBottom w:val="0"/>
      <w:divBdr>
        <w:top w:val="none" w:sz="0" w:space="0" w:color="auto"/>
        <w:left w:val="none" w:sz="0" w:space="0" w:color="auto"/>
        <w:bottom w:val="none" w:sz="0" w:space="0" w:color="auto"/>
        <w:right w:val="none" w:sz="0" w:space="0" w:color="auto"/>
      </w:divBdr>
    </w:div>
    <w:div w:id="26757175">
      <w:bodyDiv w:val="1"/>
      <w:marLeft w:val="0"/>
      <w:marRight w:val="0"/>
      <w:marTop w:val="0"/>
      <w:marBottom w:val="0"/>
      <w:divBdr>
        <w:top w:val="none" w:sz="0" w:space="0" w:color="auto"/>
        <w:left w:val="none" w:sz="0" w:space="0" w:color="auto"/>
        <w:bottom w:val="none" w:sz="0" w:space="0" w:color="auto"/>
        <w:right w:val="none" w:sz="0" w:space="0" w:color="auto"/>
      </w:divBdr>
    </w:div>
    <w:div w:id="26805700">
      <w:bodyDiv w:val="1"/>
      <w:marLeft w:val="0"/>
      <w:marRight w:val="0"/>
      <w:marTop w:val="0"/>
      <w:marBottom w:val="0"/>
      <w:divBdr>
        <w:top w:val="none" w:sz="0" w:space="0" w:color="auto"/>
        <w:left w:val="none" w:sz="0" w:space="0" w:color="auto"/>
        <w:bottom w:val="none" w:sz="0" w:space="0" w:color="auto"/>
        <w:right w:val="none" w:sz="0" w:space="0" w:color="auto"/>
      </w:divBdr>
    </w:div>
    <w:div w:id="26805799">
      <w:bodyDiv w:val="1"/>
      <w:marLeft w:val="0"/>
      <w:marRight w:val="0"/>
      <w:marTop w:val="0"/>
      <w:marBottom w:val="0"/>
      <w:divBdr>
        <w:top w:val="none" w:sz="0" w:space="0" w:color="auto"/>
        <w:left w:val="none" w:sz="0" w:space="0" w:color="auto"/>
        <w:bottom w:val="none" w:sz="0" w:space="0" w:color="auto"/>
        <w:right w:val="none" w:sz="0" w:space="0" w:color="auto"/>
      </w:divBdr>
    </w:div>
    <w:div w:id="26873145">
      <w:bodyDiv w:val="1"/>
      <w:marLeft w:val="0"/>
      <w:marRight w:val="0"/>
      <w:marTop w:val="0"/>
      <w:marBottom w:val="0"/>
      <w:divBdr>
        <w:top w:val="none" w:sz="0" w:space="0" w:color="auto"/>
        <w:left w:val="none" w:sz="0" w:space="0" w:color="auto"/>
        <w:bottom w:val="none" w:sz="0" w:space="0" w:color="auto"/>
        <w:right w:val="none" w:sz="0" w:space="0" w:color="auto"/>
      </w:divBdr>
    </w:div>
    <w:div w:id="27218811">
      <w:bodyDiv w:val="1"/>
      <w:marLeft w:val="0"/>
      <w:marRight w:val="0"/>
      <w:marTop w:val="0"/>
      <w:marBottom w:val="0"/>
      <w:divBdr>
        <w:top w:val="none" w:sz="0" w:space="0" w:color="auto"/>
        <w:left w:val="none" w:sz="0" w:space="0" w:color="auto"/>
        <w:bottom w:val="none" w:sz="0" w:space="0" w:color="auto"/>
        <w:right w:val="none" w:sz="0" w:space="0" w:color="auto"/>
      </w:divBdr>
    </w:div>
    <w:div w:id="27268509">
      <w:bodyDiv w:val="1"/>
      <w:marLeft w:val="0"/>
      <w:marRight w:val="0"/>
      <w:marTop w:val="0"/>
      <w:marBottom w:val="0"/>
      <w:divBdr>
        <w:top w:val="none" w:sz="0" w:space="0" w:color="auto"/>
        <w:left w:val="none" w:sz="0" w:space="0" w:color="auto"/>
        <w:bottom w:val="none" w:sz="0" w:space="0" w:color="auto"/>
        <w:right w:val="none" w:sz="0" w:space="0" w:color="auto"/>
      </w:divBdr>
    </w:div>
    <w:div w:id="27729045">
      <w:bodyDiv w:val="1"/>
      <w:marLeft w:val="0"/>
      <w:marRight w:val="0"/>
      <w:marTop w:val="0"/>
      <w:marBottom w:val="0"/>
      <w:divBdr>
        <w:top w:val="none" w:sz="0" w:space="0" w:color="auto"/>
        <w:left w:val="none" w:sz="0" w:space="0" w:color="auto"/>
        <w:bottom w:val="none" w:sz="0" w:space="0" w:color="auto"/>
        <w:right w:val="none" w:sz="0" w:space="0" w:color="auto"/>
      </w:divBdr>
    </w:div>
    <w:div w:id="27992709">
      <w:bodyDiv w:val="1"/>
      <w:marLeft w:val="0"/>
      <w:marRight w:val="0"/>
      <w:marTop w:val="0"/>
      <w:marBottom w:val="0"/>
      <w:divBdr>
        <w:top w:val="none" w:sz="0" w:space="0" w:color="auto"/>
        <w:left w:val="none" w:sz="0" w:space="0" w:color="auto"/>
        <w:bottom w:val="none" w:sz="0" w:space="0" w:color="auto"/>
        <w:right w:val="none" w:sz="0" w:space="0" w:color="auto"/>
      </w:divBdr>
    </w:div>
    <w:div w:id="28073382">
      <w:bodyDiv w:val="1"/>
      <w:marLeft w:val="0"/>
      <w:marRight w:val="0"/>
      <w:marTop w:val="0"/>
      <w:marBottom w:val="0"/>
      <w:divBdr>
        <w:top w:val="none" w:sz="0" w:space="0" w:color="auto"/>
        <w:left w:val="none" w:sz="0" w:space="0" w:color="auto"/>
        <w:bottom w:val="none" w:sz="0" w:space="0" w:color="auto"/>
        <w:right w:val="none" w:sz="0" w:space="0" w:color="auto"/>
      </w:divBdr>
    </w:div>
    <w:div w:id="28075223">
      <w:bodyDiv w:val="1"/>
      <w:marLeft w:val="0"/>
      <w:marRight w:val="0"/>
      <w:marTop w:val="0"/>
      <w:marBottom w:val="0"/>
      <w:divBdr>
        <w:top w:val="none" w:sz="0" w:space="0" w:color="auto"/>
        <w:left w:val="none" w:sz="0" w:space="0" w:color="auto"/>
        <w:bottom w:val="none" w:sz="0" w:space="0" w:color="auto"/>
        <w:right w:val="none" w:sz="0" w:space="0" w:color="auto"/>
      </w:divBdr>
    </w:div>
    <w:div w:id="28263448">
      <w:bodyDiv w:val="1"/>
      <w:marLeft w:val="0"/>
      <w:marRight w:val="0"/>
      <w:marTop w:val="0"/>
      <w:marBottom w:val="0"/>
      <w:divBdr>
        <w:top w:val="none" w:sz="0" w:space="0" w:color="auto"/>
        <w:left w:val="none" w:sz="0" w:space="0" w:color="auto"/>
        <w:bottom w:val="none" w:sz="0" w:space="0" w:color="auto"/>
        <w:right w:val="none" w:sz="0" w:space="0" w:color="auto"/>
      </w:divBdr>
    </w:div>
    <w:div w:id="28265981">
      <w:bodyDiv w:val="1"/>
      <w:marLeft w:val="0"/>
      <w:marRight w:val="0"/>
      <w:marTop w:val="0"/>
      <w:marBottom w:val="0"/>
      <w:divBdr>
        <w:top w:val="none" w:sz="0" w:space="0" w:color="auto"/>
        <w:left w:val="none" w:sz="0" w:space="0" w:color="auto"/>
        <w:bottom w:val="none" w:sz="0" w:space="0" w:color="auto"/>
        <w:right w:val="none" w:sz="0" w:space="0" w:color="auto"/>
      </w:divBdr>
    </w:div>
    <w:div w:id="28796537">
      <w:bodyDiv w:val="1"/>
      <w:marLeft w:val="0"/>
      <w:marRight w:val="0"/>
      <w:marTop w:val="0"/>
      <w:marBottom w:val="0"/>
      <w:divBdr>
        <w:top w:val="none" w:sz="0" w:space="0" w:color="auto"/>
        <w:left w:val="none" w:sz="0" w:space="0" w:color="auto"/>
        <w:bottom w:val="none" w:sz="0" w:space="0" w:color="auto"/>
        <w:right w:val="none" w:sz="0" w:space="0" w:color="auto"/>
      </w:divBdr>
    </w:div>
    <w:div w:id="28802893">
      <w:bodyDiv w:val="1"/>
      <w:marLeft w:val="0"/>
      <w:marRight w:val="0"/>
      <w:marTop w:val="0"/>
      <w:marBottom w:val="0"/>
      <w:divBdr>
        <w:top w:val="none" w:sz="0" w:space="0" w:color="auto"/>
        <w:left w:val="none" w:sz="0" w:space="0" w:color="auto"/>
        <w:bottom w:val="none" w:sz="0" w:space="0" w:color="auto"/>
        <w:right w:val="none" w:sz="0" w:space="0" w:color="auto"/>
      </w:divBdr>
    </w:div>
    <w:div w:id="29112000">
      <w:bodyDiv w:val="1"/>
      <w:marLeft w:val="0"/>
      <w:marRight w:val="0"/>
      <w:marTop w:val="0"/>
      <w:marBottom w:val="0"/>
      <w:divBdr>
        <w:top w:val="none" w:sz="0" w:space="0" w:color="auto"/>
        <w:left w:val="none" w:sz="0" w:space="0" w:color="auto"/>
        <w:bottom w:val="none" w:sz="0" w:space="0" w:color="auto"/>
        <w:right w:val="none" w:sz="0" w:space="0" w:color="auto"/>
      </w:divBdr>
    </w:div>
    <w:div w:id="29426643">
      <w:bodyDiv w:val="1"/>
      <w:marLeft w:val="0"/>
      <w:marRight w:val="0"/>
      <w:marTop w:val="0"/>
      <w:marBottom w:val="0"/>
      <w:divBdr>
        <w:top w:val="none" w:sz="0" w:space="0" w:color="auto"/>
        <w:left w:val="none" w:sz="0" w:space="0" w:color="auto"/>
        <w:bottom w:val="none" w:sz="0" w:space="0" w:color="auto"/>
        <w:right w:val="none" w:sz="0" w:space="0" w:color="auto"/>
      </w:divBdr>
    </w:div>
    <w:div w:id="30422196">
      <w:bodyDiv w:val="1"/>
      <w:marLeft w:val="0"/>
      <w:marRight w:val="0"/>
      <w:marTop w:val="0"/>
      <w:marBottom w:val="0"/>
      <w:divBdr>
        <w:top w:val="none" w:sz="0" w:space="0" w:color="auto"/>
        <w:left w:val="none" w:sz="0" w:space="0" w:color="auto"/>
        <w:bottom w:val="none" w:sz="0" w:space="0" w:color="auto"/>
        <w:right w:val="none" w:sz="0" w:space="0" w:color="auto"/>
      </w:divBdr>
    </w:div>
    <w:div w:id="30502276">
      <w:bodyDiv w:val="1"/>
      <w:marLeft w:val="0"/>
      <w:marRight w:val="0"/>
      <w:marTop w:val="0"/>
      <w:marBottom w:val="0"/>
      <w:divBdr>
        <w:top w:val="none" w:sz="0" w:space="0" w:color="auto"/>
        <w:left w:val="none" w:sz="0" w:space="0" w:color="auto"/>
        <w:bottom w:val="none" w:sz="0" w:space="0" w:color="auto"/>
        <w:right w:val="none" w:sz="0" w:space="0" w:color="auto"/>
      </w:divBdr>
    </w:div>
    <w:div w:id="31392142">
      <w:bodyDiv w:val="1"/>
      <w:marLeft w:val="0"/>
      <w:marRight w:val="0"/>
      <w:marTop w:val="0"/>
      <w:marBottom w:val="0"/>
      <w:divBdr>
        <w:top w:val="none" w:sz="0" w:space="0" w:color="auto"/>
        <w:left w:val="none" w:sz="0" w:space="0" w:color="auto"/>
        <w:bottom w:val="none" w:sz="0" w:space="0" w:color="auto"/>
        <w:right w:val="none" w:sz="0" w:space="0" w:color="auto"/>
      </w:divBdr>
    </w:div>
    <w:div w:id="31880217">
      <w:bodyDiv w:val="1"/>
      <w:marLeft w:val="0"/>
      <w:marRight w:val="0"/>
      <w:marTop w:val="0"/>
      <w:marBottom w:val="0"/>
      <w:divBdr>
        <w:top w:val="none" w:sz="0" w:space="0" w:color="auto"/>
        <w:left w:val="none" w:sz="0" w:space="0" w:color="auto"/>
        <w:bottom w:val="none" w:sz="0" w:space="0" w:color="auto"/>
        <w:right w:val="none" w:sz="0" w:space="0" w:color="auto"/>
      </w:divBdr>
    </w:div>
    <w:div w:id="31999680">
      <w:bodyDiv w:val="1"/>
      <w:marLeft w:val="0"/>
      <w:marRight w:val="0"/>
      <w:marTop w:val="0"/>
      <w:marBottom w:val="0"/>
      <w:divBdr>
        <w:top w:val="none" w:sz="0" w:space="0" w:color="auto"/>
        <w:left w:val="none" w:sz="0" w:space="0" w:color="auto"/>
        <w:bottom w:val="none" w:sz="0" w:space="0" w:color="auto"/>
        <w:right w:val="none" w:sz="0" w:space="0" w:color="auto"/>
      </w:divBdr>
    </w:div>
    <w:div w:id="32005024">
      <w:bodyDiv w:val="1"/>
      <w:marLeft w:val="0"/>
      <w:marRight w:val="0"/>
      <w:marTop w:val="0"/>
      <w:marBottom w:val="0"/>
      <w:divBdr>
        <w:top w:val="none" w:sz="0" w:space="0" w:color="auto"/>
        <w:left w:val="none" w:sz="0" w:space="0" w:color="auto"/>
        <w:bottom w:val="none" w:sz="0" w:space="0" w:color="auto"/>
        <w:right w:val="none" w:sz="0" w:space="0" w:color="auto"/>
      </w:divBdr>
    </w:div>
    <w:div w:id="32849282">
      <w:bodyDiv w:val="1"/>
      <w:marLeft w:val="0"/>
      <w:marRight w:val="0"/>
      <w:marTop w:val="0"/>
      <w:marBottom w:val="0"/>
      <w:divBdr>
        <w:top w:val="none" w:sz="0" w:space="0" w:color="auto"/>
        <w:left w:val="none" w:sz="0" w:space="0" w:color="auto"/>
        <w:bottom w:val="none" w:sz="0" w:space="0" w:color="auto"/>
        <w:right w:val="none" w:sz="0" w:space="0" w:color="auto"/>
      </w:divBdr>
    </w:div>
    <w:div w:id="32924855">
      <w:bodyDiv w:val="1"/>
      <w:marLeft w:val="0"/>
      <w:marRight w:val="0"/>
      <w:marTop w:val="0"/>
      <w:marBottom w:val="0"/>
      <w:divBdr>
        <w:top w:val="none" w:sz="0" w:space="0" w:color="auto"/>
        <w:left w:val="none" w:sz="0" w:space="0" w:color="auto"/>
        <w:bottom w:val="none" w:sz="0" w:space="0" w:color="auto"/>
        <w:right w:val="none" w:sz="0" w:space="0" w:color="auto"/>
      </w:divBdr>
    </w:div>
    <w:div w:id="33116769">
      <w:bodyDiv w:val="1"/>
      <w:marLeft w:val="0"/>
      <w:marRight w:val="0"/>
      <w:marTop w:val="0"/>
      <w:marBottom w:val="0"/>
      <w:divBdr>
        <w:top w:val="none" w:sz="0" w:space="0" w:color="auto"/>
        <w:left w:val="none" w:sz="0" w:space="0" w:color="auto"/>
        <w:bottom w:val="none" w:sz="0" w:space="0" w:color="auto"/>
        <w:right w:val="none" w:sz="0" w:space="0" w:color="auto"/>
      </w:divBdr>
    </w:div>
    <w:div w:id="33240530">
      <w:bodyDiv w:val="1"/>
      <w:marLeft w:val="0"/>
      <w:marRight w:val="0"/>
      <w:marTop w:val="0"/>
      <w:marBottom w:val="0"/>
      <w:divBdr>
        <w:top w:val="none" w:sz="0" w:space="0" w:color="auto"/>
        <w:left w:val="none" w:sz="0" w:space="0" w:color="auto"/>
        <w:bottom w:val="none" w:sz="0" w:space="0" w:color="auto"/>
        <w:right w:val="none" w:sz="0" w:space="0" w:color="auto"/>
      </w:divBdr>
    </w:div>
    <w:div w:id="33386539">
      <w:bodyDiv w:val="1"/>
      <w:marLeft w:val="0"/>
      <w:marRight w:val="0"/>
      <w:marTop w:val="0"/>
      <w:marBottom w:val="0"/>
      <w:divBdr>
        <w:top w:val="none" w:sz="0" w:space="0" w:color="auto"/>
        <w:left w:val="none" w:sz="0" w:space="0" w:color="auto"/>
        <w:bottom w:val="none" w:sz="0" w:space="0" w:color="auto"/>
        <w:right w:val="none" w:sz="0" w:space="0" w:color="auto"/>
      </w:divBdr>
    </w:div>
    <w:div w:id="33430567">
      <w:bodyDiv w:val="1"/>
      <w:marLeft w:val="0"/>
      <w:marRight w:val="0"/>
      <w:marTop w:val="0"/>
      <w:marBottom w:val="0"/>
      <w:divBdr>
        <w:top w:val="none" w:sz="0" w:space="0" w:color="auto"/>
        <w:left w:val="none" w:sz="0" w:space="0" w:color="auto"/>
        <w:bottom w:val="none" w:sz="0" w:space="0" w:color="auto"/>
        <w:right w:val="none" w:sz="0" w:space="0" w:color="auto"/>
      </w:divBdr>
    </w:div>
    <w:div w:id="33430679">
      <w:bodyDiv w:val="1"/>
      <w:marLeft w:val="0"/>
      <w:marRight w:val="0"/>
      <w:marTop w:val="0"/>
      <w:marBottom w:val="0"/>
      <w:divBdr>
        <w:top w:val="none" w:sz="0" w:space="0" w:color="auto"/>
        <w:left w:val="none" w:sz="0" w:space="0" w:color="auto"/>
        <w:bottom w:val="none" w:sz="0" w:space="0" w:color="auto"/>
        <w:right w:val="none" w:sz="0" w:space="0" w:color="auto"/>
      </w:divBdr>
    </w:div>
    <w:div w:id="33585036">
      <w:bodyDiv w:val="1"/>
      <w:marLeft w:val="0"/>
      <w:marRight w:val="0"/>
      <w:marTop w:val="0"/>
      <w:marBottom w:val="0"/>
      <w:divBdr>
        <w:top w:val="none" w:sz="0" w:space="0" w:color="auto"/>
        <w:left w:val="none" w:sz="0" w:space="0" w:color="auto"/>
        <w:bottom w:val="none" w:sz="0" w:space="0" w:color="auto"/>
        <w:right w:val="none" w:sz="0" w:space="0" w:color="auto"/>
      </w:divBdr>
    </w:div>
    <w:div w:id="33776243">
      <w:bodyDiv w:val="1"/>
      <w:marLeft w:val="0"/>
      <w:marRight w:val="0"/>
      <w:marTop w:val="0"/>
      <w:marBottom w:val="0"/>
      <w:divBdr>
        <w:top w:val="none" w:sz="0" w:space="0" w:color="auto"/>
        <w:left w:val="none" w:sz="0" w:space="0" w:color="auto"/>
        <w:bottom w:val="none" w:sz="0" w:space="0" w:color="auto"/>
        <w:right w:val="none" w:sz="0" w:space="0" w:color="auto"/>
      </w:divBdr>
    </w:div>
    <w:div w:id="33849080">
      <w:bodyDiv w:val="1"/>
      <w:marLeft w:val="0"/>
      <w:marRight w:val="0"/>
      <w:marTop w:val="0"/>
      <w:marBottom w:val="0"/>
      <w:divBdr>
        <w:top w:val="none" w:sz="0" w:space="0" w:color="auto"/>
        <w:left w:val="none" w:sz="0" w:space="0" w:color="auto"/>
        <w:bottom w:val="none" w:sz="0" w:space="0" w:color="auto"/>
        <w:right w:val="none" w:sz="0" w:space="0" w:color="auto"/>
      </w:divBdr>
    </w:div>
    <w:div w:id="34043930">
      <w:bodyDiv w:val="1"/>
      <w:marLeft w:val="0"/>
      <w:marRight w:val="0"/>
      <w:marTop w:val="0"/>
      <w:marBottom w:val="0"/>
      <w:divBdr>
        <w:top w:val="none" w:sz="0" w:space="0" w:color="auto"/>
        <w:left w:val="none" w:sz="0" w:space="0" w:color="auto"/>
        <w:bottom w:val="none" w:sz="0" w:space="0" w:color="auto"/>
        <w:right w:val="none" w:sz="0" w:space="0" w:color="auto"/>
      </w:divBdr>
    </w:div>
    <w:div w:id="34548643">
      <w:bodyDiv w:val="1"/>
      <w:marLeft w:val="0"/>
      <w:marRight w:val="0"/>
      <w:marTop w:val="0"/>
      <w:marBottom w:val="0"/>
      <w:divBdr>
        <w:top w:val="none" w:sz="0" w:space="0" w:color="auto"/>
        <w:left w:val="none" w:sz="0" w:space="0" w:color="auto"/>
        <w:bottom w:val="none" w:sz="0" w:space="0" w:color="auto"/>
        <w:right w:val="none" w:sz="0" w:space="0" w:color="auto"/>
      </w:divBdr>
    </w:div>
    <w:div w:id="34627135">
      <w:bodyDiv w:val="1"/>
      <w:marLeft w:val="0"/>
      <w:marRight w:val="0"/>
      <w:marTop w:val="0"/>
      <w:marBottom w:val="0"/>
      <w:divBdr>
        <w:top w:val="none" w:sz="0" w:space="0" w:color="auto"/>
        <w:left w:val="none" w:sz="0" w:space="0" w:color="auto"/>
        <w:bottom w:val="none" w:sz="0" w:space="0" w:color="auto"/>
        <w:right w:val="none" w:sz="0" w:space="0" w:color="auto"/>
      </w:divBdr>
    </w:div>
    <w:div w:id="35009475">
      <w:bodyDiv w:val="1"/>
      <w:marLeft w:val="0"/>
      <w:marRight w:val="0"/>
      <w:marTop w:val="0"/>
      <w:marBottom w:val="0"/>
      <w:divBdr>
        <w:top w:val="none" w:sz="0" w:space="0" w:color="auto"/>
        <w:left w:val="none" w:sz="0" w:space="0" w:color="auto"/>
        <w:bottom w:val="none" w:sz="0" w:space="0" w:color="auto"/>
        <w:right w:val="none" w:sz="0" w:space="0" w:color="auto"/>
      </w:divBdr>
    </w:div>
    <w:div w:id="35131033">
      <w:bodyDiv w:val="1"/>
      <w:marLeft w:val="0"/>
      <w:marRight w:val="0"/>
      <w:marTop w:val="0"/>
      <w:marBottom w:val="0"/>
      <w:divBdr>
        <w:top w:val="none" w:sz="0" w:space="0" w:color="auto"/>
        <w:left w:val="none" w:sz="0" w:space="0" w:color="auto"/>
        <w:bottom w:val="none" w:sz="0" w:space="0" w:color="auto"/>
        <w:right w:val="none" w:sz="0" w:space="0" w:color="auto"/>
      </w:divBdr>
    </w:div>
    <w:div w:id="35131421">
      <w:bodyDiv w:val="1"/>
      <w:marLeft w:val="0"/>
      <w:marRight w:val="0"/>
      <w:marTop w:val="0"/>
      <w:marBottom w:val="0"/>
      <w:divBdr>
        <w:top w:val="none" w:sz="0" w:space="0" w:color="auto"/>
        <w:left w:val="none" w:sz="0" w:space="0" w:color="auto"/>
        <w:bottom w:val="none" w:sz="0" w:space="0" w:color="auto"/>
        <w:right w:val="none" w:sz="0" w:space="0" w:color="auto"/>
      </w:divBdr>
    </w:div>
    <w:div w:id="35155612">
      <w:bodyDiv w:val="1"/>
      <w:marLeft w:val="0"/>
      <w:marRight w:val="0"/>
      <w:marTop w:val="0"/>
      <w:marBottom w:val="0"/>
      <w:divBdr>
        <w:top w:val="none" w:sz="0" w:space="0" w:color="auto"/>
        <w:left w:val="none" w:sz="0" w:space="0" w:color="auto"/>
        <w:bottom w:val="none" w:sz="0" w:space="0" w:color="auto"/>
        <w:right w:val="none" w:sz="0" w:space="0" w:color="auto"/>
      </w:divBdr>
    </w:div>
    <w:div w:id="35200844">
      <w:bodyDiv w:val="1"/>
      <w:marLeft w:val="0"/>
      <w:marRight w:val="0"/>
      <w:marTop w:val="0"/>
      <w:marBottom w:val="0"/>
      <w:divBdr>
        <w:top w:val="none" w:sz="0" w:space="0" w:color="auto"/>
        <w:left w:val="none" w:sz="0" w:space="0" w:color="auto"/>
        <w:bottom w:val="none" w:sz="0" w:space="0" w:color="auto"/>
        <w:right w:val="none" w:sz="0" w:space="0" w:color="auto"/>
      </w:divBdr>
    </w:div>
    <w:div w:id="35587935">
      <w:bodyDiv w:val="1"/>
      <w:marLeft w:val="0"/>
      <w:marRight w:val="0"/>
      <w:marTop w:val="0"/>
      <w:marBottom w:val="0"/>
      <w:divBdr>
        <w:top w:val="none" w:sz="0" w:space="0" w:color="auto"/>
        <w:left w:val="none" w:sz="0" w:space="0" w:color="auto"/>
        <w:bottom w:val="none" w:sz="0" w:space="0" w:color="auto"/>
        <w:right w:val="none" w:sz="0" w:space="0" w:color="auto"/>
      </w:divBdr>
    </w:div>
    <w:div w:id="35742258">
      <w:bodyDiv w:val="1"/>
      <w:marLeft w:val="0"/>
      <w:marRight w:val="0"/>
      <w:marTop w:val="0"/>
      <w:marBottom w:val="0"/>
      <w:divBdr>
        <w:top w:val="none" w:sz="0" w:space="0" w:color="auto"/>
        <w:left w:val="none" w:sz="0" w:space="0" w:color="auto"/>
        <w:bottom w:val="none" w:sz="0" w:space="0" w:color="auto"/>
        <w:right w:val="none" w:sz="0" w:space="0" w:color="auto"/>
      </w:divBdr>
    </w:div>
    <w:div w:id="36469082">
      <w:bodyDiv w:val="1"/>
      <w:marLeft w:val="0"/>
      <w:marRight w:val="0"/>
      <w:marTop w:val="0"/>
      <w:marBottom w:val="0"/>
      <w:divBdr>
        <w:top w:val="none" w:sz="0" w:space="0" w:color="auto"/>
        <w:left w:val="none" w:sz="0" w:space="0" w:color="auto"/>
        <w:bottom w:val="none" w:sz="0" w:space="0" w:color="auto"/>
        <w:right w:val="none" w:sz="0" w:space="0" w:color="auto"/>
      </w:divBdr>
    </w:div>
    <w:div w:id="36585871">
      <w:bodyDiv w:val="1"/>
      <w:marLeft w:val="0"/>
      <w:marRight w:val="0"/>
      <w:marTop w:val="0"/>
      <w:marBottom w:val="0"/>
      <w:divBdr>
        <w:top w:val="none" w:sz="0" w:space="0" w:color="auto"/>
        <w:left w:val="none" w:sz="0" w:space="0" w:color="auto"/>
        <w:bottom w:val="none" w:sz="0" w:space="0" w:color="auto"/>
        <w:right w:val="none" w:sz="0" w:space="0" w:color="auto"/>
      </w:divBdr>
    </w:div>
    <w:div w:id="37051396">
      <w:bodyDiv w:val="1"/>
      <w:marLeft w:val="0"/>
      <w:marRight w:val="0"/>
      <w:marTop w:val="0"/>
      <w:marBottom w:val="0"/>
      <w:divBdr>
        <w:top w:val="none" w:sz="0" w:space="0" w:color="auto"/>
        <w:left w:val="none" w:sz="0" w:space="0" w:color="auto"/>
        <w:bottom w:val="none" w:sz="0" w:space="0" w:color="auto"/>
        <w:right w:val="none" w:sz="0" w:space="0" w:color="auto"/>
      </w:divBdr>
    </w:div>
    <w:div w:id="37244659">
      <w:bodyDiv w:val="1"/>
      <w:marLeft w:val="0"/>
      <w:marRight w:val="0"/>
      <w:marTop w:val="0"/>
      <w:marBottom w:val="0"/>
      <w:divBdr>
        <w:top w:val="none" w:sz="0" w:space="0" w:color="auto"/>
        <w:left w:val="none" w:sz="0" w:space="0" w:color="auto"/>
        <w:bottom w:val="none" w:sz="0" w:space="0" w:color="auto"/>
        <w:right w:val="none" w:sz="0" w:space="0" w:color="auto"/>
      </w:divBdr>
    </w:div>
    <w:div w:id="37512966">
      <w:bodyDiv w:val="1"/>
      <w:marLeft w:val="0"/>
      <w:marRight w:val="0"/>
      <w:marTop w:val="0"/>
      <w:marBottom w:val="0"/>
      <w:divBdr>
        <w:top w:val="none" w:sz="0" w:space="0" w:color="auto"/>
        <w:left w:val="none" w:sz="0" w:space="0" w:color="auto"/>
        <w:bottom w:val="none" w:sz="0" w:space="0" w:color="auto"/>
        <w:right w:val="none" w:sz="0" w:space="0" w:color="auto"/>
      </w:divBdr>
    </w:div>
    <w:div w:id="38827192">
      <w:bodyDiv w:val="1"/>
      <w:marLeft w:val="0"/>
      <w:marRight w:val="0"/>
      <w:marTop w:val="0"/>
      <w:marBottom w:val="0"/>
      <w:divBdr>
        <w:top w:val="none" w:sz="0" w:space="0" w:color="auto"/>
        <w:left w:val="none" w:sz="0" w:space="0" w:color="auto"/>
        <w:bottom w:val="none" w:sz="0" w:space="0" w:color="auto"/>
        <w:right w:val="none" w:sz="0" w:space="0" w:color="auto"/>
      </w:divBdr>
    </w:div>
    <w:div w:id="38941760">
      <w:bodyDiv w:val="1"/>
      <w:marLeft w:val="0"/>
      <w:marRight w:val="0"/>
      <w:marTop w:val="0"/>
      <w:marBottom w:val="0"/>
      <w:divBdr>
        <w:top w:val="none" w:sz="0" w:space="0" w:color="auto"/>
        <w:left w:val="none" w:sz="0" w:space="0" w:color="auto"/>
        <w:bottom w:val="none" w:sz="0" w:space="0" w:color="auto"/>
        <w:right w:val="none" w:sz="0" w:space="0" w:color="auto"/>
      </w:divBdr>
    </w:div>
    <w:div w:id="39088597">
      <w:bodyDiv w:val="1"/>
      <w:marLeft w:val="0"/>
      <w:marRight w:val="0"/>
      <w:marTop w:val="0"/>
      <w:marBottom w:val="0"/>
      <w:divBdr>
        <w:top w:val="none" w:sz="0" w:space="0" w:color="auto"/>
        <w:left w:val="none" w:sz="0" w:space="0" w:color="auto"/>
        <w:bottom w:val="none" w:sz="0" w:space="0" w:color="auto"/>
        <w:right w:val="none" w:sz="0" w:space="0" w:color="auto"/>
      </w:divBdr>
    </w:div>
    <w:div w:id="39288345">
      <w:bodyDiv w:val="1"/>
      <w:marLeft w:val="0"/>
      <w:marRight w:val="0"/>
      <w:marTop w:val="0"/>
      <w:marBottom w:val="0"/>
      <w:divBdr>
        <w:top w:val="none" w:sz="0" w:space="0" w:color="auto"/>
        <w:left w:val="none" w:sz="0" w:space="0" w:color="auto"/>
        <w:bottom w:val="none" w:sz="0" w:space="0" w:color="auto"/>
        <w:right w:val="none" w:sz="0" w:space="0" w:color="auto"/>
      </w:divBdr>
    </w:div>
    <w:div w:id="39327108">
      <w:bodyDiv w:val="1"/>
      <w:marLeft w:val="0"/>
      <w:marRight w:val="0"/>
      <w:marTop w:val="0"/>
      <w:marBottom w:val="0"/>
      <w:divBdr>
        <w:top w:val="none" w:sz="0" w:space="0" w:color="auto"/>
        <w:left w:val="none" w:sz="0" w:space="0" w:color="auto"/>
        <w:bottom w:val="none" w:sz="0" w:space="0" w:color="auto"/>
        <w:right w:val="none" w:sz="0" w:space="0" w:color="auto"/>
      </w:divBdr>
    </w:div>
    <w:div w:id="39982367">
      <w:bodyDiv w:val="1"/>
      <w:marLeft w:val="0"/>
      <w:marRight w:val="0"/>
      <w:marTop w:val="0"/>
      <w:marBottom w:val="0"/>
      <w:divBdr>
        <w:top w:val="none" w:sz="0" w:space="0" w:color="auto"/>
        <w:left w:val="none" w:sz="0" w:space="0" w:color="auto"/>
        <w:bottom w:val="none" w:sz="0" w:space="0" w:color="auto"/>
        <w:right w:val="none" w:sz="0" w:space="0" w:color="auto"/>
      </w:divBdr>
    </w:div>
    <w:div w:id="40062081">
      <w:bodyDiv w:val="1"/>
      <w:marLeft w:val="0"/>
      <w:marRight w:val="0"/>
      <w:marTop w:val="0"/>
      <w:marBottom w:val="0"/>
      <w:divBdr>
        <w:top w:val="none" w:sz="0" w:space="0" w:color="auto"/>
        <w:left w:val="none" w:sz="0" w:space="0" w:color="auto"/>
        <w:bottom w:val="none" w:sz="0" w:space="0" w:color="auto"/>
        <w:right w:val="none" w:sz="0" w:space="0" w:color="auto"/>
      </w:divBdr>
    </w:div>
    <w:div w:id="40635453">
      <w:bodyDiv w:val="1"/>
      <w:marLeft w:val="0"/>
      <w:marRight w:val="0"/>
      <w:marTop w:val="0"/>
      <w:marBottom w:val="0"/>
      <w:divBdr>
        <w:top w:val="none" w:sz="0" w:space="0" w:color="auto"/>
        <w:left w:val="none" w:sz="0" w:space="0" w:color="auto"/>
        <w:bottom w:val="none" w:sz="0" w:space="0" w:color="auto"/>
        <w:right w:val="none" w:sz="0" w:space="0" w:color="auto"/>
      </w:divBdr>
    </w:div>
    <w:div w:id="41028499">
      <w:bodyDiv w:val="1"/>
      <w:marLeft w:val="0"/>
      <w:marRight w:val="0"/>
      <w:marTop w:val="0"/>
      <w:marBottom w:val="0"/>
      <w:divBdr>
        <w:top w:val="none" w:sz="0" w:space="0" w:color="auto"/>
        <w:left w:val="none" w:sz="0" w:space="0" w:color="auto"/>
        <w:bottom w:val="none" w:sz="0" w:space="0" w:color="auto"/>
        <w:right w:val="none" w:sz="0" w:space="0" w:color="auto"/>
      </w:divBdr>
    </w:div>
    <w:div w:id="41295418">
      <w:bodyDiv w:val="1"/>
      <w:marLeft w:val="0"/>
      <w:marRight w:val="0"/>
      <w:marTop w:val="0"/>
      <w:marBottom w:val="0"/>
      <w:divBdr>
        <w:top w:val="none" w:sz="0" w:space="0" w:color="auto"/>
        <w:left w:val="none" w:sz="0" w:space="0" w:color="auto"/>
        <w:bottom w:val="none" w:sz="0" w:space="0" w:color="auto"/>
        <w:right w:val="none" w:sz="0" w:space="0" w:color="auto"/>
      </w:divBdr>
    </w:div>
    <w:div w:id="41557950">
      <w:bodyDiv w:val="1"/>
      <w:marLeft w:val="0"/>
      <w:marRight w:val="0"/>
      <w:marTop w:val="0"/>
      <w:marBottom w:val="0"/>
      <w:divBdr>
        <w:top w:val="none" w:sz="0" w:space="0" w:color="auto"/>
        <w:left w:val="none" w:sz="0" w:space="0" w:color="auto"/>
        <w:bottom w:val="none" w:sz="0" w:space="0" w:color="auto"/>
        <w:right w:val="none" w:sz="0" w:space="0" w:color="auto"/>
      </w:divBdr>
    </w:div>
    <w:div w:id="42029270">
      <w:bodyDiv w:val="1"/>
      <w:marLeft w:val="0"/>
      <w:marRight w:val="0"/>
      <w:marTop w:val="0"/>
      <w:marBottom w:val="0"/>
      <w:divBdr>
        <w:top w:val="none" w:sz="0" w:space="0" w:color="auto"/>
        <w:left w:val="none" w:sz="0" w:space="0" w:color="auto"/>
        <w:bottom w:val="none" w:sz="0" w:space="0" w:color="auto"/>
        <w:right w:val="none" w:sz="0" w:space="0" w:color="auto"/>
      </w:divBdr>
    </w:div>
    <w:div w:id="42411956">
      <w:bodyDiv w:val="1"/>
      <w:marLeft w:val="0"/>
      <w:marRight w:val="0"/>
      <w:marTop w:val="0"/>
      <w:marBottom w:val="0"/>
      <w:divBdr>
        <w:top w:val="none" w:sz="0" w:space="0" w:color="auto"/>
        <w:left w:val="none" w:sz="0" w:space="0" w:color="auto"/>
        <w:bottom w:val="none" w:sz="0" w:space="0" w:color="auto"/>
        <w:right w:val="none" w:sz="0" w:space="0" w:color="auto"/>
      </w:divBdr>
    </w:div>
    <w:div w:id="42943822">
      <w:bodyDiv w:val="1"/>
      <w:marLeft w:val="0"/>
      <w:marRight w:val="0"/>
      <w:marTop w:val="0"/>
      <w:marBottom w:val="0"/>
      <w:divBdr>
        <w:top w:val="none" w:sz="0" w:space="0" w:color="auto"/>
        <w:left w:val="none" w:sz="0" w:space="0" w:color="auto"/>
        <w:bottom w:val="none" w:sz="0" w:space="0" w:color="auto"/>
        <w:right w:val="none" w:sz="0" w:space="0" w:color="auto"/>
      </w:divBdr>
    </w:div>
    <w:div w:id="43023656">
      <w:bodyDiv w:val="1"/>
      <w:marLeft w:val="0"/>
      <w:marRight w:val="0"/>
      <w:marTop w:val="0"/>
      <w:marBottom w:val="0"/>
      <w:divBdr>
        <w:top w:val="none" w:sz="0" w:space="0" w:color="auto"/>
        <w:left w:val="none" w:sz="0" w:space="0" w:color="auto"/>
        <w:bottom w:val="none" w:sz="0" w:space="0" w:color="auto"/>
        <w:right w:val="none" w:sz="0" w:space="0" w:color="auto"/>
      </w:divBdr>
    </w:div>
    <w:div w:id="43070408">
      <w:bodyDiv w:val="1"/>
      <w:marLeft w:val="0"/>
      <w:marRight w:val="0"/>
      <w:marTop w:val="0"/>
      <w:marBottom w:val="0"/>
      <w:divBdr>
        <w:top w:val="none" w:sz="0" w:space="0" w:color="auto"/>
        <w:left w:val="none" w:sz="0" w:space="0" w:color="auto"/>
        <w:bottom w:val="none" w:sz="0" w:space="0" w:color="auto"/>
        <w:right w:val="none" w:sz="0" w:space="0" w:color="auto"/>
      </w:divBdr>
    </w:div>
    <w:div w:id="43332350">
      <w:bodyDiv w:val="1"/>
      <w:marLeft w:val="0"/>
      <w:marRight w:val="0"/>
      <w:marTop w:val="0"/>
      <w:marBottom w:val="0"/>
      <w:divBdr>
        <w:top w:val="none" w:sz="0" w:space="0" w:color="auto"/>
        <w:left w:val="none" w:sz="0" w:space="0" w:color="auto"/>
        <w:bottom w:val="none" w:sz="0" w:space="0" w:color="auto"/>
        <w:right w:val="none" w:sz="0" w:space="0" w:color="auto"/>
      </w:divBdr>
    </w:div>
    <w:div w:id="43339107">
      <w:bodyDiv w:val="1"/>
      <w:marLeft w:val="0"/>
      <w:marRight w:val="0"/>
      <w:marTop w:val="0"/>
      <w:marBottom w:val="0"/>
      <w:divBdr>
        <w:top w:val="none" w:sz="0" w:space="0" w:color="auto"/>
        <w:left w:val="none" w:sz="0" w:space="0" w:color="auto"/>
        <w:bottom w:val="none" w:sz="0" w:space="0" w:color="auto"/>
        <w:right w:val="none" w:sz="0" w:space="0" w:color="auto"/>
      </w:divBdr>
    </w:div>
    <w:div w:id="43650215">
      <w:bodyDiv w:val="1"/>
      <w:marLeft w:val="0"/>
      <w:marRight w:val="0"/>
      <w:marTop w:val="0"/>
      <w:marBottom w:val="0"/>
      <w:divBdr>
        <w:top w:val="none" w:sz="0" w:space="0" w:color="auto"/>
        <w:left w:val="none" w:sz="0" w:space="0" w:color="auto"/>
        <w:bottom w:val="none" w:sz="0" w:space="0" w:color="auto"/>
        <w:right w:val="none" w:sz="0" w:space="0" w:color="auto"/>
      </w:divBdr>
    </w:div>
    <w:div w:id="44062843">
      <w:bodyDiv w:val="1"/>
      <w:marLeft w:val="0"/>
      <w:marRight w:val="0"/>
      <w:marTop w:val="0"/>
      <w:marBottom w:val="0"/>
      <w:divBdr>
        <w:top w:val="none" w:sz="0" w:space="0" w:color="auto"/>
        <w:left w:val="none" w:sz="0" w:space="0" w:color="auto"/>
        <w:bottom w:val="none" w:sz="0" w:space="0" w:color="auto"/>
        <w:right w:val="none" w:sz="0" w:space="0" w:color="auto"/>
      </w:divBdr>
    </w:div>
    <w:div w:id="44069616">
      <w:bodyDiv w:val="1"/>
      <w:marLeft w:val="0"/>
      <w:marRight w:val="0"/>
      <w:marTop w:val="0"/>
      <w:marBottom w:val="0"/>
      <w:divBdr>
        <w:top w:val="none" w:sz="0" w:space="0" w:color="auto"/>
        <w:left w:val="none" w:sz="0" w:space="0" w:color="auto"/>
        <w:bottom w:val="none" w:sz="0" w:space="0" w:color="auto"/>
        <w:right w:val="none" w:sz="0" w:space="0" w:color="auto"/>
      </w:divBdr>
    </w:div>
    <w:div w:id="44112991">
      <w:bodyDiv w:val="1"/>
      <w:marLeft w:val="0"/>
      <w:marRight w:val="0"/>
      <w:marTop w:val="0"/>
      <w:marBottom w:val="0"/>
      <w:divBdr>
        <w:top w:val="none" w:sz="0" w:space="0" w:color="auto"/>
        <w:left w:val="none" w:sz="0" w:space="0" w:color="auto"/>
        <w:bottom w:val="none" w:sz="0" w:space="0" w:color="auto"/>
        <w:right w:val="none" w:sz="0" w:space="0" w:color="auto"/>
      </w:divBdr>
    </w:div>
    <w:div w:id="44453545">
      <w:bodyDiv w:val="1"/>
      <w:marLeft w:val="0"/>
      <w:marRight w:val="0"/>
      <w:marTop w:val="0"/>
      <w:marBottom w:val="0"/>
      <w:divBdr>
        <w:top w:val="none" w:sz="0" w:space="0" w:color="auto"/>
        <w:left w:val="none" w:sz="0" w:space="0" w:color="auto"/>
        <w:bottom w:val="none" w:sz="0" w:space="0" w:color="auto"/>
        <w:right w:val="none" w:sz="0" w:space="0" w:color="auto"/>
      </w:divBdr>
    </w:div>
    <w:div w:id="44989726">
      <w:bodyDiv w:val="1"/>
      <w:marLeft w:val="0"/>
      <w:marRight w:val="0"/>
      <w:marTop w:val="0"/>
      <w:marBottom w:val="0"/>
      <w:divBdr>
        <w:top w:val="none" w:sz="0" w:space="0" w:color="auto"/>
        <w:left w:val="none" w:sz="0" w:space="0" w:color="auto"/>
        <w:bottom w:val="none" w:sz="0" w:space="0" w:color="auto"/>
        <w:right w:val="none" w:sz="0" w:space="0" w:color="auto"/>
      </w:divBdr>
    </w:div>
    <w:div w:id="45028485">
      <w:bodyDiv w:val="1"/>
      <w:marLeft w:val="0"/>
      <w:marRight w:val="0"/>
      <w:marTop w:val="0"/>
      <w:marBottom w:val="0"/>
      <w:divBdr>
        <w:top w:val="none" w:sz="0" w:space="0" w:color="auto"/>
        <w:left w:val="none" w:sz="0" w:space="0" w:color="auto"/>
        <w:bottom w:val="none" w:sz="0" w:space="0" w:color="auto"/>
        <w:right w:val="none" w:sz="0" w:space="0" w:color="auto"/>
      </w:divBdr>
    </w:div>
    <w:div w:id="45226541">
      <w:bodyDiv w:val="1"/>
      <w:marLeft w:val="0"/>
      <w:marRight w:val="0"/>
      <w:marTop w:val="0"/>
      <w:marBottom w:val="0"/>
      <w:divBdr>
        <w:top w:val="none" w:sz="0" w:space="0" w:color="auto"/>
        <w:left w:val="none" w:sz="0" w:space="0" w:color="auto"/>
        <w:bottom w:val="none" w:sz="0" w:space="0" w:color="auto"/>
        <w:right w:val="none" w:sz="0" w:space="0" w:color="auto"/>
      </w:divBdr>
    </w:div>
    <w:div w:id="45298852">
      <w:bodyDiv w:val="1"/>
      <w:marLeft w:val="0"/>
      <w:marRight w:val="0"/>
      <w:marTop w:val="0"/>
      <w:marBottom w:val="0"/>
      <w:divBdr>
        <w:top w:val="none" w:sz="0" w:space="0" w:color="auto"/>
        <w:left w:val="none" w:sz="0" w:space="0" w:color="auto"/>
        <w:bottom w:val="none" w:sz="0" w:space="0" w:color="auto"/>
        <w:right w:val="none" w:sz="0" w:space="0" w:color="auto"/>
      </w:divBdr>
    </w:div>
    <w:div w:id="45299919">
      <w:bodyDiv w:val="1"/>
      <w:marLeft w:val="0"/>
      <w:marRight w:val="0"/>
      <w:marTop w:val="0"/>
      <w:marBottom w:val="0"/>
      <w:divBdr>
        <w:top w:val="none" w:sz="0" w:space="0" w:color="auto"/>
        <w:left w:val="none" w:sz="0" w:space="0" w:color="auto"/>
        <w:bottom w:val="none" w:sz="0" w:space="0" w:color="auto"/>
        <w:right w:val="none" w:sz="0" w:space="0" w:color="auto"/>
      </w:divBdr>
    </w:div>
    <w:div w:id="45416964">
      <w:bodyDiv w:val="1"/>
      <w:marLeft w:val="0"/>
      <w:marRight w:val="0"/>
      <w:marTop w:val="0"/>
      <w:marBottom w:val="0"/>
      <w:divBdr>
        <w:top w:val="none" w:sz="0" w:space="0" w:color="auto"/>
        <w:left w:val="none" w:sz="0" w:space="0" w:color="auto"/>
        <w:bottom w:val="none" w:sz="0" w:space="0" w:color="auto"/>
        <w:right w:val="none" w:sz="0" w:space="0" w:color="auto"/>
      </w:divBdr>
    </w:div>
    <w:div w:id="45762281">
      <w:bodyDiv w:val="1"/>
      <w:marLeft w:val="0"/>
      <w:marRight w:val="0"/>
      <w:marTop w:val="0"/>
      <w:marBottom w:val="0"/>
      <w:divBdr>
        <w:top w:val="none" w:sz="0" w:space="0" w:color="auto"/>
        <w:left w:val="none" w:sz="0" w:space="0" w:color="auto"/>
        <w:bottom w:val="none" w:sz="0" w:space="0" w:color="auto"/>
        <w:right w:val="none" w:sz="0" w:space="0" w:color="auto"/>
      </w:divBdr>
    </w:div>
    <w:div w:id="46727974">
      <w:bodyDiv w:val="1"/>
      <w:marLeft w:val="0"/>
      <w:marRight w:val="0"/>
      <w:marTop w:val="0"/>
      <w:marBottom w:val="0"/>
      <w:divBdr>
        <w:top w:val="none" w:sz="0" w:space="0" w:color="auto"/>
        <w:left w:val="none" w:sz="0" w:space="0" w:color="auto"/>
        <w:bottom w:val="none" w:sz="0" w:space="0" w:color="auto"/>
        <w:right w:val="none" w:sz="0" w:space="0" w:color="auto"/>
      </w:divBdr>
    </w:div>
    <w:div w:id="46806544">
      <w:bodyDiv w:val="1"/>
      <w:marLeft w:val="0"/>
      <w:marRight w:val="0"/>
      <w:marTop w:val="0"/>
      <w:marBottom w:val="0"/>
      <w:divBdr>
        <w:top w:val="none" w:sz="0" w:space="0" w:color="auto"/>
        <w:left w:val="none" w:sz="0" w:space="0" w:color="auto"/>
        <w:bottom w:val="none" w:sz="0" w:space="0" w:color="auto"/>
        <w:right w:val="none" w:sz="0" w:space="0" w:color="auto"/>
      </w:divBdr>
    </w:div>
    <w:div w:id="46881087">
      <w:bodyDiv w:val="1"/>
      <w:marLeft w:val="0"/>
      <w:marRight w:val="0"/>
      <w:marTop w:val="0"/>
      <w:marBottom w:val="0"/>
      <w:divBdr>
        <w:top w:val="none" w:sz="0" w:space="0" w:color="auto"/>
        <w:left w:val="none" w:sz="0" w:space="0" w:color="auto"/>
        <w:bottom w:val="none" w:sz="0" w:space="0" w:color="auto"/>
        <w:right w:val="none" w:sz="0" w:space="0" w:color="auto"/>
      </w:divBdr>
    </w:div>
    <w:div w:id="47194455">
      <w:bodyDiv w:val="1"/>
      <w:marLeft w:val="0"/>
      <w:marRight w:val="0"/>
      <w:marTop w:val="0"/>
      <w:marBottom w:val="0"/>
      <w:divBdr>
        <w:top w:val="none" w:sz="0" w:space="0" w:color="auto"/>
        <w:left w:val="none" w:sz="0" w:space="0" w:color="auto"/>
        <w:bottom w:val="none" w:sz="0" w:space="0" w:color="auto"/>
        <w:right w:val="none" w:sz="0" w:space="0" w:color="auto"/>
      </w:divBdr>
    </w:div>
    <w:div w:id="47388584">
      <w:bodyDiv w:val="1"/>
      <w:marLeft w:val="0"/>
      <w:marRight w:val="0"/>
      <w:marTop w:val="0"/>
      <w:marBottom w:val="0"/>
      <w:divBdr>
        <w:top w:val="none" w:sz="0" w:space="0" w:color="auto"/>
        <w:left w:val="none" w:sz="0" w:space="0" w:color="auto"/>
        <w:bottom w:val="none" w:sz="0" w:space="0" w:color="auto"/>
        <w:right w:val="none" w:sz="0" w:space="0" w:color="auto"/>
      </w:divBdr>
    </w:div>
    <w:div w:id="47803012">
      <w:bodyDiv w:val="1"/>
      <w:marLeft w:val="0"/>
      <w:marRight w:val="0"/>
      <w:marTop w:val="0"/>
      <w:marBottom w:val="0"/>
      <w:divBdr>
        <w:top w:val="none" w:sz="0" w:space="0" w:color="auto"/>
        <w:left w:val="none" w:sz="0" w:space="0" w:color="auto"/>
        <w:bottom w:val="none" w:sz="0" w:space="0" w:color="auto"/>
        <w:right w:val="none" w:sz="0" w:space="0" w:color="auto"/>
      </w:divBdr>
    </w:div>
    <w:div w:id="47847023">
      <w:bodyDiv w:val="1"/>
      <w:marLeft w:val="0"/>
      <w:marRight w:val="0"/>
      <w:marTop w:val="0"/>
      <w:marBottom w:val="0"/>
      <w:divBdr>
        <w:top w:val="none" w:sz="0" w:space="0" w:color="auto"/>
        <w:left w:val="none" w:sz="0" w:space="0" w:color="auto"/>
        <w:bottom w:val="none" w:sz="0" w:space="0" w:color="auto"/>
        <w:right w:val="none" w:sz="0" w:space="0" w:color="auto"/>
      </w:divBdr>
    </w:div>
    <w:div w:id="48263271">
      <w:bodyDiv w:val="1"/>
      <w:marLeft w:val="0"/>
      <w:marRight w:val="0"/>
      <w:marTop w:val="0"/>
      <w:marBottom w:val="0"/>
      <w:divBdr>
        <w:top w:val="none" w:sz="0" w:space="0" w:color="auto"/>
        <w:left w:val="none" w:sz="0" w:space="0" w:color="auto"/>
        <w:bottom w:val="none" w:sz="0" w:space="0" w:color="auto"/>
        <w:right w:val="none" w:sz="0" w:space="0" w:color="auto"/>
      </w:divBdr>
    </w:div>
    <w:div w:id="48573038">
      <w:bodyDiv w:val="1"/>
      <w:marLeft w:val="0"/>
      <w:marRight w:val="0"/>
      <w:marTop w:val="0"/>
      <w:marBottom w:val="0"/>
      <w:divBdr>
        <w:top w:val="none" w:sz="0" w:space="0" w:color="auto"/>
        <w:left w:val="none" w:sz="0" w:space="0" w:color="auto"/>
        <w:bottom w:val="none" w:sz="0" w:space="0" w:color="auto"/>
        <w:right w:val="none" w:sz="0" w:space="0" w:color="auto"/>
      </w:divBdr>
    </w:div>
    <w:div w:id="48916894">
      <w:bodyDiv w:val="1"/>
      <w:marLeft w:val="0"/>
      <w:marRight w:val="0"/>
      <w:marTop w:val="0"/>
      <w:marBottom w:val="0"/>
      <w:divBdr>
        <w:top w:val="none" w:sz="0" w:space="0" w:color="auto"/>
        <w:left w:val="none" w:sz="0" w:space="0" w:color="auto"/>
        <w:bottom w:val="none" w:sz="0" w:space="0" w:color="auto"/>
        <w:right w:val="none" w:sz="0" w:space="0" w:color="auto"/>
      </w:divBdr>
    </w:div>
    <w:div w:id="49574606">
      <w:bodyDiv w:val="1"/>
      <w:marLeft w:val="0"/>
      <w:marRight w:val="0"/>
      <w:marTop w:val="0"/>
      <w:marBottom w:val="0"/>
      <w:divBdr>
        <w:top w:val="none" w:sz="0" w:space="0" w:color="auto"/>
        <w:left w:val="none" w:sz="0" w:space="0" w:color="auto"/>
        <w:bottom w:val="none" w:sz="0" w:space="0" w:color="auto"/>
        <w:right w:val="none" w:sz="0" w:space="0" w:color="auto"/>
      </w:divBdr>
    </w:div>
    <w:div w:id="49766378">
      <w:bodyDiv w:val="1"/>
      <w:marLeft w:val="0"/>
      <w:marRight w:val="0"/>
      <w:marTop w:val="0"/>
      <w:marBottom w:val="0"/>
      <w:divBdr>
        <w:top w:val="none" w:sz="0" w:space="0" w:color="auto"/>
        <w:left w:val="none" w:sz="0" w:space="0" w:color="auto"/>
        <w:bottom w:val="none" w:sz="0" w:space="0" w:color="auto"/>
        <w:right w:val="none" w:sz="0" w:space="0" w:color="auto"/>
      </w:divBdr>
    </w:div>
    <w:div w:id="49810114">
      <w:bodyDiv w:val="1"/>
      <w:marLeft w:val="0"/>
      <w:marRight w:val="0"/>
      <w:marTop w:val="0"/>
      <w:marBottom w:val="0"/>
      <w:divBdr>
        <w:top w:val="none" w:sz="0" w:space="0" w:color="auto"/>
        <w:left w:val="none" w:sz="0" w:space="0" w:color="auto"/>
        <w:bottom w:val="none" w:sz="0" w:space="0" w:color="auto"/>
        <w:right w:val="none" w:sz="0" w:space="0" w:color="auto"/>
      </w:divBdr>
    </w:div>
    <w:div w:id="50229702">
      <w:bodyDiv w:val="1"/>
      <w:marLeft w:val="0"/>
      <w:marRight w:val="0"/>
      <w:marTop w:val="0"/>
      <w:marBottom w:val="0"/>
      <w:divBdr>
        <w:top w:val="none" w:sz="0" w:space="0" w:color="auto"/>
        <w:left w:val="none" w:sz="0" w:space="0" w:color="auto"/>
        <w:bottom w:val="none" w:sz="0" w:space="0" w:color="auto"/>
        <w:right w:val="none" w:sz="0" w:space="0" w:color="auto"/>
      </w:divBdr>
    </w:div>
    <w:div w:id="50662577">
      <w:bodyDiv w:val="1"/>
      <w:marLeft w:val="0"/>
      <w:marRight w:val="0"/>
      <w:marTop w:val="0"/>
      <w:marBottom w:val="0"/>
      <w:divBdr>
        <w:top w:val="none" w:sz="0" w:space="0" w:color="auto"/>
        <w:left w:val="none" w:sz="0" w:space="0" w:color="auto"/>
        <w:bottom w:val="none" w:sz="0" w:space="0" w:color="auto"/>
        <w:right w:val="none" w:sz="0" w:space="0" w:color="auto"/>
      </w:divBdr>
    </w:div>
    <w:div w:id="50737345">
      <w:bodyDiv w:val="1"/>
      <w:marLeft w:val="0"/>
      <w:marRight w:val="0"/>
      <w:marTop w:val="0"/>
      <w:marBottom w:val="0"/>
      <w:divBdr>
        <w:top w:val="none" w:sz="0" w:space="0" w:color="auto"/>
        <w:left w:val="none" w:sz="0" w:space="0" w:color="auto"/>
        <w:bottom w:val="none" w:sz="0" w:space="0" w:color="auto"/>
        <w:right w:val="none" w:sz="0" w:space="0" w:color="auto"/>
      </w:divBdr>
    </w:div>
    <w:div w:id="51083055">
      <w:bodyDiv w:val="1"/>
      <w:marLeft w:val="0"/>
      <w:marRight w:val="0"/>
      <w:marTop w:val="0"/>
      <w:marBottom w:val="0"/>
      <w:divBdr>
        <w:top w:val="none" w:sz="0" w:space="0" w:color="auto"/>
        <w:left w:val="none" w:sz="0" w:space="0" w:color="auto"/>
        <w:bottom w:val="none" w:sz="0" w:space="0" w:color="auto"/>
        <w:right w:val="none" w:sz="0" w:space="0" w:color="auto"/>
      </w:divBdr>
    </w:div>
    <w:div w:id="51197909">
      <w:bodyDiv w:val="1"/>
      <w:marLeft w:val="0"/>
      <w:marRight w:val="0"/>
      <w:marTop w:val="0"/>
      <w:marBottom w:val="0"/>
      <w:divBdr>
        <w:top w:val="none" w:sz="0" w:space="0" w:color="auto"/>
        <w:left w:val="none" w:sz="0" w:space="0" w:color="auto"/>
        <w:bottom w:val="none" w:sz="0" w:space="0" w:color="auto"/>
        <w:right w:val="none" w:sz="0" w:space="0" w:color="auto"/>
      </w:divBdr>
    </w:div>
    <w:div w:id="51274049">
      <w:bodyDiv w:val="1"/>
      <w:marLeft w:val="0"/>
      <w:marRight w:val="0"/>
      <w:marTop w:val="0"/>
      <w:marBottom w:val="0"/>
      <w:divBdr>
        <w:top w:val="none" w:sz="0" w:space="0" w:color="auto"/>
        <w:left w:val="none" w:sz="0" w:space="0" w:color="auto"/>
        <w:bottom w:val="none" w:sz="0" w:space="0" w:color="auto"/>
        <w:right w:val="none" w:sz="0" w:space="0" w:color="auto"/>
      </w:divBdr>
    </w:div>
    <w:div w:id="51464348">
      <w:bodyDiv w:val="1"/>
      <w:marLeft w:val="0"/>
      <w:marRight w:val="0"/>
      <w:marTop w:val="0"/>
      <w:marBottom w:val="0"/>
      <w:divBdr>
        <w:top w:val="none" w:sz="0" w:space="0" w:color="auto"/>
        <w:left w:val="none" w:sz="0" w:space="0" w:color="auto"/>
        <w:bottom w:val="none" w:sz="0" w:space="0" w:color="auto"/>
        <w:right w:val="none" w:sz="0" w:space="0" w:color="auto"/>
      </w:divBdr>
    </w:div>
    <w:div w:id="51588937">
      <w:bodyDiv w:val="1"/>
      <w:marLeft w:val="0"/>
      <w:marRight w:val="0"/>
      <w:marTop w:val="0"/>
      <w:marBottom w:val="0"/>
      <w:divBdr>
        <w:top w:val="none" w:sz="0" w:space="0" w:color="auto"/>
        <w:left w:val="none" w:sz="0" w:space="0" w:color="auto"/>
        <w:bottom w:val="none" w:sz="0" w:space="0" w:color="auto"/>
        <w:right w:val="none" w:sz="0" w:space="0" w:color="auto"/>
      </w:divBdr>
    </w:div>
    <w:div w:id="51848591">
      <w:bodyDiv w:val="1"/>
      <w:marLeft w:val="0"/>
      <w:marRight w:val="0"/>
      <w:marTop w:val="0"/>
      <w:marBottom w:val="0"/>
      <w:divBdr>
        <w:top w:val="none" w:sz="0" w:space="0" w:color="auto"/>
        <w:left w:val="none" w:sz="0" w:space="0" w:color="auto"/>
        <w:bottom w:val="none" w:sz="0" w:space="0" w:color="auto"/>
        <w:right w:val="none" w:sz="0" w:space="0" w:color="auto"/>
      </w:divBdr>
    </w:div>
    <w:div w:id="51925158">
      <w:bodyDiv w:val="1"/>
      <w:marLeft w:val="0"/>
      <w:marRight w:val="0"/>
      <w:marTop w:val="0"/>
      <w:marBottom w:val="0"/>
      <w:divBdr>
        <w:top w:val="none" w:sz="0" w:space="0" w:color="auto"/>
        <w:left w:val="none" w:sz="0" w:space="0" w:color="auto"/>
        <w:bottom w:val="none" w:sz="0" w:space="0" w:color="auto"/>
        <w:right w:val="none" w:sz="0" w:space="0" w:color="auto"/>
      </w:divBdr>
    </w:div>
    <w:div w:id="51999944">
      <w:bodyDiv w:val="1"/>
      <w:marLeft w:val="0"/>
      <w:marRight w:val="0"/>
      <w:marTop w:val="0"/>
      <w:marBottom w:val="0"/>
      <w:divBdr>
        <w:top w:val="none" w:sz="0" w:space="0" w:color="auto"/>
        <w:left w:val="none" w:sz="0" w:space="0" w:color="auto"/>
        <w:bottom w:val="none" w:sz="0" w:space="0" w:color="auto"/>
        <w:right w:val="none" w:sz="0" w:space="0" w:color="auto"/>
      </w:divBdr>
    </w:div>
    <w:div w:id="52236839">
      <w:bodyDiv w:val="1"/>
      <w:marLeft w:val="0"/>
      <w:marRight w:val="0"/>
      <w:marTop w:val="0"/>
      <w:marBottom w:val="0"/>
      <w:divBdr>
        <w:top w:val="none" w:sz="0" w:space="0" w:color="auto"/>
        <w:left w:val="none" w:sz="0" w:space="0" w:color="auto"/>
        <w:bottom w:val="none" w:sz="0" w:space="0" w:color="auto"/>
        <w:right w:val="none" w:sz="0" w:space="0" w:color="auto"/>
      </w:divBdr>
    </w:div>
    <w:div w:id="52503803">
      <w:bodyDiv w:val="1"/>
      <w:marLeft w:val="0"/>
      <w:marRight w:val="0"/>
      <w:marTop w:val="0"/>
      <w:marBottom w:val="0"/>
      <w:divBdr>
        <w:top w:val="none" w:sz="0" w:space="0" w:color="auto"/>
        <w:left w:val="none" w:sz="0" w:space="0" w:color="auto"/>
        <w:bottom w:val="none" w:sz="0" w:space="0" w:color="auto"/>
        <w:right w:val="none" w:sz="0" w:space="0" w:color="auto"/>
      </w:divBdr>
    </w:div>
    <w:div w:id="52849227">
      <w:bodyDiv w:val="1"/>
      <w:marLeft w:val="0"/>
      <w:marRight w:val="0"/>
      <w:marTop w:val="0"/>
      <w:marBottom w:val="0"/>
      <w:divBdr>
        <w:top w:val="none" w:sz="0" w:space="0" w:color="auto"/>
        <w:left w:val="none" w:sz="0" w:space="0" w:color="auto"/>
        <w:bottom w:val="none" w:sz="0" w:space="0" w:color="auto"/>
        <w:right w:val="none" w:sz="0" w:space="0" w:color="auto"/>
      </w:divBdr>
    </w:div>
    <w:div w:id="53116700">
      <w:bodyDiv w:val="1"/>
      <w:marLeft w:val="0"/>
      <w:marRight w:val="0"/>
      <w:marTop w:val="0"/>
      <w:marBottom w:val="0"/>
      <w:divBdr>
        <w:top w:val="none" w:sz="0" w:space="0" w:color="auto"/>
        <w:left w:val="none" w:sz="0" w:space="0" w:color="auto"/>
        <w:bottom w:val="none" w:sz="0" w:space="0" w:color="auto"/>
        <w:right w:val="none" w:sz="0" w:space="0" w:color="auto"/>
      </w:divBdr>
    </w:div>
    <w:div w:id="53549522">
      <w:bodyDiv w:val="1"/>
      <w:marLeft w:val="0"/>
      <w:marRight w:val="0"/>
      <w:marTop w:val="0"/>
      <w:marBottom w:val="0"/>
      <w:divBdr>
        <w:top w:val="none" w:sz="0" w:space="0" w:color="auto"/>
        <w:left w:val="none" w:sz="0" w:space="0" w:color="auto"/>
        <w:bottom w:val="none" w:sz="0" w:space="0" w:color="auto"/>
        <w:right w:val="none" w:sz="0" w:space="0" w:color="auto"/>
      </w:divBdr>
    </w:div>
    <w:div w:id="53550982">
      <w:bodyDiv w:val="1"/>
      <w:marLeft w:val="0"/>
      <w:marRight w:val="0"/>
      <w:marTop w:val="0"/>
      <w:marBottom w:val="0"/>
      <w:divBdr>
        <w:top w:val="none" w:sz="0" w:space="0" w:color="auto"/>
        <w:left w:val="none" w:sz="0" w:space="0" w:color="auto"/>
        <w:bottom w:val="none" w:sz="0" w:space="0" w:color="auto"/>
        <w:right w:val="none" w:sz="0" w:space="0" w:color="auto"/>
      </w:divBdr>
    </w:div>
    <w:div w:id="54092523">
      <w:bodyDiv w:val="1"/>
      <w:marLeft w:val="0"/>
      <w:marRight w:val="0"/>
      <w:marTop w:val="0"/>
      <w:marBottom w:val="0"/>
      <w:divBdr>
        <w:top w:val="none" w:sz="0" w:space="0" w:color="auto"/>
        <w:left w:val="none" w:sz="0" w:space="0" w:color="auto"/>
        <w:bottom w:val="none" w:sz="0" w:space="0" w:color="auto"/>
        <w:right w:val="none" w:sz="0" w:space="0" w:color="auto"/>
      </w:divBdr>
    </w:div>
    <w:div w:id="54164191">
      <w:bodyDiv w:val="1"/>
      <w:marLeft w:val="0"/>
      <w:marRight w:val="0"/>
      <w:marTop w:val="0"/>
      <w:marBottom w:val="0"/>
      <w:divBdr>
        <w:top w:val="none" w:sz="0" w:space="0" w:color="auto"/>
        <w:left w:val="none" w:sz="0" w:space="0" w:color="auto"/>
        <w:bottom w:val="none" w:sz="0" w:space="0" w:color="auto"/>
        <w:right w:val="none" w:sz="0" w:space="0" w:color="auto"/>
      </w:divBdr>
    </w:div>
    <w:div w:id="54671013">
      <w:bodyDiv w:val="1"/>
      <w:marLeft w:val="0"/>
      <w:marRight w:val="0"/>
      <w:marTop w:val="0"/>
      <w:marBottom w:val="0"/>
      <w:divBdr>
        <w:top w:val="none" w:sz="0" w:space="0" w:color="auto"/>
        <w:left w:val="none" w:sz="0" w:space="0" w:color="auto"/>
        <w:bottom w:val="none" w:sz="0" w:space="0" w:color="auto"/>
        <w:right w:val="none" w:sz="0" w:space="0" w:color="auto"/>
      </w:divBdr>
    </w:div>
    <w:div w:id="54860494">
      <w:bodyDiv w:val="1"/>
      <w:marLeft w:val="0"/>
      <w:marRight w:val="0"/>
      <w:marTop w:val="0"/>
      <w:marBottom w:val="0"/>
      <w:divBdr>
        <w:top w:val="none" w:sz="0" w:space="0" w:color="auto"/>
        <w:left w:val="none" w:sz="0" w:space="0" w:color="auto"/>
        <w:bottom w:val="none" w:sz="0" w:space="0" w:color="auto"/>
        <w:right w:val="none" w:sz="0" w:space="0" w:color="auto"/>
      </w:divBdr>
    </w:div>
    <w:div w:id="54935009">
      <w:bodyDiv w:val="1"/>
      <w:marLeft w:val="0"/>
      <w:marRight w:val="0"/>
      <w:marTop w:val="0"/>
      <w:marBottom w:val="0"/>
      <w:divBdr>
        <w:top w:val="none" w:sz="0" w:space="0" w:color="auto"/>
        <w:left w:val="none" w:sz="0" w:space="0" w:color="auto"/>
        <w:bottom w:val="none" w:sz="0" w:space="0" w:color="auto"/>
        <w:right w:val="none" w:sz="0" w:space="0" w:color="auto"/>
      </w:divBdr>
    </w:div>
    <w:div w:id="55011111">
      <w:bodyDiv w:val="1"/>
      <w:marLeft w:val="0"/>
      <w:marRight w:val="0"/>
      <w:marTop w:val="0"/>
      <w:marBottom w:val="0"/>
      <w:divBdr>
        <w:top w:val="none" w:sz="0" w:space="0" w:color="auto"/>
        <w:left w:val="none" w:sz="0" w:space="0" w:color="auto"/>
        <w:bottom w:val="none" w:sz="0" w:space="0" w:color="auto"/>
        <w:right w:val="none" w:sz="0" w:space="0" w:color="auto"/>
      </w:divBdr>
    </w:div>
    <w:div w:id="55251559">
      <w:bodyDiv w:val="1"/>
      <w:marLeft w:val="0"/>
      <w:marRight w:val="0"/>
      <w:marTop w:val="0"/>
      <w:marBottom w:val="0"/>
      <w:divBdr>
        <w:top w:val="none" w:sz="0" w:space="0" w:color="auto"/>
        <w:left w:val="none" w:sz="0" w:space="0" w:color="auto"/>
        <w:bottom w:val="none" w:sz="0" w:space="0" w:color="auto"/>
        <w:right w:val="none" w:sz="0" w:space="0" w:color="auto"/>
      </w:divBdr>
    </w:div>
    <w:div w:id="55277549">
      <w:bodyDiv w:val="1"/>
      <w:marLeft w:val="0"/>
      <w:marRight w:val="0"/>
      <w:marTop w:val="0"/>
      <w:marBottom w:val="0"/>
      <w:divBdr>
        <w:top w:val="none" w:sz="0" w:space="0" w:color="auto"/>
        <w:left w:val="none" w:sz="0" w:space="0" w:color="auto"/>
        <w:bottom w:val="none" w:sz="0" w:space="0" w:color="auto"/>
        <w:right w:val="none" w:sz="0" w:space="0" w:color="auto"/>
      </w:divBdr>
    </w:div>
    <w:div w:id="55590284">
      <w:bodyDiv w:val="1"/>
      <w:marLeft w:val="0"/>
      <w:marRight w:val="0"/>
      <w:marTop w:val="0"/>
      <w:marBottom w:val="0"/>
      <w:divBdr>
        <w:top w:val="none" w:sz="0" w:space="0" w:color="auto"/>
        <w:left w:val="none" w:sz="0" w:space="0" w:color="auto"/>
        <w:bottom w:val="none" w:sz="0" w:space="0" w:color="auto"/>
        <w:right w:val="none" w:sz="0" w:space="0" w:color="auto"/>
      </w:divBdr>
    </w:div>
    <w:div w:id="55780290">
      <w:bodyDiv w:val="1"/>
      <w:marLeft w:val="0"/>
      <w:marRight w:val="0"/>
      <w:marTop w:val="0"/>
      <w:marBottom w:val="0"/>
      <w:divBdr>
        <w:top w:val="none" w:sz="0" w:space="0" w:color="auto"/>
        <w:left w:val="none" w:sz="0" w:space="0" w:color="auto"/>
        <w:bottom w:val="none" w:sz="0" w:space="0" w:color="auto"/>
        <w:right w:val="none" w:sz="0" w:space="0" w:color="auto"/>
      </w:divBdr>
    </w:div>
    <w:div w:id="56247724">
      <w:bodyDiv w:val="1"/>
      <w:marLeft w:val="0"/>
      <w:marRight w:val="0"/>
      <w:marTop w:val="0"/>
      <w:marBottom w:val="0"/>
      <w:divBdr>
        <w:top w:val="none" w:sz="0" w:space="0" w:color="auto"/>
        <w:left w:val="none" w:sz="0" w:space="0" w:color="auto"/>
        <w:bottom w:val="none" w:sz="0" w:space="0" w:color="auto"/>
        <w:right w:val="none" w:sz="0" w:space="0" w:color="auto"/>
      </w:divBdr>
    </w:div>
    <w:div w:id="56250092">
      <w:bodyDiv w:val="1"/>
      <w:marLeft w:val="0"/>
      <w:marRight w:val="0"/>
      <w:marTop w:val="0"/>
      <w:marBottom w:val="0"/>
      <w:divBdr>
        <w:top w:val="none" w:sz="0" w:space="0" w:color="auto"/>
        <w:left w:val="none" w:sz="0" w:space="0" w:color="auto"/>
        <w:bottom w:val="none" w:sz="0" w:space="0" w:color="auto"/>
        <w:right w:val="none" w:sz="0" w:space="0" w:color="auto"/>
      </w:divBdr>
    </w:div>
    <w:div w:id="56443232">
      <w:bodyDiv w:val="1"/>
      <w:marLeft w:val="0"/>
      <w:marRight w:val="0"/>
      <w:marTop w:val="0"/>
      <w:marBottom w:val="0"/>
      <w:divBdr>
        <w:top w:val="none" w:sz="0" w:space="0" w:color="auto"/>
        <w:left w:val="none" w:sz="0" w:space="0" w:color="auto"/>
        <w:bottom w:val="none" w:sz="0" w:space="0" w:color="auto"/>
        <w:right w:val="none" w:sz="0" w:space="0" w:color="auto"/>
      </w:divBdr>
    </w:div>
    <w:div w:id="56515281">
      <w:bodyDiv w:val="1"/>
      <w:marLeft w:val="0"/>
      <w:marRight w:val="0"/>
      <w:marTop w:val="0"/>
      <w:marBottom w:val="0"/>
      <w:divBdr>
        <w:top w:val="none" w:sz="0" w:space="0" w:color="auto"/>
        <w:left w:val="none" w:sz="0" w:space="0" w:color="auto"/>
        <w:bottom w:val="none" w:sz="0" w:space="0" w:color="auto"/>
        <w:right w:val="none" w:sz="0" w:space="0" w:color="auto"/>
      </w:divBdr>
    </w:div>
    <w:div w:id="56705870">
      <w:bodyDiv w:val="1"/>
      <w:marLeft w:val="0"/>
      <w:marRight w:val="0"/>
      <w:marTop w:val="0"/>
      <w:marBottom w:val="0"/>
      <w:divBdr>
        <w:top w:val="none" w:sz="0" w:space="0" w:color="auto"/>
        <w:left w:val="none" w:sz="0" w:space="0" w:color="auto"/>
        <w:bottom w:val="none" w:sz="0" w:space="0" w:color="auto"/>
        <w:right w:val="none" w:sz="0" w:space="0" w:color="auto"/>
      </w:divBdr>
    </w:div>
    <w:div w:id="57025028">
      <w:bodyDiv w:val="1"/>
      <w:marLeft w:val="0"/>
      <w:marRight w:val="0"/>
      <w:marTop w:val="0"/>
      <w:marBottom w:val="0"/>
      <w:divBdr>
        <w:top w:val="none" w:sz="0" w:space="0" w:color="auto"/>
        <w:left w:val="none" w:sz="0" w:space="0" w:color="auto"/>
        <w:bottom w:val="none" w:sz="0" w:space="0" w:color="auto"/>
        <w:right w:val="none" w:sz="0" w:space="0" w:color="auto"/>
      </w:divBdr>
    </w:div>
    <w:div w:id="57481040">
      <w:bodyDiv w:val="1"/>
      <w:marLeft w:val="0"/>
      <w:marRight w:val="0"/>
      <w:marTop w:val="0"/>
      <w:marBottom w:val="0"/>
      <w:divBdr>
        <w:top w:val="none" w:sz="0" w:space="0" w:color="auto"/>
        <w:left w:val="none" w:sz="0" w:space="0" w:color="auto"/>
        <w:bottom w:val="none" w:sz="0" w:space="0" w:color="auto"/>
        <w:right w:val="none" w:sz="0" w:space="0" w:color="auto"/>
      </w:divBdr>
    </w:div>
    <w:div w:id="57628202">
      <w:bodyDiv w:val="1"/>
      <w:marLeft w:val="0"/>
      <w:marRight w:val="0"/>
      <w:marTop w:val="0"/>
      <w:marBottom w:val="0"/>
      <w:divBdr>
        <w:top w:val="none" w:sz="0" w:space="0" w:color="auto"/>
        <w:left w:val="none" w:sz="0" w:space="0" w:color="auto"/>
        <w:bottom w:val="none" w:sz="0" w:space="0" w:color="auto"/>
        <w:right w:val="none" w:sz="0" w:space="0" w:color="auto"/>
      </w:divBdr>
    </w:div>
    <w:div w:id="57630148">
      <w:bodyDiv w:val="1"/>
      <w:marLeft w:val="0"/>
      <w:marRight w:val="0"/>
      <w:marTop w:val="0"/>
      <w:marBottom w:val="0"/>
      <w:divBdr>
        <w:top w:val="none" w:sz="0" w:space="0" w:color="auto"/>
        <w:left w:val="none" w:sz="0" w:space="0" w:color="auto"/>
        <w:bottom w:val="none" w:sz="0" w:space="0" w:color="auto"/>
        <w:right w:val="none" w:sz="0" w:space="0" w:color="auto"/>
      </w:divBdr>
    </w:div>
    <w:div w:id="57946954">
      <w:bodyDiv w:val="1"/>
      <w:marLeft w:val="0"/>
      <w:marRight w:val="0"/>
      <w:marTop w:val="0"/>
      <w:marBottom w:val="0"/>
      <w:divBdr>
        <w:top w:val="none" w:sz="0" w:space="0" w:color="auto"/>
        <w:left w:val="none" w:sz="0" w:space="0" w:color="auto"/>
        <w:bottom w:val="none" w:sz="0" w:space="0" w:color="auto"/>
        <w:right w:val="none" w:sz="0" w:space="0" w:color="auto"/>
      </w:divBdr>
    </w:div>
    <w:div w:id="58406113">
      <w:bodyDiv w:val="1"/>
      <w:marLeft w:val="0"/>
      <w:marRight w:val="0"/>
      <w:marTop w:val="0"/>
      <w:marBottom w:val="0"/>
      <w:divBdr>
        <w:top w:val="none" w:sz="0" w:space="0" w:color="auto"/>
        <w:left w:val="none" w:sz="0" w:space="0" w:color="auto"/>
        <w:bottom w:val="none" w:sz="0" w:space="0" w:color="auto"/>
        <w:right w:val="none" w:sz="0" w:space="0" w:color="auto"/>
      </w:divBdr>
    </w:div>
    <w:div w:id="58673404">
      <w:bodyDiv w:val="1"/>
      <w:marLeft w:val="0"/>
      <w:marRight w:val="0"/>
      <w:marTop w:val="0"/>
      <w:marBottom w:val="0"/>
      <w:divBdr>
        <w:top w:val="none" w:sz="0" w:space="0" w:color="auto"/>
        <w:left w:val="none" w:sz="0" w:space="0" w:color="auto"/>
        <w:bottom w:val="none" w:sz="0" w:space="0" w:color="auto"/>
        <w:right w:val="none" w:sz="0" w:space="0" w:color="auto"/>
      </w:divBdr>
    </w:div>
    <w:div w:id="58795100">
      <w:bodyDiv w:val="1"/>
      <w:marLeft w:val="0"/>
      <w:marRight w:val="0"/>
      <w:marTop w:val="0"/>
      <w:marBottom w:val="0"/>
      <w:divBdr>
        <w:top w:val="none" w:sz="0" w:space="0" w:color="auto"/>
        <w:left w:val="none" w:sz="0" w:space="0" w:color="auto"/>
        <w:bottom w:val="none" w:sz="0" w:space="0" w:color="auto"/>
        <w:right w:val="none" w:sz="0" w:space="0" w:color="auto"/>
      </w:divBdr>
    </w:div>
    <w:div w:id="59061403">
      <w:bodyDiv w:val="1"/>
      <w:marLeft w:val="0"/>
      <w:marRight w:val="0"/>
      <w:marTop w:val="0"/>
      <w:marBottom w:val="0"/>
      <w:divBdr>
        <w:top w:val="none" w:sz="0" w:space="0" w:color="auto"/>
        <w:left w:val="none" w:sz="0" w:space="0" w:color="auto"/>
        <w:bottom w:val="none" w:sz="0" w:space="0" w:color="auto"/>
        <w:right w:val="none" w:sz="0" w:space="0" w:color="auto"/>
      </w:divBdr>
    </w:div>
    <w:div w:id="59133567">
      <w:bodyDiv w:val="1"/>
      <w:marLeft w:val="0"/>
      <w:marRight w:val="0"/>
      <w:marTop w:val="0"/>
      <w:marBottom w:val="0"/>
      <w:divBdr>
        <w:top w:val="none" w:sz="0" w:space="0" w:color="auto"/>
        <w:left w:val="none" w:sz="0" w:space="0" w:color="auto"/>
        <w:bottom w:val="none" w:sz="0" w:space="0" w:color="auto"/>
        <w:right w:val="none" w:sz="0" w:space="0" w:color="auto"/>
      </w:divBdr>
    </w:div>
    <w:div w:id="59402057">
      <w:bodyDiv w:val="1"/>
      <w:marLeft w:val="0"/>
      <w:marRight w:val="0"/>
      <w:marTop w:val="0"/>
      <w:marBottom w:val="0"/>
      <w:divBdr>
        <w:top w:val="none" w:sz="0" w:space="0" w:color="auto"/>
        <w:left w:val="none" w:sz="0" w:space="0" w:color="auto"/>
        <w:bottom w:val="none" w:sz="0" w:space="0" w:color="auto"/>
        <w:right w:val="none" w:sz="0" w:space="0" w:color="auto"/>
      </w:divBdr>
    </w:div>
    <w:div w:id="59402786">
      <w:bodyDiv w:val="1"/>
      <w:marLeft w:val="0"/>
      <w:marRight w:val="0"/>
      <w:marTop w:val="0"/>
      <w:marBottom w:val="0"/>
      <w:divBdr>
        <w:top w:val="none" w:sz="0" w:space="0" w:color="auto"/>
        <w:left w:val="none" w:sz="0" w:space="0" w:color="auto"/>
        <w:bottom w:val="none" w:sz="0" w:space="0" w:color="auto"/>
        <w:right w:val="none" w:sz="0" w:space="0" w:color="auto"/>
      </w:divBdr>
    </w:div>
    <w:div w:id="59601177">
      <w:bodyDiv w:val="1"/>
      <w:marLeft w:val="0"/>
      <w:marRight w:val="0"/>
      <w:marTop w:val="0"/>
      <w:marBottom w:val="0"/>
      <w:divBdr>
        <w:top w:val="none" w:sz="0" w:space="0" w:color="auto"/>
        <w:left w:val="none" w:sz="0" w:space="0" w:color="auto"/>
        <w:bottom w:val="none" w:sz="0" w:space="0" w:color="auto"/>
        <w:right w:val="none" w:sz="0" w:space="0" w:color="auto"/>
      </w:divBdr>
    </w:div>
    <w:div w:id="59713840">
      <w:bodyDiv w:val="1"/>
      <w:marLeft w:val="0"/>
      <w:marRight w:val="0"/>
      <w:marTop w:val="0"/>
      <w:marBottom w:val="0"/>
      <w:divBdr>
        <w:top w:val="none" w:sz="0" w:space="0" w:color="auto"/>
        <w:left w:val="none" w:sz="0" w:space="0" w:color="auto"/>
        <w:bottom w:val="none" w:sz="0" w:space="0" w:color="auto"/>
        <w:right w:val="none" w:sz="0" w:space="0" w:color="auto"/>
      </w:divBdr>
    </w:div>
    <w:div w:id="59836889">
      <w:bodyDiv w:val="1"/>
      <w:marLeft w:val="0"/>
      <w:marRight w:val="0"/>
      <w:marTop w:val="0"/>
      <w:marBottom w:val="0"/>
      <w:divBdr>
        <w:top w:val="none" w:sz="0" w:space="0" w:color="auto"/>
        <w:left w:val="none" w:sz="0" w:space="0" w:color="auto"/>
        <w:bottom w:val="none" w:sz="0" w:space="0" w:color="auto"/>
        <w:right w:val="none" w:sz="0" w:space="0" w:color="auto"/>
      </w:divBdr>
    </w:div>
    <w:div w:id="59837713">
      <w:bodyDiv w:val="1"/>
      <w:marLeft w:val="0"/>
      <w:marRight w:val="0"/>
      <w:marTop w:val="0"/>
      <w:marBottom w:val="0"/>
      <w:divBdr>
        <w:top w:val="none" w:sz="0" w:space="0" w:color="auto"/>
        <w:left w:val="none" w:sz="0" w:space="0" w:color="auto"/>
        <w:bottom w:val="none" w:sz="0" w:space="0" w:color="auto"/>
        <w:right w:val="none" w:sz="0" w:space="0" w:color="auto"/>
      </w:divBdr>
    </w:div>
    <w:div w:id="60296180">
      <w:bodyDiv w:val="1"/>
      <w:marLeft w:val="0"/>
      <w:marRight w:val="0"/>
      <w:marTop w:val="0"/>
      <w:marBottom w:val="0"/>
      <w:divBdr>
        <w:top w:val="none" w:sz="0" w:space="0" w:color="auto"/>
        <w:left w:val="none" w:sz="0" w:space="0" w:color="auto"/>
        <w:bottom w:val="none" w:sz="0" w:space="0" w:color="auto"/>
        <w:right w:val="none" w:sz="0" w:space="0" w:color="auto"/>
      </w:divBdr>
    </w:div>
    <w:div w:id="60489989">
      <w:bodyDiv w:val="1"/>
      <w:marLeft w:val="0"/>
      <w:marRight w:val="0"/>
      <w:marTop w:val="0"/>
      <w:marBottom w:val="0"/>
      <w:divBdr>
        <w:top w:val="none" w:sz="0" w:space="0" w:color="auto"/>
        <w:left w:val="none" w:sz="0" w:space="0" w:color="auto"/>
        <w:bottom w:val="none" w:sz="0" w:space="0" w:color="auto"/>
        <w:right w:val="none" w:sz="0" w:space="0" w:color="auto"/>
      </w:divBdr>
    </w:div>
    <w:div w:id="61174483">
      <w:bodyDiv w:val="1"/>
      <w:marLeft w:val="0"/>
      <w:marRight w:val="0"/>
      <w:marTop w:val="0"/>
      <w:marBottom w:val="0"/>
      <w:divBdr>
        <w:top w:val="none" w:sz="0" w:space="0" w:color="auto"/>
        <w:left w:val="none" w:sz="0" w:space="0" w:color="auto"/>
        <w:bottom w:val="none" w:sz="0" w:space="0" w:color="auto"/>
        <w:right w:val="none" w:sz="0" w:space="0" w:color="auto"/>
      </w:divBdr>
    </w:div>
    <w:div w:id="61215641">
      <w:bodyDiv w:val="1"/>
      <w:marLeft w:val="0"/>
      <w:marRight w:val="0"/>
      <w:marTop w:val="0"/>
      <w:marBottom w:val="0"/>
      <w:divBdr>
        <w:top w:val="none" w:sz="0" w:space="0" w:color="auto"/>
        <w:left w:val="none" w:sz="0" w:space="0" w:color="auto"/>
        <w:bottom w:val="none" w:sz="0" w:space="0" w:color="auto"/>
        <w:right w:val="none" w:sz="0" w:space="0" w:color="auto"/>
      </w:divBdr>
    </w:div>
    <w:div w:id="61607698">
      <w:bodyDiv w:val="1"/>
      <w:marLeft w:val="0"/>
      <w:marRight w:val="0"/>
      <w:marTop w:val="0"/>
      <w:marBottom w:val="0"/>
      <w:divBdr>
        <w:top w:val="none" w:sz="0" w:space="0" w:color="auto"/>
        <w:left w:val="none" w:sz="0" w:space="0" w:color="auto"/>
        <w:bottom w:val="none" w:sz="0" w:space="0" w:color="auto"/>
        <w:right w:val="none" w:sz="0" w:space="0" w:color="auto"/>
      </w:divBdr>
    </w:div>
    <w:div w:id="61758030">
      <w:bodyDiv w:val="1"/>
      <w:marLeft w:val="0"/>
      <w:marRight w:val="0"/>
      <w:marTop w:val="0"/>
      <w:marBottom w:val="0"/>
      <w:divBdr>
        <w:top w:val="none" w:sz="0" w:space="0" w:color="auto"/>
        <w:left w:val="none" w:sz="0" w:space="0" w:color="auto"/>
        <w:bottom w:val="none" w:sz="0" w:space="0" w:color="auto"/>
        <w:right w:val="none" w:sz="0" w:space="0" w:color="auto"/>
      </w:divBdr>
    </w:div>
    <w:div w:id="62415710">
      <w:bodyDiv w:val="1"/>
      <w:marLeft w:val="0"/>
      <w:marRight w:val="0"/>
      <w:marTop w:val="0"/>
      <w:marBottom w:val="0"/>
      <w:divBdr>
        <w:top w:val="none" w:sz="0" w:space="0" w:color="auto"/>
        <w:left w:val="none" w:sz="0" w:space="0" w:color="auto"/>
        <w:bottom w:val="none" w:sz="0" w:space="0" w:color="auto"/>
        <w:right w:val="none" w:sz="0" w:space="0" w:color="auto"/>
      </w:divBdr>
    </w:div>
    <w:div w:id="62527548">
      <w:bodyDiv w:val="1"/>
      <w:marLeft w:val="0"/>
      <w:marRight w:val="0"/>
      <w:marTop w:val="0"/>
      <w:marBottom w:val="0"/>
      <w:divBdr>
        <w:top w:val="none" w:sz="0" w:space="0" w:color="auto"/>
        <w:left w:val="none" w:sz="0" w:space="0" w:color="auto"/>
        <w:bottom w:val="none" w:sz="0" w:space="0" w:color="auto"/>
        <w:right w:val="none" w:sz="0" w:space="0" w:color="auto"/>
      </w:divBdr>
    </w:div>
    <w:div w:id="62534035">
      <w:bodyDiv w:val="1"/>
      <w:marLeft w:val="0"/>
      <w:marRight w:val="0"/>
      <w:marTop w:val="0"/>
      <w:marBottom w:val="0"/>
      <w:divBdr>
        <w:top w:val="none" w:sz="0" w:space="0" w:color="auto"/>
        <w:left w:val="none" w:sz="0" w:space="0" w:color="auto"/>
        <w:bottom w:val="none" w:sz="0" w:space="0" w:color="auto"/>
        <w:right w:val="none" w:sz="0" w:space="0" w:color="auto"/>
      </w:divBdr>
    </w:div>
    <w:div w:id="62535512">
      <w:bodyDiv w:val="1"/>
      <w:marLeft w:val="0"/>
      <w:marRight w:val="0"/>
      <w:marTop w:val="0"/>
      <w:marBottom w:val="0"/>
      <w:divBdr>
        <w:top w:val="none" w:sz="0" w:space="0" w:color="auto"/>
        <w:left w:val="none" w:sz="0" w:space="0" w:color="auto"/>
        <w:bottom w:val="none" w:sz="0" w:space="0" w:color="auto"/>
        <w:right w:val="none" w:sz="0" w:space="0" w:color="auto"/>
      </w:divBdr>
    </w:div>
    <w:div w:id="62605154">
      <w:bodyDiv w:val="1"/>
      <w:marLeft w:val="0"/>
      <w:marRight w:val="0"/>
      <w:marTop w:val="0"/>
      <w:marBottom w:val="0"/>
      <w:divBdr>
        <w:top w:val="none" w:sz="0" w:space="0" w:color="auto"/>
        <w:left w:val="none" w:sz="0" w:space="0" w:color="auto"/>
        <w:bottom w:val="none" w:sz="0" w:space="0" w:color="auto"/>
        <w:right w:val="none" w:sz="0" w:space="0" w:color="auto"/>
      </w:divBdr>
    </w:div>
    <w:div w:id="62677393">
      <w:bodyDiv w:val="1"/>
      <w:marLeft w:val="0"/>
      <w:marRight w:val="0"/>
      <w:marTop w:val="0"/>
      <w:marBottom w:val="0"/>
      <w:divBdr>
        <w:top w:val="none" w:sz="0" w:space="0" w:color="auto"/>
        <w:left w:val="none" w:sz="0" w:space="0" w:color="auto"/>
        <w:bottom w:val="none" w:sz="0" w:space="0" w:color="auto"/>
        <w:right w:val="none" w:sz="0" w:space="0" w:color="auto"/>
      </w:divBdr>
    </w:div>
    <w:div w:id="62724195">
      <w:bodyDiv w:val="1"/>
      <w:marLeft w:val="0"/>
      <w:marRight w:val="0"/>
      <w:marTop w:val="0"/>
      <w:marBottom w:val="0"/>
      <w:divBdr>
        <w:top w:val="none" w:sz="0" w:space="0" w:color="auto"/>
        <w:left w:val="none" w:sz="0" w:space="0" w:color="auto"/>
        <w:bottom w:val="none" w:sz="0" w:space="0" w:color="auto"/>
        <w:right w:val="none" w:sz="0" w:space="0" w:color="auto"/>
      </w:divBdr>
    </w:div>
    <w:div w:id="63067136">
      <w:bodyDiv w:val="1"/>
      <w:marLeft w:val="0"/>
      <w:marRight w:val="0"/>
      <w:marTop w:val="0"/>
      <w:marBottom w:val="0"/>
      <w:divBdr>
        <w:top w:val="none" w:sz="0" w:space="0" w:color="auto"/>
        <w:left w:val="none" w:sz="0" w:space="0" w:color="auto"/>
        <w:bottom w:val="none" w:sz="0" w:space="0" w:color="auto"/>
        <w:right w:val="none" w:sz="0" w:space="0" w:color="auto"/>
      </w:divBdr>
    </w:div>
    <w:div w:id="63186345">
      <w:bodyDiv w:val="1"/>
      <w:marLeft w:val="0"/>
      <w:marRight w:val="0"/>
      <w:marTop w:val="0"/>
      <w:marBottom w:val="0"/>
      <w:divBdr>
        <w:top w:val="none" w:sz="0" w:space="0" w:color="auto"/>
        <w:left w:val="none" w:sz="0" w:space="0" w:color="auto"/>
        <w:bottom w:val="none" w:sz="0" w:space="0" w:color="auto"/>
        <w:right w:val="none" w:sz="0" w:space="0" w:color="auto"/>
      </w:divBdr>
    </w:div>
    <w:div w:id="63257686">
      <w:bodyDiv w:val="1"/>
      <w:marLeft w:val="0"/>
      <w:marRight w:val="0"/>
      <w:marTop w:val="0"/>
      <w:marBottom w:val="0"/>
      <w:divBdr>
        <w:top w:val="none" w:sz="0" w:space="0" w:color="auto"/>
        <w:left w:val="none" w:sz="0" w:space="0" w:color="auto"/>
        <w:bottom w:val="none" w:sz="0" w:space="0" w:color="auto"/>
        <w:right w:val="none" w:sz="0" w:space="0" w:color="auto"/>
      </w:divBdr>
    </w:div>
    <w:div w:id="63333383">
      <w:bodyDiv w:val="1"/>
      <w:marLeft w:val="0"/>
      <w:marRight w:val="0"/>
      <w:marTop w:val="0"/>
      <w:marBottom w:val="0"/>
      <w:divBdr>
        <w:top w:val="none" w:sz="0" w:space="0" w:color="auto"/>
        <w:left w:val="none" w:sz="0" w:space="0" w:color="auto"/>
        <w:bottom w:val="none" w:sz="0" w:space="0" w:color="auto"/>
        <w:right w:val="none" w:sz="0" w:space="0" w:color="auto"/>
      </w:divBdr>
    </w:div>
    <w:div w:id="63380254">
      <w:bodyDiv w:val="1"/>
      <w:marLeft w:val="0"/>
      <w:marRight w:val="0"/>
      <w:marTop w:val="0"/>
      <w:marBottom w:val="0"/>
      <w:divBdr>
        <w:top w:val="none" w:sz="0" w:space="0" w:color="auto"/>
        <w:left w:val="none" w:sz="0" w:space="0" w:color="auto"/>
        <w:bottom w:val="none" w:sz="0" w:space="0" w:color="auto"/>
        <w:right w:val="none" w:sz="0" w:space="0" w:color="auto"/>
      </w:divBdr>
    </w:div>
    <w:div w:id="64183421">
      <w:bodyDiv w:val="1"/>
      <w:marLeft w:val="0"/>
      <w:marRight w:val="0"/>
      <w:marTop w:val="0"/>
      <w:marBottom w:val="0"/>
      <w:divBdr>
        <w:top w:val="none" w:sz="0" w:space="0" w:color="auto"/>
        <w:left w:val="none" w:sz="0" w:space="0" w:color="auto"/>
        <w:bottom w:val="none" w:sz="0" w:space="0" w:color="auto"/>
        <w:right w:val="none" w:sz="0" w:space="0" w:color="auto"/>
      </w:divBdr>
    </w:div>
    <w:div w:id="64844356">
      <w:bodyDiv w:val="1"/>
      <w:marLeft w:val="0"/>
      <w:marRight w:val="0"/>
      <w:marTop w:val="0"/>
      <w:marBottom w:val="0"/>
      <w:divBdr>
        <w:top w:val="none" w:sz="0" w:space="0" w:color="auto"/>
        <w:left w:val="none" w:sz="0" w:space="0" w:color="auto"/>
        <w:bottom w:val="none" w:sz="0" w:space="0" w:color="auto"/>
        <w:right w:val="none" w:sz="0" w:space="0" w:color="auto"/>
      </w:divBdr>
    </w:div>
    <w:div w:id="65030144">
      <w:bodyDiv w:val="1"/>
      <w:marLeft w:val="0"/>
      <w:marRight w:val="0"/>
      <w:marTop w:val="0"/>
      <w:marBottom w:val="0"/>
      <w:divBdr>
        <w:top w:val="none" w:sz="0" w:space="0" w:color="auto"/>
        <w:left w:val="none" w:sz="0" w:space="0" w:color="auto"/>
        <w:bottom w:val="none" w:sz="0" w:space="0" w:color="auto"/>
        <w:right w:val="none" w:sz="0" w:space="0" w:color="auto"/>
      </w:divBdr>
    </w:div>
    <w:div w:id="65152597">
      <w:bodyDiv w:val="1"/>
      <w:marLeft w:val="0"/>
      <w:marRight w:val="0"/>
      <w:marTop w:val="0"/>
      <w:marBottom w:val="0"/>
      <w:divBdr>
        <w:top w:val="none" w:sz="0" w:space="0" w:color="auto"/>
        <w:left w:val="none" w:sz="0" w:space="0" w:color="auto"/>
        <w:bottom w:val="none" w:sz="0" w:space="0" w:color="auto"/>
        <w:right w:val="none" w:sz="0" w:space="0" w:color="auto"/>
      </w:divBdr>
    </w:div>
    <w:div w:id="65348229">
      <w:bodyDiv w:val="1"/>
      <w:marLeft w:val="0"/>
      <w:marRight w:val="0"/>
      <w:marTop w:val="0"/>
      <w:marBottom w:val="0"/>
      <w:divBdr>
        <w:top w:val="none" w:sz="0" w:space="0" w:color="auto"/>
        <w:left w:val="none" w:sz="0" w:space="0" w:color="auto"/>
        <w:bottom w:val="none" w:sz="0" w:space="0" w:color="auto"/>
        <w:right w:val="none" w:sz="0" w:space="0" w:color="auto"/>
      </w:divBdr>
    </w:div>
    <w:div w:id="66196395">
      <w:bodyDiv w:val="1"/>
      <w:marLeft w:val="0"/>
      <w:marRight w:val="0"/>
      <w:marTop w:val="0"/>
      <w:marBottom w:val="0"/>
      <w:divBdr>
        <w:top w:val="none" w:sz="0" w:space="0" w:color="auto"/>
        <w:left w:val="none" w:sz="0" w:space="0" w:color="auto"/>
        <w:bottom w:val="none" w:sz="0" w:space="0" w:color="auto"/>
        <w:right w:val="none" w:sz="0" w:space="0" w:color="auto"/>
      </w:divBdr>
    </w:div>
    <w:div w:id="66536288">
      <w:bodyDiv w:val="1"/>
      <w:marLeft w:val="0"/>
      <w:marRight w:val="0"/>
      <w:marTop w:val="0"/>
      <w:marBottom w:val="0"/>
      <w:divBdr>
        <w:top w:val="none" w:sz="0" w:space="0" w:color="auto"/>
        <w:left w:val="none" w:sz="0" w:space="0" w:color="auto"/>
        <w:bottom w:val="none" w:sz="0" w:space="0" w:color="auto"/>
        <w:right w:val="none" w:sz="0" w:space="0" w:color="auto"/>
      </w:divBdr>
    </w:div>
    <w:div w:id="66613653">
      <w:bodyDiv w:val="1"/>
      <w:marLeft w:val="0"/>
      <w:marRight w:val="0"/>
      <w:marTop w:val="0"/>
      <w:marBottom w:val="0"/>
      <w:divBdr>
        <w:top w:val="none" w:sz="0" w:space="0" w:color="auto"/>
        <w:left w:val="none" w:sz="0" w:space="0" w:color="auto"/>
        <w:bottom w:val="none" w:sz="0" w:space="0" w:color="auto"/>
        <w:right w:val="none" w:sz="0" w:space="0" w:color="auto"/>
      </w:divBdr>
    </w:div>
    <w:div w:id="66926758">
      <w:bodyDiv w:val="1"/>
      <w:marLeft w:val="0"/>
      <w:marRight w:val="0"/>
      <w:marTop w:val="0"/>
      <w:marBottom w:val="0"/>
      <w:divBdr>
        <w:top w:val="none" w:sz="0" w:space="0" w:color="auto"/>
        <w:left w:val="none" w:sz="0" w:space="0" w:color="auto"/>
        <w:bottom w:val="none" w:sz="0" w:space="0" w:color="auto"/>
        <w:right w:val="none" w:sz="0" w:space="0" w:color="auto"/>
      </w:divBdr>
    </w:div>
    <w:div w:id="66928263">
      <w:bodyDiv w:val="1"/>
      <w:marLeft w:val="0"/>
      <w:marRight w:val="0"/>
      <w:marTop w:val="0"/>
      <w:marBottom w:val="0"/>
      <w:divBdr>
        <w:top w:val="none" w:sz="0" w:space="0" w:color="auto"/>
        <w:left w:val="none" w:sz="0" w:space="0" w:color="auto"/>
        <w:bottom w:val="none" w:sz="0" w:space="0" w:color="auto"/>
        <w:right w:val="none" w:sz="0" w:space="0" w:color="auto"/>
      </w:divBdr>
    </w:div>
    <w:div w:id="67390454">
      <w:bodyDiv w:val="1"/>
      <w:marLeft w:val="0"/>
      <w:marRight w:val="0"/>
      <w:marTop w:val="0"/>
      <w:marBottom w:val="0"/>
      <w:divBdr>
        <w:top w:val="none" w:sz="0" w:space="0" w:color="auto"/>
        <w:left w:val="none" w:sz="0" w:space="0" w:color="auto"/>
        <w:bottom w:val="none" w:sz="0" w:space="0" w:color="auto"/>
        <w:right w:val="none" w:sz="0" w:space="0" w:color="auto"/>
      </w:divBdr>
    </w:div>
    <w:div w:id="67390559">
      <w:bodyDiv w:val="1"/>
      <w:marLeft w:val="0"/>
      <w:marRight w:val="0"/>
      <w:marTop w:val="0"/>
      <w:marBottom w:val="0"/>
      <w:divBdr>
        <w:top w:val="none" w:sz="0" w:space="0" w:color="auto"/>
        <w:left w:val="none" w:sz="0" w:space="0" w:color="auto"/>
        <w:bottom w:val="none" w:sz="0" w:space="0" w:color="auto"/>
        <w:right w:val="none" w:sz="0" w:space="0" w:color="auto"/>
      </w:divBdr>
    </w:div>
    <w:div w:id="67463297">
      <w:bodyDiv w:val="1"/>
      <w:marLeft w:val="0"/>
      <w:marRight w:val="0"/>
      <w:marTop w:val="0"/>
      <w:marBottom w:val="0"/>
      <w:divBdr>
        <w:top w:val="none" w:sz="0" w:space="0" w:color="auto"/>
        <w:left w:val="none" w:sz="0" w:space="0" w:color="auto"/>
        <w:bottom w:val="none" w:sz="0" w:space="0" w:color="auto"/>
        <w:right w:val="none" w:sz="0" w:space="0" w:color="auto"/>
      </w:divBdr>
    </w:div>
    <w:div w:id="67463880">
      <w:bodyDiv w:val="1"/>
      <w:marLeft w:val="0"/>
      <w:marRight w:val="0"/>
      <w:marTop w:val="0"/>
      <w:marBottom w:val="0"/>
      <w:divBdr>
        <w:top w:val="none" w:sz="0" w:space="0" w:color="auto"/>
        <w:left w:val="none" w:sz="0" w:space="0" w:color="auto"/>
        <w:bottom w:val="none" w:sz="0" w:space="0" w:color="auto"/>
        <w:right w:val="none" w:sz="0" w:space="0" w:color="auto"/>
      </w:divBdr>
    </w:div>
    <w:div w:id="67657698">
      <w:bodyDiv w:val="1"/>
      <w:marLeft w:val="0"/>
      <w:marRight w:val="0"/>
      <w:marTop w:val="0"/>
      <w:marBottom w:val="0"/>
      <w:divBdr>
        <w:top w:val="none" w:sz="0" w:space="0" w:color="auto"/>
        <w:left w:val="none" w:sz="0" w:space="0" w:color="auto"/>
        <w:bottom w:val="none" w:sz="0" w:space="0" w:color="auto"/>
        <w:right w:val="none" w:sz="0" w:space="0" w:color="auto"/>
      </w:divBdr>
    </w:div>
    <w:div w:id="67729310">
      <w:bodyDiv w:val="1"/>
      <w:marLeft w:val="0"/>
      <w:marRight w:val="0"/>
      <w:marTop w:val="0"/>
      <w:marBottom w:val="0"/>
      <w:divBdr>
        <w:top w:val="none" w:sz="0" w:space="0" w:color="auto"/>
        <w:left w:val="none" w:sz="0" w:space="0" w:color="auto"/>
        <w:bottom w:val="none" w:sz="0" w:space="0" w:color="auto"/>
        <w:right w:val="none" w:sz="0" w:space="0" w:color="auto"/>
      </w:divBdr>
    </w:div>
    <w:div w:id="68042057">
      <w:bodyDiv w:val="1"/>
      <w:marLeft w:val="0"/>
      <w:marRight w:val="0"/>
      <w:marTop w:val="0"/>
      <w:marBottom w:val="0"/>
      <w:divBdr>
        <w:top w:val="none" w:sz="0" w:space="0" w:color="auto"/>
        <w:left w:val="none" w:sz="0" w:space="0" w:color="auto"/>
        <w:bottom w:val="none" w:sz="0" w:space="0" w:color="auto"/>
        <w:right w:val="none" w:sz="0" w:space="0" w:color="auto"/>
      </w:divBdr>
    </w:div>
    <w:div w:id="68354847">
      <w:bodyDiv w:val="1"/>
      <w:marLeft w:val="0"/>
      <w:marRight w:val="0"/>
      <w:marTop w:val="0"/>
      <w:marBottom w:val="0"/>
      <w:divBdr>
        <w:top w:val="none" w:sz="0" w:space="0" w:color="auto"/>
        <w:left w:val="none" w:sz="0" w:space="0" w:color="auto"/>
        <w:bottom w:val="none" w:sz="0" w:space="0" w:color="auto"/>
        <w:right w:val="none" w:sz="0" w:space="0" w:color="auto"/>
      </w:divBdr>
    </w:div>
    <w:div w:id="68500684">
      <w:bodyDiv w:val="1"/>
      <w:marLeft w:val="0"/>
      <w:marRight w:val="0"/>
      <w:marTop w:val="0"/>
      <w:marBottom w:val="0"/>
      <w:divBdr>
        <w:top w:val="none" w:sz="0" w:space="0" w:color="auto"/>
        <w:left w:val="none" w:sz="0" w:space="0" w:color="auto"/>
        <w:bottom w:val="none" w:sz="0" w:space="0" w:color="auto"/>
        <w:right w:val="none" w:sz="0" w:space="0" w:color="auto"/>
      </w:divBdr>
    </w:div>
    <w:div w:id="68507873">
      <w:bodyDiv w:val="1"/>
      <w:marLeft w:val="0"/>
      <w:marRight w:val="0"/>
      <w:marTop w:val="0"/>
      <w:marBottom w:val="0"/>
      <w:divBdr>
        <w:top w:val="none" w:sz="0" w:space="0" w:color="auto"/>
        <w:left w:val="none" w:sz="0" w:space="0" w:color="auto"/>
        <w:bottom w:val="none" w:sz="0" w:space="0" w:color="auto"/>
        <w:right w:val="none" w:sz="0" w:space="0" w:color="auto"/>
      </w:divBdr>
    </w:div>
    <w:div w:id="68580233">
      <w:bodyDiv w:val="1"/>
      <w:marLeft w:val="0"/>
      <w:marRight w:val="0"/>
      <w:marTop w:val="0"/>
      <w:marBottom w:val="0"/>
      <w:divBdr>
        <w:top w:val="none" w:sz="0" w:space="0" w:color="auto"/>
        <w:left w:val="none" w:sz="0" w:space="0" w:color="auto"/>
        <w:bottom w:val="none" w:sz="0" w:space="0" w:color="auto"/>
        <w:right w:val="none" w:sz="0" w:space="0" w:color="auto"/>
      </w:divBdr>
    </w:div>
    <w:div w:id="68620733">
      <w:bodyDiv w:val="1"/>
      <w:marLeft w:val="0"/>
      <w:marRight w:val="0"/>
      <w:marTop w:val="0"/>
      <w:marBottom w:val="0"/>
      <w:divBdr>
        <w:top w:val="none" w:sz="0" w:space="0" w:color="auto"/>
        <w:left w:val="none" w:sz="0" w:space="0" w:color="auto"/>
        <w:bottom w:val="none" w:sz="0" w:space="0" w:color="auto"/>
        <w:right w:val="none" w:sz="0" w:space="0" w:color="auto"/>
      </w:divBdr>
    </w:div>
    <w:div w:id="68698545">
      <w:bodyDiv w:val="1"/>
      <w:marLeft w:val="0"/>
      <w:marRight w:val="0"/>
      <w:marTop w:val="0"/>
      <w:marBottom w:val="0"/>
      <w:divBdr>
        <w:top w:val="none" w:sz="0" w:space="0" w:color="auto"/>
        <w:left w:val="none" w:sz="0" w:space="0" w:color="auto"/>
        <w:bottom w:val="none" w:sz="0" w:space="0" w:color="auto"/>
        <w:right w:val="none" w:sz="0" w:space="0" w:color="auto"/>
      </w:divBdr>
    </w:div>
    <w:div w:id="68769436">
      <w:bodyDiv w:val="1"/>
      <w:marLeft w:val="0"/>
      <w:marRight w:val="0"/>
      <w:marTop w:val="0"/>
      <w:marBottom w:val="0"/>
      <w:divBdr>
        <w:top w:val="none" w:sz="0" w:space="0" w:color="auto"/>
        <w:left w:val="none" w:sz="0" w:space="0" w:color="auto"/>
        <w:bottom w:val="none" w:sz="0" w:space="0" w:color="auto"/>
        <w:right w:val="none" w:sz="0" w:space="0" w:color="auto"/>
      </w:divBdr>
    </w:div>
    <w:div w:id="68770109">
      <w:bodyDiv w:val="1"/>
      <w:marLeft w:val="0"/>
      <w:marRight w:val="0"/>
      <w:marTop w:val="0"/>
      <w:marBottom w:val="0"/>
      <w:divBdr>
        <w:top w:val="none" w:sz="0" w:space="0" w:color="auto"/>
        <w:left w:val="none" w:sz="0" w:space="0" w:color="auto"/>
        <w:bottom w:val="none" w:sz="0" w:space="0" w:color="auto"/>
        <w:right w:val="none" w:sz="0" w:space="0" w:color="auto"/>
      </w:divBdr>
    </w:div>
    <w:div w:id="68773756">
      <w:bodyDiv w:val="1"/>
      <w:marLeft w:val="0"/>
      <w:marRight w:val="0"/>
      <w:marTop w:val="0"/>
      <w:marBottom w:val="0"/>
      <w:divBdr>
        <w:top w:val="none" w:sz="0" w:space="0" w:color="auto"/>
        <w:left w:val="none" w:sz="0" w:space="0" w:color="auto"/>
        <w:bottom w:val="none" w:sz="0" w:space="0" w:color="auto"/>
        <w:right w:val="none" w:sz="0" w:space="0" w:color="auto"/>
      </w:divBdr>
    </w:div>
    <w:div w:id="69617399">
      <w:bodyDiv w:val="1"/>
      <w:marLeft w:val="0"/>
      <w:marRight w:val="0"/>
      <w:marTop w:val="0"/>
      <w:marBottom w:val="0"/>
      <w:divBdr>
        <w:top w:val="none" w:sz="0" w:space="0" w:color="auto"/>
        <w:left w:val="none" w:sz="0" w:space="0" w:color="auto"/>
        <w:bottom w:val="none" w:sz="0" w:space="0" w:color="auto"/>
        <w:right w:val="none" w:sz="0" w:space="0" w:color="auto"/>
      </w:divBdr>
    </w:div>
    <w:div w:id="69743679">
      <w:bodyDiv w:val="1"/>
      <w:marLeft w:val="0"/>
      <w:marRight w:val="0"/>
      <w:marTop w:val="0"/>
      <w:marBottom w:val="0"/>
      <w:divBdr>
        <w:top w:val="none" w:sz="0" w:space="0" w:color="auto"/>
        <w:left w:val="none" w:sz="0" w:space="0" w:color="auto"/>
        <w:bottom w:val="none" w:sz="0" w:space="0" w:color="auto"/>
        <w:right w:val="none" w:sz="0" w:space="0" w:color="auto"/>
      </w:divBdr>
    </w:div>
    <w:div w:id="69809536">
      <w:bodyDiv w:val="1"/>
      <w:marLeft w:val="0"/>
      <w:marRight w:val="0"/>
      <w:marTop w:val="0"/>
      <w:marBottom w:val="0"/>
      <w:divBdr>
        <w:top w:val="none" w:sz="0" w:space="0" w:color="auto"/>
        <w:left w:val="none" w:sz="0" w:space="0" w:color="auto"/>
        <w:bottom w:val="none" w:sz="0" w:space="0" w:color="auto"/>
        <w:right w:val="none" w:sz="0" w:space="0" w:color="auto"/>
      </w:divBdr>
    </w:div>
    <w:div w:id="69890325">
      <w:bodyDiv w:val="1"/>
      <w:marLeft w:val="0"/>
      <w:marRight w:val="0"/>
      <w:marTop w:val="0"/>
      <w:marBottom w:val="0"/>
      <w:divBdr>
        <w:top w:val="none" w:sz="0" w:space="0" w:color="auto"/>
        <w:left w:val="none" w:sz="0" w:space="0" w:color="auto"/>
        <w:bottom w:val="none" w:sz="0" w:space="0" w:color="auto"/>
        <w:right w:val="none" w:sz="0" w:space="0" w:color="auto"/>
      </w:divBdr>
    </w:div>
    <w:div w:id="70003433">
      <w:bodyDiv w:val="1"/>
      <w:marLeft w:val="0"/>
      <w:marRight w:val="0"/>
      <w:marTop w:val="0"/>
      <w:marBottom w:val="0"/>
      <w:divBdr>
        <w:top w:val="none" w:sz="0" w:space="0" w:color="auto"/>
        <w:left w:val="none" w:sz="0" w:space="0" w:color="auto"/>
        <w:bottom w:val="none" w:sz="0" w:space="0" w:color="auto"/>
        <w:right w:val="none" w:sz="0" w:space="0" w:color="auto"/>
      </w:divBdr>
    </w:div>
    <w:div w:id="70397455">
      <w:bodyDiv w:val="1"/>
      <w:marLeft w:val="0"/>
      <w:marRight w:val="0"/>
      <w:marTop w:val="0"/>
      <w:marBottom w:val="0"/>
      <w:divBdr>
        <w:top w:val="none" w:sz="0" w:space="0" w:color="auto"/>
        <w:left w:val="none" w:sz="0" w:space="0" w:color="auto"/>
        <w:bottom w:val="none" w:sz="0" w:space="0" w:color="auto"/>
        <w:right w:val="none" w:sz="0" w:space="0" w:color="auto"/>
      </w:divBdr>
    </w:div>
    <w:div w:id="70471005">
      <w:bodyDiv w:val="1"/>
      <w:marLeft w:val="0"/>
      <w:marRight w:val="0"/>
      <w:marTop w:val="0"/>
      <w:marBottom w:val="0"/>
      <w:divBdr>
        <w:top w:val="none" w:sz="0" w:space="0" w:color="auto"/>
        <w:left w:val="none" w:sz="0" w:space="0" w:color="auto"/>
        <w:bottom w:val="none" w:sz="0" w:space="0" w:color="auto"/>
        <w:right w:val="none" w:sz="0" w:space="0" w:color="auto"/>
      </w:divBdr>
    </w:div>
    <w:div w:id="70471913">
      <w:bodyDiv w:val="1"/>
      <w:marLeft w:val="0"/>
      <w:marRight w:val="0"/>
      <w:marTop w:val="0"/>
      <w:marBottom w:val="0"/>
      <w:divBdr>
        <w:top w:val="none" w:sz="0" w:space="0" w:color="auto"/>
        <w:left w:val="none" w:sz="0" w:space="0" w:color="auto"/>
        <w:bottom w:val="none" w:sz="0" w:space="0" w:color="auto"/>
        <w:right w:val="none" w:sz="0" w:space="0" w:color="auto"/>
      </w:divBdr>
    </w:div>
    <w:div w:id="70741024">
      <w:bodyDiv w:val="1"/>
      <w:marLeft w:val="0"/>
      <w:marRight w:val="0"/>
      <w:marTop w:val="0"/>
      <w:marBottom w:val="0"/>
      <w:divBdr>
        <w:top w:val="none" w:sz="0" w:space="0" w:color="auto"/>
        <w:left w:val="none" w:sz="0" w:space="0" w:color="auto"/>
        <w:bottom w:val="none" w:sz="0" w:space="0" w:color="auto"/>
        <w:right w:val="none" w:sz="0" w:space="0" w:color="auto"/>
      </w:divBdr>
    </w:div>
    <w:div w:id="70783076">
      <w:bodyDiv w:val="1"/>
      <w:marLeft w:val="0"/>
      <w:marRight w:val="0"/>
      <w:marTop w:val="0"/>
      <w:marBottom w:val="0"/>
      <w:divBdr>
        <w:top w:val="none" w:sz="0" w:space="0" w:color="auto"/>
        <w:left w:val="none" w:sz="0" w:space="0" w:color="auto"/>
        <w:bottom w:val="none" w:sz="0" w:space="0" w:color="auto"/>
        <w:right w:val="none" w:sz="0" w:space="0" w:color="auto"/>
      </w:divBdr>
    </w:div>
    <w:div w:id="71321994">
      <w:bodyDiv w:val="1"/>
      <w:marLeft w:val="0"/>
      <w:marRight w:val="0"/>
      <w:marTop w:val="0"/>
      <w:marBottom w:val="0"/>
      <w:divBdr>
        <w:top w:val="none" w:sz="0" w:space="0" w:color="auto"/>
        <w:left w:val="none" w:sz="0" w:space="0" w:color="auto"/>
        <w:bottom w:val="none" w:sz="0" w:space="0" w:color="auto"/>
        <w:right w:val="none" w:sz="0" w:space="0" w:color="auto"/>
      </w:divBdr>
    </w:div>
    <w:div w:id="71437333">
      <w:bodyDiv w:val="1"/>
      <w:marLeft w:val="0"/>
      <w:marRight w:val="0"/>
      <w:marTop w:val="0"/>
      <w:marBottom w:val="0"/>
      <w:divBdr>
        <w:top w:val="none" w:sz="0" w:space="0" w:color="auto"/>
        <w:left w:val="none" w:sz="0" w:space="0" w:color="auto"/>
        <w:bottom w:val="none" w:sz="0" w:space="0" w:color="auto"/>
        <w:right w:val="none" w:sz="0" w:space="0" w:color="auto"/>
      </w:divBdr>
    </w:div>
    <w:div w:id="72119602">
      <w:bodyDiv w:val="1"/>
      <w:marLeft w:val="0"/>
      <w:marRight w:val="0"/>
      <w:marTop w:val="0"/>
      <w:marBottom w:val="0"/>
      <w:divBdr>
        <w:top w:val="none" w:sz="0" w:space="0" w:color="auto"/>
        <w:left w:val="none" w:sz="0" w:space="0" w:color="auto"/>
        <w:bottom w:val="none" w:sz="0" w:space="0" w:color="auto"/>
        <w:right w:val="none" w:sz="0" w:space="0" w:color="auto"/>
      </w:divBdr>
    </w:div>
    <w:div w:id="72316384">
      <w:bodyDiv w:val="1"/>
      <w:marLeft w:val="0"/>
      <w:marRight w:val="0"/>
      <w:marTop w:val="0"/>
      <w:marBottom w:val="0"/>
      <w:divBdr>
        <w:top w:val="none" w:sz="0" w:space="0" w:color="auto"/>
        <w:left w:val="none" w:sz="0" w:space="0" w:color="auto"/>
        <w:bottom w:val="none" w:sz="0" w:space="0" w:color="auto"/>
        <w:right w:val="none" w:sz="0" w:space="0" w:color="auto"/>
      </w:divBdr>
    </w:div>
    <w:div w:id="72775705">
      <w:bodyDiv w:val="1"/>
      <w:marLeft w:val="0"/>
      <w:marRight w:val="0"/>
      <w:marTop w:val="0"/>
      <w:marBottom w:val="0"/>
      <w:divBdr>
        <w:top w:val="none" w:sz="0" w:space="0" w:color="auto"/>
        <w:left w:val="none" w:sz="0" w:space="0" w:color="auto"/>
        <w:bottom w:val="none" w:sz="0" w:space="0" w:color="auto"/>
        <w:right w:val="none" w:sz="0" w:space="0" w:color="auto"/>
      </w:divBdr>
    </w:div>
    <w:div w:id="72893673">
      <w:bodyDiv w:val="1"/>
      <w:marLeft w:val="0"/>
      <w:marRight w:val="0"/>
      <w:marTop w:val="0"/>
      <w:marBottom w:val="0"/>
      <w:divBdr>
        <w:top w:val="none" w:sz="0" w:space="0" w:color="auto"/>
        <w:left w:val="none" w:sz="0" w:space="0" w:color="auto"/>
        <w:bottom w:val="none" w:sz="0" w:space="0" w:color="auto"/>
        <w:right w:val="none" w:sz="0" w:space="0" w:color="auto"/>
      </w:divBdr>
    </w:div>
    <w:div w:id="72901482">
      <w:bodyDiv w:val="1"/>
      <w:marLeft w:val="0"/>
      <w:marRight w:val="0"/>
      <w:marTop w:val="0"/>
      <w:marBottom w:val="0"/>
      <w:divBdr>
        <w:top w:val="none" w:sz="0" w:space="0" w:color="auto"/>
        <w:left w:val="none" w:sz="0" w:space="0" w:color="auto"/>
        <w:bottom w:val="none" w:sz="0" w:space="0" w:color="auto"/>
        <w:right w:val="none" w:sz="0" w:space="0" w:color="auto"/>
      </w:divBdr>
    </w:div>
    <w:div w:id="73162924">
      <w:bodyDiv w:val="1"/>
      <w:marLeft w:val="0"/>
      <w:marRight w:val="0"/>
      <w:marTop w:val="0"/>
      <w:marBottom w:val="0"/>
      <w:divBdr>
        <w:top w:val="none" w:sz="0" w:space="0" w:color="auto"/>
        <w:left w:val="none" w:sz="0" w:space="0" w:color="auto"/>
        <w:bottom w:val="none" w:sz="0" w:space="0" w:color="auto"/>
        <w:right w:val="none" w:sz="0" w:space="0" w:color="auto"/>
      </w:divBdr>
    </w:div>
    <w:div w:id="73166956">
      <w:bodyDiv w:val="1"/>
      <w:marLeft w:val="0"/>
      <w:marRight w:val="0"/>
      <w:marTop w:val="0"/>
      <w:marBottom w:val="0"/>
      <w:divBdr>
        <w:top w:val="none" w:sz="0" w:space="0" w:color="auto"/>
        <w:left w:val="none" w:sz="0" w:space="0" w:color="auto"/>
        <w:bottom w:val="none" w:sz="0" w:space="0" w:color="auto"/>
        <w:right w:val="none" w:sz="0" w:space="0" w:color="auto"/>
      </w:divBdr>
    </w:div>
    <w:div w:id="73207262">
      <w:bodyDiv w:val="1"/>
      <w:marLeft w:val="0"/>
      <w:marRight w:val="0"/>
      <w:marTop w:val="0"/>
      <w:marBottom w:val="0"/>
      <w:divBdr>
        <w:top w:val="none" w:sz="0" w:space="0" w:color="auto"/>
        <w:left w:val="none" w:sz="0" w:space="0" w:color="auto"/>
        <w:bottom w:val="none" w:sz="0" w:space="0" w:color="auto"/>
        <w:right w:val="none" w:sz="0" w:space="0" w:color="auto"/>
      </w:divBdr>
    </w:div>
    <w:div w:id="73287139">
      <w:bodyDiv w:val="1"/>
      <w:marLeft w:val="0"/>
      <w:marRight w:val="0"/>
      <w:marTop w:val="0"/>
      <w:marBottom w:val="0"/>
      <w:divBdr>
        <w:top w:val="none" w:sz="0" w:space="0" w:color="auto"/>
        <w:left w:val="none" w:sz="0" w:space="0" w:color="auto"/>
        <w:bottom w:val="none" w:sz="0" w:space="0" w:color="auto"/>
        <w:right w:val="none" w:sz="0" w:space="0" w:color="auto"/>
      </w:divBdr>
    </w:div>
    <w:div w:id="73354690">
      <w:bodyDiv w:val="1"/>
      <w:marLeft w:val="0"/>
      <w:marRight w:val="0"/>
      <w:marTop w:val="0"/>
      <w:marBottom w:val="0"/>
      <w:divBdr>
        <w:top w:val="none" w:sz="0" w:space="0" w:color="auto"/>
        <w:left w:val="none" w:sz="0" w:space="0" w:color="auto"/>
        <w:bottom w:val="none" w:sz="0" w:space="0" w:color="auto"/>
        <w:right w:val="none" w:sz="0" w:space="0" w:color="auto"/>
      </w:divBdr>
    </w:div>
    <w:div w:id="73356126">
      <w:bodyDiv w:val="1"/>
      <w:marLeft w:val="0"/>
      <w:marRight w:val="0"/>
      <w:marTop w:val="0"/>
      <w:marBottom w:val="0"/>
      <w:divBdr>
        <w:top w:val="none" w:sz="0" w:space="0" w:color="auto"/>
        <w:left w:val="none" w:sz="0" w:space="0" w:color="auto"/>
        <w:bottom w:val="none" w:sz="0" w:space="0" w:color="auto"/>
        <w:right w:val="none" w:sz="0" w:space="0" w:color="auto"/>
      </w:divBdr>
    </w:div>
    <w:div w:id="73668426">
      <w:bodyDiv w:val="1"/>
      <w:marLeft w:val="0"/>
      <w:marRight w:val="0"/>
      <w:marTop w:val="0"/>
      <w:marBottom w:val="0"/>
      <w:divBdr>
        <w:top w:val="none" w:sz="0" w:space="0" w:color="auto"/>
        <w:left w:val="none" w:sz="0" w:space="0" w:color="auto"/>
        <w:bottom w:val="none" w:sz="0" w:space="0" w:color="auto"/>
        <w:right w:val="none" w:sz="0" w:space="0" w:color="auto"/>
      </w:divBdr>
    </w:div>
    <w:div w:id="73671096">
      <w:bodyDiv w:val="1"/>
      <w:marLeft w:val="0"/>
      <w:marRight w:val="0"/>
      <w:marTop w:val="0"/>
      <w:marBottom w:val="0"/>
      <w:divBdr>
        <w:top w:val="none" w:sz="0" w:space="0" w:color="auto"/>
        <w:left w:val="none" w:sz="0" w:space="0" w:color="auto"/>
        <w:bottom w:val="none" w:sz="0" w:space="0" w:color="auto"/>
        <w:right w:val="none" w:sz="0" w:space="0" w:color="auto"/>
      </w:divBdr>
    </w:div>
    <w:div w:id="73742561">
      <w:bodyDiv w:val="1"/>
      <w:marLeft w:val="0"/>
      <w:marRight w:val="0"/>
      <w:marTop w:val="0"/>
      <w:marBottom w:val="0"/>
      <w:divBdr>
        <w:top w:val="none" w:sz="0" w:space="0" w:color="auto"/>
        <w:left w:val="none" w:sz="0" w:space="0" w:color="auto"/>
        <w:bottom w:val="none" w:sz="0" w:space="0" w:color="auto"/>
        <w:right w:val="none" w:sz="0" w:space="0" w:color="auto"/>
      </w:divBdr>
    </w:div>
    <w:div w:id="73861709">
      <w:bodyDiv w:val="1"/>
      <w:marLeft w:val="0"/>
      <w:marRight w:val="0"/>
      <w:marTop w:val="0"/>
      <w:marBottom w:val="0"/>
      <w:divBdr>
        <w:top w:val="none" w:sz="0" w:space="0" w:color="auto"/>
        <w:left w:val="none" w:sz="0" w:space="0" w:color="auto"/>
        <w:bottom w:val="none" w:sz="0" w:space="0" w:color="auto"/>
        <w:right w:val="none" w:sz="0" w:space="0" w:color="auto"/>
      </w:divBdr>
    </w:div>
    <w:div w:id="74135282">
      <w:bodyDiv w:val="1"/>
      <w:marLeft w:val="0"/>
      <w:marRight w:val="0"/>
      <w:marTop w:val="0"/>
      <w:marBottom w:val="0"/>
      <w:divBdr>
        <w:top w:val="none" w:sz="0" w:space="0" w:color="auto"/>
        <w:left w:val="none" w:sz="0" w:space="0" w:color="auto"/>
        <w:bottom w:val="none" w:sz="0" w:space="0" w:color="auto"/>
        <w:right w:val="none" w:sz="0" w:space="0" w:color="auto"/>
      </w:divBdr>
    </w:div>
    <w:div w:id="74405772">
      <w:bodyDiv w:val="1"/>
      <w:marLeft w:val="0"/>
      <w:marRight w:val="0"/>
      <w:marTop w:val="0"/>
      <w:marBottom w:val="0"/>
      <w:divBdr>
        <w:top w:val="none" w:sz="0" w:space="0" w:color="auto"/>
        <w:left w:val="none" w:sz="0" w:space="0" w:color="auto"/>
        <w:bottom w:val="none" w:sz="0" w:space="0" w:color="auto"/>
        <w:right w:val="none" w:sz="0" w:space="0" w:color="auto"/>
      </w:divBdr>
    </w:div>
    <w:div w:id="74594809">
      <w:bodyDiv w:val="1"/>
      <w:marLeft w:val="0"/>
      <w:marRight w:val="0"/>
      <w:marTop w:val="0"/>
      <w:marBottom w:val="0"/>
      <w:divBdr>
        <w:top w:val="none" w:sz="0" w:space="0" w:color="auto"/>
        <w:left w:val="none" w:sz="0" w:space="0" w:color="auto"/>
        <w:bottom w:val="none" w:sz="0" w:space="0" w:color="auto"/>
        <w:right w:val="none" w:sz="0" w:space="0" w:color="auto"/>
      </w:divBdr>
    </w:div>
    <w:div w:id="74673502">
      <w:bodyDiv w:val="1"/>
      <w:marLeft w:val="0"/>
      <w:marRight w:val="0"/>
      <w:marTop w:val="0"/>
      <w:marBottom w:val="0"/>
      <w:divBdr>
        <w:top w:val="none" w:sz="0" w:space="0" w:color="auto"/>
        <w:left w:val="none" w:sz="0" w:space="0" w:color="auto"/>
        <w:bottom w:val="none" w:sz="0" w:space="0" w:color="auto"/>
        <w:right w:val="none" w:sz="0" w:space="0" w:color="auto"/>
      </w:divBdr>
    </w:div>
    <w:div w:id="74867533">
      <w:bodyDiv w:val="1"/>
      <w:marLeft w:val="0"/>
      <w:marRight w:val="0"/>
      <w:marTop w:val="0"/>
      <w:marBottom w:val="0"/>
      <w:divBdr>
        <w:top w:val="none" w:sz="0" w:space="0" w:color="auto"/>
        <w:left w:val="none" w:sz="0" w:space="0" w:color="auto"/>
        <w:bottom w:val="none" w:sz="0" w:space="0" w:color="auto"/>
        <w:right w:val="none" w:sz="0" w:space="0" w:color="auto"/>
      </w:divBdr>
    </w:div>
    <w:div w:id="75058078">
      <w:bodyDiv w:val="1"/>
      <w:marLeft w:val="0"/>
      <w:marRight w:val="0"/>
      <w:marTop w:val="0"/>
      <w:marBottom w:val="0"/>
      <w:divBdr>
        <w:top w:val="none" w:sz="0" w:space="0" w:color="auto"/>
        <w:left w:val="none" w:sz="0" w:space="0" w:color="auto"/>
        <w:bottom w:val="none" w:sz="0" w:space="0" w:color="auto"/>
        <w:right w:val="none" w:sz="0" w:space="0" w:color="auto"/>
      </w:divBdr>
    </w:div>
    <w:div w:id="75441073">
      <w:bodyDiv w:val="1"/>
      <w:marLeft w:val="0"/>
      <w:marRight w:val="0"/>
      <w:marTop w:val="0"/>
      <w:marBottom w:val="0"/>
      <w:divBdr>
        <w:top w:val="none" w:sz="0" w:space="0" w:color="auto"/>
        <w:left w:val="none" w:sz="0" w:space="0" w:color="auto"/>
        <w:bottom w:val="none" w:sz="0" w:space="0" w:color="auto"/>
        <w:right w:val="none" w:sz="0" w:space="0" w:color="auto"/>
      </w:divBdr>
    </w:div>
    <w:div w:id="75900506">
      <w:bodyDiv w:val="1"/>
      <w:marLeft w:val="0"/>
      <w:marRight w:val="0"/>
      <w:marTop w:val="0"/>
      <w:marBottom w:val="0"/>
      <w:divBdr>
        <w:top w:val="none" w:sz="0" w:space="0" w:color="auto"/>
        <w:left w:val="none" w:sz="0" w:space="0" w:color="auto"/>
        <w:bottom w:val="none" w:sz="0" w:space="0" w:color="auto"/>
        <w:right w:val="none" w:sz="0" w:space="0" w:color="auto"/>
      </w:divBdr>
    </w:div>
    <w:div w:id="76173227">
      <w:bodyDiv w:val="1"/>
      <w:marLeft w:val="0"/>
      <w:marRight w:val="0"/>
      <w:marTop w:val="0"/>
      <w:marBottom w:val="0"/>
      <w:divBdr>
        <w:top w:val="none" w:sz="0" w:space="0" w:color="auto"/>
        <w:left w:val="none" w:sz="0" w:space="0" w:color="auto"/>
        <w:bottom w:val="none" w:sz="0" w:space="0" w:color="auto"/>
        <w:right w:val="none" w:sz="0" w:space="0" w:color="auto"/>
      </w:divBdr>
    </w:div>
    <w:div w:id="76294153">
      <w:bodyDiv w:val="1"/>
      <w:marLeft w:val="0"/>
      <w:marRight w:val="0"/>
      <w:marTop w:val="0"/>
      <w:marBottom w:val="0"/>
      <w:divBdr>
        <w:top w:val="none" w:sz="0" w:space="0" w:color="auto"/>
        <w:left w:val="none" w:sz="0" w:space="0" w:color="auto"/>
        <w:bottom w:val="none" w:sz="0" w:space="0" w:color="auto"/>
        <w:right w:val="none" w:sz="0" w:space="0" w:color="auto"/>
      </w:divBdr>
    </w:div>
    <w:div w:id="76903496">
      <w:bodyDiv w:val="1"/>
      <w:marLeft w:val="0"/>
      <w:marRight w:val="0"/>
      <w:marTop w:val="0"/>
      <w:marBottom w:val="0"/>
      <w:divBdr>
        <w:top w:val="none" w:sz="0" w:space="0" w:color="auto"/>
        <w:left w:val="none" w:sz="0" w:space="0" w:color="auto"/>
        <w:bottom w:val="none" w:sz="0" w:space="0" w:color="auto"/>
        <w:right w:val="none" w:sz="0" w:space="0" w:color="auto"/>
      </w:divBdr>
    </w:div>
    <w:div w:id="77093418">
      <w:bodyDiv w:val="1"/>
      <w:marLeft w:val="0"/>
      <w:marRight w:val="0"/>
      <w:marTop w:val="0"/>
      <w:marBottom w:val="0"/>
      <w:divBdr>
        <w:top w:val="none" w:sz="0" w:space="0" w:color="auto"/>
        <w:left w:val="none" w:sz="0" w:space="0" w:color="auto"/>
        <w:bottom w:val="none" w:sz="0" w:space="0" w:color="auto"/>
        <w:right w:val="none" w:sz="0" w:space="0" w:color="auto"/>
      </w:divBdr>
    </w:div>
    <w:div w:id="77212460">
      <w:bodyDiv w:val="1"/>
      <w:marLeft w:val="0"/>
      <w:marRight w:val="0"/>
      <w:marTop w:val="0"/>
      <w:marBottom w:val="0"/>
      <w:divBdr>
        <w:top w:val="none" w:sz="0" w:space="0" w:color="auto"/>
        <w:left w:val="none" w:sz="0" w:space="0" w:color="auto"/>
        <w:bottom w:val="none" w:sz="0" w:space="0" w:color="auto"/>
        <w:right w:val="none" w:sz="0" w:space="0" w:color="auto"/>
      </w:divBdr>
    </w:div>
    <w:div w:id="77410861">
      <w:bodyDiv w:val="1"/>
      <w:marLeft w:val="0"/>
      <w:marRight w:val="0"/>
      <w:marTop w:val="0"/>
      <w:marBottom w:val="0"/>
      <w:divBdr>
        <w:top w:val="none" w:sz="0" w:space="0" w:color="auto"/>
        <w:left w:val="none" w:sz="0" w:space="0" w:color="auto"/>
        <w:bottom w:val="none" w:sz="0" w:space="0" w:color="auto"/>
        <w:right w:val="none" w:sz="0" w:space="0" w:color="auto"/>
      </w:divBdr>
    </w:div>
    <w:div w:id="77484089">
      <w:bodyDiv w:val="1"/>
      <w:marLeft w:val="0"/>
      <w:marRight w:val="0"/>
      <w:marTop w:val="0"/>
      <w:marBottom w:val="0"/>
      <w:divBdr>
        <w:top w:val="none" w:sz="0" w:space="0" w:color="auto"/>
        <w:left w:val="none" w:sz="0" w:space="0" w:color="auto"/>
        <w:bottom w:val="none" w:sz="0" w:space="0" w:color="auto"/>
        <w:right w:val="none" w:sz="0" w:space="0" w:color="auto"/>
      </w:divBdr>
    </w:div>
    <w:div w:id="77678573">
      <w:bodyDiv w:val="1"/>
      <w:marLeft w:val="0"/>
      <w:marRight w:val="0"/>
      <w:marTop w:val="0"/>
      <w:marBottom w:val="0"/>
      <w:divBdr>
        <w:top w:val="none" w:sz="0" w:space="0" w:color="auto"/>
        <w:left w:val="none" w:sz="0" w:space="0" w:color="auto"/>
        <w:bottom w:val="none" w:sz="0" w:space="0" w:color="auto"/>
        <w:right w:val="none" w:sz="0" w:space="0" w:color="auto"/>
      </w:divBdr>
    </w:div>
    <w:div w:id="77749004">
      <w:bodyDiv w:val="1"/>
      <w:marLeft w:val="0"/>
      <w:marRight w:val="0"/>
      <w:marTop w:val="0"/>
      <w:marBottom w:val="0"/>
      <w:divBdr>
        <w:top w:val="none" w:sz="0" w:space="0" w:color="auto"/>
        <w:left w:val="none" w:sz="0" w:space="0" w:color="auto"/>
        <w:bottom w:val="none" w:sz="0" w:space="0" w:color="auto"/>
        <w:right w:val="none" w:sz="0" w:space="0" w:color="auto"/>
      </w:divBdr>
    </w:div>
    <w:div w:id="77869103">
      <w:bodyDiv w:val="1"/>
      <w:marLeft w:val="0"/>
      <w:marRight w:val="0"/>
      <w:marTop w:val="0"/>
      <w:marBottom w:val="0"/>
      <w:divBdr>
        <w:top w:val="none" w:sz="0" w:space="0" w:color="auto"/>
        <w:left w:val="none" w:sz="0" w:space="0" w:color="auto"/>
        <w:bottom w:val="none" w:sz="0" w:space="0" w:color="auto"/>
        <w:right w:val="none" w:sz="0" w:space="0" w:color="auto"/>
      </w:divBdr>
    </w:div>
    <w:div w:id="77874272">
      <w:bodyDiv w:val="1"/>
      <w:marLeft w:val="0"/>
      <w:marRight w:val="0"/>
      <w:marTop w:val="0"/>
      <w:marBottom w:val="0"/>
      <w:divBdr>
        <w:top w:val="none" w:sz="0" w:space="0" w:color="auto"/>
        <w:left w:val="none" w:sz="0" w:space="0" w:color="auto"/>
        <w:bottom w:val="none" w:sz="0" w:space="0" w:color="auto"/>
        <w:right w:val="none" w:sz="0" w:space="0" w:color="auto"/>
      </w:divBdr>
    </w:div>
    <w:div w:id="78448879">
      <w:bodyDiv w:val="1"/>
      <w:marLeft w:val="0"/>
      <w:marRight w:val="0"/>
      <w:marTop w:val="0"/>
      <w:marBottom w:val="0"/>
      <w:divBdr>
        <w:top w:val="none" w:sz="0" w:space="0" w:color="auto"/>
        <w:left w:val="none" w:sz="0" w:space="0" w:color="auto"/>
        <w:bottom w:val="none" w:sz="0" w:space="0" w:color="auto"/>
        <w:right w:val="none" w:sz="0" w:space="0" w:color="auto"/>
      </w:divBdr>
    </w:div>
    <w:div w:id="78599279">
      <w:bodyDiv w:val="1"/>
      <w:marLeft w:val="0"/>
      <w:marRight w:val="0"/>
      <w:marTop w:val="0"/>
      <w:marBottom w:val="0"/>
      <w:divBdr>
        <w:top w:val="none" w:sz="0" w:space="0" w:color="auto"/>
        <w:left w:val="none" w:sz="0" w:space="0" w:color="auto"/>
        <w:bottom w:val="none" w:sz="0" w:space="0" w:color="auto"/>
        <w:right w:val="none" w:sz="0" w:space="0" w:color="auto"/>
      </w:divBdr>
    </w:div>
    <w:div w:id="78647482">
      <w:bodyDiv w:val="1"/>
      <w:marLeft w:val="0"/>
      <w:marRight w:val="0"/>
      <w:marTop w:val="0"/>
      <w:marBottom w:val="0"/>
      <w:divBdr>
        <w:top w:val="none" w:sz="0" w:space="0" w:color="auto"/>
        <w:left w:val="none" w:sz="0" w:space="0" w:color="auto"/>
        <w:bottom w:val="none" w:sz="0" w:space="0" w:color="auto"/>
        <w:right w:val="none" w:sz="0" w:space="0" w:color="auto"/>
      </w:divBdr>
    </w:div>
    <w:div w:id="78914309">
      <w:bodyDiv w:val="1"/>
      <w:marLeft w:val="0"/>
      <w:marRight w:val="0"/>
      <w:marTop w:val="0"/>
      <w:marBottom w:val="0"/>
      <w:divBdr>
        <w:top w:val="none" w:sz="0" w:space="0" w:color="auto"/>
        <w:left w:val="none" w:sz="0" w:space="0" w:color="auto"/>
        <w:bottom w:val="none" w:sz="0" w:space="0" w:color="auto"/>
        <w:right w:val="none" w:sz="0" w:space="0" w:color="auto"/>
      </w:divBdr>
    </w:div>
    <w:div w:id="79955623">
      <w:bodyDiv w:val="1"/>
      <w:marLeft w:val="0"/>
      <w:marRight w:val="0"/>
      <w:marTop w:val="0"/>
      <w:marBottom w:val="0"/>
      <w:divBdr>
        <w:top w:val="none" w:sz="0" w:space="0" w:color="auto"/>
        <w:left w:val="none" w:sz="0" w:space="0" w:color="auto"/>
        <w:bottom w:val="none" w:sz="0" w:space="0" w:color="auto"/>
        <w:right w:val="none" w:sz="0" w:space="0" w:color="auto"/>
      </w:divBdr>
    </w:div>
    <w:div w:id="79985827">
      <w:bodyDiv w:val="1"/>
      <w:marLeft w:val="0"/>
      <w:marRight w:val="0"/>
      <w:marTop w:val="0"/>
      <w:marBottom w:val="0"/>
      <w:divBdr>
        <w:top w:val="none" w:sz="0" w:space="0" w:color="auto"/>
        <w:left w:val="none" w:sz="0" w:space="0" w:color="auto"/>
        <w:bottom w:val="none" w:sz="0" w:space="0" w:color="auto"/>
        <w:right w:val="none" w:sz="0" w:space="0" w:color="auto"/>
      </w:divBdr>
    </w:div>
    <w:div w:id="80032677">
      <w:bodyDiv w:val="1"/>
      <w:marLeft w:val="0"/>
      <w:marRight w:val="0"/>
      <w:marTop w:val="0"/>
      <w:marBottom w:val="0"/>
      <w:divBdr>
        <w:top w:val="none" w:sz="0" w:space="0" w:color="auto"/>
        <w:left w:val="none" w:sz="0" w:space="0" w:color="auto"/>
        <w:bottom w:val="none" w:sz="0" w:space="0" w:color="auto"/>
        <w:right w:val="none" w:sz="0" w:space="0" w:color="auto"/>
      </w:divBdr>
    </w:div>
    <w:div w:id="80033106">
      <w:bodyDiv w:val="1"/>
      <w:marLeft w:val="0"/>
      <w:marRight w:val="0"/>
      <w:marTop w:val="0"/>
      <w:marBottom w:val="0"/>
      <w:divBdr>
        <w:top w:val="none" w:sz="0" w:space="0" w:color="auto"/>
        <w:left w:val="none" w:sz="0" w:space="0" w:color="auto"/>
        <w:bottom w:val="none" w:sz="0" w:space="0" w:color="auto"/>
        <w:right w:val="none" w:sz="0" w:space="0" w:color="auto"/>
      </w:divBdr>
    </w:div>
    <w:div w:id="80298090">
      <w:bodyDiv w:val="1"/>
      <w:marLeft w:val="0"/>
      <w:marRight w:val="0"/>
      <w:marTop w:val="0"/>
      <w:marBottom w:val="0"/>
      <w:divBdr>
        <w:top w:val="none" w:sz="0" w:space="0" w:color="auto"/>
        <w:left w:val="none" w:sz="0" w:space="0" w:color="auto"/>
        <w:bottom w:val="none" w:sz="0" w:space="0" w:color="auto"/>
        <w:right w:val="none" w:sz="0" w:space="0" w:color="auto"/>
      </w:divBdr>
    </w:div>
    <w:div w:id="80614694">
      <w:bodyDiv w:val="1"/>
      <w:marLeft w:val="0"/>
      <w:marRight w:val="0"/>
      <w:marTop w:val="0"/>
      <w:marBottom w:val="0"/>
      <w:divBdr>
        <w:top w:val="none" w:sz="0" w:space="0" w:color="auto"/>
        <w:left w:val="none" w:sz="0" w:space="0" w:color="auto"/>
        <w:bottom w:val="none" w:sz="0" w:space="0" w:color="auto"/>
        <w:right w:val="none" w:sz="0" w:space="0" w:color="auto"/>
      </w:divBdr>
    </w:div>
    <w:div w:id="81030505">
      <w:bodyDiv w:val="1"/>
      <w:marLeft w:val="0"/>
      <w:marRight w:val="0"/>
      <w:marTop w:val="0"/>
      <w:marBottom w:val="0"/>
      <w:divBdr>
        <w:top w:val="none" w:sz="0" w:space="0" w:color="auto"/>
        <w:left w:val="none" w:sz="0" w:space="0" w:color="auto"/>
        <w:bottom w:val="none" w:sz="0" w:space="0" w:color="auto"/>
        <w:right w:val="none" w:sz="0" w:space="0" w:color="auto"/>
      </w:divBdr>
    </w:div>
    <w:div w:id="81297288">
      <w:bodyDiv w:val="1"/>
      <w:marLeft w:val="0"/>
      <w:marRight w:val="0"/>
      <w:marTop w:val="0"/>
      <w:marBottom w:val="0"/>
      <w:divBdr>
        <w:top w:val="none" w:sz="0" w:space="0" w:color="auto"/>
        <w:left w:val="none" w:sz="0" w:space="0" w:color="auto"/>
        <w:bottom w:val="none" w:sz="0" w:space="0" w:color="auto"/>
        <w:right w:val="none" w:sz="0" w:space="0" w:color="auto"/>
      </w:divBdr>
    </w:div>
    <w:div w:id="81680743">
      <w:bodyDiv w:val="1"/>
      <w:marLeft w:val="0"/>
      <w:marRight w:val="0"/>
      <w:marTop w:val="0"/>
      <w:marBottom w:val="0"/>
      <w:divBdr>
        <w:top w:val="none" w:sz="0" w:space="0" w:color="auto"/>
        <w:left w:val="none" w:sz="0" w:space="0" w:color="auto"/>
        <w:bottom w:val="none" w:sz="0" w:space="0" w:color="auto"/>
        <w:right w:val="none" w:sz="0" w:space="0" w:color="auto"/>
      </w:divBdr>
    </w:div>
    <w:div w:id="81681509">
      <w:bodyDiv w:val="1"/>
      <w:marLeft w:val="0"/>
      <w:marRight w:val="0"/>
      <w:marTop w:val="0"/>
      <w:marBottom w:val="0"/>
      <w:divBdr>
        <w:top w:val="none" w:sz="0" w:space="0" w:color="auto"/>
        <w:left w:val="none" w:sz="0" w:space="0" w:color="auto"/>
        <w:bottom w:val="none" w:sz="0" w:space="0" w:color="auto"/>
        <w:right w:val="none" w:sz="0" w:space="0" w:color="auto"/>
      </w:divBdr>
    </w:div>
    <w:div w:id="81800591">
      <w:bodyDiv w:val="1"/>
      <w:marLeft w:val="0"/>
      <w:marRight w:val="0"/>
      <w:marTop w:val="0"/>
      <w:marBottom w:val="0"/>
      <w:divBdr>
        <w:top w:val="none" w:sz="0" w:space="0" w:color="auto"/>
        <w:left w:val="none" w:sz="0" w:space="0" w:color="auto"/>
        <w:bottom w:val="none" w:sz="0" w:space="0" w:color="auto"/>
        <w:right w:val="none" w:sz="0" w:space="0" w:color="auto"/>
      </w:divBdr>
    </w:div>
    <w:div w:id="81874050">
      <w:bodyDiv w:val="1"/>
      <w:marLeft w:val="0"/>
      <w:marRight w:val="0"/>
      <w:marTop w:val="0"/>
      <w:marBottom w:val="0"/>
      <w:divBdr>
        <w:top w:val="none" w:sz="0" w:space="0" w:color="auto"/>
        <w:left w:val="none" w:sz="0" w:space="0" w:color="auto"/>
        <w:bottom w:val="none" w:sz="0" w:space="0" w:color="auto"/>
        <w:right w:val="none" w:sz="0" w:space="0" w:color="auto"/>
      </w:divBdr>
    </w:div>
    <w:div w:id="81882082">
      <w:bodyDiv w:val="1"/>
      <w:marLeft w:val="0"/>
      <w:marRight w:val="0"/>
      <w:marTop w:val="0"/>
      <w:marBottom w:val="0"/>
      <w:divBdr>
        <w:top w:val="none" w:sz="0" w:space="0" w:color="auto"/>
        <w:left w:val="none" w:sz="0" w:space="0" w:color="auto"/>
        <w:bottom w:val="none" w:sz="0" w:space="0" w:color="auto"/>
        <w:right w:val="none" w:sz="0" w:space="0" w:color="auto"/>
      </w:divBdr>
    </w:div>
    <w:div w:id="81998122">
      <w:bodyDiv w:val="1"/>
      <w:marLeft w:val="0"/>
      <w:marRight w:val="0"/>
      <w:marTop w:val="0"/>
      <w:marBottom w:val="0"/>
      <w:divBdr>
        <w:top w:val="none" w:sz="0" w:space="0" w:color="auto"/>
        <w:left w:val="none" w:sz="0" w:space="0" w:color="auto"/>
        <w:bottom w:val="none" w:sz="0" w:space="0" w:color="auto"/>
        <w:right w:val="none" w:sz="0" w:space="0" w:color="auto"/>
      </w:divBdr>
    </w:div>
    <w:div w:id="82148719">
      <w:bodyDiv w:val="1"/>
      <w:marLeft w:val="0"/>
      <w:marRight w:val="0"/>
      <w:marTop w:val="0"/>
      <w:marBottom w:val="0"/>
      <w:divBdr>
        <w:top w:val="none" w:sz="0" w:space="0" w:color="auto"/>
        <w:left w:val="none" w:sz="0" w:space="0" w:color="auto"/>
        <w:bottom w:val="none" w:sz="0" w:space="0" w:color="auto"/>
        <w:right w:val="none" w:sz="0" w:space="0" w:color="auto"/>
      </w:divBdr>
    </w:div>
    <w:div w:id="83188456">
      <w:bodyDiv w:val="1"/>
      <w:marLeft w:val="0"/>
      <w:marRight w:val="0"/>
      <w:marTop w:val="0"/>
      <w:marBottom w:val="0"/>
      <w:divBdr>
        <w:top w:val="none" w:sz="0" w:space="0" w:color="auto"/>
        <w:left w:val="none" w:sz="0" w:space="0" w:color="auto"/>
        <w:bottom w:val="none" w:sz="0" w:space="0" w:color="auto"/>
        <w:right w:val="none" w:sz="0" w:space="0" w:color="auto"/>
      </w:divBdr>
    </w:div>
    <w:div w:id="83231378">
      <w:bodyDiv w:val="1"/>
      <w:marLeft w:val="0"/>
      <w:marRight w:val="0"/>
      <w:marTop w:val="0"/>
      <w:marBottom w:val="0"/>
      <w:divBdr>
        <w:top w:val="none" w:sz="0" w:space="0" w:color="auto"/>
        <w:left w:val="none" w:sz="0" w:space="0" w:color="auto"/>
        <w:bottom w:val="none" w:sz="0" w:space="0" w:color="auto"/>
        <w:right w:val="none" w:sz="0" w:space="0" w:color="auto"/>
      </w:divBdr>
    </w:div>
    <w:div w:id="83305906">
      <w:bodyDiv w:val="1"/>
      <w:marLeft w:val="0"/>
      <w:marRight w:val="0"/>
      <w:marTop w:val="0"/>
      <w:marBottom w:val="0"/>
      <w:divBdr>
        <w:top w:val="none" w:sz="0" w:space="0" w:color="auto"/>
        <w:left w:val="none" w:sz="0" w:space="0" w:color="auto"/>
        <w:bottom w:val="none" w:sz="0" w:space="0" w:color="auto"/>
        <w:right w:val="none" w:sz="0" w:space="0" w:color="auto"/>
      </w:divBdr>
    </w:div>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83841487">
      <w:bodyDiv w:val="1"/>
      <w:marLeft w:val="0"/>
      <w:marRight w:val="0"/>
      <w:marTop w:val="0"/>
      <w:marBottom w:val="0"/>
      <w:divBdr>
        <w:top w:val="none" w:sz="0" w:space="0" w:color="auto"/>
        <w:left w:val="none" w:sz="0" w:space="0" w:color="auto"/>
        <w:bottom w:val="none" w:sz="0" w:space="0" w:color="auto"/>
        <w:right w:val="none" w:sz="0" w:space="0" w:color="auto"/>
      </w:divBdr>
    </w:div>
    <w:div w:id="83843912">
      <w:bodyDiv w:val="1"/>
      <w:marLeft w:val="0"/>
      <w:marRight w:val="0"/>
      <w:marTop w:val="0"/>
      <w:marBottom w:val="0"/>
      <w:divBdr>
        <w:top w:val="none" w:sz="0" w:space="0" w:color="auto"/>
        <w:left w:val="none" w:sz="0" w:space="0" w:color="auto"/>
        <w:bottom w:val="none" w:sz="0" w:space="0" w:color="auto"/>
        <w:right w:val="none" w:sz="0" w:space="0" w:color="auto"/>
      </w:divBdr>
    </w:div>
    <w:div w:id="83845113">
      <w:bodyDiv w:val="1"/>
      <w:marLeft w:val="0"/>
      <w:marRight w:val="0"/>
      <w:marTop w:val="0"/>
      <w:marBottom w:val="0"/>
      <w:divBdr>
        <w:top w:val="none" w:sz="0" w:space="0" w:color="auto"/>
        <w:left w:val="none" w:sz="0" w:space="0" w:color="auto"/>
        <w:bottom w:val="none" w:sz="0" w:space="0" w:color="auto"/>
        <w:right w:val="none" w:sz="0" w:space="0" w:color="auto"/>
      </w:divBdr>
    </w:div>
    <w:div w:id="84234764">
      <w:bodyDiv w:val="1"/>
      <w:marLeft w:val="0"/>
      <w:marRight w:val="0"/>
      <w:marTop w:val="0"/>
      <w:marBottom w:val="0"/>
      <w:divBdr>
        <w:top w:val="none" w:sz="0" w:space="0" w:color="auto"/>
        <w:left w:val="none" w:sz="0" w:space="0" w:color="auto"/>
        <w:bottom w:val="none" w:sz="0" w:space="0" w:color="auto"/>
        <w:right w:val="none" w:sz="0" w:space="0" w:color="auto"/>
      </w:divBdr>
    </w:div>
    <w:div w:id="84346118">
      <w:bodyDiv w:val="1"/>
      <w:marLeft w:val="0"/>
      <w:marRight w:val="0"/>
      <w:marTop w:val="0"/>
      <w:marBottom w:val="0"/>
      <w:divBdr>
        <w:top w:val="none" w:sz="0" w:space="0" w:color="auto"/>
        <w:left w:val="none" w:sz="0" w:space="0" w:color="auto"/>
        <w:bottom w:val="none" w:sz="0" w:space="0" w:color="auto"/>
        <w:right w:val="none" w:sz="0" w:space="0" w:color="auto"/>
      </w:divBdr>
    </w:div>
    <w:div w:id="84494198">
      <w:bodyDiv w:val="1"/>
      <w:marLeft w:val="0"/>
      <w:marRight w:val="0"/>
      <w:marTop w:val="0"/>
      <w:marBottom w:val="0"/>
      <w:divBdr>
        <w:top w:val="none" w:sz="0" w:space="0" w:color="auto"/>
        <w:left w:val="none" w:sz="0" w:space="0" w:color="auto"/>
        <w:bottom w:val="none" w:sz="0" w:space="0" w:color="auto"/>
        <w:right w:val="none" w:sz="0" w:space="0" w:color="auto"/>
      </w:divBdr>
    </w:div>
    <w:div w:id="84812112">
      <w:bodyDiv w:val="1"/>
      <w:marLeft w:val="0"/>
      <w:marRight w:val="0"/>
      <w:marTop w:val="0"/>
      <w:marBottom w:val="0"/>
      <w:divBdr>
        <w:top w:val="none" w:sz="0" w:space="0" w:color="auto"/>
        <w:left w:val="none" w:sz="0" w:space="0" w:color="auto"/>
        <w:bottom w:val="none" w:sz="0" w:space="0" w:color="auto"/>
        <w:right w:val="none" w:sz="0" w:space="0" w:color="auto"/>
      </w:divBdr>
    </w:div>
    <w:div w:id="84883396">
      <w:bodyDiv w:val="1"/>
      <w:marLeft w:val="0"/>
      <w:marRight w:val="0"/>
      <w:marTop w:val="0"/>
      <w:marBottom w:val="0"/>
      <w:divBdr>
        <w:top w:val="none" w:sz="0" w:space="0" w:color="auto"/>
        <w:left w:val="none" w:sz="0" w:space="0" w:color="auto"/>
        <w:bottom w:val="none" w:sz="0" w:space="0" w:color="auto"/>
        <w:right w:val="none" w:sz="0" w:space="0" w:color="auto"/>
      </w:divBdr>
    </w:div>
    <w:div w:id="85199862">
      <w:bodyDiv w:val="1"/>
      <w:marLeft w:val="0"/>
      <w:marRight w:val="0"/>
      <w:marTop w:val="0"/>
      <w:marBottom w:val="0"/>
      <w:divBdr>
        <w:top w:val="none" w:sz="0" w:space="0" w:color="auto"/>
        <w:left w:val="none" w:sz="0" w:space="0" w:color="auto"/>
        <w:bottom w:val="none" w:sz="0" w:space="0" w:color="auto"/>
        <w:right w:val="none" w:sz="0" w:space="0" w:color="auto"/>
      </w:divBdr>
    </w:div>
    <w:div w:id="85267519">
      <w:bodyDiv w:val="1"/>
      <w:marLeft w:val="0"/>
      <w:marRight w:val="0"/>
      <w:marTop w:val="0"/>
      <w:marBottom w:val="0"/>
      <w:divBdr>
        <w:top w:val="none" w:sz="0" w:space="0" w:color="auto"/>
        <w:left w:val="none" w:sz="0" w:space="0" w:color="auto"/>
        <w:bottom w:val="none" w:sz="0" w:space="0" w:color="auto"/>
        <w:right w:val="none" w:sz="0" w:space="0" w:color="auto"/>
      </w:divBdr>
    </w:div>
    <w:div w:id="86199168">
      <w:bodyDiv w:val="1"/>
      <w:marLeft w:val="0"/>
      <w:marRight w:val="0"/>
      <w:marTop w:val="0"/>
      <w:marBottom w:val="0"/>
      <w:divBdr>
        <w:top w:val="none" w:sz="0" w:space="0" w:color="auto"/>
        <w:left w:val="none" w:sz="0" w:space="0" w:color="auto"/>
        <w:bottom w:val="none" w:sz="0" w:space="0" w:color="auto"/>
        <w:right w:val="none" w:sz="0" w:space="0" w:color="auto"/>
      </w:divBdr>
    </w:div>
    <w:div w:id="86847187">
      <w:bodyDiv w:val="1"/>
      <w:marLeft w:val="0"/>
      <w:marRight w:val="0"/>
      <w:marTop w:val="0"/>
      <w:marBottom w:val="0"/>
      <w:divBdr>
        <w:top w:val="none" w:sz="0" w:space="0" w:color="auto"/>
        <w:left w:val="none" w:sz="0" w:space="0" w:color="auto"/>
        <w:bottom w:val="none" w:sz="0" w:space="0" w:color="auto"/>
        <w:right w:val="none" w:sz="0" w:space="0" w:color="auto"/>
      </w:divBdr>
    </w:div>
    <w:div w:id="86853930">
      <w:bodyDiv w:val="1"/>
      <w:marLeft w:val="0"/>
      <w:marRight w:val="0"/>
      <w:marTop w:val="0"/>
      <w:marBottom w:val="0"/>
      <w:divBdr>
        <w:top w:val="none" w:sz="0" w:space="0" w:color="auto"/>
        <w:left w:val="none" w:sz="0" w:space="0" w:color="auto"/>
        <w:bottom w:val="none" w:sz="0" w:space="0" w:color="auto"/>
        <w:right w:val="none" w:sz="0" w:space="0" w:color="auto"/>
      </w:divBdr>
    </w:div>
    <w:div w:id="87047699">
      <w:bodyDiv w:val="1"/>
      <w:marLeft w:val="0"/>
      <w:marRight w:val="0"/>
      <w:marTop w:val="0"/>
      <w:marBottom w:val="0"/>
      <w:divBdr>
        <w:top w:val="none" w:sz="0" w:space="0" w:color="auto"/>
        <w:left w:val="none" w:sz="0" w:space="0" w:color="auto"/>
        <w:bottom w:val="none" w:sz="0" w:space="0" w:color="auto"/>
        <w:right w:val="none" w:sz="0" w:space="0" w:color="auto"/>
      </w:divBdr>
    </w:div>
    <w:div w:id="87120439">
      <w:bodyDiv w:val="1"/>
      <w:marLeft w:val="0"/>
      <w:marRight w:val="0"/>
      <w:marTop w:val="0"/>
      <w:marBottom w:val="0"/>
      <w:divBdr>
        <w:top w:val="none" w:sz="0" w:space="0" w:color="auto"/>
        <w:left w:val="none" w:sz="0" w:space="0" w:color="auto"/>
        <w:bottom w:val="none" w:sz="0" w:space="0" w:color="auto"/>
        <w:right w:val="none" w:sz="0" w:space="0" w:color="auto"/>
      </w:divBdr>
    </w:div>
    <w:div w:id="87124873">
      <w:bodyDiv w:val="1"/>
      <w:marLeft w:val="0"/>
      <w:marRight w:val="0"/>
      <w:marTop w:val="0"/>
      <w:marBottom w:val="0"/>
      <w:divBdr>
        <w:top w:val="none" w:sz="0" w:space="0" w:color="auto"/>
        <w:left w:val="none" w:sz="0" w:space="0" w:color="auto"/>
        <w:bottom w:val="none" w:sz="0" w:space="0" w:color="auto"/>
        <w:right w:val="none" w:sz="0" w:space="0" w:color="auto"/>
      </w:divBdr>
    </w:div>
    <w:div w:id="87241896">
      <w:bodyDiv w:val="1"/>
      <w:marLeft w:val="0"/>
      <w:marRight w:val="0"/>
      <w:marTop w:val="0"/>
      <w:marBottom w:val="0"/>
      <w:divBdr>
        <w:top w:val="none" w:sz="0" w:space="0" w:color="auto"/>
        <w:left w:val="none" w:sz="0" w:space="0" w:color="auto"/>
        <w:bottom w:val="none" w:sz="0" w:space="0" w:color="auto"/>
        <w:right w:val="none" w:sz="0" w:space="0" w:color="auto"/>
      </w:divBdr>
    </w:div>
    <w:div w:id="87578918">
      <w:bodyDiv w:val="1"/>
      <w:marLeft w:val="0"/>
      <w:marRight w:val="0"/>
      <w:marTop w:val="0"/>
      <w:marBottom w:val="0"/>
      <w:divBdr>
        <w:top w:val="none" w:sz="0" w:space="0" w:color="auto"/>
        <w:left w:val="none" w:sz="0" w:space="0" w:color="auto"/>
        <w:bottom w:val="none" w:sz="0" w:space="0" w:color="auto"/>
        <w:right w:val="none" w:sz="0" w:space="0" w:color="auto"/>
      </w:divBdr>
    </w:div>
    <w:div w:id="87963722">
      <w:bodyDiv w:val="1"/>
      <w:marLeft w:val="0"/>
      <w:marRight w:val="0"/>
      <w:marTop w:val="0"/>
      <w:marBottom w:val="0"/>
      <w:divBdr>
        <w:top w:val="none" w:sz="0" w:space="0" w:color="auto"/>
        <w:left w:val="none" w:sz="0" w:space="0" w:color="auto"/>
        <w:bottom w:val="none" w:sz="0" w:space="0" w:color="auto"/>
        <w:right w:val="none" w:sz="0" w:space="0" w:color="auto"/>
      </w:divBdr>
    </w:div>
    <w:div w:id="87965663">
      <w:bodyDiv w:val="1"/>
      <w:marLeft w:val="0"/>
      <w:marRight w:val="0"/>
      <w:marTop w:val="0"/>
      <w:marBottom w:val="0"/>
      <w:divBdr>
        <w:top w:val="none" w:sz="0" w:space="0" w:color="auto"/>
        <w:left w:val="none" w:sz="0" w:space="0" w:color="auto"/>
        <w:bottom w:val="none" w:sz="0" w:space="0" w:color="auto"/>
        <w:right w:val="none" w:sz="0" w:space="0" w:color="auto"/>
      </w:divBdr>
    </w:div>
    <w:div w:id="88043976">
      <w:bodyDiv w:val="1"/>
      <w:marLeft w:val="0"/>
      <w:marRight w:val="0"/>
      <w:marTop w:val="0"/>
      <w:marBottom w:val="0"/>
      <w:divBdr>
        <w:top w:val="none" w:sz="0" w:space="0" w:color="auto"/>
        <w:left w:val="none" w:sz="0" w:space="0" w:color="auto"/>
        <w:bottom w:val="none" w:sz="0" w:space="0" w:color="auto"/>
        <w:right w:val="none" w:sz="0" w:space="0" w:color="auto"/>
      </w:divBdr>
    </w:div>
    <w:div w:id="88045212">
      <w:bodyDiv w:val="1"/>
      <w:marLeft w:val="0"/>
      <w:marRight w:val="0"/>
      <w:marTop w:val="0"/>
      <w:marBottom w:val="0"/>
      <w:divBdr>
        <w:top w:val="none" w:sz="0" w:space="0" w:color="auto"/>
        <w:left w:val="none" w:sz="0" w:space="0" w:color="auto"/>
        <w:bottom w:val="none" w:sz="0" w:space="0" w:color="auto"/>
        <w:right w:val="none" w:sz="0" w:space="0" w:color="auto"/>
      </w:divBdr>
    </w:div>
    <w:div w:id="88430390">
      <w:bodyDiv w:val="1"/>
      <w:marLeft w:val="0"/>
      <w:marRight w:val="0"/>
      <w:marTop w:val="0"/>
      <w:marBottom w:val="0"/>
      <w:divBdr>
        <w:top w:val="none" w:sz="0" w:space="0" w:color="auto"/>
        <w:left w:val="none" w:sz="0" w:space="0" w:color="auto"/>
        <w:bottom w:val="none" w:sz="0" w:space="0" w:color="auto"/>
        <w:right w:val="none" w:sz="0" w:space="0" w:color="auto"/>
      </w:divBdr>
    </w:div>
    <w:div w:id="88546579">
      <w:bodyDiv w:val="1"/>
      <w:marLeft w:val="0"/>
      <w:marRight w:val="0"/>
      <w:marTop w:val="0"/>
      <w:marBottom w:val="0"/>
      <w:divBdr>
        <w:top w:val="none" w:sz="0" w:space="0" w:color="auto"/>
        <w:left w:val="none" w:sz="0" w:space="0" w:color="auto"/>
        <w:bottom w:val="none" w:sz="0" w:space="0" w:color="auto"/>
        <w:right w:val="none" w:sz="0" w:space="0" w:color="auto"/>
      </w:divBdr>
    </w:div>
    <w:div w:id="88887950">
      <w:bodyDiv w:val="1"/>
      <w:marLeft w:val="0"/>
      <w:marRight w:val="0"/>
      <w:marTop w:val="0"/>
      <w:marBottom w:val="0"/>
      <w:divBdr>
        <w:top w:val="none" w:sz="0" w:space="0" w:color="auto"/>
        <w:left w:val="none" w:sz="0" w:space="0" w:color="auto"/>
        <w:bottom w:val="none" w:sz="0" w:space="0" w:color="auto"/>
        <w:right w:val="none" w:sz="0" w:space="0" w:color="auto"/>
      </w:divBdr>
    </w:div>
    <w:div w:id="88936749">
      <w:bodyDiv w:val="1"/>
      <w:marLeft w:val="0"/>
      <w:marRight w:val="0"/>
      <w:marTop w:val="0"/>
      <w:marBottom w:val="0"/>
      <w:divBdr>
        <w:top w:val="none" w:sz="0" w:space="0" w:color="auto"/>
        <w:left w:val="none" w:sz="0" w:space="0" w:color="auto"/>
        <w:bottom w:val="none" w:sz="0" w:space="0" w:color="auto"/>
        <w:right w:val="none" w:sz="0" w:space="0" w:color="auto"/>
      </w:divBdr>
    </w:div>
    <w:div w:id="89278060">
      <w:bodyDiv w:val="1"/>
      <w:marLeft w:val="0"/>
      <w:marRight w:val="0"/>
      <w:marTop w:val="0"/>
      <w:marBottom w:val="0"/>
      <w:divBdr>
        <w:top w:val="none" w:sz="0" w:space="0" w:color="auto"/>
        <w:left w:val="none" w:sz="0" w:space="0" w:color="auto"/>
        <w:bottom w:val="none" w:sz="0" w:space="0" w:color="auto"/>
        <w:right w:val="none" w:sz="0" w:space="0" w:color="auto"/>
      </w:divBdr>
    </w:div>
    <w:div w:id="90125850">
      <w:bodyDiv w:val="1"/>
      <w:marLeft w:val="0"/>
      <w:marRight w:val="0"/>
      <w:marTop w:val="0"/>
      <w:marBottom w:val="0"/>
      <w:divBdr>
        <w:top w:val="none" w:sz="0" w:space="0" w:color="auto"/>
        <w:left w:val="none" w:sz="0" w:space="0" w:color="auto"/>
        <w:bottom w:val="none" w:sz="0" w:space="0" w:color="auto"/>
        <w:right w:val="none" w:sz="0" w:space="0" w:color="auto"/>
      </w:divBdr>
    </w:div>
    <w:div w:id="90127963">
      <w:bodyDiv w:val="1"/>
      <w:marLeft w:val="0"/>
      <w:marRight w:val="0"/>
      <w:marTop w:val="0"/>
      <w:marBottom w:val="0"/>
      <w:divBdr>
        <w:top w:val="none" w:sz="0" w:space="0" w:color="auto"/>
        <w:left w:val="none" w:sz="0" w:space="0" w:color="auto"/>
        <w:bottom w:val="none" w:sz="0" w:space="0" w:color="auto"/>
        <w:right w:val="none" w:sz="0" w:space="0" w:color="auto"/>
      </w:divBdr>
    </w:div>
    <w:div w:id="90201498">
      <w:bodyDiv w:val="1"/>
      <w:marLeft w:val="0"/>
      <w:marRight w:val="0"/>
      <w:marTop w:val="0"/>
      <w:marBottom w:val="0"/>
      <w:divBdr>
        <w:top w:val="none" w:sz="0" w:space="0" w:color="auto"/>
        <w:left w:val="none" w:sz="0" w:space="0" w:color="auto"/>
        <w:bottom w:val="none" w:sz="0" w:space="0" w:color="auto"/>
        <w:right w:val="none" w:sz="0" w:space="0" w:color="auto"/>
      </w:divBdr>
    </w:div>
    <w:div w:id="90246465">
      <w:bodyDiv w:val="1"/>
      <w:marLeft w:val="0"/>
      <w:marRight w:val="0"/>
      <w:marTop w:val="0"/>
      <w:marBottom w:val="0"/>
      <w:divBdr>
        <w:top w:val="none" w:sz="0" w:space="0" w:color="auto"/>
        <w:left w:val="none" w:sz="0" w:space="0" w:color="auto"/>
        <w:bottom w:val="none" w:sz="0" w:space="0" w:color="auto"/>
        <w:right w:val="none" w:sz="0" w:space="0" w:color="auto"/>
      </w:divBdr>
    </w:div>
    <w:div w:id="90470064">
      <w:bodyDiv w:val="1"/>
      <w:marLeft w:val="0"/>
      <w:marRight w:val="0"/>
      <w:marTop w:val="0"/>
      <w:marBottom w:val="0"/>
      <w:divBdr>
        <w:top w:val="none" w:sz="0" w:space="0" w:color="auto"/>
        <w:left w:val="none" w:sz="0" w:space="0" w:color="auto"/>
        <w:bottom w:val="none" w:sz="0" w:space="0" w:color="auto"/>
        <w:right w:val="none" w:sz="0" w:space="0" w:color="auto"/>
      </w:divBdr>
    </w:div>
    <w:div w:id="90590900">
      <w:bodyDiv w:val="1"/>
      <w:marLeft w:val="0"/>
      <w:marRight w:val="0"/>
      <w:marTop w:val="0"/>
      <w:marBottom w:val="0"/>
      <w:divBdr>
        <w:top w:val="none" w:sz="0" w:space="0" w:color="auto"/>
        <w:left w:val="none" w:sz="0" w:space="0" w:color="auto"/>
        <w:bottom w:val="none" w:sz="0" w:space="0" w:color="auto"/>
        <w:right w:val="none" w:sz="0" w:space="0" w:color="auto"/>
      </w:divBdr>
    </w:div>
    <w:div w:id="90973386">
      <w:bodyDiv w:val="1"/>
      <w:marLeft w:val="0"/>
      <w:marRight w:val="0"/>
      <w:marTop w:val="0"/>
      <w:marBottom w:val="0"/>
      <w:divBdr>
        <w:top w:val="none" w:sz="0" w:space="0" w:color="auto"/>
        <w:left w:val="none" w:sz="0" w:space="0" w:color="auto"/>
        <w:bottom w:val="none" w:sz="0" w:space="0" w:color="auto"/>
        <w:right w:val="none" w:sz="0" w:space="0" w:color="auto"/>
      </w:divBdr>
    </w:div>
    <w:div w:id="91249092">
      <w:bodyDiv w:val="1"/>
      <w:marLeft w:val="0"/>
      <w:marRight w:val="0"/>
      <w:marTop w:val="0"/>
      <w:marBottom w:val="0"/>
      <w:divBdr>
        <w:top w:val="none" w:sz="0" w:space="0" w:color="auto"/>
        <w:left w:val="none" w:sz="0" w:space="0" w:color="auto"/>
        <w:bottom w:val="none" w:sz="0" w:space="0" w:color="auto"/>
        <w:right w:val="none" w:sz="0" w:space="0" w:color="auto"/>
      </w:divBdr>
    </w:div>
    <w:div w:id="91322598">
      <w:bodyDiv w:val="1"/>
      <w:marLeft w:val="0"/>
      <w:marRight w:val="0"/>
      <w:marTop w:val="0"/>
      <w:marBottom w:val="0"/>
      <w:divBdr>
        <w:top w:val="none" w:sz="0" w:space="0" w:color="auto"/>
        <w:left w:val="none" w:sz="0" w:space="0" w:color="auto"/>
        <w:bottom w:val="none" w:sz="0" w:space="0" w:color="auto"/>
        <w:right w:val="none" w:sz="0" w:space="0" w:color="auto"/>
      </w:divBdr>
    </w:div>
    <w:div w:id="91508730">
      <w:bodyDiv w:val="1"/>
      <w:marLeft w:val="0"/>
      <w:marRight w:val="0"/>
      <w:marTop w:val="0"/>
      <w:marBottom w:val="0"/>
      <w:divBdr>
        <w:top w:val="none" w:sz="0" w:space="0" w:color="auto"/>
        <w:left w:val="none" w:sz="0" w:space="0" w:color="auto"/>
        <w:bottom w:val="none" w:sz="0" w:space="0" w:color="auto"/>
        <w:right w:val="none" w:sz="0" w:space="0" w:color="auto"/>
      </w:divBdr>
    </w:div>
    <w:div w:id="91752333">
      <w:bodyDiv w:val="1"/>
      <w:marLeft w:val="0"/>
      <w:marRight w:val="0"/>
      <w:marTop w:val="0"/>
      <w:marBottom w:val="0"/>
      <w:divBdr>
        <w:top w:val="none" w:sz="0" w:space="0" w:color="auto"/>
        <w:left w:val="none" w:sz="0" w:space="0" w:color="auto"/>
        <w:bottom w:val="none" w:sz="0" w:space="0" w:color="auto"/>
        <w:right w:val="none" w:sz="0" w:space="0" w:color="auto"/>
      </w:divBdr>
    </w:div>
    <w:div w:id="92407996">
      <w:bodyDiv w:val="1"/>
      <w:marLeft w:val="0"/>
      <w:marRight w:val="0"/>
      <w:marTop w:val="0"/>
      <w:marBottom w:val="0"/>
      <w:divBdr>
        <w:top w:val="none" w:sz="0" w:space="0" w:color="auto"/>
        <w:left w:val="none" w:sz="0" w:space="0" w:color="auto"/>
        <w:bottom w:val="none" w:sz="0" w:space="0" w:color="auto"/>
        <w:right w:val="none" w:sz="0" w:space="0" w:color="auto"/>
      </w:divBdr>
    </w:div>
    <w:div w:id="92432799">
      <w:bodyDiv w:val="1"/>
      <w:marLeft w:val="0"/>
      <w:marRight w:val="0"/>
      <w:marTop w:val="0"/>
      <w:marBottom w:val="0"/>
      <w:divBdr>
        <w:top w:val="none" w:sz="0" w:space="0" w:color="auto"/>
        <w:left w:val="none" w:sz="0" w:space="0" w:color="auto"/>
        <w:bottom w:val="none" w:sz="0" w:space="0" w:color="auto"/>
        <w:right w:val="none" w:sz="0" w:space="0" w:color="auto"/>
      </w:divBdr>
    </w:div>
    <w:div w:id="92480538">
      <w:bodyDiv w:val="1"/>
      <w:marLeft w:val="0"/>
      <w:marRight w:val="0"/>
      <w:marTop w:val="0"/>
      <w:marBottom w:val="0"/>
      <w:divBdr>
        <w:top w:val="none" w:sz="0" w:space="0" w:color="auto"/>
        <w:left w:val="none" w:sz="0" w:space="0" w:color="auto"/>
        <w:bottom w:val="none" w:sz="0" w:space="0" w:color="auto"/>
        <w:right w:val="none" w:sz="0" w:space="0" w:color="auto"/>
      </w:divBdr>
    </w:div>
    <w:div w:id="92675964">
      <w:bodyDiv w:val="1"/>
      <w:marLeft w:val="0"/>
      <w:marRight w:val="0"/>
      <w:marTop w:val="0"/>
      <w:marBottom w:val="0"/>
      <w:divBdr>
        <w:top w:val="none" w:sz="0" w:space="0" w:color="auto"/>
        <w:left w:val="none" w:sz="0" w:space="0" w:color="auto"/>
        <w:bottom w:val="none" w:sz="0" w:space="0" w:color="auto"/>
        <w:right w:val="none" w:sz="0" w:space="0" w:color="auto"/>
      </w:divBdr>
    </w:div>
    <w:div w:id="92678168">
      <w:bodyDiv w:val="1"/>
      <w:marLeft w:val="0"/>
      <w:marRight w:val="0"/>
      <w:marTop w:val="0"/>
      <w:marBottom w:val="0"/>
      <w:divBdr>
        <w:top w:val="none" w:sz="0" w:space="0" w:color="auto"/>
        <w:left w:val="none" w:sz="0" w:space="0" w:color="auto"/>
        <w:bottom w:val="none" w:sz="0" w:space="0" w:color="auto"/>
        <w:right w:val="none" w:sz="0" w:space="0" w:color="auto"/>
      </w:divBdr>
    </w:div>
    <w:div w:id="92748579">
      <w:bodyDiv w:val="1"/>
      <w:marLeft w:val="0"/>
      <w:marRight w:val="0"/>
      <w:marTop w:val="0"/>
      <w:marBottom w:val="0"/>
      <w:divBdr>
        <w:top w:val="none" w:sz="0" w:space="0" w:color="auto"/>
        <w:left w:val="none" w:sz="0" w:space="0" w:color="auto"/>
        <w:bottom w:val="none" w:sz="0" w:space="0" w:color="auto"/>
        <w:right w:val="none" w:sz="0" w:space="0" w:color="auto"/>
      </w:divBdr>
    </w:div>
    <w:div w:id="93063485">
      <w:bodyDiv w:val="1"/>
      <w:marLeft w:val="0"/>
      <w:marRight w:val="0"/>
      <w:marTop w:val="0"/>
      <w:marBottom w:val="0"/>
      <w:divBdr>
        <w:top w:val="none" w:sz="0" w:space="0" w:color="auto"/>
        <w:left w:val="none" w:sz="0" w:space="0" w:color="auto"/>
        <w:bottom w:val="none" w:sz="0" w:space="0" w:color="auto"/>
        <w:right w:val="none" w:sz="0" w:space="0" w:color="auto"/>
      </w:divBdr>
    </w:div>
    <w:div w:id="93286215">
      <w:bodyDiv w:val="1"/>
      <w:marLeft w:val="0"/>
      <w:marRight w:val="0"/>
      <w:marTop w:val="0"/>
      <w:marBottom w:val="0"/>
      <w:divBdr>
        <w:top w:val="none" w:sz="0" w:space="0" w:color="auto"/>
        <w:left w:val="none" w:sz="0" w:space="0" w:color="auto"/>
        <w:bottom w:val="none" w:sz="0" w:space="0" w:color="auto"/>
        <w:right w:val="none" w:sz="0" w:space="0" w:color="auto"/>
      </w:divBdr>
    </w:div>
    <w:div w:id="93405677">
      <w:bodyDiv w:val="1"/>
      <w:marLeft w:val="0"/>
      <w:marRight w:val="0"/>
      <w:marTop w:val="0"/>
      <w:marBottom w:val="0"/>
      <w:divBdr>
        <w:top w:val="none" w:sz="0" w:space="0" w:color="auto"/>
        <w:left w:val="none" w:sz="0" w:space="0" w:color="auto"/>
        <w:bottom w:val="none" w:sz="0" w:space="0" w:color="auto"/>
        <w:right w:val="none" w:sz="0" w:space="0" w:color="auto"/>
      </w:divBdr>
    </w:div>
    <w:div w:id="93406115">
      <w:bodyDiv w:val="1"/>
      <w:marLeft w:val="0"/>
      <w:marRight w:val="0"/>
      <w:marTop w:val="0"/>
      <w:marBottom w:val="0"/>
      <w:divBdr>
        <w:top w:val="none" w:sz="0" w:space="0" w:color="auto"/>
        <w:left w:val="none" w:sz="0" w:space="0" w:color="auto"/>
        <w:bottom w:val="none" w:sz="0" w:space="0" w:color="auto"/>
        <w:right w:val="none" w:sz="0" w:space="0" w:color="auto"/>
      </w:divBdr>
    </w:div>
    <w:div w:id="93788740">
      <w:bodyDiv w:val="1"/>
      <w:marLeft w:val="0"/>
      <w:marRight w:val="0"/>
      <w:marTop w:val="0"/>
      <w:marBottom w:val="0"/>
      <w:divBdr>
        <w:top w:val="none" w:sz="0" w:space="0" w:color="auto"/>
        <w:left w:val="none" w:sz="0" w:space="0" w:color="auto"/>
        <w:bottom w:val="none" w:sz="0" w:space="0" w:color="auto"/>
        <w:right w:val="none" w:sz="0" w:space="0" w:color="auto"/>
      </w:divBdr>
    </w:div>
    <w:div w:id="93942237">
      <w:bodyDiv w:val="1"/>
      <w:marLeft w:val="0"/>
      <w:marRight w:val="0"/>
      <w:marTop w:val="0"/>
      <w:marBottom w:val="0"/>
      <w:divBdr>
        <w:top w:val="none" w:sz="0" w:space="0" w:color="auto"/>
        <w:left w:val="none" w:sz="0" w:space="0" w:color="auto"/>
        <w:bottom w:val="none" w:sz="0" w:space="0" w:color="auto"/>
        <w:right w:val="none" w:sz="0" w:space="0" w:color="auto"/>
      </w:divBdr>
    </w:div>
    <w:div w:id="93985653">
      <w:bodyDiv w:val="1"/>
      <w:marLeft w:val="0"/>
      <w:marRight w:val="0"/>
      <w:marTop w:val="0"/>
      <w:marBottom w:val="0"/>
      <w:divBdr>
        <w:top w:val="none" w:sz="0" w:space="0" w:color="auto"/>
        <w:left w:val="none" w:sz="0" w:space="0" w:color="auto"/>
        <w:bottom w:val="none" w:sz="0" w:space="0" w:color="auto"/>
        <w:right w:val="none" w:sz="0" w:space="0" w:color="auto"/>
      </w:divBdr>
    </w:div>
    <w:div w:id="94130266">
      <w:bodyDiv w:val="1"/>
      <w:marLeft w:val="0"/>
      <w:marRight w:val="0"/>
      <w:marTop w:val="0"/>
      <w:marBottom w:val="0"/>
      <w:divBdr>
        <w:top w:val="none" w:sz="0" w:space="0" w:color="auto"/>
        <w:left w:val="none" w:sz="0" w:space="0" w:color="auto"/>
        <w:bottom w:val="none" w:sz="0" w:space="0" w:color="auto"/>
        <w:right w:val="none" w:sz="0" w:space="0" w:color="auto"/>
      </w:divBdr>
    </w:div>
    <w:div w:id="94137117">
      <w:bodyDiv w:val="1"/>
      <w:marLeft w:val="0"/>
      <w:marRight w:val="0"/>
      <w:marTop w:val="0"/>
      <w:marBottom w:val="0"/>
      <w:divBdr>
        <w:top w:val="none" w:sz="0" w:space="0" w:color="auto"/>
        <w:left w:val="none" w:sz="0" w:space="0" w:color="auto"/>
        <w:bottom w:val="none" w:sz="0" w:space="0" w:color="auto"/>
        <w:right w:val="none" w:sz="0" w:space="0" w:color="auto"/>
      </w:divBdr>
    </w:div>
    <w:div w:id="94206539">
      <w:bodyDiv w:val="1"/>
      <w:marLeft w:val="0"/>
      <w:marRight w:val="0"/>
      <w:marTop w:val="0"/>
      <w:marBottom w:val="0"/>
      <w:divBdr>
        <w:top w:val="none" w:sz="0" w:space="0" w:color="auto"/>
        <w:left w:val="none" w:sz="0" w:space="0" w:color="auto"/>
        <w:bottom w:val="none" w:sz="0" w:space="0" w:color="auto"/>
        <w:right w:val="none" w:sz="0" w:space="0" w:color="auto"/>
      </w:divBdr>
    </w:div>
    <w:div w:id="94251707">
      <w:bodyDiv w:val="1"/>
      <w:marLeft w:val="0"/>
      <w:marRight w:val="0"/>
      <w:marTop w:val="0"/>
      <w:marBottom w:val="0"/>
      <w:divBdr>
        <w:top w:val="none" w:sz="0" w:space="0" w:color="auto"/>
        <w:left w:val="none" w:sz="0" w:space="0" w:color="auto"/>
        <w:bottom w:val="none" w:sz="0" w:space="0" w:color="auto"/>
        <w:right w:val="none" w:sz="0" w:space="0" w:color="auto"/>
      </w:divBdr>
    </w:div>
    <w:div w:id="94330603">
      <w:bodyDiv w:val="1"/>
      <w:marLeft w:val="0"/>
      <w:marRight w:val="0"/>
      <w:marTop w:val="0"/>
      <w:marBottom w:val="0"/>
      <w:divBdr>
        <w:top w:val="none" w:sz="0" w:space="0" w:color="auto"/>
        <w:left w:val="none" w:sz="0" w:space="0" w:color="auto"/>
        <w:bottom w:val="none" w:sz="0" w:space="0" w:color="auto"/>
        <w:right w:val="none" w:sz="0" w:space="0" w:color="auto"/>
      </w:divBdr>
    </w:div>
    <w:div w:id="94442124">
      <w:bodyDiv w:val="1"/>
      <w:marLeft w:val="0"/>
      <w:marRight w:val="0"/>
      <w:marTop w:val="0"/>
      <w:marBottom w:val="0"/>
      <w:divBdr>
        <w:top w:val="none" w:sz="0" w:space="0" w:color="auto"/>
        <w:left w:val="none" w:sz="0" w:space="0" w:color="auto"/>
        <w:bottom w:val="none" w:sz="0" w:space="0" w:color="auto"/>
        <w:right w:val="none" w:sz="0" w:space="0" w:color="auto"/>
      </w:divBdr>
    </w:div>
    <w:div w:id="94444872">
      <w:bodyDiv w:val="1"/>
      <w:marLeft w:val="0"/>
      <w:marRight w:val="0"/>
      <w:marTop w:val="0"/>
      <w:marBottom w:val="0"/>
      <w:divBdr>
        <w:top w:val="none" w:sz="0" w:space="0" w:color="auto"/>
        <w:left w:val="none" w:sz="0" w:space="0" w:color="auto"/>
        <w:bottom w:val="none" w:sz="0" w:space="0" w:color="auto"/>
        <w:right w:val="none" w:sz="0" w:space="0" w:color="auto"/>
      </w:divBdr>
    </w:div>
    <w:div w:id="94715042">
      <w:bodyDiv w:val="1"/>
      <w:marLeft w:val="0"/>
      <w:marRight w:val="0"/>
      <w:marTop w:val="0"/>
      <w:marBottom w:val="0"/>
      <w:divBdr>
        <w:top w:val="none" w:sz="0" w:space="0" w:color="auto"/>
        <w:left w:val="none" w:sz="0" w:space="0" w:color="auto"/>
        <w:bottom w:val="none" w:sz="0" w:space="0" w:color="auto"/>
        <w:right w:val="none" w:sz="0" w:space="0" w:color="auto"/>
      </w:divBdr>
    </w:div>
    <w:div w:id="94907765">
      <w:bodyDiv w:val="1"/>
      <w:marLeft w:val="0"/>
      <w:marRight w:val="0"/>
      <w:marTop w:val="0"/>
      <w:marBottom w:val="0"/>
      <w:divBdr>
        <w:top w:val="none" w:sz="0" w:space="0" w:color="auto"/>
        <w:left w:val="none" w:sz="0" w:space="0" w:color="auto"/>
        <w:bottom w:val="none" w:sz="0" w:space="0" w:color="auto"/>
        <w:right w:val="none" w:sz="0" w:space="0" w:color="auto"/>
      </w:divBdr>
    </w:div>
    <w:div w:id="95289735">
      <w:bodyDiv w:val="1"/>
      <w:marLeft w:val="0"/>
      <w:marRight w:val="0"/>
      <w:marTop w:val="0"/>
      <w:marBottom w:val="0"/>
      <w:divBdr>
        <w:top w:val="none" w:sz="0" w:space="0" w:color="auto"/>
        <w:left w:val="none" w:sz="0" w:space="0" w:color="auto"/>
        <w:bottom w:val="none" w:sz="0" w:space="0" w:color="auto"/>
        <w:right w:val="none" w:sz="0" w:space="0" w:color="auto"/>
      </w:divBdr>
    </w:div>
    <w:div w:id="96338865">
      <w:bodyDiv w:val="1"/>
      <w:marLeft w:val="0"/>
      <w:marRight w:val="0"/>
      <w:marTop w:val="0"/>
      <w:marBottom w:val="0"/>
      <w:divBdr>
        <w:top w:val="none" w:sz="0" w:space="0" w:color="auto"/>
        <w:left w:val="none" w:sz="0" w:space="0" w:color="auto"/>
        <w:bottom w:val="none" w:sz="0" w:space="0" w:color="auto"/>
        <w:right w:val="none" w:sz="0" w:space="0" w:color="auto"/>
      </w:divBdr>
    </w:div>
    <w:div w:id="96482943">
      <w:bodyDiv w:val="1"/>
      <w:marLeft w:val="0"/>
      <w:marRight w:val="0"/>
      <w:marTop w:val="0"/>
      <w:marBottom w:val="0"/>
      <w:divBdr>
        <w:top w:val="none" w:sz="0" w:space="0" w:color="auto"/>
        <w:left w:val="none" w:sz="0" w:space="0" w:color="auto"/>
        <w:bottom w:val="none" w:sz="0" w:space="0" w:color="auto"/>
        <w:right w:val="none" w:sz="0" w:space="0" w:color="auto"/>
      </w:divBdr>
    </w:div>
    <w:div w:id="96602263">
      <w:bodyDiv w:val="1"/>
      <w:marLeft w:val="0"/>
      <w:marRight w:val="0"/>
      <w:marTop w:val="0"/>
      <w:marBottom w:val="0"/>
      <w:divBdr>
        <w:top w:val="none" w:sz="0" w:space="0" w:color="auto"/>
        <w:left w:val="none" w:sz="0" w:space="0" w:color="auto"/>
        <w:bottom w:val="none" w:sz="0" w:space="0" w:color="auto"/>
        <w:right w:val="none" w:sz="0" w:space="0" w:color="auto"/>
      </w:divBdr>
    </w:div>
    <w:div w:id="97793005">
      <w:bodyDiv w:val="1"/>
      <w:marLeft w:val="0"/>
      <w:marRight w:val="0"/>
      <w:marTop w:val="0"/>
      <w:marBottom w:val="0"/>
      <w:divBdr>
        <w:top w:val="none" w:sz="0" w:space="0" w:color="auto"/>
        <w:left w:val="none" w:sz="0" w:space="0" w:color="auto"/>
        <w:bottom w:val="none" w:sz="0" w:space="0" w:color="auto"/>
        <w:right w:val="none" w:sz="0" w:space="0" w:color="auto"/>
      </w:divBdr>
    </w:div>
    <w:div w:id="98305064">
      <w:bodyDiv w:val="1"/>
      <w:marLeft w:val="0"/>
      <w:marRight w:val="0"/>
      <w:marTop w:val="0"/>
      <w:marBottom w:val="0"/>
      <w:divBdr>
        <w:top w:val="none" w:sz="0" w:space="0" w:color="auto"/>
        <w:left w:val="none" w:sz="0" w:space="0" w:color="auto"/>
        <w:bottom w:val="none" w:sz="0" w:space="0" w:color="auto"/>
        <w:right w:val="none" w:sz="0" w:space="0" w:color="auto"/>
      </w:divBdr>
    </w:div>
    <w:div w:id="98568600">
      <w:bodyDiv w:val="1"/>
      <w:marLeft w:val="0"/>
      <w:marRight w:val="0"/>
      <w:marTop w:val="0"/>
      <w:marBottom w:val="0"/>
      <w:divBdr>
        <w:top w:val="none" w:sz="0" w:space="0" w:color="auto"/>
        <w:left w:val="none" w:sz="0" w:space="0" w:color="auto"/>
        <w:bottom w:val="none" w:sz="0" w:space="0" w:color="auto"/>
        <w:right w:val="none" w:sz="0" w:space="0" w:color="auto"/>
      </w:divBdr>
    </w:div>
    <w:div w:id="98717205">
      <w:bodyDiv w:val="1"/>
      <w:marLeft w:val="0"/>
      <w:marRight w:val="0"/>
      <w:marTop w:val="0"/>
      <w:marBottom w:val="0"/>
      <w:divBdr>
        <w:top w:val="none" w:sz="0" w:space="0" w:color="auto"/>
        <w:left w:val="none" w:sz="0" w:space="0" w:color="auto"/>
        <w:bottom w:val="none" w:sz="0" w:space="0" w:color="auto"/>
        <w:right w:val="none" w:sz="0" w:space="0" w:color="auto"/>
      </w:divBdr>
    </w:div>
    <w:div w:id="99688426">
      <w:bodyDiv w:val="1"/>
      <w:marLeft w:val="0"/>
      <w:marRight w:val="0"/>
      <w:marTop w:val="0"/>
      <w:marBottom w:val="0"/>
      <w:divBdr>
        <w:top w:val="none" w:sz="0" w:space="0" w:color="auto"/>
        <w:left w:val="none" w:sz="0" w:space="0" w:color="auto"/>
        <w:bottom w:val="none" w:sz="0" w:space="0" w:color="auto"/>
        <w:right w:val="none" w:sz="0" w:space="0" w:color="auto"/>
      </w:divBdr>
    </w:div>
    <w:div w:id="100035525">
      <w:bodyDiv w:val="1"/>
      <w:marLeft w:val="0"/>
      <w:marRight w:val="0"/>
      <w:marTop w:val="0"/>
      <w:marBottom w:val="0"/>
      <w:divBdr>
        <w:top w:val="none" w:sz="0" w:space="0" w:color="auto"/>
        <w:left w:val="none" w:sz="0" w:space="0" w:color="auto"/>
        <w:bottom w:val="none" w:sz="0" w:space="0" w:color="auto"/>
        <w:right w:val="none" w:sz="0" w:space="0" w:color="auto"/>
      </w:divBdr>
    </w:div>
    <w:div w:id="100608754">
      <w:bodyDiv w:val="1"/>
      <w:marLeft w:val="0"/>
      <w:marRight w:val="0"/>
      <w:marTop w:val="0"/>
      <w:marBottom w:val="0"/>
      <w:divBdr>
        <w:top w:val="none" w:sz="0" w:space="0" w:color="auto"/>
        <w:left w:val="none" w:sz="0" w:space="0" w:color="auto"/>
        <w:bottom w:val="none" w:sz="0" w:space="0" w:color="auto"/>
        <w:right w:val="none" w:sz="0" w:space="0" w:color="auto"/>
      </w:divBdr>
    </w:div>
    <w:div w:id="100686683">
      <w:bodyDiv w:val="1"/>
      <w:marLeft w:val="0"/>
      <w:marRight w:val="0"/>
      <w:marTop w:val="0"/>
      <w:marBottom w:val="0"/>
      <w:divBdr>
        <w:top w:val="none" w:sz="0" w:space="0" w:color="auto"/>
        <w:left w:val="none" w:sz="0" w:space="0" w:color="auto"/>
        <w:bottom w:val="none" w:sz="0" w:space="0" w:color="auto"/>
        <w:right w:val="none" w:sz="0" w:space="0" w:color="auto"/>
      </w:divBdr>
    </w:div>
    <w:div w:id="100998886">
      <w:bodyDiv w:val="1"/>
      <w:marLeft w:val="0"/>
      <w:marRight w:val="0"/>
      <w:marTop w:val="0"/>
      <w:marBottom w:val="0"/>
      <w:divBdr>
        <w:top w:val="none" w:sz="0" w:space="0" w:color="auto"/>
        <w:left w:val="none" w:sz="0" w:space="0" w:color="auto"/>
        <w:bottom w:val="none" w:sz="0" w:space="0" w:color="auto"/>
        <w:right w:val="none" w:sz="0" w:space="0" w:color="auto"/>
      </w:divBdr>
    </w:div>
    <w:div w:id="101144661">
      <w:bodyDiv w:val="1"/>
      <w:marLeft w:val="0"/>
      <w:marRight w:val="0"/>
      <w:marTop w:val="0"/>
      <w:marBottom w:val="0"/>
      <w:divBdr>
        <w:top w:val="none" w:sz="0" w:space="0" w:color="auto"/>
        <w:left w:val="none" w:sz="0" w:space="0" w:color="auto"/>
        <w:bottom w:val="none" w:sz="0" w:space="0" w:color="auto"/>
        <w:right w:val="none" w:sz="0" w:space="0" w:color="auto"/>
      </w:divBdr>
    </w:div>
    <w:div w:id="101532898">
      <w:bodyDiv w:val="1"/>
      <w:marLeft w:val="0"/>
      <w:marRight w:val="0"/>
      <w:marTop w:val="0"/>
      <w:marBottom w:val="0"/>
      <w:divBdr>
        <w:top w:val="none" w:sz="0" w:space="0" w:color="auto"/>
        <w:left w:val="none" w:sz="0" w:space="0" w:color="auto"/>
        <w:bottom w:val="none" w:sz="0" w:space="0" w:color="auto"/>
        <w:right w:val="none" w:sz="0" w:space="0" w:color="auto"/>
      </w:divBdr>
    </w:div>
    <w:div w:id="101534937">
      <w:bodyDiv w:val="1"/>
      <w:marLeft w:val="0"/>
      <w:marRight w:val="0"/>
      <w:marTop w:val="0"/>
      <w:marBottom w:val="0"/>
      <w:divBdr>
        <w:top w:val="none" w:sz="0" w:space="0" w:color="auto"/>
        <w:left w:val="none" w:sz="0" w:space="0" w:color="auto"/>
        <w:bottom w:val="none" w:sz="0" w:space="0" w:color="auto"/>
        <w:right w:val="none" w:sz="0" w:space="0" w:color="auto"/>
      </w:divBdr>
    </w:div>
    <w:div w:id="101727643">
      <w:bodyDiv w:val="1"/>
      <w:marLeft w:val="0"/>
      <w:marRight w:val="0"/>
      <w:marTop w:val="0"/>
      <w:marBottom w:val="0"/>
      <w:divBdr>
        <w:top w:val="none" w:sz="0" w:space="0" w:color="auto"/>
        <w:left w:val="none" w:sz="0" w:space="0" w:color="auto"/>
        <w:bottom w:val="none" w:sz="0" w:space="0" w:color="auto"/>
        <w:right w:val="none" w:sz="0" w:space="0" w:color="auto"/>
      </w:divBdr>
    </w:div>
    <w:div w:id="102072034">
      <w:bodyDiv w:val="1"/>
      <w:marLeft w:val="0"/>
      <w:marRight w:val="0"/>
      <w:marTop w:val="0"/>
      <w:marBottom w:val="0"/>
      <w:divBdr>
        <w:top w:val="none" w:sz="0" w:space="0" w:color="auto"/>
        <w:left w:val="none" w:sz="0" w:space="0" w:color="auto"/>
        <w:bottom w:val="none" w:sz="0" w:space="0" w:color="auto"/>
        <w:right w:val="none" w:sz="0" w:space="0" w:color="auto"/>
      </w:divBdr>
    </w:div>
    <w:div w:id="102111892">
      <w:bodyDiv w:val="1"/>
      <w:marLeft w:val="0"/>
      <w:marRight w:val="0"/>
      <w:marTop w:val="0"/>
      <w:marBottom w:val="0"/>
      <w:divBdr>
        <w:top w:val="none" w:sz="0" w:space="0" w:color="auto"/>
        <w:left w:val="none" w:sz="0" w:space="0" w:color="auto"/>
        <w:bottom w:val="none" w:sz="0" w:space="0" w:color="auto"/>
        <w:right w:val="none" w:sz="0" w:space="0" w:color="auto"/>
      </w:divBdr>
    </w:div>
    <w:div w:id="102195474">
      <w:bodyDiv w:val="1"/>
      <w:marLeft w:val="0"/>
      <w:marRight w:val="0"/>
      <w:marTop w:val="0"/>
      <w:marBottom w:val="0"/>
      <w:divBdr>
        <w:top w:val="none" w:sz="0" w:space="0" w:color="auto"/>
        <w:left w:val="none" w:sz="0" w:space="0" w:color="auto"/>
        <w:bottom w:val="none" w:sz="0" w:space="0" w:color="auto"/>
        <w:right w:val="none" w:sz="0" w:space="0" w:color="auto"/>
      </w:divBdr>
    </w:div>
    <w:div w:id="102236820">
      <w:bodyDiv w:val="1"/>
      <w:marLeft w:val="0"/>
      <w:marRight w:val="0"/>
      <w:marTop w:val="0"/>
      <w:marBottom w:val="0"/>
      <w:divBdr>
        <w:top w:val="none" w:sz="0" w:space="0" w:color="auto"/>
        <w:left w:val="none" w:sz="0" w:space="0" w:color="auto"/>
        <w:bottom w:val="none" w:sz="0" w:space="0" w:color="auto"/>
        <w:right w:val="none" w:sz="0" w:space="0" w:color="auto"/>
      </w:divBdr>
    </w:div>
    <w:div w:id="102263016">
      <w:bodyDiv w:val="1"/>
      <w:marLeft w:val="0"/>
      <w:marRight w:val="0"/>
      <w:marTop w:val="0"/>
      <w:marBottom w:val="0"/>
      <w:divBdr>
        <w:top w:val="none" w:sz="0" w:space="0" w:color="auto"/>
        <w:left w:val="none" w:sz="0" w:space="0" w:color="auto"/>
        <w:bottom w:val="none" w:sz="0" w:space="0" w:color="auto"/>
        <w:right w:val="none" w:sz="0" w:space="0" w:color="auto"/>
      </w:divBdr>
    </w:div>
    <w:div w:id="102267395">
      <w:bodyDiv w:val="1"/>
      <w:marLeft w:val="0"/>
      <w:marRight w:val="0"/>
      <w:marTop w:val="0"/>
      <w:marBottom w:val="0"/>
      <w:divBdr>
        <w:top w:val="none" w:sz="0" w:space="0" w:color="auto"/>
        <w:left w:val="none" w:sz="0" w:space="0" w:color="auto"/>
        <w:bottom w:val="none" w:sz="0" w:space="0" w:color="auto"/>
        <w:right w:val="none" w:sz="0" w:space="0" w:color="auto"/>
      </w:divBdr>
    </w:div>
    <w:div w:id="102312775">
      <w:bodyDiv w:val="1"/>
      <w:marLeft w:val="0"/>
      <w:marRight w:val="0"/>
      <w:marTop w:val="0"/>
      <w:marBottom w:val="0"/>
      <w:divBdr>
        <w:top w:val="none" w:sz="0" w:space="0" w:color="auto"/>
        <w:left w:val="none" w:sz="0" w:space="0" w:color="auto"/>
        <w:bottom w:val="none" w:sz="0" w:space="0" w:color="auto"/>
        <w:right w:val="none" w:sz="0" w:space="0" w:color="auto"/>
      </w:divBdr>
    </w:div>
    <w:div w:id="102505505">
      <w:bodyDiv w:val="1"/>
      <w:marLeft w:val="0"/>
      <w:marRight w:val="0"/>
      <w:marTop w:val="0"/>
      <w:marBottom w:val="0"/>
      <w:divBdr>
        <w:top w:val="none" w:sz="0" w:space="0" w:color="auto"/>
        <w:left w:val="none" w:sz="0" w:space="0" w:color="auto"/>
        <w:bottom w:val="none" w:sz="0" w:space="0" w:color="auto"/>
        <w:right w:val="none" w:sz="0" w:space="0" w:color="auto"/>
      </w:divBdr>
    </w:div>
    <w:div w:id="102648992">
      <w:bodyDiv w:val="1"/>
      <w:marLeft w:val="0"/>
      <w:marRight w:val="0"/>
      <w:marTop w:val="0"/>
      <w:marBottom w:val="0"/>
      <w:divBdr>
        <w:top w:val="none" w:sz="0" w:space="0" w:color="auto"/>
        <w:left w:val="none" w:sz="0" w:space="0" w:color="auto"/>
        <w:bottom w:val="none" w:sz="0" w:space="0" w:color="auto"/>
        <w:right w:val="none" w:sz="0" w:space="0" w:color="auto"/>
      </w:divBdr>
    </w:div>
    <w:div w:id="102654323">
      <w:bodyDiv w:val="1"/>
      <w:marLeft w:val="0"/>
      <w:marRight w:val="0"/>
      <w:marTop w:val="0"/>
      <w:marBottom w:val="0"/>
      <w:divBdr>
        <w:top w:val="none" w:sz="0" w:space="0" w:color="auto"/>
        <w:left w:val="none" w:sz="0" w:space="0" w:color="auto"/>
        <w:bottom w:val="none" w:sz="0" w:space="0" w:color="auto"/>
        <w:right w:val="none" w:sz="0" w:space="0" w:color="auto"/>
      </w:divBdr>
    </w:div>
    <w:div w:id="102893075">
      <w:bodyDiv w:val="1"/>
      <w:marLeft w:val="0"/>
      <w:marRight w:val="0"/>
      <w:marTop w:val="0"/>
      <w:marBottom w:val="0"/>
      <w:divBdr>
        <w:top w:val="none" w:sz="0" w:space="0" w:color="auto"/>
        <w:left w:val="none" w:sz="0" w:space="0" w:color="auto"/>
        <w:bottom w:val="none" w:sz="0" w:space="0" w:color="auto"/>
        <w:right w:val="none" w:sz="0" w:space="0" w:color="auto"/>
      </w:divBdr>
    </w:div>
    <w:div w:id="103232256">
      <w:bodyDiv w:val="1"/>
      <w:marLeft w:val="0"/>
      <w:marRight w:val="0"/>
      <w:marTop w:val="0"/>
      <w:marBottom w:val="0"/>
      <w:divBdr>
        <w:top w:val="none" w:sz="0" w:space="0" w:color="auto"/>
        <w:left w:val="none" w:sz="0" w:space="0" w:color="auto"/>
        <w:bottom w:val="none" w:sz="0" w:space="0" w:color="auto"/>
        <w:right w:val="none" w:sz="0" w:space="0" w:color="auto"/>
      </w:divBdr>
    </w:div>
    <w:div w:id="103379096">
      <w:bodyDiv w:val="1"/>
      <w:marLeft w:val="0"/>
      <w:marRight w:val="0"/>
      <w:marTop w:val="0"/>
      <w:marBottom w:val="0"/>
      <w:divBdr>
        <w:top w:val="none" w:sz="0" w:space="0" w:color="auto"/>
        <w:left w:val="none" w:sz="0" w:space="0" w:color="auto"/>
        <w:bottom w:val="none" w:sz="0" w:space="0" w:color="auto"/>
        <w:right w:val="none" w:sz="0" w:space="0" w:color="auto"/>
      </w:divBdr>
    </w:div>
    <w:div w:id="103504516">
      <w:bodyDiv w:val="1"/>
      <w:marLeft w:val="0"/>
      <w:marRight w:val="0"/>
      <w:marTop w:val="0"/>
      <w:marBottom w:val="0"/>
      <w:divBdr>
        <w:top w:val="none" w:sz="0" w:space="0" w:color="auto"/>
        <w:left w:val="none" w:sz="0" w:space="0" w:color="auto"/>
        <w:bottom w:val="none" w:sz="0" w:space="0" w:color="auto"/>
        <w:right w:val="none" w:sz="0" w:space="0" w:color="auto"/>
      </w:divBdr>
    </w:div>
    <w:div w:id="103572506">
      <w:bodyDiv w:val="1"/>
      <w:marLeft w:val="0"/>
      <w:marRight w:val="0"/>
      <w:marTop w:val="0"/>
      <w:marBottom w:val="0"/>
      <w:divBdr>
        <w:top w:val="none" w:sz="0" w:space="0" w:color="auto"/>
        <w:left w:val="none" w:sz="0" w:space="0" w:color="auto"/>
        <w:bottom w:val="none" w:sz="0" w:space="0" w:color="auto"/>
        <w:right w:val="none" w:sz="0" w:space="0" w:color="auto"/>
      </w:divBdr>
    </w:div>
    <w:div w:id="103767632">
      <w:bodyDiv w:val="1"/>
      <w:marLeft w:val="0"/>
      <w:marRight w:val="0"/>
      <w:marTop w:val="0"/>
      <w:marBottom w:val="0"/>
      <w:divBdr>
        <w:top w:val="none" w:sz="0" w:space="0" w:color="auto"/>
        <w:left w:val="none" w:sz="0" w:space="0" w:color="auto"/>
        <w:bottom w:val="none" w:sz="0" w:space="0" w:color="auto"/>
        <w:right w:val="none" w:sz="0" w:space="0" w:color="auto"/>
      </w:divBdr>
    </w:div>
    <w:div w:id="103809496">
      <w:bodyDiv w:val="1"/>
      <w:marLeft w:val="0"/>
      <w:marRight w:val="0"/>
      <w:marTop w:val="0"/>
      <w:marBottom w:val="0"/>
      <w:divBdr>
        <w:top w:val="none" w:sz="0" w:space="0" w:color="auto"/>
        <w:left w:val="none" w:sz="0" w:space="0" w:color="auto"/>
        <w:bottom w:val="none" w:sz="0" w:space="0" w:color="auto"/>
        <w:right w:val="none" w:sz="0" w:space="0" w:color="auto"/>
      </w:divBdr>
    </w:div>
    <w:div w:id="103885121">
      <w:bodyDiv w:val="1"/>
      <w:marLeft w:val="0"/>
      <w:marRight w:val="0"/>
      <w:marTop w:val="0"/>
      <w:marBottom w:val="0"/>
      <w:divBdr>
        <w:top w:val="none" w:sz="0" w:space="0" w:color="auto"/>
        <w:left w:val="none" w:sz="0" w:space="0" w:color="auto"/>
        <w:bottom w:val="none" w:sz="0" w:space="0" w:color="auto"/>
        <w:right w:val="none" w:sz="0" w:space="0" w:color="auto"/>
      </w:divBdr>
    </w:div>
    <w:div w:id="104228346">
      <w:bodyDiv w:val="1"/>
      <w:marLeft w:val="0"/>
      <w:marRight w:val="0"/>
      <w:marTop w:val="0"/>
      <w:marBottom w:val="0"/>
      <w:divBdr>
        <w:top w:val="none" w:sz="0" w:space="0" w:color="auto"/>
        <w:left w:val="none" w:sz="0" w:space="0" w:color="auto"/>
        <w:bottom w:val="none" w:sz="0" w:space="0" w:color="auto"/>
        <w:right w:val="none" w:sz="0" w:space="0" w:color="auto"/>
      </w:divBdr>
    </w:div>
    <w:div w:id="104664531">
      <w:bodyDiv w:val="1"/>
      <w:marLeft w:val="0"/>
      <w:marRight w:val="0"/>
      <w:marTop w:val="0"/>
      <w:marBottom w:val="0"/>
      <w:divBdr>
        <w:top w:val="none" w:sz="0" w:space="0" w:color="auto"/>
        <w:left w:val="none" w:sz="0" w:space="0" w:color="auto"/>
        <w:bottom w:val="none" w:sz="0" w:space="0" w:color="auto"/>
        <w:right w:val="none" w:sz="0" w:space="0" w:color="auto"/>
      </w:divBdr>
    </w:div>
    <w:div w:id="104741804">
      <w:bodyDiv w:val="1"/>
      <w:marLeft w:val="0"/>
      <w:marRight w:val="0"/>
      <w:marTop w:val="0"/>
      <w:marBottom w:val="0"/>
      <w:divBdr>
        <w:top w:val="none" w:sz="0" w:space="0" w:color="auto"/>
        <w:left w:val="none" w:sz="0" w:space="0" w:color="auto"/>
        <w:bottom w:val="none" w:sz="0" w:space="0" w:color="auto"/>
        <w:right w:val="none" w:sz="0" w:space="0" w:color="auto"/>
      </w:divBdr>
    </w:div>
    <w:div w:id="105663973">
      <w:bodyDiv w:val="1"/>
      <w:marLeft w:val="0"/>
      <w:marRight w:val="0"/>
      <w:marTop w:val="0"/>
      <w:marBottom w:val="0"/>
      <w:divBdr>
        <w:top w:val="none" w:sz="0" w:space="0" w:color="auto"/>
        <w:left w:val="none" w:sz="0" w:space="0" w:color="auto"/>
        <w:bottom w:val="none" w:sz="0" w:space="0" w:color="auto"/>
        <w:right w:val="none" w:sz="0" w:space="0" w:color="auto"/>
      </w:divBdr>
    </w:div>
    <w:div w:id="106315344">
      <w:bodyDiv w:val="1"/>
      <w:marLeft w:val="0"/>
      <w:marRight w:val="0"/>
      <w:marTop w:val="0"/>
      <w:marBottom w:val="0"/>
      <w:divBdr>
        <w:top w:val="none" w:sz="0" w:space="0" w:color="auto"/>
        <w:left w:val="none" w:sz="0" w:space="0" w:color="auto"/>
        <w:bottom w:val="none" w:sz="0" w:space="0" w:color="auto"/>
        <w:right w:val="none" w:sz="0" w:space="0" w:color="auto"/>
      </w:divBdr>
    </w:div>
    <w:div w:id="106436058">
      <w:bodyDiv w:val="1"/>
      <w:marLeft w:val="0"/>
      <w:marRight w:val="0"/>
      <w:marTop w:val="0"/>
      <w:marBottom w:val="0"/>
      <w:divBdr>
        <w:top w:val="none" w:sz="0" w:space="0" w:color="auto"/>
        <w:left w:val="none" w:sz="0" w:space="0" w:color="auto"/>
        <w:bottom w:val="none" w:sz="0" w:space="0" w:color="auto"/>
        <w:right w:val="none" w:sz="0" w:space="0" w:color="auto"/>
      </w:divBdr>
    </w:div>
    <w:div w:id="106630003">
      <w:bodyDiv w:val="1"/>
      <w:marLeft w:val="0"/>
      <w:marRight w:val="0"/>
      <w:marTop w:val="0"/>
      <w:marBottom w:val="0"/>
      <w:divBdr>
        <w:top w:val="none" w:sz="0" w:space="0" w:color="auto"/>
        <w:left w:val="none" w:sz="0" w:space="0" w:color="auto"/>
        <w:bottom w:val="none" w:sz="0" w:space="0" w:color="auto"/>
        <w:right w:val="none" w:sz="0" w:space="0" w:color="auto"/>
      </w:divBdr>
    </w:div>
    <w:div w:id="106659531">
      <w:bodyDiv w:val="1"/>
      <w:marLeft w:val="0"/>
      <w:marRight w:val="0"/>
      <w:marTop w:val="0"/>
      <w:marBottom w:val="0"/>
      <w:divBdr>
        <w:top w:val="none" w:sz="0" w:space="0" w:color="auto"/>
        <w:left w:val="none" w:sz="0" w:space="0" w:color="auto"/>
        <w:bottom w:val="none" w:sz="0" w:space="0" w:color="auto"/>
        <w:right w:val="none" w:sz="0" w:space="0" w:color="auto"/>
      </w:divBdr>
    </w:div>
    <w:div w:id="106853046">
      <w:bodyDiv w:val="1"/>
      <w:marLeft w:val="0"/>
      <w:marRight w:val="0"/>
      <w:marTop w:val="0"/>
      <w:marBottom w:val="0"/>
      <w:divBdr>
        <w:top w:val="none" w:sz="0" w:space="0" w:color="auto"/>
        <w:left w:val="none" w:sz="0" w:space="0" w:color="auto"/>
        <w:bottom w:val="none" w:sz="0" w:space="0" w:color="auto"/>
        <w:right w:val="none" w:sz="0" w:space="0" w:color="auto"/>
      </w:divBdr>
    </w:div>
    <w:div w:id="107552438">
      <w:bodyDiv w:val="1"/>
      <w:marLeft w:val="0"/>
      <w:marRight w:val="0"/>
      <w:marTop w:val="0"/>
      <w:marBottom w:val="0"/>
      <w:divBdr>
        <w:top w:val="none" w:sz="0" w:space="0" w:color="auto"/>
        <w:left w:val="none" w:sz="0" w:space="0" w:color="auto"/>
        <w:bottom w:val="none" w:sz="0" w:space="0" w:color="auto"/>
        <w:right w:val="none" w:sz="0" w:space="0" w:color="auto"/>
      </w:divBdr>
    </w:div>
    <w:div w:id="107703739">
      <w:bodyDiv w:val="1"/>
      <w:marLeft w:val="0"/>
      <w:marRight w:val="0"/>
      <w:marTop w:val="0"/>
      <w:marBottom w:val="0"/>
      <w:divBdr>
        <w:top w:val="none" w:sz="0" w:space="0" w:color="auto"/>
        <w:left w:val="none" w:sz="0" w:space="0" w:color="auto"/>
        <w:bottom w:val="none" w:sz="0" w:space="0" w:color="auto"/>
        <w:right w:val="none" w:sz="0" w:space="0" w:color="auto"/>
      </w:divBdr>
    </w:div>
    <w:div w:id="107746843">
      <w:bodyDiv w:val="1"/>
      <w:marLeft w:val="0"/>
      <w:marRight w:val="0"/>
      <w:marTop w:val="0"/>
      <w:marBottom w:val="0"/>
      <w:divBdr>
        <w:top w:val="none" w:sz="0" w:space="0" w:color="auto"/>
        <w:left w:val="none" w:sz="0" w:space="0" w:color="auto"/>
        <w:bottom w:val="none" w:sz="0" w:space="0" w:color="auto"/>
        <w:right w:val="none" w:sz="0" w:space="0" w:color="auto"/>
      </w:divBdr>
    </w:div>
    <w:div w:id="107894635">
      <w:bodyDiv w:val="1"/>
      <w:marLeft w:val="0"/>
      <w:marRight w:val="0"/>
      <w:marTop w:val="0"/>
      <w:marBottom w:val="0"/>
      <w:divBdr>
        <w:top w:val="none" w:sz="0" w:space="0" w:color="auto"/>
        <w:left w:val="none" w:sz="0" w:space="0" w:color="auto"/>
        <w:bottom w:val="none" w:sz="0" w:space="0" w:color="auto"/>
        <w:right w:val="none" w:sz="0" w:space="0" w:color="auto"/>
      </w:divBdr>
    </w:div>
    <w:div w:id="108010996">
      <w:bodyDiv w:val="1"/>
      <w:marLeft w:val="0"/>
      <w:marRight w:val="0"/>
      <w:marTop w:val="0"/>
      <w:marBottom w:val="0"/>
      <w:divBdr>
        <w:top w:val="none" w:sz="0" w:space="0" w:color="auto"/>
        <w:left w:val="none" w:sz="0" w:space="0" w:color="auto"/>
        <w:bottom w:val="none" w:sz="0" w:space="0" w:color="auto"/>
        <w:right w:val="none" w:sz="0" w:space="0" w:color="auto"/>
      </w:divBdr>
    </w:div>
    <w:div w:id="108089002">
      <w:bodyDiv w:val="1"/>
      <w:marLeft w:val="0"/>
      <w:marRight w:val="0"/>
      <w:marTop w:val="0"/>
      <w:marBottom w:val="0"/>
      <w:divBdr>
        <w:top w:val="none" w:sz="0" w:space="0" w:color="auto"/>
        <w:left w:val="none" w:sz="0" w:space="0" w:color="auto"/>
        <w:bottom w:val="none" w:sz="0" w:space="0" w:color="auto"/>
        <w:right w:val="none" w:sz="0" w:space="0" w:color="auto"/>
      </w:divBdr>
    </w:div>
    <w:div w:id="108358127">
      <w:bodyDiv w:val="1"/>
      <w:marLeft w:val="0"/>
      <w:marRight w:val="0"/>
      <w:marTop w:val="0"/>
      <w:marBottom w:val="0"/>
      <w:divBdr>
        <w:top w:val="none" w:sz="0" w:space="0" w:color="auto"/>
        <w:left w:val="none" w:sz="0" w:space="0" w:color="auto"/>
        <w:bottom w:val="none" w:sz="0" w:space="0" w:color="auto"/>
        <w:right w:val="none" w:sz="0" w:space="0" w:color="auto"/>
      </w:divBdr>
    </w:div>
    <w:div w:id="108672012">
      <w:bodyDiv w:val="1"/>
      <w:marLeft w:val="0"/>
      <w:marRight w:val="0"/>
      <w:marTop w:val="0"/>
      <w:marBottom w:val="0"/>
      <w:divBdr>
        <w:top w:val="none" w:sz="0" w:space="0" w:color="auto"/>
        <w:left w:val="none" w:sz="0" w:space="0" w:color="auto"/>
        <w:bottom w:val="none" w:sz="0" w:space="0" w:color="auto"/>
        <w:right w:val="none" w:sz="0" w:space="0" w:color="auto"/>
      </w:divBdr>
    </w:div>
    <w:div w:id="108932572">
      <w:bodyDiv w:val="1"/>
      <w:marLeft w:val="0"/>
      <w:marRight w:val="0"/>
      <w:marTop w:val="0"/>
      <w:marBottom w:val="0"/>
      <w:divBdr>
        <w:top w:val="none" w:sz="0" w:space="0" w:color="auto"/>
        <w:left w:val="none" w:sz="0" w:space="0" w:color="auto"/>
        <w:bottom w:val="none" w:sz="0" w:space="0" w:color="auto"/>
        <w:right w:val="none" w:sz="0" w:space="0" w:color="auto"/>
      </w:divBdr>
    </w:div>
    <w:div w:id="109402724">
      <w:bodyDiv w:val="1"/>
      <w:marLeft w:val="0"/>
      <w:marRight w:val="0"/>
      <w:marTop w:val="0"/>
      <w:marBottom w:val="0"/>
      <w:divBdr>
        <w:top w:val="none" w:sz="0" w:space="0" w:color="auto"/>
        <w:left w:val="none" w:sz="0" w:space="0" w:color="auto"/>
        <w:bottom w:val="none" w:sz="0" w:space="0" w:color="auto"/>
        <w:right w:val="none" w:sz="0" w:space="0" w:color="auto"/>
      </w:divBdr>
    </w:div>
    <w:div w:id="110243386">
      <w:bodyDiv w:val="1"/>
      <w:marLeft w:val="0"/>
      <w:marRight w:val="0"/>
      <w:marTop w:val="0"/>
      <w:marBottom w:val="0"/>
      <w:divBdr>
        <w:top w:val="none" w:sz="0" w:space="0" w:color="auto"/>
        <w:left w:val="none" w:sz="0" w:space="0" w:color="auto"/>
        <w:bottom w:val="none" w:sz="0" w:space="0" w:color="auto"/>
        <w:right w:val="none" w:sz="0" w:space="0" w:color="auto"/>
      </w:divBdr>
    </w:div>
    <w:div w:id="110559747">
      <w:bodyDiv w:val="1"/>
      <w:marLeft w:val="0"/>
      <w:marRight w:val="0"/>
      <w:marTop w:val="0"/>
      <w:marBottom w:val="0"/>
      <w:divBdr>
        <w:top w:val="none" w:sz="0" w:space="0" w:color="auto"/>
        <w:left w:val="none" w:sz="0" w:space="0" w:color="auto"/>
        <w:bottom w:val="none" w:sz="0" w:space="0" w:color="auto"/>
        <w:right w:val="none" w:sz="0" w:space="0" w:color="auto"/>
      </w:divBdr>
    </w:div>
    <w:div w:id="111099255">
      <w:bodyDiv w:val="1"/>
      <w:marLeft w:val="0"/>
      <w:marRight w:val="0"/>
      <w:marTop w:val="0"/>
      <w:marBottom w:val="0"/>
      <w:divBdr>
        <w:top w:val="none" w:sz="0" w:space="0" w:color="auto"/>
        <w:left w:val="none" w:sz="0" w:space="0" w:color="auto"/>
        <w:bottom w:val="none" w:sz="0" w:space="0" w:color="auto"/>
        <w:right w:val="none" w:sz="0" w:space="0" w:color="auto"/>
      </w:divBdr>
    </w:div>
    <w:div w:id="111100596">
      <w:bodyDiv w:val="1"/>
      <w:marLeft w:val="0"/>
      <w:marRight w:val="0"/>
      <w:marTop w:val="0"/>
      <w:marBottom w:val="0"/>
      <w:divBdr>
        <w:top w:val="none" w:sz="0" w:space="0" w:color="auto"/>
        <w:left w:val="none" w:sz="0" w:space="0" w:color="auto"/>
        <w:bottom w:val="none" w:sz="0" w:space="0" w:color="auto"/>
        <w:right w:val="none" w:sz="0" w:space="0" w:color="auto"/>
      </w:divBdr>
    </w:div>
    <w:div w:id="111436177">
      <w:bodyDiv w:val="1"/>
      <w:marLeft w:val="0"/>
      <w:marRight w:val="0"/>
      <w:marTop w:val="0"/>
      <w:marBottom w:val="0"/>
      <w:divBdr>
        <w:top w:val="none" w:sz="0" w:space="0" w:color="auto"/>
        <w:left w:val="none" w:sz="0" w:space="0" w:color="auto"/>
        <w:bottom w:val="none" w:sz="0" w:space="0" w:color="auto"/>
        <w:right w:val="none" w:sz="0" w:space="0" w:color="auto"/>
      </w:divBdr>
    </w:div>
    <w:div w:id="111484795">
      <w:bodyDiv w:val="1"/>
      <w:marLeft w:val="0"/>
      <w:marRight w:val="0"/>
      <w:marTop w:val="0"/>
      <w:marBottom w:val="0"/>
      <w:divBdr>
        <w:top w:val="none" w:sz="0" w:space="0" w:color="auto"/>
        <w:left w:val="none" w:sz="0" w:space="0" w:color="auto"/>
        <w:bottom w:val="none" w:sz="0" w:space="0" w:color="auto"/>
        <w:right w:val="none" w:sz="0" w:space="0" w:color="auto"/>
      </w:divBdr>
    </w:div>
    <w:div w:id="111945185">
      <w:bodyDiv w:val="1"/>
      <w:marLeft w:val="0"/>
      <w:marRight w:val="0"/>
      <w:marTop w:val="0"/>
      <w:marBottom w:val="0"/>
      <w:divBdr>
        <w:top w:val="none" w:sz="0" w:space="0" w:color="auto"/>
        <w:left w:val="none" w:sz="0" w:space="0" w:color="auto"/>
        <w:bottom w:val="none" w:sz="0" w:space="0" w:color="auto"/>
        <w:right w:val="none" w:sz="0" w:space="0" w:color="auto"/>
      </w:divBdr>
    </w:div>
    <w:div w:id="111949263">
      <w:bodyDiv w:val="1"/>
      <w:marLeft w:val="0"/>
      <w:marRight w:val="0"/>
      <w:marTop w:val="0"/>
      <w:marBottom w:val="0"/>
      <w:divBdr>
        <w:top w:val="none" w:sz="0" w:space="0" w:color="auto"/>
        <w:left w:val="none" w:sz="0" w:space="0" w:color="auto"/>
        <w:bottom w:val="none" w:sz="0" w:space="0" w:color="auto"/>
        <w:right w:val="none" w:sz="0" w:space="0" w:color="auto"/>
      </w:divBdr>
    </w:div>
    <w:div w:id="112139304">
      <w:bodyDiv w:val="1"/>
      <w:marLeft w:val="0"/>
      <w:marRight w:val="0"/>
      <w:marTop w:val="0"/>
      <w:marBottom w:val="0"/>
      <w:divBdr>
        <w:top w:val="none" w:sz="0" w:space="0" w:color="auto"/>
        <w:left w:val="none" w:sz="0" w:space="0" w:color="auto"/>
        <w:bottom w:val="none" w:sz="0" w:space="0" w:color="auto"/>
        <w:right w:val="none" w:sz="0" w:space="0" w:color="auto"/>
      </w:divBdr>
    </w:div>
    <w:div w:id="112410643">
      <w:bodyDiv w:val="1"/>
      <w:marLeft w:val="0"/>
      <w:marRight w:val="0"/>
      <w:marTop w:val="0"/>
      <w:marBottom w:val="0"/>
      <w:divBdr>
        <w:top w:val="none" w:sz="0" w:space="0" w:color="auto"/>
        <w:left w:val="none" w:sz="0" w:space="0" w:color="auto"/>
        <w:bottom w:val="none" w:sz="0" w:space="0" w:color="auto"/>
        <w:right w:val="none" w:sz="0" w:space="0" w:color="auto"/>
      </w:divBdr>
    </w:div>
    <w:div w:id="112556560">
      <w:bodyDiv w:val="1"/>
      <w:marLeft w:val="0"/>
      <w:marRight w:val="0"/>
      <w:marTop w:val="0"/>
      <w:marBottom w:val="0"/>
      <w:divBdr>
        <w:top w:val="none" w:sz="0" w:space="0" w:color="auto"/>
        <w:left w:val="none" w:sz="0" w:space="0" w:color="auto"/>
        <w:bottom w:val="none" w:sz="0" w:space="0" w:color="auto"/>
        <w:right w:val="none" w:sz="0" w:space="0" w:color="auto"/>
      </w:divBdr>
    </w:div>
    <w:div w:id="112746871">
      <w:bodyDiv w:val="1"/>
      <w:marLeft w:val="0"/>
      <w:marRight w:val="0"/>
      <w:marTop w:val="0"/>
      <w:marBottom w:val="0"/>
      <w:divBdr>
        <w:top w:val="none" w:sz="0" w:space="0" w:color="auto"/>
        <w:left w:val="none" w:sz="0" w:space="0" w:color="auto"/>
        <w:bottom w:val="none" w:sz="0" w:space="0" w:color="auto"/>
        <w:right w:val="none" w:sz="0" w:space="0" w:color="auto"/>
      </w:divBdr>
    </w:div>
    <w:div w:id="112944280">
      <w:bodyDiv w:val="1"/>
      <w:marLeft w:val="0"/>
      <w:marRight w:val="0"/>
      <w:marTop w:val="0"/>
      <w:marBottom w:val="0"/>
      <w:divBdr>
        <w:top w:val="none" w:sz="0" w:space="0" w:color="auto"/>
        <w:left w:val="none" w:sz="0" w:space="0" w:color="auto"/>
        <w:bottom w:val="none" w:sz="0" w:space="0" w:color="auto"/>
        <w:right w:val="none" w:sz="0" w:space="0" w:color="auto"/>
      </w:divBdr>
    </w:div>
    <w:div w:id="112990330">
      <w:bodyDiv w:val="1"/>
      <w:marLeft w:val="0"/>
      <w:marRight w:val="0"/>
      <w:marTop w:val="0"/>
      <w:marBottom w:val="0"/>
      <w:divBdr>
        <w:top w:val="none" w:sz="0" w:space="0" w:color="auto"/>
        <w:left w:val="none" w:sz="0" w:space="0" w:color="auto"/>
        <w:bottom w:val="none" w:sz="0" w:space="0" w:color="auto"/>
        <w:right w:val="none" w:sz="0" w:space="0" w:color="auto"/>
      </w:divBdr>
    </w:div>
    <w:div w:id="113183419">
      <w:bodyDiv w:val="1"/>
      <w:marLeft w:val="0"/>
      <w:marRight w:val="0"/>
      <w:marTop w:val="0"/>
      <w:marBottom w:val="0"/>
      <w:divBdr>
        <w:top w:val="none" w:sz="0" w:space="0" w:color="auto"/>
        <w:left w:val="none" w:sz="0" w:space="0" w:color="auto"/>
        <w:bottom w:val="none" w:sz="0" w:space="0" w:color="auto"/>
        <w:right w:val="none" w:sz="0" w:space="0" w:color="auto"/>
      </w:divBdr>
    </w:div>
    <w:div w:id="113334509">
      <w:bodyDiv w:val="1"/>
      <w:marLeft w:val="0"/>
      <w:marRight w:val="0"/>
      <w:marTop w:val="0"/>
      <w:marBottom w:val="0"/>
      <w:divBdr>
        <w:top w:val="none" w:sz="0" w:space="0" w:color="auto"/>
        <w:left w:val="none" w:sz="0" w:space="0" w:color="auto"/>
        <w:bottom w:val="none" w:sz="0" w:space="0" w:color="auto"/>
        <w:right w:val="none" w:sz="0" w:space="0" w:color="auto"/>
      </w:divBdr>
    </w:div>
    <w:div w:id="113401279">
      <w:bodyDiv w:val="1"/>
      <w:marLeft w:val="0"/>
      <w:marRight w:val="0"/>
      <w:marTop w:val="0"/>
      <w:marBottom w:val="0"/>
      <w:divBdr>
        <w:top w:val="none" w:sz="0" w:space="0" w:color="auto"/>
        <w:left w:val="none" w:sz="0" w:space="0" w:color="auto"/>
        <w:bottom w:val="none" w:sz="0" w:space="0" w:color="auto"/>
        <w:right w:val="none" w:sz="0" w:space="0" w:color="auto"/>
      </w:divBdr>
    </w:div>
    <w:div w:id="113525105">
      <w:bodyDiv w:val="1"/>
      <w:marLeft w:val="0"/>
      <w:marRight w:val="0"/>
      <w:marTop w:val="0"/>
      <w:marBottom w:val="0"/>
      <w:divBdr>
        <w:top w:val="none" w:sz="0" w:space="0" w:color="auto"/>
        <w:left w:val="none" w:sz="0" w:space="0" w:color="auto"/>
        <w:bottom w:val="none" w:sz="0" w:space="0" w:color="auto"/>
        <w:right w:val="none" w:sz="0" w:space="0" w:color="auto"/>
      </w:divBdr>
    </w:div>
    <w:div w:id="113600575">
      <w:bodyDiv w:val="1"/>
      <w:marLeft w:val="0"/>
      <w:marRight w:val="0"/>
      <w:marTop w:val="0"/>
      <w:marBottom w:val="0"/>
      <w:divBdr>
        <w:top w:val="none" w:sz="0" w:space="0" w:color="auto"/>
        <w:left w:val="none" w:sz="0" w:space="0" w:color="auto"/>
        <w:bottom w:val="none" w:sz="0" w:space="0" w:color="auto"/>
        <w:right w:val="none" w:sz="0" w:space="0" w:color="auto"/>
      </w:divBdr>
    </w:div>
    <w:div w:id="113603098">
      <w:bodyDiv w:val="1"/>
      <w:marLeft w:val="0"/>
      <w:marRight w:val="0"/>
      <w:marTop w:val="0"/>
      <w:marBottom w:val="0"/>
      <w:divBdr>
        <w:top w:val="none" w:sz="0" w:space="0" w:color="auto"/>
        <w:left w:val="none" w:sz="0" w:space="0" w:color="auto"/>
        <w:bottom w:val="none" w:sz="0" w:space="0" w:color="auto"/>
        <w:right w:val="none" w:sz="0" w:space="0" w:color="auto"/>
      </w:divBdr>
    </w:div>
    <w:div w:id="113866316">
      <w:bodyDiv w:val="1"/>
      <w:marLeft w:val="0"/>
      <w:marRight w:val="0"/>
      <w:marTop w:val="0"/>
      <w:marBottom w:val="0"/>
      <w:divBdr>
        <w:top w:val="none" w:sz="0" w:space="0" w:color="auto"/>
        <w:left w:val="none" w:sz="0" w:space="0" w:color="auto"/>
        <w:bottom w:val="none" w:sz="0" w:space="0" w:color="auto"/>
        <w:right w:val="none" w:sz="0" w:space="0" w:color="auto"/>
      </w:divBdr>
    </w:div>
    <w:div w:id="114564823">
      <w:bodyDiv w:val="1"/>
      <w:marLeft w:val="0"/>
      <w:marRight w:val="0"/>
      <w:marTop w:val="0"/>
      <w:marBottom w:val="0"/>
      <w:divBdr>
        <w:top w:val="none" w:sz="0" w:space="0" w:color="auto"/>
        <w:left w:val="none" w:sz="0" w:space="0" w:color="auto"/>
        <w:bottom w:val="none" w:sz="0" w:space="0" w:color="auto"/>
        <w:right w:val="none" w:sz="0" w:space="0" w:color="auto"/>
      </w:divBdr>
    </w:div>
    <w:div w:id="114569476">
      <w:bodyDiv w:val="1"/>
      <w:marLeft w:val="0"/>
      <w:marRight w:val="0"/>
      <w:marTop w:val="0"/>
      <w:marBottom w:val="0"/>
      <w:divBdr>
        <w:top w:val="none" w:sz="0" w:space="0" w:color="auto"/>
        <w:left w:val="none" w:sz="0" w:space="0" w:color="auto"/>
        <w:bottom w:val="none" w:sz="0" w:space="0" w:color="auto"/>
        <w:right w:val="none" w:sz="0" w:space="0" w:color="auto"/>
      </w:divBdr>
    </w:div>
    <w:div w:id="114643970">
      <w:bodyDiv w:val="1"/>
      <w:marLeft w:val="0"/>
      <w:marRight w:val="0"/>
      <w:marTop w:val="0"/>
      <w:marBottom w:val="0"/>
      <w:divBdr>
        <w:top w:val="none" w:sz="0" w:space="0" w:color="auto"/>
        <w:left w:val="none" w:sz="0" w:space="0" w:color="auto"/>
        <w:bottom w:val="none" w:sz="0" w:space="0" w:color="auto"/>
        <w:right w:val="none" w:sz="0" w:space="0" w:color="auto"/>
      </w:divBdr>
    </w:div>
    <w:div w:id="114759356">
      <w:bodyDiv w:val="1"/>
      <w:marLeft w:val="0"/>
      <w:marRight w:val="0"/>
      <w:marTop w:val="0"/>
      <w:marBottom w:val="0"/>
      <w:divBdr>
        <w:top w:val="none" w:sz="0" w:space="0" w:color="auto"/>
        <w:left w:val="none" w:sz="0" w:space="0" w:color="auto"/>
        <w:bottom w:val="none" w:sz="0" w:space="0" w:color="auto"/>
        <w:right w:val="none" w:sz="0" w:space="0" w:color="auto"/>
      </w:divBdr>
    </w:div>
    <w:div w:id="115025572">
      <w:bodyDiv w:val="1"/>
      <w:marLeft w:val="0"/>
      <w:marRight w:val="0"/>
      <w:marTop w:val="0"/>
      <w:marBottom w:val="0"/>
      <w:divBdr>
        <w:top w:val="none" w:sz="0" w:space="0" w:color="auto"/>
        <w:left w:val="none" w:sz="0" w:space="0" w:color="auto"/>
        <w:bottom w:val="none" w:sz="0" w:space="0" w:color="auto"/>
        <w:right w:val="none" w:sz="0" w:space="0" w:color="auto"/>
      </w:divBdr>
    </w:div>
    <w:div w:id="115225376">
      <w:bodyDiv w:val="1"/>
      <w:marLeft w:val="0"/>
      <w:marRight w:val="0"/>
      <w:marTop w:val="0"/>
      <w:marBottom w:val="0"/>
      <w:divBdr>
        <w:top w:val="none" w:sz="0" w:space="0" w:color="auto"/>
        <w:left w:val="none" w:sz="0" w:space="0" w:color="auto"/>
        <w:bottom w:val="none" w:sz="0" w:space="0" w:color="auto"/>
        <w:right w:val="none" w:sz="0" w:space="0" w:color="auto"/>
      </w:divBdr>
    </w:div>
    <w:div w:id="115491682">
      <w:bodyDiv w:val="1"/>
      <w:marLeft w:val="0"/>
      <w:marRight w:val="0"/>
      <w:marTop w:val="0"/>
      <w:marBottom w:val="0"/>
      <w:divBdr>
        <w:top w:val="none" w:sz="0" w:space="0" w:color="auto"/>
        <w:left w:val="none" w:sz="0" w:space="0" w:color="auto"/>
        <w:bottom w:val="none" w:sz="0" w:space="0" w:color="auto"/>
        <w:right w:val="none" w:sz="0" w:space="0" w:color="auto"/>
      </w:divBdr>
    </w:div>
    <w:div w:id="115757369">
      <w:bodyDiv w:val="1"/>
      <w:marLeft w:val="0"/>
      <w:marRight w:val="0"/>
      <w:marTop w:val="0"/>
      <w:marBottom w:val="0"/>
      <w:divBdr>
        <w:top w:val="none" w:sz="0" w:space="0" w:color="auto"/>
        <w:left w:val="none" w:sz="0" w:space="0" w:color="auto"/>
        <w:bottom w:val="none" w:sz="0" w:space="0" w:color="auto"/>
        <w:right w:val="none" w:sz="0" w:space="0" w:color="auto"/>
      </w:divBdr>
    </w:div>
    <w:div w:id="115831497">
      <w:bodyDiv w:val="1"/>
      <w:marLeft w:val="0"/>
      <w:marRight w:val="0"/>
      <w:marTop w:val="0"/>
      <w:marBottom w:val="0"/>
      <w:divBdr>
        <w:top w:val="none" w:sz="0" w:space="0" w:color="auto"/>
        <w:left w:val="none" w:sz="0" w:space="0" w:color="auto"/>
        <w:bottom w:val="none" w:sz="0" w:space="0" w:color="auto"/>
        <w:right w:val="none" w:sz="0" w:space="0" w:color="auto"/>
      </w:divBdr>
    </w:div>
    <w:div w:id="115879926">
      <w:bodyDiv w:val="1"/>
      <w:marLeft w:val="0"/>
      <w:marRight w:val="0"/>
      <w:marTop w:val="0"/>
      <w:marBottom w:val="0"/>
      <w:divBdr>
        <w:top w:val="none" w:sz="0" w:space="0" w:color="auto"/>
        <w:left w:val="none" w:sz="0" w:space="0" w:color="auto"/>
        <w:bottom w:val="none" w:sz="0" w:space="0" w:color="auto"/>
        <w:right w:val="none" w:sz="0" w:space="0" w:color="auto"/>
      </w:divBdr>
    </w:div>
    <w:div w:id="115949221">
      <w:bodyDiv w:val="1"/>
      <w:marLeft w:val="0"/>
      <w:marRight w:val="0"/>
      <w:marTop w:val="0"/>
      <w:marBottom w:val="0"/>
      <w:divBdr>
        <w:top w:val="none" w:sz="0" w:space="0" w:color="auto"/>
        <w:left w:val="none" w:sz="0" w:space="0" w:color="auto"/>
        <w:bottom w:val="none" w:sz="0" w:space="0" w:color="auto"/>
        <w:right w:val="none" w:sz="0" w:space="0" w:color="auto"/>
      </w:divBdr>
    </w:div>
    <w:div w:id="116680009">
      <w:bodyDiv w:val="1"/>
      <w:marLeft w:val="0"/>
      <w:marRight w:val="0"/>
      <w:marTop w:val="0"/>
      <w:marBottom w:val="0"/>
      <w:divBdr>
        <w:top w:val="none" w:sz="0" w:space="0" w:color="auto"/>
        <w:left w:val="none" w:sz="0" w:space="0" w:color="auto"/>
        <w:bottom w:val="none" w:sz="0" w:space="0" w:color="auto"/>
        <w:right w:val="none" w:sz="0" w:space="0" w:color="auto"/>
      </w:divBdr>
    </w:div>
    <w:div w:id="117116256">
      <w:bodyDiv w:val="1"/>
      <w:marLeft w:val="0"/>
      <w:marRight w:val="0"/>
      <w:marTop w:val="0"/>
      <w:marBottom w:val="0"/>
      <w:divBdr>
        <w:top w:val="none" w:sz="0" w:space="0" w:color="auto"/>
        <w:left w:val="none" w:sz="0" w:space="0" w:color="auto"/>
        <w:bottom w:val="none" w:sz="0" w:space="0" w:color="auto"/>
        <w:right w:val="none" w:sz="0" w:space="0" w:color="auto"/>
      </w:divBdr>
    </w:div>
    <w:div w:id="117263609">
      <w:bodyDiv w:val="1"/>
      <w:marLeft w:val="0"/>
      <w:marRight w:val="0"/>
      <w:marTop w:val="0"/>
      <w:marBottom w:val="0"/>
      <w:divBdr>
        <w:top w:val="none" w:sz="0" w:space="0" w:color="auto"/>
        <w:left w:val="none" w:sz="0" w:space="0" w:color="auto"/>
        <w:bottom w:val="none" w:sz="0" w:space="0" w:color="auto"/>
        <w:right w:val="none" w:sz="0" w:space="0" w:color="auto"/>
      </w:divBdr>
    </w:div>
    <w:div w:id="117527963">
      <w:bodyDiv w:val="1"/>
      <w:marLeft w:val="0"/>
      <w:marRight w:val="0"/>
      <w:marTop w:val="0"/>
      <w:marBottom w:val="0"/>
      <w:divBdr>
        <w:top w:val="none" w:sz="0" w:space="0" w:color="auto"/>
        <w:left w:val="none" w:sz="0" w:space="0" w:color="auto"/>
        <w:bottom w:val="none" w:sz="0" w:space="0" w:color="auto"/>
        <w:right w:val="none" w:sz="0" w:space="0" w:color="auto"/>
      </w:divBdr>
    </w:div>
    <w:div w:id="117530672">
      <w:bodyDiv w:val="1"/>
      <w:marLeft w:val="0"/>
      <w:marRight w:val="0"/>
      <w:marTop w:val="0"/>
      <w:marBottom w:val="0"/>
      <w:divBdr>
        <w:top w:val="none" w:sz="0" w:space="0" w:color="auto"/>
        <w:left w:val="none" w:sz="0" w:space="0" w:color="auto"/>
        <w:bottom w:val="none" w:sz="0" w:space="0" w:color="auto"/>
        <w:right w:val="none" w:sz="0" w:space="0" w:color="auto"/>
      </w:divBdr>
    </w:div>
    <w:div w:id="117574415">
      <w:bodyDiv w:val="1"/>
      <w:marLeft w:val="0"/>
      <w:marRight w:val="0"/>
      <w:marTop w:val="0"/>
      <w:marBottom w:val="0"/>
      <w:divBdr>
        <w:top w:val="none" w:sz="0" w:space="0" w:color="auto"/>
        <w:left w:val="none" w:sz="0" w:space="0" w:color="auto"/>
        <w:bottom w:val="none" w:sz="0" w:space="0" w:color="auto"/>
        <w:right w:val="none" w:sz="0" w:space="0" w:color="auto"/>
      </w:divBdr>
    </w:div>
    <w:div w:id="117721238">
      <w:bodyDiv w:val="1"/>
      <w:marLeft w:val="0"/>
      <w:marRight w:val="0"/>
      <w:marTop w:val="0"/>
      <w:marBottom w:val="0"/>
      <w:divBdr>
        <w:top w:val="none" w:sz="0" w:space="0" w:color="auto"/>
        <w:left w:val="none" w:sz="0" w:space="0" w:color="auto"/>
        <w:bottom w:val="none" w:sz="0" w:space="0" w:color="auto"/>
        <w:right w:val="none" w:sz="0" w:space="0" w:color="auto"/>
      </w:divBdr>
    </w:div>
    <w:div w:id="117728417">
      <w:bodyDiv w:val="1"/>
      <w:marLeft w:val="0"/>
      <w:marRight w:val="0"/>
      <w:marTop w:val="0"/>
      <w:marBottom w:val="0"/>
      <w:divBdr>
        <w:top w:val="none" w:sz="0" w:space="0" w:color="auto"/>
        <w:left w:val="none" w:sz="0" w:space="0" w:color="auto"/>
        <w:bottom w:val="none" w:sz="0" w:space="0" w:color="auto"/>
        <w:right w:val="none" w:sz="0" w:space="0" w:color="auto"/>
      </w:divBdr>
    </w:div>
    <w:div w:id="118034466">
      <w:bodyDiv w:val="1"/>
      <w:marLeft w:val="0"/>
      <w:marRight w:val="0"/>
      <w:marTop w:val="0"/>
      <w:marBottom w:val="0"/>
      <w:divBdr>
        <w:top w:val="none" w:sz="0" w:space="0" w:color="auto"/>
        <w:left w:val="none" w:sz="0" w:space="0" w:color="auto"/>
        <w:bottom w:val="none" w:sz="0" w:space="0" w:color="auto"/>
        <w:right w:val="none" w:sz="0" w:space="0" w:color="auto"/>
      </w:divBdr>
    </w:div>
    <w:div w:id="118106087">
      <w:bodyDiv w:val="1"/>
      <w:marLeft w:val="0"/>
      <w:marRight w:val="0"/>
      <w:marTop w:val="0"/>
      <w:marBottom w:val="0"/>
      <w:divBdr>
        <w:top w:val="none" w:sz="0" w:space="0" w:color="auto"/>
        <w:left w:val="none" w:sz="0" w:space="0" w:color="auto"/>
        <w:bottom w:val="none" w:sz="0" w:space="0" w:color="auto"/>
        <w:right w:val="none" w:sz="0" w:space="0" w:color="auto"/>
      </w:divBdr>
    </w:div>
    <w:div w:id="118301266">
      <w:bodyDiv w:val="1"/>
      <w:marLeft w:val="0"/>
      <w:marRight w:val="0"/>
      <w:marTop w:val="0"/>
      <w:marBottom w:val="0"/>
      <w:divBdr>
        <w:top w:val="none" w:sz="0" w:space="0" w:color="auto"/>
        <w:left w:val="none" w:sz="0" w:space="0" w:color="auto"/>
        <w:bottom w:val="none" w:sz="0" w:space="0" w:color="auto"/>
        <w:right w:val="none" w:sz="0" w:space="0" w:color="auto"/>
      </w:divBdr>
    </w:div>
    <w:div w:id="118301826">
      <w:bodyDiv w:val="1"/>
      <w:marLeft w:val="0"/>
      <w:marRight w:val="0"/>
      <w:marTop w:val="0"/>
      <w:marBottom w:val="0"/>
      <w:divBdr>
        <w:top w:val="none" w:sz="0" w:space="0" w:color="auto"/>
        <w:left w:val="none" w:sz="0" w:space="0" w:color="auto"/>
        <w:bottom w:val="none" w:sz="0" w:space="0" w:color="auto"/>
        <w:right w:val="none" w:sz="0" w:space="0" w:color="auto"/>
      </w:divBdr>
    </w:div>
    <w:div w:id="118302959">
      <w:bodyDiv w:val="1"/>
      <w:marLeft w:val="0"/>
      <w:marRight w:val="0"/>
      <w:marTop w:val="0"/>
      <w:marBottom w:val="0"/>
      <w:divBdr>
        <w:top w:val="none" w:sz="0" w:space="0" w:color="auto"/>
        <w:left w:val="none" w:sz="0" w:space="0" w:color="auto"/>
        <w:bottom w:val="none" w:sz="0" w:space="0" w:color="auto"/>
        <w:right w:val="none" w:sz="0" w:space="0" w:color="auto"/>
      </w:divBdr>
    </w:div>
    <w:div w:id="118496998">
      <w:bodyDiv w:val="1"/>
      <w:marLeft w:val="0"/>
      <w:marRight w:val="0"/>
      <w:marTop w:val="0"/>
      <w:marBottom w:val="0"/>
      <w:divBdr>
        <w:top w:val="none" w:sz="0" w:space="0" w:color="auto"/>
        <w:left w:val="none" w:sz="0" w:space="0" w:color="auto"/>
        <w:bottom w:val="none" w:sz="0" w:space="0" w:color="auto"/>
        <w:right w:val="none" w:sz="0" w:space="0" w:color="auto"/>
      </w:divBdr>
    </w:div>
    <w:div w:id="118571860">
      <w:bodyDiv w:val="1"/>
      <w:marLeft w:val="0"/>
      <w:marRight w:val="0"/>
      <w:marTop w:val="0"/>
      <w:marBottom w:val="0"/>
      <w:divBdr>
        <w:top w:val="none" w:sz="0" w:space="0" w:color="auto"/>
        <w:left w:val="none" w:sz="0" w:space="0" w:color="auto"/>
        <w:bottom w:val="none" w:sz="0" w:space="0" w:color="auto"/>
        <w:right w:val="none" w:sz="0" w:space="0" w:color="auto"/>
      </w:divBdr>
    </w:div>
    <w:div w:id="119154069">
      <w:bodyDiv w:val="1"/>
      <w:marLeft w:val="0"/>
      <w:marRight w:val="0"/>
      <w:marTop w:val="0"/>
      <w:marBottom w:val="0"/>
      <w:divBdr>
        <w:top w:val="none" w:sz="0" w:space="0" w:color="auto"/>
        <w:left w:val="none" w:sz="0" w:space="0" w:color="auto"/>
        <w:bottom w:val="none" w:sz="0" w:space="0" w:color="auto"/>
        <w:right w:val="none" w:sz="0" w:space="0" w:color="auto"/>
      </w:divBdr>
    </w:div>
    <w:div w:id="119692401">
      <w:bodyDiv w:val="1"/>
      <w:marLeft w:val="0"/>
      <w:marRight w:val="0"/>
      <w:marTop w:val="0"/>
      <w:marBottom w:val="0"/>
      <w:divBdr>
        <w:top w:val="none" w:sz="0" w:space="0" w:color="auto"/>
        <w:left w:val="none" w:sz="0" w:space="0" w:color="auto"/>
        <w:bottom w:val="none" w:sz="0" w:space="0" w:color="auto"/>
        <w:right w:val="none" w:sz="0" w:space="0" w:color="auto"/>
      </w:divBdr>
    </w:div>
    <w:div w:id="119955102">
      <w:bodyDiv w:val="1"/>
      <w:marLeft w:val="0"/>
      <w:marRight w:val="0"/>
      <w:marTop w:val="0"/>
      <w:marBottom w:val="0"/>
      <w:divBdr>
        <w:top w:val="none" w:sz="0" w:space="0" w:color="auto"/>
        <w:left w:val="none" w:sz="0" w:space="0" w:color="auto"/>
        <w:bottom w:val="none" w:sz="0" w:space="0" w:color="auto"/>
        <w:right w:val="none" w:sz="0" w:space="0" w:color="auto"/>
      </w:divBdr>
    </w:div>
    <w:div w:id="120081519">
      <w:bodyDiv w:val="1"/>
      <w:marLeft w:val="0"/>
      <w:marRight w:val="0"/>
      <w:marTop w:val="0"/>
      <w:marBottom w:val="0"/>
      <w:divBdr>
        <w:top w:val="none" w:sz="0" w:space="0" w:color="auto"/>
        <w:left w:val="none" w:sz="0" w:space="0" w:color="auto"/>
        <w:bottom w:val="none" w:sz="0" w:space="0" w:color="auto"/>
        <w:right w:val="none" w:sz="0" w:space="0" w:color="auto"/>
      </w:divBdr>
    </w:div>
    <w:div w:id="120195523">
      <w:bodyDiv w:val="1"/>
      <w:marLeft w:val="0"/>
      <w:marRight w:val="0"/>
      <w:marTop w:val="0"/>
      <w:marBottom w:val="0"/>
      <w:divBdr>
        <w:top w:val="none" w:sz="0" w:space="0" w:color="auto"/>
        <w:left w:val="none" w:sz="0" w:space="0" w:color="auto"/>
        <w:bottom w:val="none" w:sz="0" w:space="0" w:color="auto"/>
        <w:right w:val="none" w:sz="0" w:space="0" w:color="auto"/>
      </w:divBdr>
    </w:div>
    <w:div w:id="120390254">
      <w:bodyDiv w:val="1"/>
      <w:marLeft w:val="0"/>
      <w:marRight w:val="0"/>
      <w:marTop w:val="0"/>
      <w:marBottom w:val="0"/>
      <w:divBdr>
        <w:top w:val="none" w:sz="0" w:space="0" w:color="auto"/>
        <w:left w:val="none" w:sz="0" w:space="0" w:color="auto"/>
        <w:bottom w:val="none" w:sz="0" w:space="0" w:color="auto"/>
        <w:right w:val="none" w:sz="0" w:space="0" w:color="auto"/>
      </w:divBdr>
    </w:div>
    <w:div w:id="120420628">
      <w:bodyDiv w:val="1"/>
      <w:marLeft w:val="0"/>
      <w:marRight w:val="0"/>
      <w:marTop w:val="0"/>
      <w:marBottom w:val="0"/>
      <w:divBdr>
        <w:top w:val="none" w:sz="0" w:space="0" w:color="auto"/>
        <w:left w:val="none" w:sz="0" w:space="0" w:color="auto"/>
        <w:bottom w:val="none" w:sz="0" w:space="0" w:color="auto"/>
        <w:right w:val="none" w:sz="0" w:space="0" w:color="auto"/>
      </w:divBdr>
    </w:div>
    <w:div w:id="120655332">
      <w:bodyDiv w:val="1"/>
      <w:marLeft w:val="0"/>
      <w:marRight w:val="0"/>
      <w:marTop w:val="0"/>
      <w:marBottom w:val="0"/>
      <w:divBdr>
        <w:top w:val="none" w:sz="0" w:space="0" w:color="auto"/>
        <w:left w:val="none" w:sz="0" w:space="0" w:color="auto"/>
        <w:bottom w:val="none" w:sz="0" w:space="0" w:color="auto"/>
        <w:right w:val="none" w:sz="0" w:space="0" w:color="auto"/>
      </w:divBdr>
    </w:div>
    <w:div w:id="120878388">
      <w:bodyDiv w:val="1"/>
      <w:marLeft w:val="0"/>
      <w:marRight w:val="0"/>
      <w:marTop w:val="0"/>
      <w:marBottom w:val="0"/>
      <w:divBdr>
        <w:top w:val="none" w:sz="0" w:space="0" w:color="auto"/>
        <w:left w:val="none" w:sz="0" w:space="0" w:color="auto"/>
        <w:bottom w:val="none" w:sz="0" w:space="0" w:color="auto"/>
        <w:right w:val="none" w:sz="0" w:space="0" w:color="auto"/>
      </w:divBdr>
    </w:div>
    <w:div w:id="121075239">
      <w:bodyDiv w:val="1"/>
      <w:marLeft w:val="0"/>
      <w:marRight w:val="0"/>
      <w:marTop w:val="0"/>
      <w:marBottom w:val="0"/>
      <w:divBdr>
        <w:top w:val="none" w:sz="0" w:space="0" w:color="auto"/>
        <w:left w:val="none" w:sz="0" w:space="0" w:color="auto"/>
        <w:bottom w:val="none" w:sz="0" w:space="0" w:color="auto"/>
        <w:right w:val="none" w:sz="0" w:space="0" w:color="auto"/>
      </w:divBdr>
    </w:div>
    <w:div w:id="121194781">
      <w:bodyDiv w:val="1"/>
      <w:marLeft w:val="0"/>
      <w:marRight w:val="0"/>
      <w:marTop w:val="0"/>
      <w:marBottom w:val="0"/>
      <w:divBdr>
        <w:top w:val="none" w:sz="0" w:space="0" w:color="auto"/>
        <w:left w:val="none" w:sz="0" w:space="0" w:color="auto"/>
        <w:bottom w:val="none" w:sz="0" w:space="0" w:color="auto"/>
        <w:right w:val="none" w:sz="0" w:space="0" w:color="auto"/>
      </w:divBdr>
    </w:div>
    <w:div w:id="121852287">
      <w:bodyDiv w:val="1"/>
      <w:marLeft w:val="0"/>
      <w:marRight w:val="0"/>
      <w:marTop w:val="0"/>
      <w:marBottom w:val="0"/>
      <w:divBdr>
        <w:top w:val="none" w:sz="0" w:space="0" w:color="auto"/>
        <w:left w:val="none" w:sz="0" w:space="0" w:color="auto"/>
        <w:bottom w:val="none" w:sz="0" w:space="0" w:color="auto"/>
        <w:right w:val="none" w:sz="0" w:space="0" w:color="auto"/>
      </w:divBdr>
    </w:div>
    <w:div w:id="122046273">
      <w:bodyDiv w:val="1"/>
      <w:marLeft w:val="0"/>
      <w:marRight w:val="0"/>
      <w:marTop w:val="0"/>
      <w:marBottom w:val="0"/>
      <w:divBdr>
        <w:top w:val="none" w:sz="0" w:space="0" w:color="auto"/>
        <w:left w:val="none" w:sz="0" w:space="0" w:color="auto"/>
        <w:bottom w:val="none" w:sz="0" w:space="0" w:color="auto"/>
        <w:right w:val="none" w:sz="0" w:space="0" w:color="auto"/>
      </w:divBdr>
    </w:div>
    <w:div w:id="122188446">
      <w:bodyDiv w:val="1"/>
      <w:marLeft w:val="0"/>
      <w:marRight w:val="0"/>
      <w:marTop w:val="0"/>
      <w:marBottom w:val="0"/>
      <w:divBdr>
        <w:top w:val="none" w:sz="0" w:space="0" w:color="auto"/>
        <w:left w:val="none" w:sz="0" w:space="0" w:color="auto"/>
        <w:bottom w:val="none" w:sz="0" w:space="0" w:color="auto"/>
        <w:right w:val="none" w:sz="0" w:space="0" w:color="auto"/>
      </w:divBdr>
    </w:div>
    <w:div w:id="122189476">
      <w:bodyDiv w:val="1"/>
      <w:marLeft w:val="0"/>
      <w:marRight w:val="0"/>
      <w:marTop w:val="0"/>
      <w:marBottom w:val="0"/>
      <w:divBdr>
        <w:top w:val="none" w:sz="0" w:space="0" w:color="auto"/>
        <w:left w:val="none" w:sz="0" w:space="0" w:color="auto"/>
        <w:bottom w:val="none" w:sz="0" w:space="0" w:color="auto"/>
        <w:right w:val="none" w:sz="0" w:space="0" w:color="auto"/>
      </w:divBdr>
    </w:div>
    <w:div w:id="122621461">
      <w:bodyDiv w:val="1"/>
      <w:marLeft w:val="0"/>
      <w:marRight w:val="0"/>
      <w:marTop w:val="0"/>
      <w:marBottom w:val="0"/>
      <w:divBdr>
        <w:top w:val="none" w:sz="0" w:space="0" w:color="auto"/>
        <w:left w:val="none" w:sz="0" w:space="0" w:color="auto"/>
        <w:bottom w:val="none" w:sz="0" w:space="0" w:color="auto"/>
        <w:right w:val="none" w:sz="0" w:space="0" w:color="auto"/>
      </w:divBdr>
    </w:div>
    <w:div w:id="122890812">
      <w:bodyDiv w:val="1"/>
      <w:marLeft w:val="0"/>
      <w:marRight w:val="0"/>
      <w:marTop w:val="0"/>
      <w:marBottom w:val="0"/>
      <w:divBdr>
        <w:top w:val="none" w:sz="0" w:space="0" w:color="auto"/>
        <w:left w:val="none" w:sz="0" w:space="0" w:color="auto"/>
        <w:bottom w:val="none" w:sz="0" w:space="0" w:color="auto"/>
        <w:right w:val="none" w:sz="0" w:space="0" w:color="auto"/>
      </w:divBdr>
    </w:div>
    <w:div w:id="123042493">
      <w:bodyDiv w:val="1"/>
      <w:marLeft w:val="0"/>
      <w:marRight w:val="0"/>
      <w:marTop w:val="0"/>
      <w:marBottom w:val="0"/>
      <w:divBdr>
        <w:top w:val="none" w:sz="0" w:space="0" w:color="auto"/>
        <w:left w:val="none" w:sz="0" w:space="0" w:color="auto"/>
        <w:bottom w:val="none" w:sz="0" w:space="0" w:color="auto"/>
        <w:right w:val="none" w:sz="0" w:space="0" w:color="auto"/>
      </w:divBdr>
    </w:div>
    <w:div w:id="123928611">
      <w:bodyDiv w:val="1"/>
      <w:marLeft w:val="0"/>
      <w:marRight w:val="0"/>
      <w:marTop w:val="0"/>
      <w:marBottom w:val="0"/>
      <w:divBdr>
        <w:top w:val="none" w:sz="0" w:space="0" w:color="auto"/>
        <w:left w:val="none" w:sz="0" w:space="0" w:color="auto"/>
        <w:bottom w:val="none" w:sz="0" w:space="0" w:color="auto"/>
        <w:right w:val="none" w:sz="0" w:space="0" w:color="auto"/>
      </w:divBdr>
    </w:div>
    <w:div w:id="124084812">
      <w:bodyDiv w:val="1"/>
      <w:marLeft w:val="0"/>
      <w:marRight w:val="0"/>
      <w:marTop w:val="0"/>
      <w:marBottom w:val="0"/>
      <w:divBdr>
        <w:top w:val="none" w:sz="0" w:space="0" w:color="auto"/>
        <w:left w:val="none" w:sz="0" w:space="0" w:color="auto"/>
        <w:bottom w:val="none" w:sz="0" w:space="0" w:color="auto"/>
        <w:right w:val="none" w:sz="0" w:space="0" w:color="auto"/>
      </w:divBdr>
    </w:div>
    <w:div w:id="124157825">
      <w:bodyDiv w:val="1"/>
      <w:marLeft w:val="0"/>
      <w:marRight w:val="0"/>
      <w:marTop w:val="0"/>
      <w:marBottom w:val="0"/>
      <w:divBdr>
        <w:top w:val="none" w:sz="0" w:space="0" w:color="auto"/>
        <w:left w:val="none" w:sz="0" w:space="0" w:color="auto"/>
        <w:bottom w:val="none" w:sz="0" w:space="0" w:color="auto"/>
        <w:right w:val="none" w:sz="0" w:space="0" w:color="auto"/>
      </w:divBdr>
    </w:div>
    <w:div w:id="124324351">
      <w:bodyDiv w:val="1"/>
      <w:marLeft w:val="0"/>
      <w:marRight w:val="0"/>
      <w:marTop w:val="0"/>
      <w:marBottom w:val="0"/>
      <w:divBdr>
        <w:top w:val="none" w:sz="0" w:space="0" w:color="auto"/>
        <w:left w:val="none" w:sz="0" w:space="0" w:color="auto"/>
        <w:bottom w:val="none" w:sz="0" w:space="0" w:color="auto"/>
        <w:right w:val="none" w:sz="0" w:space="0" w:color="auto"/>
      </w:divBdr>
    </w:div>
    <w:div w:id="124349358">
      <w:bodyDiv w:val="1"/>
      <w:marLeft w:val="0"/>
      <w:marRight w:val="0"/>
      <w:marTop w:val="0"/>
      <w:marBottom w:val="0"/>
      <w:divBdr>
        <w:top w:val="none" w:sz="0" w:space="0" w:color="auto"/>
        <w:left w:val="none" w:sz="0" w:space="0" w:color="auto"/>
        <w:bottom w:val="none" w:sz="0" w:space="0" w:color="auto"/>
        <w:right w:val="none" w:sz="0" w:space="0" w:color="auto"/>
      </w:divBdr>
    </w:div>
    <w:div w:id="124392209">
      <w:bodyDiv w:val="1"/>
      <w:marLeft w:val="0"/>
      <w:marRight w:val="0"/>
      <w:marTop w:val="0"/>
      <w:marBottom w:val="0"/>
      <w:divBdr>
        <w:top w:val="none" w:sz="0" w:space="0" w:color="auto"/>
        <w:left w:val="none" w:sz="0" w:space="0" w:color="auto"/>
        <w:bottom w:val="none" w:sz="0" w:space="0" w:color="auto"/>
        <w:right w:val="none" w:sz="0" w:space="0" w:color="auto"/>
      </w:divBdr>
    </w:div>
    <w:div w:id="124590108">
      <w:bodyDiv w:val="1"/>
      <w:marLeft w:val="0"/>
      <w:marRight w:val="0"/>
      <w:marTop w:val="0"/>
      <w:marBottom w:val="0"/>
      <w:divBdr>
        <w:top w:val="none" w:sz="0" w:space="0" w:color="auto"/>
        <w:left w:val="none" w:sz="0" w:space="0" w:color="auto"/>
        <w:bottom w:val="none" w:sz="0" w:space="0" w:color="auto"/>
        <w:right w:val="none" w:sz="0" w:space="0" w:color="auto"/>
      </w:divBdr>
    </w:div>
    <w:div w:id="124664232">
      <w:bodyDiv w:val="1"/>
      <w:marLeft w:val="0"/>
      <w:marRight w:val="0"/>
      <w:marTop w:val="0"/>
      <w:marBottom w:val="0"/>
      <w:divBdr>
        <w:top w:val="none" w:sz="0" w:space="0" w:color="auto"/>
        <w:left w:val="none" w:sz="0" w:space="0" w:color="auto"/>
        <w:bottom w:val="none" w:sz="0" w:space="0" w:color="auto"/>
        <w:right w:val="none" w:sz="0" w:space="0" w:color="auto"/>
      </w:divBdr>
    </w:div>
    <w:div w:id="125003736">
      <w:bodyDiv w:val="1"/>
      <w:marLeft w:val="0"/>
      <w:marRight w:val="0"/>
      <w:marTop w:val="0"/>
      <w:marBottom w:val="0"/>
      <w:divBdr>
        <w:top w:val="none" w:sz="0" w:space="0" w:color="auto"/>
        <w:left w:val="none" w:sz="0" w:space="0" w:color="auto"/>
        <w:bottom w:val="none" w:sz="0" w:space="0" w:color="auto"/>
        <w:right w:val="none" w:sz="0" w:space="0" w:color="auto"/>
      </w:divBdr>
    </w:div>
    <w:div w:id="125053676">
      <w:bodyDiv w:val="1"/>
      <w:marLeft w:val="0"/>
      <w:marRight w:val="0"/>
      <w:marTop w:val="0"/>
      <w:marBottom w:val="0"/>
      <w:divBdr>
        <w:top w:val="none" w:sz="0" w:space="0" w:color="auto"/>
        <w:left w:val="none" w:sz="0" w:space="0" w:color="auto"/>
        <w:bottom w:val="none" w:sz="0" w:space="0" w:color="auto"/>
        <w:right w:val="none" w:sz="0" w:space="0" w:color="auto"/>
      </w:divBdr>
    </w:div>
    <w:div w:id="125780373">
      <w:bodyDiv w:val="1"/>
      <w:marLeft w:val="0"/>
      <w:marRight w:val="0"/>
      <w:marTop w:val="0"/>
      <w:marBottom w:val="0"/>
      <w:divBdr>
        <w:top w:val="none" w:sz="0" w:space="0" w:color="auto"/>
        <w:left w:val="none" w:sz="0" w:space="0" w:color="auto"/>
        <w:bottom w:val="none" w:sz="0" w:space="0" w:color="auto"/>
        <w:right w:val="none" w:sz="0" w:space="0" w:color="auto"/>
      </w:divBdr>
    </w:div>
    <w:div w:id="125781908">
      <w:bodyDiv w:val="1"/>
      <w:marLeft w:val="0"/>
      <w:marRight w:val="0"/>
      <w:marTop w:val="0"/>
      <w:marBottom w:val="0"/>
      <w:divBdr>
        <w:top w:val="none" w:sz="0" w:space="0" w:color="auto"/>
        <w:left w:val="none" w:sz="0" w:space="0" w:color="auto"/>
        <w:bottom w:val="none" w:sz="0" w:space="0" w:color="auto"/>
        <w:right w:val="none" w:sz="0" w:space="0" w:color="auto"/>
      </w:divBdr>
    </w:div>
    <w:div w:id="125857096">
      <w:bodyDiv w:val="1"/>
      <w:marLeft w:val="0"/>
      <w:marRight w:val="0"/>
      <w:marTop w:val="0"/>
      <w:marBottom w:val="0"/>
      <w:divBdr>
        <w:top w:val="none" w:sz="0" w:space="0" w:color="auto"/>
        <w:left w:val="none" w:sz="0" w:space="0" w:color="auto"/>
        <w:bottom w:val="none" w:sz="0" w:space="0" w:color="auto"/>
        <w:right w:val="none" w:sz="0" w:space="0" w:color="auto"/>
      </w:divBdr>
    </w:div>
    <w:div w:id="126046153">
      <w:bodyDiv w:val="1"/>
      <w:marLeft w:val="0"/>
      <w:marRight w:val="0"/>
      <w:marTop w:val="0"/>
      <w:marBottom w:val="0"/>
      <w:divBdr>
        <w:top w:val="none" w:sz="0" w:space="0" w:color="auto"/>
        <w:left w:val="none" w:sz="0" w:space="0" w:color="auto"/>
        <w:bottom w:val="none" w:sz="0" w:space="0" w:color="auto"/>
        <w:right w:val="none" w:sz="0" w:space="0" w:color="auto"/>
      </w:divBdr>
    </w:div>
    <w:div w:id="126166707">
      <w:bodyDiv w:val="1"/>
      <w:marLeft w:val="0"/>
      <w:marRight w:val="0"/>
      <w:marTop w:val="0"/>
      <w:marBottom w:val="0"/>
      <w:divBdr>
        <w:top w:val="none" w:sz="0" w:space="0" w:color="auto"/>
        <w:left w:val="none" w:sz="0" w:space="0" w:color="auto"/>
        <w:bottom w:val="none" w:sz="0" w:space="0" w:color="auto"/>
        <w:right w:val="none" w:sz="0" w:space="0" w:color="auto"/>
      </w:divBdr>
    </w:div>
    <w:div w:id="126244830">
      <w:bodyDiv w:val="1"/>
      <w:marLeft w:val="0"/>
      <w:marRight w:val="0"/>
      <w:marTop w:val="0"/>
      <w:marBottom w:val="0"/>
      <w:divBdr>
        <w:top w:val="none" w:sz="0" w:space="0" w:color="auto"/>
        <w:left w:val="none" w:sz="0" w:space="0" w:color="auto"/>
        <w:bottom w:val="none" w:sz="0" w:space="0" w:color="auto"/>
        <w:right w:val="none" w:sz="0" w:space="0" w:color="auto"/>
      </w:divBdr>
    </w:div>
    <w:div w:id="126514837">
      <w:bodyDiv w:val="1"/>
      <w:marLeft w:val="0"/>
      <w:marRight w:val="0"/>
      <w:marTop w:val="0"/>
      <w:marBottom w:val="0"/>
      <w:divBdr>
        <w:top w:val="none" w:sz="0" w:space="0" w:color="auto"/>
        <w:left w:val="none" w:sz="0" w:space="0" w:color="auto"/>
        <w:bottom w:val="none" w:sz="0" w:space="0" w:color="auto"/>
        <w:right w:val="none" w:sz="0" w:space="0" w:color="auto"/>
      </w:divBdr>
    </w:div>
    <w:div w:id="126775829">
      <w:bodyDiv w:val="1"/>
      <w:marLeft w:val="0"/>
      <w:marRight w:val="0"/>
      <w:marTop w:val="0"/>
      <w:marBottom w:val="0"/>
      <w:divBdr>
        <w:top w:val="none" w:sz="0" w:space="0" w:color="auto"/>
        <w:left w:val="none" w:sz="0" w:space="0" w:color="auto"/>
        <w:bottom w:val="none" w:sz="0" w:space="0" w:color="auto"/>
        <w:right w:val="none" w:sz="0" w:space="0" w:color="auto"/>
      </w:divBdr>
    </w:div>
    <w:div w:id="126970372">
      <w:bodyDiv w:val="1"/>
      <w:marLeft w:val="0"/>
      <w:marRight w:val="0"/>
      <w:marTop w:val="0"/>
      <w:marBottom w:val="0"/>
      <w:divBdr>
        <w:top w:val="none" w:sz="0" w:space="0" w:color="auto"/>
        <w:left w:val="none" w:sz="0" w:space="0" w:color="auto"/>
        <w:bottom w:val="none" w:sz="0" w:space="0" w:color="auto"/>
        <w:right w:val="none" w:sz="0" w:space="0" w:color="auto"/>
      </w:divBdr>
    </w:div>
    <w:div w:id="127019963">
      <w:bodyDiv w:val="1"/>
      <w:marLeft w:val="0"/>
      <w:marRight w:val="0"/>
      <w:marTop w:val="0"/>
      <w:marBottom w:val="0"/>
      <w:divBdr>
        <w:top w:val="none" w:sz="0" w:space="0" w:color="auto"/>
        <w:left w:val="none" w:sz="0" w:space="0" w:color="auto"/>
        <w:bottom w:val="none" w:sz="0" w:space="0" w:color="auto"/>
        <w:right w:val="none" w:sz="0" w:space="0" w:color="auto"/>
      </w:divBdr>
    </w:div>
    <w:div w:id="127092456">
      <w:bodyDiv w:val="1"/>
      <w:marLeft w:val="0"/>
      <w:marRight w:val="0"/>
      <w:marTop w:val="0"/>
      <w:marBottom w:val="0"/>
      <w:divBdr>
        <w:top w:val="none" w:sz="0" w:space="0" w:color="auto"/>
        <w:left w:val="none" w:sz="0" w:space="0" w:color="auto"/>
        <w:bottom w:val="none" w:sz="0" w:space="0" w:color="auto"/>
        <w:right w:val="none" w:sz="0" w:space="0" w:color="auto"/>
      </w:divBdr>
    </w:div>
    <w:div w:id="127096197">
      <w:bodyDiv w:val="1"/>
      <w:marLeft w:val="0"/>
      <w:marRight w:val="0"/>
      <w:marTop w:val="0"/>
      <w:marBottom w:val="0"/>
      <w:divBdr>
        <w:top w:val="none" w:sz="0" w:space="0" w:color="auto"/>
        <w:left w:val="none" w:sz="0" w:space="0" w:color="auto"/>
        <w:bottom w:val="none" w:sz="0" w:space="0" w:color="auto"/>
        <w:right w:val="none" w:sz="0" w:space="0" w:color="auto"/>
      </w:divBdr>
    </w:div>
    <w:div w:id="127237790">
      <w:bodyDiv w:val="1"/>
      <w:marLeft w:val="0"/>
      <w:marRight w:val="0"/>
      <w:marTop w:val="0"/>
      <w:marBottom w:val="0"/>
      <w:divBdr>
        <w:top w:val="none" w:sz="0" w:space="0" w:color="auto"/>
        <w:left w:val="none" w:sz="0" w:space="0" w:color="auto"/>
        <w:bottom w:val="none" w:sz="0" w:space="0" w:color="auto"/>
        <w:right w:val="none" w:sz="0" w:space="0" w:color="auto"/>
      </w:divBdr>
    </w:div>
    <w:div w:id="127361559">
      <w:bodyDiv w:val="1"/>
      <w:marLeft w:val="0"/>
      <w:marRight w:val="0"/>
      <w:marTop w:val="0"/>
      <w:marBottom w:val="0"/>
      <w:divBdr>
        <w:top w:val="none" w:sz="0" w:space="0" w:color="auto"/>
        <w:left w:val="none" w:sz="0" w:space="0" w:color="auto"/>
        <w:bottom w:val="none" w:sz="0" w:space="0" w:color="auto"/>
        <w:right w:val="none" w:sz="0" w:space="0" w:color="auto"/>
      </w:divBdr>
    </w:div>
    <w:div w:id="127403283">
      <w:bodyDiv w:val="1"/>
      <w:marLeft w:val="0"/>
      <w:marRight w:val="0"/>
      <w:marTop w:val="0"/>
      <w:marBottom w:val="0"/>
      <w:divBdr>
        <w:top w:val="none" w:sz="0" w:space="0" w:color="auto"/>
        <w:left w:val="none" w:sz="0" w:space="0" w:color="auto"/>
        <w:bottom w:val="none" w:sz="0" w:space="0" w:color="auto"/>
        <w:right w:val="none" w:sz="0" w:space="0" w:color="auto"/>
      </w:divBdr>
    </w:div>
    <w:div w:id="127630135">
      <w:bodyDiv w:val="1"/>
      <w:marLeft w:val="0"/>
      <w:marRight w:val="0"/>
      <w:marTop w:val="0"/>
      <w:marBottom w:val="0"/>
      <w:divBdr>
        <w:top w:val="none" w:sz="0" w:space="0" w:color="auto"/>
        <w:left w:val="none" w:sz="0" w:space="0" w:color="auto"/>
        <w:bottom w:val="none" w:sz="0" w:space="0" w:color="auto"/>
        <w:right w:val="none" w:sz="0" w:space="0" w:color="auto"/>
      </w:divBdr>
    </w:div>
    <w:div w:id="127670911">
      <w:bodyDiv w:val="1"/>
      <w:marLeft w:val="0"/>
      <w:marRight w:val="0"/>
      <w:marTop w:val="0"/>
      <w:marBottom w:val="0"/>
      <w:divBdr>
        <w:top w:val="none" w:sz="0" w:space="0" w:color="auto"/>
        <w:left w:val="none" w:sz="0" w:space="0" w:color="auto"/>
        <w:bottom w:val="none" w:sz="0" w:space="0" w:color="auto"/>
        <w:right w:val="none" w:sz="0" w:space="0" w:color="auto"/>
      </w:divBdr>
    </w:div>
    <w:div w:id="127742375">
      <w:bodyDiv w:val="1"/>
      <w:marLeft w:val="0"/>
      <w:marRight w:val="0"/>
      <w:marTop w:val="0"/>
      <w:marBottom w:val="0"/>
      <w:divBdr>
        <w:top w:val="none" w:sz="0" w:space="0" w:color="auto"/>
        <w:left w:val="none" w:sz="0" w:space="0" w:color="auto"/>
        <w:bottom w:val="none" w:sz="0" w:space="0" w:color="auto"/>
        <w:right w:val="none" w:sz="0" w:space="0" w:color="auto"/>
      </w:divBdr>
    </w:div>
    <w:div w:id="128254519">
      <w:bodyDiv w:val="1"/>
      <w:marLeft w:val="0"/>
      <w:marRight w:val="0"/>
      <w:marTop w:val="0"/>
      <w:marBottom w:val="0"/>
      <w:divBdr>
        <w:top w:val="none" w:sz="0" w:space="0" w:color="auto"/>
        <w:left w:val="none" w:sz="0" w:space="0" w:color="auto"/>
        <w:bottom w:val="none" w:sz="0" w:space="0" w:color="auto"/>
        <w:right w:val="none" w:sz="0" w:space="0" w:color="auto"/>
      </w:divBdr>
    </w:div>
    <w:div w:id="128325189">
      <w:bodyDiv w:val="1"/>
      <w:marLeft w:val="0"/>
      <w:marRight w:val="0"/>
      <w:marTop w:val="0"/>
      <w:marBottom w:val="0"/>
      <w:divBdr>
        <w:top w:val="none" w:sz="0" w:space="0" w:color="auto"/>
        <w:left w:val="none" w:sz="0" w:space="0" w:color="auto"/>
        <w:bottom w:val="none" w:sz="0" w:space="0" w:color="auto"/>
        <w:right w:val="none" w:sz="0" w:space="0" w:color="auto"/>
      </w:divBdr>
    </w:div>
    <w:div w:id="128472824">
      <w:bodyDiv w:val="1"/>
      <w:marLeft w:val="0"/>
      <w:marRight w:val="0"/>
      <w:marTop w:val="0"/>
      <w:marBottom w:val="0"/>
      <w:divBdr>
        <w:top w:val="none" w:sz="0" w:space="0" w:color="auto"/>
        <w:left w:val="none" w:sz="0" w:space="0" w:color="auto"/>
        <w:bottom w:val="none" w:sz="0" w:space="0" w:color="auto"/>
        <w:right w:val="none" w:sz="0" w:space="0" w:color="auto"/>
      </w:divBdr>
    </w:div>
    <w:div w:id="128519879">
      <w:bodyDiv w:val="1"/>
      <w:marLeft w:val="0"/>
      <w:marRight w:val="0"/>
      <w:marTop w:val="0"/>
      <w:marBottom w:val="0"/>
      <w:divBdr>
        <w:top w:val="none" w:sz="0" w:space="0" w:color="auto"/>
        <w:left w:val="none" w:sz="0" w:space="0" w:color="auto"/>
        <w:bottom w:val="none" w:sz="0" w:space="0" w:color="auto"/>
        <w:right w:val="none" w:sz="0" w:space="0" w:color="auto"/>
      </w:divBdr>
    </w:div>
    <w:div w:id="128598593">
      <w:bodyDiv w:val="1"/>
      <w:marLeft w:val="0"/>
      <w:marRight w:val="0"/>
      <w:marTop w:val="0"/>
      <w:marBottom w:val="0"/>
      <w:divBdr>
        <w:top w:val="none" w:sz="0" w:space="0" w:color="auto"/>
        <w:left w:val="none" w:sz="0" w:space="0" w:color="auto"/>
        <w:bottom w:val="none" w:sz="0" w:space="0" w:color="auto"/>
        <w:right w:val="none" w:sz="0" w:space="0" w:color="auto"/>
      </w:divBdr>
    </w:div>
    <w:div w:id="128665783">
      <w:bodyDiv w:val="1"/>
      <w:marLeft w:val="0"/>
      <w:marRight w:val="0"/>
      <w:marTop w:val="0"/>
      <w:marBottom w:val="0"/>
      <w:divBdr>
        <w:top w:val="none" w:sz="0" w:space="0" w:color="auto"/>
        <w:left w:val="none" w:sz="0" w:space="0" w:color="auto"/>
        <w:bottom w:val="none" w:sz="0" w:space="0" w:color="auto"/>
        <w:right w:val="none" w:sz="0" w:space="0" w:color="auto"/>
      </w:divBdr>
    </w:div>
    <w:div w:id="128713714">
      <w:bodyDiv w:val="1"/>
      <w:marLeft w:val="0"/>
      <w:marRight w:val="0"/>
      <w:marTop w:val="0"/>
      <w:marBottom w:val="0"/>
      <w:divBdr>
        <w:top w:val="none" w:sz="0" w:space="0" w:color="auto"/>
        <w:left w:val="none" w:sz="0" w:space="0" w:color="auto"/>
        <w:bottom w:val="none" w:sz="0" w:space="0" w:color="auto"/>
        <w:right w:val="none" w:sz="0" w:space="0" w:color="auto"/>
      </w:divBdr>
    </w:div>
    <w:div w:id="128743791">
      <w:bodyDiv w:val="1"/>
      <w:marLeft w:val="0"/>
      <w:marRight w:val="0"/>
      <w:marTop w:val="0"/>
      <w:marBottom w:val="0"/>
      <w:divBdr>
        <w:top w:val="none" w:sz="0" w:space="0" w:color="auto"/>
        <w:left w:val="none" w:sz="0" w:space="0" w:color="auto"/>
        <w:bottom w:val="none" w:sz="0" w:space="0" w:color="auto"/>
        <w:right w:val="none" w:sz="0" w:space="0" w:color="auto"/>
      </w:divBdr>
    </w:div>
    <w:div w:id="129056890">
      <w:bodyDiv w:val="1"/>
      <w:marLeft w:val="0"/>
      <w:marRight w:val="0"/>
      <w:marTop w:val="0"/>
      <w:marBottom w:val="0"/>
      <w:divBdr>
        <w:top w:val="none" w:sz="0" w:space="0" w:color="auto"/>
        <w:left w:val="none" w:sz="0" w:space="0" w:color="auto"/>
        <w:bottom w:val="none" w:sz="0" w:space="0" w:color="auto"/>
        <w:right w:val="none" w:sz="0" w:space="0" w:color="auto"/>
      </w:divBdr>
    </w:div>
    <w:div w:id="129251443">
      <w:bodyDiv w:val="1"/>
      <w:marLeft w:val="0"/>
      <w:marRight w:val="0"/>
      <w:marTop w:val="0"/>
      <w:marBottom w:val="0"/>
      <w:divBdr>
        <w:top w:val="none" w:sz="0" w:space="0" w:color="auto"/>
        <w:left w:val="none" w:sz="0" w:space="0" w:color="auto"/>
        <w:bottom w:val="none" w:sz="0" w:space="0" w:color="auto"/>
        <w:right w:val="none" w:sz="0" w:space="0" w:color="auto"/>
      </w:divBdr>
    </w:div>
    <w:div w:id="129517311">
      <w:bodyDiv w:val="1"/>
      <w:marLeft w:val="0"/>
      <w:marRight w:val="0"/>
      <w:marTop w:val="0"/>
      <w:marBottom w:val="0"/>
      <w:divBdr>
        <w:top w:val="none" w:sz="0" w:space="0" w:color="auto"/>
        <w:left w:val="none" w:sz="0" w:space="0" w:color="auto"/>
        <w:bottom w:val="none" w:sz="0" w:space="0" w:color="auto"/>
        <w:right w:val="none" w:sz="0" w:space="0" w:color="auto"/>
      </w:divBdr>
    </w:div>
    <w:div w:id="129633652">
      <w:bodyDiv w:val="1"/>
      <w:marLeft w:val="0"/>
      <w:marRight w:val="0"/>
      <w:marTop w:val="0"/>
      <w:marBottom w:val="0"/>
      <w:divBdr>
        <w:top w:val="none" w:sz="0" w:space="0" w:color="auto"/>
        <w:left w:val="none" w:sz="0" w:space="0" w:color="auto"/>
        <w:bottom w:val="none" w:sz="0" w:space="0" w:color="auto"/>
        <w:right w:val="none" w:sz="0" w:space="0" w:color="auto"/>
      </w:divBdr>
    </w:div>
    <w:div w:id="129634863">
      <w:bodyDiv w:val="1"/>
      <w:marLeft w:val="0"/>
      <w:marRight w:val="0"/>
      <w:marTop w:val="0"/>
      <w:marBottom w:val="0"/>
      <w:divBdr>
        <w:top w:val="none" w:sz="0" w:space="0" w:color="auto"/>
        <w:left w:val="none" w:sz="0" w:space="0" w:color="auto"/>
        <w:bottom w:val="none" w:sz="0" w:space="0" w:color="auto"/>
        <w:right w:val="none" w:sz="0" w:space="0" w:color="auto"/>
      </w:divBdr>
    </w:div>
    <w:div w:id="129637900">
      <w:bodyDiv w:val="1"/>
      <w:marLeft w:val="0"/>
      <w:marRight w:val="0"/>
      <w:marTop w:val="0"/>
      <w:marBottom w:val="0"/>
      <w:divBdr>
        <w:top w:val="none" w:sz="0" w:space="0" w:color="auto"/>
        <w:left w:val="none" w:sz="0" w:space="0" w:color="auto"/>
        <w:bottom w:val="none" w:sz="0" w:space="0" w:color="auto"/>
        <w:right w:val="none" w:sz="0" w:space="0" w:color="auto"/>
      </w:divBdr>
    </w:div>
    <w:div w:id="129983176">
      <w:bodyDiv w:val="1"/>
      <w:marLeft w:val="0"/>
      <w:marRight w:val="0"/>
      <w:marTop w:val="0"/>
      <w:marBottom w:val="0"/>
      <w:divBdr>
        <w:top w:val="none" w:sz="0" w:space="0" w:color="auto"/>
        <w:left w:val="none" w:sz="0" w:space="0" w:color="auto"/>
        <w:bottom w:val="none" w:sz="0" w:space="0" w:color="auto"/>
        <w:right w:val="none" w:sz="0" w:space="0" w:color="auto"/>
      </w:divBdr>
    </w:div>
    <w:div w:id="130295592">
      <w:bodyDiv w:val="1"/>
      <w:marLeft w:val="0"/>
      <w:marRight w:val="0"/>
      <w:marTop w:val="0"/>
      <w:marBottom w:val="0"/>
      <w:divBdr>
        <w:top w:val="none" w:sz="0" w:space="0" w:color="auto"/>
        <w:left w:val="none" w:sz="0" w:space="0" w:color="auto"/>
        <w:bottom w:val="none" w:sz="0" w:space="0" w:color="auto"/>
        <w:right w:val="none" w:sz="0" w:space="0" w:color="auto"/>
      </w:divBdr>
    </w:div>
    <w:div w:id="130753092">
      <w:bodyDiv w:val="1"/>
      <w:marLeft w:val="0"/>
      <w:marRight w:val="0"/>
      <w:marTop w:val="0"/>
      <w:marBottom w:val="0"/>
      <w:divBdr>
        <w:top w:val="none" w:sz="0" w:space="0" w:color="auto"/>
        <w:left w:val="none" w:sz="0" w:space="0" w:color="auto"/>
        <w:bottom w:val="none" w:sz="0" w:space="0" w:color="auto"/>
        <w:right w:val="none" w:sz="0" w:space="0" w:color="auto"/>
      </w:divBdr>
    </w:div>
    <w:div w:id="131144924">
      <w:bodyDiv w:val="1"/>
      <w:marLeft w:val="0"/>
      <w:marRight w:val="0"/>
      <w:marTop w:val="0"/>
      <w:marBottom w:val="0"/>
      <w:divBdr>
        <w:top w:val="none" w:sz="0" w:space="0" w:color="auto"/>
        <w:left w:val="none" w:sz="0" w:space="0" w:color="auto"/>
        <w:bottom w:val="none" w:sz="0" w:space="0" w:color="auto"/>
        <w:right w:val="none" w:sz="0" w:space="0" w:color="auto"/>
      </w:divBdr>
    </w:div>
    <w:div w:id="131363548">
      <w:bodyDiv w:val="1"/>
      <w:marLeft w:val="0"/>
      <w:marRight w:val="0"/>
      <w:marTop w:val="0"/>
      <w:marBottom w:val="0"/>
      <w:divBdr>
        <w:top w:val="none" w:sz="0" w:space="0" w:color="auto"/>
        <w:left w:val="none" w:sz="0" w:space="0" w:color="auto"/>
        <w:bottom w:val="none" w:sz="0" w:space="0" w:color="auto"/>
        <w:right w:val="none" w:sz="0" w:space="0" w:color="auto"/>
      </w:divBdr>
    </w:div>
    <w:div w:id="131409091">
      <w:bodyDiv w:val="1"/>
      <w:marLeft w:val="0"/>
      <w:marRight w:val="0"/>
      <w:marTop w:val="0"/>
      <w:marBottom w:val="0"/>
      <w:divBdr>
        <w:top w:val="none" w:sz="0" w:space="0" w:color="auto"/>
        <w:left w:val="none" w:sz="0" w:space="0" w:color="auto"/>
        <w:bottom w:val="none" w:sz="0" w:space="0" w:color="auto"/>
        <w:right w:val="none" w:sz="0" w:space="0" w:color="auto"/>
      </w:divBdr>
    </w:div>
    <w:div w:id="131598362">
      <w:bodyDiv w:val="1"/>
      <w:marLeft w:val="0"/>
      <w:marRight w:val="0"/>
      <w:marTop w:val="0"/>
      <w:marBottom w:val="0"/>
      <w:divBdr>
        <w:top w:val="none" w:sz="0" w:space="0" w:color="auto"/>
        <w:left w:val="none" w:sz="0" w:space="0" w:color="auto"/>
        <w:bottom w:val="none" w:sz="0" w:space="0" w:color="auto"/>
        <w:right w:val="none" w:sz="0" w:space="0" w:color="auto"/>
      </w:divBdr>
    </w:div>
    <w:div w:id="131875787">
      <w:bodyDiv w:val="1"/>
      <w:marLeft w:val="0"/>
      <w:marRight w:val="0"/>
      <w:marTop w:val="0"/>
      <w:marBottom w:val="0"/>
      <w:divBdr>
        <w:top w:val="none" w:sz="0" w:space="0" w:color="auto"/>
        <w:left w:val="none" w:sz="0" w:space="0" w:color="auto"/>
        <w:bottom w:val="none" w:sz="0" w:space="0" w:color="auto"/>
        <w:right w:val="none" w:sz="0" w:space="0" w:color="auto"/>
      </w:divBdr>
    </w:div>
    <w:div w:id="132142247">
      <w:bodyDiv w:val="1"/>
      <w:marLeft w:val="0"/>
      <w:marRight w:val="0"/>
      <w:marTop w:val="0"/>
      <w:marBottom w:val="0"/>
      <w:divBdr>
        <w:top w:val="none" w:sz="0" w:space="0" w:color="auto"/>
        <w:left w:val="none" w:sz="0" w:space="0" w:color="auto"/>
        <w:bottom w:val="none" w:sz="0" w:space="0" w:color="auto"/>
        <w:right w:val="none" w:sz="0" w:space="0" w:color="auto"/>
      </w:divBdr>
    </w:div>
    <w:div w:id="132142508">
      <w:bodyDiv w:val="1"/>
      <w:marLeft w:val="0"/>
      <w:marRight w:val="0"/>
      <w:marTop w:val="0"/>
      <w:marBottom w:val="0"/>
      <w:divBdr>
        <w:top w:val="none" w:sz="0" w:space="0" w:color="auto"/>
        <w:left w:val="none" w:sz="0" w:space="0" w:color="auto"/>
        <w:bottom w:val="none" w:sz="0" w:space="0" w:color="auto"/>
        <w:right w:val="none" w:sz="0" w:space="0" w:color="auto"/>
      </w:divBdr>
    </w:div>
    <w:div w:id="132143238">
      <w:bodyDiv w:val="1"/>
      <w:marLeft w:val="0"/>
      <w:marRight w:val="0"/>
      <w:marTop w:val="0"/>
      <w:marBottom w:val="0"/>
      <w:divBdr>
        <w:top w:val="none" w:sz="0" w:space="0" w:color="auto"/>
        <w:left w:val="none" w:sz="0" w:space="0" w:color="auto"/>
        <w:bottom w:val="none" w:sz="0" w:space="0" w:color="auto"/>
        <w:right w:val="none" w:sz="0" w:space="0" w:color="auto"/>
      </w:divBdr>
    </w:div>
    <w:div w:id="132263124">
      <w:bodyDiv w:val="1"/>
      <w:marLeft w:val="0"/>
      <w:marRight w:val="0"/>
      <w:marTop w:val="0"/>
      <w:marBottom w:val="0"/>
      <w:divBdr>
        <w:top w:val="none" w:sz="0" w:space="0" w:color="auto"/>
        <w:left w:val="none" w:sz="0" w:space="0" w:color="auto"/>
        <w:bottom w:val="none" w:sz="0" w:space="0" w:color="auto"/>
        <w:right w:val="none" w:sz="0" w:space="0" w:color="auto"/>
      </w:divBdr>
    </w:div>
    <w:div w:id="132334698">
      <w:bodyDiv w:val="1"/>
      <w:marLeft w:val="0"/>
      <w:marRight w:val="0"/>
      <w:marTop w:val="0"/>
      <w:marBottom w:val="0"/>
      <w:divBdr>
        <w:top w:val="none" w:sz="0" w:space="0" w:color="auto"/>
        <w:left w:val="none" w:sz="0" w:space="0" w:color="auto"/>
        <w:bottom w:val="none" w:sz="0" w:space="0" w:color="auto"/>
        <w:right w:val="none" w:sz="0" w:space="0" w:color="auto"/>
      </w:divBdr>
    </w:div>
    <w:div w:id="132449835">
      <w:bodyDiv w:val="1"/>
      <w:marLeft w:val="0"/>
      <w:marRight w:val="0"/>
      <w:marTop w:val="0"/>
      <w:marBottom w:val="0"/>
      <w:divBdr>
        <w:top w:val="none" w:sz="0" w:space="0" w:color="auto"/>
        <w:left w:val="none" w:sz="0" w:space="0" w:color="auto"/>
        <w:bottom w:val="none" w:sz="0" w:space="0" w:color="auto"/>
        <w:right w:val="none" w:sz="0" w:space="0" w:color="auto"/>
      </w:divBdr>
    </w:div>
    <w:div w:id="132455552">
      <w:bodyDiv w:val="1"/>
      <w:marLeft w:val="0"/>
      <w:marRight w:val="0"/>
      <w:marTop w:val="0"/>
      <w:marBottom w:val="0"/>
      <w:divBdr>
        <w:top w:val="none" w:sz="0" w:space="0" w:color="auto"/>
        <w:left w:val="none" w:sz="0" w:space="0" w:color="auto"/>
        <w:bottom w:val="none" w:sz="0" w:space="0" w:color="auto"/>
        <w:right w:val="none" w:sz="0" w:space="0" w:color="auto"/>
      </w:divBdr>
    </w:div>
    <w:div w:id="132600375">
      <w:bodyDiv w:val="1"/>
      <w:marLeft w:val="0"/>
      <w:marRight w:val="0"/>
      <w:marTop w:val="0"/>
      <w:marBottom w:val="0"/>
      <w:divBdr>
        <w:top w:val="none" w:sz="0" w:space="0" w:color="auto"/>
        <w:left w:val="none" w:sz="0" w:space="0" w:color="auto"/>
        <w:bottom w:val="none" w:sz="0" w:space="0" w:color="auto"/>
        <w:right w:val="none" w:sz="0" w:space="0" w:color="auto"/>
      </w:divBdr>
    </w:div>
    <w:div w:id="133067050">
      <w:bodyDiv w:val="1"/>
      <w:marLeft w:val="0"/>
      <w:marRight w:val="0"/>
      <w:marTop w:val="0"/>
      <w:marBottom w:val="0"/>
      <w:divBdr>
        <w:top w:val="none" w:sz="0" w:space="0" w:color="auto"/>
        <w:left w:val="none" w:sz="0" w:space="0" w:color="auto"/>
        <w:bottom w:val="none" w:sz="0" w:space="0" w:color="auto"/>
        <w:right w:val="none" w:sz="0" w:space="0" w:color="auto"/>
      </w:divBdr>
    </w:div>
    <w:div w:id="133642311">
      <w:bodyDiv w:val="1"/>
      <w:marLeft w:val="0"/>
      <w:marRight w:val="0"/>
      <w:marTop w:val="0"/>
      <w:marBottom w:val="0"/>
      <w:divBdr>
        <w:top w:val="none" w:sz="0" w:space="0" w:color="auto"/>
        <w:left w:val="none" w:sz="0" w:space="0" w:color="auto"/>
        <w:bottom w:val="none" w:sz="0" w:space="0" w:color="auto"/>
        <w:right w:val="none" w:sz="0" w:space="0" w:color="auto"/>
      </w:divBdr>
    </w:div>
    <w:div w:id="134104973">
      <w:bodyDiv w:val="1"/>
      <w:marLeft w:val="0"/>
      <w:marRight w:val="0"/>
      <w:marTop w:val="0"/>
      <w:marBottom w:val="0"/>
      <w:divBdr>
        <w:top w:val="none" w:sz="0" w:space="0" w:color="auto"/>
        <w:left w:val="none" w:sz="0" w:space="0" w:color="auto"/>
        <w:bottom w:val="none" w:sz="0" w:space="0" w:color="auto"/>
        <w:right w:val="none" w:sz="0" w:space="0" w:color="auto"/>
      </w:divBdr>
    </w:div>
    <w:div w:id="134105749">
      <w:bodyDiv w:val="1"/>
      <w:marLeft w:val="0"/>
      <w:marRight w:val="0"/>
      <w:marTop w:val="0"/>
      <w:marBottom w:val="0"/>
      <w:divBdr>
        <w:top w:val="none" w:sz="0" w:space="0" w:color="auto"/>
        <w:left w:val="none" w:sz="0" w:space="0" w:color="auto"/>
        <w:bottom w:val="none" w:sz="0" w:space="0" w:color="auto"/>
        <w:right w:val="none" w:sz="0" w:space="0" w:color="auto"/>
      </w:divBdr>
    </w:div>
    <w:div w:id="134372865">
      <w:bodyDiv w:val="1"/>
      <w:marLeft w:val="0"/>
      <w:marRight w:val="0"/>
      <w:marTop w:val="0"/>
      <w:marBottom w:val="0"/>
      <w:divBdr>
        <w:top w:val="none" w:sz="0" w:space="0" w:color="auto"/>
        <w:left w:val="none" w:sz="0" w:space="0" w:color="auto"/>
        <w:bottom w:val="none" w:sz="0" w:space="0" w:color="auto"/>
        <w:right w:val="none" w:sz="0" w:space="0" w:color="auto"/>
      </w:divBdr>
    </w:div>
    <w:div w:id="134375509">
      <w:bodyDiv w:val="1"/>
      <w:marLeft w:val="0"/>
      <w:marRight w:val="0"/>
      <w:marTop w:val="0"/>
      <w:marBottom w:val="0"/>
      <w:divBdr>
        <w:top w:val="none" w:sz="0" w:space="0" w:color="auto"/>
        <w:left w:val="none" w:sz="0" w:space="0" w:color="auto"/>
        <w:bottom w:val="none" w:sz="0" w:space="0" w:color="auto"/>
        <w:right w:val="none" w:sz="0" w:space="0" w:color="auto"/>
      </w:divBdr>
    </w:div>
    <w:div w:id="134689435">
      <w:bodyDiv w:val="1"/>
      <w:marLeft w:val="0"/>
      <w:marRight w:val="0"/>
      <w:marTop w:val="0"/>
      <w:marBottom w:val="0"/>
      <w:divBdr>
        <w:top w:val="none" w:sz="0" w:space="0" w:color="auto"/>
        <w:left w:val="none" w:sz="0" w:space="0" w:color="auto"/>
        <w:bottom w:val="none" w:sz="0" w:space="0" w:color="auto"/>
        <w:right w:val="none" w:sz="0" w:space="0" w:color="auto"/>
      </w:divBdr>
    </w:div>
    <w:div w:id="135072447">
      <w:bodyDiv w:val="1"/>
      <w:marLeft w:val="0"/>
      <w:marRight w:val="0"/>
      <w:marTop w:val="0"/>
      <w:marBottom w:val="0"/>
      <w:divBdr>
        <w:top w:val="none" w:sz="0" w:space="0" w:color="auto"/>
        <w:left w:val="none" w:sz="0" w:space="0" w:color="auto"/>
        <w:bottom w:val="none" w:sz="0" w:space="0" w:color="auto"/>
        <w:right w:val="none" w:sz="0" w:space="0" w:color="auto"/>
      </w:divBdr>
    </w:div>
    <w:div w:id="135219814">
      <w:bodyDiv w:val="1"/>
      <w:marLeft w:val="0"/>
      <w:marRight w:val="0"/>
      <w:marTop w:val="0"/>
      <w:marBottom w:val="0"/>
      <w:divBdr>
        <w:top w:val="none" w:sz="0" w:space="0" w:color="auto"/>
        <w:left w:val="none" w:sz="0" w:space="0" w:color="auto"/>
        <w:bottom w:val="none" w:sz="0" w:space="0" w:color="auto"/>
        <w:right w:val="none" w:sz="0" w:space="0" w:color="auto"/>
      </w:divBdr>
    </w:div>
    <w:div w:id="135221110">
      <w:bodyDiv w:val="1"/>
      <w:marLeft w:val="0"/>
      <w:marRight w:val="0"/>
      <w:marTop w:val="0"/>
      <w:marBottom w:val="0"/>
      <w:divBdr>
        <w:top w:val="none" w:sz="0" w:space="0" w:color="auto"/>
        <w:left w:val="none" w:sz="0" w:space="0" w:color="auto"/>
        <w:bottom w:val="none" w:sz="0" w:space="0" w:color="auto"/>
        <w:right w:val="none" w:sz="0" w:space="0" w:color="auto"/>
      </w:divBdr>
    </w:div>
    <w:div w:id="135531510">
      <w:bodyDiv w:val="1"/>
      <w:marLeft w:val="0"/>
      <w:marRight w:val="0"/>
      <w:marTop w:val="0"/>
      <w:marBottom w:val="0"/>
      <w:divBdr>
        <w:top w:val="none" w:sz="0" w:space="0" w:color="auto"/>
        <w:left w:val="none" w:sz="0" w:space="0" w:color="auto"/>
        <w:bottom w:val="none" w:sz="0" w:space="0" w:color="auto"/>
        <w:right w:val="none" w:sz="0" w:space="0" w:color="auto"/>
      </w:divBdr>
    </w:div>
    <w:div w:id="135539359">
      <w:bodyDiv w:val="1"/>
      <w:marLeft w:val="0"/>
      <w:marRight w:val="0"/>
      <w:marTop w:val="0"/>
      <w:marBottom w:val="0"/>
      <w:divBdr>
        <w:top w:val="none" w:sz="0" w:space="0" w:color="auto"/>
        <w:left w:val="none" w:sz="0" w:space="0" w:color="auto"/>
        <w:bottom w:val="none" w:sz="0" w:space="0" w:color="auto"/>
        <w:right w:val="none" w:sz="0" w:space="0" w:color="auto"/>
      </w:divBdr>
    </w:div>
    <w:div w:id="135727384">
      <w:bodyDiv w:val="1"/>
      <w:marLeft w:val="0"/>
      <w:marRight w:val="0"/>
      <w:marTop w:val="0"/>
      <w:marBottom w:val="0"/>
      <w:divBdr>
        <w:top w:val="none" w:sz="0" w:space="0" w:color="auto"/>
        <w:left w:val="none" w:sz="0" w:space="0" w:color="auto"/>
        <w:bottom w:val="none" w:sz="0" w:space="0" w:color="auto"/>
        <w:right w:val="none" w:sz="0" w:space="0" w:color="auto"/>
      </w:divBdr>
    </w:div>
    <w:div w:id="136147762">
      <w:bodyDiv w:val="1"/>
      <w:marLeft w:val="0"/>
      <w:marRight w:val="0"/>
      <w:marTop w:val="0"/>
      <w:marBottom w:val="0"/>
      <w:divBdr>
        <w:top w:val="none" w:sz="0" w:space="0" w:color="auto"/>
        <w:left w:val="none" w:sz="0" w:space="0" w:color="auto"/>
        <w:bottom w:val="none" w:sz="0" w:space="0" w:color="auto"/>
        <w:right w:val="none" w:sz="0" w:space="0" w:color="auto"/>
      </w:divBdr>
    </w:div>
    <w:div w:id="136192378">
      <w:bodyDiv w:val="1"/>
      <w:marLeft w:val="0"/>
      <w:marRight w:val="0"/>
      <w:marTop w:val="0"/>
      <w:marBottom w:val="0"/>
      <w:divBdr>
        <w:top w:val="none" w:sz="0" w:space="0" w:color="auto"/>
        <w:left w:val="none" w:sz="0" w:space="0" w:color="auto"/>
        <w:bottom w:val="none" w:sz="0" w:space="0" w:color="auto"/>
        <w:right w:val="none" w:sz="0" w:space="0" w:color="auto"/>
      </w:divBdr>
    </w:div>
    <w:div w:id="136269612">
      <w:bodyDiv w:val="1"/>
      <w:marLeft w:val="0"/>
      <w:marRight w:val="0"/>
      <w:marTop w:val="0"/>
      <w:marBottom w:val="0"/>
      <w:divBdr>
        <w:top w:val="none" w:sz="0" w:space="0" w:color="auto"/>
        <w:left w:val="none" w:sz="0" w:space="0" w:color="auto"/>
        <w:bottom w:val="none" w:sz="0" w:space="0" w:color="auto"/>
        <w:right w:val="none" w:sz="0" w:space="0" w:color="auto"/>
      </w:divBdr>
    </w:div>
    <w:div w:id="136536854">
      <w:bodyDiv w:val="1"/>
      <w:marLeft w:val="0"/>
      <w:marRight w:val="0"/>
      <w:marTop w:val="0"/>
      <w:marBottom w:val="0"/>
      <w:divBdr>
        <w:top w:val="none" w:sz="0" w:space="0" w:color="auto"/>
        <w:left w:val="none" w:sz="0" w:space="0" w:color="auto"/>
        <w:bottom w:val="none" w:sz="0" w:space="0" w:color="auto"/>
        <w:right w:val="none" w:sz="0" w:space="0" w:color="auto"/>
      </w:divBdr>
    </w:div>
    <w:div w:id="136647626">
      <w:bodyDiv w:val="1"/>
      <w:marLeft w:val="0"/>
      <w:marRight w:val="0"/>
      <w:marTop w:val="0"/>
      <w:marBottom w:val="0"/>
      <w:divBdr>
        <w:top w:val="none" w:sz="0" w:space="0" w:color="auto"/>
        <w:left w:val="none" w:sz="0" w:space="0" w:color="auto"/>
        <w:bottom w:val="none" w:sz="0" w:space="0" w:color="auto"/>
        <w:right w:val="none" w:sz="0" w:space="0" w:color="auto"/>
      </w:divBdr>
    </w:div>
    <w:div w:id="136992378">
      <w:bodyDiv w:val="1"/>
      <w:marLeft w:val="0"/>
      <w:marRight w:val="0"/>
      <w:marTop w:val="0"/>
      <w:marBottom w:val="0"/>
      <w:divBdr>
        <w:top w:val="none" w:sz="0" w:space="0" w:color="auto"/>
        <w:left w:val="none" w:sz="0" w:space="0" w:color="auto"/>
        <w:bottom w:val="none" w:sz="0" w:space="0" w:color="auto"/>
        <w:right w:val="none" w:sz="0" w:space="0" w:color="auto"/>
      </w:divBdr>
    </w:div>
    <w:div w:id="137039657">
      <w:bodyDiv w:val="1"/>
      <w:marLeft w:val="0"/>
      <w:marRight w:val="0"/>
      <w:marTop w:val="0"/>
      <w:marBottom w:val="0"/>
      <w:divBdr>
        <w:top w:val="none" w:sz="0" w:space="0" w:color="auto"/>
        <w:left w:val="none" w:sz="0" w:space="0" w:color="auto"/>
        <w:bottom w:val="none" w:sz="0" w:space="0" w:color="auto"/>
        <w:right w:val="none" w:sz="0" w:space="0" w:color="auto"/>
      </w:divBdr>
    </w:div>
    <w:div w:id="137113115">
      <w:bodyDiv w:val="1"/>
      <w:marLeft w:val="0"/>
      <w:marRight w:val="0"/>
      <w:marTop w:val="0"/>
      <w:marBottom w:val="0"/>
      <w:divBdr>
        <w:top w:val="none" w:sz="0" w:space="0" w:color="auto"/>
        <w:left w:val="none" w:sz="0" w:space="0" w:color="auto"/>
        <w:bottom w:val="none" w:sz="0" w:space="0" w:color="auto"/>
        <w:right w:val="none" w:sz="0" w:space="0" w:color="auto"/>
      </w:divBdr>
    </w:div>
    <w:div w:id="137302809">
      <w:bodyDiv w:val="1"/>
      <w:marLeft w:val="0"/>
      <w:marRight w:val="0"/>
      <w:marTop w:val="0"/>
      <w:marBottom w:val="0"/>
      <w:divBdr>
        <w:top w:val="none" w:sz="0" w:space="0" w:color="auto"/>
        <w:left w:val="none" w:sz="0" w:space="0" w:color="auto"/>
        <w:bottom w:val="none" w:sz="0" w:space="0" w:color="auto"/>
        <w:right w:val="none" w:sz="0" w:space="0" w:color="auto"/>
      </w:divBdr>
    </w:div>
    <w:div w:id="137387215">
      <w:bodyDiv w:val="1"/>
      <w:marLeft w:val="0"/>
      <w:marRight w:val="0"/>
      <w:marTop w:val="0"/>
      <w:marBottom w:val="0"/>
      <w:divBdr>
        <w:top w:val="none" w:sz="0" w:space="0" w:color="auto"/>
        <w:left w:val="none" w:sz="0" w:space="0" w:color="auto"/>
        <w:bottom w:val="none" w:sz="0" w:space="0" w:color="auto"/>
        <w:right w:val="none" w:sz="0" w:space="0" w:color="auto"/>
      </w:divBdr>
    </w:div>
    <w:div w:id="137457746">
      <w:bodyDiv w:val="1"/>
      <w:marLeft w:val="0"/>
      <w:marRight w:val="0"/>
      <w:marTop w:val="0"/>
      <w:marBottom w:val="0"/>
      <w:divBdr>
        <w:top w:val="none" w:sz="0" w:space="0" w:color="auto"/>
        <w:left w:val="none" w:sz="0" w:space="0" w:color="auto"/>
        <w:bottom w:val="none" w:sz="0" w:space="0" w:color="auto"/>
        <w:right w:val="none" w:sz="0" w:space="0" w:color="auto"/>
      </w:divBdr>
    </w:div>
    <w:div w:id="137769988">
      <w:bodyDiv w:val="1"/>
      <w:marLeft w:val="0"/>
      <w:marRight w:val="0"/>
      <w:marTop w:val="0"/>
      <w:marBottom w:val="0"/>
      <w:divBdr>
        <w:top w:val="none" w:sz="0" w:space="0" w:color="auto"/>
        <w:left w:val="none" w:sz="0" w:space="0" w:color="auto"/>
        <w:bottom w:val="none" w:sz="0" w:space="0" w:color="auto"/>
        <w:right w:val="none" w:sz="0" w:space="0" w:color="auto"/>
      </w:divBdr>
    </w:div>
    <w:div w:id="137846866">
      <w:bodyDiv w:val="1"/>
      <w:marLeft w:val="0"/>
      <w:marRight w:val="0"/>
      <w:marTop w:val="0"/>
      <w:marBottom w:val="0"/>
      <w:divBdr>
        <w:top w:val="none" w:sz="0" w:space="0" w:color="auto"/>
        <w:left w:val="none" w:sz="0" w:space="0" w:color="auto"/>
        <w:bottom w:val="none" w:sz="0" w:space="0" w:color="auto"/>
        <w:right w:val="none" w:sz="0" w:space="0" w:color="auto"/>
      </w:divBdr>
    </w:div>
    <w:div w:id="137849040">
      <w:bodyDiv w:val="1"/>
      <w:marLeft w:val="0"/>
      <w:marRight w:val="0"/>
      <w:marTop w:val="0"/>
      <w:marBottom w:val="0"/>
      <w:divBdr>
        <w:top w:val="none" w:sz="0" w:space="0" w:color="auto"/>
        <w:left w:val="none" w:sz="0" w:space="0" w:color="auto"/>
        <w:bottom w:val="none" w:sz="0" w:space="0" w:color="auto"/>
        <w:right w:val="none" w:sz="0" w:space="0" w:color="auto"/>
      </w:divBdr>
    </w:div>
    <w:div w:id="137891785">
      <w:bodyDiv w:val="1"/>
      <w:marLeft w:val="0"/>
      <w:marRight w:val="0"/>
      <w:marTop w:val="0"/>
      <w:marBottom w:val="0"/>
      <w:divBdr>
        <w:top w:val="none" w:sz="0" w:space="0" w:color="auto"/>
        <w:left w:val="none" w:sz="0" w:space="0" w:color="auto"/>
        <w:bottom w:val="none" w:sz="0" w:space="0" w:color="auto"/>
        <w:right w:val="none" w:sz="0" w:space="0" w:color="auto"/>
      </w:divBdr>
    </w:div>
    <w:div w:id="137957774">
      <w:bodyDiv w:val="1"/>
      <w:marLeft w:val="0"/>
      <w:marRight w:val="0"/>
      <w:marTop w:val="0"/>
      <w:marBottom w:val="0"/>
      <w:divBdr>
        <w:top w:val="none" w:sz="0" w:space="0" w:color="auto"/>
        <w:left w:val="none" w:sz="0" w:space="0" w:color="auto"/>
        <w:bottom w:val="none" w:sz="0" w:space="0" w:color="auto"/>
        <w:right w:val="none" w:sz="0" w:space="0" w:color="auto"/>
      </w:divBdr>
    </w:div>
    <w:div w:id="138502368">
      <w:bodyDiv w:val="1"/>
      <w:marLeft w:val="0"/>
      <w:marRight w:val="0"/>
      <w:marTop w:val="0"/>
      <w:marBottom w:val="0"/>
      <w:divBdr>
        <w:top w:val="none" w:sz="0" w:space="0" w:color="auto"/>
        <w:left w:val="none" w:sz="0" w:space="0" w:color="auto"/>
        <w:bottom w:val="none" w:sz="0" w:space="0" w:color="auto"/>
        <w:right w:val="none" w:sz="0" w:space="0" w:color="auto"/>
      </w:divBdr>
    </w:div>
    <w:div w:id="138622476">
      <w:bodyDiv w:val="1"/>
      <w:marLeft w:val="0"/>
      <w:marRight w:val="0"/>
      <w:marTop w:val="0"/>
      <w:marBottom w:val="0"/>
      <w:divBdr>
        <w:top w:val="none" w:sz="0" w:space="0" w:color="auto"/>
        <w:left w:val="none" w:sz="0" w:space="0" w:color="auto"/>
        <w:bottom w:val="none" w:sz="0" w:space="0" w:color="auto"/>
        <w:right w:val="none" w:sz="0" w:space="0" w:color="auto"/>
      </w:divBdr>
    </w:div>
    <w:div w:id="138697764">
      <w:bodyDiv w:val="1"/>
      <w:marLeft w:val="0"/>
      <w:marRight w:val="0"/>
      <w:marTop w:val="0"/>
      <w:marBottom w:val="0"/>
      <w:divBdr>
        <w:top w:val="none" w:sz="0" w:space="0" w:color="auto"/>
        <w:left w:val="none" w:sz="0" w:space="0" w:color="auto"/>
        <w:bottom w:val="none" w:sz="0" w:space="0" w:color="auto"/>
        <w:right w:val="none" w:sz="0" w:space="0" w:color="auto"/>
      </w:divBdr>
    </w:div>
    <w:div w:id="138740199">
      <w:bodyDiv w:val="1"/>
      <w:marLeft w:val="0"/>
      <w:marRight w:val="0"/>
      <w:marTop w:val="0"/>
      <w:marBottom w:val="0"/>
      <w:divBdr>
        <w:top w:val="none" w:sz="0" w:space="0" w:color="auto"/>
        <w:left w:val="none" w:sz="0" w:space="0" w:color="auto"/>
        <w:bottom w:val="none" w:sz="0" w:space="0" w:color="auto"/>
        <w:right w:val="none" w:sz="0" w:space="0" w:color="auto"/>
      </w:divBdr>
    </w:div>
    <w:div w:id="139153222">
      <w:bodyDiv w:val="1"/>
      <w:marLeft w:val="0"/>
      <w:marRight w:val="0"/>
      <w:marTop w:val="0"/>
      <w:marBottom w:val="0"/>
      <w:divBdr>
        <w:top w:val="none" w:sz="0" w:space="0" w:color="auto"/>
        <w:left w:val="none" w:sz="0" w:space="0" w:color="auto"/>
        <w:bottom w:val="none" w:sz="0" w:space="0" w:color="auto"/>
        <w:right w:val="none" w:sz="0" w:space="0" w:color="auto"/>
      </w:divBdr>
    </w:div>
    <w:div w:id="139158498">
      <w:bodyDiv w:val="1"/>
      <w:marLeft w:val="0"/>
      <w:marRight w:val="0"/>
      <w:marTop w:val="0"/>
      <w:marBottom w:val="0"/>
      <w:divBdr>
        <w:top w:val="none" w:sz="0" w:space="0" w:color="auto"/>
        <w:left w:val="none" w:sz="0" w:space="0" w:color="auto"/>
        <w:bottom w:val="none" w:sz="0" w:space="0" w:color="auto"/>
        <w:right w:val="none" w:sz="0" w:space="0" w:color="auto"/>
      </w:divBdr>
    </w:div>
    <w:div w:id="139419574">
      <w:bodyDiv w:val="1"/>
      <w:marLeft w:val="0"/>
      <w:marRight w:val="0"/>
      <w:marTop w:val="0"/>
      <w:marBottom w:val="0"/>
      <w:divBdr>
        <w:top w:val="none" w:sz="0" w:space="0" w:color="auto"/>
        <w:left w:val="none" w:sz="0" w:space="0" w:color="auto"/>
        <w:bottom w:val="none" w:sz="0" w:space="0" w:color="auto"/>
        <w:right w:val="none" w:sz="0" w:space="0" w:color="auto"/>
      </w:divBdr>
    </w:div>
    <w:div w:id="139422898">
      <w:bodyDiv w:val="1"/>
      <w:marLeft w:val="0"/>
      <w:marRight w:val="0"/>
      <w:marTop w:val="0"/>
      <w:marBottom w:val="0"/>
      <w:divBdr>
        <w:top w:val="none" w:sz="0" w:space="0" w:color="auto"/>
        <w:left w:val="none" w:sz="0" w:space="0" w:color="auto"/>
        <w:bottom w:val="none" w:sz="0" w:space="0" w:color="auto"/>
        <w:right w:val="none" w:sz="0" w:space="0" w:color="auto"/>
      </w:divBdr>
    </w:div>
    <w:div w:id="139537330">
      <w:bodyDiv w:val="1"/>
      <w:marLeft w:val="0"/>
      <w:marRight w:val="0"/>
      <w:marTop w:val="0"/>
      <w:marBottom w:val="0"/>
      <w:divBdr>
        <w:top w:val="none" w:sz="0" w:space="0" w:color="auto"/>
        <w:left w:val="none" w:sz="0" w:space="0" w:color="auto"/>
        <w:bottom w:val="none" w:sz="0" w:space="0" w:color="auto"/>
        <w:right w:val="none" w:sz="0" w:space="0" w:color="auto"/>
      </w:divBdr>
    </w:div>
    <w:div w:id="140007441">
      <w:bodyDiv w:val="1"/>
      <w:marLeft w:val="0"/>
      <w:marRight w:val="0"/>
      <w:marTop w:val="0"/>
      <w:marBottom w:val="0"/>
      <w:divBdr>
        <w:top w:val="none" w:sz="0" w:space="0" w:color="auto"/>
        <w:left w:val="none" w:sz="0" w:space="0" w:color="auto"/>
        <w:bottom w:val="none" w:sz="0" w:space="0" w:color="auto"/>
        <w:right w:val="none" w:sz="0" w:space="0" w:color="auto"/>
      </w:divBdr>
    </w:div>
    <w:div w:id="140774385">
      <w:bodyDiv w:val="1"/>
      <w:marLeft w:val="0"/>
      <w:marRight w:val="0"/>
      <w:marTop w:val="0"/>
      <w:marBottom w:val="0"/>
      <w:divBdr>
        <w:top w:val="none" w:sz="0" w:space="0" w:color="auto"/>
        <w:left w:val="none" w:sz="0" w:space="0" w:color="auto"/>
        <w:bottom w:val="none" w:sz="0" w:space="0" w:color="auto"/>
        <w:right w:val="none" w:sz="0" w:space="0" w:color="auto"/>
      </w:divBdr>
    </w:div>
    <w:div w:id="140852072">
      <w:bodyDiv w:val="1"/>
      <w:marLeft w:val="0"/>
      <w:marRight w:val="0"/>
      <w:marTop w:val="0"/>
      <w:marBottom w:val="0"/>
      <w:divBdr>
        <w:top w:val="none" w:sz="0" w:space="0" w:color="auto"/>
        <w:left w:val="none" w:sz="0" w:space="0" w:color="auto"/>
        <w:bottom w:val="none" w:sz="0" w:space="0" w:color="auto"/>
        <w:right w:val="none" w:sz="0" w:space="0" w:color="auto"/>
      </w:divBdr>
    </w:div>
    <w:div w:id="141119571">
      <w:bodyDiv w:val="1"/>
      <w:marLeft w:val="0"/>
      <w:marRight w:val="0"/>
      <w:marTop w:val="0"/>
      <w:marBottom w:val="0"/>
      <w:divBdr>
        <w:top w:val="none" w:sz="0" w:space="0" w:color="auto"/>
        <w:left w:val="none" w:sz="0" w:space="0" w:color="auto"/>
        <w:bottom w:val="none" w:sz="0" w:space="0" w:color="auto"/>
        <w:right w:val="none" w:sz="0" w:space="0" w:color="auto"/>
      </w:divBdr>
    </w:div>
    <w:div w:id="141167485">
      <w:bodyDiv w:val="1"/>
      <w:marLeft w:val="0"/>
      <w:marRight w:val="0"/>
      <w:marTop w:val="0"/>
      <w:marBottom w:val="0"/>
      <w:divBdr>
        <w:top w:val="none" w:sz="0" w:space="0" w:color="auto"/>
        <w:left w:val="none" w:sz="0" w:space="0" w:color="auto"/>
        <w:bottom w:val="none" w:sz="0" w:space="0" w:color="auto"/>
        <w:right w:val="none" w:sz="0" w:space="0" w:color="auto"/>
      </w:divBdr>
    </w:div>
    <w:div w:id="141626475">
      <w:bodyDiv w:val="1"/>
      <w:marLeft w:val="0"/>
      <w:marRight w:val="0"/>
      <w:marTop w:val="0"/>
      <w:marBottom w:val="0"/>
      <w:divBdr>
        <w:top w:val="none" w:sz="0" w:space="0" w:color="auto"/>
        <w:left w:val="none" w:sz="0" w:space="0" w:color="auto"/>
        <w:bottom w:val="none" w:sz="0" w:space="0" w:color="auto"/>
        <w:right w:val="none" w:sz="0" w:space="0" w:color="auto"/>
      </w:divBdr>
    </w:div>
    <w:div w:id="141654439">
      <w:bodyDiv w:val="1"/>
      <w:marLeft w:val="0"/>
      <w:marRight w:val="0"/>
      <w:marTop w:val="0"/>
      <w:marBottom w:val="0"/>
      <w:divBdr>
        <w:top w:val="none" w:sz="0" w:space="0" w:color="auto"/>
        <w:left w:val="none" w:sz="0" w:space="0" w:color="auto"/>
        <w:bottom w:val="none" w:sz="0" w:space="0" w:color="auto"/>
        <w:right w:val="none" w:sz="0" w:space="0" w:color="auto"/>
      </w:divBdr>
    </w:div>
    <w:div w:id="141655235">
      <w:bodyDiv w:val="1"/>
      <w:marLeft w:val="0"/>
      <w:marRight w:val="0"/>
      <w:marTop w:val="0"/>
      <w:marBottom w:val="0"/>
      <w:divBdr>
        <w:top w:val="none" w:sz="0" w:space="0" w:color="auto"/>
        <w:left w:val="none" w:sz="0" w:space="0" w:color="auto"/>
        <w:bottom w:val="none" w:sz="0" w:space="0" w:color="auto"/>
        <w:right w:val="none" w:sz="0" w:space="0" w:color="auto"/>
      </w:divBdr>
    </w:div>
    <w:div w:id="141820513">
      <w:bodyDiv w:val="1"/>
      <w:marLeft w:val="0"/>
      <w:marRight w:val="0"/>
      <w:marTop w:val="0"/>
      <w:marBottom w:val="0"/>
      <w:divBdr>
        <w:top w:val="none" w:sz="0" w:space="0" w:color="auto"/>
        <w:left w:val="none" w:sz="0" w:space="0" w:color="auto"/>
        <w:bottom w:val="none" w:sz="0" w:space="0" w:color="auto"/>
        <w:right w:val="none" w:sz="0" w:space="0" w:color="auto"/>
      </w:divBdr>
    </w:div>
    <w:div w:id="141968767">
      <w:bodyDiv w:val="1"/>
      <w:marLeft w:val="0"/>
      <w:marRight w:val="0"/>
      <w:marTop w:val="0"/>
      <w:marBottom w:val="0"/>
      <w:divBdr>
        <w:top w:val="none" w:sz="0" w:space="0" w:color="auto"/>
        <w:left w:val="none" w:sz="0" w:space="0" w:color="auto"/>
        <w:bottom w:val="none" w:sz="0" w:space="0" w:color="auto"/>
        <w:right w:val="none" w:sz="0" w:space="0" w:color="auto"/>
      </w:divBdr>
    </w:div>
    <w:div w:id="142084952">
      <w:bodyDiv w:val="1"/>
      <w:marLeft w:val="0"/>
      <w:marRight w:val="0"/>
      <w:marTop w:val="0"/>
      <w:marBottom w:val="0"/>
      <w:divBdr>
        <w:top w:val="none" w:sz="0" w:space="0" w:color="auto"/>
        <w:left w:val="none" w:sz="0" w:space="0" w:color="auto"/>
        <w:bottom w:val="none" w:sz="0" w:space="0" w:color="auto"/>
        <w:right w:val="none" w:sz="0" w:space="0" w:color="auto"/>
      </w:divBdr>
    </w:div>
    <w:div w:id="142159061">
      <w:bodyDiv w:val="1"/>
      <w:marLeft w:val="0"/>
      <w:marRight w:val="0"/>
      <w:marTop w:val="0"/>
      <w:marBottom w:val="0"/>
      <w:divBdr>
        <w:top w:val="none" w:sz="0" w:space="0" w:color="auto"/>
        <w:left w:val="none" w:sz="0" w:space="0" w:color="auto"/>
        <w:bottom w:val="none" w:sz="0" w:space="0" w:color="auto"/>
        <w:right w:val="none" w:sz="0" w:space="0" w:color="auto"/>
      </w:divBdr>
    </w:div>
    <w:div w:id="142160280">
      <w:bodyDiv w:val="1"/>
      <w:marLeft w:val="0"/>
      <w:marRight w:val="0"/>
      <w:marTop w:val="0"/>
      <w:marBottom w:val="0"/>
      <w:divBdr>
        <w:top w:val="none" w:sz="0" w:space="0" w:color="auto"/>
        <w:left w:val="none" w:sz="0" w:space="0" w:color="auto"/>
        <w:bottom w:val="none" w:sz="0" w:space="0" w:color="auto"/>
        <w:right w:val="none" w:sz="0" w:space="0" w:color="auto"/>
      </w:divBdr>
    </w:div>
    <w:div w:id="142279155">
      <w:bodyDiv w:val="1"/>
      <w:marLeft w:val="0"/>
      <w:marRight w:val="0"/>
      <w:marTop w:val="0"/>
      <w:marBottom w:val="0"/>
      <w:divBdr>
        <w:top w:val="none" w:sz="0" w:space="0" w:color="auto"/>
        <w:left w:val="none" w:sz="0" w:space="0" w:color="auto"/>
        <w:bottom w:val="none" w:sz="0" w:space="0" w:color="auto"/>
        <w:right w:val="none" w:sz="0" w:space="0" w:color="auto"/>
      </w:divBdr>
    </w:div>
    <w:div w:id="142280646">
      <w:bodyDiv w:val="1"/>
      <w:marLeft w:val="0"/>
      <w:marRight w:val="0"/>
      <w:marTop w:val="0"/>
      <w:marBottom w:val="0"/>
      <w:divBdr>
        <w:top w:val="none" w:sz="0" w:space="0" w:color="auto"/>
        <w:left w:val="none" w:sz="0" w:space="0" w:color="auto"/>
        <w:bottom w:val="none" w:sz="0" w:space="0" w:color="auto"/>
        <w:right w:val="none" w:sz="0" w:space="0" w:color="auto"/>
      </w:divBdr>
    </w:div>
    <w:div w:id="142430265">
      <w:bodyDiv w:val="1"/>
      <w:marLeft w:val="0"/>
      <w:marRight w:val="0"/>
      <w:marTop w:val="0"/>
      <w:marBottom w:val="0"/>
      <w:divBdr>
        <w:top w:val="none" w:sz="0" w:space="0" w:color="auto"/>
        <w:left w:val="none" w:sz="0" w:space="0" w:color="auto"/>
        <w:bottom w:val="none" w:sz="0" w:space="0" w:color="auto"/>
        <w:right w:val="none" w:sz="0" w:space="0" w:color="auto"/>
      </w:divBdr>
    </w:div>
    <w:div w:id="142553919">
      <w:bodyDiv w:val="1"/>
      <w:marLeft w:val="0"/>
      <w:marRight w:val="0"/>
      <w:marTop w:val="0"/>
      <w:marBottom w:val="0"/>
      <w:divBdr>
        <w:top w:val="none" w:sz="0" w:space="0" w:color="auto"/>
        <w:left w:val="none" w:sz="0" w:space="0" w:color="auto"/>
        <w:bottom w:val="none" w:sz="0" w:space="0" w:color="auto"/>
        <w:right w:val="none" w:sz="0" w:space="0" w:color="auto"/>
      </w:divBdr>
    </w:div>
    <w:div w:id="142738465">
      <w:bodyDiv w:val="1"/>
      <w:marLeft w:val="0"/>
      <w:marRight w:val="0"/>
      <w:marTop w:val="0"/>
      <w:marBottom w:val="0"/>
      <w:divBdr>
        <w:top w:val="none" w:sz="0" w:space="0" w:color="auto"/>
        <w:left w:val="none" w:sz="0" w:space="0" w:color="auto"/>
        <w:bottom w:val="none" w:sz="0" w:space="0" w:color="auto"/>
        <w:right w:val="none" w:sz="0" w:space="0" w:color="auto"/>
      </w:divBdr>
    </w:div>
    <w:div w:id="143010264">
      <w:bodyDiv w:val="1"/>
      <w:marLeft w:val="0"/>
      <w:marRight w:val="0"/>
      <w:marTop w:val="0"/>
      <w:marBottom w:val="0"/>
      <w:divBdr>
        <w:top w:val="none" w:sz="0" w:space="0" w:color="auto"/>
        <w:left w:val="none" w:sz="0" w:space="0" w:color="auto"/>
        <w:bottom w:val="none" w:sz="0" w:space="0" w:color="auto"/>
        <w:right w:val="none" w:sz="0" w:space="0" w:color="auto"/>
      </w:divBdr>
    </w:div>
    <w:div w:id="143012259">
      <w:bodyDiv w:val="1"/>
      <w:marLeft w:val="0"/>
      <w:marRight w:val="0"/>
      <w:marTop w:val="0"/>
      <w:marBottom w:val="0"/>
      <w:divBdr>
        <w:top w:val="none" w:sz="0" w:space="0" w:color="auto"/>
        <w:left w:val="none" w:sz="0" w:space="0" w:color="auto"/>
        <w:bottom w:val="none" w:sz="0" w:space="0" w:color="auto"/>
        <w:right w:val="none" w:sz="0" w:space="0" w:color="auto"/>
      </w:divBdr>
    </w:div>
    <w:div w:id="143283552">
      <w:bodyDiv w:val="1"/>
      <w:marLeft w:val="0"/>
      <w:marRight w:val="0"/>
      <w:marTop w:val="0"/>
      <w:marBottom w:val="0"/>
      <w:divBdr>
        <w:top w:val="none" w:sz="0" w:space="0" w:color="auto"/>
        <w:left w:val="none" w:sz="0" w:space="0" w:color="auto"/>
        <w:bottom w:val="none" w:sz="0" w:space="0" w:color="auto"/>
        <w:right w:val="none" w:sz="0" w:space="0" w:color="auto"/>
      </w:divBdr>
    </w:div>
    <w:div w:id="143355457">
      <w:bodyDiv w:val="1"/>
      <w:marLeft w:val="0"/>
      <w:marRight w:val="0"/>
      <w:marTop w:val="0"/>
      <w:marBottom w:val="0"/>
      <w:divBdr>
        <w:top w:val="none" w:sz="0" w:space="0" w:color="auto"/>
        <w:left w:val="none" w:sz="0" w:space="0" w:color="auto"/>
        <w:bottom w:val="none" w:sz="0" w:space="0" w:color="auto"/>
        <w:right w:val="none" w:sz="0" w:space="0" w:color="auto"/>
      </w:divBdr>
    </w:div>
    <w:div w:id="143469665">
      <w:bodyDiv w:val="1"/>
      <w:marLeft w:val="0"/>
      <w:marRight w:val="0"/>
      <w:marTop w:val="0"/>
      <w:marBottom w:val="0"/>
      <w:divBdr>
        <w:top w:val="none" w:sz="0" w:space="0" w:color="auto"/>
        <w:left w:val="none" w:sz="0" w:space="0" w:color="auto"/>
        <w:bottom w:val="none" w:sz="0" w:space="0" w:color="auto"/>
        <w:right w:val="none" w:sz="0" w:space="0" w:color="auto"/>
      </w:divBdr>
    </w:div>
    <w:div w:id="143549410">
      <w:bodyDiv w:val="1"/>
      <w:marLeft w:val="0"/>
      <w:marRight w:val="0"/>
      <w:marTop w:val="0"/>
      <w:marBottom w:val="0"/>
      <w:divBdr>
        <w:top w:val="none" w:sz="0" w:space="0" w:color="auto"/>
        <w:left w:val="none" w:sz="0" w:space="0" w:color="auto"/>
        <w:bottom w:val="none" w:sz="0" w:space="0" w:color="auto"/>
        <w:right w:val="none" w:sz="0" w:space="0" w:color="auto"/>
      </w:divBdr>
    </w:div>
    <w:div w:id="143621922">
      <w:bodyDiv w:val="1"/>
      <w:marLeft w:val="0"/>
      <w:marRight w:val="0"/>
      <w:marTop w:val="0"/>
      <w:marBottom w:val="0"/>
      <w:divBdr>
        <w:top w:val="none" w:sz="0" w:space="0" w:color="auto"/>
        <w:left w:val="none" w:sz="0" w:space="0" w:color="auto"/>
        <w:bottom w:val="none" w:sz="0" w:space="0" w:color="auto"/>
        <w:right w:val="none" w:sz="0" w:space="0" w:color="auto"/>
      </w:divBdr>
    </w:div>
    <w:div w:id="143661939">
      <w:bodyDiv w:val="1"/>
      <w:marLeft w:val="0"/>
      <w:marRight w:val="0"/>
      <w:marTop w:val="0"/>
      <w:marBottom w:val="0"/>
      <w:divBdr>
        <w:top w:val="none" w:sz="0" w:space="0" w:color="auto"/>
        <w:left w:val="none" w:sz="0" w:space="0" w:color="auto"/>
        <w:bottom w:val="none" w:sz="0" w:space="0" w:color="auto"/>
        <w:right w:val="none" w:sz="0" w:space="0" w:color="auto"/>
      </w:divBdr>
    </w:div>
    <w:div w:id="143666254">
      <w:bodyDiv w:val="1"/>
      <w:marLeft w:val="0"/>
      <w:marRight w:val="0"/>
      <w:marTop w:val="0"/>
      <w:marBottom w:val="0"/>
      <w:divBdr>
        <w:top w:val="none" w:sz="0" w:space="0" w:color="auto"/>
        <w:left w:val="none" w:sz="0" w:space="0" w:color="auto"/>
        <w:bottom w:val="none" w:sz="0" w:space="0" w:color="auto"/>
        <w:right w:val="none" w:sz="0" w:space="0" w:color="auto"/>
      </w:divBdr>
    </w:div>
    <w:div w:id="143788674">
      <w:bodyDiv w:val="1"/>
      <w:marLeft w:val="0"/>
      <w:marRight w:val="0"/>
      <w:marTop w:val="0"/>
      <w:marBottom w:val="0"/>
      <w:divBdr>
        <w:top w:val="none" w:sz="0" w:space="0" w:color="auto"/>
        <w:left w:val="none" w:sz="0" w:space="0" w:color="auto"/>
        <w:bottom w:val="none" w:sz="0" w:space="0" w:color="auto"/>
        <w:right w:val="none" w:sz="0" w:space="0" w:color="auto"/>
      </w:divBdr>
    </w:div>
    <w:div w:id="143861765">
      <w:bodyDiv w:val="1"/>
      <w:marLeft w:val="0"/>
      <w:marRight w:val="0"/>
      <w:marTop w:val="0"/>
      <w:marBottom w:val="0"/>
      <w:divBdr>
        <w:top w:val="none" w:sz="0" w:space="0" w:color="auto"/>
        <w:left w:val="none" w:sz="0" w:space="0" w:color="auto"/>
        <w:bottom w:val="none" w:sz="0" w:space="0" w:color="auto"/>
        <w:right w:val="none" w:sz="0" w:space="0" w:color="auto"/>
      </w:divBdr>
    </w:div>
    <w:div w:id="143863151">
      <w:bodyDiv w:val="1"/>
      <w:marLeft w:val="0"/>
      <w:marRight w:val="0"/>
      <w:marTop w:val="0"/>
      <w:marBottom w:val="0"/>
      <w:divBdr>
        <w:top w:val="none" w:sz="0" w:space="0" w:color="auto"/>
        <w:left w:val="none" w:sz="0" w:space="0" w:color="auto"/>
        <w:bottom w:val="none" w:sz="0" w:space="0" w:color="auto"/>
        <w:right w:val="none" w:sz="0" w:space="0" w:color="auto"/>
      </w:divBdr>
    </w:div>
    <w:div w:id="143931005">
      <w:bodyDiv w:val="1"/>
      <w:marLeft w:val="0"/>
      <w:marRight w:val="0"/>
      <w:marTop w:val="0"/>
      <w:marBottom w:val="0"/>
      <w:divBdr>
        <w:top w:val="none" w:sz="0" w:space="0" w:color="auto"/>
        <w:left w:val="none" w:sz="0" w:space="0" w:color="auto"/>
        <w:bottom w:val="none" w:sz="0" w:space="0" w:color="auto"/>
        <w:right w:val="none" w:sz="0" w:space="0" w:color="auto"/>
      </w:divBdr>
    </w:div>
    <w:div w:id="143936074">
      <w:bodyDiv w:val="1"/>
      <w:marLeft w:val="0"/>
      <w:marRight w:val="0"/>
      <w:marTop w:val="0"/>
      <w:marBottom w:val="0"/>
      <w:divBdr>
        <w:top w:val="none" w:sz="0" w:space="0" w:color="auto"/>
        <w:left w:val="none" w:sz="0" w:space="0" w:color="auto"/>
        <w:bottom w:val="none" w:sz="0" w:space="0" w:color="auto"/>
        <w:right w:val="none" w:sz="0" w:space="0" w:color="auto"/>
      </w:divBdr>
    </w:div>
    <w:div w:id="144588988">
      <w:bodyDiv w:val="1"/>
      <w:marLeft w:val="0"/>
      <w:marRight w:val="0"/>
      <w:marTop w:val="0"/>
      <w:marBottom w:val="0"/>
      <w:divBdr>
        <w:top w:val="none" w:sz="0" w:space="0" w:color="auto"/>
        <w:left w:val="none" w:sz="0" w:space="0" w:color="auto"/>
        <w:bottom w:val="none" w:sz="0" w:space="0" w:color="auto"/>
        <w:right w:val="none" w:sz="0" w:space="0" w:color="auto"/>
      </w:divBdr>
    </w:div>
    <w:div w:id="144662211">
      <w:bodyDiv w:val="1"/>
      <w:marLeft w:val="0"/>
      <w:marRight w:val="0"/>
      <w:marTop w:val="0"/>
      <w:marBottom w:val="0"/>
      <w:divBdr>
        <w:top w:val="none" w:sz="0" w:space="0" w:color="auto"/>
        <w:left w:val="none" w:sz="0" w:space="0" w:color="auto"/>
        <w:bottom w:val="none" w:sz="0" w:space="0" w:color="auto"/>
        <w:right w:val="none" w:sz="0" w:space="0" w:color="auto"/>
      </w:divBdr>
    </w:div>
    <w:div w:id="144669641">
      <w:bodyDiv w:val="1"/>
      <w:marLeft w:val="0"/>
      <w:marRight w:val="0"/>
      <w:marTop w:val="0"/>
      <w:marBottom w:val="0"/>
      <w:divBdr>
        <w:top w:val="none" w:sz="0" w:space="0" w:color="auto"/>
        <w:left w:val="none" w:sz="0" w:space="0" w:color="auto"/>
        <w:bottom w:val="none" w:sz="0" w:space="0" w:color="auto"/>
        <w:right w:val="none" w:sz="0" w:space="0" w:color="auto"/>
      </w:divBdr>
    </w:div>
    <w:div w:id="144904856">
      <w:bodyDiv w:val="1"/>
      <w:marLeft w:val="0"/>
      <w:marRight w:val="0"/>
      <w:marTop w:val="0"/>
      <w:marBottom w:val="0"/>
      <w:divBdr>
        <w:top w:val="none" w:sz="0" w:space="0" w:color="auto"/>
        <w:left w:val="none" w:sz="0" w:space="0" w:color="auto"/>
        <w:bottom w:val="none" w:sz="0" w:space="0" w:color="auto"/>
        <w:right w:val="none" w:sz="0" w:space="0" w:color="auto"/>
      </w:divBdr>
    </w:div>
    <w:div w:id="145125361">
      <w:bodyDiv w:val="1"/>
      <w:marLeft w:val="0"/>
      <w:marRight w:val="0"/>
      <w:marTop w:val="0"/>
      <w:marBottom w:val="0"/>
      <w:divBdr>
        <w:top w:val="none" w:sz="0" w:space="0" w:color="auto"/>
        <w:left w:val="none" w:sz="0" w:space="0" w:color="auto"/>
        <w:bottom w:val="none" w:sz="0" w:space="0" w:color="auto"/>
        <w:right w:val="none" w:sz="0" w:space="0" w:color="auto"/>
      </w:divBdr>
    </w:div>
    <w:div w:id="145126943">
      <w:bodyDiv w:val="1"/>
      <w:marLeft w:val="0"/>
      <w:marRight w:val="0"/>
      <w:marTop w:val="0"/>
      <w:marBottom w:val="0"/>
      <w:divBdr>
        <w:top w:val="none" w:sz="0" w:space="0" w:color="auto"/>
        <w:left w:val="none" w:sz="0" w:space="0" w:color="auto"/>
        <w:bottom w:val="none" w:sz="0" w:space="0" w:color="auto"/>
        <w:right w:val="none" w:sz="0" w:space="0" w:color="auto"/>
      </w:divBdr>
    </w:div>
    <w:div w:id="145560166">
      <w:bodyDiv w:val="1"/>
      <w:marLeft w:val="0"/>
      <w:marRight w:val="0"/>
      <w:marTop w:val="0"/>
      <w:marBottom w:val="0"/>
      <w:divBdr>
        <w:top w:val="none" w:sz="0" w:space="0" w:color="auto"/>
        <w:left w:val="none" w:sz="0" w:space="0" w:color="auto"/>
        <w:bottom w:val="none" w:sz="0" w:space="0" w:color="auto"/>
        <w:right w:val="none" w:sz="0" w:space="0" w:color="auto"/>
      </w:divBdr>
    </w:div>
    <w:div w:id="145586534">
      <w:bodyDiv w:val="1"/>
      <w:marLeft w:val="0"/>
      <w:marRight w:val="0"/>
      <w:marTop w:val="0"/>
      <w:marBottom w:val="0"/>
      <w:divBdr>
        <w:top w:val="none" w:sz="0" w:space="0" w:color="auto"/>
        <w:left w:val="none" w:sz="0" w:space="0" w:color="auto"/>
        <w:bottom w:val="none" w:sz="0" w:space="0" w:color="auto"/>
        <w:right w:val="none" w:sz="0" w:space="0" w:color="auto"/>
      </w:divBdr>
    </w:div>
    <w:div w:id="145711911">
      <w:bodyDiv w:val="1"/>
      <w:marLeft w:val="0"/>
      <w:marRight w:val="0"/>
      <w:marTop w:val="0"/>
      <w:marBottom w:val="0"/>
      <w:divBdr>
        <w:top w:val="none" w:sz="0" w:space="0" w:color="auto"/>
        <w:left w:val="none" w:sz="0" w:space="0" w:color="auto"/>
        <w:bottom w:val="none" w:sz="0" w:space="0" w:color="auto"/>
        <w:right w:val="none" w:sz="0" w:space="0" w:color="auto"/>
      </w:divBdr>
    </w:div>
    <w:div w:id="145780540">
      <w:bodyDiv w:val="1"/>
      <w:marLeft w:val="0"/>
      <w:marRight w:val="0"/>
      <w:marTop w:val="0"/>
      <w:marBottom w:val="0"/>
      <w:divBdr>
        <w:top w:val="none" w:sz="0" w:space="0" w:color="auto"/>
        <w:left w:val="none" w:sz="0" w:space="0" w:color="auto"/>
        <w:bottom w:val="none" w:sz="0" w:space="0" w:color="auto"/>
        <w:right w:val="none" w:sz="0" w:space="0" w:color="auto"/>
      </w:divBdr>
    </w:div>
    <w:div w:id="146089797">
      <w:bodyDiv w:val="1"/>
      <w:marLeft w:val="0"/>
      <w:marRight w:val="0"/>
      <w:marTop w:val="0"/>
      <w:marBottom w:val="0"/>
      <w:divBdr>
        <w:top w:val="none" w:sz="0" w:space="0" w:color="auto"/>
        <w:left w:val="none" w:sz="0" w:space="0" w:color="auto"/>
        <w:bottom w:val="none" w:sz="0" w:space="0" w:color="auto"/>
        <w:right w:val="none" w:sz="0" w:space="0" w:color="auto"/>
      </w:divBdr>
    </w:div>
    <w:div w:id="146090632">
      <w:bodyDiv w:val="1"/>
      <w:marLeft w:val="0"/>
      <w:marRight w:val="0"/>
      <w:marTop w:val="0"/>
      <w:marBottom w:val="0"/>
      <w:divBdr>
        <w:top w:val="none" w:sz="0" w:space="0" w:color="auto"/>
        <w:left w:val="none" w:sz="0" w:space="0" w:color="auto"/>
        <w:bottom w:val="none" w:sz="0" w:space="0" w:color="auto"/>
        <w:right w:val="none" w:sz="0" w:space="0" w:color="auto"/>
      </w:divBdr>
    </w:div>
    <w:div w:id="146216725">
      <w:bodyDiv w:val="1"/>
      <w:marLeft w:val="0"/>
      <w:marRight w:val="0"/>
      <w:marTop w:val="0"/>
      <w:marBottom w:val="0"/>
      <w:divBdr>
        <w:top w:val="none" w:sz="0" w:space="0" w:color="auto"/>
        <w:left w:val="none" w:sz="0" w:space="0" w:color="auto"/>
        <w:bottom w:val="none" w:sz="0" w:space="0" w:color="auto"/>
        <w:right w:val="none" w:sz="0" w:space="0" w:color="auto"/>
      </w:divBdr>
    </w:div>
    <w:div w:id="146944428">
      <w:bodyDiv w:val="1"/>
      <w:marLeft w:val="0"/>
      <w:marRight w:val="0"/>
      <w:marTop w:val="0"/>
      <w:marBottom w:val="0"/>
      <w:divBdr>
        <w:top w:val="none" w:sz="0" w:space="0" w:color="auto"/>
        <w:left w:val="none" w:sz="0" w:space="0" w:color="auto"/>
        <w:bottom w:val="none" w:sz="0" w:space="0" w:color="auto"/>
        <w:right w:val="none" w:sz="0" w:space="0" w:color="auto"/>
      </w:divBdr>
    </w:div>
    <w:div w:id="147324949">
      <w:bodyDiv w:val="1"/>
      <w:marLeft w:val="0"/>
      <w:marRight w:val="0"/>
      <w:marTop w:val="0"/>
      <w:marBottom w:val="0"/>
      <w:divBdr>
        <w:top w:val="none" w:sz="0" w:space="0" w:color="auto"/>
        <w:left w:val="none" w:sz="0" w:space="0" w:color="auto"/>
        <w:bottom w:val="none" w:sz="0" w:space="0" w:color="auto"/>
        <w:right w:val="none" w:sz="0" w:space="0" w:color="auto"/>
      </w:divBdr>
    </w:div>
    <w:div w:id="147676018">
      <w:bodyDiv w:val="1"/>
      <w:marLeft w:val="0"/>
      <w:marRight w:val="0"/>
      <w:marTop w:val="0"/>
      <w:marBottom w:val="0"/>
      <w:divBdr>
        <w:top w:val="none" w:sz="0" w:space="0" w:color="auto"/>
        <w:left w:val="none" w:sz="0" w:space="0" w:color="auto"/>
        <w:bottom w:val="none" w:sz="0" w:space="0" w:color="auto"/>
        <w:right w:val="none" w:sz="0" w:space="0" w:color="auto"/>
      </w:divBdr>
    </w:div>
    <w:div w:id="148252659">
      <w:bodyDiv w:val="1"/>
      <w:marLeft w:val="0"/>
      <w:marRight w:val="0"/>
      <w:marTop w:val="0"/>
      <w:marBottom w:val="0"/>
      <w:divBdr>
        <w:top w:val="none" w:sz="0" w:space="0" w:color="auto"/>
        <w:left w:val="none" w:sz="0" w:space="0" w:color="auto"/>
        <w:bottom w:val="none" w:sz="0" w:space="0" w:color="auto"/>
        <w:right w:val="none" w:sz="0" w:space="0" w:color="auto"/>
      </w:divBdr>
    </w:div>
    <w:div w:id="148255056">
      <w:bodyDiv w:val="1"/>
      <w:marLeft w:val="0"/>
      <w:marRight w:val="0"/>
      <w:marTop w:val="0"/>
      <w:marBottom w:val="0"/>
      <w:divBdr>
        <w:top w:val="none" w:sz="0" w:space="0" w:color="auto"/>
        <w:left w:val="none" w:sz="0" w:space="0" w:color="auto"/>
        <w:bottom w:val="none" w:sz="0" w:space="0" w:color="auto"/>
        <w:right w:val="none" w:sz="0" w:space="0" w:color="auto"/>
      </w:divBdr>
    </w:div>
    <w:div w:id="148399464">
      <w:bodyDiv w:val="1"/>
      <w:marLeft w:val="0"/>
      <w:marRight w:val="0"/>
      <w:marTop w:val="0"/>
      <w:marBottom w:val="0"/>
      <w:divBdr>
        <w:top w:val="none" w:sz="0" w:space="0" w:color="auto"/>
        <w:left w:val="none" w:sz="0" w:space="0" w:color="auto"/>
        <w:bottom w:val="none" w:sz="0" w:space="0" w:color="auto"/>
        <w:right w:val="none" w:sz="0" w:space="0" w:color="auto"/>
      </w:divBdr>
    </w:div>
    <w:div w:id="148442547">
      <w:bodyDiv w:val="1"/>
      <w:marLeft w:val="0"/>
      <w:marRight w:val="0"/>
      <w:marTop w:val="0"/>
      <w:marBottom w:val="0"/>
      <w:divBdr>
        <w:top w:val="none" w:sz="0" w:space="0" w:color="auto"/>
        <w:left w:val="none" w:sz="0" w:space="0" w:color="auto"/>
        <w:bottom w:val="none" w:sz="0" w:space="0" w:color="auto"/>
        <w:right w:val="none" w:sz="0" w:space="0" w:color="auto"/>
      </w:divBdr>
    </w:div>
    <w:div w:id="148450509">
      <w:bodyDiv w:val="1"/>
      <w:marLeft w:val="0"/>
      <w:marRight w:val="0"/>
      <w:marTop w:val="0"/>
      <w:marBottom w:val="0"/>
      <w:divBdr>
        <w:top w:val="none" w:sz="0" w:space="0" w:color="auto"/>
        <w:left w:val="none" w:sz="0" w:space="0" w:color="auto"/>
        <w:bottom w:val="none" w:sz="0" w:space="0" w:color="auto"/>
        <w:right w:val="none" w:sz="0" w:space="0" w:color="auto"/>
      </w:divBdr>
    </w:div>
    <w:div w:id="148716653">
      <w:bodyDiv w:val="1"/>
      <w:marLeft w:val="0"/>
      <w:marRight w:val="0"/>
      <w:marTop w:val="0"/>
      <w:marBottom w:val="0"/>
      <w:divBdr>
        <w:top w:val="none" w:sz="0" w:space="0" w:color="auto"/>
        <w:left w:val="none" w:sz="0" w:space="0" w:color="auto"/>
        <w:bottom w:val="none" w:sz="0" w:space="0" w:color="auto"/>
        <w:right w:val="none" w:sz="0" w:space="0" w:color="auto"/>
      </w:divBdr>
    </w:div>
    <w:div w:id="148792957">
      <w:bodyDiv w:val="1"/>
      <w:marLeft w:val="0"/>
      <w:marRight w:val="0"/>
      <w:marTop w:val="0"/>
      <w:marBottom w:val="0"/>
      <w:divBdr>
        <w:top w:val="none" w:sz="0" w:space="0" w:color="auto"/>
        <w:left w:val="none" w:sz="0" w:space="0" w:color="auto"/>
        <w:bottom w:val="none" w:sz="0" w:space="0" w:color="auto"/>
        <w:right w:val="none" w:sz="0" w:space="0" w:color="auto"/>
      </w:divBdr>
    </w:div>
    <w:div w:id="148981257">
      <w:bodyDiv w:val="1"/>
      <w:marLeft w:val="0"/>
      <w:marRight w:val="0"/>
      <w:marTop w:val="0"/>
      <w:marBottom w:val="0"/>
      <w:divBdr>
        <w:top w:val="none" w:sz="0" w:space="0" w:color="auto"/>
        <w:left w:val="none" w:sz="0" w:space="0" w:color="auto"/>
        <w:bottom w:val="none" w:sz="0" w:space="0" w:color="auto"/>
        <w:right w:val="none" w:sz="0" w:space="0" w:color="auto"/>
      </w:divBdr>
    </w:div>
    <w:div w:id="149055137">
      <w:bodyDiv w:val="1"/>
      <w:marLeft w:val="0"/>
      <w:marRight w:val="0"/>
      <w:marTop w:val="0"/>
      <w:marBottom w:val="0"/>
      <w:divBdr>
        <w:top w:val="none" w:sz="0" w:space="0" w:color="auto"/>
        <w:left w:val="none" w:sz="0" w:space="0" w:color="auto"/>
        <w:bottom w:val="none" w:sz="0" w:space="0" w:color="auto"/>
        <w:right w:val="none" w:sz="0" w:space="0" w:color="auto"/>
      </w:divBdr>
    </w:div>
    <w:div w:id="149179646">
      <w:bodyDiv w:val="1"/>
      <w:marLeft w:val="0"/>
      <w:marRight w:val="0"/>
      <w:marTop w:val="0"/>
      <w:marBottom w:val="0"/>
      <w:divBdr>
        <w:top w:val="none" w:sz="0" w:space="0" w:color="auto"/>
        <w:left w:val="none" w:sz="0" w:space="0" w:color="auto"/>
        <w:bottom w:val="none" w:sz="0" w:space="0" w:color="auto"/>
        <w:right w:val="none" w:sz="0" w:space="0" w:color="auto"/>
      </w:divBdr>
    </w:div>
    <w:div w:id="149180651">
      <w:bodyDiv w:val="1"/>
      <w:marLeft w:val="0"/>
      <w:marRight w:val="0"/>
      <w:marTop w:val="0"/>
      <w:marBottom w:val="0"/>
      <w:divBdr>
        <w:top w:val="none" w:sz="0" w:space="0" w:color="auto"/>
        <w:left w:val="none" w:sz="0" w:space="0" w:color="auto"/>
        <w:bottom w:val="none" w:sz="0" w:space="0" w:color="auto"/>
        <w:right w:val="none" w:sz="0" w:space="0" w:color="auto"/>
      </w:divBdr>
    </w:div>
    <w:div w:id="149634761">
      <w:bodyDiv w:val="1"/>
      <w:marLeft w:val="0"/>
      <w:marRight w:val="0"/>
      <w:marTop w:val="0"/>
      <w:marBottom w:val="0"/>
      <w:divBdr>
        <w:top w:val="none" w:sz="0" w:space="0" w:color="auto"/>
        <w:left w:val="none" w:sz="0" w:space="0" w:color="auto"/>
        <w:bottom w:val="none" w:sz="0" w:space="0" w:color="auto"/>
        <w:right w:val="none" w:sz="0" w:space="0" w:color="auto"/>
      </w:divBdr>
    </w:div>
    <w:div w:id="150021205">
      <w:bodyDiv w:val="1"/>
      <w:marLeft w:val="0"/>
      <w:marRight w:val="0"/>
      <w:marTop w:val="0"/>
      <w:marBottom w:val="0"/>
      <w:divBdr>
        <w:top w:val="none" w:sz="0" w:space="0" w:color="auto"/>
        <w:left w:val="none" w:sz="0" w:space="0" w:color="auto"/>
        <w:bottom w:val="none" w:sz="0" w:space="0" w:color="auto"/>
        <w:right w:val="none" w:sz="0" w:space="0" w:color="auto"/>
      </w:divBdr>
    </w:div>
    <w:div w:id="150217410">
      <w:bodyDiv w:val="1"/>
      <w:marLeft w:val="0"/>
      <w:marRight w:val="0"/>
      <w:marTop w:val="0"/>
      <w:marBottom w:val="0"/>
      <w:divBdr>
        <w:top w:val="none" w:sz="0" w:space="0" w:color="auto"/>
        <w:left w:val="none" w:sz="0" w:space="0" w:color="auto"/>
        <w:bottom w:val="none" w:sz="0" w:space="0" w:color="auto"/>
        <w:right w:val="none" w:sz="0" w:space="0" w:color="auto"/>
      </w:divBdr>
    </w:div>
    <w:div w:id="150488500">
      <w:bodyDiv w:val="1"/>
      <w:marLeft w:val="0"/>
      <w:marRight w:val="0"/>
      <w:marTop w:val="0"/>
      <w:marBottom w:val="0"/>
      <w:divBdr>
        <w:top w:val="none" w:sz="0" w:space="0" w:color="auto"/>
        <w:left w:val="none" w:sz="0" w:space="0" w:color="auto"/>
        <w:bottom w:val="none" w:sz="0" w:space="0" w:color="auto"/>
        <w:right w:val="none" w:sz="0" w:space="0" w:color="auto"/>
      </w:divBdr>
    </w:div>
    <w:div w:id="150490627">
      <w:bodyDiv w:val="1"/>
      <w:marLeft w:val="0"/>
      <w:marRight w:val="0"/>
      <w:marTop w:val="0"/>
      <w:marBottom w:val="0"/>
      <w:divBdr>
        <w:top w:val="none" w:sz="0" w:space="0" w:color="auto"/>
        <w:left w:val="none" w:sz="0" w:space="0" w:color="auto"/>
        <w:bottom w:val="none" w:sz="0" w:space="0" w:color="auto"/>
        <w:right w:val="none" w:sz="0" w:space="0" w:color="auto"/>
      </w:divBdr>
    </w:div>
    <w:div w:id="150568033">
      <w:bodyDiv w:val="1"/>
      <w:marLeft w:val="0"/>
      <w:marRight w:val="0"/>
      <w:marTop w:val="0"/>
      <w:marBottom w:val="0"/>
      <w:divBdr>
        <w:top w:val="none" w:sz="0" w:space="0" w:color="auto"/>
        <w:left w:val="none" w:sz="0" w:space="0" w:color="auto"/>
        <w:bottom w:val="none" w:sz="0" w:space="0" w:color="auto"/>
        <w:right w:val="none" w:sz="0" w:space="0" w:color="auto"/>
      </w:divBdr>
    </w:div>
    <w:div w:id="150685315">
      <w:bodyDiv w:val="1"/>
      <w:marLeft w:val="0"/>
      <w:marRight w:val="0"/>
      <w:marTop w:val="0"/>
      <w:marBottom w:val="0"/>
      <w:divBdr>
        <w:top w:val="none" w:sz="0" w:space="0" w:color="auto"/>
        <w:left w:val="none" w:sz="0" w:space="0" w:color="auto"/>
        <w:bottom w:val="none" w:sz="0" w:space="0" w:color="auto"/>
        <w:right w:val="none" w:sz="0" w:space="0" w:color="auto"/>
      </w:divBdr>
    </w:div>
    <w:div w:id="150947553">
      <w:bodyDiv w:val="1"/>
      <w:marLeft w:val="0"/>
      <w:marRight w:val="0"/>
      <w:marTop w:val="0"/>
      <w:marBottom w:val="0"/>
      <w:divBdr>
        <w:top w:val="none" w:sz="0" w:space="0" w:color="auto"/>
        <w:left w:val="none" w:sz="0" w:space="0" w:color="auto"/>
        <w:bottom w:val="none" w:sz="0" w:space="0" w:color="auto"/>
        <w:right w:val="none" w:sz="0" w:space="0" w:color="auto"/>
      </w:divBdr>
    </w:div>
    <w:div w:id="151021881">
      <w:bodyDiv w:val="1"/>
      <w:marLeft w:val="0"/>
      <w:marRight w:val="0"/>
      <w:marTop w:val="0"/>
      <w:marBottom w:val="0"/>
      <w:divBdr>
        <w:top w:val="none" w:sz="0" w:space="0" w:color="auto"/>
        <w:left w:val="none" w:sz="0" w:space="0" w:color="auto"/>
        <w:bottom w:val="none" w:sz="0" w:space="0" w:color="auto"/>
        <w:right w:val="none" w:sz="0" w:space="0" w:color="auto"/>
      </w:divBdr>
    </w:div>
    <w:div w:id="151027663">
      <w:bodyDiv w:val="1"/>
      <w:marLeft w:val="0"/>
      <w:marRight w:val="0"/>
      <w:marTop w:val="0"/>
      <w:marBottom w:val="0"/>
      <w:divBdr>
        <w:top w:val="none" w:sz="0" w:space="0" w:color="auto"/>
        <w:left w:val="none" w:sz="0" w:space="0" w:color="auto"/>
        <w:bottom w:val="none" w:sz="0" w:space="0" w:color="auto"/>
        <w:right w:val="none" w:sz="0" w:space="0" w:color="auto"/>
      </w:divBdr>
    </w:div>
    <w:div w:id="151069831">
      <w:bodyDiv w:val="1"/>
      <w:marLeft w:val="0"/>
      <w:marRight w:val="0"/>
      <w:marTop w:val="0"/>
      <w:marBottom w:val="0"/>
      <w:divBdr>
        <w:top w:val="none" w:sz="0" w:space="0" w:color="auto"/>
        <w:left w:val="none" w:sz="0" w:space="0" w:color="auto"/>
        <w:bottom w:val="none" w:sz="0" w:space="0" w:color="auto"/>
        <w:right w:val="none" w:sz="0" w:space="0" w:color="auto"/>
      </w:divBdr>
    </w:div>
    <w:div w:id="151412415">
      <w:bodyDiv w:val="1"/>
      <w:marLeft w:val="0"/>
      <w:marRight w:val="0"/>
      <w:marTop w:val="0"/>
      <w:marBottom w:val="0"/>
      <w:divBdr>
        <w:top w:val="none" w:sz="0" w:space="0" w:color="auto"/>
        <w:left w:val="none" w:sz="0" w:space="0" w:color="auto"/>
        <w:bottom w:val="none" w:sz="0" w:space="0" w:color="auto"/>
        <w:right w:val="none" w:sz="0" w:space="0" w:color="auto"/>
      </w:divBdr>
    </w:div>
    <w:div w:id="151413889">
      <w:bodyDiv w:val="1"/>
      <w:marLeft w:val="0"/>
      <w:marRight w:val="0"/>
      <w:marTop w:val="0"/>
      <w:marBottom w:val="0"/>
      <w:divBdr>
        <w:top w:val="none" w:sz="0" w:space="0" w:color="auto"/>
        <w:left w:val="none" w:sz="0" w:space="0" w:color="auto"/>
        <w:bottom w:val="none" w:sz="0" w:space="0" w:color="auto"/>
        <w:right w:val="none" w:sz="0" w:space="0" w:color="auto"/>
      </w:divBdr>
    </w:div>
    <w:div w:id="151870422">
      <w:bodyDiv w:val="1"/>
      <w:marLeft w:val="0"/>
      <w:marRight w:val="0"/>
      <w:marTop w:val="0"/>
      <w:marBottom w:val="0"/>
      <w:divBdr>
        <w:top w:val="none" w:sz="0" w:space="0" w:color="auto"/>
        <w:left w:val="none" w:sz="0" w:space="0" w:color="auto"/>
        <w:bottom w:val="none" w:sz="0" w:space="0" w:color="auto"/>
        <w:right w:val="none" w:sz="0" w:space="0" w:color="auto"/>
      </w:divBdr>
    </w:div>
    <w:div w:id="151995779">
      <w:bodyDiv w:val="1"/>
      <w:marLeft w:val="0"/>
      <w:marRight w:val="0"/>
      <w:marTop w:val="0"/>
      <w:marBottom w:val="0"/>
      <w:divBdr>
        <w:top w:val="none" w:sz="0" w:space="0" w:color="auto"/>
        <w:left w:val="none" w:sz="0" w:space="0" w:color="auto"/>
        <w:bottom w:val="none" w:sz="0" w:space="0" w:color="auto"/>
        <w:right w:val="none" w:sz="0" w:space="0" w:color="auto"/>
      </w:divBdr>
    </w:div>
    <w:div w:id="152257178">
      <w:bodyDiv w:val="1"/>
      <w:marLeft w:val="0"/>
      <w:marRight w:val="0"/>
      <w:marTop w:val="0"/>
      <w:marBottom w:val="0"/>
      <w:divBdr>
        <w:top w:val="none" w:sz="0" w:space="0" w:color="auto"/>
        <w:left w:val="none" w:sz="0" w:space="0" w:color="auto"/>
        <w:bottom w:val="none" w:sz="0" w:space="0" w:color="auto"/>
        <w:right w:val="none" w:sz="0" w:space="0" w:color="auto"/>
      </w:divBdr>
    </w:div>
    <w:div w:id="152456289">
      <w:bodyDiv w:val="1"/>
      <w:marLeft w:val="0"/>
      <w:marRight w:val="0"/>
      <w:marTop w:val="0"/>
      <w:marBottom w:val="0"/>
      <w:divBdr>
        <w:top w:val="none" w:sz="0" w:space="0" w:color="auto"/>
        <w:left w:val="none" w:sz="0" w:space="0" w:color="auto"/>
        <w:bottom w:val="none" w:sz="0" w:space="0" w:color="auto"/>
        <w:right w:val="none" w:sz="0" w:space="0" w:color="auto"/>
      </w:divBdr>
    </w:div>
    <w:div w:id="152530240">
      <w:bodyDiv w:val="1"/>
      <w:marLeft w:val="0"/>
      <w:marRight w:val="0"/>
      <w:marTop w:val="0"/>
      <w:marBottom w:val="0"/>
      <w:divBdr>
        <w:top w:val="none" w:sz="0" w:space="0" w:color="auto"/>
        <w:left w:val="none" w:sz="0" w:space="0" w:color="auto"/>
        <w:bottom w:val="none" w:sz="0" w:space="0" w:color="auto"/>
        <w:right w:val="none" w:sz="0" w:space="0" w:color="auto"/>
      </w:divBdr>
    </w:div>
    <w:div w:id="152573152">
      <w:bodyDiv w:val="1"/>
      <w:marLeft w:val="0"/>
      <w:marRight w:val="0"/>
      <w:marTop w:val="0"/>
      <w:marBottom w:val="0"/>
      <w:divBdr>
        <w:top w:val="none" w:sz="0" w:space="0" w:color="auto"/>
        <w:left w:val="none" w:sz="0" w:space="0" w:color="auto"/>
        <w:bottom w:val="none" w:sz="0" w:space="0" w:color="auto"/>
        <w:right w:val="none" w:sz="0" w:space="0" w:color="auto"/>
      </w:divBdr>
    </w:div>
    <w:div w:id="152726903">
      <w:bodyDiv w:val="1"/>
      <w:marLeft w:val="0"/>
      <w:marRight w:val="0"/>
      <w:marTop w:val="0"/>
      <w:marBottom w:val="0"/>
      <w:divBdr>
        <w:top w:val="none" w:sz="0" w:space="0" w:color="auto"/>
        <w:left w:val="none" w:sz="0" w:space="0" w:color="auto"/>
        <w:bottom w:val="none" w:sz="0" w:space="0" w:color="auto"/>
        <w:right w:val="none" w:sz="0" w:space="0" w:color="auto"/>
      </w:divBdr>
    </w:div>
    <w:div w:id="152993633">
      <w:bodyDiv w:val="1"/>
      <w:marLeft w:val="0"/>
      <w:marRight w:val="0"/>
      <w:marTop w:val="0"/>
      <w:marBottom w:val="0"/>
      <w:divBdr>
        <w:top w:val="none" w:sz="0" w:space="0" w:color="auto"/>
        <w:left w:val="none" w:sz="0" w:space="0" w:color="auto"/>
        <w:bottom w:val="none" w:sz="0" w:space="0" w:color="auto"/>
        <w:right w:val="none" w:sz="0" w:space="0" w:color="auto"/>
      </w:divBdr>
    </w:div>
    <w:div w:id="153300041">
      <w:bodyDiv w:val="1"/>
      <w:marLeft w:val="0"/>
      <w:marRight w:val="0"/>
      <w:marTop w:val="0"/>
      <w:marBottom w:val="0"/>
      <w:divBdr>
        <w:top w:val="none" w:sz="0" w:space="0" w:color="auto"/>
        <w:left w:val="none" w:sz="0" w:space="0" w:color="auto"/>
        <w:bottom w:val="none" w:sz="0" w:space="0" w:color="auto"/>
        <w:right w:val="none" w:sz="0" w:space="0" w:color="auto"/>
      </w:divBdr>
    </w:div>
    <w:div w:id="153373328">
      <w:bodyDiv w:val="1"/>
      <w:marLeft w:val="0"/>
      <w:marRight w:val="0"/>
      <w:marTop w:val="0"/>
      <w:marBottom w:val="0"/>
      <w:divBdr>
        <w:top w:val="none" w:sz="0" w:space="0" w:color="auto"/>
        <w:left w:val="none" w:sz="0" w:space="0" w:color="auto"/>
        <w:bottom w:val="none" w:sz="0" w:space="0" w:color="auto"/>
        <w:right w:val="none" w:sz="0" w:space="0" w:color="auto"/>
      </w:divBdr>
    </w:div>
    <w:div w:id="154273020">
      <w:bodyDiv w:val="1"/>
      <w:marLeft w:val="0"/>
      <w:marRight w:val="0"/>
      <w:marTop w:val="0"/>
      <w:marBottom w:val="0"/>
      <w:divBdr>
        <w:top w:val="none" w:sz="0" w:space="0" w:color="auto"/>
        <w:left w:val="none" w:sz="0" w:space="0" w:color="auto"/>
        <w:bottom w:val="none" w:sz="0" w:space="0" w:color="auto"/>
        <w:right w:val="none" w:sz="0" w:space="0" w:color="auto"/>
      </w:divBdr>
    </w:div>
    <w:div w:id="154301729">
      <w:bodyDiv w:val="1"/>
      <w:marLeft w:val="0"/>
      <w:marRight w:val="0"/>
      <w:marTop w:val="0"/>
      <w:marBottom w:val="0"/>
      <w:divBdr>
        <w:top w:val="none" w:sz="0" w:space="0" w:color="auto"/>
        <w:left w:val="none" w:sz="0" w:space="0" w:color="auto"/>
        <w:bottom w:val="none" w:sz="0" w:space="0" w:color="auto"/>
        <w:right w:val="none" w:sz="0" w:space="0" w:color="auto"/>
      </w:divBdr>
    </w:div>
    <w:div w:id="154539400">
      <w:bodyDiv w:val="1"/>
      <w:marLeft w:val="0"/>
      <w:marRight w:val="0"/>
      <w:marTop w:val="0"/>
      <w:marBottom w:val="0"/>
      <w:divBdr>
        <w:top w:val="none" w:sz="0" w:space="0" w:color="auto"/>
        <w:left w:val="none" w:sz="0" w:space="0" w:color="auto"/>
        <w:bottom w:val="none" w:sz="0" w:space="0" w:color="auto"/>
        <w:right w:val="none" w:sz="0" w:space="0" w:color="auto"/>
      </w:divBdr>
    </w:div>
    <w:div w:id="154809375">
      <w:bodyDiv w:val="1"/>
      <w:marLeft w:val="0"/>
      <w:marRight w:val="0"/>
      <w:marTop w:val="0"/>
      <w:marBottom w:val="0"/>
      <w:divBdr>
        <w:top w:val="none" w:sz="0" w:space="0" w:color="auto"/>
        <w:left w:val="none" w:sz="0" w:space="0" w:color="auto"/>
        <w:bottom w:val="none" w:sz="0" w:space="0" w:color="auto"/>
        <w:right w:val="none" w:sz="0" w:space="0" w:color="auto"/>
      </w:divBdr>
    </w:div>
    <w:div w:id="154954291">
      <w:bodyDiv w:val="1"/>
      <w:marLeft w:val="0"/>
      <w:marRight w:val="0"/>
      <w:marTop w:val="0"/>
      <w:marBottom w:val="0"/>
      <w:divBdr>
        <w:top w:val="none" w:sz="0" w:space="0" w:color="auto"/>
        <w:left w:val="none" w:sz="0" w:space="0" w:color="auto"/>
        <w:bottom w:val="none" w:sz="0" w:space="0" w:color="auto"/>
        <w:right w:val="none" w:sz="0" w:space="0" w:color="auto"/>
      </w:divBdr>
    </w:div>
    <w:div w:id="155192134">
      <w:bodyDiv w:val="1"/>
      <w:marLeft w:val="0"/>
      <w:marRight w:val="0"/>
      <w:marTop w:val="0"/>
      <w:marBottom w:val="0"/>
      <w:divBdr>
        <w:top w:val="none" w:sz="0" w:space="0" w:color="auto"/>
        <w:left w:val="none" w:sz="0" w:space="0" w:color="auto"/>
        <w:bottom w:val="none" w:sz="0" w:space="0" w:color="auto"/>
        <w:right w:val="none" w:sz="0" w:space="0" w:color="auto"/>
      </w:divBdr>
    </w:div>
    <w:div w:id="155195706">
      <w:bodyDiv w:val="1"/>
      <w:marLeft w:val="0"/>
      <w:marRight w:val="0"/>
      <w:marTop w:val="0"/>
      <w:marBottom w:val="0"/>
      <w:divBdr>
        <w:top w:val="none" w:sz="0" w:space="0" w:color="auto"/>
        <w:left w:val="none" w:sz="0" w:space="0" w:color="auto"/>
        <w:bottom w:val="none" w:sz="0" w:space="0" w:color="auto"/>
        <w:right w:val="none" w:sz="0" w:space="0" w:color="auto"/>
      </w:divBdr>
    </w:div>
    <w:div w:id="155535808">
      <w:bodyDiv w:val="1"/>
      <w:marLeft w:val="0"/>
      <w:marRight w:val="0"/>
      <w:marTop w:val="0"/>
      <w:marBottom w:val="0"/>
      <w:divBdr>
        <w:top w:val="none" w:sz="0" w:space="0" w:color="auto"/>
        <w:left w:val="none" w:sz="0" w:space="0" w:color="auto"/>
        <w:bottom w:val="none" w:sz="0" w:space="0" w:color="auto"/>
        <w:right w:val="none" w:sz="0" w:space="0" w:color="auto"/>
      </w:divBdr>
    </w:div>
    <w:div w:id="155728597">
      <w:bodyDiv w:val="1"/>
      <w:marLeft w:val="0"/>
      <w:marRight w:val="0"/>
      <w:marTop w:val="0"/>
      <w:marBottom w:val="0"/>
      <w:divBdr>
        <w:top w:val="none" w:sz="0" w:space="0" w:color="auto"/>
        <w:left w:val="none" w:sz="0" w:space="0" w:color="auto"/>
        <w:bottom w:val="none" w:sz="0" w:space="0" w:color="auto"/>
        <w:right w:val="none" w:sz="0" w:space="0" w:color="auto"/>
      </w:divBdr>
    </w:div>
    <w:div w:id="155809448">
      <w:bodyDiv w:val="1"/>
      <w:marLeft w:val="0"/>
      <w:marRight w:val="0"/>
      <w:marTop w:val="0"/>
      <w:marBottom w:val="0"/>
      <w:divBdr>
        <w:top w:val="none" w:sz="0" w:space="0" w:color="auto"/>
        <w:left w:val="none" w:sz="0" w:space="0" w:color="auto"/>
        <w:bottom w:val="none" w:sz="0" w:space="0" w:color="auto"/>
        <w:right w:val="none" w:sz="0" w:space="0" w:color="auto"/>
      </w:divBdr>
    </w:div>
    <w:div w:id="155845066">
      <w:bodyDiv w:val="1"/>
      <w:marLeft w:val="0"/>
      <w:marRight w:val="0"/>
      <w:marTop w:val="0"/>
      <w:marBottom w:val="0"/>
      <w:divBdr>
        <w:top w:val="none" w:sz="0" w:space="0" w:color="auto"/>
        <w:left w:val="none" w:sz="0" w:space="0" w:color="auto"/>
        <w:bottom w:val="none" w:sz="0" w:space="0" w:color="auto"/>
        <w:right w:val="none" w:sz="0" w:space="0" w:color="auto"/>
      </w:divBdr>
    </w:div>
    <w:div w:id="155846507">
      <w:bodyDiv w:val="1"/>
      <w:marLeft w:val="0"/>
      <w:marRight w:val="0"/>
      <w:marTop w:val="0"/>
      <w:marBottom w:val="0"/>
      <w:divBdr>
        <w:top w:val="none" w:sz="0" w:space="0" w:color="auto"/>
        <w:left w:val="none" w:sz="0" w:space="0" w:color="auto"/>
        <w:bottom w:val="none" w:sz="0" w:space="0" w:color="auto"/>
        <w:right w:val="none" w:sz="0" w:space="0" w:color="auto"/>
      </w:divBdr>
    </w:div>
    <w:div w:id="156383620">
      <w:bodyDiv w:val="1"/>
      <w:marLeft w:val="0"/>
      <w:marRight w:val="0"/>
      <w:marTop w:val="0"/>
      <w:marBottom w:val="0"/>
      <w:divBdr>
        <w:top w:val="none" w:sz="0" w:space="0" w:color="auto"/>
        <w:left w:val="none" w:sz="0" w:space="0" w:color="auto"/>
        <w:bottom w:val="none" w:sz="0" w:space="0" w:color="auto"/>
        <w:right w:val="none" w:sz="0" w:space="0" w:color="auto"/>
      </w:divBdr>
    </w:div>
    <w:div w:id="156582350">
      <w:bodyDiv w:val="1"/>
      <w:marLeft w:val="0"/>
      <w:marRight w:val="0"/>
      <w:marTop w:val="0"/>
      <w:marBottom w:val="0"/>
      <w:divBdr>
        <w:top w:val="none" w:sz="0" w:space="0" w:color="auto"/>
        <w:left w:val="none" w:sz="0" w:space="0" w:color="auto"/>
        <w:bottom w:val="none" w:sz="0" w:space="0" w:color="auto"/>
        <w:right w:val="none" w:sz="0" w:space="0" w:color="auto"/>
      </w:divBdr>
    </w:div>
    <w:div w:id="157044555">
      <w:bodyDiv w:val="1"/>
      <w:marLeft w:val="0"/>
      <w:marRight w:val="0"/>
      <w:marTop w:val="0"/>
      <w:marBottom w:val="0"/>
      <w:divBdr>
        <w:top w:val="none" w:sz="0" w:space="0" w:color="auto"/>
        <w:left w:val="none" w:sz="0" w:space="0" w:color="auto"/>
        <w:bottom w:val="none" w:sz="0" w:space="0" w:color="auto"/>
        <w:right w:val="none" w:sz="0" w:space="0" w:color="auto"/>
      </w:divBdr>
    </w:div>
    <w:div w:id="157045352">
      <w:bodyDiv w:val="1"/>
      <w:marLeft w:val="0"/>
      <w:marRight w:val="0"/>
      <w:marTop w:val="0"/>
      <w:marBottom w:val="0"/>
      <w:divBdr>
        <w:top w:val="none" w:sz="0" w:space="0" w:color="auto"/>
        <w:left w:val="none" w:sz="0" w:space="0" w:color="auto"/>
        <w:bottom w:val="none" w:sz="0" w:space="0" w:color="auto"/>
        <w:right w:val="none" w:sz="0" w:space="0" w:color="auto"/>
      </w:divBdr>
    </w:div>
    <w:div w:id="157548672">
      <w:bodyDiv w:val="1"/>
      <w:marLeft w:val="0"/>
      <w:marRight w:val="0"/>
      <w:marTop w:val="0"/>
      <w:marBottom w:val="0"/>
      <w:divBdr>
        <w:top w:val="none" w:sz="0" w:space="0" w:color="auto"/>
        <w:left w:val="none" w:sz="0" w:space="0" w:color="auto"/>
        <w:bottom w:val="none" w:sz="0" w:space="0" w:color="auto"/>
        <w:right w:val="none" w:sz="0" w:space="0" w:color="auto"/>
      </w:divBdr>
    </w:div>
    <w:div w:id="157576906">
      <w:bodyDiv w:val="1"/>
      <w:marLeft w:val="0"/>
      <w:marRight w:val="0"/>
      <w:marTop w:val="0"/>
      <w:marBottom w:val="0"/>
      <w:divBdr>
        <w:top w:val="none" w:sz="0" w:space="0" w:color="auto"/>
        <w:left w:val="none" w:sz="0" w:space="0" w:color="auto"/>
        <w:bottom w:val="none" w:sz="0" w:space="0" w:color="auto"/>
        <w:right w:val="none" w:sz="0" w:space="0" w:color="auto"/>
      </w:divBdr>
    </w:div>
    <w:div w:id="157578193">
      <w:bodyDiv w:val="1"/>
      <w:marLeft w:val="0"/>
      <w:marRight w:val="0"/>
      <w:marTop w:val="0"/>
      <w:marBottom w:val="0"/>
      <w:divBdr>
        <w:top w:val="none" w:sz="0" w:space="0" w:color="auto"/>
        <w:left w:val="none" w:sz="0" w:space="0" w:color="auto"/>
        <w:bottom w:val="none" w:sz="0" w:space="0" w:color="auto"/>
        <w:right w:val="none" w:sz="0" w:space="0" w:color="auto"/>
      </w:divBdr>
    </w:div>
    <w:div w:id="157621075">
      <w:bodyDiv w:val="1"/>
      <w:marLeft w:val="0"/>
      <w:marRight w:val="0"/>
      <w:marTop w:val="0"/>
      <w:marBottom w:val="0"/>
      <w:divBdr>
        <w:top w:val="none" w:sz="0" w:space="0" w:color="auto"/>
        <w:left w:val="none" w:sz="0" w:space="0" w:color="auto"/>
        <w:bottom w:val="none" w:sz="0" w:space="0" w:color="auto"/>
        <w:right w:val="none" w:sz="0" w:space="0" w:color="auto"/>
      </w:divBdr>
    </w:div>
    <w:div w:id="157696706">
      <w:bodyDiv w:val="1"/>
      <w:marLeft w:val="0"/>
      <w:marRight w:val="0"/>
      <w:marTop w:val="0"/>
      <w:marBottom w:val="0"/>
      <w:divBdr>
        <w:top w:val="none" w:sz="0" w:space="0" w:color="auto"/>
        <w:left w:val="none" w:sz="0" w:space="0" w:color="auto"/>
        <w:bottom w:val="none" w:sz="0" w:space="0" w:color="auto"/>
        <w:right w:val="none" w:sz="0" w:space="0" w:color="auto"/>
      </w:divBdr>
    </w:div>
    <w:div w:id="158231931">
      <w:bodyDiv w:val="1"/>
      <w:marLeft w:val="0"/>
      <w:marRight w:val="0"/>
      <w:marTop w:val="0"/>
      <w:marBottom w:val="0"/>
      <w:divBdr>
        <w:top w:val="none" w:sz="0" w:space="0" w:color="auto"/>
        <w:left w:val="none" w:sz="0" w:space="0" w:color="auto"/>
        <w:bottom w:val="none" w:sz="0" w:space="0" w:color="auto"/>
        <w:right w:val="none" w:sz="0" w:space="0" w:color="auto"/>
      </w:divBdr>
    </w:div>
    <w:div w:id="158279074">
      <w:bodyDiv w:val="1"/>
      <w:marLeft w:val="0"/>
      <w:marRight w:val="0"/>
      <w:marTop w:val="0"/>
      <w:marBottom w:val="0"/>
      <w:divBdr>
        <w:top w:val="none" w:sz="0" w:space="0" w:color="auto"/>
        <w:left w:val="none" w:sz="0" w:space="0" w:color="auto"/>
        <w:bottom w:val="none" w:sz="0" w:space="0" w:color="auto"/>
        <w:right w:val="none" w:sz="0" w:space="0" w:color="auto"/>
      </w:divBdr>
    </w:div>
    <w:div w:id="158666467">
      <w:bodyDiv w:val="1"/>
      <w:marLeft w:val="0"/>
      <w:marRight w:val="0"/>
      <w:marTop w:val="0"/>
      <w:marBottom w:val="0"/>
      <w:divBdr>
        <w:top w:val="none" w:sz="0" w:space="0" w:color="auto"/>
        <w:left w:val="none" w:sz="0" w:space="0" w:color="auto"/>
        <w:bottom w:val="none" w:sz="0" w:space="0" w:color="auto"/>
        <w:right w:val="none" w:sz="0" w:space="0" w:color="auto"/>
      </w:divBdr>
    </w:div>
    <w:div w:id="158934919">
      <w:bodyDiv w:val="1"/>
      <w:marLeft w:val="0"/>
      <w:marRight w:val="0"/>
      <w:marTop w:val="0"/>
      <w:marBottom w:val="0"/>
      <w:divBdr>
        <w:top w:val="none" w:sz="0" w:space="0" w:color="auto"/>
        <w:left w:val="none" w:sz="0" w:space="0" w:color="auto"/>
        <w:bottom w:val="none" w:sz="0" w:space="0" w:color="auto"/>
        <w:right w:val="none" w:sz="0" w:space="0" w:color="auto"/>
      </w:divBdr>
    </w:div>
    <w:div w:id="159010355">
      <w:bodyDiv w:val="1"/>
      <w:marLeft w:val="0"/>
      <w:marRight w:val="0"/>
      <w:marTop w:val="0"/>
      <w:marBottom w:val="0"/>
      <w:divBdr>
        <w:top w:val="none" w:sz="0" w:space="0" w:color="auto"/>
        <w:left w:val="none" w:sz="0" w:space="0" w:color="auto"/>
        <w:bottom w:val="none" w:sz="0" w:space="0" w:color="auto"/>
        <w:right w:val="none" w:sz="0" w:space="0" w:color="auto"/>
      </w:divBdr>
    </w:div>
    <w:div w:id="159395235">
      <w:bodyDiv w:val="1"/>
      <w:marLeft w:val="0"/>
      <w:marRight w:val="0"/>
      <w:marTop w:val="0"/>
      <w:marBottom w:val="0"/>
      <w:divBdr>
        <w:top w:val="none" w:sz="0" w:space="0" w:color="auto"/>
        <w:left w:val="none" w:sz="0" w:space="0" w:color="auto"/>
        <w:bottom w:val="none" w:sz="0" w:space="0" w:color="auto"/>
        <w:right w:val="none" w:sz="0" w:space="0" w:color="auto"/>
      </w:divBdr>
    </w:div>
    <w:div w:id="159732178">
      <w:bodyDiv w:val="1"/>
      <w:marLeft w:val="0"/>
      <w:marRight w:val="0"/>
      <w:marTop w:val="0"/>
      <w:marBottom w:val="0"/>
      <w:divBdr>
        <w:top w:val="none" w:sz="0" w:space="0" w:color="auto"/>
        <w:left w:val="none" w:sz="0" w:space="0" w:color="auto"/>
        <w:bottom w:val="none" w:sz="0" w:space="0" w:color="auto"/>
        <w:right w:val="none" w:sz="0" w:space="0" w:color="auto"/>
      </w:divBdr>
    </w:div>
    <w:div w:id="160244843">
      <w:bodyDiv w:val="1"/>
      <w:marLeft w:val="0"/>
      <w:marRight w:val="0"/>
      <w:marTop w:val="0"/>
      <w:marBottom w:val="0"/>
      <w:divBdr>
        <w:top w:val="none" w:sz="0" w:space="0" w:color="auto"/>
        <w:left w:val="none" w:sz="0" w:space="0" w:color="auto"/>
        <w:bottom w:val="none" w:sz="0" w:space="0" w:color="auto"/>
        <w:right w:val="none" w:sz="0" w:space="0" w:color="auto"/>
      </w:divBdr>
    </w:div>
    <w:div w:id="160514805">
      <w:bodyDiv w:val="1"/>
      <w:marLeft w:val="0"/>
      <w:marRight w:val="0"/>
      <w:marTop w:val="0"/>
      <w:marBottom w:val="0"/>
      <w:divBdr>
        <w:top w:val="none" w:sz="0" w:space="0" w:color="auto"/>
        <w:left w:val="none" w:sz="0" w:space="0" w:color="auto"/>
        <w:bottom w:val="none" w:sz="0" w:space="0" w:color="auto"/>
        <w:right w:val="none" w:sz="0" w:space="0" w:color="auto"/>
      </w:divBdr>
    </w:div>
    <w:div w:id="162087497">
      <w:bodyDiv w:val="1"/>
      <w:marLeft w:val="0"/>
      <w:marRight w:val="0"/>
      <w:marTop w:val="0"/>
      <w:marBottom w:val="0"/>
      <w:divBdr>
        <w:top w:val="none" w:sz="0" w:space="0" w:color="auto"/>
        <w:left w:val="none" w:sz="0" w:space="0" w:color="auto"/>
        <w:bottom w:val="none" w:sz="0" w:space="0" w:color="auto"/>
        <w:right w:val="none" w:sz="0" w:space="0" w:color="auto"/>
      </w:divBdr>
    </w:div>
    <w:div w:id="162205192">
      <w:bodyDiv w:val="1"/>
      <w:marLeft w:val="0"/>
      <w:marRight w:val="0"/>
      <w:marTop w:val="0"/>
      <w:marBottom w:val="0"/>
      <w:divBdr>
        <w:top w:val="none" w:sz="0" w:space="0" w:color="auto"/>
        <w:left w:val="none" w:sz="0" w:space="0" w:color="auto"/>
        <w:bottom w:val="none" w:sz="0" w:space="0" w:color="auto"/>
        <w:right w:val="none" w:sz="0" w:space="0" w:color="auto"/>
      </w:divBdr>
    </w:div>
    <w:div w:id="162477801">
      <w:bodyDiv w:val="1"/>
      <w:marLeft w:val="0"/>
      <w:marRight w:val="0"/>
      <w:marTop w:val="0"/>
      <w:marBottom w:val="0"/>
      <w:divBdr>
        <w:top w:val="none" w:sz="0" w:space="0" w:color="auto"/>
        <w:left w:val="none" w:sz="0" w:space="0" w:color="auto"/>
        <w:bottom w:val="none" w:sz="0" w:space="0" w:color="auto"/>
        <w:right w:val="none" w:sz="0" w:space="0" w:color="auto"/>
      </w:divBdr>
    </w:div>
    <w:div w:id="162627373">
      <w:bodyDiv w:val="1"/>
      <w:marLeft w:val="0"/>
      <w:marRight w:val="0"/>
      <w:marTop w:val="0"/>
      <w:marBottom w:val="0"/>
      <w:divBdr>
        <w:top w:val="none" w:sz="0" w:space="0" w:color="auto"/>
        <w:left w:val="none" w:sz="0" w:space="0" w:color="auto"/>
        <w:bottom w:val="none" w:sz="0" w:space="0" w:color="auto"/>
        <w:right w:val="none" w:sz="0" w:space="0" w:color="auto"/>
      </w:divBdr>
    </w:div>
    <w:div w:id="162668701">
      <w:bodyDiv w:val="1"/>
      <w:marLeft w:val="0"/>
      <w:marRight w:val="0"/>
      <w:marTop w:val="0"/>
      <w:marBottom w:val="0"/>
      <w:divBdr>
        <w:top w:val="none" w:sz="0" w:space="0" w:color="auto"/>
        <w:left w:val="none" w:sz="0" w:space="0" w:color="auto"/>
        <w:bottom w:val="none" w:sz="0" w:space="0" w:color="auto"/>
        <w:right w:val="none" w:sz="0" w:space="0" w:color="auto"/>
      </w:divBdr>
    </w:div>
    <w:div w:id="162865404">
      <w:bodyDiv w:val="1"/>
      <w:marLeft w:val="0"/>
      <w:marRight w:val="0"/>
      <w:marTop w:val="0"/>
      <w:marBottom w:val="0"/>
      <w:divBdr>
        <w:top w:val="none" w:sz="0" w:space="0" w:color="auto"/>
        <w:left w:val="none" w:sz="0" w:space="0" w:color="auto"/>
        <w:bottom w:val="none" w:sz="0" w:space="0" w:color="auto"/>
        <w:right w:val="none" w:sz="0" w:space="0" w:color="auto"/>
      </w:divBdr>
    </w:div>
    <w:div w:id="163013306">
      <w:bodyDiv w:val="1"/>
      <w:marLeft w:val="0"/>
      <w:marRight w:val="0"/>
      <w:marTop w:val="0"/>
      <w:marBottom w:val="0"/>
      <w:divBdr>
        <w:top w:val="none" w:sz="0" w:space="0" w:color="auto"/>
        <w:left w:val="none" w:sz="0" w:space="0" w:color="auto"/>
        <w:bottom w:val="none" w:sz="0" w:space="0" w:color="auto"/>
        <w:right w:val="none" w:sz="0" w:space="0" w:color="auto"/>
      </w:divBdr>
    </w:div>
    <w:div w:id="163205756">
      <w:bodyDiv w:val="1"/>
      <w:marLeft w:val="0"/>
      <w:marRight w:val="0"/>
      <w:marTop w:val="0"/>
      <w:marBottom w:val="0"/>
      <w:divBdr>
        <w:top w:val="none" w:sz="0" w:space="0" w:color="auto"/>
        <w:left w:val="none" w:sz="0" w:space="0" w:color="auto"/>
        <w:bottom w:val="none" w:sz="0" w:space="0" w:color="auto"/>
        <w:right w:val="none" w:sz="0" w:space="0" w:color="auto"/>
      </w:divBdr>
    </w:div>
    <w:div w:id="163907672">
      <w:bodyDiv w:val="1"/>
      <w:marLeft w:val="0"/>
      <w:marRight w:val="0"/>
      <w:marTop w:val="0"/>
      <w:marBottom w:val="0"/>
      <w:divBdr>
        <w:top w:val="none" w:sz="0" w:space="0" w:color="auto"/>
        <w:left w:val="none" w:sz="0" w:space="0" w:color="auto"/>
        <w:bottom w:val="none" w:sz="0" w:space="0" w:color="auto"/>
        <w:right w:val="none" w:sz="0" w:space="0" w:color="auto"/>
      </w:divBdr>
    </w:div>
    <w:div w:id="163934646">
      <w:bodyDiv w:val="1"/>
      <w:marLeft w:val="0"/>
      <w:marRight w:val="0"/>
      <w:marTop w:val="0"/>
      <w:marBottom w:val="0"/>
      <w:divBdr>
        <w:top w:val="none" w:sz="0" w:space="0" w:color="auto"/>
        <w:left w:val="none" w:sz="0" w:space="0" w:color="auto"/>
        <w:bottom w:val="none" w:sz="0" w:space="0" w:color="auto"/>
        <w:right w:val="none" w:sz="0" w:space="0" w:color="auto"/>
      </w:divBdr>
    </w:div>
    <w:div w:id="164177795">
      <w:bodyDiv w:val="1"/>
      <w:marLeft w:val="0"/>
      <w:marRight w:val="0"/>
      <w:marTop w:val="0"/>
      <w:marBottom w:val="0"/>
      <w:divBdr>
        <w:top w:val="none" w:sz="0" w:space="0" w:color="auto"/>
        <w:left w:val="none" w:sz="0" w:space="0" w:color="auto"/>
        <w:bottom w:val="none" w:sz="0" w:space="0" w:color="auto"/>
        <w:right w:val="none" w:sz="0" w:space="0" w:color="auto"/>
      </w:divBdr>
    </w:div>
    <w:div w:id="164319680">
      <w:bodyDiv w:val="1"/>
      <w:marLeft w:val="0"/>
      <w:marRight w:val="0"/>
      <w:marTop w:val="0"/>
      <w:marBottom w:val="0"/>
      <w:divBdr>
        <w:top w:val="none" w:sz="0" w:space="0" w:color="auto"/>
        <w:left w:val="none" w:sz="0" w:space="0" w:color="auto"/>
        <w:bottom w:val="none" w:sz="0" w:space="0" w:color="auto"/>
        <w:right w:val="none" w:sz="0" w:space="0" w:color="auto"/>
      </w:divBdr>
    </w:div>
    <w:div w:id="164366499">
      <w:bodyDiv w:val="1"/>
      <w:marLeft w:val="0"/>
      <w:marRight w:val="0"/>
      <w:marTop w:val="0"/>
      <w:marBottom w:val="0"/>
      <w:divBdr>
        <w:top w:val="none" w:sz="0" w:space="0" w:color="auto"/>
        <w:left w:val="none" w:sz="0" w:space="0" w:color="auto"/>
        <w:bottom w:val="none" w:sz="0" w:space="0" w:color="auto"/>
        <w:right w:val="none" w:sz="0" w:space="0" w:color="auto"/>
      </w:divBdr>
    </w:div>
    <w:div w:id="164564271">
      <w:bodyDiv w:val="1"/>
      <w:marLeft w:val="0"/>
      <w:marRight w:val="0"/>
      <w:marTop w:val="0"/>
      <w:marBottom w:val="0"/>
      <w:divBdr>
        <w:top w:val="none" w:sz="0" w:space="0" w:color="auto"/>
        <w:left w:val="none" w:sz="0" w:space="0" w:color="auto"/>
        <w:bottom w:val="none" w:sz="0" w:space="0" w:color="auto"/>
        <w:right w:val="none" w:sz="0" w:space="0" w:color="auto"/>
      </w:divBdr>
    </w:div>
    <w:div w:id="164976054">
      <w:bodyDiv w:val="1"/>
      <w:marLeft w:val="0"/>
      <w:marRight w:val="0"/>
      <w:marTop w:val="0"/>
      <w:marBottom w:val="0"/>
      <w:divBdr>
        <w:top w:val="none" w:sz="0" w:space="0" w:color="auto"/>
        <w:left w:val="none" w:sz="0" w:space="0" w:color="auto"/>
        <w:bottom w:val="none" w:sz="0" w:space="0" w:color="auto"/>
        <w:right w:val="none" w:sz="0" w:space="0" w:color="auto"/>
      </w:divBdr>
    </w:div>
    <w:div w:id="164983600">
      <w:bodyDiv w:val="1"/>
      <w:marLeft w:val="0"/>
      <w:marRight w:val="0"/>
      <w:marTop w:val="0"/>
      <w:marBottom w:val="0"/>
      <w:divBdr>
        <w:top w:val="none" w:sz="0" w:space="0" w:color="auto"/>
        <w:left w:val="none" w:sz="0" w:space="0" w:color="auto"/>
        <w:bottom w:val="none" w:sz="0" w:space="0" w:color="auto"/>
        <w:right w:val="none" w:sz="0" w:space="0" w:color="auto"/>
      </w:divBdr>
    </w:div>
    <w:div w:id="165023167">
      <w:bodyDiv w:val="1"/>
      <w:marLeft w:val="0"/>
      <w:marRight w:val="0"/>
      <w:marTop w:val="0"/>
      <w:marBottom w:val="0"/>
      <w:divBdr>
        <w:top w:val="none" w:sz="0" w:space="0" w:color="auto"/>
        <w:left w:val="none" w:sz="0" w:space="0" w:color="auto"/>
        <w:bottom w:val="none" w:sz="0" w:space="0" w:color="auto"/>
        <w:right w:val="none" w:sz="0" w:space="0" w:color="auto"/>
      </w:divBdr>
    </w:div>
    <w:div w:id="165486841">
      <w:bodyDiv w:val="1"/>
      <w:marLeft w:val="0"/>
      <w:marRight w:val="0"/>
      <w:marTop w:val="0"/>
      <w:marBottom w:val="0"/>
      <w:divBdr>
        <w:top w:val="none" w:sz="0" w:space="0" w:color="auto"/>
        <w:left w:val="none" w:sz="0" w:space="0" w:color="auto"/>
        <w:bottom w:val="none" w:sz="0" w:space="0" w:color="auto"/>
        <w:right w:val="none" w:sz="0" w:space="0" w:color="auto"/>
      </w:divBdr>
    </w:div>
    <w:div w:id="165707406">
      <w:bodyDiv w:val="1"/>
      <w:marLeft w:val="0"/>
      <w:marRight w:val="0"/>
      <w:marTop w:val="0"/>
      <w:marBottom w:val="0"/>
      <w:divBdr>
        <w:top w:val="none" w:sz="0" w:space="0" w:color="auto"/>
        <w:left w:val="none" w:sz="0" w:space="0" w:color="auto"/>
        <w:bottom w:val="none" w:sz="0" w:space="0" w:color="auto"/>
        <w:right w:val="none" w:sz="0" w:space="0" w:color="auto"/>
      </w:divBdr>
    </w:div>
    <w:div w:id="166674343">
      <w:bodyDiv w:val="1"/>
      <w:marLeft w:val="0"/>
      <w:marRight w:val="0"/>
      <w:marTop w:val="0"/>
      <w:marBottom w:val="0"/>
      <w:divBdr>
        <w:top w:val="none" w:sz="0" w:space="0" w:color="auto"/>
        <w:left w:val="none" w:sz="0" w:space="0" w:color="auto"/>
        <w:bottom w:val="none" w:sz="0" w:space="0" w:color="auto"/>
        <w:right w:val="none" w:sz="0" w:space="0" w:color="auto"/>
      </w:divBdr>
    </w:div>
    <w:div w:id="166674929">
      <w:bodyDiv w:val="1"/>
      <w:marLeft w:val="0"/>
      <w:marRight w:val="0"/>
      <w:marTop w:val="0"/>
      <w:marBottom w:val="0"/>
      <w:divBdr>
        <w:top w:val="none" w:sz="0" w:space="0" w:color="auto"/>
        <w:left w:val="none" w:sz="0" w:space="0" w:color="auto"/>
        <w:bottom w:val="none" w:sz="0" w:space="0" w:color="auto"/>
        <w:right w:val="none" w:sz="0" w:space="0" w:color="auto"/>
      </w:divBdr>
    </w:div>
    <w:div w:id="166992334">
      <w:bodyDiv w:val="1"/>
      <w:marLeft w:val="0"/>
      <w:marRight w:val="0"/>
      <w:marTop w:val="0"/>
      <w:marBottom w:val="0"/>
      <w:divBdr>
        <w:top w:val="none" w:sz="0" w:space="0" w:color="auto"/>
        <w:left w:val="none" w:sz="0" w:space="0" w:color="auto"/>
        <w:bottom w:val="none" w:sz="0" w:space="0" w:color="auto"/>
        <w:right w:val="none" w:sz="0" w:space="0" w:color="auto"/>
      </w:divBdr>
    </w:div>
    <w:div w:id="167134815">
      <w:bodyDiv w:val="1"/>
      <w:marLeft w:val="0"/>
      <w:marRight w:val="0"/>
      <w:marTop w:val="0"/>
      <w:marBottom w:val="0"/>
      <w:divBdr>
        <w:top w:val="none" w:sz="0" w:space="0" w:color="auto"/>
        <w:left w:val="none" w:sz="0" w:space="0" w:color="auto"/>
        <w:bottom w:val="none" w:sz="0" w:space="0" w:color="auto"/>
        <w:right w:val="none" w:sz="0" w:space="0" w:color="auto"/>
      </w:divBdr>
    </w:div>
    <w:div w:id="167182554">
      <w:bodyDiv w:val="1"/>
      <w:marLeft w:val="0"/>
      <w:marRight w:val="0"/>
      <w:marTop w:val="0"/>
      <w:marBottom w:val="0"/>
      <w:divBdr>
        <w:top w:val="none" w:sz="0" w:space="0" w:color="auto"/>
        <w:left w:val="none" w:sz="0" w:space="0" w:color="auto"/>
        <w:bottom w:val="none" w:sz="0" w:space="0" w:color="auto"/>
        <w:right w:val="none" w:sz="0" w:space="0" w:color="auto"/>
      </w:divBdr>
    </w:div>
    <w:div w:id="167214441">
      <w:bodyDiv w:val="1"/>
      <w:marLeft w:val="0"/>
      <w:marRight w:val="0"/>
      <w:marTop w:val="0"/>
      <w:marBottom w:val="0"/>
      <w:divBdr>
        <w:top w:val="none" w:sz="0" w:space="0" w:color="auto"/>
        <w:left w:val="none" w:sz="0" w:space="0" w:color="auto"/>
        <w:bottom w:val="none" w:sz="0" w:space="0" w:color="auto"/>
        <w:right w:val="none" w:sz="0" w:space="0" w:color="auto"/>
      </w:divBdr>
    </w:div>
    <w:div w:id="167454254">
      <w:bodyDiv w:val="1"/>
      <w:marLeft w:val="0"/>
      <w:marRight w:val="0"/>
      <w:marTop w:val="0"/>
      <w:marBottom w:val="0"/>
      <w:divBdr>
        <w:top w:val="none" w:sz="0" w:space="0" w:color="auto"/>
        <w:left w:val="none" w:sz="0" w:space="0" w:color="auto"/>
        <w:bottom w:val="none" w:sz="0" w:space="0" w:color="auto"/>
        <w:right w:val="none" w:sz="0" w:space="0" w:color="auto"/>
      </w:divBdr>
    </w:div>
    <w:div w:id="167598565">
      <w:bodyDiv w:val="1"/>
      <w:marLeft w:val="0"/>
      <w:marRight w:val="0"/>
      <w:marTop w:val="0"/>
      <w:marBottom w:val="0"/>
      <w:divBdr>
        <w:top w:val="none" w:sz="0" w:space="0" w:color="auto"/>
        <w:left w:val="none" w:sz="0" w:space="0" w:color="auto"/>
        <w:bottom w:val="none" w:sz="0" w:space="0" w:color="auto"/>
        <w:right w:val="none" w:sz="0" w:space="0" w:color="auto"/>
      </w:divBdr>
    </w:div>
    <w:div w:id="167718088">
      <w:bodyDiv w:val="1"/>
      <w:marLeft w:val="0"/>
      <w:marRight w:val="0"/>
      <w:marTop w:val="0"/>
      <w:marBottom w:val="0"/>
      <w:divBdr>
        <w:top w:val="none" w:sz="0" w:space="0" w:color="auto"/>
        <w:left w:val="none" w:sz="0" w:space="0" w:color="auto"/>
        <w:bottom w:val="none" w:sz="0" w:space="0" w:color="auto"/>
        <w:right w:val="none" w:sz="0" w:space="0" w:color="auto"/>
      </w:divBdr>
    </w:div>
    <w:div w:id="168446386">
      <w:bodyDiv w:val="1"/>
      <w:marLeft w:val="0"/>
      <w:marRight w:val="0"/>
      <w:marTop w:val="0"/>
      <w:marBottom w:val="0"/>
      <w:divBdr>
        <w:top w:val="none" w:sz="0" w:space="0" w:color="auto"/>
        <w:left w:val="none" w:sz="0" w:space="0" w:color="auto"/>
        <w:bottom w:val="none" w:sz="0" w:space="0" w:color="auto"/>
        <w:right w:val="none" w:sz="0" w:space="0" w:color="auto"/>
      </w:divBdr>
    </w:div>
    <w:div w:id="168569669">
      <w:bodyDiv w:val="1"/>
      <w:marLeft w:val="0"/>
      <w:marRight w:val="0"/>
      <w:marTop w:val="0"/>
      <w:marBottom w:val="0"/>
      <w:divBdr>
        <w:top w:val="none" w:sz="0" w:space="0" w:color="auto"/>
        <w:left w:val="none" w:sz="0" w:space="0" w:color="auto"/>
        <w:bottom w:val="none" w:sz="0" w:space="0" w:color="auto"/>
        <w:right w:val="none" w:sz="0" w:space="0" w:color="auto"/>
      </w:divBdr>
    </w:div>
    <w:div w:id="168905791">
      <w:bodyDiv w:val="1"/>
      <w:marLeft w:val="0"/>
      <w:marRight w:val="0"/>
      <w:marTop w:val="0"/>
      <w:marBottom w:val="0"/>
      <w:divBdr>
        <w:top w:val="none" w:sz="0" w:space="0" w:color="auto"/>
        <w:left w:val="none" w:sz="0" w:space="0" w:color="auto"/>
        <w:bottom w:val="none" w:sz="0" w:space="0" w:color="auto"/>
        <w:right w:val="none" w:sz="0" w:space="0" w:color="auto"/>
      </w:divBdr>
    </w:div>
    <w:div w:id="169099560">
      <w:bodyDiv w:val="1"/>
      <w:marLeft w:val="0"/>
      <w:marRight w:val="0"/>
      <w:marTop w:val="0"/>
      <w:marBottom w:val="0"/>
      <w:divBdr>
        <w:top w:val="none" w:sz="0" w:space="0" w:color="auto"/>
        <w:left w:val="none" w:sz="0" w:space="0" w:color="auto"/>
        <w:bottom w:val="none" w:sz="0" w:space="0" w:color="auto"/>
        <w:right w:val="none" w:sz="0" w:space="0" w:color="auto"/>
      </w:divBdr>
    </w:div>
    <w:div w:id="169099633">
      <w:bodyDiv w:val="1"/>
      <w:marLeft w:val="0"/>
      <w:marRight w:val="0"/>
      <w:marTop w:val="0"/>
      <w:marBottom w:val="0"/>
      <w:divBdr>
        <w:top w:val="none" w:sz="0" w:space="0" w:color="auto"/>
        <w:left w:val="none" w:sz="0" w:space="0" w:color="auto"/>
        <w:bottom w:val="none" w:sz="0" w:space="0" w:color="auto"/>
        <w:right w:val="none" w:sz="0" w:space="0" w:color="auto"/>
      </w:divBdr>
    </w:div>
    <w:div w:id="169486504">
      <w:bodyDiv w:val="1"/>
      <w:marLeft w:val="0"/>
      <w:marRight w:val="0"/>
      <w:marTop w:val="0"/>
      <w:marBottom w:val="0"/>
      <w:divBdr>
        <w:top w:val="none" w:sz="0" w:space="0" w:color="auto"/>
        <w:left w:val="none" w:sz="0" w:space="0" w:color="auto"/>
        <w:bottom w:val="none" w:sz="0" w:space="0" w:color="auto"/>
        <w:right w:val="none" w:sz="0" w:space="0" w:color="auto"/>
      </w:divBdr>
    </w:div>
    <w:div w:id="169613368">
      <w:bodyDiv w:val="1"/>
      <w:marLeft w:val="0"/>
      <w:marRight w:val="0"/>
      <w:marTop w:val="0"/>
      <w:marBottom w:val="0"/>
      <w:divBdr>
        <w:top w:val="none" w:sz="0" w:space="0" w:color="auto"/>
        <w:left w:val="none" w:sz="0" w:space="0" w:color="auto"/>
        <w:bottom w:val="none" w:sz="0" w:space="0" w:color="auto"/>
        <w:right w:val="none" w:sz="0" w:space="0" w:color="auto"/>
      </w:divBdr>
    </w:div>
    <w:div w:id="169679772">
      <w:bodyDiv w:val="1"/>
      <w:marLeft w:val="0"/>
      <w:marRight w:val="0"/>
      <w:marTop w:val="0"/>
      <w:marBottom w:val="0"/>
      <w:divBdr>
        <w:top w:val="none" w:sz="0" w:space="0" w:color="auto"/>
        <w:left w:val="none" w:sz="0" w:space="0" w:color="auto"/>
        <w:bottom w:val="none" w:sz="0" w:space="0" w:color="auto"/>
        <w:right w:val="none" w:sz="0" w:space="0" w:color="auto"/>
      </w:divBdr>
    </w:div>
    <w:div w:id="169685783">
      <w:bodyDiv w:val="1"/>
      <w:marLeft w:val="0"/>
      <w:marRight w:val="0"/>
      <w:marTop w:val="0"/>
      <w:marBottom w:val="0"/>
      <w:divBdr>
        <w:top w:val="none" w:sz="0" w:space="0" w:color="auto"/>
        <w:left w:val="none" w:sz="0" w:space="0" w:color="auto"/>
        <w:bottom w:val="none" w:sz="0" w:space="0" w:color="auto"/>
        <w:right w:val="none" w:sz="0" w:space="0" w:color="auto"/>
      </w:divBdr>
    </w:div>
    <w:div w:id="169831784">
      <w:bodyDiv w:val="1"/>
      <w:marLeft w:val="0"/>
      <w:marRight w:val="0"/>
      <w:marTop w:val="0"/>
      <w:marBottom w:val="0"/>
      <w:divBdr>
        <w:top w:val="none" w:sz="0" w:space="0" w:color="auto"/>
        <w:left w:val="none" w:sz="0" w:space="0" w:color="auto"/>
        <w:bottom w:val="none" w:sz="0" w:space="0" w:color="auto"/>
        <w:right w:val="none" w:sz="0" w:space="0" w:color="auto"/>
      </w:divBdr>
    </w:div>
    <w:div w:id="169834006">
      <w:bodyDiv w:val="1"/>
      <w:marLeft w:val="0"/>
      <w:marRight w:val="0"/>
      <w:marTop w:val="0"/>
      <w:marBottom w:val="0"/>
      <w:divBdr>
        <w:top w:val="none" w:sz="0" w:space="0" w:color="auto"/>
        <w:left w:val="none" w:sz="0" w:space="0" w:color="auto"/>
        <w:bottom w:val="none" w:sz="0" w:space="0" w:color="auto"/>
        <w:right w:val="none" w:sz="0" w:space="0" w:color="auto"/>
      </w:divBdr>
    </w:div>
    <w:div w:id="169951631">
      <w:bodyDiv w:val="1"/>
      <w:marLeft w:val="0"/>
      <w:marRight w:val="0"/>
      <w:marTop w:val="0"/>
      <w:marBottom w:val="0"/>
      <w:divBdr>
        <w:top w:val="none" w:sz="0" w:space="0" w:color="auto"/>
        <w:left w:val="none" w:sz="0" w:space="0" w:color="auto"/>
        <w:bottom w:val="none" w:sz="0" w:space="0" w:color="auto"/>
        <w:right w:val="none" w:sz="0" w:space="0" w:color="auto"/>
      </w:divBdr>
    </w:div>
    <w:div w:id="170028255">
      <w:bodyDiv w:val="1"/>
      <w:marLeft w:val="0"/>
      <w:marRight w:val="0"/>
      <w:marTop w:val="0"/>
      <w:marBottom w:val="0"/>
      <w:divBdr>
        <w:top w:val="none" w:sz="0" w:space="0" w:color="auto"/>
        <w:left w:val="none" w:sz="0" w:space="0" w:color="auto"/>
        <w:bottom w:val="none" w:sz="0" w:space="0" w:color="auto"/>
        <w:right w:val="none" w:sz="0" w:space="0" w:color="auto"/>
      </w:divBdr>
    </w:div>
    <w:div w:id="170068617">
      <w:bodyDiv w:val="1"/>
      <w:marLeft w:val="0"/>
      <w:marRight w:val="0"/>
      <w:marTop w:val="0"/>
      <w:marBottom w:val="0"/>
      <w:divBdr>
        <w:top w:val="none" w:sz="0" w:space="0" w:color="auto"/>
        <w:left w:val="none" w:sz="0" w:space="0" w:color="auto"/>
        <w:bottom w:val="none" w:sz="0" w:space="0" w:color="auto"/>
        <w:right w:val="none" w:sz="0" w:space="0" w:color="auto"/>
      </w:divBdr>
    </w:div>
    <w:div w:id="170410348">
      <w:bodyDiv w:val="1"/>
      <w:marLeft w:val="0"/>
      <w:marRight w:val="0"/>
      <w:marTop w:val="0"/>
      <w:marBottom w:val="0"/>
      <w:divBdr>
        <w:top w:val="none" w:sz="0" w:space="0" w:color="auto"/>
        <w:left w:val="none" w:sz="0" w:space="0" w:color="auto"/>
        <w:bottom w:val="none" w:sz="0" w:space="0" w:color="auto"/>
        <w:right w:val="none" w:sz="0" w:space="0" w:color="auto"/>
      </w:divBdr>
    </w:div>
    <w:div w:id="170534421">
      <w:bodyDiv w:val="1"/>
      <w:marLeft w:val="0"/>
      <w:marRight w:val="0"/>
      <w:marTop w:val="0"/>
      <w:marBottom w:val="0"/>
      <w:divBdr>
        <w:top w:val="none" w:sz="0" w:space="0" w:color="auto"/>
        <w:left w:val="none" w:sz="0" w:space="0" w:color="auto"/>
        <w:bottom w:val="none" w:sz="0" w:space="0" w:color="auto"/>
        <w:right w:val="none" w:sz="0" w:space="0" w:color="auto"/>
      </w:divBdr>
    </w:div>
    <w:div w:id="170723935">
      <w:bodyDiv w:val="1"/>
      <w:marLeft w:val="0"/>
      <w:marRight w:val="0"/>
      <w:marTop w:val="0"/>
      <w:marBottom w:val="0"/>
      <w:divBdr>
        <w:top w:val="none" w:sz="0" w:space="0" w:color="auto"/>
        <w:left w:val="none" w:sz="0" w:space="0" w:color="auto"/>
        <w:bottom w:val="none" w:sz="0" w:space="0" w:color="auto"/>
        <w:right w:val="none" w:sz="0" w:space="0" w:color="auto"/>
      </w:divBdr>
    </w:div>
    <w:div w:id="170800749">
      <w:bodyDiv w:val="1"/>
      <w:marLeft w:val="0"/>
      <w:marRight w:val="0"/>
      <w:marTop w:val="0"/>
      <w:marBottom w:val="0"/>
      <w:divBdr>
        <w:top w:val="none" w:sz="0" w:space="0" w:color="auto"/>
        <w:left w:val="none" w:sz="0" w:space="0" w:color="auto"/>
        <w:bottom w:val="none" w:sz="0" w:space="0" w:color="auto"/>
        <w:right w:val="none" w:sz="0" w:space="0" w:color="auto"/>
      </w:divBdr>
    </w:div>
    <w:div w:id="170804152">
      <w:bodyDiv w:val="1"/>
      <w:marLeft w:val="0"/>
      <w:marRight w:val="0"/>
      <w:marTop w:val="0"/>
      <w:marBottom w:val="0"/>
      <w:divBdr>
        <w:top w:val="none" w:sz="0" w:space="0" w:color="auto"/>
        <w:left w:val="none" w:sz="0" w:space="0" w:color="auto"/>
        <w:bottom w:val="none" w:sz="0" w:space="0" w:color="auto"/>
        <w:right w:val="none" w:sz="0" w:space="0" w:color="auto"/>
      </w:divBdr>
    </w:div>
    <w:div w:id="171334499">
      <w:bodyDiv w:val="1"/>
      <w:marLeft w:val="0"/>
      <w:marRight w:val="0"/>
      <w:marTop w:val="0"/>
      <w:marBottom w:val="0"/>
      <w:divBdr>
        <w:top w:val="none" w:sz="0" w:space="0" w:color="auto"/>
        <w:left w:val="none" w:sz="0" w:space="0" w:color="auto"/>
        <w:bottom w:val="none" w:sz="0" w:space="0" w:color="auto"/>
        <w:right w:val="none" w:sz="0" w:space="0" w:color="auto"/>
      </w:divBdr>
    </w:div>
    <w:div w:id="171336551">
      <w:bodyDiv w:val="1"/>
      <w:marLeft w:val="0"/>
      <w:marRight w:val="0"/>
      <w:marTop w:val="0"/>
      <w:marBottom w:val="0"/>
      <w:divBdr>
        <w:top w:val="none" w:sz="0" w:space="0" w:color="auto"/>
        <w:left w:val="none" w:sz="0" w:space="0" w:color="auto"/>
        <w:bottom w:val="none" w:sz="0" w:space="0" w:color="auto"/>
        <w:right w:val="none" w:sz="0" w:space="0" w:color="auto"/>
      </w:divBdr>
    </w:div>
    <w:div w:id="171338306">
      <w:bodyDiv w:val="1"/>
      <w:marLeft w:val="0"/>
      <w:marRight w:val="0"/>
      <w:marTop w:val="0"/>
      <w:marBottom w:val="0"/>
      <w:divBdr>
        <w:top w:val="none" w:sz="0" w:space="0" w:color="auto"/>
        <w:left w:val="none" w:sz="0" w:space="0" w:color="auto"/>
        <w:bottom w:val="none" w:sz="0" w:space="0" w:color="auto"/>
        <w:right w:val="none" w:sz="0" w:space="0" w:color="auto"/>
      </w:divBdr>
    </w:div>
    <w:div w:id="171604965">
      <w:bodyDiv w:val="1"/>
      <w:marLeft w:val="0"/>
      <w:marRight w:val="0"/>
      <w:marTop w:val="0"/>
      <w:marBottom w:val="0"/>
      <w:divBdr>
        <w:top w:val="none" w:sz="0" w:space="0" w:color="auto"/>
        <w:left w:val="none" w:sz="0" w:space="0" w:color="auto"/>
        <w:bottom w:val="none" w:sz="0" w:space="0" w:color="auto"/>
        <w:right w:val="none" w:sz="0" w:space="0" w:color="auto"/>
      </w:divBdr>
    </w:div>
    <w:div w:id="171645960">
      <w:bodyDiv w:val="1"/>
      <w:marLeft w:val="0"/>
      <w:marRight w:val="0"/>
      <w:marTop w:val="0"/>
      <w:marBottom w:val="0"/>
      <w:divBdr>
        <w:top w:val="none" w:sz="0" w:space="0" w:color="auto"/>
        <w:left w:val="none" w:sz="0" w:space="0" w:color="auto"/>
        <w:bottom w:val="none" w:sz="0" w:space="0" w:color="auto"/>
        <w:right w:val="none" w:sz="0" w:space="0" w:color="auto"/>
      </w:divBdr>
    </w:div>
    <w:div w:id="171845501">
      <w:bodyDiv w:val="1"/>
      <w:marLeft w:val="0"/>
      <w:marRight w:val="0"/>
      <w:marTop w:val="0"/>
      <w:marBottom w:val="0"/>
      <w:divBdr>
        <w:top w:val="none" w:sz="0" w:space="0" w:color="auto"/>
        <w:left w:val="none" w:sz="0" w:space="0" w:color="auto"/>
        <w:bottom w:val="none" w:sz="0" w:space="0" w:color="auto"/>
        <w:right w:val="none" w:sz="0" w:space="0" w:color="auto"/>
      </w:divBdr>
    </w:div>
    <w:div w:id="171917563">
      <w:bodyDiv w:val="1"/>
      <w:marLeft w:val="0"/>
      <w:marRight w:val="0"/>
      <w:marTop w:val="0"/>
      <w:marBottom w:val="0"/>
      <w:divBdr>
        <w:top w:val="none" w:sz="0" w:space="0" w:color="auto"/>
        <w:left w:val="none" w:sz="0" w:space="0" w:color="auto"/>
        <w:bottom w:val="none" w:sz="0" w:space="0" w:color="auto"/>
        <w:right w:val="none" w:sz="0" w:space="0" w:color="auto"/>
      </w:divBdr>
    </w:div>
    <w:div w:id="171921789">
      <w:bodyDiv w:val="1"/>
      <w:marLeft w:val="0"/>
      <w:marRight w:val="0"/>
      <w:marTop w:val="0"/>
      <w:marBottom w:val="0"/>
      <w:divBdr>
        <w:top w:val="none" w:sz="0" w:space="0" w:color="auto"/>
        <w:left w:val="none" w:sz="0" w:space="0" w:color="auto"/>
        <w:bottom w:val="none" w:sz="0" w:space="0" w:color="auto"/>
        <w:right w:val="none" w:sz="0" w:space="0" w:color="auto"/>
      </w:divBdr>
    </w:div>
    <w:div w:id="172497860">
      <w:bodyDiv w:val="1"/>
      <w:marLeft w:val="0"/>
      <w:marRight w:val="0"/>
      <w:marTop w:val="0"/>
      <w:marBottom w:val="0"/>
      <w:divBdr>
        <w:top w:val="none" w:sz="0" w:space="0" w:color="auto"/>
        <w:left w:val="none" w:sz="0" w:space="0" w:color="auto"/>
        <w:bottom w:val="none" w:sz="0" w:space="0" w:color="auto"/>
        <w:right w:val="none" w:sz="0" w:space="0" w:color="auto"/>
      </w:divBdr>
    </w:div>
    <w:div w:id="172651624">
      <w:bodyDiv w:val="1"/>
      <w:marLeft w:val="0"/>
      <w:marRight w:val="0"/>
      <w:marTop w:val="0"/>
      <w:marBottom w:val="0"/>
      <w:divBdr>
        <w:top w:val="none" w:sz="0" w:space="0" w:color="auto"/>
        <w:left w:val="none" w:sz="0" w:space="0" w:color="auto"/>
        <w:bottom w:val="none" w:sz="0" w:space="0" w:color="auto"/>
        <w:right w:val="none" w:sz="0" w:space="0" w:color="auto"/>
      </w:divBdr>
    </w:div>
    <w:div w:id="173155437">
      <w:bodyDiv w:val="1"/>
      <w:marLeft w:val="0"/>
      <w:marRight w:val="0"/>
      <w:marTop w:val="0"/>
      <w:marBottom w:val="0"/>
      <w:divBdr>
        <w:top w:val="none" w:sz="0" w:space="0" w:color="auto"/>
        <w:left w:val="none" w:sz="0" w:space="0" w:color="auto"/>
        <w:bottom w:val="none" w:sz="0" w:space="0" w:color="auto"/>
        <w:right w:val="none" w:sz="0" w:space="0" w:color="auto"/>
      </w:divBdr>
    </w:div>
    <w:div w:id="173307688">
      <w:bodyDiv w:val="1"/>
      <w:marLeft w:val="0"/>
      <w:marRight w:val="0"/>
      <w:marTop w:val="0"/>
      <w:marBottom w:val="0"/>
      <w:divBdr>
        <w:top w:val="none" w:sz="0" w:space="0" w:color="auto"/>
        <w:left w:val="none" w:sz="0" w:space="0" w:color="auto"/>
        <w:bottom w:val="none" w:sz="0" w:space="0" w:color="auto"/>
        <w:right w:val="none" w:sz="0" w:space="0" w:color="auto"/>
      </w:divBdr>
    </w:div>
    <w:div w:id="174080467">
      <w:bodyDiv w:val="1"/>
      <w:marLeft w:val="0"/>
      <w:marRight w:val="0"/>
      <w:marTop w:val="0"/>
      <w:marBottom w:val="0"/>
      <w:divBdr>
        <w:top w:val="none" w:sz="0" w:space="0" w:color="auto"/>
        <w:left w:val="none" w:sz="0" w:space="0" w:color="auto"/>
        <w:bottom w:val="none" w:sz="0" w:space="0" w:color="auto"/>
        <w:right w:val="none" w:sz="0" w:space="0" w:color="auto"/>
      </w:divBdr>
    </w:div>
    <w:div w:id="174149575">
      <w:bodyDiv w:val="1"/>
      <w:marLeft w:val="0"/>
      <w:marRight w:val="0"/>
      <w:marTop w:val="0"/>
      <w:marBottom w:val="0"/>
      <w:divBdr>
        <w:top w:val="none" w:sz="0" w:space="0" w:color="auto"/>
        <w:left w:val="none" w:sz="0" w:space="0" w:color="auto"/>
        <w:bottom w:val="none" w:sz="0" w:space="0" w:color="auto"/>
        <w:right w:val="none" w:sz="0" w:space="0" w:color="auto"/>
      </w:divBdr>
    </w:div>
    <w:div w:id="174273425">
      <w:bodyDiv w:val="1"/>
      <w:marLeft w:val="0"/>
      <w:marRight w:val="0"/>
      <w:marTop w:val="0"/>
      <w:marBottom w:val="0"/>
      <w:divBdr>
        <w:top w:val="none" w:sz="0" w:space="0" w:color="auto"/>
        <w:left w:val="none" w:sz="0" w:space="0" w:color="auto"/>
        <w:bottom w:val="none" w:sz="0" w:space="0" w:color="auto"/>
        <w:right w:val="none" w:sz="0" w:space="0" w:color="auto"/>
      </w:divBdr>
    </w:div>
    <w:div w:id="174423261">
      <w:bodyDiv w:val="1"/>
      <w:marLeft w:val="0"/>
      <w:marRight w:val="0"/>
      <w:marTop w:val="0"/>
      <w:marBottom w:val="0"/>
      <w:divBdr>
        <w:top w:val="none" w:sz="0" w:space="0" w:color="auto"/>
        <w:left w:val="none" w:sz="0" w:space="0" w:color="auto"/>
        <w:bottom w:val="none" w:sz="0" w:space="0" w:color="auto"/>
        <w:right w:val="none" w:sz="0" w:space="0" w:color="auto"/>
      </w:divBdr>
    </w:div>
    <w:div w:id="174537007">
      <w:bodyDiv w:val="1"/>
      <w:marLeft w:val="0"/>
      <w:marRight w:val="0"/>
      <w:marTop w:val="0"/>
      <w:marBottom w:val="0"/>
      <w:divBdr>
        <w:top w:val="none" w:sz="0" w:space="0" w:color="auto"/>
        <w:left w:val="none" w:sz="0" w:space="0" w:color="auto"/>
        <w:bottom w:val="none" w:sz="0" w:space="0" w:color="auto"/>
        <w:right w:val="none" w:sz="0" w:space="0" w:color="auto"/>
      </w:divBdr>
    </w:div>
    <w:div w:id="175115134">
      <w:bodyDiv w:val="1"/>
      <w:marLeft w:val="0"/>
      <w:marRight w:val="0"/>
      <w:marTop w:val="0"/>
      <w:marBottom w:val="0"/>
      <w:divBdr>
        <w:top w:val="none" w:sz="0" w:space="0" w:color="auto"/>
        <w:left w:val="none" w:sz="0" w:space="0" w:color="auto"/>
        <w:bottom w:val="none" w:sz="0" w:space="0" w:color="auto"/>
        <w:right w:val="none" w:sz="0" w:space="0" w:color="auto"/>
      </w:divBdr>
    </w:div>
    <w:div w:id="175654118">
      <w:bodyDiv w:val="1"/>
      <w:marLeft w:val="0"/>
      <w:marRight w:val="0"/>
      <w:marTop w:val="0"/>
      <w:marBottom w:val="0"/>
      <w:divBdr>
        <w:top w:val="none" w:sz="0" w:space="0" w:color="auto"/>
        <w:left w:val="none" w:sz="0" w:space="0" w:color="auto"/>
        <w:bottom w:val="none" w:sz="0" w:space="0" w:color="auto"/>
        <w:right w:val="none" w:sz="0" w:space="0" w:color="auto"/>
      </w:divBdr>
    </w:div>
    <w:div w:id="175776308">
      <w:bodyDiv w:val="1"/>
      <w:marLeft w:val="0"/>
      <w:marRight w:val="0"/>
      <w:marTop w:val="0"/>
      <w:marBottom w:val="0"/>
      <w:divBdr>
        <w:top w:val="none" w:sz="0" w:space="0" w:color="auto"/>
        <w:left w:val="none" w:sz="0" w:space="0" w:color="auto"/>
        <w:bottom w:val="none" w:sz="0" w:space="0" w:color="auto"/>
        <w:right w:val="none" w:sz="0" w:space="0" w:color="auto"/>
      </w:divBdr>
    </w:div>
    <w:div w:id="175923465">
      <w:bodyDiv w:val="1"/>
      <w:marLeft w:val="0"/>
      <w:marRight w:val="0"/>
      <w:marTop w:val="0"/>
      <w:marBottom w:val="0"/>
      <w:divBdr>
        <w:top w:val="none" w:sz="0" w:space="0" w:color="auto"/>
        <w:left w:val="none" w:sz="0" w:space="0" w:color="auto"/>
        <w:bottom w:val="none" w:sz="0" w:space="0" w:color="auto"/>
        <w:right w:val="none" w:sz="0" w:space="0" w:color="auto"/>
      </w:divBdr>
    </w:div>
    <w:div w:id="176041905">
      <w:bodyDiv w:val="1"/>
      <w:marLeft w:val="0"/>
      <w:marRight w:val="0"/>
      <w:marTop w:val="0"/>
      <w:marBottom w:val="0"/>
      <w:divBdr>
        <w:top w:val="none" w:sz="0" w:space="0" w:color="auto"/>
        <w:left w:val="none" w:sz="0" w:space="0" w:color="auto"/>
        <w:bottom w:val="none" w:sz="0" w:space="0" w:color="auto"/>
        <w:right w:val="none" w:sz="0" w:space="0" w:color="auto"/>
      </w:divBdr>
    </w:div>
    <w:div w:id="176044972">
      <w:bodyDiv w:val="1"/>
      <w:marLeft w:val="0"/>
      <w:marRight w:val="0"/>
      <w:marTop w:val="0"/>
      <w:marBottom w:val="0"/>
      <w:divBdr>
        <w:top w:val="none" w:sz="0" w:space="0" w:color="auto"/>
        <w:left w:val="none" w:sz="0" w:space="0" w:color="auto"/>
        <w:bottom w:val="none" w:sz="0" w:space="0" w:color="auto"/>
        <w:right w:val="none" w:sz="0" w:space="0" w:color="auto"/>
      </w:divBdr>
    </w:div>
    <w:div w:id="176164000">
      <w:bodyDiv w:val="1"/>
      <w:marLeft w:val="0"/>
      <w:marRight w:val="0"/>
      <w:marTop w:val="0"/>
      <w:marBottom w:val="0"/>
      <w:divBdr>
        <w:top w:val="none" w:sz="0" w:space="0" w:color="auto"/>
        <w:left w:val="none" w:sz="0" w:space="0" w:color="auto"/>
        <w:bottom w:val="none" w:sz="0" w:space="0" w:color="auto"/>
        <w:right w:val="none" w:sz="0" w:space="0" w:color="auto"/>
      </w:divBdr>
    </w:div>
    <w:div w:id="176232415">
      <w:bodyDiv w:val="1"/>
      <w:marLeft w:val="0"/>
      <w:marRight w:val="0"/>
      <w:marTop w:val="0"/>
      <w:marBottom w:val="0"/>
      <w:divBdr>
        <w:top w:val="none" w:sz="0" w:space="0" w:color="auto"/>
        <w:left w:val="none" w:sz="0" w:space="0" w:color="auto"/>
        <w:bottom w:val="none" w:sz="0" w:space="0" w:color="auto"/>
        <w:right w:val="none" w:sz="0" w:space="0" w:color="auto"/>
      </w:divBdr>
    </w:div>
    <w:div w:id="176508995">
      <w:bodyDiv w:val="1"/>
      <w:marLeft w:val="0"/>
      <w:marRight w:val="0"/>
      <w:marTop w:val="0"/>
      <w:marBottom w:val="0"/>
      <w:divBdr>
        <w:top w:val="none" w:sz="0" w:space="0" w:color="auto"/>
        <w:left w:val="none" w:sz="0" w:space="0" w:color="auto"/>
        <w:bottom w:val="none" w:sz="0" w:space="0" w:color="auto"/>
        <w:right w:val="none" w:sz="0" w:space="0" w:color="auto"/>
      </w:divBdr>
    </w:div>
    <w:div w:id="176619613">
      <w:bodyDiv w:val="1"/>
      <w:marLeft w:val="0"/>
      <w:marRight w:val="0"/>
      <w:marTop w:val="0"/>
      <w:marBottom w:val="0"/>
      <w:divBdr>
        <w:top w:val="none" w:sz="0" w:space="0" w:color="auto"/>
        <w:left w:val="none" w:sz="0" w:space="0" w:color="auto"/>
        <w:bottom w:val="none" w:sz="0" w:space="0" w:color="auto"/>
        <w:right w:val="none" w:sz="0" w:space="0" w:color="auto"/>
      </w:divBdr>
    </w:div>
    <w:div w:id="176819037">
      <w:bodyDiv w:val="1"/>
      <w:marLeft w:val="0"/>
      <w:marRight w:val="0"/>
      <w:marTop w:val="0"/>
      <w:marBottom w:val="0"/>
      <w:divBdr>
        <w:top w:val="none" w:sz="0" w:space="0" w:color="auto"/>
        <w:left w:val="none" w:sz="0" w:space="0" w:color="auto"/>
        <w:bottom w:val="none" w:sz="0" w:space="0" w:color="auto"/>
        <w:right w:val="none" w:sz="0" w:space="0" w:color="auto"/>
      </w:divBdr>
    </w:div>
    <w:div w:id="176844385">
      <w:bodyDiv w:val="1"/>
      <w:marLeft w:val="0"/>
      <w:marRight w:val="0"/>
      <w:marTop w:val="0"/>
      <w:marBottom w:val="0"/>
      <w:divBdr>
        <w:top w:val="none" w:sz="0" w:space="0" w:color="auto"/>
        <w:left w:val="none" w:sz="0" w:space="0" w:color="auto"/>
        <w:bottom w:val="none" w:sz="0" w:space="0" w:color="auto"/>
        <w:right w:val="none" w:sz="0" w:space="0" w:color="auto"/>
      </w:divBdr>
    </w:div>
    <w:div w:id="176846224">
      <w:bodyDiv w:val="1"/>
      <w:marLeft w:val="0"/>
      <w:marRight w:val="0"/>
      <w:marTop w:val="0"/>
      <w:marBottom w:val="0"/>
      <w:divBdr>
        <w:top w:val="none" w:sz="0" w:space="0" w:color="auto"/>
        <w:left w:val="none" w:sz="0" w:space="0" w:color="auto"/>
        <w:bottom w:val="none" w:sz="0" w:space="0" w:color="auto"/>
        <w:right w:val="none" w:sz="0" w:space="0" w:color="auto"/>
      </w:divBdr>
    </w:div>
    <w:div w:id="177354992">
      <w:bodyDiv w:val="1"/>
      <w:marLeft w:val="0"/>
      <w:marRight w:val="0"/>
      <w:marTop w:val="0"/>
      <w:marBottom w:val="0"/>
      <w:divBdr>
        <w:top w:val="none" w:sz="0" w:space="0" w:color="auto"/>
        <w:left w:val="none" w:sz="0" w:space="0" w:color="auto"/>
        <w:bottom w:val="none" w:sz="0" w:space="0" w:color="auto"/>
        <w:right w:val="none" w:sz="0" w:space="0" w:color="auto"/>
      </w:divBdr>
    </w:div>
    <w:div w:id="177626652">
      <w:bodyDiv w:val="1"/>
      <w:marLeft w:val="0"/>
      <w:marRight w:val="0"/>
      <w:marTop w:val="0"/>
      <w:marBottom w:val="0"/>
      <w:divBdr>
        <w:top w:val="none" w:sz="0" w:space="0" w:color="auto"/>
        <w:left w:val="none" w:sz="0" w:space="0" w:color="auto"/>
        <w:bottom w:val="none" w:sz="0" w:space="0" w:color="auto"/>
        <w:right w:val="none" w:sz="0" w:space="0" w:color="auto"/>
      </w:divBdr>
    </w:div>
    <w:div w:id="178468740">
      <w:bodyDiv w:val="1"/>
      <w:marLeft w:val="0"/>
      <w:marRight w:val="0"/>
      <w:marTop w:val="0"/>
      <w:marBottom w:val="0"/>
      <w:divBdr>
        <w:top w:val="none" w:sz="0" w:space="0" w:color="auto"/>
        <w:left w:val="none" w:sz="0" w:space="0" w:color="auto"/>
        <w:bottom w:val="none" w:sz="0" w:space="0" w:color="auto"/>
        <w:right w:val="none" w:sz="0" w:space="0" w:color="auto"/>
      </w:divBdr>
    </w:div>
    <w:div w:id="178547333">
      <w:bodyDiv w:val="1"/>
      <w:marLeft w:val="0"/>
      <w:marRight w:val="0"/>
      <w:marTop w:val="0"/>
      <w:marBottom w:val="0"/>
      <w:divBdr>
        <w:top w:val="none" w:sz="0" w:space="0" w:color="auto"/>
        <w:left w:val="none" w:sz="0" w:space="0" w:color="auto"/>
        <w:bottom w:val="none" w:sz="0" w:space="0" w:color="auto"/>
        <w:right w:val="none" w:sz="0" w:space="0" w:color="auto"/>
      </w:divBdr>
    </w:div>
    <w:div w:id="178786752">
      <w:bodyDiv w:val="1"/>
      <w:marLeft w:val="0"/>
      <w:marRight w:val="0"/>
      <w:marTop w:val="0"/>
      <w:marBottom w:val="0"/>
      <w:divBdr>
        <w:top w:val="none" w:sz="0" w:space="0" w:color="auto"/>
        <w:left w:val="none" w:sz="0" w:space="0" w:color="auto"/>
        <w:bottom w:val="none" w:sz="0" w:space="0" w:color="auto"/>
        <w:right w:val="none" w:sz="0" w:space="0" w:color="auto"/>
      </w:divBdr>
    </w:div>
    <w:div w:id="178862134">
      <w:bodyDiv w:val="1"/>
      <w:marLeft w:val="0"/>
      <w:marRight w:val="0"/>
      <w:marTop w:val="0"/>
      <w:marBottom w:val="0"/>
      <w:divBdr>
        <w:top w:val="none" w:sz="0" w:space="0" w:color="auto"/>
        <w:left w:val="none" w:sz="0" w:space="0" w:color="auto"/>
        <w:bottom w:val="none" w:sz="0" w:space="0" w:color="auto"/>
        <w:right w:val="none" w:sz="0" w:space="0" w:color="auto"/>
      </w:divBdr>
    </w:div>
    <w:div w:id="179050224">
      <w:bodyDiv w:val="1"/>
      <w:marLeft w:val="0"/>
      <w:marRight w:val="0"/>
      <w:marTop w:val="0"/>
      <w:marBottom w:val="0"/>
      <w:divBdr>
        <w:top w:val="none" w:sz="0" w:space="0" w:color="auto"/>
        <w:left w:val="none" w:sz="0" w:space="0" w:color="auto"/>
        <w:bottom w:val="none" w:sz="0" w:space="0" w:color="auto"/>
        <w:right w:val="none" w:sz="0" w:space="0" w:color="auto"/>
      </w:divBdr>
    </w:div>
    <w:div w:id="179055070">
      <w:bodyDiv w:val="1"/>
      <w:marLeft w:val="0"/>
      <w:marRight w:val="0"/>
      <w:marTop w:val="0"/>
      <w:marBottom w:val="0"/>
      <w:divBdr>
        <w:top w:val="none" w:sz="0" w:space="0" w:color="auto"/>
        <w:left w:val="none" w:sz="0" w:space="0" w:color="auto"/>
        <w:bottom w:val="none" w:sz="0" w:space="0" w:color="auto"/>
        <w:right w:val="none" w:sz="0" w:space="0" w:color="auto"/>
      </w:divBdr>
    </w:div>
    <w:div w:id="180049063">
      <w:bodyDiv w:val="1"/>
      <w:marLeft w:val="0"/>
      <w:marRight w:val="0"/>
      <w:marTop w:val="0"/>
      <w:marBottom w:val="0"/>
      <w:divBdr>
        <w:top w:val="none" w:sz="0" w:space="0" w:color="auto"/>
        <w:left w:val="none" w:sz="0" w:space="0" w:color="auto"/>
        <w:bottom w:val="none" w:sz="0" w:space="0" w:color="auto"/>
        <w:right w:val="none" w:sz="0" w:space="0" w:color="auto"/>
      </w:divBdr>
    </w:div>
    <w:div w:id="180049975">
      <w:bodyDiv w:val="1"/>
      <w:marLeft w:val="0"/>
      <w:marRight w:val="0"/>
      <w:marTop w:val="0"/>
      <w:marBottom w:val="0"/>
      <w:divBdr>
        <w:top w:val="none" w:sz="0" w:space="0" w:color="auto"/>
        <w:left w:val="none" w:sz="0" w:space="0" w:color="auto"/>
        <w:bottom w:val="none" w:sz="0" w:space="0" w:color="auto"/>
        <w:right w:val="none" w:sz="0" w:space="0" w:color="auto"/>
      </w:divBdr>
    </w:div>
    <w:div w:id="180054023">
      <w:bodyDiv w:val="1"/>
      <w:marLeft w:val="0"/>
      <w:marRight w:val="0"/>
      <w:marTop w:val="0"/>
      <w:marBottom w:val="0"/>
      <w:divBdr>
        <w:top w:val="none" w:sz="0" w:space="0" w:color="auto"/>
        <w:left w:val="none" w:sz="0" w:space="0" w:color="auto"/>
        <w:bottom w:val="none" w:sz="0" w:space="0" w:color="auto"/>
        <w:right w:val="none" w:sz="0" w:space="0" w:color="auto"/>
      </w:divBdr>
    </w:div>
    <w:div w:id="180358760">
      <w:bodyDiv w:val="1"/>
      <w:marLeft w:val="0"/>
      <w:marRight w:val="0"/>
      <w:marTop w:val="0"/>
      <w:marBottom w:val="0"/>
      <w:divBdr>
        <w:top w:val="none" w:sz="0" w:space="0" w:color="auto"/>
        <w:left w:val="none" w:sz="0" w:space="0" w:color="auto"/>
        <w:bottom w:val="none" w:sz="0" w:space="0" w:color="auto"/>
        <w:right w:val="none" w:sz="0" w:space="0" w:color="auto"/>
      </w:divBdr>
    </w:div>
    <w:div w:id="180554024">
      <w:bodyDiv w:val="1"/>
      <w:marLeft w:val="0"/>
      <w:marRight w:val="0"/>
      <w:marTop w:val="0"/>
      <w:marBottom w:val="0"/>
      <w:divBdr>
        <w:top w:val="none" w:sz="0" w:space="0" w:color="auto"/>
        <w:left w:val="none" w:sz="0" w:space="0" w:color="auto"/>
        <w:bottom w:val="none" w:sz="0" w:space="0" w:color="auto"/>
        <w:right w:val="none" w:sz="0" w:space="0" w:color="auto"/>
      </w:divBdr>
    </w:div>
    <w:div w:id="180559738">
      <w:bodyDiv w:val="1"/>
      <w:marLeft w:val="0"/>
      <w:marRight w:val="0"/>
      <w:marTop w:val="0"/>
      <w:marBottom w:val="0"/>
      <w:divBdr>
        <w:top w:val="none" w:sz="0" w:space="0" w:color="auto"/>
        <w:left w:val="none" w:sz="0" w:space="0" w:color="auto"/>
        <w:bottom w:val="none" w:sz="0" w:space="0" w:color="auto"/>
        <w:right w:val="none" w:sz="0" w:space="0" w:color="auto"/>
      </w:divBdr>
    </w:div>
    <w:div w:id="181166891">
      <w:bodyDiv w:val="1"/>
      <w:marLeft w:val="0"/>
      <w:marRight w:val="0"/>
      <w:marTop w:val="0"/>
      <w:marBottom w:val="0"/>
      <w:divBdr>
        <w:top w:val="none" w:sz="0" w:space="0" w:color="auto"/>
        <w:left w:val="none" w:sz="0" w:space="0" w:color="auto"/>
        <w:bottom w:val="none" w:sz="0" w:space="0" w:color="auto"/>
        <w:right w:val="none" w:sz="0" w:space="0" w:color="auto"/>
      </w:divBdr>
    </w:div>
    <w:div w:id="181207751">
      <w:bodyDiv w:val="1"/>
      <w:marLeft w:val="0"/>
      <w:marRight w:val="0"/>
      <w:marTop w:val="0"/>
      <w:marBottom w:val="0"/>
      <w:divBdr>
        <w:top w:val="none" w:sz="0" w:space="0" w:color="auto"/>
        <w:left w:val="none" w:sz="0" w:space="0" w:color="auto"/>
        <w:bottom w:val="none" w:sz="0" w:space="0" w:color="auto"/>
        <w:right w:val="none" w:sz="0" w:space="0" w:color="auto"/>
      </w:divBdr>
    </w:div>
    <w:div w:id="181360538">
      <w:bodyDiv w:val="1"/>
      <w:marLeft w:val="0"/>
      <w:marRight w:val="0"/>
      <w:marTop w:val="0"/>
      <w:marBottom w:val="0"/>
      <w:divBdr>
        <w:top w:val="none" w:sz="0" w:space="0" w:color="auto"/>
        <w:left w:val="none" w:sz="0" w:space="0" w:color="auto"/>
        <w:bottom w:val="none" w:sz="0" w:space="0" w:color="auto"/>
        <w:right w:val="none" w:sz="0" w:space="0" w:color="auto"/>
      </w:divBdr>
    </w:div>
    <w:div w:id="181555096">
      <w:bodyDiv w:val="1"/>
      <w:marLeft w:val="0"/>
      <w:marRight w:val="0"/>
      <w:marTop w:val="0"/>
      <w:marBottom w:val="0"/>
      <w:divBdr>
        <w:top w:val="none" w:sz="0" w:space="0" w:color="auto"/>
        <w:left w:val="none" w:sz="0" w:space="0" w:color="auto"/>
        <w:bottom w:val="none" w:sz="0" w:space="0" w:color="auto"/>
        <w:right w:val="none" w:sz="0" w:space="0" w:color="auto"/>
      </w:divBdr>
    </w:div>
    <w:div w:id="181864427">
      <w:bodyDiv w:val="1"/>
      <w:marLeft w:val="0"/>
      <w:marRight w:val="0"/>
      <w:marTop w:val="0"/>
      <w:marBottom w:val="0"/>
      <w:divBdr>
        <w:top w:val="none" w:sz="0" w:space="0" w:color="auto"/>
        <w:left w:val="none" w:sz="0" w:space="0" w:color="auto"/>
        <w:bottom w:val="none" w:sz="0" w:space="0" w:color="auto"/>
        <w:right w:val="none" w:sz="0" w:space="0" w:color="auto"/>
      </w:divBdr>
    </w:div>
    <w:div w:id="181939663">
      <w:bodyDiv w:val="1"/>
      <w:marLeft w:val="0"/>
      <w:marRight w:val="0"/>
      <w:marTop w:val="0"/>
      <w:marBottom w:val="0"/>
      <w:divBdr>
        <w:top w:val="none" w:sz="0" w:space="0" w:color="auto"/>
        <w:left w:val="none" w:sz="0" w:space="0" w:color="auto"/>
        <w:bottom w:val="none" w:sz="0" w:space="0" w:color="auto"/>
        <w:right w:val="none" w:sz="0" w:space="0" w:color="auto"/>
      </w:divBdr>
    </w:div>
    <w:div w:id="182398617">
      <w:bodyDiv w:val="1"/>
      <w:marLeft w:val="0"/>
      <w:marRight w:val="0"/>
      <w:marTop w:val="0"/>
      <w:marBottom w:val="0"/>
      <w:divBdr>
        <w:top w:val="none" w:sz="0" w:space="0" w:color="auto"/>
        <w:left w:val="none" w:sz="0" w:space="0" w:color="auto"/>
        <w:bottom w:val="none" w:sz="0" w:space="0" w:color="auto"/>
        <w:right w:val="none" w:sz="0" w:space="0" w:color="auto"/>
      </w:divBdr>
    </w:div>
    <w:div w:id="182867103">
      <w:bodyDiv w:val="1"/>
      <w:marLeft w:val="0"/>
      <w:marRight w:val="0"/>
      <w:marTop w:val="0"/>
      <w:marBottom w:val="0"/>
      <w:divBdr>
        <w:top w:val="none" w:sz="0" w:space="0" w:color="auto"/>
        <w:left w:val="none" w:sz="0" w:space="0" w:color="auto"/>
        <w:bottom w:val="none" w:sz="0" w:space="0" w:color="auto"/>
        <w:right w:val="none" w:sz="0" w:space="0" w:color="auto"/>
      </w:divBdr>
    </w:div>
    <w:div w:id="182936287">
      <w:bodyDiv w:val="1"/>
      <w:marLeft w:val="0"/>
      <w:marRight w:val="0"/>
      <w:marTop w:val="0"/>
      <w:marBottom w:val="0"/>
      <w:divBdr>
        <w:top w:val="none" w:sz="0" w:space="0" w:color="auto"/>
        <w:left w:val="none" w:sz="0" w:space="0" w:color="auto"/>
        <w:bottom w:val="none" w:sz="0" w:space="0" w:color="auto"/>
        <w:right w:val="none" w:sz="0" w:space="0" w:color="auto"/>
      </w:divBdr>
    </w:div>
    <w:div w:id="182986722">
      <w:bodyDiv w:val="1"/>
      <w:marLeft w:val="0"/>
      <w:marRight w:val="0"/>
      <w:marTop w:val="0"/>
      <w:marBottom w:val="0"/>
      <w:divBdr>
        <w:top w:val="none" w:sz="0" w:space="0" w:color="auto"/>
        <w:left w:val="none" w:sz="0" w:space="0" w:color="auto"/>
        <w:bottom w:val="none" w:sz="0" w:space="0" w:color="auto"/>
        <w:right w:val="none" w:sz="0" w:space="0" w:color="auto"/>
      </w:divBdr>
    </w:div>
    <w:div w:id="183055713">
      <w:bodyDiv w:val="1"/>
      <w:marLeft w:val="0"/>
      <w:marRight w:val="0"/>
      <w:marTop w:val="0"/>
      <w:marBottom w:val="0"/>
      <w:divBdr>
        <w:top w:val="none" w:sz="0" w:space="0" w:color="auto"/>
        <w:left w:val="none" w:sz="0" w:space="0" w:color="auto"/>
        <w:bottom w:val="none" w:sz="0" w:space="0" w:color="auto"/>
        <w:right w:val="none" w:sz="0" w:space="0" w:color="auto"/>
      </w:divBdr>
    </w:div>
    <w:div w:id="183322948">
      <w:bodyDiv w:val="1"/>
      <w:marLeft w:val="0"/>
      <w:marRight w:val="0"/>
      <w:marTop w:val="0"/>
      <w:marBottom w:val="0"/>
      <w:divBdr>
        <w:top w:val="none" w:sz="0" w:space="0" w:color="auto"/>
        <w:left w:val="none" w:sz="0" w:space="0" w:color="auto"/>
        <w:bottom w:val="none" w:sz="0" w:space="0" w:color="auto"/>
        <w:right w:val="none" w:sz="0" w:space="0" w:color="auto"/>
      </w:divBdr>
    </w:div>
    <w:div w:id="183831027">
      <w:bodyDiv w:val="1"/>
      <w:marLeft w:val="0"/>
      <w:marRight w:val="0"/>
      <w:marTop w:val="0"/>
      <w:marBottom w:val="0"/>
      <w:divBdr>
        <w:top w:val="none" w:sz="0" w:space="0" w:color="auto"/>
        <w:left w:val="none" w:sz="0" w:space="0" w:color="auto"/>
        <w:bottom w:val="none" w:sz="0" w:space="0" w:color="auto"/>
        <w:right w:val="none" w:sz="0" w:space="0" w:color="auto"/>
      </w:divBdr>
    </w:div>
    <w:div w:id="183859168">
      <w:bodyDiv w:val="1"/>
      <w:marLeft w:val="0"/>
      <w:marRight w:val="0"/>
      <w:marTop w:val="0"/>
      <w:marBottom w:val="0"/>
      <w:divBdr>
        <w:top w:val="none" w:sz="0" w:space="0" w:color="auto"/>
        <w:left w:val="none" w:sz="0" w:space="0" w:color="auto"/>
        <w:bottom w:val="none" w:sz="0" w:space="0" w:color="auto"/>
        <w:right w:val="none" w:sz="0" w:space="0" w:color="auto"/>
      </w:divBdr>
    </w:div>
    <w:div w:id="184171968">
      <w:bodyDiv w:val="1"/>
      <w:marLeft w:val="0"/>
      <w:marRight w:val="0"/>
      <w:marTop w:val="0"/>
      <w:marBottom w:val="0"/>
      <w:divBdr>
        <w:top w:val="none" w:sz="0" w:space="0" w:color="auto"/>
        <w:left w:val="none" w:sz="0" w:space="0" w:color="auto"/>
        <w:bottom w:val="none" w:sz="0" w:space="0" w:color="auto"/>
        <w:right w:val="none" w:sz="0" w:space="0" w:color="auto"/>
      </w:divBdr>
    </w:div>
    <w:div w:id="184291459">
      <w:bodyDiv w:val="1"/>
      <w:marLeft w:val="0"/>
      <w:marRight w:val="0"/>
      <w:marTop w:val="0"/>
      <w:marBottom w:val="0"/>
      <w:divBdr>
        <w:top w:val="none" w:sz="0" w:space="0" w:color="auto"/>
        <w:left w:val="none" w:sz="0" w:space="0" w:color="auto"/>
        <w:bottom w:val="none" w:sz="0" w:space="0" w:color="auto"/>
        <w:right w:val="none" w:sz="0" w:space="0" w:color="auto"/>
      </w:divBdr>
    </w:div>
    <w:div w:id="184366020">
      <w:bodyDiv w:val="1"/>
      <w:marLeft w:val="0"/>
      <w:marRight w:val="0"/>
      <w:marTop w:val="0"/>
      <w:marBottom w:val="0"/>
      <w:divBdr>
        <w:top w:val="none" w:sz="0" w:space="0" w:color="auto"/>
        <w:left w:val="none" w:sz="0" w:space="0" w:color="auto"/>
        <w:bottom w:val="none" w:sz="0" w:space="0" w:color="auto"/>
        <w:right w:val="none" w:sz="0" w:space="0" w:color="auto"/>
      </w:divBdr>
    </w:div>
    <w:div w:id="184370359">
      <w:bodyDiv w:val="1"/>
      <w:marLeft w:val="0"/>
      <w:marRight w:val="0"/>
      <w:marTop w:val="0"/>
      <w:marBottom w:val="0"/>
      <w:divBdr>
        <w:top w:val="none" w:sz="0" w:space="0" w:color="auto"/>
        <w:left w:val="none" w:sz="0" w:space="0" w:color="auto"/>
        <w:bottom w:val="none" w:sz="0" w:space="0" w:color="auto"/>
        <w:right w:val="none" w:sz="0" w:space="0" w:color="auto"/>
      </w:divBdr>
    </w:div>
    <w:div w:id="184442348">
      <w:bodyDiv w:val="1"/>
      <w:marLeft w:val="0"/>
      <w:marRight w:val="0"/>
      <w:marTop w:val="0"/>
      <w:marBottom w:val="0"/>
      <w:divBdr>
        <w:top w:val="none" w:sz="0" w:space="0" w:color="auto"/>
        <w:left w:val="none" w:sz="0" w:space="0" w:color="auto"/>
        <w:bottom w:val="none" w:sz="0" w:space="0" w:color="auto"/>
        <w:right w:val="none" w:sz="0" w:space="0" w:color="auto"/>
      </w:divBdr>
    </w:div>
    <w:div w:id="184443282">
      <w:bodyDiv w:val="1"/>
      <w:marLeft w:val="0"/>
      <w:marRight w:val="0"/>
      <w:marTop w:val="0"/>
      <w:marBottom w:val="0"/>
      <w:divBdr>
        <w:top w:val="none" w:sz="0" w:space="0" w:color="auto"/>
        <w:left w:val="none" w:sz="0" w:space="0" w:color="auto"/>
        <w:bottom w:val="none" w:sz="0" w:space="0" w:color="auto"/>
        <w:right w:val="none" w:sz="0" w:space="0" w:color="auto"/>
      </w:divBdr>
    </w:div>
    <w:div w:id="184564293">
      <w:bodyDiv w:val="1"/>
      <w:marLeft w:val="0"/>
      <w:marRight w:val="0"/>
      <w:marTop w:val="0"/>
      <w:marBottom w:val="0"/>
      <w:divBdr>
        <w:top w:val="none" w:sz="0" w:space="0" w:color="auto"/>
        <w:left w:val="none" w:sz="0" w:space="0" w:color="auto"/>
        <w:bottom w:val="none" w:sz="0" w:space="0" w:color="auto"/>
        <w:right w:val="none" w:sz="0" w:space="0" w:color="auto"/>
      </w:divBdr>
    </w:div>
    <w:div w:id="184754350">
      <w:bodyDiv w:val="1"/>
      <w:marLeft w:val="0"/>
      <w:marRight w:val="0"/>
      <w:marTop w:val="0"/>
      <w:marBottom w:val="0"/>
      <w:divBdr>
        <w:top w:val="none" w:sz="0" w:space="0" w:color="auto"/>
        <w:left w:val="none" w:sz="0" w:space="0" w:color="auto"/>
        <w:bottom w:val="none" w:sz="0" w:space="0" w:color="auto"/>
        <w:right w:val="none" w:sz="0" w:space="0" w:color="auto"/>
      </w:divBdr>
    </w:div>
    <w:div w:id="185561010">
      <w:bodyDiv w:val="1"/>
      <w:marLeft w:val="0"/>
      <w:marRight w:val="0"/>
      <w:marTop w:val="0"/>
      <w:marBottom w:val="0"/>
      <w:divBdr>
        <w:top w:val="none" w:sz="0" w:space="0" w:color="auto"/>
        <w:left w:val="none" w:sz="0" w:space="0" w:color="auto"/>
        <w:bottom w:val="none" w:sz="0" w:space="0" w:color="auto"/>
        <w:right w:val="none" w:sz="0" w:space="0" w:color="auto"/>
      </w:divBdr>
    </w:div>
    <w:div w:id="186137387">
      <w:bodyDiv w:val="1"/>
      <w:marLeft w:val="0"/>
      <w:marRight w:val="0"/>
      <w:marTop w:val="0"/>
      <w:marBottom w:val="0"/>
      <w:divBdr>
        <w:top w:val="none" w:sz="0" w:space="0" w:color="auto"/>
        <w:left w:val="none" w:sz="0" w:space="0" w:color="auto"/>
        <w:bottom w:val="none" w:sz="0" w:space="0" w:color="auto"/>
        <w:right w:val="none" w:sz="0" w:space="0" w:color="auto"/>
      </w:divBdr>
    </w:div>
    <w:div w:id="186215315">
      <w:bodyDiv w:val="1"/>
      <w:marLeft w:val="0"/>
      <w:marRight w:val="0"/>
      <w:marTop w:val="0"/>
      <w:marBottom w:val="0"/>
      <w:divBdr>
        <w:top w:val="none" w:sz="0" w:space="0" w:color="auto"/>
        <w:left w:val="none" w:sz="0" w:space="0" w:color="auto"/>
        <w:bottom w:val="none" w:sz="0" w:space="0" w:color="auto"/>
        <w:right w:val="none" w:sz="0" w:space="0" w:color="auto"/>
      </w:divBdr>
    </w:div>
    <w:div w:id="186215814">
      <w:bodyDiv w:val="1"/>
      <w:marLeft w:val="0"/>
      <w:marRight w:val="0"/>
      <w:marTop w:val="0"/>
      <w:marBottom w:val="0"/>
      <w:divBdr>
        <w:top w:val="none" w:sz="0" w:space="0" w:color="auto"/>
        <w:left w:val="none" w:sz="0" w:space="0" w:color="auto"/>
        <w:bottom w:val="none" w:sz="0" w:space="0" w:color="auto"/>
        <w:right w:val="none" w:sz="0" w:space="0" w:color="auto"/>
      </w:divBdr>
    </w:div>
    <w:div w:id="186454361">
      <w:bodyDiv w:val="1"/>
      <w:marLeft w:val="0"/>
      <w:marRight w:val="0"/>
      <w:marTop w:val="0"/>
      <w:marBottom w:val="0"/>
      <w:divBdr>
        <w:top w:val="none" w:sz="0" w:space="0" w:color="auto"/>
        <w:left w:val="none" w:sz="0" w:space="0" w:color="auto"/>
        <w:bottom w:val="none" w:sz="0" w:space="0" w:color="auto"/>
        <w:right w:val="none" w:sz="0" w:space="0" w:color="auto"/>
      </w:divBdr>
    </w:div>
    <w:div w:id="186648033">
      <w:bodyDiv w:val="1"/>
      <w:marLeft w:val="0"/>
      <w:marRight w:val="0"/>
      <w:marTop w:val="0"/>
      <w:marBottom w:val="0"/>
      <w:divBdr>
        <w:top w:val="none" w:sz="0" w:space="0" w:color="auto"/>
        <w:left w:val="none" w:sz="0" w:space="0" w:color="auto"/>
        <w:bottom w:val="none" w:sz="0" w:space="0" w:color="auto"/>
        <w:right w:val="none" w:sz="0" w:space="0" w:color="auto"/>
      </w:divBdr>
    </w:div>
    <w:div w:id="186648349">
      <w:bodyDiv w:val="1"/>
      <w:marLeft w:val="0"/>
      <w:marRight w:val="0"/>
      <w:marTop w:val="0"/>
      <w:marBottom w:val="0"/>
      <w:divBdr>
        <w:top w:val="none" w:sz="0" w:space="0" w:color="auto"/>
        <w:left w:val="none" w:sz="0" w:space="0" w:color="auto"/>
        <w:bottom w:val="none" w:sz="0" w:space="0" w:color="auto"/>
        <w:right w:val="none" w:sz="0" w:space="0" w:color="auto"/>
      </w:divBdr>
    </w:div>
    <w:div w:id="187064895">
      <w:bodyDiv w:val="1"/>
      <w:marLeft w:val="0"/>
      <w:marRight w:val="0"/>
      <w:marTop w:val="0"/>
      <w:marBottom w:val="0"/>
      <w:divBdr>
        <w:top w:val="none" w:sz="0" w:space="0" w:color="auto"/>
        <w:left w:val="none" w:sz="0" w:space="0" w:color="auto"/>
        <w:bottom w:val="none" w:sz="0" w:space="0" w:color="auto"/>
        <w:right w:val="none" w:sz="0" w:space="0" w:color="auto"/>
      </w:divBdr>
    </w:div>
    <w:div w:id="187524902">
      <w:bodyDiv w:val="1"/>
      <w:marLeft w:val="0"/>
      <w:marRight w:val="0"/>
      <w:marTop w:val="0"/>
      <w:marBottom w:val="0"/>
      <w:divBdr>
        <w:top w:val="none" w:sz="0" w:space="0" w:color="auto"/>
        <w:left w:val="none" w:sz="0" w:space="0" w:color="auto"/>
        <w:bottom w:val="none" w:sz="0" w:space="0" w:color="auto"/>
        <w:right w:val="none" w:sz="0" w:space="0" w:color="auto"/>
      </w:divBdr>
    </w:div>
    <w:div w:id="187526101">
      <w:bodyDiv w:val="1"/>
      <w:marLeft w:val="0"/>
      <w:marRight w:val="0"/>
      <w:marTop w:val="0"/>
      <w:marBottom w:val="0"/>
      <w:divBdr>
        <w:top w:val="none" w:sz="0" w:space="0" w:color="auto"/>
        <w:left w:val="none" w:sz="0" w:space="0" w:color="auto"/>
        <w:bottom w:val="none" w:sz="0" w:space="0" w:color="auto"/>
        <w:right w:val="none" w:sz="0" w:space="0" w:color="auto"/>
      </w:divBdr>
    </w:div>
    <w:div w:id="187573254">
      <w:bodyDiv w:val="1"/>
      <w:marLeft w:val="0"/>
      <w:marRight w:val="0"/>
      <w:marTop w:val="0"/>
      <w:marBottom w:val="0"/>
      <w:divBdr>
        <w:top w:val="none" w:sz="0" w:space="0" w:color="auto"/>
        <w:left w:val="none" w:sz="0" w:space="0" w:color="auto"/>
        <w:bottom w:val="none" w:sz="0" w:space="0" w:color="auto"/>
        <w:right w:val="none" w:sz="0" w:space="0" w:color="auto"/>
      </w:divBdr>
    </w:div>
    <w:div w:id="187640616">
      <w:bodyDiv w:val="1"/>
      <w:marLeft w:val="0"/>
      <w:marRight w:val="0"/>
      <w:marTop w:val="0"/>
      <w:marBottom w:val="0"/>
      <w:divBdr>
        <w:top w:val="none" w:sz="0" w:space="0" w:color="auto"/>
        <w:left w:val="none" w:sz="0" w:space="0" w:color="auto"/>
        <w:bottom w:val="none" w:sz="0" w:space="0" w:color="auto"/>
        <w:right w:val="none" w:sz="0" w:space="0" w:color="auto"/>
      </w:divBdr>
    </w:div>
    <w:div w:id="187648254">
      <w:bodyDiv w:val="1"/>
      <w:marLeft w:val="0"/>
      <w:marRight w:val="0"/>
      <w:marTop w:val="0"/>
      <w:marBottom w:val="0"/>
      <w:divBdr>
        <w:top w:val="none" w:sz="0" w:space="0" w:color="auto"/>
        <w:left w:val="none" w:sz="0" w:space="0" w:color="auto"/>
        <w:bottom w:val="none" w:sz="0" w:space="0" w:color="auto"/>
        <w:right w:val="none" w:sz="0" w:space="0" w:color="auto"/>
      </w:divBdr>
    </w:div>
    <w:div w:id="187909412">
      <w:bodyDiv w:val="1"/>
      <w:marLeft w:val="0"/>
      <w:marRight w:val="0"/>
      <w:marTop w:val="0"/>
      <w:marBottom w:val="0"/>
      <w:divBdr>
        <w:top w:val="none" w:sz="0" w:space="0" w:color="auto"/>
        <w:left w:val="none" w:sz="0" w:space="0" w:color="auto"/>
        <w:bottom w:val="none" w:sz="0" w:space="0" w:color="auto"/>
        <w:right w:val="none" w:sz="0" w:space="0" w:color="auto"/>
      </w:divBdr>
    </w:div>
    <w:div w:id="188179088">
      <w:bodyDiv w:val="1"/>
      <w:marLeft w:val="0"/>
      <w:marRight w:val="0"/>
      <w:marTop w:val="0"/>
      <w:marBottom w:val="0"/>
      <w:divBdr>
        <w:top w:val="none" w:sz="0" w:space="0" w:color="auto"/>
        <w:left w:val="none" w:sz="0" w:space="0" w:color="auto"/>
        <w:bottom w:val="none" w:sz="0" w:space="0" w:color="auto"/>
        <w:right w:val="none" w:sz="0" w:space="0" w:color="auto"/>
      </w:divBdr>
    </w:div>
    <w:div w:id="188220507">
      <w:bodyDiv w:val="1"/>
      <w:marLeft w:val="0"/>
      <w:marRight w:val="0"/>
      <w:marTop w:val="0"/>
      <w:marBottom w:val="0"/>
      <w:divBdr>
        <w:top w:val="none" w:sz="0" w:space="0" w:color="auto"/>
        <w:left w:val="none" w:sz="0" w:space="0" w:color="auto"/>
        <w:bottom w:val="none" w:sz="0" w:space="0" w:color="auto"/>
        <w:right w:val="none" w:sz="0" w:space="0" w:color="auto"/>
      </w:divBdr>
    </w:div>
    <w:div w:id="188448661">
      <w:bodyDiv w:val="1"/>
      <w:marLeft w:val="0"/>
      <w:marRight w:val="0"/>
      <w:marTop w:val="0"/>
      <w:marBottom w:val="0"/>
      <w:divBdr>
        <w:top w:val="none" w:sz="0" w:space="0" w:color="auto"/>
        <w:left w:val="none" w:sz="0" w:space="0" w:color="auto"/>
        <w:bottom w:val="none" w:sz="0" w:space="0" w:color="auto"/>
        <w:right w:val="none" w:sz="0" w:space="0" w:color="auto"/>
      </w:divBdr>
    </w:div>
    <w:div w:id="188491751">
      <w:bodyDiv w:val="1"/>
      <w:marLeft w:val="0"/>
      <w:marRight w:val="0"/>
      <w:marTop w:val="0"/>
      <w:marBottom w:val="0"/>
      <w:divBdr>
        <w:top w:val="none" w:sz="0" w:space="0" w:color="auto"/>
        <w:left w:val="none" w:sz="0" w:space="0" w:color="auto"/>
        <w:bottom w:val="none" w:sz="0" w:space="0" w:color="auto"/>
        <w:right w:val="none" w:sz="0" w:space="0" w:color="auto"/>
      </w:divBdr>
    </w:div>
    <w:div w:id="188840747">
      <w:bodyDiv w:val="1"/>
      <w:marLeft w:val="0"/>
      <w:marRight w:val="0"/>
      <w:marTop w:val="0"/>
      <w:marBottom w:val="0"/>
      <w:divBdr>
        <w:top w:val="none" w:sz="0" w:space="0" w:color="auto"/>
        <w:left w:val="none" w:sz="0" w:space="0" w:color="auto"/>
        <w:bottom w:val="none" w:sz="0" w:space="0" w:color="auto"/>
        <w:right w:val="none" w:sz="0" w:space="0" w:color="auto"/>
      </w:divBdr>
    </w:div>
    <w:div w:id="189952873">
      <w:bodyDiv w:val="1"/>
      <w:marLeft w:val="0"/>
      <w:marRight w:val="0"/>
      <w:marTop w:val="0"/>
      <w:marBottom w:val="0"/>
      <w:divBdr>
        <w:top w:val="none" w:sz="0" w:space="0" w:color="auto"/>
        <w:left w:val="none" w:sz="0" w:space="0" w:color="auto"/>
        <w:bottom w:val="none" w:sz="0" w:space="0" w:color="auto"/>
        <w:right w:val="none" w:sz="0" w:space="0" w:color="auto"/>
      </w:divBdr>
    </w:div>
    <w:div w:id="189998168">
      <w:bodyDiv w:val="1"/>
      <w:marLeft w:val="0"/>
      <w:marRight w:val="0"/>
      <w:marTop w:val="0"/>
      <w:marBottom w:val="0"/>
      <w:divBdr>
        <w:top w:val="none" w:sz="0" w:space="0" w:color="auto"/>
        <w:left w:val="none" w:sz="0" w:space="0" w:color="auto"/>
        <w:bottom w:val="none" w:sz="0" w:space="0" w:color="auto"/>
        <w:right w:val="none" w:sz="0" w:space="0" w:color="auto"/>
      </w:divBdr>
    </w:div>
    <w:div w:id="190069177">
      <w:bodyDiv w:val="1"/>
      <w:marLeft w:val="0"/>
      <w:marRight w:val="0"/>
      <w:marTop w:val="0"/>
      <w:marBottom w:val="0"/>
      <w:divBdr>
        <w:top w:val="none" w:sz="0" w:space="0" w:color="auto"/>
        <w:left w:val="none" w:sz="0" w:space="0" w:color="auto"/>
        <w:bottom w:val="none" w:sz="0" w:space="0" w:color="auto"/>
        <w:right w:val="none" w:sz="0" w:space="0" w:color="auto"/>
      </w:divBdr>
    </w:div>
    <w:div w:id="190186025">
      <w:bodyDiv w:val="1"/>
      <w:marLeft w:val="0"/>
      <w:marRight w:val="0"/>
      <w:marTop w:val="0"/>
      <w:marBottom w:val="0"/>
      <w:divBdr>
        <w:top w:val="none" w:sz="0" w:space="0" w:color="auto"/>
        <w:left w:val="none" w:sz="0" w:space="0" w:color="auto"/>
        <w:bottom w:val="none" w:sz="0" w:space="0" w:color="auto"/>
        <w:right w:val="none" w:sz="0" w:space="0" w:color="auto"/>
      </w:divBdr>
    </w:div>
    <w:div w:id="190189320">
      <w:bodyDiv w:val="1"/>
      <w:marLeft w:val="0"/>
      <w:marRight w:val="0"/>
      <w:marTop w:val="0"/>
      <w:marBottom w:val="0"/>
      <w:divBdr>
        <w:top w:val="none" w:sz="0" w:space="0" w:color="auto"/>
        <w:left w:val="none" w:sz="0" w:space="0" w:color="auto"/>
        <w:bottom w:val="none" w:sz="0" w:space="0" w:color="auto"/>
        <w:right w:val="none" w:sz="0" w:space="0" w:color="auto"/>
      </w:divBdr>
    </w:div>
    <w:div w:id="190339763">
      <w:bodyDiv w:val="1"/>
      <w:marLeft w:val="0"/>
      <w:marRight w:val="0"/>
      <w:marTop w:val="0"/>
      <w:marBottom w:val="0"/>
      <w:divBdr>
        <w:top w:val="none" w:sz="0" w:space="0" w:color="auto"/>
        <w:left w:val="none" w:sz="0" w:space="0" w:color="auto"/>
        <w:bottom w:val="none" w:sz="0" w:space="0" w:color="auto"/>
        <w:right w:val="none" w:sz="0" w:space="0" w:color="auto"/>
      </w:divBdr>
    </w:div>
    <w:div w:id="190385216">
      <w:bodyDiv w:val="1"/>
      <w:marLeft w:val="0"/>
      <w:marRight w:val="0"/>
      <w:marTop w:val="0"/>
      <w:marBottom w:val="0"/>
      <w:divBdr>
        <w:top w:val="none" w:sz="0" w:space="0" w:color="auto"/>
        <w:left w:val="none" w:sz="0" w:space="0" w:color="auto"/>
        <w:bottom w:val="none" w:sz="0" w:space="0" w:color="auto"/>
        <w:right w:val="none" w:sz="0" w:space="0" w:color="auto"/>
      </w:divBdr>
    </w:div>
    <w:div w:id="190605909">
      <w:bodyDiv w:val="1"/>
      <w:marLeft w:val="0"/>
      <w:marRight w:val="0"/>
      <w:marTop w:val="0"/>
      <w:marBottom w:val="0"/>
      <w:divBdr>
        <w:top w:val="none" w:sz="0" w:space="0" w:color="auto"/>
        <w:left w:val="none" w:sz="0" w:space="0" w:color="auto"/>
        <w:bottom w:val="none" w:sz="0" w:space="0" w:color="auto"/>
        <w:right w:val="none" w:sz="0" w:space="0" w:color="auto"/>
      </w:divBdr>
    </w:div>
    <w:div w:id="190843781">
      <w:bodyDiv w:val="1"/>
      <w:marLeft w:val="0"/>
      <w:marRight w:val="0"/>
      <w:marTop w:val="0"/>
      <w:marBottom w:val="0"/>
      <w:divBdr>
        <w:top w:val="none" w:sz="0" w:space="0" w:color="auto"/>
        <w:left w:val="none" w:sz="0" w:space="0" w:color="auto"/>
        <w:bottom w:val="none" w:sz="0" w:space="0" w:color="auto"/>
        <w:right w:val="none" w:sz="0" w:space="0" w:color="auto"/>
      </w:divBdr>
    </w:div>
    <w:div w:id="190993697">
      <w:bodyDiv w:val="1"/>
      <w:marLeft w:val="0"/>
      <w:marRight w:val="0"/>
      <w:marTop w:val="0"/>
      <w:marBottom w:val="0"/>
      <w:divBdr>
        <w:top w:val="none" w:sz="0" w:space="0" w:color="auto"/>
        <w:left w:val="none" w:sz="0" w:space="0" w:color="auto"/>
        <w:bottom w:val="none" w:sz="0" w:space="0" w:color="auto"/>
        <w:right w:val="none" w:sz="0" w:space="0" w:color="auto"/>
      </w:divBdr>
    </w:div>
    <w:div w:id="191261184">
      <w:bodyDiv w:val="1"/>
      <w:marLeft w:val="0"/>
      <w:marRight w:val="0"/>
      <w:marTop w:val="0"/>
      <w:marBottom w:val="0"/>
      <w:divBdr>
        <w:top w:val="none" w:sz="0" w:space="0" w:color="auto"/>
        <w:left w:val="none" w:sz="0" w:space="0" w:color="auto"/>
        <w:bottom w:val="none" w:sz="0" w:space="0" w:color="auto"/>
        <w:right w:val="none" w:sz="0" w:space="0" w:color="auto"/>
      </w:divBdr>
    </w:div>
    <w:div w:id="191266419">
      <w:bodyDiv w:val="1"/>
      <w:marLeft w:val="0"/>
      <w:marRight w:val="0"/>
      <w:marTop w:val="0"/>
      <w:marBottom w:val="0"/>
      <w:divBdr>
        <w:top w:val="none" w:sz="0" w:space="0" w:color="auto"/>
        <w:left w:val="none" w:sz="0" w:space="0" w:color="auto"/>
        <w:bottom w:val="none" w:sz="0" w:space="0" w:color="auto"/>
        <w:right w:val="none" w:sz="0" w:space="0" w:color="auto"/>
      </w:divBdr>
    </w:div>
    <w:div w:id="191768295">
      <w:bodyDiv w:val="1"/>
      <w:marLeft w:val="0"/>
      <w:marRight w:val="0"/>
      <w:marTop w:val="0"/>
      <w:marBottom w:val="0"/>
      <w:divBdr>
        <w:top w:val="none" w:sz="0" w:space="0" w:color="auto"/>
        <w:left w:val="none" w:sz="0" w:space="0" w:color="auto"/>
        <w:bottom w:val="none" w:sz="0" w:space="0" w:color="auto"/>
        <w:right w:val="none" w:sz="0" w:space="0" w:color="auto"/>
      </w:divBdr>
    </w:div>
    <w:div w:id="191773096">
      <w:bodyDiv w:val="1"/>
      <w:marLeft w:val="0"/>
      <w:marRight w:val="0"/>
      <w:marTop w:val="0"/>
      <w:marBottom w:val="0"/>
      <w:divBdr>
        <w:top w:val="none" w:sz="0" w:space="0" w:color="auto"/>
        <w:left w:val="none" w:sz="0" w:space="0" w:color="auto"/>
        <w:bottom w:val="none" w:sz="0" w:space="0" w:color="auto"/>
        <w:right w:val="none" w:sz="0" w:space="0" w:color="auto"/>
      </w:divBdr>
    </w:div>
    <w:div w:id="192500648">
      <w:bodyDiv w:val="1"/>
      <w:marLeft w:val="0"/>
      <w:marRight w:val="0"/>
      <w:marTop w:val="0"/>
      <w:marBottom w:val="0"/>
      <w:divBdr>
        <w:top w:val="none" w:sz="0" w:space="0" w:color="auto"/>
        <w:left w:val="none" w:sz="0" w:space="0" w:color="auto"/>
        <w:bottom w:val="none" w:sz="0" w:space="0" w:color="auto"/>
        <w:right w:val="none" w:sz="0" w:space="0" w:color="auto"/>
      </w:divBdr>
    </w:div>
    <w:div w:id="192571400">
      <w:bodyDiv w:val="1"/>
      <w:marLeft w:val="0"/>
      <w:marRight w:val="0"/>
      <w:marTop w:val="0"/>
      <w:marBottom w:val="0"/>
      <w:divBdr>
        <w:top w:val="none" w:sz="0" w:space="0" w:color="auto"/>
        <w:left w:val="none" w:sz="0" w:space="0" w:color="auto"/>
        <w:bottom w:val="none" w:sz="0" w:space="0" w:color="auto"/>
        <w:right w:val="none" w:sz="0" w:space="0" w:color="auto"/>
      </w:divBdr>
    </w:div>
    <w:div w:id="193426474">
      <w:bodyDiv w:val="1"/>
      <w:marLeft w:val="0"/>
      <w:marRight w:val="0"/>
      <w:marTop w:val="0"/>
      <w:marBottom w:val="0"/>
      <w:divBdr>
        <w:top w:val="none" w:sz="0" w:space="0" w:color="auto"/>
        <w:left w:val="none" w:sz="0" w:space="0" w:color="auto"/>
        <w:bottom w:val="none" w:sz="0" w:space="0" w:color="auto"/>
        <w:right w:val="none" w:sz="0" w:space="0" w:color="auto"/>
      </w:divBdr>
    </w:div>
    <w:div w:id="193664106">
      <w:bodyDiv w:val="1"/>
      <w:marLeft w:val="0"/>
      <w:marRight w:val="0"/>
      <w:marTop w:val="0"/>
      <w:marBottom w:val="0"/>
      <w:divBdr>
        <w:top w:val="none" w:sz="0" w:space="0" w:color="auto"/>
        <w:left w:val="none" w:sz="0" w:space="0" w:color="auto"/>
        <w:bottom w:val="none" w:sz="0" w:space="0" w:color="auto"/>
        <w:right w:val="none" w:sz="0" w:space="0" w:color="auto"/>
      </w:divBdr>
    </w:div>
    <w:div w:id="193736505">
      <w:bodyDiv w:val="1"/>
      <w:marLeft w:val="0"/>
      <w:marRight w:val="0"/>
      <w:marTop w:val="0"/>
      <w:marBottom w:val="0"/>
      <w:divBdr>
        <w:top w:val="none" w:sz="0" w:space="0" w:color="auto"/>
        <w:left w:val="none" w:sz="0" w:space="0" w:color="auto"/>
        <w:bottom w:val="none" w:sz="0" w:space="0" w:color="auto"/>
        <w:right w:val="none" w:sz="0" w:space="0" w:color="auto"/>
      </w:divBdr>
    </w:div>
    <w:div w:id="193739692">
      <w:bodyDiv w:val="1"/>
      <w:marLeft w:val="0"/>
      <w:marRight w:val="0"/>
      <w:marTop w:val="0"/>
      <w:marBottom w:val="0"/>
      <w:divBdr>
        <w:top w:val="none" w:sz="0" w:space="0" w:color="auto"/>
        <w:left w:val="none" w:sz="0" w:space="0" w:color="auto"/>
        <w:bottom w:val="none" w:sz="0" w:space="0" w:color="auto"/>
        <w:right w:val="none" w:sz="0" w:space="0" w:color="auto"/>
      </w:divBdr>
    </w:div>
    <w:div w:id="194193822">
      <w:bodyDiv w:val="1"/>
      <w:marLeft w:val="0"/>
      <w:marRight w:val="0"/>
      <w:marTop w:val="0"/>
      <w:marBottom w:val="0"/>
      <w:divBdr>
        <w:top w:val="none" w:sz="0" w:space="0" w:color="auto"/>
        <w:left w:val="none" w:sz="0" w:space="0" w:color="auto"/>
        <w:bottom w:val="none" w:sz="0" w:space="0" w:color="auto"/>
        <w:right w:val="none" w:sz="0" w:space="0" w:color="auto"/>
      </w:divBdr>
    </w:div>
    <w:div w:id="194275268">
      <w:bodyDiv w:val="1"/>
      <w:marLeft w:val="0"/>
      <w:marRight w:val="0"/>
      <w:marTop w:val="0"/>
      <w:marBottom w:val="0"/>
      <w:divBdr>
        <w:top w:val="none" w:sz="0" w:space="0" w:color="auto"/>
        <w:left w:val="none" w:sz="0" w:space="0" w:color="auto"/>
        <w:bottom w:val="none" w:sz="0" w:space="0" w:color="auto"/>
        <w:right w:val="none" w:sz="0" w:space="0" w:color="auto"/>
      </w:divBdr>
    </w:div>
    <w:div w:id="194316730">
      <w:bodyDiv w:val="1"/>
      <w:marLeft w:val="0"/>
      <w:marRight w:val="0"/>
      <w:marTop w:val="0"/>
      <w:marBottom w:val="0"/>
      <w:divBdr>
        <w:top w:val="none" w:sz="0" w:space="0" w:color="auto"/>
        <w:left w:val="none" w:sz="0" w:space="0" w:color="auto"/>
        <w:bottom w:val="none" w:sz="0" w:space="0" w:color="auto"/>
        <w:right w:val="none" w:sz="0" w:space="0" w:color="auto"/>
      </w:divBdr>
    </w:div>
    <w:div w:id="194773030">
      <w:bodyDiv w:val="1"/>
      <w:marLeft w:val="0"/>
      <w:marRight w:val="0"/>
      <w:marTop w:val="0"/>
      <w:marBottom w:val="0"/>
      <w:divBdr>
        <w:top w:val="none" w:sz="0" w:space="0" w:color="auto"/>
        <w:left w:val="none" w:sz="0" w:space="0" w:color="auto"/>
        <w:bottom w:val="none" w:sz="0" w:space="0" w:color="auto"/>
        <w:right w:val="none" w:sz="0" w:space="0" w:color="auto"/>
      </w:divBdr>
    </w:div>
    <w:div w:id="194925459">
      <w:bodyDiv w:val="1"/>
      <w:marLeft w:val="0"/>
      <w:marRight w:val="0"/>
      <w:marTop w:val="0"/>
      <w:marBottom w:val="0"/>
      <w:divBdr>
        <w:top w:val="none" w:sz="0" w:space="0" w:color="auto"/>
        <w:left w:val="none" w:sz="0" w:space="0" w:color="auto"/>
        <w:bottom w:val="none" w:sz="0" w:space="0" w:color="auto"/>
        <w:right w:val="none" w:sz="0" w:space="0" w:color="auto"/>
      </w:divBdr>
    </w:div>
    <w:div w:id="195890834">
      <w:bodyDiv w:val="1"/>
      <w:marLeft w:val="0"/>
      <w:marRight w:val="0"/>
      <w:marTop w:val="0"/>
      <w:marBottom w:val="0"/>
      <w:divBdr>
        <w:top w:val="none" w:sz="0" w:space="0" w:color="auto"/>
        <w:left w:val="none" w:sz="0" w:space="0" w:color="auto"/>
        <w:bottom w:val="none" w:sz="0" w:space="0" w:color="auto"/>
        <w:right w:val="none" w:sz="0" w:space="0" w:color="auto"/>
      </w:divBdr>
    </w:div>
    <w:div w:id="195899374">
      <w:bodyDiv w:val="1"/>
      <w:marLeft w:val="0"/>
      <w:marRight w:val="0"/>
      <w:marTop w:val="0"/>
      <w:marBottom w:val="0"/>
      <w:divBdr>
        <w:top w:val="none" w:sz="0" w:space="0" w:color="auto"/>
        <w:left w:val="none" w:sz="0" w:space="0" w:color="auto"/>
        <w:bottom w:val="none" w:sz="0" w:space="0" w:color="auto"/>
        <w:right w:val="none" w:sz="0" w:space="0" w:color="auto"/>
      </w:divBdr>
    </w:div>
    <w:div w:id="196236749">
      <w:bodyDiv w:val="1"/>
      <w:marLeft w:val="0"/>
      <w:marRight w:val="0"/>
      <w:marTop w:val="0"/>
      <w:marBottom w:val="0"/>
      <w:divBdr>
        <w:top w:val="none" w:sz="0" w:space="0" w:color="auto"/>
        <w:left w:val="none" w:sz="0" w:space="0" w:color="auto"/>
        <w:bottom w:val="none" w:sz="0" w:space="0" w:color="auto"/>
        <w:right w:val="none" w:sz="0" w:space="0" w:color="auto"/>
      </w:divBdr>
    </w:div>
    <w:div w:id="196478372">
      <w:bodyDiv w:val="1"/>
      <w:marLeft w:val="0"/>
      <w:marRight w:val="0"/>
      <w:marTop w:val="0"/>
      <w:marBottom w:val="0"/>
      <w:divBdr>
        <w:top w:val="none" w:sz="0" w:space="0" w:color="auto"/>
        <w:left w:val="none" w:sz="0" w:space="0" w:color="auto"/>
        <w:bottom w:val="none" w:sz="0" w:space="0" w:color="auto"/>
        <w:right w:val="none" w:sz="0" w:space="0" w:color="auto"/>
      </w:divBdr>
    </w:div>
    <w:div w:id="196505920">
      <w:bodyDiv w:val="1"/>
      <w:marLeft w:val="0"/>
      <w:marRight w:val="0"/>
      <w:marTop w:val="0"/>
      <w:marBottom w:val="0"/>
      <w:divBdr>
        <w:top w:val="none" w:sz="0" w:space="0" w:color="auto"/>
        <w:left w:val="none" w:sz="0" w:space="0" w:color="auto"/>
        <w:bottom w:val="none" w:sz="0" w:space="0" w:color="auto"/>
        <w:right w:val="none" w:sz="0" w:space="0" w:color="auto"/>
      </w:divBdr>
    </w:div>
    <w:div w:id="196814572">
      <w:bodyDiv w:val="1"/>
      <w:marLeft w:val="0"/>
      <w:marRight w:val="0"/>
      <w:marTop w:val="0"/>
      <w:marBottom w:val="0"/>
      <w:divBdr>
        <w:top w:val="none" w:sz="0" w:space="0" w:color="auto"/>
        <w:left w:val="none" w:sz="0" w:space="0" w:color="auto"/>
        <w:bottom w:val="none" w:sz="0" w:space="0" w:color="auto"/>
        <w:right w:val="none" w:sz="0" w:space="0" w:color="auto"/>
      </w:divBdr>
    </w:div>
    <w:div w:id="196890512">
      <w:bodyDiv w:val="1"/>
      <w:marLeft w:val="0"/>
      <w:marRight w:val="0"/>
      <w:marTop w:val="0"/>
      <w:marBottom w:val="0"/>
      <w:divBdr>
        <w:top w:val="none" w:sz="0" w:space="0" w:color="auto"/>
        <w:left w:val="none" w:sz="0" w:space="0" w:color="auto"/>
        <w:bottom w:val="none" w:sz="0" w:space="0" w:color="auto"/>
        <w:right w:val="none" w:sz="0" w:space="0" w:color="auto"/>
      </w:divBdr>
    </w:div>
    <w:div w:id="197008815">
      <w:bodyDiv w:val="1"/>
      <w:marLeft w:val="0"/>
      <w:marRight w:val="0"/>
      <w:marTop w:val="0"/>
      <w:marBottom w:val="0"/>
      <w:divBdr>
        <w:top w:val="none" w:sz="0" w:space="0" w:color="auto"/>
        <w:left w:val="none" w:sz="0" w:space="0" w:color="auto"/>
        <w:bottom w:val="none" w:sz="0" w:space="0" w:color="auto"/>
        <w:right w:val="none" w:sz="0" w:space="0" w:color="auto"/>
      </w:divBdr>
    </w:div>
    <w:div w:id="197285076">
      <w:bodyDiv w:val="1"/>
      <w:marLeft w:val="0"/>
      <w:marRight w:val="0"/>
      <w:marTop w:val="0"/>
      <w:marBottom w:val="0"/>
      <w:divBdr>
        <w:top w:val="none" w:sz="0" w:space="0" w:color="auto"/>
        <w:left w:val="none" w:sz="0" w:space="0" w:color="auto"/>
        <w:bottom w:val="none" w:sz="0" w:space="0" w:color="auto"/>
        <w:right w:val="none" w:sz="0" w:space="0" w:color="auto"/>
      </w:divBdr>
    </w:div>
    <w:div w:id="197358091">
      <w:bodyDiv w:val="1"/>
      <w:marLeft w:val="0"/>
      <w:marRight w:val="0"/>
      <w:marTop w:val="0"/>
      <w:marBottom w:val="0"/>
      <w:divBdr>
        <w:top w:val="none" w:sz="0" w:space="0" w:color="auto"/>
        <w:left w:val="none" w:sz="0" w:space="0" w:color="auto"/>
        <w:bottom w:val="none" w:sz="0" w:space="0" w:color="auto"/>
        <w:right w:val="none" w:sz="0" w:space="0" w:color="auto"/>
      </w:divBdr>
    </w:div>
    <w:div w:id="198007224">
      <w:bodyDiv w:val="1"/>
      <w:marLeft w:val="0"/>
      <w:marRight w:val="0"/>
      <w:marTop w:val="0"/>
      <w:marBottom w:val="0"/>
      <w:divBdr>
        <w:top w:val="none" w:sz="0" w:space="0" w:color="auto"/>
        <w:left w:val="none" w:sz="0" w:space="0" w:color="auto"/>
        <w:bottom w:val="none" w:sz="0" w:space="0" w:color="auto"/>
        <w:right w:val="none" w:sz="0" w:space="0" w:color="auto"/>
      </w:divBdr>
    </w:div>
    <w:div w:id="198051766">
      <w:bodyDiv w:val="1"/>
      <w:marLeft w:val="0"/>
      <w:marRight w:val="0"/>
      <w:marTop w:val="0"/>
      <w:marBottom w:val="0"/>
      <w:divBdr>
        <w:top w:val="none" w:sz="0" w:space="0" w:color="auto"/>
        <w:left w:val="none" w:sz="0" w:space="0" w:color="auto"/>
        <w:bottom w:val="none" w:sz="0" w:space="0" w:color="auto"/>
        <w:right w:val="none" w:sz="0" w:space="0" w:color="auto"/>
      </w:divBdr>
    </w:div>
    <w:div w:id="198324970">
      <w:bodyDiv w:val="1"/>
      <w:marLeft w:val="0"/>
      <w:marRight w:val="0"/>
      <w:marTop w:val="0"/>
      <w:marBottom w:val="0"/>
      <w:divBdr>
        <w:top w:val="none" w:sz="0" w:space="0" w:color="auto"/>
        <w:left w:val="none" w:sz="0" w:space="0" w:color="auto"/>
        <w:bottom w:val="none" w:sz="0" w:space="0" w:color="auto"/>
        <w:right w:val="none" w:sz="0" w:space="0" w:color="auto"/>
      </w:divBdr>
    </w:div>
    <w:div w:id="198469260">
      <w:bodyDiv w:val="1"/>
      <w:marLeft w:val="0"/>
      <w:marRight w:val="0"/>
      <w:marTop w:val="0"/>
      <w:marBottom w:val="0"/>
      <w:divBdr>
        <w:top w:val="none" w:sz="0" w:space="0" w:color="auto"/>
        <w:left w:val="none" w:sz="0" w:space="0" w:color="auto"/>
        <w:bottom w:val="none" w:sz="0" w:space="0" w:color="auto"/>
        <w:right w:val="none" w:sz="0" w:space="0" w:color="auto"/>
      </w:divBdr>
    </w:div>
    <w:div w:id="198474528">
      <w:bodyDiv w:val="1"/>
      <w:marLeft w:val="0"/>
      <w:marRight w:val="0"/>
      <w:marTop w:val="0"/>
      <w:marBottom w:val="0"/>
      <w:divBdr>
        <w:top w:val="none" w:sz="0" w:space="0" w:color="auto"/>
        <w:left w:val="none" w:sz="0" w:space="0" w:color="auto"/>
        <w:bottom w:val="none" w:sz="0" w:space="0" w:color="auto"/>
        <w:right w:val="none" w:sz="0" w:space="0" w:color="auto"/>
      </w:divBdr>
    </w:div>
    <w:div w:id="198856097">
      <w:bodyDiv w:val="1"/>
      <w:marLeft w:val="0"/>
      <w:marRight w:val="0"/>
      <w:marTop w:val="0"/>
      <w:marBottom w:val="0"/>
      <w:divBdr>
        <w:top w:val="none" w:sz="0" w:space="0" w:color="auto"/>
        <w:left w:val="none" w:sz="0" w:space="0" w:color="auto"/>
        <w:bottom w:val="none" w:sz="0" w:space="0" w:color="auto"/>
        <w:right w:val="none" w:sz="0" w:space="0" w:color="auto"/>
      </w:divBdr>
    </w:div>
    <w:div w:id="198973882">
      <w:bodyDiv w:val="1"/>
      <w:marLeft w:val="0"/>
      <w:marRight w:val="0"/>
      <w:marTop w:val="0"/>
      <w:marBottom w:val="0"/>
      <w:divBdr>
        <w:top w:val="none" w:sz="0" w:space="0" w:color="auto"/>
        <w:left w:val="none" w:sz="0" w:space="0" w:color="auto"/>
        <w:bottom w:val="none" w:sz="0" w:space="0" w:color="auto"/>
        <w:right w:val="none" w:sz="0" w:space="0" w:color="auto"/>
      </w:divBdr>
    </w:div>
    <w:div w:id="199172797">
      <w:bodyDiv w:val="1"/>
      <w:marLeft w:val="0"/>
      <w:marRight w:val="0"/>
      <w:marTop w:val="0"/>
      <w:marBottom w:val="0"/>
      <w:divBdr>
        <w:top w:val="none" w:sz="0" w:space="0" w:color="auto"/>
        <w:left w:val="none" w:sz="0" w:space="0" w:color="auto"/>
        <w:bottom w:val="none" w:sz="0" w:space="0" w:color="auto"/>
        <w:right w:val="none" w:sz="0" w:space="0" w:color="auto"/>
      </w:divBdr>
    </w:div>
    <w:div w:id="199324488">
      <w:bodyDiv w:val="1"/>
      <w:marLeft w:val="0"/>
      <w:marRight w:val="0"/>
      <w:marTop w:val="0"/>
      <w:marBottom w:val="0"/>
      <w:divBdr>
        <w:top w:val="none" w:sz="0" w:space="0" w:color="auto"/>
        <w:left w:val="none" w:sz="0" w:space="0" w:color="auto"/>
        <w:bottom w:val="none" w:sz="0" w:space="0" w:color="auto"/>
        <w:right w:val="none" w:sz="0" w:space="0" w:color="auto"/>
      </w:divBdr>
    </w:div>
    <w:div w:id="199586239">
      <w:bodyDiv w:val="1"/>
      <w:marLeft w:val="0"/>
      <w:marRight w:val="0"/>
      <w:marTop w:val="0"/>
      <w:marBottom w:val="0"/>
      <w:divBdr>
        <w:top w:val="none" w:sz="0" w:space="0" w:color="auto"/>
        <w:left w:val="none" w:sz="0" w:space="0" w:color="auto"/>
        <w:bottom w:val="none" w:sz="0" w:space="0" w:color="auto"/>
        <w:right w:val="none" w:sz="0" w:space="0" w:color="auto"/>
      </w:divBdr>
    </w:div>
    <w:div w:id="200292170">
      <w:bodyDiv w:val="1"/>
      <w:marLeft w:val="0"/>
      <w:marRight w:val="0"/>
      <w:marTop w:val="0"/>
      <w:marBottom w:val="0"/>
      <w:divBdr>
        <w:top w:val="none" w:sz="0" w:space="0" w:color="auto"/>
        <w:left w:val="none" w:sz="0" w:space="0" w:color="auto"/>
        <w:bottom w:val="none" w:sz="0" w:space="0" w:color="auto"/>
        <w:right w:val="none" w:sz="0" w:space="0" w:color="auto"/>
      </w:divBdr>
    </w:div>
    <w:div w:id="200632130">
      <w:bodyDiv w:val="1"/>
      <w:marLeft w:val="0"/>
      <w:marRight w:val="0"/>
      <w:marTop w:val="0"/>
      <w:marBottom w:val="0"/>
      <w:divBdr>
        <w:top w:val="none" w:sz="0" w:space="0" w:color="auto"/>
        <w:left w:val="none" w:sz="0" w:space="0" w:color="auto"/>
        <w:bottom w:val="none" w:sz="0" w:space="0" w:color="auto"/>
        <w:right w:val="none" w:sz="0" w:space="0" w:color="auto"/>
      </w:divBdr>
    </w:div>
    <w:div w:id="200945206">
      <w:bodyDiv w:val="1"/>
      <w:marLeft w:val="0"/>
      <w:marRight w:val="0"/>
      <w:marTop w:val="0"/>
      <w:marBottom w:val="0"/>
      <w:divBdr>
        <w:top w:val="none" w:sz="0" w:space="0" w:color="auto"/>
        <w:left w:val="none" w:sz="0" w:space="0" w:color="auto"/>
        <w:bottom w:val="none" w:sz="0" w:space="0" w:color="auto"/>
        <w:right w:val="none" w:sz="0" w:space="0" w:color="auto"/>
      </w:divBdr>
    </w:div>
    <w:div w:id="201207694">
      <w:bodyDiv w:val="1"/>
      <w:marLeft w:val="0"/>
      <w:marRight w:val="0"/>
      <w:marTop w:val="0"/>
      <w:marBottom w:val="0"/>
      <w:divBdr>
        <w:top w:val="none" w:sz="0" w:space="0" w:color="auto"/>
        <w:left w:val="none" w:sz="0" w:space="0" w:color="auto"/>
        <w:bottom w:val="none" w:sz="0" w:space="0" w:color="auto"/>
        <w:right w:val="none" w:sz="0" w:space="0" w:color="auto"/>
      </w:divBdr>
    </w:div>
    <w:div w:id="201326836">
      <w:bodyDiv w:val="1"/>
      <w:marLeft w:val="0"/>
      <w:marRight w:val="0"/>
      <w:marTop w:val="0"/>
      <w:marBottom w:val="0"/>
      <w:divBdr>
        <w:top w:val="none" w:sz="0" w:space="0" w:color="auto"/>
        <w:left w:val="none" w:sz="0" w:space="0" w:color="auto"/>
        <w:bottom w:val="none" w:sz="0" w:space="0" w:color="auto"/>
        <w:right w:val="none" w:sz="0" w:space="0" w:color="auto"/>
      </w:divBdr>
    </w:div>
    <w:div w:id="201526964">
      <w:bodyDiv w:val="1"/>
      <w:marLeft w:val="0"/>
      <w:marRight w:val="0"/>
      <w:marTop w:val="0"/>
      <w:marBottom w:val="0"/>
      <w:divBdr>
        <w:top w:val="none" w:sz="0" w:space="0" w:color="auto"/>
        <w:left w:val="none" w:sz="0" w:space="0" w:color="auto"/>
        <w:bottom w:val="none" w:sz="0" w:space="0" w:color="auto"/>
        <w:right w:val="none" w:sz="0" w:space="0" w:color="auto"/>
      </w:divBdr>
    </w:div>
    <w:div w:id="201946752">
      <w:bodyDiv w:val="1"/>
      <w:marLeft w:val="0"/>
      <w:marRight w:val="0"/>
      <w:marTop w:val="0"/>
      <w:marBottom w:val="0"/>
      <w:divBdr>
        <w:top w:val="none" w:sz="0" w:space="0" w:color="auto"/>
        <w:left w:val="none" w:sz="0" w:space="0" w:color="auto"/>
        <w:bottom w:val="none" w:sz="0" w:space="0" w:color="auto"/>
        <w:right w:val="none" w:sz="0" w:space="0" w:color="auto"/>
      </w:divBdr>
    </w:div>
    <w:div w:id="202064062">
      <w:bodyDiv w:val="1"/>
      <w:marLeft w:val="0"/>
      <w:marRight w:val="0"/>
      <w:marTop w:val="0"/>
      <w:marBottom w:val="0"/>
      <w:divBdr>
        <w:top w:val="none" w:sz="0" w:space="0" w:color="auto"/>
        <w:left w:val="none" w:sz="0" w:space="0" w:color="auto"/>
        <w:bottom w:val="none" w:sz="0" w:space="0" w:color="auto"/>
        <w:right w:val="none" w:sz="0" w:space="0" w:color="auto"/>
      </w:divBdr>
    </w:div>
    <w:div w:id="202138878">
      <w:bodyDiv w:val="1"/>
      <w:marLeft w:val="0"/>
      <w:marRight w:val="0"/>
      <w:marTop w:val="0"/>
      <w:marBottom w:val="0"/>
      <w:divBdr>
        <w:top w:val="none" w:sz="0" w:space="0" w:color="auto"/>
        <w:left w:val="none" w:sz="0" w:space="0" w:color="auto"/>
        <w:bottom w:val="none" w:sz="0" w:space="0" w:color="auto"/>
        <w:right w:val="none" w:sz="0" w:space="0" w:color="auto"/>
      </w:divBdr>
    </w:div>
    <w:div w:id="202526440">
      <w:bodyDiv w:val="1"/>
      <w:marLeft w:val="0"/>
      <w:marRight w:val="0"/>
      <w:marTop w:val="0"/>
      <w:marBottom w:val="0"/>
      <w:divBdr>
        <w:top w:val="none" w:sz="0" w:space="0" w:color="auto"/>
        <w:left w:val="none" w:sz="0" w:space="0" w:color="auto"/>
        <w:bottom w:val="none" w:sz="0" w:space="0" w:color="auto"/>
        <w:right w:val="none" w:sz="0" w:space="0" w:color="auto"/>
      </w:divBdr>
    </w:div>
    <w:div w:id="202599988">
      <w:bodyDiv w:val="1"/>
      <w:marLeft w:val="0"/>
      <w:marRight w:val="0"/>
      <w:marTop w:val="0"/>
      <w:marBottom w:val="0"/>
      <w:divBdr>
        <w:top w:val="none" w:sz="0" w:space="0" w:color="auto"/>
        <w:left w:val="none" w:sz="0" w:space="0" w:color="auto"/>
        <w:bottom w:val="none" w:sz="0" w:space="0" w:color="auto"/>
        <w:right w:val="none" w:sz="0" w:space="0" w:color="auto"/>
      </w:divBdr>
    </w:div>
    <w:div w:id="202790861">
      <w:bodyDiv w:val="1"/>
      <w:marLeft w:val="0"/>
      <w:marRight w:val="0"/>
      <w:marTop w:val="0"/>
      <w:marBottom w:val="0"/>
      <w:divBdr>
        <w:top w:val="none" w:sz="0" w:space="0" w:color="auto"/>
        <w:left w:val="none" w:sz="0" w:space="0" w:color="auto"/>
        <w:bottom w:val="none" w:sz="0" w:space="0" w:color="auto"/>
        <w:right w:val="none" w:sz="0" w:space="0" w:color="auto"/>
      </w:divBdr>
    </w:div>
    <w:div w:id="202981203">
      <w:bodyDiv w:val="1"/>
      <w:marLeft w:val="0"/>
      <w:marRight w:val="0"/>
      <w:marTop w:val="0"/>
      <w:marBottom w:val="0"/>
      <w:divBdr>
        <w:top w:val="none" w:sz="0" w:space="0" w:color="auto"/>
        <w:left w:val="none" w:sz="0" w:space="0" w:color="auto"/>
        <w:bottom w:val="none" w:sz="0" w:space="0" w:color="auto"/>
        <w:right w:val="none" w:sz="0" w:space="0" w:color="auto"/>
      </w:divBdr>
    </w:div>
    <w:div w:id="203099801">
      <w:bodyDiv w:val="1"/>
      <w:marLeft w:val="0"/>
      <w:marRight w:val="0"/>
      <w:marTop w:val="0"/>
      <w:marBottom w:val="0"/>
      <w:divBdr>
        <w:top w:val="none" w:sz="0" w:space="0" w:color="auto"/>
        <w:left w:val="none" w:sz="0" w:space="0" w:color="auto"/>
        <w:bottom w:val="none" w:sz="0" w:space="0" w:color="auto"/>
        <w:right w:val="none" w:sz="0" w:space="0" w:color="auto"/>
      </w:divBdr>
    </w:div>
    <w:div w:id="203175443">
      <w:bodyDiv w:val="1"/>
      <w:marLeft w:val="0"/>
      <w:marRight w:val="0"/>
      <w:marTop w:val="0"/>
      <w:marBottom w:val="0"/>
      <w:divBdr>
        <w:top w:val="none" w:sz="0" w:space="0" w:color="auto"/>
        <w:left w:val="none" w:sz="0" w:space="0" w:color="auto"/>
        <w:bottom w:val="none" w:sz="0" w:space="0" w:color="auto"/>
        <w:right w:val="none" w:sz="0" w:space="0" w:color="auto"/>
      </w:divBdr>
    </w:div>
    <w:div w:id="203517797">
      <w:bodyDiv w:val="1"/>
      <w:marLeft w:val="0"/>
      <w:marRight w:val="0"/>
      <w:marTop w:val="0"/>
      <w:marBottom w:val="0"/>
      <w:divBdr>
        <w:top w:val="none" w:sz="0" w:space="0" w:color="auto"/>
        <w:left w:val="none" w:sz="0" w:space="0" w:color="auto"/>
        <w:bottom w:val="none" w:sz="0" w:space="0" w:color="auto"/>
        <w:right w:val="none" w:sz="0" w:space="0" w:color="auto"/>
      </w:divBdr>
    </w:div>
    <w:div w:id="203520432">
      <w:bodyDiv w:val="1"/>
      <w:marLeft w:val="0"/>
      <w:marRight w:val="0"/>
      <w:marTop w:val="0"/>
      <w:marBottom w:val="0"/>
      <w:divBdr>
        <w:top w:val="none" w:sz="0" w:space="0" w:color="auto"/>
        <w:left w:val="none" w:sz="0" w:space="0" w:color="auto"/>
        <w:bottom w:val="none" w:sz="0" w:space="0" w:color="auto"/>
        <w:right w:val="none" w:sz="0" w:space="0" w:color="auto"/>
      </w:divBdr>
    </w:div>
    <w:div w:id="203567354">
      <w:bodyDiv w:val="1"/>
      <w:marLeft w:val="0"/>
      <w:marRight w:val="0"/>
      <w:marTop w:val="0"/>
      <w:marBottom w:val="0"/>
      <w:divBdr>
        <w:top w:val="none" w:sz="0" w:space="0" w:color="auto"/>
        <w:left w:val="none" w:sz="0" w:space="0" w:color="auto"/>
        <w:bottom w:val="none" w:sz="0" w:space="0" w:color="auto"/>
        <w:right w:val="none" w:sz="0" w:space="0" w:color="auto"/>
      </w:divBdr>
    </w:div>
    <w:div w:id="203710522">
      <w:bodyDiv w:val="1"/>
      <w:marLeft w:val="0"/>
      <w:marRight w:val="0"/>
      <w:marTop w:val="0"/>
      <w:marBottom w:val="0"/>
      <w:divBdr>
        <w:top w:val="none" w:sz="0" w:space="0" w:color="auto"/>
        <w:left w:val="none" w:sz="0" w:space="0" w:color="auto"/>
        <w:bottom w:val="none" w:sz="0" w:space="0" w:color="auto"/>
        <w:right w:val="none" w:sz="0" w:space="0" w:color="auto"/>
      </w:divBdr>
    </w:div>
    <w:div w:id="203904719">
      <w:bodyDiv w:val="1"/>
      <w:marLeft w:val="0"/>
      <w:marRight w:val="0"/>
      <w:marTop w:val="0"/>
      <w:marBottom w:val="0"/>
      <w:divBdr>
        <w:top w:val="none" w:sz="0" w:space="0" w:color="auto"/>
        <w:left w:val="none" w:sz="0" w:space="0" w:color="auto"/>
        <w:bottom w:val="none" w:sz="0" w:space="0" w:color="auto"/>
        <w:right w:val="none" w:sz="0" w:space="0" w:color="auto"/>
      </w:divBdr>
    </w:div>
    <w:div w:id="203912859">
      <w:bodyDiv w:val="1"/>
      <w:marLeft w:val="0"/>
      <w:marRight w:val="0"/>
      <w:marTop w:val="0"/>
      <w:marBottom w:val="0"/>
      <w:divBdr>
        <w:top w:val="none" w:sz="0" w:space="0" w:color="auto"/>
        <w:left w:val="none" w:sz="0" w:space="0" w:color="auto"/>
        <w:bottom w:val="none" w:sz="0" w:space="0" w:color="auto"/>
        <w:right w:val="none" w:sz="0" w:space="0" w:color="auto"/>
      </w:divBdr>
    </w:div>
    <w:div w:id="204297101">
      <w:bodyDiv w:val="1"/>
      <w:marLeft w:val="0"/>
      <w:marRight w:val="0"/>
      <w:marTop w:val="0"/>
      <w:marBottom w:val="0"/>
      <w:divBdr>
        <w:top w:val="none" w:sz="0" w:space="0" w:color="auto"/>
        <w:left w:val="none" w:sz="0" w:space="0" w:color="auto"/>
        <w:bottom w:val="none" w:sz="0" w:space="0" w:color="auto"/>
        <w:right w:val="none" w:sz="0" w:space="0" w:color="auto"/>
      </w:divBdr>
    </w:div>
    <w:div w:id="204486131">
      <w:bodyDiv w:val="1"/>
      <w:marLeft w:val="0"/>
      <w:marRight w:val="0"/>
      <w:marTop w:val="0"/>
      <w:marBottom w:val="0"/>
      <w:divBdr>
        <w:top w:val="none" w:sz="0" w:space="0" w:color="auto"/>
        <w:left w:val="none" w:sz="0" w:space="0" w:color="auto"/>
        <w:bottom w:val="none" w:sz="0" w:space="0" w:color="auto"/>
        <w:right w:val="none" w:sz="0" w:space="0" w:color="auto"/>
      </w:divBdr>
    </w:div>
    <w:div w:id="204488454">
      <w:bodyDiv w:val="1"/>
      <w:marLeft w:val="0"/>
      <w:marRight w:val="0"/>
      <w:marTop w:val="0"/>
      <w:marBottom w:val="0"/>
      <w:divBdr>
        <w:top w:val="none" w:sz="0" w:space="0" w:color="auto"/>
        <w:left w:val="none" w:sz="0" w:space="0" w:color="auto"/>
        <w:bottom w:val="none" w:sz="0" w:space="0" w:color="auto"/>
        <w:right w:val="none" w:sz="0" w:space="0" w:color="auto"/>
      </w:divBdr>
    </w:div>
    <w:div w:id="204565994">
      <w:bodyDiv w:val="1"/>
      <w:marLeft w:val="0"/>
      <w:marRight w:val="0"/>
      <w:marTop w:val="0"/>
      <w:marBottom w:val="0"/>
      <w:divBdr>
        <w:top w:val="none" w:sz="0" w:space="0" w:color="auto"/>
        <w:left w:val="none" w:sz="0" w:space="0" w:color="auto"/>
        <w:bottom w:val="none" w:sz="0" w:space="0" w:color="auto"/>
        <w:right w:val="none" w:sz="0" w:space="0" w:color="auto"/>
      </w:divBdr>
    </w:div>
    <w:div w:id="204875225">
      <w:bodyDiv w:val="1"/>
      <w:marLeft w:val="0"/>
      <w:marRight w:val="0"/>
      <w:marTop w:val="0"/>
      <w:marBottom w:val="0"/>
      <w:divBdr>
        <w:top w:val="none" w:sz="0" w:space="0" w:color="auto"/>
        <w:left w:val="none" w:sz="0" w:space="0" w:color="auto"/>
        <w:bottom w:val="none" w:sz="0" w:space="0" w:color="auto"/>
        <w:right w:val="none" w:sz="0" w:space="0" w:color="auto"/>
      </w:divBdr>
    </w:div>
    <w:div w:id="205223005">
      <w:bodyDiv w:val="1"/>
      <w:marLeft w:val="0"/>
      <w:marRight w:val="0"/>
      <w:marTop w:val="0"/>
      <w:marBottom w:val="0"/>
      <w:divBdr>
        <w:top w:val="none" w:sz="0" w:space="0" w:color="auto"/>
        <w:left w:val="none" w:sz="0" w:space="0" w:color="auto"/>
        <w:bottom w:val="none" w:sz="0" w:space="0" w:color="auto"/>
        <w:right w:val="none" w:sz="0" w:space="0" w:color="auto"/>
      </w:divBdr>
    </w:div>
    <w:div w:id="205607512">
      <w:bodyDiv w:val="1"/>
      <w:marLeft w:val="0"/>
      <w:marRight w:val="0"/>
      <w:marTop w:val="0"/>
      <w:marBottom w:val="0"/>
      <w:divBdr>
        <w:top w:val="none" w:sz="0" w:space="0" w:color="auto"/>
        <w:left w:val="none" w:sz="0" w:space="0" w:color="auto"/>
        <w:bottom w:val="none" w:sz="0" w:space="0" w:color="auto"/>
        <w:right w:val="none" w:sz="0" w:space="0" w:color="auto"/>
      </w:divBdr>
    </w:div>
    <w:div w:id="205652551">
      <w:bodyDiv w:val="1"/>
      <w:marLeft w:val="0"/>
      <w:marRight w:val="0"/>
      <w:marTop w:val="0"/>
      <w:marBottom w:val="0"/>
      <w:divBdr>
        <w:top w:val="none" w:sz="0" w:space="0" w:color="auto"/>
        <w:left w:val="none" w:sz="0" w:space="0" w:color="auto"/>
        <w:bottom w:val="none" w:sz="0" w:space="0" w:color="auto"/>
        <w:right w:val="none" w:sz="0" w:space="0" w:color="auto"/>
      </w:divBdr>
    </w:div>
    <w:div w:id="205681307">
      <w:bodyDiv w:val="1"/>
      <w:marLeft w:val="0"/>
      <w:marRight w:val="0"/>
      <w:marTop w:val="0"/>
      <w:marBottom w:val="0"/>
      <w:divBdr>
        <w:top w:val="none" w:sz="0" w:space="0" w:color="auto"/>
        <w:left w:val="none" w:sz="0" w:space="0" w:color="auto"/>
        <w:bottom w:val="none" w:sz="0" w:space="0" w:color="auto"/>
        <w:right w:val="none" w:sz="0" w:space="0" w:color="auto"/>
      </w:divBdr>
    </w:div>
    <w:div w:id="205801833">
      <w:bodyDiv w:val="1"/>
      <w:marLeft w:val="0"/>
      <w:marRight w:val="0"/>
      <w:marTop w:val="0"/>
      <w:marBottom w:val="0"/>
      <w:divBdr>
        <w:top w:val="none" w:sz="0" w:space="0" w:color="auto"/>
        <w:left w:val="none" w:sz="0" w:space="0" w:color="auto"/>
        <w:bottom w:val="none" w:sz="0" w:space="0" w:color="auto"/>
        <w:right w:val="none" w:sz="0" w:space="0" w:color="auto"/>
      </w:divBdr>
    </w:div>
    <w:div w:id="206188908">
      <w:bodyDiv w:val="1"/>
      <w:marLeft w:val="0"/>
      <w:marRight w:val="0"/>
      <w:marTop w:val="0"/>
      <w:marBottom w:val="0"/>
      <w:divBdr>
        <w:top w:val="none" w:sz="0" w:space="0" w:color="auto"/>
        <w:left w:val="none" w:sz="0" w:space="0" w:color="auto"/>
        <w:bottom w:val="none" w:sz="0" w:space="0" w:color="auto"/>
        <w:right w:val="none" w:sz="0" w:space="0" w:color="auto"/>
      </w:divBdr>
    </w:div>
    <w:div w:id="206332546">
      <w:bodyDiv w:val="1"/>
      <w:marLeft w:val="0"/>
      <w:marRight w:val="0"/>
      <w:marTop w:val="0"/>
      <w:marBottom w:val="0"/>
      <w:divBdr>
        <w:top w:val="none" w:sz="0" w:space="0" w:color="auto"/>
        <w:left w:val="none" w:sz="0" w:space="0" w:color="auto"/>
        <w:bottom w:val="none" w:sz="0" w:space="0" w:color="auto"/>
        <w:right w:val="none" w:sz="0" w:space="0" w:color="auto"/>
      </w:divBdr>
    </w:div>
    <w:div w:id="206571874">
      <w:bodyDiv w:val="1"/>
      <w:marLeft w:val="0"/>
      <w:marRight w:val="0"/>
      <w:marTop w:val="0"/>
      <w:marBottom w:val="0"/>
      <w:divBdr>
        <w:top w:val="none" w:sz="0" w:space="0" w:color="auto"/>
        <w:left w:val="none" w:sz="0" w:space="0" w:color="auto"/>
        <w:bottom w:val="none" w:sz="0" w:space="0" w:color="auto"/>
        <w:right w:val="none" w:sz="0" w:space="0" w:color="auto"/>
      </w:divBdr>
    </w:div>
    <w:div w:id="207380238">
      <w:bodyDiv w:val="1"/>
      <w:marLeft w:val="0"/>
      <w:marRight w:val="0"/>
      <w:marTop w:val="0"/>
      <w:marBottom w:val="0"/>
      <w:divBdr>
        <w:top w:val="none" w:sz="0" w:space="0" w:color="auto"/>
        <w:left w:val="none" w:sz="0" w:space="0" w:color="auto"/>
        <w:bottom w:val="none" w:sz="0" w:space="0" w:color="auto"/>
        <w:right w:val="none" w:sz="0" w:space="0" w:color="auto"/>
      </w:divBdr>
    </w:div>
    <w:div w:id="207567398">
      <w:bodyDiv w:val="1"/>
      <w:marLeft w:val="0"/>
      <w:marRight w:val="0"/>
      <w:marTop w:val="0"/>
      <w:marBottom w:val="0"/>
      <w:divBdr>
        <w:top w:val="none" w:sz="0" w:space="0" w:color="auto"/>
        <w:left w:val="none" w:sz="0" w:space="0" w:color="auto"/>
        <w:bottom w:val="none" w:sz="0" w:space="0" w:color="auto"/>
        <w:right w:val="none" w:sz="0" w:space="0" w:color="auto"/>
      </w:divBdr>
    </w:div>
    <w:div w:id="207572878">
      <w:bodyDiv w:val="1"/>
      <w:marLeft w:val="0"/>
      <w:marRight w:val="0"/>
      <w:marTop w:val="0"/>
      <w:marBottom w:val="0"/>
      <w:divBdr>
        <w:top w:val="none" w:sz="0" w:space="0" w:color="auto"/>
        <w:left w:val="none" w:sz="0" w:space="0" w:color="auto"/>
        <w:bottom w:val="none" w:sz="0" w:space="0" w:color="auto"/>
        <w:right w:val="none" w:sz="0" w:space="0" w:color="auto"/>
      </w:divBdr>
    </w:div>
    <w:div w:id="207644074">
      <w:bodyDiv w:val="1"/>
      <w:marLeft w:val="0"/>
      <w:marRight w:val="0"/>
      <w:marTop w:val="0"/>
      <w:marBottom w:val="0"/>
      <w:divBdr>
        <w:top w:val="none" w:sz="0" w:space="0" w:color="auto"/>
        <w:left w:val="none" w:sz="0" w:space="0" w:color="auto"/>
        <w:bottom w:val="none" w:sz="0" w:space="0" w:color="auto"/>
        <w:right w:val="none" w:sz="0" w:space="0" w:color="auto"/>
      </w:divBdr>
    </w:div>
    <w:div w:id="207845088">
      <w:bodyDiv w:val="1"/>
      <w:marLeft w:val="0"/>
      <w:marRight w:val="0"/>
      <w:marTop w:val="0"/>
      <w:marBottom w:val="0"/>
      <w:divBdr>
        <w:top w:val="none" w:sz="0" w:space="0" w:color="auto"/>
        <w:left w:val="none" w:sz="0" w:space="0" w:color="auto"/>
        <w:bottom w:val="none" w:sz="0" w:space="0" w:color="auto"/>
        <w:right w:val="none" w:sz="0" w:space="0" w:color="auto"/>
      </w:divBdr>
    </w:div>
    <w:div w:id="207885498">
      <w:bodyDiv w:val="1"/>
      <w:marLeft w:val="0"/>
      <w:marRight w:val="0"/>
      <w:marTop w:val="0"/>
      <w:marBottom w:val="0"/>
      <w:divBdr>
        <w:top w:val="none" w:sz="0" w:space="0" w:color="auto"/>
        <w:left w:val="none" w:sz="0" w:space="0" w:color="auto"/>
        <w:bottom w:val="none" w:sz="0" w:space="0" w:color="auto"/>
        <w:right w:val="none" w:sz="0" w:space="0" w:color="auto"/>
      </w:divBdr>
    </w:div>
    <w:div w:id="207910851">
      <w:bodyDiv w:val="1"/>
      <w:marLeft w:val="0"/>
      <w:marRight w:val="0"/>
      <w:marTop w:val="0"/>
      <w:marBottom w:val="0"/>
      <w:divBdr>
        <w:top w:val="none" w:sz="0" w:space="0" w:color="auto"/>
        <w:left w:val="none" w:sz="0" w:space="0" w:color="auto"/>
        <w:bottom w:val="none" w:sz="0" w:space="0" w:color="auto"/>
        <w:right w:val="none" w:sz="0" w:space="0" w:color="auto"/>
      </w:divBdr>
    </w:div>
    <w:div w:id="207954003">
      <w:bodyDiv w:val="1"/>
      <w:marLeft w:val="0"/>
      <w:marRight w:val="0"/>
      <w:marTop w:val="0"/>
      <w:marBottom w:val="0"/>
      <w:divBdr>
        <w:top w:val="none" w:sz="0" w:space="0" w:color="auto"/>
        <w:left w:val="none" w:sz="0" w:space="0" w:color="auto"/>
        <w:bottom w:val="none" w:sz="0" w:space="0" w:color="auto"/>
        <w:right w:val="none" w:sz="0" w:space="0" w:color="auto"/>
      </w:divBdr>
    </w:div>
    <w:div w:id="208349239">
      <w:bodyDiv w:val="1"/>
      <w:marLeft w:val="0"/>
      <w:marRight w:val="0"/>
      <w:marTop w:val="0"/>
      <w:marBottom w:val="0"/>
      <w:divBdr>
        <w:top w:val="none" w:sz="0" w:space="0" w:color="auto"/>
        <w:left w:val="none" w:sz="0" w:space="0" w:color="auto"/>
        <w:bottom w:val="none" w:sz="0" w:space="0" w:color="auto"/>
        <w:right w:val="none" w:sz="0" w:space="0" w:color="auto"/>
      </w:divBdr>
    </w:div>
    <w:div w:id="208536941">
      <w:bodyDiv w:val="1"/>
      <w:marLeft w:val="0"/>
      <w:marRight w:val="0"/>
      <w:marTop w:val="0"/>
      <w:marBottom w:val="0"/>
      <w:divBdr>
        <w:top w:val="none" w:sz="0" w:space="0" w:color="auto"/>
        <w:left w:val="none" w:sz="0" w:space="0" w:color="auto"/>
        <w:bottom w:val="none" w:sz="0" w:space="0" w:color="auto"/>
        <w:right w:val="none" w:sz="0" w:space="0" w:color="auto"/>
      </w:divBdr>
    </w:div>
    <w:div w:id="208616536">
      <w:bodyDiv w:val="1"/>
      <w:marLeft w:val="0"/>
      <w:marRight w:val="0"/>
      <w:marTop w:val="0"/>
      <w:marBottom w:val="0"/>
      <w:divBdr>
        <w:top w:val="none" w:sz="0" w:space="0" w:color="auto"/>
        <w:left w:val="none" w:sz="0" w:space="0" w:color="auto"/>
        <w:bottom w:val="none" w:sz="0" w:space="0" w:color="auto"/>
        <w:right w:val="none" w:sz="0" w:space="0" w:color="auto"/>
      </w:divBdr>
    </w:div>
    <w:div w:id="208764217">
      <w:bodyDiv w:val="1"/>
      <w:marLeft w:val="0"/>
      <w:marRight w:val="0"/>
      <w:marTop w:val="0"/>
      <w:marBottom w:val="0"/>
      <w:divBdr>
        <w:top w:val="none" w:sz="0" w:space="0" w:color="auto"/>
        <w:left w:val="none" w:sz="0" w:space="0" w:color="auto"/>
        <w:bottom w:val="none" w:sz="0" w:space="0" w:color="auto"/>
        <w:right w:val="none" w:sz="0" w:space="0" w:color="auto"/>
      </w:divBdr>
    </w:div>
    <w:div w:id="208883393">
      <w:bodyDiv w:val="1"/>
      <w:marLeft w:val="0"/>
      <w:marRight w:val="0"/>
      <w:marTop w:val="0"/>
      <w:marBottom w:val="0"/>
      <w:divBdr>
        <w:top w:val="none" w:sz="0" w:space="0" w:color="auto"/>
        <w:left w:val="none" w:sz="0" w:space="0" w:color="auto"/>
        <w:bottom w:val="none" w:sz="0" w:space="0" w:color="auto"/>
        <w:right w:val="none" w:sz="0" w:space="0" w:color="auto"/>
      </w:divBdr>
    </w:div>
    <w:div w:id="208929479">
      <w:bodyDiv w:val="1"/>
      <w:marLeft w:val="0"/>
      <w:marRight w:val="0"/>
      <w:marTop w:val="0"/>
      <w:marBottom w:val="0"/>
      <w:divBdr>
        <w:top w:val="none" w:sz="0" w:space="0" w:color="auto"/>
        <w:left w:val="none" w:sz="0" w:space="0" w:color="auto"/>
        <w:bottom w:val="none" w:sz="0" w:space="0" w:color="auto"/>
        <w:right w:val="none" w:sz="0" w:space="0" w:color="auto"/>
      </w:divBdr>
    </w:div>
    <w:div w:id="208956225">
      <w:bodyDiv w:val="1"/>
      <w:marLeft w:val="0"/>
      <w:marRight w:val="0"/>
      <w:marTop w:val="0"/>
      <w:marBottom w:val="0"/>
      <w:divBdr>
        <w:top w:val="none" w:sz="0" w:space="0" w:color="auto"/>
        <w:left w:val="none" w:sz="0" w:space="0" w:color="auto"/>
        <w:bottom w:val="none" w:sz="0" w:space="0" w:color="auto"/>
        <w:right w:val="none" w:sz="0" w:space="0" w:color="auto"/>
      </w:divBdr>
    </w:div>
    <w:div w:id="209074719">
      <w:bodyDiv w:val="1"/>
      <w:marLeft w:val="0"/>
      <w:marRight w:val="0"/>
      <w:marTop w:val="0"/>
      <w:marBottom w:val="0"/>
      <w:divBdr>
        <w:top w:val="none" w:sz="0" w:space="0" w:color="auto"/>
        <w:left w:val="none" w:sz="0" w:space="0" w:color="auto"/>
        <w:bottom w:val="none" w:sz="0" w:space="0" w:color="auto"/>
        <w:right w:val="none" w:sz="0" w:space="0" w:color="auto"/>
      </w:divBdr>
    </w:div>
    <w:div w:id="209466295">
      <w:bodyDiv w:val="1"/>
      <w:marLeft w:val="0"/>
      <w:marRight w:val="0"/>
      <w:marTop w:val="0"/>
      <w:marBottom w:val="0"/>
      <w:divBdr>
        <w:top w:val="none" w:sz="0" w:space="0" w:color="auto"/>
        <w:left w:val="none" w:sz="0" w:space="0" w:color="auto"/>
        <w:bottom w:val="none" w:sz="0" w:space="0" w:color="auto"/>
        <w:right w:val="none" w:sz="0" w:space="0" w:color="auto"/>
      </w:divBdr>
    </w:div>
    <w:div w:id="209611208">
      <w:bodyDiv w:val="1"/>
      <w:marLeft w:val="0"/>
      <w:marRight w:val="0"/>
      <w:marTop w:val="0"/>
      <w:marBottom w:val="0"/>
      <w:divBdr>
        <w:top w:val="none" w:sz="0" w:space="0" w:color="auto"/>
        <w:left w:val="none" w:sz="0" w:space="0" w:color="auto"/>
        <w:bottom w:val="none" w:sz="0" w:space="0" w:color="auto"/>
        <w:right w:val="none" w:sz="0" w:space="0" w:color="auto"/>
      </w:divBdr>
    </w:div>
    <w:div w:id="209658578">
      <w:bodyDiv w:val="1"/>
      <w:marLeft w:val="0"/>
      <w:marRight w:val="0"/>
      <w:marTop w:val="0"/>
      <w:marBottom w:val="0"/>
      <w:divBdr>
        <w:top w:val="none" w:sz="0" w:space="0" w:color="auto"/>
        <w:left w:val="none" w:sz="0" w:space="0" w:color="auto"/>
        <w:bottom w:val="none" w:sz="0" w:space="0" w:color="auto"/>
        <w:right w:val="none" w:sz="0" w:space="0" w:color="auto"/>
      </w:divBdr>
    </w:div>
    <w:div w:id="209726459">
      <w:bodyDiv w:val="1"/>
      <w:marLeft w:val="0"/>
      <w:marRight w:val="0"/>
      <w:marTop w:val="0"/>
      <w:marBottom w:val="0"/>
      <w:divBdr>
        <w:top w:val="none" w:sz="0" w:space="0" w:color="auto"/>
        <w:left w:val="none" w:sz="0" w:space="0" w:color="auto"/>
        <w:bottom w:val="none" w:sz="0" w:space="0" w:color="auto"/>
        <w:right w:val="none" w:sz="0" w:space="0" w:color="auto"/>
      </w:divBdr>
    </w:div>
    <w:div w:id="210192643">
      <w:bodyDiv w:val="1"/>
      <w:marLeft w:val="0"/>
      <w:marRight w:val="0"/>
      <w:marTop w:val="0"/>
      <w:marBottom w:val="0"/>
      <w:divBdr>
        <w:top w:val="none" w:sz="0" w:space="0" w:color="auto"/>
        <w:left w:val="none" w:sz="0" w:space="0" w:color="auto"/>
        <w:bottom w:val="none" w:sz="0" w:space="0" w:color="auto"/>
        <w:right w:val="none" w:sz="0" w:space="0" w:color="auto"/>
      </w:divBdr>
    </w:div>
    <w:div w:id="210386583">
      <w:bodyDiv w:val="1"/>
      <w:marLeft w:val="0"/>
      <w:marRight w:val="0"/>
      <w:marTop w:val="0"/>
      <w:marBottom w:val="0"/>
      <w:divBdr>
        <w:top w:val="none" w:sz="0" w:space="0" w:color="auto"/>
        <w:left w:val="none" w:sz="0" w:space="0" w:color="auto"/>
        <w:bottom w:val="none" w:sz="0" w:space="0" w:color="auto"/>
        <w:right w:val="none" w:sz="0" w:space="0" w:color="auto"/>
      </w:divBdr>
    </w:div>
    <w:div w:id="210701534">
      <w:bodyDiv w:val="1"/>
      <w:marLeft w:val="0"/>
      <w:marRight w:val="0"/>
      <w:marTop w:val="0"/>
      <w:marBottom w:val="0"/>
      <w:divBdr>
        <w:top w:val="none" w:sz="0" w:space="0" w:color="auto"/>
        <w:left w:val="none" w:sz="0" w:space="0" w:color="auto"/>
        <w:bottom w:val="none" w:sz="0" w:space="0" w:color="auto"/>
        <w:right w:val="none" w:sz="0" w:space="0" w:color="auto"/>
      </w:divBdr>
    </w:div>
    <w:div w:id="211114347">
      <w:bodyDiv w:val="1"/>
      <w:marLeft w:val="0"/>
      <w:marRight w:val="0"/>
      <w:marTop w:val="0"/>
      <w:marBottom w:val="0"/>
      <w:divBdr>
        <w:top w:val="none" w:sz="0" w:space="0" w:color="auto"/>
        <w:left w:val="none" w:sz="0" w:space="0" w:color="auto"/>
        <w:bottom w:val="none" w:sz="0" w:space="0" w:color="auto"/>
        <w:right w:val="none" w:sz="0" w:space="0" w:color="auto"/>
      </w:divBdr>
    </w:div>
    <w:div w:id="211116994">
      <w:bodyDiv w:val="1"/>
      <w:marLeft w:val="0"/>
      <w:marRight w:val="0"/>
      <w:marTop w:val="0"/>
      <w:marBottom w:val="0"/>
      <w:divBdr>
        <w:top w:val="none" w:sz="0" w:space="0" w:color="auto"/>
        <w:left w:val="none" w:sz="0" w:space="0" w:color="auto"/>
        <w:bottom w:val="none" w:sz="0" w:space="0" w:color="auto"/>
        <w:right w:val="none" w:sz="0" w:space="0" w:color="auto"/>
      </w:divBdr>
    </w:div>
    <w:div w:id="211121195">
      <w:bodyDiv w:val="1"/>
      <w:marLeft w:val="0"/>
      <w:marRight w:val="0"/>
      <w:marTop w:val="0"/>
      <w:marBottom w:val="0"/>
      <w:divBdr>
        <w:top w:val="none" w:sz="0" w:space="0" w:color="auto"/>
        <w:left w:val="none" w:sz="0" w:space="0" w:color="auto"/>
        <w:bottom w:val="none" w:sz="0" w:space="0" w:color="auto"/>
        <w:right w:val="none" w:sz="0" w:space="0" w:color="auto"/>
      </w:divBdr>
    </w:div>
    <w:div w:id="211617167">
      <w:bodyDiv w:val="1"/>
      <w:marLeft w:val="0"/>
      <w:marRight w:val="0"/>
      <w:marTop w:val="0"/>
      <w:marBottom w:val="0"/>
      <w:divBdr>
        <w:top w:val="none" w:sz="0" w:space="0" w:color="auto"/>
        <w:left w:val="none" w:sz="0" w:space="0" w:color="auto"/>
        <w:bottom w:val="none" w:sz="0" w:space="0" w:color="auto"/>
        <w:right w:val="none" w:sz="0" w:space="0" w:color="auto"/>
      </w:divBdr>
    </w:div>
    <w:div w:id="211886435">
      <w:bodyDiv w:val="1"/>
      <w:marLeft w:val="0"/>
      <w:marRight w:val="0"/>
      <w:marTop w:val="0"/>
      <w:marBottom w:val="0"/>
      <w:divBdr>
        <w:top w:val="none" w:sz="0" w:space="0" w:color="auto"/>
        <w:left w:val="none" w:sz="0" w:space="0" w:color="auto"/>
        <w:bottom w:val="none" w:sz="0" w:space="0" w:color="auto"/>
        <w:right w:val="none" w:sz="0" w:space="0" w:color="auto"/>
      </w:divBdr>
    </w:div>
    <w:div w:id="211964031">
      <w:bodyDiv w:val="1"/>
      <w:marLeft w:val="0"/>
      <w:marRight w:val="0"/>
      <w:marTop w:val="0"/>
      <w:marBottom w:val="0"/>
      <w:divBdr>
        <w:top w:val="none" w:sz="0" w:space="0" w:color="auto"/>
        <w:left w:val="none" w:sz="0" w:space="0" w:color="auto"/>
        <w:bottom w:val="none" w:sz="0" w:space="0" w:color="auto"/>
        <w:right w:val="none" w:sz="0" w:space="0" w:color="auto"/>
      </w:divBdr>
    </w:div>
    <w:div w:id="211967441">
      <w:bodyDiv w:val="1"/>
      <w:marLeft w:val="0"/>
      <w:marRight w:val="0"/>
      <w:marTop w:val="0"/>
      <w:marBottom w:val="0"/>
      <w:divBdr>
        <w:top w:val="none" w:sz="0" w:space="0" w:color="auto"/>
        <w:left w:val="none" w:sz="0" w:space="0" w:color="auto"/>
        <w:bottom w:val="none" w:sz="0" w:space="0" w:color="auto"/>
        <w:right w:val="none" w:sz="0" w:space="0" w:color="auto"/>
      </w:divBdr>
    </w:div>
    <w:div w:id="212693560">
      <w:bodyDiv w:val="1"/>
      <w:marLeft w:val="0"/>
      <w:marRight w:val="0"/>
      <w:marTop w:val="0"/>
      <w:marBottom w:val="0"/>
      <w:divBdr>
        <w:top w:val="none" w:sz="0" w:space="0" w:color="auto"/>
        <w:left w:val="none" w:sz="0" w:space="0" w:color="auto"/>
        <w:bottom w:val="none" w:sz="0" w:space="0" w:color="auto"/>
        <w:right w:val="none" w:sz="0" w:space="0" w:color="auto"/>
      </w:divBdr>
    </w:div>
    <w:div w:id="213123683">
      <w:bodyDiv w:val="1"/>
      <w:marLeft w:val="0"/>
      <w:marRight w:val="0"/>
      <w:marTop w:val="0"/>
      <w:marBottom w:val="0"/>
      <w:divBdr>
        <w:top w:val="none" w:sz="0" w:space="0" w:color="auto"/>
        <w:left w:val="none" w:sz="0" w:space="0" w:color="auto"/>
        <w:bottom w:val="none" w:sz="0" w:space="0" w:color="auto"/>
        <w:right w:val="none" w:sz="0" w:space="0" w:color="auto"/>
      </w:divBdr>
    </w:div>
    <w:div w:id="213393114">
      <w:bodyDiv w:val="1"/>
      <w:marLeft w:val="0"/>
      <w:marRight w:val="0"/>
      <w:marTop w:val="0"/>
      <w:marBottom w:val="0"/>
      <w:divBdr>
        <w:top w:val="none" w:sz="0" w:space="0" w:color="auto"/>
        <w:left w:val="none" w:sz="0" w:space="0" w:color="auto"/>
        <w:bottom w:val="none" w:sz="0" w:space="0" w:color="auto"/>
        <w:right w:val="none" w:sz="0" w:space="0" w:color="auto"/>
      </w:divBdr>
    </w:div>
    <w:div w:id="213470944">
      <w:bodyDiv w:val="1"/>
      <w:marLeft w:val="0"/>
      <w:marRight w:val="0"/>
      <w:marTop w:val="0"/>
      <w:marBottom w:val="0"/>
      <w:divBdr>
        <w:top w:val="none" w:sz="0" w:space="0" w:color="auto"/>
        <w:left w:val="none" w:sz="0" w:space="0" w:color="auto"/>
        <w:bottom w:val="none" w:sz="0" w:space="0" w:color="auto"/>
        <w:right w:val="none" w:sz="0" w:space="0" w:color="auto"/>
      </w:divBdr>
    </w:div>
    <w:div w:id="213547140">
      <w:bodyDiv w:val="1"/>
      <w:marLeft w:val="0"/>
      <w:marRight w:val="0"/>
      <w:marTop w:val="0"/>
      <w:marBottom w:val="0"/>
      <w:divBdr>
        <w:top w:val="none" w:sz="0" w:space="0" w:color="auto"/>
        <w:left w:val="none" w:sz="0" w:space="0" w:color="auto"/>
        <w:bottom w:val="none" w:sz="0" w:space="0" w:color="auto"/>
        <w:right w:val="none" w:sz="0" w:space="0" w:color="auto"/>
      </w:divBdr>
    </w:div>
    <w:div w:id="213741373">
      <w:bodyDiv w:val="1"/>
      <w:marLeft w:val="0"/>
      <w:marRight w:val="0"/>
      <w:marTop w:val="0"/>
      <w:marBottom w:val="0"/>
      <w:divBdr>
        <w:top w:val="none" w:sz="0" w:space="0" w:color="auto"/>
        <w:left w:val="none" w:sz="0" w:space="0" w:color="auto"/>
        <w:bottom w:val="none" w:sz="0" w:space="0" w:color="auto"/>
        <w:right w:val="none" w:sz="0" w:space="0" w:color="auto"/>
      </w:divBdr>
    </w:div>
    <w:div w:id="213808985">
      <w:bodyDiv w:val="1"/>
      <w:marLeft w:val="0"/>
      <w:marRight w:val="0"/>
      <w:marTop w:val="0"/>
      <w:marBottom w:val="0"/>
      <w:divBdr>
        <w:top w:val="none" w:sz="0" w:space="0" w:color="auto"/>
        <w:left w:val="none" w:sz="0" w:space="0" w:color="auto"/>
        <w:bottom w:val="none" w:sz="0" w:space="0" w:color="auto"/>
        <w:right w:val="none" w:sz="0" w:space="0" w:color="auto"/>
      </w:divBdr>
    </w:div>
    <w:div w:id="213855639">
      <w:bodyDiv w:val="1"/>
      <w:marLeft w:val="0"/>
      <w:marRight w:val="0"/>
      <w:marTop w:val="0"/>
      <w:marBottom w:val="0"/>
      <w:divBdr>
        <w:top w:val="none" w:sz="0" w:space="0" w:color="auto"/>
        <w:left w:val="none" w:sz="0" w:space="0" w:color="auto"/>
        <w:bottom w:val="none" w:sz="0" w:space="0" w:color="auto"/>
        <w:right w:val="none" w:sz="0" w:space="0" w:color="auto"/>
      </w:divBdr>
    </w:div>
    <w:div w:id="213860438">
      <w:bodyDiv w:val="1"/>
      <w:marLeft w:val="0"/>
      <w:marRight w:val="0"/>
      <w:marTop w:val="0"/>
      <w:marBottom w:val="0"/>
      <w:divBdr>
        <w:top w:val="none" w:sz="0" w:space="0" w:color="auto"/>
        <w:left w:val="none" w:sz="0" w:space="0" w:color="auto"/>
        <w:bottom w:val="none" w:sz="0" w:space="0" w:color="auto"/>
        <w:right w:val="none" w:sz="0" w:space="0" w:color="auto"/>
      </w:divBdr>
    </w:div>
    <w:div w:id="213926900">
      <w:bodyDiv w:val="1"/>
      <w:marLeft w:val="0"/>
      <w:marRight w:val="0"/>
      <w:marTop w:val="0"/>
      <w:marBottom w:val="0"/>
      <w:divBdr>
        <w:top w:val="none" w:sz="0" w:space="0" w:color="auto"/>
        <w:left w:val="none" w:sz="0" w:space="0" w:color="auto"/>
        <w:bottom w:val="none" w:sz="0" w:space="0" w:color="auto"/>
        <w:right w:val="none" w:sz="0" w:space="0" w:color="auto"/>
      </w:divBdr>
    </w:div>
    <w:div w:id="214126346">
      <w:bodyDiv w:val="1"/>
      <w:marLeft w:val="0"/>
      <w:marRight w:val="0"/>
      <w:marTop w:val="0"/>
      <w:marBottom w:val="0"/>
      <w:divBdr>
        <w:top w:val="none" w:sz="0" w:space="0" w:color="auto"/>
        <w:left w:val="none" w:sz="0" w:space="0" w:color="auto"/>
        <w:bottom w:val="none" w:sz="0" w:space="0" w:color="auto"/>
        <w:right w:val="none" w:sz="0" w:space="0" w:color="auto"/>
      </w:divBdr>
    </w:div>
    <w:div w:id="214195318">
      <w:bodyDiv w:val="1"/>
      <w:marLeft w:val="0"/>
      <w:marRight w:val="0"/>
      <w:marTop w:val="0"/>
      <w:marBottom w:val="0"/>
      <w:divBdr>
        <w:top w:val="none" w:sz="0" w:space="0" w:color="auto"/>
        <w:left w:val="none" w:sz="0" w:space="0" w:color="auto"/>
        <w:bottom w:val="none" w:sz="0" w:space="0" w:color="auto"/>
        <w:right w:val="none" w:sz="0" w:space="0" w:color="auto"/>
      </w:divBdr>
    </w:div>
    <w:div w:id="214203744">
      <w:bodyDiv w:val="1"/>
      <w:marLeft w:val="0"/>
      <w:marRight w:val="0"/>
      <w:marTop w:val="0"/>
      <w:marBottom w:val="0"/>
      <w:divBdr>
        <w:top w:val="none" w:sz="0" w:space="0" w:color="auto"/>
        <w:left w:val="none" w:sz="0" w:space="0" w:color="auto"/>
        <w:bottom w:val="none" w:sz="0" w:space="0" w:color="auto"/>
        <w:right w:val="none" w:sz="0" w:space="0" w:color="auto"/>
      </w:divBdr>
    </w:div>
    <w:div w:id="214319681">
      <w:bodyDiv w:val="1"/>
      <w:marLeft w:val="0"/>
      <w:marRight w:val="0"/>
      <w:marTop w:val="0"/>
      <w:marBottom w:val="0"/>
      <w:divBdr>
        <w:top w:val="none" w:sz="0" w:space="0" w:color="auto"/>
        <w:left w:val="none" w:sz="0" w:space="0" w:color="auto"/>
        <w:bottom w:val="none" w:sz="0" w:space="0" w:color="auto"/>
        <w:right w:val="none" w:sz="0" w:space="0" w:color="auto"/>
      </w:divBdr>
    </w:div>
    <w:div w:id="214397206">
      <w:bodyDiv w:val="1"/>
      <w:marLeft w:val="0"/>
      <w:marRight w:val="0"/>
      <w:marTop w:val="0"/>
      <w:marBottom w:val="0"/>
      <w:divBdr>
        <w:top w:val="none" w:sz="0" w:space="0" w:color="auto"/>
        <w:left w:val="none" w:sz="0" w:space="0" w:color="auto"/>
        <w:bottom w:val="none" w:sz="0" w:space="0" w:color="auto"/>
        <w:right w:val="none" w:sz="0" w:space="0" w:color="auto"/>
      </w:divBdr>
    </w:div>
    <w:div w:id="214590871">
      <w:bodyDiv w:val="1"/>
      <w:marLeft w:val="0"/>
      <w:marRight w:val="0"/>
      <w:marTop w:val="0"/>
      <w:marBottom w:val="0"/>
      <w:divBdr>
        <w:top w:val="none" w:sz="0" w:space="0" w:color="auto"/>
        <w:left w:val="none" w:sz="0" w:space="0" w:color="auto"/>
        <w:bottom w:val="none" w:sz="0" w:space="0" w:color="auto"/>
        <w:right w:val="none" w:sz="0" w:space="0" w:color="auto"/>
      </w:divBdr>
    </w:div>
    <w:div w:id="214856729">
      <w:bodyDiv w:val="1"/>
      <w:marLeft w:val="0"/>
      <w:marRight w:val="0"/>
      <w:marTop w:val="0"/>
      <w:marBottom w:val="0"/>
      <w:divBdr>
        <w:top w:val="none" w:sz="0" w:space="0" w:color="auto"/>
        <w:left w:val="none" w:sz="0" w:space="0" w:color="auto"/>
        <w:bottom w:val="none" w:sz="0" w:space="0" w:color="auto"/>
        <w:right w:val="none" w:sz="0" w:space="0" w:color="auto"/>
      </w:divBdr>
    </w:div>
    <w:div w:id="214892983">
      <w:bodyDiv w:val="1"/>
      <w:marLeft w:val="0"/>
      <w:marRight w:val="0"/>
      <w:marTop w:val="0"/>
      <w:marBottom w:val="0"/>
      <w:divBdr>
        <w:top w:val="none" w:sz="0" w:space="0" w:color="auto"/>
        <w:left w:val="none" w:sz="0" w:space="0" w:color="auto"/>
        <w:bottom w:val="none" w:sz="0" w:space="0" w:color="auto"/>
        <w:right w:val="none" w:sz="0" w:space="0" w:color="auto"/>
      </w:divBdr>
    </w:div>
    <w:div w:id="214897267">
      <w:bodyDiv w:val="1"/>
      <w:marLeft w:val="0"/>
      <w:marRight w:val="0"/>
      <w:marTop w:val="0"/>
      <w:marBottom w:val="0"/>
      <w:divBdr>
        <w:top w:val="none" w:sz="0" w:space="0" w:color="auto"/>
        <w:left w:val="none" w:sz="0" w:space="0" w:color="auto"/>
        <w:bottom w:val="none" w:sz="0" w:space="0" w:color="auto"/>
        <w:right w:val="none" w:sz="0" w:space="0" w:color="auto"/>
      </w:divBdr>
    </w:div>
    <w:div w:id="214976034">
      <w:bodyDiv w:val="1"/>
      <w:marLeft w:val="0"/>
      <w:marRight w:val="0"/>
      <w:marTop w:val="0"/>
      <w:marBottom w:val="0"/>
      <w:divBdr>
        <w:top w:val="none" w:sz="0" w:space="0" w:color="auto"/>
        <w:left w:val="none" w:sz="0" w:space="0" w:color="auto"/>
        <w:bottom w:val="none" w:sz="0" w:space="0" w:color="auto"/>
        <w:right w:val="none" w:sz="0" w:space="0" w:color="auto"/>
      </w:divBdr>
    </w:div>
    <w:div w:id="215043549">
      <w:bodyDiv w:val="1"/>
      <w:marLeft w:val="0"/>
      <w:marRight w:val="0"/>
      <w:marTop w:val="0"/>
      <w:marBottom w:val="0"/>
      <w:divBdr>
        <w:top w:val="none" w:sz="0" w:space="0" w:color="auto"/>
        <w:left w:val="none" w:sz="0" w:space="0" w:color="auto"/>
        <w:bottom w:val="none" w:sz="0" w:space="0" w:color="auto"/>
        <w:right w:val="none" w:sz="0" w:space="0" w:color="auto"/>
      </w:divBdr>
    </w:div>
    <w:div w:id="215043649">
      <w:bodyDiv w:val="1"/>
      <w:marLeft w:val="0"/>
      <w:marRight w:val="0"/>
      <w:marTop w:val="0"/>
      <w:marBottom w:val="0"/>
      <w:divBdr>
        <w:top w:val="none" w:sz="0" w:space="0" w:color="auto"/>
        <w:left w:val="none" w:sz="0" w:space="0" w:color="auto"/>
        <w:bottom w:val="none" w:sz="0" w:space="0" w:color="auto"/>
        <w:right w:val="none" w:sz="0" w:space="0" w:color="auto"/>
      </w:divBdr>
    </w:div>
    <w:div w:id="215091049">
      <w:bodyDiv w:val="1"/>
      <w:marLeft w:val="0"/>
      <w:marRight w:val="0"/>
      <w:marTop w:val="0"/>
      <w:marBottom w:val="0"/>
      <w:divBdr>
        <w:top w:val="none" w:sz="0" w:space="0" w:color="auto"/>
        <w:left w:val="none" w:sz="0" w:space="0" w:color="auto"/>
        <w:bottom w:val="none" w:sz="0" w:space="0" w:color="auto"/>
        <w:right w:val="none" w:sz="0" w:space="0" w:color="auto"/>
      </w:divBdr>
    </w:div>
    <w:div w:id="215241239">
      <w:bodyDiv w:val="1"/>
      <w:marLeft w:val="0"/>
      <w:marRight w:val="0"/>
      <w:marTop w:val="0"/>
      <w:marBottom w:val="0"/>
      <w:divBdr>
        <w:top w:val="none" w:sz="0" w:space="0" w:color="auto"/>
        <w:left w:val="none" w:sz="0" w:space="0" w:color="auto"/>
        <w:bottom w:val="none" w:sz="0" w:space="0" w:color="auto"/>
        <w:right w:val="none" w:sz="0" w:space="0" w:color="auto"/>
      </w:divBdr>
    </w:div>
    <w:div w:id="215242915">
      <w:bodyDiv w:val="1"/>
      <w:marLeft w:val="0"/>
      <w:marRight w:val="0"/>
      <w:marTop w:val="0"/>
      <w:marBottom w:val="0"/>
      <w:divBdr>
        <w:top w:val="none" w:sz="0" w:space="0" w:color="auto"/>
        <w:left w:val="none" w:sz="0" w:space="0" w:color="auto"/>
        <w:bottom w:val="none" w:sz="0" w:space="0" w:color="auto"/>
        <w:right w:val="none" w:sz="0" w:space="0" w:color="auto"/>
      </w:divBdr>
    </w:div>
    <w:div w:id="215361454">
      <w:bodyDiv w:val="1"/>
      <w:marLeft w:val="0"/>
      <w:marRight w:val="0"/>
      <w:marTop w:val="0"/>
      <w:marBottom w:val="0"/>
      <w:divBdr>
        <w:top w:val="none" w:sz="0" w:space="0" w:color="auto"/>
        <w:left w:val="none" w:sz="0" w:space="0" w:color="auto"/>
        <w:bottom w:val="none" w:sz="0" w:space="0" w:color="auto"/>
        <w:right w:val="none" w:sz="0" w:space="0" w:color="auto"/>
      </w:divBdr>
    </w:div>
    <w:div w:id="215554571">
      <w:bodyDiv w:val="1"/>
      <w:marLeft w:val="0"/>
      <w:marRight w:val="0"/>
      <w:marTop w:val="0"/>
      <w:marBottom w:val="0"/>
      <w:divBdr>
        <w:top w:val="none" w:sz="0" w:space="0" w:color="auto"/>
        <w:left w:val="none" w:sz="0" w:space="0" w:color="auto"/>
        <w:bottom w:val="none" w:sz="0" w:space="0" w:color="auto"/>
        <w:right w:val="none" w:sz="0" w:space="0" w:color="auto"/>
      </w:divBdr>
    </w:div>
    <w:div w:id="215970856">
      <w:bodyDiv w:val="1"/>
      <w:marLeft w:val="0"/>
      <w:marRight w:val="0"/>
      <w:marTop w:val="0"/>
      <w:marBottom w:val="0"/>
      <w:divBdr>
        <w:top w:val="none" w:sz="0" w:space="0" w:color="auto"/>
        <w:left w:val="none" w:sz="0" w:space="0" w:color="auto"/>
        <w:bottom w:val="none" w:sz="0" w:space="0" w:color="auto"/>
        <w:right w:val="none" w:sz="0" w:space="0" w:color="auto"/>
      </w:divBdr>
    </w:div>
    <w:div w:id="216088936">
      <w:bodyDiv w:val="1"/>
      <w:marLeft w:val="0"/>
      <w:marRight w:val="0"/>
      <w:marTop w:val="0"/>
      <w:marBottom w:val="0"/>
      <w:divBdr>
        <w:top w:val="none" w:sz="0" w:space="0" w:color="auto"/>
        <w:left w:val="none" w:sz="0" w:space="0" w:color="auto"/>
        <w:bottom w:val="none" w:sz="0" w:space="0" w:color="auto"/>
        <w:right w:val="none" w:sz="0" w:space="0" w:color="auto"/>
      </w:divBdr>
    </w:div>
    <w:div w:id="216092811">
      <w:bodyDiv w:val="1"/>
      <w:marLeft w:val="0"/>
      <w:marRight w:val="0"/>
      <w:marTop w:val="0"/>
      <w:marBottom w:val="0"/>
      <w:divBdr>
        <w:top w:val="none" w:sz="0" w:space="0" w:color="auto"/>
        <w:left w:val="none" w:sz="0" w:space="0" w:color="auto"/>
        <w:bottom w:val="none" w:sz="0" w:space="0" w:color="auto"/>
        <w:right w:val="none" w:sz="0" w:space="0" w:color="auto"/>
      </w:divBdr>
    </w:div>
    <w:div w:id="216161021">
      <w:bodyDiv w:val="1"/>
      <w:marLeft w:val="0"/>
      <w:marRight w:val="0"/>
      <w:marTop w:val="0"/>
      <w:marBottom w:val="0"/>
      <w:divBdr>
        <w:top w:val="none" w:sz="0" w:space="0" w:color="auto"/>
        <w:left w:val="none" w:sz="0" w:space="0" w:color="auto"/>
        <w:bottom w:val="none" w:sz="0" w:space="0" w:color="auto"/>
        <w:right w:val="none" w:sz="0" w:space="0" w:color="auto"/>
      </w:divBdr>
    </w:div>
    <w:div w:id="216283866">
      <w:bodyDiv w:val="1"/>
      <w:marLeft w:val="0"/>
      <w:marRight w:val="0"/>
      <w:marTop w:val="0"/>
      <w:marBottom w:val="0"/>
      <w:divBdr>
        <w:top w:val="none" w:sz="0" w:space="0" w:color="auto"/>
        <w:left w:val="none" w:sz="0" w:space="0" w:color="auto"/>
        <w:bottom w:val="none" w:sz="0" w:space="0" w:color="auto"/>
        <w:right w:val="none" w:sz="0" w:space="0" w:color="auto"/>
      </w:divBdr>
    </w:div>
    <w:div w:id="216665151">
      <w:bodyDiv w:val="1"/>
      <w:marLeft w:val="0"/>
      <w:marRight w:val="0"/>
      <w:marTop w:val="0"/>
      <w:marBottom w:val="0"/>
      <w:divBdr>
        <w:top w:val="none" w:sz="0" w:space="0" w:color="auto"/>
        <w:left w:val="none" w:sz="0" w:space="0" w:color="auto"/>
        <w:bottom w:val="none" w:sz="0" w:space="0" w:color="auto"/>
        <w:right w:val="none" w:sz="0" w:space="0" w:color="auto"/>
      </w:divBdr>
    </w:div>
    <w:div w:id="216858823">
      <w:bodyDiv w:val="1"/>
      <w:marLeft w:val="0"/>
      <w:marRight w:val="0"/>
      <w:marTop w:val="0"/>
      <w:marBottom w:val="0"/>
      <w:divBdr>
        <w:top w:val="none" w:sz="0" w:space="0" w:color="auto"/>
        <w:left w:val="none" w:sz="0" w:space="0" w:color="auto"/>
        <w:bottom w:val="none" w:sz="0" w:space="0" w:color="auto"/>
        <w:right w:val="none" w:sz="0" w:space="0" w:color="auto"/>
      </w:divBdr>
    </w:div>
    <w:div w:id="217666334">
      <w:bodyDiv w:val="1"/>
      <w:marLeft w:val="0"/>
      <w:marRight w:val="0"/>
      <w:marTop w:val="0"/>
      <w:marBottom w:val="0"/>
      <w:divBdr>
        <w:top w:val="none" w:sz="0" w:space="0" w:color="auto"/>
        <w:left w:val="none" w:sz="0" w:space="0" w:color="auto"/>
        <w:bottom w:val="none" w:sz="0" w:space="0" w:color="auto"/>
        <w:right w:val="none" w:sz="0" w:space="0" w:color="auto"/>
      </w:divBdr>
    </w:div>
    <w:div w:id="217715499">
      <w:bodyDiv w:val="1"/>
      <w:marLeft w:val="0"/>
      <w:marRight w:val="0"/>
      <w:marTop w:val="0"/>
      <w:marBottom w:val="0"/>
      <w:divBdr>
        <w:top w:val="none" w:sz="0" w:space="0" w:color="auto"/>
        <w:left w:val="none" w:sz="0" w:space="0" w:color="auto"/>
        <w:bottom w:val="none" w:sz="0" w:space="0" w:color="auto"/>
        <w:right w:val="none" w:sz="0" w:space="0" w:color="auto"/>
      </w:divBdr>
    </w:div>
    <w:div w:id="217790777">
      <w:bodyDiv w:val="1"/>
      <w:marLeft w:val="0"/>
      <w:marRight w:val="0"/>
      <w:marTop w:val="0"/>
      <w:marBottom w:val="0"/>
      <w:divBdr>
        <w:top w:val="none" w:sz="0" w:space="0" w:color="auto"/>
        <w:left w:val="none" w:sz="0" w:space="0" w:color="auto"/>
        <w:bottom w:val="none" w:sz="0" w:space="0" w:color="auto"/>
        <w:right w:val="none" w:sz="0" w:space="0" w:color="auto"/>
      </w:divBdr>
    </w:div>
    <w:div w:id="217862079">
      <w:bodyDiv w:val="1"/>
      <w:marLeft w:val="0"/>
      <w:marRight w:val="0"/>
      <w:marTop w:val="0"/>
      <w:marBottom w:val="0"/>
      <w:divBdr>
        <w:top w:val="none" w:sz="0" w:space="0" w:color="auto"/>
        <w:left w:val="none" w:sz="0" w:space="0" w:color="auto"/>
        <w:bottom w:val="none" w:sz="0" w:space="0" w:color="auto"/>
        <w:right w:val="none" w:sz="0" w:space="0" w:color="auto"/>
      </w:divBdr>
    </w:div>
    <w:div w:id="218052049">
      <w:bodyDiv w:val="1"/>
      <w:marLeft w:val="0"/>
      <w:marRight w:val="0"/>
      <w:marTop w:val="0"/>
      <w:marBottom w:val="0"/>
      <w:divBdr>
        <w:top w:val="none" w:sz="0" w:space="0" w:color="auto"/>
        <w:left w:val="none" w:sz="0" w:space="0" w:color="auto"/>
        <w:bottom w:val="none" w:sz="0" w:space="0" w:color="auto"/>
        <w:right w:val="none" w:sz="0" w:space="0" w:color="auto"/>
      </w:divBdr>
    </w:div>
    <w:div w:id="218054854">
      <w:bodyDiv w:val="1"/>
      <w:marLeft w:val="0"/>
      <w:marRight w:val="0"/>
      <w:marTop w:val="0"/>
      <w:marBottom w:val="0"/>
      <w:divBdr>
        <w:top w:val="none" w:sz="0" w:space="0" w:color="auto"/>
        <w:left w:val="none" w:sz="0" w:space="0" w:color="auto"/>
        <w:bottom w:val="none" w:sz="0" w:space="0" w:color="auto"/>
        <w:right w:val="none" w:sz="0" w:space="0" w:color="auto"/>
      </w:divBdr>
    </w:div>
    <w:div w:id="218173755">
      <w:bodyDiv w:val="1"/>
      <w:marLeft w:val="0"/>
      <w:marRight w:val="0"/>
      <w:marTop w:val="0"/>
      <w:marBottom w:val="0"/>
      <w:divBdr>
        <w:top w:val="none" w:sz="0" w:space="0" w:color="auto"/>
        <w:left w:val="none" w:sz="0" w:space="0" w:color="auto"/>
        <w:bottom w:val="none" w:sz="0" w:space="0" w:color="auto"/>
        <w:right w:val="none" w:sz="0" w:space="0" w:color="auto"/>
      </w:divBdr>
    </w:div>
    <w:div w:id="218707564">
      <w:bodyDiv w:val="1"/>
      <w:marLeft w:val="0"/>
      <w:marRight w:val="0"/>
      <w:marTop w:val="0"/>
      <w:marBottom w:val="0"/>
      <w:divBdr>
        <w:top w:val="none" w:sz="0" w:space="0" w:color="auto"/>
        <w:left w:val="none" w:sz="0" w:space="0" w:color="auto"/>
        <w:bottom w:val="none" w:sz="0" w:space="0" w:color="auto"/>
        <w:right w:val="none" w:sz="0" w:space="0" w:color="auto"/>
      </w:divBdr>
    </w:div>
    <w:div w:id="218828957">
      <w:bodyDiv w:val="1"/>
      <w:marLeft w:val="0"/>
      <w:marRight w:val="0"/>
      <w:marTop w:val="0"/>
      <w:marBottom w:val="0"/>
      <w:divBdr>
        <w:top w:val="none" w:sz="0" w:space="0" w:color="auto"/>
        <w:left w:val="none" w:sz="0" w:space="0" w:color="auto"/>
        <w:bottom w:val="none" w:sz="0" w:space="0" w:color="auto"/>
        <w:right w:val="none" w:sz="0" w:space="0" w:color="auto"/>
      </w:divBdr>
    </w:div>
    <w:div w:id="218902387">
      <w:bodyDiv w:val="1"/>
      <w:marLeft w:val="0"/>
      <w:marRight w:val="0"/>
      <w:marTop w:val="0"/>
      <w:marBottom w:val="0"/>
      <w:divBdr>
        <w:top w:val="none" w:sz="0" w:space="0" w:color="auto"/>
        <w:left w:val="none" w:sz="0" w:space="0" w:color="auto"/>
        <w:bottom w:val="none" w:sz="0" w:space="0" w:color="auto"/>
        <w:right w:val="none" w:sz="0" w:space="0" w:color="auto"/>
      </w:divBdr>
    </w:div>
    <w:div w:id="218983917">
      <w:bodyDiv w:val="1"/>
      <w:marLeft w:val="0"/>
      <w:marRight w:val="0"/>
      <w:marTop w:val="0"/>
      <w:marBottom w:val="0"/>
      <w:divBdr>
        <w:top w:val="none" w:sz="0" w:space="0" w:color="auto"/>
        <w:left w:val="none" w:sz="0" w:space="0" w:color="auto"/>
        <w:bottom w:val="none" w:sz="0" w:space="0" w:color="auto"/>
        <w:right w:val="none" w:sz="0" w:space="0" w:color="auto"/>
      </w:divBdr>
    </w:div>
    <w:div w:id="219176941">
      <w:bodyDiv w:val="1"/>
      <w:marLeft w:val="0"/>
      <w:marRight w:val="0"/>
      <w:marTop w:val="0"/>
      <w:marBottom w:val="0"/>
      <w:divBdr>
        <w:top w:val="none" w:sz="0" w:space="0" w:color="auto"/>
        <w:left w:val="none" w:sz="0" w:space="0" w:color="auto"/>
        <w:bottom w:val="none" w:sz="0" w:space="0" w:color="auto"/>
        <w:right w:val="none" w:sz="0" w:space="0" w:color="auto"/>
      </w:divBdr>
    </w:div>
    <w:div w:id="219563920">
      <w:bodyDiv w:val="1"/>
      <w:marLeft w:val="0"/>
      <w:marRight w:val="0"/>
      <w:marTop w:val="0"/>
      <w:marBottom w:val="0"/>
      <w:divBdr>
        <w:top w:val="none" w:sz="0" w:space="0" w:color="auto"/>
        <w:left w:val="none" w:sz="0" w:space="0" w:color="auto"/>
        <w:bottom w:val="none" w:sz="0" w:space="0" w:color="auto"/>
        <w:right w:val="none" w:sz="0" w:space="0" w:color="auto"/>
      </w:divBdr>
    </w:div>
    <w:div w:id="220100404">
      <w:bodyDiv w:val="1"/>
      <w:marLeft w:val="0"/>
      <w:marRight w:val="0"/>
      <w:marTop w:val="0"/>
      <w:marBottom w:val="0"/>
      <w:divBdr>
        <w:top w:val="none" w:sz="0" w:space="0" w:color="auto"/>
        <w:left w:val="none" w:sz="0" w:space="0" w:color="auto"/>
        <w:bottom w:val="none" w:sz="0" w:space="0" w:color="auto"/>
        <w:right w:val="none" w:sz="0" w:space="0" w:color="auto"/>
      </w:divBdr>
    </w:div>
    <w:div w:id="220138321">
      <w:bodyDiv w:val="1"/>
      <w:marLeft w:val="0"/>
      <w:marRight w:val="0"/>
      <w:marTop w:val="0"/>
      <w:marBottom w:val="0"/>
      <w:divBdr>
        <w:top w:val="none" w:sz="0" w:space="0" w:color="auto"/>
        <w:left w:val="none" w:sz="0" w:space="0" w:color="auto"/>
        <w:bottom w:val="none" w:sz="0" w:space="0" w:color="auto"/>
        <w:right w:val="none" w:sz="0" w:space="0" w:color="auto"/>
      </w:divBdr>
    </w:div>
    <w:div w:id="220409921">
      <w:bodyDiv w:val="1"/>
      <w:marLeft w:val="0"/>
      <w:marRight w:val="0"/>
      <w:marTop w:val="0"/>
      <w:marBottom w:val="0"/>
      <w:divBdr>
        <w:top w:val="none" w:sz="0" w:space="0" w:color="auto"/>
        <w:left w:val="none" w:sz="0" w:space="0" w:color="auto"/>
        <w:bottom w:val="none" w:sz="0" w:space="0" w:color="auto"/>
        <w:right w:val="none" w:sz="0" w:space="0" w:color="auto"/>
      </w:divBdr>
    </w:div>
    <w:div w:id="220600570">
      <w:bodyDiv w:val="1"/>
      <w:marLeft w:val="0"/>
      <w:marRight w:val="0"/>
      <w:marTop w:val="0"/>
      <w:marBottom w:val="0"/>
      <w:divBdr>
        <w:top w:val="none" w:sz="0" w:space="0" w:color="auto"/>
        <w:left w:val="none" w:sz="0" w:space="0" w:color="auto"/>
        <w:bottom w:val="none" w:sz="0" w:space="0" w:color="auto"/>
        <w:right w:val="none" w:sz="0" w:space="0" w:color="auto"/>
      </w:divBdr>
    </w:div>
    <w:div w:id="220868054">
      <w:bodyDiv w:val="1"/>
      <w:marLeft w:val="0"/>
      <w:marRight w:val="0"/>
      <w:marTop w:val="0"/>
      <w:marBottom w:val="0"/>
      <w:divBdr>
        <w:top w:val="none" w:sz="0" w:space="0" w:color="auto"/>
        <w:left w:val="none" w:sz="0" w:space="0" w:color="auto"/>
        <w:bottom w:val="none" w:sz="0" w:space="0" w:color="auto"/>
        <w:right w:val="none" w:sz="0" w:space="0" w:color="auto"/>
      </w:divBdr>
    </w:div>
    <w:div w:id="220871063">
      <w:bodyDiv w:val="1"/>
      <w:marLeft w:val="0"/>
      <w:marRight w:val="0"/>
      <w:marTop w:val="0"/>
      <w:marBottom w:val="0"/>
      <w:divBdr>
        <w:top w:val="none" w:sz="0" w:space="0" w:color="auto"/>
        <w:left w:val="none" w:sz="0" w:space="0" w:color="auto"/>
        <w:bottom w:val="none" w:sz="0" w:space="0" w:color="auto"/>
        <w:right w:val="none" w:sz="0" w:space="0" w:color="auto"/>
      </w:divBdr>
    </w:div>
    <w:div w:id="220873763">
      <w:bodyDiv w:val="1"/>
      <w:marLeft w:val="0"/>
      <w:marRight w:val="0"/>
      <w:marTop w:val="0"/>
      <w:marBottom w:val="0"/>
      <w:divBdr>
        <w:top w:val="none" w:sz="0" w:space="0" w:color="auto"/>
        <w:left w:val="none" w:sz="0" w:space="0" w:color="auto"/>
        <w:bottom w:val="none" w:sz="0" w:space="0" w:color="auto"/>
        <w:right w:val="none" w:sz="0" w:space="0" w:color="auto"/>
      </w:divBdr>
    </w:div>
    <w:div w:id="221019094">
      <w:bodyDiv w:val="1"/>
      <w:marLeft w:val="0"/>
      <w:marRight w:val="0"/>
      <w:marTop w:val="0"/>
      <w:marBottom w:val="0"/>
      <w:divBdr>
        <w:top w:val="none" w:sz="0" w:space="0" w:color="auto"/>
        <w:left w:val="none" w:sz="0" w:space="0" w:color="auto"/>
        <w:bottom w:val="none" w:sz="0" w:space="0" w:color="auto"/>
        <w:right w:val="none" w:sz="0" w:space="0" w:color="auto"/>
      </w:divBdr>
    </w:div>
    <w:div w:id="221451219">
      <w:bodyDiv w:val="1"/>
      <w:marLeft w:val="0"/>
      <w:marRight w:val="0"/>
      <w:marTop w:val="0"/>
      <w:marBottom w:val="0"/>
      <w:divBdr>
        <w:top w:val="none" w:sz="0" w:space="0" w:color="auto"/>
        <w:left w:val="none" w:sz="0" w:space="0" w:color="auto"/>
        <w:bottom w:val="none" w:sz="0" w:space="0" w:color="auto"/>
        <w:right w:val="none" w:sz="0" w:space="0" w:color="auto"/>
      </w:divBdr>
    </w:div>
    <w:div w:id="221599377">
      <w:bodyDiv w:val="1"/>
      <w:marLeft w:val="0"/>
      <w:marRight w:val="0"/>
      <w:marTop w:val="0"/>
      <w:marBottom w:val="0"/>
      <w:divBdr>
        <w:top w:val="none" w:sz="0" w:space="0" w:color="auto"/>
        <w:left w:val="none" w:sz="0" w:space="0" w:color="auto"/>
        <w:bottom w:val="none" w:sz="0" w:space="0" w:color="auto"/>
        <w:right w:val="none" w:sz="0" w:space="0" w:color="auto"/>
      </w:divBdr>
    </w:div>
    <w:div w:id="221867508">
      <w:bodyDiv w:val="1"/>
      <w:marLeft w:val="0"/>
      <w:marRight w:val="0"/>
      <w:marTop w:val="0"/>
      <w:marBottom w:val="0"/>
      <w:divBdr>
        <w:top w:val="none" w:sz="0" w:space="0" w:color="auto"/>
        <w:left w:val="none" w:sz="0" w:space="0" w:color="auto"/>
        <w:bottom w:val="none" w:sz="0" w:space="0" w:color="auto"/>
        <w:right w:val="none" w:sz="0" w:space="0" w:color="auto"/>
      </w:divBdr>
    </w:div>
    <w:div w:id="222064811">
      <w:bodyDiv w:val="1"/>
      <w:marLeft w:val="0"/>
      <w:marRight w:val="0"/>
      <w:marTop w:val="0"/>
      <w:marBottom w:val="0"/>
      <w:divBdr>
        <w:top w:val="none" w:sz="0" w:space="0" w:color="auto"/>
        <w:left w:val="none" w:sz="0" w:space="0" w:color="auto"/>
        <w:bottom w:val="none" w:sz="0" w:space="0" w:color="auto"/>
        <w:right w:val="none" w:sz="0" w:space="0" w:color="auto"/>
      </w:divBdr>
    </w:div>
    <w:div w:id="222374709">
      <w:bodyDiv w:val="1"/>
      <w:marLeft w:val="0"/>
      <w:marRight w:val="0"/>
      <w:marTop w:val="0"/>
      <w:marBottom w:val="0"/>
      <w:divBdr>
        <w:top w:val="none" w:sz="0" w:space="0" w:color="auto"/>
        <w:left w:val="none" w:sz="0" w:space="0" w:color="auto"/>
        <w:bottom w:val="none" w:sz="0" w:space="0" w:color="auto"/>
        <w:right w:val="none" w:sz="0" w:space="0" w:color="auto"/>
      </w:divBdr>
    </w:div>
    <w:div w:id="222723013">
      <w:bodyDiv w:val="1"/>
      <w:marLeft w:val="0"/>
      <w:marRight w:val="0"/>
      <w:marTop w:val="0"/>
      <w:marBottom w:val="0"/>
      <w:divBdr>
        <w:top w:val="none" w:sz="0" w:space="0" w:color="auto"/>
        <w:left w:val="none" w:sz="0" w:space="0" w:color="auto"/>
        <w:bottom w:val="none" w:sz="0" w:space="0" w:color="auto"/>
        <w:right w:val="none" w:sz="0" w:space="0" w:color="auto"/>
      </w:divBdr>
    </w:div>
    <w:div w:id="223372933">
      <w:bodyDiv w:val="1"/>
      <w:marLeft w:val="0"/>
      <w:marRight w:val="0"/>
      <w:marTop w:val="0"/>
      <w:marBottom w:val="0"/>
      <w:divBdr>
        <w:top w:val="none" w:sz="0" w:space="0" w:color="auto"/>
        <w:left w:val="none" w:sz="0" w:space="0" w:color="auto"/>
        <w:bottom w:val="none" w:sz="0" w:space="0" w:color="auto"/>
        <w:right w:val="none" w:sz="0" w:space="0" w:color="auto"/>
      </w:divBdr>
    </w:div>
    <w:div w:id="223417935">
      <w:bodyDiv w:val="1"/>
      <w:marLeft w:val="0"/>
      <w:marRight w:val="0"/>
      <w:marTop w:val="0"/>
      <w:marBottom w:val="0"/>
      <w:divBdr>
        <w:top w:val="none" w:sz="0" w:space="0" w:color="auto"/>
        <w:left w:val="none" w:sz="0" w:space="0" w:color="auto"/>
        <w:bottom w:val="none" w:sz="0" w:space="0" w:color="auto"/>
        <w:right w:val="none" w:sz="0" w:space="0" w:color="auto"/>
      </w:divBdr>
    </w:div>
    <w:div w:id="223877943">
      <w:bodyDiv w:val="1"/>
      <w:marLeft w:val="0"/>
      <w:marRight w:val="0"/>
      <w:marTop w:val="0"/>
      <w:marBottom w:val="0"/>
      <w:divBdr>
        <w:top w:val="none" w:sz="0" w:space="0" w:color="auto"/>
        <w:left w:val="none" w:sz="0" w:space="0" w:color="auto"/>
        <w:bottom w:val="none" w:sz="0" w:space="0" w:color="auto"/>
        <w:right w:val="none" w:sz="0" w:space="0" w:color="auto"/>
      </w:divBdr>
    </w:div>
    <w:div w:id="224068836">
      <w:bodyDiv w:val="1"/>
      <w:marLeft w:val="0"/>
      <w:marRight w:val="0"/>
      <w:marTop w:val="0"/>
      <w:marBottom w:val="0"/>
      <w:divBdr>
        <w:top w:val="none" w:sz="0" w:space="0" w:color="auto"/>
        <w:left w:val="none" w:sz="0" w:space="0" w:color="auto"/>
        <w:bottom w:val="none" w:sz="0" w:space="0" w:color="auto"/>
        <w:right w:val="none" w:sz="0" w:space="0" w:color="auto"/>
      </w:divBdr>
    </w:div>
    <w:div w:id="224069194">
      <w:bodyDiv w:val="1"/>
      <w:marLeft w:val="0"/>
      <w:marRight w:val="0"/>
      <w:marTop w:val="0"/>
      <w:marBottom w:val="0"/>
      <w:divBdr>
        <w:top w:val="none" w:sz="0" w:space="0" w:color="auto"/>
        <w:left w:val="none" w:sz="0" w:space="0" w:color="auto"/>
        <w:bottom w:val="none" w:sz="0" w:space="0" w:color="auto"/>
        <w:right w:val="none" w:sz="0" w:space="0" w:color="auto"/>
      </w:divBdr>
    </w:div>
    <w:div w:id="224293384">
      <w:bodyDiv w:val="1"/>
      <w:marLeft w:val="0"/>
      <w:marRight w:val="0"/>
      <w:marTop w:val="0"/>
      <w:marBottom w:val="0"/>
      <w:divBdr>
        <w:top w:val="none" w:sz="0" w:space="0" w:color="auto"/>
        <w:left w:val="none" w:sz="0" w:space="0" w:color="auto"/>
        <w:bottom w:val="none" w:sz="0" w:space="0" w:color="auto"/>
        <w:right w:val="none" w:sz="0" w:space="0" w:color="auto"/>
      </w:divBdr>
    </w:div>
    <w:div w:id="224338469">
      <w:bodyDiv w:val="1"/>
      <w:marLeft w:val="0"/>
      <w:marRight w:val="0"/>
      <w:marTop w:val="0"/>
      <w:marBottom w:val="0"/>
      <w:divBdr>
        <w:top w:val="none" w:sz="0" w:space="0" w:color="auto"/>
        <w:left w:val="none" w:sz="0" w:space="0" w:color="auto"/>
        <w:bottom w:val="none" w:sz="0" w:space="0" w:color="auto"/>
        <w:right w:val="none" w:sz="0" w:space="0" w:color="auto"/>
      </w:divBdr>
    </w:div>
    <w:div w:id="224411297">
      <w:bodyDiv w:val="1"/>
      <w:marLeft w:val="0"/>
      <w:marRight w:val="0"/>
      <w:marTop w:val="0"/>
      <w:marBottom w:val="0"/>
      <w:divBdr>
        <w:top w:val="none" w:sz="0" w:space="0" w:color="auto"/>
        <w:left w:val="none" w:sz="0" w:space="0" w:color="auto"/>
        <w:bottom w:val="none" w:sz="0" w:space="0" w:color="auto"/>
        <w:right w:val="none" w:sz="0" w:space="0" w:color="auto"/>
      </w:divBdr>
    </w:div>
    <w:div w:id="224411406">
      <w:bodyDiv w:val="1"/>
      <w:marLeft w:val="0"/>
      <w:marRight w:val="0"/>
      <w:marTop w:val="0"/>
      <w:marBottom w:val="0"/>
      <w:divBdr>
        <w:top w:val="none" w:sz="0" w:space="0" w:color="auto"/>
        <w:left w:val="none" w:sz="0" w:space="0" w:color="auto"/>
        <w:bottom w:val="none" w:sz="0" w:space="0" w:color="auto"/>
        <w:right w:val="none" w:sz="0" w:space="0" w:color="auto"/>
      </w:divBdr>
    </w:div>
    <w:div w:id="224804484">
      <w:bodyDiv w:val="1"/>
      <w:marLeft w:val="0"/>
      <w:marRight w:val="0"/>
      <w:marTop w:val="0"/>
      <w:marBottom w:val="0"/>
      <w:divBdr>
        <w:top w:val="none" w:sz="0" w:space="0" w:color="auto"/>
        <w:left w:val="none" w:sz="0" w:space="0" w:color="auto"/>
        <w:bottom w:val="none" w:sz="0" w:space="0" w:color="auto"/>
        <w:right w:val="none" w:sz="0" w:space="0" w:color="auto"/>
      </w:divBdr>
    </w:div>
    <w:div w:id="225185789">
      <w:bodyDiv w:val="1"/>
      <w:marLeft w:val="0"/>
      <w:marRight w:val="0"/>
      <w:marTop w:val="0"/>
      <w:marBottom w:val="0"/>
      <w:divBdr>
        <w:top w:val="none" w:sz="0" w:space="0" w:color="auto"/>
        <w:left w:val="none" w:sz="0" w:space="0" w:color="auto"/>
        <w:bottom w:val="none" w:sz="0" w:space="0" w:color="auto"/>
        <w:right w:val="none" w:sz="0" w:space="0" w:color="auto"/>
      </w:divBdr>
    </w:div>
    <w:div w:id="225186829">
      <w:bodyDiv w:val="1"/>
      <w:marLeft w:val="0"/>
      <w:marRight w:val="0"/>
      <w:marTop w:val="0"/>
      <w:marBottom w:val="0"/>
      <w:divBdr>
        <w:top w:val="none" w:sz="0" w:space="0" w:color="auto"/>
        <w:left w:val="none" w:sz="0" w:space="0" w:color="auto"/>
        <w:bottom w:val="none" w:sz="0" w:space="0" w:color="auto"/>
        <w:right w:val="none" w:sz="0" w:space="0" w:color="auto"/>
      </w:divBdr>
    </w:div>
    <w:div w:id="225455068">
      <w:bodyDiv w:val="1"/>
      <w:marLeft w:val="0"/>
      <w:marRight w:val="0"/>
      <w:marTop w:val="0"/>
      <w:marBottom w:val="0"/>
      <w:divBdr>
        <w:top w:val="none" w:sz="0" w:space="0" w:color="auto"/>
        <w:left w:val="none" w:sz="0" w:space="0" w:color="auto"/>
        <w:bottom w:val="none" w:sz="0" w:space="0" w:color="auto"/>
        <w:right w:val="none" w:sz="0" w:space="0" w:color="auto"/>
      </w:divBdr>
    </w:div>
    <w:div w:id="225578278">
      <w:bodyDiv w:val="1"/>
      <w:marLeft w:val="0"/>
      <w:marRight w:val="0"/>
      <w:marTop w:val="0"/>
      <w:marBottom w:val="0"/>
      <w:divBdr>
        <w:top w:val="none" w:sz="0" w:space="0" w:color="auto"/>
        <w:left w:val="none" w:sz="0" w:space="0" w:color="auto"/>
        <w:bottom w:val="none" w:sz="0" w:space="0" w:color="auto"/>
        <w:right w:val="none" w:sz="0" w:space="0" w:color="auto"/>
      </w:divBdr>
    </w:div>
    <w:div w:id="225843496">
      <w:bodyDiv w:val="1"/>
      <w:marLeft w:val="0"/>
      <w:marRight w:val="0"/>
      <w:marTop w:val="0"/>
      <w:marBottom w:val="0"/>
      <w:divBdr>
        <w:top w:val="none" w:sz="0" w:space="0" w:color="auto"/>
        <w:left w:val="none" w:sz="0" w:space="0" w:color="auto"/>
        <w:bottom w:val="none" w:sz="0" w:space="0" w:color="auto"/>
        <w:right w:val="none" w:sz="0" w:space="0" w:color="auto"/>
      </w:divBdr>
    </w:div>
    <w:div w:id="226838313">
      <w:bodyDiv w:val="1"/>
      <w:marLeft w:val="0"/>
      <w:marRight w:val="0"/>
      <w:marTop w:val="0"/>
      <w:marBottom w:val="0"/>
      <w:divBdr>
        <w:top w:val="none" w:sz="0" w:space="0" w:color="auto"/>
        <w:left w:val="none" w:sz="0" w:space="0" w:color="auto"/>
        <w:bottom w:val="none" w:sz="0" w:space="0" w:color="auto"/>
        <w:right w:val="none" w:sz="0" w:space="0" w:color="auto"/>
      </w:divBdr>
    </w:div>
    <w:div w:id="226838532">
      <w:bodyDiv w:val="1"/>
      <w:marLeft w:val="0"/>
      <w:marRight w:val="0"/>
      <w:marTop w:val="0"/>
      <w:marBottom w:val="0"/>
      <w:divBdr>
        <w:top w:val="none" w:sz="0" w:space="0" w:color="auto"/>
        <w:left w:val="none" w:sz="0" w:space="0" w:color="auto"/>
        <w:bottom w:val="none" w:sz="0" w:space="0" w:color="auto"/>
        <w:right w:val="none" w:sz="0" w:space="0" w:color="auto"/>
      </w:divBdr>
    </w:div>
    <w:div w:id="227036110">
      <w:bodyDiv w:val="1"/>
      <w:marLeft w:val="0"/>
      <w:marRight w:val="0"/>
      <w:marTop w:val="0"/>
      <w:marBottom w:val="0"/>
      <w:divBdr>
        <w:top w:val="none" w:sz="0" w:space="0" w:color="auto"/>
        <w:left w:val="none" w:sz="0" w:space="0" w:color="auto"/>
        <w:bottom w:val="none" w:sz="0" w:space="0" w:color="auto"/>
        <w:right w:val="none" w:sz="0" w:space="0" w:color="auto"/>
      </w:divBdr>
    </w:div>
    <w:div w:id="227305663">
      <w:bodyDiv w:val="1"/>
      <w:marLeft w:val="0"/>
      <w:marRight w:val="0"/>
      <w:marTop w:val="0"/>
      <w:marBottom w:val="0"/>
      <w:divBdr>
        <w:top w:val="none" w:sz="0" w:space="0" w:color="auto"/>
        <w:left w:val="none" w:sz="0" w:space="0" w:color="auto"/>
        <w:bottom w:val="none" w:sz="0" w:space="0" w:color="auto"/>
        <w:right w:val="none" w:sz="0" w:space="0" w:color="auto"/>
      </w:divBdr>
    </w:div>
    <w:div w:id="227544528">
      <w:bodyDiv w:val="1"/>
      <w:marLeft w:val="0"/>
      <w:marRight w:val="0"/>
      <w:marTop w:val="0"/>
      <w:marBottom w:val="0"/>
      <w:divBdr>
        <w:top w:val="none" w:sz="0" w:space="0" w:color="auto"/>
        <w:left w:val="none" w:sz="0" w:space="0" w:color="auto"/>
        <w:bottom w:val="none" w:sz="0" w:space="0" w:color="auto"/>
        <w:right w:val="none" w:sz="0" w:space="0" w:color="auto"/>
      </w:divBdr>
    </w:div>
    <w:div w:id="227813315">
      <w:bodyDiv w:val="1"/>
      <w:marLeft w:val="0"/>
      <w:marRight w:val="0"/>
      <w:marTop w:val="0"/>
      <w:marBottom w:val="0"/>
      <w:divBdr>
        <w:top w:val="none" w:sz="0" w:space="0" w:color="auto"/>
        <w:left w:val="none" w:sz="0" w:space="0" w:color="auto"/>
        <w:bottom w:val="none" w:sz="0" w:space="0" w:color="auto"/>
        <w:right w:val="none" w:sz="0" w:space="0" w:color="auto"/>
      </w:divBdr>
    </w:div>
    <w:div w:id="228461757">
      <w:bodyDiv w:val="1"/>
      <w:marLeft w:val="0"/>
      <w:marRight w:val="0"/>
      <w:marTop w:val="0"/>
      <w:marBottom w:val="0"/>
      <w:divBdr>
        <w:top w:val="none" w:sz="0" w:space="0" w:color="auto"/>
        <w:left w:val="none" w:sz="0" w:space="0" w:color="auto"/>
        <w:bottom w:val="none" w:sz="0" w:space="0" w:color="auto"/>
        <w:right w:val="none" w:sz="0" w:space="0" w:color="auto"/>
      </w:divBdr>
    </w:div>
    <w:div w:id="228535310">
      <w:bodyDiv w:val="1"/>
      <w:marLeft w:val="0"/>
      <w:marRight w:val="0"/>
      <w:marTop w:val="0"/>
      <w:marBottom w:val="0"/>
      <w:divBdr>
        <w:top w:val="none" w:sz="0" w:space="0" w:color="auto"/>
        <w:left w:val="none" w:sz="0" w:space="0" w:color="auto"/>
        <w:bottom w:val="none" w:sz="0" w:space="0" w:color="auto"/>
        <w:right w:val="none" w:sz="0" w:space="0" w:color="auto"/>
      </w:divBdr>
    </w:div>
    <w:div w:id="228806703">
      <w:bodyDiv w:val="1"/>
      <w:marLeft w:val="0"/>
      <w:marRight w:val="0"/>
      <w:marTop w:val="0"/>
      <w:marBottom w:val="0"/>
      <w:divBdr>
        <w:top w:val="none" w:sz="0" w:space="0" w:color="auto"/>
        <w:left w:val="none" w:sz="0" w:space="0" w:color="auto"/>
        <w:bottom w:val="none" w:sz="0" w:space="0" w:color="auto"/>
        <w:right w:val="none" w:sz="0" w:space="0" w:color="auto"/>
      </w:divBdr>
    </w:div>
    <w:div w:id="228928165">
      <w:bodyDiv w:val="1"/>
      <w:marLeft w:val="0"/>
      <w:marRight w:val="0"/>
      <w:marTop w:val="0"/>
      <w:marBottom w:val="0"/>
      <w:divBdr>
        <w:top w:val="none" w:sz="0" w:space="0" w:color="auto"/>
        <w:left w:val="none" w:sz="0" w:space="0" w:color="auto"/>
        <w:bottom w:val="none" w:sz="0" w:space="0" w:color="auto"/>
        <w:right w:val="none" w:sz="0" w:space="0" w:color="auto"/>
      </w:divBdr>
    </w:div>
    <w:div w:id="229190599">
      <w:bodyDiv w:val="1"/>
      <w:marLeft w:val="0"/>
      <w:marRight w:val="0"/>
      <w:marTop w:val="0"/>
      <w:marBottom w:val="0"/>
      <w:divBdr>
        <w:top w:val="none" w:sz="0" w:space="0" w:color="auto"/>
        <w:left w:val="none" w:sz="0" w:space="0" w:color="auto"/>
        <w:bottom w:val="none" w:sz="0" w:space="0" w:color="auto"/>
        <w:right w:val="none" w:sz="0" w:space="0" w:color="auto"/>
      </w:divBdr>
    </w:div>
    <w:div w:id="229199143">
      <w:bodyDiv w:val="1"/>
      <w:marLeft w:val="0"/>
      <w:marRight w:val="0"/>
      <w:marTop w:val="0"/>
      <w:marBottom w:val="0"/>
      <w:divBdr>
        <w:top w:val="none" w:sz="0" w:space="0" w:color="auto"/>
        <w:left w:val="none" w:sz="0" w:space="0" w:color="auto"/>
        <w:bottom w:val="none" w:sz="0" w:space="0" w:color="auto"/>
        <w:right w:val="none" w:sz="0" w:space="0" w:color="auto"/>
      </w:divBdr>
    </w:div>
    <w:div w:id="229316991">
      <w:bodyDiv w:val="1"/>
      <w:marLeft w:val="0"/>
      <w:marRight w:val="0"/>
      <w:marTop w:val="0"/>
      <w:marBottom w:val="0"/>
      <w:divBdr>
        <w:top w:val="none" w:sz="0" w:space="0" w:color="auto"/>
        <w:left w:val="none" w:sz="0" w:space="0" w:color="auto"/>
        <w:bottom w:val="none" w:sz="0" w:space="0" w:color="auto"/>
        <w:right w:val="none" w:sz="0" w:space="0" w:color="auto"/>
      </w:divBdr>
    </w:div>
    <w:div w:id="229461083">
      <w:bodyDiv w:val="1"/>
      <w:marLeft w:val="0"/>
      <w:marRight w:val="0"/>
      <w:marTop w:val="0"/>
      <w:marBottom w:val="0"/>
      <w:divBdr>
        <w:top w:val="none" w:sz="0" w:space="0" w:color="auto"/>
        <w:left w:val="none" w:sz="0" w:space="0" w:color="auto"/>
        <w:bottom w:val="none" w:sz="0" w:space="0" w:color="auto"/>
        <w:right w:val="none" w:sz="0" w:space="0" w:color="auto"/>
      </w:divBdr>
    </w:div>
    <w:div w:id="229846814">
      <w:bodyDiv w:val="1"/>
      <w:marLeft w:val="0"/>
      <w:marRight w:val="0"/>
      <w:marTop w:val="0"/>
      <w:marBottom w:val="0"/>
      <w:divBdr>
        <w:top w:val="none" w:sz="0" w:space="0" w:color="auto"/>
        <w:left w:val="none" w:sz="0" w:space="0" w:color="auto"/>
        <w:bottom w:val="none" w:sz="0" w:space="0" w:color="auto"/>
        <w:right w:val="none" w:sz="0" w:space="0" w:color="auto"/>
      </w:divBdr>
    </w:div>
    <w:div w:id="229853809">
      <w:bodyDiv w:val="1"/>
      <w:marLeft w:val="0"/>
      <w:marRight w:val="0"/>
      <w:marTop w:val="0"/>
      <w:marBottom w:val="0"/>
      <w:divBdr>
        <w:top w:val="none" w:sz="0" w:space="0" w:color="auto"/>
        <w:left w:val="none" w:sz="0" w:space="0" w:color="auto"/>
        <w:bottom w:val="none" w:sz="0" w:space="0" w:color="auto"/>
        <w:right w:val="none" w:sz="0" w:space="0" w:color="auto"/>
      </w:divBdr>
    </w:div>
    <w:div w:id="229972257">
      <w:bodyDiv w:val="1"/>
      <w:marLeft w:val="0"/>
      <w:marRight w:val="0"/>
      <w:marTop w:val="0"/>
      <w:marBottom w:val="0"/>
      <w:divBdr>
        <w:top w:val="none" w:sz="0" w:space="0" w:color="auto"/>
        <w:left w:val="none" w:sz="0" w:space="0" w:color="auto"/>
        <w:bottom w:val="none" w:sz="0" w:space="0" w:color="auto"/>
        <w:right w:val="none" w:sz="0" w:space="0" w:color="auto"/>
      </w:divBdr>
    </w:div>
    <w:div w:id="230309135">
      <w:bodyDiv w:val="1"/>
      <w:marLeft w:val="0"/>
      <w:marRight w:val="0"/>
      <w:marTop w:val="0"/>
      <w:marBottom w:val="0"/>
      <w:divBdr>
        <w:top w:val="none" w:sz="0" w:space="0" w:color="auto"/>
        <w:left w:val="none" w:sz="0" w:space="0" w:color="auto"/>
        <w:bottom w:val="none" w:sz="0" w:space="0" w:color="auto"/>
        <w:right w:val="none" w:sz="0" w:space="0" w:color="auto"/>
      </w:divBdr>
    </w:div>
    <w:div w:id="230359926">
      <w:bodyDiv w:val="1"/>
      <w:marLeft w:val="0"/>
      <w:marRight w:val="0"/>
      <w:marTop w:val="0"/>
      <w:marBottom w:val="0"/>
      <w:divBdr>
        <w:top w:val="none" w:sz="0" w:space="0" w:color="auto"/>
        <w:left w:val="none" w:sz="0" w:space="0" w:color="auto"/>
        <w:bottom w:val="none" w:sz="0" w:space="0" w:color="auto"/>
        <w:right w:val="none" w:sz="0" w:space="0" w:color="auto"/>
      </w:divBdr>
    </w:div>
    <w:div w:id="230626400">
      <w:bodyDiv w:val="1"/>
      <w:marLeft w:val="0"/>
      <w:marRight w:val="0"/>
      <w:marTop w:val="0"/>
      <w:marBottom w:val="0"/>
      <w:divBdr>
        <w:top w:val="none" w:sz="0" w:space="0" w:color="auto"/>
        <w:left w:val="none" w:sz="0" w:space="0" w:color="auto"/>
        <w:bottom w:val="none" w:sz="0" w:space="0" w:color="auto"/>
        <w:right w:val="none" w:sz="0" w:space="0" w:color="auto"/>
      </w:divBdr>
    </w:div>
    <w:div w:id="230703621">
      <w:bodyDiv w:val="1"/>
      <w:marLeft w:val="0"/>
      <w:marRight w:val="0"/>
      <w:marTop w:val="0"/>
      <w:marBottom w:val="0"/>
      <w:divBdr>
        <w:top w:val="none" w:sz="0" w:space="0" w:color="auto"/>
        <w:left w:val="none" w:sz="0" w:space="0" w:color="auto"/>
        <w:bottom w:val="none" w:sz="0" w:space="0" w:color="auto"/>
        <w:right w:val="none" w:sz="0" w:space="0" w:color="auto"/>
      </w:divBdr>
    </w:div>
    <w:div w:id="230822146">
      <w:bodyDiv w:val="1"/>
      <w:marLeft w:val="0"/>
      <w:marRight w:val="0"/>
      <w:marTop w:val="0"/>
      <w:marBottom w:val="0"/>
      <w:divBdr>
        <w:top w:val="none" w:sz="0" w:space="0" w:color="auto"/>
        <w:left w:val="none" w:sz="0" w:space="0" w:color="auto"/>
        <w:bottom w:val="none" w:sz="0" w:space="0" w:color="auto"/>
        <w:right w:val="none" w:sz="0" w:space="0" w:color="auto"/>
      </w:divBdr>
    </w:div>
    <w:div w:id="230893459">
      <w:bodyDiv w:val="1"/>
      <w:marLeft w:val="0"/>
      <w:marRight w:val="0"/>
      <w:marTop w:val="0"/>
      <w:marBottom w:val="0"/>
      <w:divBdr>
        <w:top w:val="none" w:sz="0" w:space="0" w:color="auto"/>
        <w:left w:val="none" w:sz="0" w:space="0" w:color="auto"/>
        <w:bottom w:val="none" w:sz="0" w:space="0" w:color="auto"/>
        <w:right w:val="none" w:sz="0" w:space="0" w:color="auto"/>
      </w:divBdr>
    </w:div>
    <w:div w:id="231082478">
      <w:bodyDiv w:val="1"/>
      <w:marLeft w:val="0"/>
      <w:marRight w:val="0"/>
      <w:marTop w:val="0"/>
      <w:marBottom w:val="0"/>
      <w:divBdr>
        <w:top w:val="none" w:sz="0" w:space="0" w:color="auto"/>
        <w:left w:val="none" w:sz="0" w:space="0" w:color="auto"/>
        <w:bottom w:val="none" w:sz="0" w:space="0" w:color="auto"/>
        <w:right w:val="none" w:sz="0" w:space="0" w:color="auto"/>
      </w:divBdr>
    </w:div>
    <w:div w:id="231818786">
      <w:bodyDiv w:val="1"/>
      <w:marLeft w:val="0"/>
      <w:marRight w:val="0"/>
      <w:marTop w:val="0"/>
      <w:marBottom w:val="0"/>
      <w:divBdr>
        <w:top w:val="none" w:sz="0" w:space="0" w:color="auto"/>
        <w:left w:val="none" w:sz="0" w:space="0" w:color="auto"/>
        <w:bottom w:val="none" w:sz="0" w:space="0" w:color="auto"/>
        <w:right w:val="none" w:sz="0" w:space="0" w:color="auto"/>
      </w:divBdr>
    </w:div>
    <w:div w:id="232200002">
      <w:bodyDiv w:val="1"/>
      <w:marLeft w:val="0"/>
      <w:marRight w:val="0"/>
      <w:marTop w:val="0"/>
      <w:marBottom w:val="0"/>
      <w:divBdr>
        <w:top w:val="none" w:sz="0" w:space="0" w:color="auto"/>
        <w:left w:val="none" w:sz="0" w:space="0" w:color="auto"/>
        <w:bottom w:val="none" w:sz="0" w:space="0" w:color="auto"/>
        <w:right w:val="none" w:sz="0" w:space="0" w:color="auto"/>
      </w:divBdr>
    </w:div>
    <w:div w:id="232273816">
      <w:bodyDiv w:val="1"/>
      <w:marLeft w:val="0"/>
      <w:marRight w:val="0"/>
      <w:marTop w:val="0"/>
      <w:marBottom w:val="0"/>
      <w:divBdr>
        <w:top w:val="none" w:sz="0" w:space="0" w:color="auto"/>
        <w:left w:val="none" w:sz="0" w:space="0" w:color="auto"/>
        <w:bottom w:val="none" w:sz="0" w:space="0" w:color="auto"/>
        <w:right w:val="none" w:sz="0" w:space="0" w:color="auto"/>
      </w:divBdr>
    </w:div>
    <w:div w:id="232357103">
      <w:bodyDiv w:val="1"/>
      <w:marLeft w:val="0"/>
      <w:marRight w:val="0"/>
      <w:marTop w:val="0"/>
      <w:marBottom w:val="0"/>
      <w:divBdr>
        <w:top w:val="none" w:sz="0" w:space="0" w:color="auto"/>
        <w:left w:val="none" w:sz="0" w:space="0" w:color="auto"/>
        <w:bottom w:val="none" w:sz="0" w:space="0" w:color="auto"/>
        <w:right w:val="none" w:sz="0" w:space="0" w:color="auto"/>
      </w:divBdr>
    </w:div>
    <w:div w:id="233391831">
      <w:bodyDiv w:val="1"/>
      <w:marLeft w:val="0"/>
      <w:marRight w:val="0"/>
      <w:marTop w:val="0"/>
      <w:marBottom w:val="0"/>
      <w:divBdr>
        <w:top w:val="none" w:sz="0" w:space="0" w:color="auto"/>
        <w:left w:val="none" w:sz="0" w:space="0" w:color="auto"/>
        <w:bottom w:val="none" w:sz="0" w:space="0" w:color="auto"/>
        <w:right w:val="none" w:sz="0" w:space="0" w:color="auto"/>
      </w:divBdr>
    </w:div>
    <w:div w:id="233664953">
      <w:bodyDiv w:val="1"/>
      <w:marLeft w:val="0"/>
      <w:marRight w:val="0"/>
      <w:marTop w:val="0"/>
      <w:marBottom w:val="0"/>
      <w:divBdr>
        <w:top w:val="none" w:sz="0" w:space="0" w:color="auto"/>
        <w:left w:val="none" w:sz="0" w:space="0" w:color="auto"/>
        <w:bottom w:val="none" w:sz="0" w:space="0" w:color="auto"/>
        <w:right w:val="none" w:sz="0" w:space="0" w:color="auto"/>
      </w:divBdr>
    </w:div>
    <w:div w:id="233707467">
      <w:bodyDiv w:val="1"/>
      <w:marLeft w:val="0"/>
      <w:marRight w:val="0"/>
      <w:marTop w:val="0"/>
      <w:marBottom w:val="0"/>
      <w:divBdr>
        <w:top w:val="none" w:sz="0" w:space="0" w:color="auto"/>
        <w:left w:val="none" w:sz="0" w:space="0" w:color="auto"/>
        <w:bottom w:val="none" w:sz="0" w:space="0" w:color="auto"/>
        <w:right w:val="none" w:sz="0" w:space="0" w:color="auto"/>
      </w:divBdr>
    </w:div>
    <w:div w:id="233777960">
      <w:bodyDiv w:val="1"/>
      <w:marLeft w:val="0"/>
      <w:marRight w:val="0"/>
      <w:marTop w:val="0"/>
      <w:marBottom w:val="0"/>
      <w:divBdr>
        <w:top w:val="none" w:sz="0" w:space="0" w:color="auto"/>
        <w:left w:val="none" w:sz="0" w:space="0" w:color="auto"/>
        <w:bottom w:val="none" w:sz="0" w:space="0" w:color="auto"/>
        <w:right w:val="none" w:sz="0" w:space="0" w:color="auto"/>
      </w:divBdr>
    </w:div>
    <w:div w:id="233904086">
      <w:bodyDiv w:val="1"/>
      <w:marLeft w:val="0"/>
      <w:marRight w:val="0"/>
      <w:marTop w:val="0"/>
      <w:marBottom w:val="0"/>
      <w:divBdr>
        <w:top w:val="none" w:sz="0" w:space="0" w:color="auto"/>
        <w:left w:val="none" w:sz="0" w:space="0" w:color="auto"/>
        <w:bottom w:val="none" w:sz="0" w:space="0" w:color="auto"/>
        <w:right w:val="none" w:sz="0" w:space="0" w:color="auto"/>
      </w:divBdr>
    </w:div>
    <w:div w:id="233979925">
      <w:bodyDiv w:val="1"/>
      <w:marLeft w:val="0"/>
      <w:marRight w:val="0"/>
      <w:marTop w:val="0"/>
      <w:marBottom w:val="0"/>
      <w:divBdr>
        <w:top w:val="none" w:sz="0" w:space="0" w:color="auto"/>
        <w:left w:val="none" w:sz="0" w:space="0" w:color="auto"/>
        <w:bottom w:val="none" w:sz="0" w:space="0" w:color="auto"/>
        <w:right w:val="none" w:sz="0" w:space="0" w:color="auto"/>
      </w:divBdr>
    </w:div>
    <w:div w:id="234365718">
      <w:bodyDiv w:val="1"/>
      <w:marLeft w:val="0"/>
      <w:marRight w:val="0"/>
      <w:marTop w:val="0"/>
      <w:marBottom w:val="0"/>
      <w:divBdr>
        <w:top w:val="none" w:sz="0" w:space="0" w:color="auto"/>
        <w:left w:val="none" w:sz="0" w:space="0" w:color="auto"/>
        <w:bottom w:val="none" w:sz="0" w:space="0" w:color="auto"/>
        <w:right w:val="none" w:sz="0" w:space="0" w:color="auto"/>
      </w:divBdr>
    </w:div>
    <w:div w:id="234438293">
      <w:bodyDiv w:val="1"/>
      <w:marLeft w:val="0"/>
      <w:marRight w:val="0"/>
      <w:marTop w:val="0"/>
      <w:marBottom w:val="0"/>
      <w:divBdr>
        <w:top w:val="none" w:sz="0" w:space="0" w:color="auto"/>
        <w:left w:val="none" w:sz="0" w:space="0" w:color="auto"/>
        <w:bottom w:val="none" w:sz="0" w:space="0" w:color="auto"/>
        <w:right w:val="none" w:sz="0" w:space="0" w:color="auto"/>
      </w:divBdr>
    </w:div>
    <w:div w:id="234511588">
      <w:bodyDiv w:val="1"/>
      <w:marLeft w:val="0"/>
      <w:marRight w:val="0"/>
      <w:marTop w:val="0"/>
      <w:marBottom w:val="0"/>
      <w:divBdr>
        <w:top w:val="none" w:sz="0" w:space="0" w:color="auto"/>
        <w:left w:val="none" w:sz="0" w:space="0" w:color="auto"/>
        <w:bottom w:val="none" w:sz="0" w:space="0" w:color="auto"/>
        <w:right w:val="none" w:sz="0" w:space="0" w:color="auto"/>
      </w:divBdr>
    </w:div>
    <w:div w:id="234585412">
      <w:bodyDiv w:val="1"/>
      <w:marLeft w:val="0"/>
      <w:marRight w:val="0"/>
      <w:marTop w:val="0"/>
      <w:marBottom w:val="0"/>
      <w:divBdr>
        <w:top w:val="none" w:sz="0" w:space="0" w:color="auto"/>
        <w:left w:val="none" w:sz="0" w:space="0" w:color="auto"/>
        <w:bottom w:val="none" w:sz="0" w:space="0" w:color="auto"/>
        <w:right w:val="none" w:sz="0" w:space="0" w:color="auto"/>
      </w:divBdr>
    </w:div>
    <w:div w:id="234705794">
      <w:bodyDiv w:val="1"/>
      <w:marLeft w:val="0"/>
      <w:marRight w:val="0"/>
      <w:marTop w:val="0"/>
      <w:marBottom w:val="0"/>
      <w:divBdr>
        <w:top w:val="none" w:sz="0" w:space="0" w:color="auto"/>
        <w:left w:val="none" w:sz="0" w:space="0" w:color="auto"/>
        <w:bottom w:val="none" w:sz="0" w:space="0" w:color="auto"/>
        <w:right w:val="none" w:sz="0" w:space="0" w:color="auto"/>
      </w:divBdr>
    </w:div>
    <w:div w:id="234710309">
      <w:bodyDiv w:val="1"/>
      <w:marLeft w:val="0"/>
      <w:marRight w:val="0"/>
      <w:marTop w:val="0"/>
      <w:marBottom w:val="0"/>
      <w:divBdr>
        <w:top w:val="none" w:sz="0" w:space="0" w:color="auto"/>
        <w:left w:val="none" w:sz="0" w:space="0" w:color="auto"/>
        <w:bottom w:val="none" w:sz="0" w:space="0" w:color="auto"/>
        <w:right w:val="none" w:sz="0" w:space="0" w:color="auto"/>
      </w:divBdr>
    </w:div>
    <w:div w:id="235019159">
      <w:bodyDiv w:val="1"/>
      <w:marLeft w:val="0"/>
      <w:marRight w:val="0"/>
      <w:marTop w:val="0"/>
      <w:marBottom w:val="0"/>
      <w:divBdr>
        <w:top w:val="none" w:sz="0" w:space="0" w:color="auto"/>
        <w:left w:val="none" w:sz="0" w:space="0" w:color="auto"/>
        <w:bottom w:val="none" w:sz="0" w:space="0" w:color="auto"/>
        <w:right w:val="none" w:sz="0" w:space="0" w:color="auto"/>
      </w:divBdr>
    </w:div>
    <w:div w:id="235091703">
      <w:bodyDiv w:val="1"/>
      <w:marLeft w:val="0"/>
      <w:marRight w:val="0"/>
      <w:marTop w:val="0"/>
      <w:marBottom w:val="0"/>
      <w:divBdr>
        <w:top w:val="none" w:sz="0" w:space="0" w:color="auto"/>
        <w:left w:val="none" w:sz="0" w:space="0" w:color="auto"/>
        <w:bottom w:val="none" w:sz="0" w:space="0" w:color="auto"/>
        <w:right w:val="none" w:sz="0" w:space="0" w:color="auto"/>
      </w:divBdr>
    </w:div>
    <w:div w:id="235282954">
      <w:bodyDiv w:val="1"/>
      <w:marLeft w:val="0"/>
      <w:marRight w:val="0"/>
      <w:marTop w:val="0"/>
      <w:marBottom w:val="0"/>
      <w:divBdr>
        <w:top w:val="none" w:sz="0" w:space="0" w:color="auto"/>
        <w:left w:val="none" w:sz="0" w:space="0" w:color="auto"/>
        <w:bottom w:val="none" w:sz="0" w:space="0" w:color="auto"/>
        <w:right w:val="none" w:sz="0" w:space="0" w:color="auto"/>
      </w:divBdr>
    </w:div>
    <w:div w:id="235476120">
      <w:bodyDiv w:val="1"/>
      <w:marLeft w:val="0"/>
      <w:marRight w:val="0"/>
      <w:marTop w:val="0"/>
      <w:marBottom w:val="0"/>
      <w:divBdr>
        <w:top w:val="none" w:sz="0" w:space="0" w:color="auto"/>
        <w:left w:val="none" w:sz="0" w:space="0" w:color="auto"/>
        <w:bottom w:val="none" w:sz="0" w:space="0" w:color="auto"/>
        <w:right w:val="none" w:sz="0" w:space="0" w:color="auto"/>
      </w:divBdr>
    </w:div>
    <w:div w:id="235476957">
      <w:bodyDiv w:val="1"/>
      <w:marLeft w:val="0"/>
      <w:marRight w:val="0"/>
      <w:marTop w:val="0"/>
      <w:marBottom w:val="0"/>
      <w:divBdr>
        <w:top w:val="none" w:sz="0" w:space="0" w:color="auto"/>
        <w:left w:val="none" w:sz="0" w:space="0" w:color="auto"/>
        <w:bottom w:val="none" w:sz="0" w:space="0" w:color="auto"/>
        <w:right w:val="none" w:sz="0" w:space="0" w:color="auto"/>
      </w:divBdr>
    </w:div>
    <w:div w:id="235936624">
      <w:bodyDiv w:val="1"/>
      <w:marLeft w:val="0"/>
      <w:marRight w:val="0"/>
      <w:marTop w:val="0"/>
      <w:marBottom w:val="0"/>
      <w:divBdr>
        <w:top w:val="none" w:sz="0" w:space="0" w:color="auto"/>
        <w:left w:val="none" w:sz="0" w:space="0" w:color="auto"/>
        <w:bottom w:val="none" w:sz="0" w:space="0" w:color="auto"/>
        <w:right w:val="none" w:sz="0" w:space="0" w:color="auto"/>
      </w:divBdr>
    </w:div>
    <w:div w:id="236325581">
      <w:bodyDiv w:val="1"/>
      <w:marLeft w:val="0"/>
      <w:marRight w:val="0"/>
      <w:marTop w:val="0"/>
      <w:marBottom w:val="0"/>
      <w:divBdr>
        <w:top w:val="none" w:sz="0" w:space="0" w:color="auto"/>
        <w:left w:val="none" w:sz="0" w:space="0" w:color="auto"/>
        <w:bottom w:val="none" w:sz="0" w:space="0" w:color="auto"/>
        <w:right w:val="none" w:sz="0" w:space="0" w:color="auto"/>
      </w:divBdr>
    </w:div>
    <w:div w:id="236400412">
      <w:bodyDiv w:val="1"/>
      <w:marLeft w:val="0"/>
      <w:marRight w:val="0"/>
      <w:marTop w:val="0"/>
      <w:marBottom w:val="0"/>
      <w:divBdr>
        <w:top w:val="none" w:sz="0" w:space="0" w:color="auto"/>
        <w:left w:val="none" w:sz="0" w:space="0" w:color="auto"/>
        <w:bottom w:val="none" w:sz="0" w:space="0" w:color="auto"/>
        <w:right w:val="none" w:sz="0" w:space="0" w:color="auto"/>
      </w:divBdr>
    </w:div>
    <w:div w:id="236479084">
      <w:bodyDiv w:val="1"/>
      <w:marLeft w:val="0"/>
      <w:marRight w:val="0"/>
      <w:marTop w:val="0"/>
      <w:marBottom w:val="0"/>
      <w:divBdr>
        <w:top w:val="none" w:sz="0" w:space="0" w:color="auto"/>
        <w:left w:val="none" w:sz="0" w:space="0" w:color="auto"/>
        <w:bottom w:val="none" w:sz="0" w:space="0" w:color="auto"/>
        <w:right w:val="none" w:sz="0" w:space="0" w:color="auto"/>
      </w:divBdr>
    </w:div>
    <w:div w:id="236744603">
      <w:bodyDiv w:val="1"/>
      <w:marLeft w:val="0"/>
      <w:marRight w:val="0"/>
      <w:marTop w:val="0"/>
      <w:marBottom w:val="0"/>
      <w:divBdr>
        <w:top w:val="none" w:sz="0" w:space="0" w:color="auto"/>
        <w:left w:val="none" w:sz="0" w:space="0" w:color="auto"/>
        <w:bottom w:val="none" w:sz="0" w:space="0" w:color="auto"/>
        <w:right w:val="none" w:sz="0" w:space="0" w:color="auto"/>
      </w:divBdr>
    </w:div>
    <w:div w:id="236987997">
      <w:bodyDiv w:val="1"/>
      <w:marLeft w:val="0"/>
      <w:marRight w:val="0"/>
      <w:marTop w:val="0"/>
      <w:marBottom w:val="0"/>
      <w:divBdr>
        <w:top w:val="none" w:sz="0" w:space="0" w:color="auto"/>
        <w:left w:val="none" w:sz="0" w:space="0" w:color="auto"/>
        <w:bottom w:val="none" w:sz="0" w:space="0" w:color="auto"/>
        <w:right w:val="none" w:sz="0" w:space="0" w:color="auto"/>
      </w:divBdr>
    </w:div>
    <w:div w:id="237177357">
      <w:bodyDiv w:val="1"/>
      <w:marLeft w:val="0"/>
      <w:marRight w:val="0"/>
      <w:marTop w:val="0"/>
      <w:marBottom w:val="0"/>
      <w:divBdr>
        <w:top w:val="none" w:sz="0" w:space="0" w:color="auto"/>
        <w:left w:val="none" w:sz="0" w:space="0" w:color="auto"/>
        <w:bottom w:val="none" w:sz="0" w:space="0" w:color="auto"/>
        <w:right w:val="none" w:sz="0" w:space="0" w:color="auto"/>
      </w:divBdr>
    </w:div>
    <w:div w:id="237441472">
      <w:bodyDiv w:val="1"/>
      <w:marLeft w:val="0"/>
      <w:marRight w:val="0"/>
      <w:marTop w:val="0"/>
      <w:marBottom w:val="0"/>
      <w:divBdr>
        <w:top w:val="none" w:sz="0" w:space="0" w:color="auto"/>
        <w:left w:val="none" w:sz="0" w:space="0" w:color="auto"/>
        <w:bottom w:val="none" w:sz="0" w:space="0" w:color="auto"/>
        <w:right w:val="none" w:sz="0" w:space="0" w:color="auto"/>
      </w:divBdr>
    </w:div>
    <w:div w:id="237712250">
      <w:bodyDiv w:val="1"/>
      <w:marLeft w:val="0"/>
      <w:marRight w:val="0"/>
      <w:marTop w:val="0"/>
      <w:marBottom w:val="0"/>
      <w:divBdr>
        <w:top w:val="none" w:sz="0" w:space="0" w:color="auto"/>
        <w:left w:val="none" w:sz="0" w:space="0" w:color="auto"/>
        <w:bottom w:val="none" w:sz="0" w:space="0" w:color="auto"/>
        <w:right w:val="none" w:sz="0" w:space="0" w:color="auto"/>
      </w:divBdr>
    </w:div>
    <w:div w:id="238100383">
      <w:bodyDiv w:val="1"/>
      <w:marLeft w:val="0"/>
      <w:marRight w:val="0"/>
      <w:marTop w:val="0"/>
      <w:marBottom w:val="0"/>
      <w:divBdr>
        <w:top w:val="none" w:sz="0" w:space="0" w:color="auto"/>
        <w:left w:val="none" w:sz="0" w:space="0" w:color="auto"/>
        <w:bottom w:val="none" w:sz="0" w:space="0" w:color="auto"/>
        <w:right w:val="none" w:sz="0" w:space="0" w:color="auto"/>
      </w:divBdr>
    </w:div>
    <w:div w:id="238251485">
      <w:bodyDiv w:val="1"/>
      <w:marLeft w:val="0"/>
      <w:marRight w:val="0"/>
      <w:marTop w:val="0"/>
      <w:marBottom w:val="0"/>
      <w:divBdr>
        <w:top w:val="none" w:sz="0" w:space="0" w:color="auto"/>
        <w:left w:val="none" w:sz="0" w:space="0" w:color="auto"/>
        <w:bottom w:val="none" w:sz="0" w:space="0" w:color="auto"/>
        <w:right w:val="none" w:sz="0" w:space="0" w:color="auto"/>
      </w:divBdr>
    </w:div>
    <w:div w:id="238448012">
      <w:bodyDiv w:val="1"/>
      <w:marLeft w:val="0"/>
      <w:marRight w:val="0"/>
      <w:marTop w:val="0"/>
      <w:marBottom w:val="0"/>
      <w:divBdr>
        <w:top w:val="none" w:sz="0" w:space="0" w:color="auto"/>
        <w:left w:val="none" w:sz="0" w:space="0" w:color="auto"/>
        <w:bottom w:val="none" w:sz="0" w:space="0" w:color="auto"/>
        <w:right w:val="none" w:sz="0" w:space="0" w:color="auto"/>
      </w:divBdr>
    </w:div>
    <w:div w:id="238561288">
      <w:bodyDiv w:val="1"/>
      <w:marLeft w:val="0"/>
      <w:marRight w:val="0"/>
      <w:marTop w:val="0"/>
      <w:marBottom w:val="0"/>
      <w:divBdr>
        <w:top w:val="none" w:sz="0" w:space="0" w:color="auto"/>
        <w:left w:val="none" w:sz="0" w:space="0" w:color="auto"/>
        <w:bottom w:val="none" w:sz="0" w:space="0" w:color="auto"/>
        <w:right w:val="none" w:sz="0" w:space="0" w:color="auto"/>
      </w:divBdr>
    </w:div>
    <w:div w:id="238565517">
      <w:bodyDiv w:val="1"/>
      <w:marLeft w:val="0"/>
      <w:marRight w:val="0"/>
      <w:marTop w:val="0"/>
      <w:marBottom w:val="0"/>
      <w:divBdr>
        <w:top w:val="none" w:sz="0" w:space="0" w:color="auto"/>
        <w:left w:val="none" w:sz="0" w:space="0" w:color="auto"/>
        <w:bottom w:val="none" w:sz="0" w:space="0" w:color="auto"/>
        <w:right w:val="none" w:sz="0" w:space="0" w:color="auto"/>
      </w:divBdr>
    </w:div>
    <w:div w:id="239101288">
      <w:bodyDiv w:val="1"/>
      <w:marLeft w:val="0"/>
      <w:marRight w:val="0"/>
      <w:marTop w:val="0"/>
      <w:marBottom w:val="0"/>
      <w:divBdr>
        <w:top w:val="none" w:sz="0" w:space="0" w:color="auto"/>
        <w:left w:val="none" w:sz="0" w:space="0" w:color="auto"/>
        <w:bottom w:val="none" w:sz="0" w:space="0" w:color="auto"/>
        <w:right w:val="none" w:sz="0" w:space="0" w:color="auto"/>
      </w:divBdr>
    </w:div>
    <w:div w:id="239104324">
      <w:bodyDiv w:val="1"/>
      <w:marLeft w:val="0"/>
      <w:marRight w:val="0"/>
      <w:marTop w:val="0"/>
      <w:marBottom w:val="0"/>
      <w:divBdr>
        <w:top w:val="none" w:sz="0" w:space="0" w:color="auto"/>
        <w:left w:val="none" w:sz="0" w:space="0" w:color="auto"/>
        <w:bottom w:val="none" w:sz="0" w:space="0" w:color="auto"/>
        <w:right w:val="none" w:sz="0" w:space="0" w:color="auto"/>
      </w:divBdr>
    </w:div>
    <w:div w:id="239145712">
      <w:bodyDiv w:val="1"/>
      <w:marLeft w:val="0"/>
      <w:marRight w:val="0"/>
      <w:marTop w:val="0"/>
      <w:marBottom w:val="0"/>
      <w:divBdr>
        <w:top w:val="none" w:sz="0" w:space="0" w:color="auto"/>
        <w:left w:val="none" w:sz="0" w:space="0" w:color="auto"/>
        <w:bottom w:val="none" w:sz="0" w:space="0" w:color="auto"/>
        <w:right w:val="none" w:sz="0" w:space="0" w:color="auto"/>
      </w:divBdr>
    </w:div>
    <w:div w:id="239560887">
      <w:bodyDiv w:val="1"/>
      <w:marLeft w:val="0"/>
      <w:marRight w:val="0"/>
      <w:marTop w:val="0"/>
      <w:marBottom w:val="0"/>
      <w:divBdr>
        <w:top w:val="none" w:sz="0" w:space="0" w:color="auto"/>
        <w:left w:val="none" w:sz="0" w:space="0" w:color="auto"/>
        <w:bottom w:val="none" w:sz="0" w:space="0" w:color="auto"/>
        <w:right w:val="none" w:sz="0" w:space="0" w:color="auto"/>
      </w:divBdr>
    </w:div>
    <w:div w:id="239562547">
      <w:bodyDiv w:val="1"/>
      <w:marLeft w:val="0"/>
      <w:marRight w:val="0"/>
      <w:marTop w:val="0"/>
      <w:marBottom w:val="0"/>
      <w:divBdr>
        <w:top w:val="none" w:sz="0" w:space="0" w:color="auto"/>
        <w:left w:val="none" w:sz="0" w:space="0" w:color="auto"/>
        <w:bottom w:val="none" w:sz="0" w:space="0" w:color="auto"/>
        <w:right w:val="none" w:sz="0" w:space="0" w:color="auto"/>
      </w:divBdr>
    </w:div>
    <w:div w:id="239604778">
      <w:bodyDiv w:val="1"/>
      <w:marLeft w:val="0"/>
      <w:marRight w:val="0"/>
      <w:marTop w:val="0"/>
      <w:marBottom w:val="0"/>
      <w:divBdr>
        <w:top w:val="none" w:sz="0" w:space="0" w:color="auto"/>
        <w:left w:val="none" w:sz="0" w:space="0" w:color="auto"/>
        <w:bottom w:val="none" w:sz="0" w:space="0" w:color="auto"/>
        <w:right w:val="none" w:sz="0" w:space="0" w:color="auto"/>
      </w:divBdr>
    </w:div>
    <w:div w:id="240139098">
      <w:bodyDiv w:val="1"/>
      <w:marLeft w:val="0"/>
      <w:marRight w:val="0"/>
      <w:marTop w:val="0"/>
      <w:marBottom w:val="0"/>
      <w:divBdr>
        <w:top w:val="none" w:sz="0" w:space="0" w:color="auto"/>
        <w:left w:val="none" w:sz="0" w:space="0" w:color="auto"/>
        <w:bottom w:val="none" w:sz="0" w:space="0" w:color="auto"/>
        <w:right w:val="none" w:sz="0" w:space="0" w:color="auto"/>
      </w:divBdr>
    </w:div>
    <w:div w:id="240217979">
      <w:bodyDiv w:val="1"/>
      <w:marLeft w:val="0"/>
      <w:marRight w:val="0"/>
      <w:marTop w:val="0"/>
      <w:marBottom w:val="0"/>
      <w:divBdr>
        <w:top w:val="none" w:sz="0" w:space="0" w:color="auto"/>
        <w:left w:val="none" w:sz="0" w:space="0" w:color="auto"/>
        <w:bottom w:val="none" w:sz="0" w:space="0" w:color="auto"/>
        <w:right w:val="none" w:sz="0" w:space="0" w:color="auto"/>
      </w:divBdr>
    </w:div>
    <w:div w:id="240452741">
      <w:bodyDiv w:val="1"/>
      <w:marLeft w:val="0"/>
      <w:marRight w:val="0"/>
      <w:marTop w:val="0"/>
      <w:marBottom w:val="0"/>
      <w:divBdr>
        <w:top w:val="none" w:sz="0" w:space="0" w:color="auto"/>
        <w:left w:val="none" w:sz="0" w:space="0" w:color="auto"/>
        <w:bottom w:val="none" w:sz="0" w:space="0" w:color="auto"/>
        <w:right w:val="none" w:sz="0" w:space="0" w:color="auto"/>
      </w:divBdr>
    </w:div>
    <w:div w:id="240483913">
      <w:bodyDiv w:val="1"/>
      <w:marLeft w:val="0"/>
      <w:marRight w:val="0"/>
      <w:marTop w:val="0"/>
      <w:marBottom w:val="0"/>
      <w:divBdr>
        <w:top w:val="none" w:sz="0" w:space="0" w:color="auto"/>
        <w:left w:val="none" w:sz="0" w:space="0" w:color="auto"/>
        <w:bottom w:val="none" w:sz="0" w:space="0" w:color="auto"/>
        <w:right w:val="none" w:sz="0" w:space="0" w:color="auto"/>
      </w:divBdr>
    </w:div>
    <w:div w:id="240914055">
      <w:bodyDiv w:val="1"/>
      <w:marLeft w:val="0"/>
      <w:marRight w:val="0"/>
      <w:marTop w:val="0"/>
      <w:marBottom w:val="0"/>
      <w:divBdr>
        <w:top w:val="none" w:sz="0" w:space="0" w:color="auto"/>
        <w:left w:val="none" w:sz="0" w:space="0" w:color="auto"/>
        <w:bottom w:val="none" w:sz="0" w:space="0" w:color="auto"/>
        <w:right w:val="none" w:sz="0" w:space="0" w:color="auto"/>
      </w:divBdr>
    </w:div>
    <w:div w:id="240916207">
      <w:bodyDiv w:val="1"/>
      <w:marLeft w:val="0"/>
      <w:marRight w:val="0"/>
      <w:marTop w:val="0"/>
      <w:marBottom w:val="0"/>
      <w:divBdr>
        <w:top w:val="none" w:sz="0" w:space="0" w:color="auto"/>
        <w:left w:val="none" w:sz="0" w:space="0" w:color="auto"/>
        <w:bottom w:val="none" w:sz="0" w:space="0" w:color="auto"/>
        <w:right w:val="none" w:sz="0" w:space="0" w:color="auto"/>
      </w:divBdr>
    </w:div>
    <w:div w:id="241182848">
      <w:bodyDiv w:val="1"/>
      <w:marLeft w:val="0"/>
      <w:marRight w:val="0"/>
      <w:marTop w:val="0"/>
      <w:marBottom w:val="0"/>
      <w:divBdr>
        <w:top w:val="none" w:sz="0" w:space="0" w:color="auto"/>
        <w:left w:val="none" w:sz="0" w:space="0" w:color="auto"/>
        <w:bottom w:val="none" w:sz="0" w:space="0" w:color="auto"/>
        <w:right w:val="none" w:sz="0" w:space="0" w:color="auto"/>
      </w:divBdr>
    </w:div>
    <w:div w:id="241570573">
      <w:bodyDiv w:val="1"/>
      <w:marLeft w:val="0"/>
      <w:marRight w:val="0"/>
      <w:marTop w:val="0"/>
      <w:marBottom w:val="0"/>
      <w:divBdr>
        <w:top w:val="none" w:sz="0" w:space="0" w:color="auto"/>
        <w:left w:val="none" w:sz="0" w:space="0" w:color="auto"/>
        <w:bottom w:val="none" w:sz="0" w:space="0" w:color="auto"/>
        <w:right w:val="none" w:sz="0" w:space="0" w:color="auto"/>
      </w:divBdr>
    </w:div>
    <w:div w:id="241990336">
      <w:bodyDiv w:val="1"/>
      <w:marLeft w:val="0"/>
      <w:marRight w:val="0"/>
      <w:marTop w:val="0"/>
      <w:marBottom w:val="0"/>
      <w:divBdr>
        <w:top w:val="none" w:sz="0" w:space="0" w:color="auto"/>
        <w:left w:val="none" w:sz="0" w:space="0" w:color="auto"/>
        <w:bottom w:val="none" w:sz="0" w:space="0" w:color="auto"/>
        <w:right w:val="none" w:sz="0" w:space="0" w:color="auto"/>
      </w:divBdr>
    </w:div>
    <w:div w:id="242108540">
      <w:bodyDiv w:val="1"/>
      <w:marLeft w:val="0"/>
      <w:marRight w:val="0"/>
      <w:marTop w:val="0"/>
      <w:marBottom w:val="0"/>
      <w:divBdr>
        <w:top w:val="none" w:sz="0" w:space="0" w:color="auto"/>
        <w:left w:val="none" w:sz="0" w:space="0" w:color="auto"/>
        <w:bottom w:val="none" w:sz="0" w:space="0" w:color="auto"/>
        <w:right w:val="none" w:sz="0" w:space="0" w:color="auto"/>
      </w:divBdr>
    </w:div>
    <w:div w:id="242228733">
      <w:bodyDiv w:val="1"/>
      <w:marLeft w:val="0"/>
      <w:marRight w:val="0"/>
      <w:marTop w:val="0"/>
      <w:marBottom w:val="0"/>
      <w:divBdr>
        <w:top w:val="none" w:sz="0" w:space="0" w:color="auto"/>
        <w:left w:val="none" w:sz="0" w:space="0" w:color="auto"/>
        <w:bottom w:val="none" w:sz="0" w:space="0" w:color="auto"/>
        <w:right w:val="none" w:sz="0" w:space="0" w:color="auto"/>
      </w:divBdr>
    </w:div>
    <w:div w:id="242959475">
      <w:bodyDiv w:val="1"/>
      <w:marLeft w:val="0"/>
      <w:marRight w:val="0"/>
      <w:marTop w:val="0"/>
      <w:marBottom w:val="0"/>
      <w:divBdr>
        <w:top w:val="none" w:sz="0" w:space="0" w:color="auto"/>
        <w:left w:val="none" w:sz="0" w:space="0" w:color="auto"/>
        <w:bottom w:val="none" w:sz="0" w:space="0" w:color="auto"/>
        <w:right w:val="none" w:sz="0" w:space="0" w:color="auto"/>
      </w:divBdr>
    </w:div>
    <w:div w:id="243221700">
      <w:bodyDiv w:val="1"/>
      <w:marLeft w:val="0"/>
      <w:marRight w:val="0"/>
      <w:marTop w:val="0"/>
      <w:marBottom w:val="0"/>
      <w:divBdr>
        <w:top w:val="none" w:sz="0" w:space="0" w:color="auto"/>
        <w:left w:val="none" w:sz="0" w:space="0" w:color="auto"/>
        <w:bottom w:val="none" w:sz="0" w:space="0" w:color="auto"/>
        <w:right w:val="none" w:sz="0" w:space="0" w:color="auto"/>
      </w:divBdr>
    </w:div>
    <w:div w:id="243489787">
      <w:bodyDiv w:val="1"/>
      <w:marLeft w:val="0"/>
      <w:marRight w:val="0"/>
      <w:marTop w:val="0"/>
      <w:marBottom w:val="0"/>
      <w:divBdr>
        <w:top w:val="none" w:sz="0" w:space="0" w:color="auto"/>
        <w:left w:val="none" w:sz="0" w:space="0" w:color="auto"/>
        <w:bottom w:val="none" w:sz="0" w:space="0" w:color="auto"/>
        <w:right w:val="none" w:sz="0" w:space="0" w:color="auto"/>
      </w:divBdr>
    </w:div>
    <w:div w:id="243808113">
      <w:bodyDiv w:val="1"/>
      <w:marLeft w:val="0"/>
      <w:marRight w:val="0"/>
      <w:marTop w:val="0"/>
      <w:marBottom w:val="0"/>
      <w:divBdr>
        <w:top w:val="none" w:sz="0" w:space="0" w:color="auto"/>
        <w:left w:val="none" w:sz="0" w:space="0" w:color="auto"/>
        <w:bottom w:val="none" w:sz="0" w:space="0" w:color="auto"/>
        <w:right w:val="none" w:sz="0" w:space="0" w:color="auto"/>
      </w:divBdr>
    </w:div>
    <w:div w:id="244463609">
      <w:bodyDiv w:val="1"/>
      <w:marLeft w:val="0"/>
      <w:marRight w:val="0"/>
      <w:marTop w:val="0"/>
      <w:marBottom w:val="0"/>
      <w:divBdr>
        <w:top w:val="none" w:sz="0" w:space="0" w:color="auto"/>
        <w:left w:val="none" w:sz="0" w:space="0" w:color="auto"/>
        <w:bottom w:val="none" w:sz="0" w:space="0" w:color="auto"/>
        <w:right w:val="none" w:sz="0" w:space="0" w:color="auto"/>
      </w:divBdr>
    </w:div>
    <w:div w:id="244539825">
      <w:bodyDiv w:val="1"/>
      <w:marLeft w:val="0"/>
      <w:marRight w:val="0"/>
      <w:marTop w:val="0"/>
      <w:marBottom w:val="0"/>
      <w:divBdr>
        <w:top w:val="none" w:sz="0" w:space="0" w:color="auto"/>
        <w:left w:val="none" w:sz="0" w:space="0" w:color="auto"/>
        <w:bottom w:val="none" w:sz="0" w:space="0" w:color="auto"/>
        <w:right w:val="none" w:sz="0" w:space="0" w:color="auto"/>
      </w:divBdr>
    </w:div>
    <w:div w:id="244724998">
      <w:bodyDiv w:val="1"/>
      <w:marLeft w:val="0"/>
      <w:marRight w:val="0"/>
      <w:marTop w:val="0"/>
      <w:marBottom w:val="0"/>
      <w:divBdr>
        <w:top w:val="none" w:sz="0" w:space="0" w:color="auto"/>
        <w:left w:val="none" w:sz="0" w:space="0" w:color="auto"/>
        <w:bottom w:val="none" w:sz="0" w:space="0" w:color="auto"/>
        <w:right w:val="none" w:sz="0" w:space="0" w:color="auto"/>
      </w:divBdr>
    </w:div>
    <w:div w:id="244994422">
      <w:bodyDiv w:val="1"/>
      <w:marLeft w:val="0"/>
      <w:marRight w:val="0"/>
      <w:marTop w:val="0"/>
      <w:marBottom w:val="0"/>
      <w:divBdr>
        <w:top w:val="none" w:sz="0" w:space="0" w:color="auto"/>
        <w:left w:val="none" w:sz="0" w:space="0" w:color="auto"/>
        <w:bottom w:val="none" w:sz="0" w:space="0" w:color="auto"/>
        <w:right w:val="none" w:sz="0" w:space="0" w:color="auto"/>
      </w:divBdr>
    </w:div>
    <w:div w:id="244996040">
      <w:bodyDiv w:val="1"/>
      <w:marLeft w:val="0"/>
      <w:marRight w:val="0"/>
      <w:marTop w:val="0"/>
      <w:marBottom w:val="0"/>
      <w:divBdr>
        <w:top w:val="none" w:sz="0" w:space="0" w:color="auto"/>
        <w:left w:val="none" w:sz="0" w:space="0" w:color="auto"/>
        <w:bottom w:val="none" w:sz="0" w:space="0" w:color="auto"/>
        <w:right w:val="none" w:sz="0" w:space="0" w:color="auto"/>
      </w:divBdr>
    </w:div>
    <w:div w:id="244997808">
      <w:bodyDiv w:val="1"/>
      <w:marLeft w:val="0"/>
      <w:marRight w:val="0"/>
      <w:marTop w:val="0"/>
      <w:marBottom w:val="0"/>
      <w:divBdr>
        <w:top w:val="none" w:sz="0" w:space="0" w:color="auto"/>
        <w:left w:val="none" w:sz="0" w:space="0" w:color="auto"/>
        <w:bottom w:val="none" w:sz="0" w:space="0" w:color="auto"/>
        <w:right w:val="none" w:sz="0" w:space="0" w:color="auto"/>
      </w:divBdr>
    </w:div>
    <w:div w:id="245574812">
      <w:bodyDiv w:val="1"/>
      <w:marLeft w:val="0"/>
      <w:marRight w:val="0"/>
      <w:marTop w:val="0"/>
      <w:marBottom w:val="0"/>
      <w:divBdr>
        <w:top w:val="none" w:sz="0" w:space="0" w:color="auto"/>
        <w:left w:val="none" w:sz="0" w:space="0" w:color="auto"/>
        <w:bottom w:val="none" w:sz="0" w:space="0" w:color="auto"/>
        <w:right w:val="none" w:sz="0" w:space="0" w:color="auto"/>
      </w:divBdr>
    </w:div>
    <w:div w:id="245575371">
      <w:bodyDiv w:val="1"/>
      <w:marLeft w:val="0"/>
      <w:marRight w:val="0"/>
      <w:marTop w:val="0"/>
      <w:marBottom w:val="0"/>
      <w:divBdr>
        <w:top w:val="none" w:sz="0" w:space="0" w:color="auto"/>
        <w:left w:val="none" w:sz="0" w:space="0" w:color="auto"/>
        <w:bottom w:val="none" w:sz="0" w:space="0" w:color="auto"/>
        <w:right w:val="none" w:sz="0" w:space="0" w:color="auto"/>
      </w:divBdr>
    </w:div>
    <w:div w:id="245699518">
      <w:bodyDiv w:val="1"/>
      <w:marLeft w:val="0"/>
      <w:marRight w:val="0"/>
      <w:marTop w:val="0"/>
      <w:marBottom w:val="0"/>
      <w:divBdr>
        <w:top w:val="none" w:sz="0" w:space="0" w:color="auto"/>
        <w:left w:val="none" w:sz="0" w:space="0" w:color="auto"/>
        <w:bottom w:val="none" w:sz="0" w:space="0" w:color="auto"/>
        <w:right w:val="none" w:sz="0" w:space="0" w:color="auto"/>
      </w:divBdr>
    </w:div>
    <w:div w:id="245846861">
      <w:bodyDiv w:val="1"/>
      <w:marLeft w:val="0"/>
      <w:marRight w:val="0"/>
      <w:marTop w:val="0"/>
      <w:marBottom w:val="0"/>
      <w:divBdr>
        <w:top w:val="none" w:sz="0" w:space="0" w:color="auto"/>
        <w:left w:val="none" w:sz="0" w:space="0" w:color="auto"/>
        <w:bottom w:val="none" w:sz="0" w:space="0" w:color="auto"/>
        <w:right w:val="none" w:sz="0" w:space="0" w:color="auto"/>
      </w:divBdr>
    </w:div>
    <w:div w:id="245960638">
      <w:bodyDiv w:val="1"/>
      <w:marLeft w:val="0"/>
      <w:marRight w:val="0"/>
      <w:marTop w:val="0"/>
      <w:marBottom w:val="0"/>
      <w:divBdr>
        <w:top w:val="none" w:sz="0" w:space="0" w:color="auto"/>
        <w:left w:val="none" w:sz="0" w:space="0" w:color="auto"/>
        <w:bottom w:val="none" w:sz="0" w:space="0" w:color="auto"/>
        <w:right w:val="none" w:sz="0" w:space="0" w:color="auto"/>
      </w:divBdr>
    </w:div>
    <w:div w:id="246035599">
      <w:bodyDiv w:val="1"/>
      <w:marLeft w:val="0"/>
      <w:marRight w:val="0"/>
      <w:marTop w:val="0"/>
      <w:marBottom w:val="0"/>
      <w:divBdr>
        <w:top w:val="none" w:sz="0" w:space="0" w:color="auto"/>
        <w:left w:val="none" w:sz="0" w:space="0" w:color="auto"/>
        <w:bottom w:val="none" w:sz="0" w:space="0" w:color="auto"/>
        <w:right w:val="none" w:sz="0" w:space="0" w:color="auto"/>
      </w:divBdr>
    </w:div>
    <w:div w:id="247233549">
      <w:bodyDiv w:val="1"/>
      <w:marLeft w:val="0"/>
      <w:marRight w:val="0"/>
      <w:marTop w:val="0"/>
      <w:marBottom w:val="0"/>
      <w:divBdr>
        <w:top w:val="none" w:sz="0" w:space="0" w:color="auto"/>
        <w:left w:val="none" w:sz="0" w:space="0" w:color="auto"/>
        <w:bottom w:val="none" w:sz="0" w:space="0" w:color="auto"/>
        <w:right w:val="none" w:sz="0" w:space="0" w:color="auto"/>
      </w:divBdr>
    </w:div>
    <w:div w:id="247270596">
      <w:bodyDiv w:val="1"/>
      <w:marLeft w:val="0"/>
      <w:marRight w:val="0"/>
      <w:marTop w:val="0"/>
      <w:marBottom w:val="0"/>
      <w:divBdr>
        <w:top w:val="none" w:sz="0" w:space="0" w:color="auto"/>
        <w:left w:val="none" w:sz="0" w:space="0" w:color="auto"/>
        <w:bottom w:val="none" w:sz="0" w:space="0" w:color="auto"/>
        <w:right w:val="none" w:sz="0" w:space="0" w:color="auto"/>
      </w:divBdr>
    </w:div>
    <w:div w:id="247349956">
      <w:bodyDiv w:val="1"/>
      <w:marLeft w:val="0"/>
      <w:marRight w:val="0"/>
      <w:marTop w:val="0"/>
      <w:marBottom w:val="0"/>
      <w:divBdr>
        <w:top w:val="none" w:sz="0" w:space="0" w:color="auto"/>
        <w:left w:val="none" w:sz="0" w:space="0" w:color="auto"/>
        <w:bottom w:val="none" w:sz="0" w:space="0" w:color="auto"/>
        <w:right w:val="none" w:sz="0" w:space="0" w:color="auto"/>
      </w:divBdr>
    </w:div>
    <w:div w:id="248082099">
      <w:bodyDiv w:val="1"/>
      <w:marLeft w:val="0"/>
      <w:marRight w:val="0"/>
      <w:marTop w:val="0"/>
      <w:marBottom w:val="0"/>
      <w:divBdr>
        <w:top w:val="none" w:sz="0" w:space="0" w:color="auto"/>
        <w:left w:val="none" w:sz="0" w:space="0" w:color="auto"/>
        <w:bottom w:val="none" w:sz="0" w:space="0" w:color="auto"/>
        <w:right w:val="none" w:sz="0" w:space="0" w:color="auto"/>
      </w:divBdr>
    </w:div>
    <w:div w:id="248125784">
      <w:bodyDiv w:val="1"/>
      <w:marLeft w:val="0"/>
      <w:marRight w:val="0"/>
      <w:marTop w:val="0"/>
      <w:marBottom w:val="0"/>
      <w:divBdr>
        <w:top w:val="none" w:sz="0" w:space="0" w:color="auto"/>
        <w:left w:val="none" w:sz="0" w:space="0" w:color="auto"/>
        <w:bottom w:val="none" w:sz="0" w:space="0" w:color="auto"/>
        <w:right w:val="none" w:sz="0" w:space="0" w:color="auto"/>
      </w:divBdr>
    </w:div>
    <w:div w:id="248197050">
      <w:bodyDiv w:val="1"/>
      <w:marLeft w:val="0"/>
      <w:marRight w:val="0"/>
      <w:marTop w:val="0"/>
      <w:marBottom w:val="0"/>
      <w:divBdr>
        <w:top w:val="none" w:sz="0" w:space="0" w:color="auto"/>
        <w:left w:val="none" w:sz="0" w:space="0" w:color="auto"/>
        <w:bottom w:val="none" w:sz="0" w:space="0" w:color="auto"/>
        <w:right w:val="none" w:sz="0" w:space="0" w:color="auto"/>
      </w:divBdr>
    </w:div>
    <w:div w:id="248275183">
      <w:bodyDiv w:val="1"/>
      <w:marLeft w:val="0"/>
      <w:marRight w:val="0"/>
      <w:marTop w:val="0"/>
      <w:marBottom w:val="0"/>
      <w:divBdr>
        <w:top w:val="none" w:sz="0" w:space="0" w:color="auto"/>
        <w:left w:val="none" w:sz="0" w:space="0" w:color="auto"/>
        <w:bottom w:val="none" w:sz="0" w:space="0" w:color="auto"/>
        <w:right w:val="none" w:sz="0" w:space="0" w:color="auto"/>
      </w:divBdr>
    </w:div>
    <w:div w:id="248316703">
      <w:bodyDiv w:val="1"/>
      <w:marLeft w:val="0"/>
      <w:marRight w:val="0"/>
      <w:marTop w:val="0"/>
      <w:marBottom w:val="0"/>
      <w:divBdr>
        <w:top w:val="none" w:sz="0" w:space="0" w:color="auto"/>
        <w:left w:val="none" w:sz="0" w:space="0" w:color="auto"/>
        <w:bottom w:val="none" w:sz="0" w:space="0" w:color="auto"/>
        <w:right w:val="none" w:sz="0" w:space="0" w:color="auto"/>
      </w:divBdr>
    </w:div>
    <w:div w:id="248320571">
      <w:bodyDiv w:val="1"/>
      <w:marLeft w:val="0"/>
      <w:marRight w:val="0"/>
      <w:marTop w:val="0"/>
      <w:marBottom w:val="0"/>
      <w:divBdr>
        <w:top w:val="none" w:sz="0" w:space="0" w:color="auto"/>
        <w:left w:val="none" w:sz="0" w:space="0" w:color="auto"/>
        <w:bottom w:val="none" w:sz="0" w:space="0" w:color="auto"/>
        <w:right w:val="none" w:sz="0" w:space="0" w:color="auto"/>
      </w:divBdr>
    </w:div>
    <w:div w:id="248543418">
      <w:bodyDiv w:val="1"/>
      <w:marLeft w:val="0"/>
      <w:marRight w:val="0"/>
      <w:marTop w:val="0"/>
      <w:marBottom w:val="0"/>
      <w:divBdr>
        <w:top w:val="none" w:sz="0" w:space="0" w:color="auto"/>
        <w:left w:val="none" w:sz="0" w:space="0" w:color="auto"/>
        <w:bottom w:val="none" w:sz="0" w:space="0" w:color="auto"/>
        <w:right w:val="none" w:sz="0" w:space="0" w:color="auto"/>
      </w:divBdr>
    </w:div>
    <w:div w:id="248657501">
      <w:bodyDiv w:val="1"/>
      <w:marLeft w:val="0"/>
      <w:marRight w:val="0"/>
      <w:marTop w:val="0"/>
      <w:marBottom w:val="0"/>
      <w:divBdr>
        <w:top w:val="none" w:sz="0" w:space="0" w:color="auto"/>
        <w:left w:val="none" w:sz="0" w:space="0" w:color="auto"/>
        <w:bottom w:val="none" w:sz="0" w:space="0" w:color="auto"/>
        <w:right w:val="none" w:sz="0" w:space="0" w:color="auto"/>
      </w:divBdr>
    </w:div>
    <w:div w:id="248737252">
      <w:bodyDiv w:val="1"/>
      <w:marLeft w:val="0"/>
      <w:marRight w:val="0"/>
      <w:marTop w:val="0"/>
      <w:marBottom w:val="0"/>
      <w:divBdr>
        <w:top w:val="none" w:sz="0" w:space="0" w:color="auto"/>
        <w:left w:val="none" w:sz="0" w:space="0" w:color="auto"/>
        <w:bottom w:val="none" w:sz="0" w:space="0" w:color="auto"/>
        <w:right w:val="none" w:sz="0" w:space="0" w:color="auto"/>
      </w:divBdr>
    </w:div>
    <w:div w:id="248739293">
      <w:bodyDiv w:val="1"/>
      <w:marLeft w:val="0"/>
      <w:marRight w:val="0"/>
      <w:marTop w:val="0"/>
      <w:marBottom w:val="0"/>
      <w:divBdr>
        <w:top w:val="none" w:sz="0" w:space="0" w:color="auto"/>
        <w:left w:val="none" w:sz="0" w:space="0" w:color="auto"/>
        <w:bottom w:val="none" w:sz="0" w:space="0" w:color="auto"/>
        <w:right w:val="none" w:sz="0" w:space="0" w:color="auto"/>
      </w:divBdr>
    </w:div>
    <w:div w:id="249200366">
      <w:bodyDiv w:val="1"/>
      <w:marLeft w:val="0"/>
      <w:marRight w:val="0"/>
      <w:marTop w:val="0"/>
      <w:marBottom w:val="0"/>
      <w:divBdr>
        <w:top w:val="none" w:sz="0" w:space="0" w:color="auto"/>
        <w:left w:val="none" w:sz="0" w:space="0" w:color="auto"/>
        <w:bottom w:val="none" w:sz="0" w:space="0" w:color="auto"/>
        <w:right w:val="none" w:sz="0" w:space="0" w:color="auto"/>
      </w:divBdr>
    </w:div>
    <w:div w:id="249627746">
      <w:bodyDiv w:val="1"/>
      <w:marLeft w:val="0"/>
      <w:marRight w:val="0"/>
      <w:marTop w:val="0"/>
      <w:marBottom w:val="0"/>
      <w:divBdr>
        <w:top w:val="none" w:sz="0" w:space="0" w:color="auto"/>
        <w:left w:val="none" w:sz="0" w:space="0" w:color="auto"/>
        <w:bottom w:val="none" w:sz="0" w:space="0" w:color="auto"/>
        <w:right w:val="none" w:sz="0" w:space="0" w:color="auto"/>
      </w:divBdr>
    </w:div>
    <w:div w:id="249629603">
      <w:bodyDiv w:val="1"/>
      <w:marLeft w:val="0"/>
      <w:marRight w:val="0"/>
      <w:marTop w:val="0"/>
      <w:marBottom w:val="0"/>
      <w:divBdr>
        <w:top w:val="none" w:sz="0" w:space="0" w:color="auto"/>
        <w:left w:val="none" w:sz="0" w:space="0" w:color="auto"/>
        <w:bottom w:val="none" w:sz="0" w:space="0" w:color="auto"/>
        <w:right w:val="none" w:sz="0" w:space="0" w:color="auto"/>
      </w:divBdr>
    </w:div>
    <w:div w:id="249658751">
      <w:bodyDiv w:val="1"/>
      <w:marLeft w:val="0"/>
      <w:marRight w:val="0"/>
      <w:marTop w:val="0"/>
      <w:marBottom w:val="0"/>
      <w:divBdr>
        <w:top w:val="none" w:sz="0" w:space="0" w:color="auto"/>
        <w:left w:val="none" w:sz="0" w:space="0" w:color="auto"/>
        <w:bottom w:val="none" w:sz="0" w:space="0" w:color="auto"/>
        <w:right w:val="none" w:sz="0" w:space="0" w:color="auto"/>
      </w:divBdr>
    </w:div>
    <w:div w:id="250116981">
      <w:bodyDiv w:val="1"/>
      <w:marLeft w:val="0"/>
      <w:marRight w:val="0"/>
      <w:marTop w:val="0"/>
      <w:marBottom w:val="0"/>
      <w:divBdr>
        <w:top w:val="none" w:sz="0" w:space="0" w:color="auto"/>
        <w:left w:val="none" w:sz="0" w:space="0" w:color="auto"/>
        <w:bottom w:val="none" w:sz="0" w:space="0" w:color="auto"/>
        <w:right w:val="none" w:sz="0" w:space="0" w:color="auto"/>
      </w:divBdr>
    </w:div>
    <w:div w:id="250285511">
      <w:bodyDiv w:val="1"/>
      <w:marLeft w:val="0"/>
      <w:marRight w:val="0"/>
      <w:marTop w:val="0"/>
      <w:marBottom w:val="0"/>
      <w:divBdr>
        <w:top w:val="none" w:sz="0" w:space="0" w:color="auto"/>
        <w:left w:val="none" w:sz="0" w:space="0" w:color="auto"/>
        <w:bottom w:val="none" w:sz="0" w:space="0" w:color="auto"/>
        <w:right w:val="none" w:sz="0" w:space="0" w:color="auto"/>
      </w:divBdr>
    </w:div>
    <w:div w:id="250434422">
      <w:bodyDiv w:val="1"/>
      <w:marLeft w:val="0"/>
      <w:marRight w:val="0"/>
      <w:marTop w:val="0"/>
      <w:marBottom w:val="0"/>
      <w:divBdr>
        <w:top w:val="none" w:sz="0" w:space="0" w:color="auto"/>
        <w:left w:val="none" w:sz="0" w:space="0" w:color="auto"/>
        <w:bottom w:val="none" w:sz="0" w:space="0" w:color="auto"/>
        <w:right w:val="none" w:sz="0" w:space="0" w:color="auto"/>
      </w:divBdr>
    </w:div>
    <w:div w:id="250742636">
      <w:bodyDiv w:val="1"/>
      <w:marLeft w:val="0"/>
      <w:marRight w:val="0"/>
      <w:marTop w:val="0"/>
      <w:marBottom w:val="0"/>
      <w:divBdr>
        <w:top w:val="none" w:sz="0" w:space="0" w:color="auto"/>
        <w:left w:val="none" w:sz="0" w:space="0" w:color="auto"/>
        <w:bottom w:val="none" w:sz="0" w:space="0" w:color="auto"/>
        <w:right w:val="none" w:sz="0" w:space="0" w:color="auto"/>
      </w:divBdr>
    </w:div>
    <w:div w:id="250814446">
      <w:bodyDiv w:val="1"/>
      <w:marLeft w:val="0"/>
      <w:marRight w:val="0"/>
      <w:marTop w:val="0"/>
      <w:marBottom w:val="0"/>
      <w:divBdr>
        <w:top w:val="none" w:sz="0" w:space="0" w:color="auto"/>
        <w:left w:val="none" w:sz="0" w:space="0" w:color="auto"/>
        <w:bottom w:val="none" w:sz="0" w:space="0" w:color="auto"/>
        <w:right w:val="none" w:sz="0" w:space="0" w:color="auto"/>
      </w:divBdr>
    </w:div>
    <w:div w:id="250816245">
      <w:bodyDiv w:val="1"/>
      <w:marLeft w:val="0"/>
      <w:marRight w:val="0"/>
      <w:marTop w:val="0"/>
      <w:marBottom w:val="0"/>
      <w:divBdr>
        <w:top w:val="none" w:sz="0" w:space="0" w:color="auto"/>
        <w:left w:val="none" w:sz="0" w:space="0" w:color="auto"/>
        <w:bottom w:val="none" w:sz="0" w:space="0" w:color="auto"/>
        <w:right w:val="none" w:sz="0" w:space="0" w:color="auto"/>
      </w:divBdr>
    </w:div>
    <w:div w:id="251282260">
      <w:bodyDiv w:val="1"/>
      <w:marLeft w:val="0"/>
      <w:marRight w:val="0"/>
      <w:marTop w:val="0"/>
      <w:marBottom w:val="0"/>
      <w:divBdr>
        <w:top w:val="none" w:sz="0" w:space="0" w:color="auto"/>
        <w:left w:val="none" w:sz="0" w:space="0" w:color="auto"/>
        <w:bottom w:val="none" w:sz="0" w:space="0" w:color="auto"/>
        <w:right w:val="none" w:sz="0" w:space="0" w:color="auto"/>
      </w:divBdr>
    </w:div>
    <w:div w:id="251479179">
      <w:bodyDiv w:val="1"/>
      <w:marLeft w:val="0"/>
      <w:marRight w:val="0"/>
      <w:marTop w:val="0"/>
      <w:marBottom w:val="0"/>
      <w:divBdr>
        <w:top w:val="none" w:sz="0" w:space="0" w:color="auto"/>
        <w:left w:val="none" w:sz="0" w:space="0" w:color="auto"/>
        <w:bottom w:val="none" w:sz="0" w:space="0" w:color="auto"/>
        <w:right w:val="none" w:sz="0" w:space="0" w:color="auto"/>
      </w:divBdr>
    </w:div>
    <w:div w:id="251551265">
      <w:bodyDiv w:val="1"/>
      <w:marLeft w:val="0"/>
      <w:marRight w:val="0"/>
      <w:marTop w:val="0"/>
      <w:marBottom w:val="0"/>
      <w:divBdr>
        <w:top w:val="none" w:sz="0" w:space="0" w:color="auto"/>
        <w:left w:val="none" w:sz="0" w:space="0" w:color="auto"/>
        <w:bottom w:val="none" w:sz="0" w:space="0" w:color="auto"/>
        <w:right w:val="none" w:sz="0" w:space="0" w:color="auto"/>
      </w:divBdr>
    </w:div>
    <w:div w:id="251664720">
      <w:bodyDiv w:val="1"/>
      <w:marLeft w:val="0"/>
      <w:marRight w:val="0"/>
      <w:marTop w:val="0"/>
      <w:marBottom w:val="0"/>
      <w:divBdr>
        <w:top w:val="none" w:sz="0" w:space="0" w:color="auto"/>
        <w:left w:val="none" w:sz="0" w:space="0" w:color="auto"/>
        <w:bottom w:val="none" w:sz="0" w:space="0" w:color="auto"/>
        <w:right w:val="none" w:sz="0" w:space="0" w:color="auto"/>
      </w:divBdr>
    </w:div>
    <w:div w:id="251821485">
      <w:bodyDiv w:val="1"/>
      <w:marLeft w:val="0"/>
      <w:marRight w:val="0"/>
      <w:marTop w:val="0"/>
      <w:marBottom w:val="0"/>
      <w:divBdr>
        <w:top w:val="none" w:sz="0" w:space="0" w:color="auto"/>
        <w:left w:val="none" w:sz="0" w:space="0" w:color="auto"/>
        <w:bottom w:val="none" w:sz="0" w:space="0" w:color="auto"/>
        <w:right w:val="none" w:sz="0" w:space="0" w:color="auto"/>
      </w:divBdr>
    </w:div>
    <w:div w:id="251862724">
      <w:bodyDiv w:val="1"/>
      <w:marLeft w:val="0"/>
      <w:marRight w:val="0"/>
      <w:marTop w:val="0"/>
      <w:marBottom w:val="0"/>
      <w:divBdr>
        <w:top w:val="none" w:sz="0" w:space="0" w:color="auto"/>
        <w:left w:val="none" w:sz="0" w:space="0" w:color="auto"/>
        <w:bottom w:val="none" w:sz="0" w:space="0" w:color="auto"/>
        <w:right w:val="none" w:sz="0" w:space="0" w:color="auto"/>
      </w:divBdr>
    </w:div>
    <w:div w:id="252209825">
      <w:bodyDiv w:val="1"/>
      <w:marLeft w:val="0"/>
      <w:marRight w:val="0"/>
      <w:marTop w:val="0"/>
      <w:marBottom w:val="0"/>
      <w:divBdr>
        <w:top w:val="none" w:sz="0" w:space="0" w:color="auto"/>
        <w:left w:val="none" w:sz="0" w:space="0" w:color="auto"/>
        <w:bottom w:val="none" w:sz="0" w:space="0" w:color="auto"/>
        <w:right w:val="none" w:sz="0" w:space="0" w:color="auto"/>
      </w:divBdr>
    </w:div>
    <w:div w:id="252322074">
      <w:bodyDiv w:val="1"/>
      <w:marLeft w:val="0"/>
      <w:marRight w:val="0"/>
      <w:marTop w:val="0"/>
      <w:marBottom w:val="0"/>
      <w:divBdr>
        <w:top w:val="none" w:sz="0" w:space="0" w:color="auto"/>
        <w:left w:val="none" w:sz="0" w:space="0" w:color="auto"/>
        <w:bottom w:val="none" w:sz="0" w:space="0" w:color="auto"/>
        <w:right w:val="none" w:sz="0" w:space="0" w:color="auto"/>
      </w:divBdr>
    </w:div>
    <w:div w:id="252708820">
      <w:bodyDiv w:val="1"/>
      <w:marLeft w:val="0"/>
      <w:marRight w:val="0"/>
      <w:marTop w:val="0"/>
      <w:marBottom w:val="0"/>
      <w:divBdr>
        <w:top w:val="none" w:sz="0" w:space="0" w:color="auto"/>
        <w:left w:val="none" w:sz="0" w:space="0" w:color="auto"/>
        <w:bottom w:val="none" w:sz="0" w:space="0" w:color="auto"/>
        <w:right w:val="none" w:sz="0" w:space="0" w:color="auto"/>
      </w:divBdr>
    </w:div>
    <w:div w:id="253169430">
      <w:bodyDiv w:val="1"/>
      <w:marLeft w:val="0"/>
      <w:marRight w:val="0"/>
      <w:marTop w:val="0"/>
      <w:marBottom w:val="0"/>
      <w:divBdr>
        <w:top w:val="none" w:sz="0" w:space="0" w:color="auto"/>
        <w:left w:val="none" w:sz="0" w:space="0" w:color="auto"/>
        <w:bottom w:val="none" w:sz="0" w:space="0" w:color="auto"/>
        <w:right w:val="none" w:sz="0" w:space="0" w:color="auto"/>
      </w:divBdr>
    </w:div>
    <w:div w:id="253174925">
      <w:bodyDiv w:val="1"/>
      <w:marLeft w:val="0"/>
      <w:marRight w:val="0"/>
      <w:marTop w:val="0"/>
      <w:marBottom w:val="0"/>
      <w:divBdr>
        <w:top w:val="none" w:sz="0" w:space="0" w:color="auto"/>
        <w:left w:val="none" w:sz="0" w:space="0" w:color="auto"/>
        <w:bottom w:val="none" w:sz="0" w:space="0" w:color="auto"/>
        <w:right w:val="none" w:sz="0" w:space="0" w:color="auto"/>
      </w:divBdr>
    </w:div>
    <w:div w:id="253364228">
      <w:bodyDiv w:val="1"/>
      <w:marLeft w:val="0"/>
      <w:marRight w:val="0"/>
      <w:marTop w:val="0"/>
      <w:marBottom w:val="0"/>
      <w:divBdr>
        <w:top w:val="none" w:sz="0" w:space="0" w:color="auto"/>
        <w:left w:val="none" w:sz="0" w:space="0" w:color="auto"/>
        <w:bottom w:val="none" w:sz="0" w:space="0" w:color="auto"/>
        <w:right w:val="none" w:sz="0" w:space="0" w:color="auto"/>
      </w:divBdr>
    </w:div>
    <w:div w:id="253435666">
      <w:bodyDiv w:val="1"/>
      <w:marLeft w:val="0"/>
      <w:marRight w:val="0"/>
      <w:marTop w:val="0"/>
      <w:marBottom w:val="0"/>
      <w:divBdr>
        <w:top w:val="none" w:sz="0" w:space="0" w:color="auto"/>
        <w:left w:val="none" w:sz="0" w:space="0" w:color="auto"/>
        <w:bottom w:val="none" w:sz="0" w:space="0" w:color="auto"/>
        <w:right w:val="none" w:sz="0" w:space="0" w:color="auto"/>
      </w:divBdr>
    </w:div>
    <w:div w:id="253631011">
      <w:bodyDiv w:val="1"/>
      <w:marLeft w:val="0"/>
      <w:marRight w:val="0"/>
      <w:marTop w:val="0"/>
      <w:marBottom w:val="0"/>
      <w:divBdr>
        <w:top w:val="none" w:sz="0" w:space="0" w:color="auto"/>
        <w:left w:val="none" w:sz="0" w:space="0" w:color="auto"/>
        <w:bottom w:val="none" w:sz="0" w:space="0" w:color="auto"/>
        <w:right w:val="none" w:sz="0" w:space="0" w:color="auto"/>
      </w:divBdr>
    </w:div>
    <w:div w:id="253824928">
      <w:bodyDiv w:val="1"/>
      <w:marLeft w:val="0"/>
      <w:marRight w:val="0"/>
      <w:marTop w:val="0"/>
      <w:marBottom w:val="0"/>
      <w:divBdr>
        <w:top w:val="none" w:sz="0" w:space="0" w:color="auto"/>
        <w:left w:val="none" w:sz="0" w:space="0" w:color="auto"/>
        <w:bottom w:val="none" w:sz="0" w:space="0" w:color="auto"/>
        <w:right w:val="none" w:sz="0" w:space="0" w:color="auto"/>
      </w:divBdr>
    </w:div>
    <w:div w:id="253897855">
      <w:bodyDiv w:val="1"/>
      <w:marLeft w:val="0"/>
      <w:marRight w:val="0"/>
      <w:marTop w:val="0"/>
      <w:marBottom w:val="0"/>
      <w:divBdr>
        <w:top w:val="none" w:sz="0" w:space="0" w:color="auto"/>
        <w:left w:val="none" w:sz="0" w:space="0" w:color="auto"/>
        <w:bottom w:val="none" w:sz="0" w:space="0" w:color="auto"/>
        <w:right w:val="none" w:sz="0" w:space="0" w:color="auto"/>
      </w:divBdr>
    </w:div>
    <w:div w:id="254018550">
      <w:bodyDiv w:val="1"/>
      <w:marLeft w:val="0"/>
      <w:marRight w:val="0"/>
      <w:marTop w:val="0"/>
      <w:marBottom w:val="0"/>
      <w:divBdr>
        <w:top w:val="none" w:sz="0" w:space="0" w:color="auto"/>
        <w:left w:val="none" w:sz="0" w:space="0" w:color="auto"/>
        <w:bottom w:val="none" w:sz="0" w:space="0" w:color="auto"/>
        <w:right w:val="none" w:sz="0" w:space="0" w:color="auto"/>
      </w:divBdr>
    </w:div>
    <w:div w:id="254097115">
      <w:bodyDiv w:val="1"/>
      <w:marLeft w:val="0"/>
      <w:marRight w:val="0"/>
      <w:marTop w:val="0"/>
      <w:marBottom w:val="0"/>
      <w:divBdr>
        <w:top w:val="none" w:sz="0" w:space="0" w:color="auto"/>
        <w:left w:val="none" w:sz="0" w:space="0" w:color="auto"/>
        <w:bottom w:val="none" w:sz="0" w:space="0" w:color="auto"/>
        <w:right w:val="none" w:sz="0" w:space="0" w:color="auto"/>
      </w:divBdr>
    </w:div>
    <w:div w:id="254633179">
      <w:bodyDiv w:val="1"/>
      <w:marLeft w:val="0"/>
      <w:marRight w:val="0"/>
      <w:marTop w:val="0"/>
      <w:marBottom w:val="0"/>
      <w:divBdr>
        <w:top w:val="none" w:sz="0" w:space="0" w:color="auto"/>
        <w:left w:val="none" w:sz="0" w:space="0" w:color="auto"/>
        <w:bottom w:val="none" w:sz="0" w:space="0" w:color="auto"/>
        <w:right w:val="none" w:sz="0" w:space="0" w:color="auto"/>
      </w:divBdr>
    </w:div>
    <w:div w:id="255020454">
      <w:bodyDiv w:val="1"/>
      <w:marLeft w:val="0"/>
      <w:marRight w:val="0"/>
      <w:marTop w:val="0"/>
      <w:marBottom w:val="0"/>
      <w:divBdr>
        <w:top w:val="none" w:sz="0" w:space="0" w:color="auto"/>
        <w:left w:val="none" w:sz="0" w:space="0" w:color="auto"/>
        <w:bottom w:val="none" w:sz="0" w:space="0" w:color="auto"/>
        <w:right w:val="none" w:sz="0" w:space="0" w:color="auto"/>
      </w:divBdr>
    </w:div>
    <w:div w:id="255597907">
      <w:bodyDiv w:val="1"/>
      <w:marLeft w:val="0"/>
      <w:marRight w:val="0"/>
      <w:marTop w:val="0"/>
      <w:marBottom w:val="0"/>
      <w:divBdr>
        <w:top w:val="none" w:sz="0" w:space="0" w:color="auto"/>
        <w:left w:val="none" w:sz="0" w:space="0" w:color="auto"/>
        <w:bottom w:val="none" w:sz="0" w:space="0" w:color="auto"/>
        <w:right w:val="none" w:sz="0" w:space="0" w:color="auto"/>
      </w:divBdr>
    </w:div>
    <w:div w:id="256014120">
      <w:bodyDiv w:val="1"/>
      <w:marLeft w:val="0"/>
      <w:marRight w:val="0"/>
      <w:marTop w:val="0"/>
      <w:marBottom w:val="0"/>
      <w:divBdr>
        <w:top w:val="none" w:sz="0" w:space="0" w:color="auto"/>
        <w:left w:val="none" w:sz="0" w:space="0" w:color="auto"/>
        <w:bottom w:val="none" w:sz="0" w:space="0" w:color="auto"/>
        <w:right w:val="none" w:sz="0" w:space="0" w:color="auto"/>
      </w:divBdr>
    </w:div>
    <w:div w:id="256407806">
      <w:bodyDiv w:val="1"/>
      <w:marLeft w:val="0"/>
      <w:marRight w:val="0"/>
      <w:marTop w:val="0"/>
      <w:marBottom w:val="0"/>
      <w:divBdr>
        <w:top w:val="none" w:sz="0" w:space="0" w:color="auto"/>
        <w:left w:val="none" w:sz="0" w:space="0" w:color="auto"/>
        <w:bottom w:val="none" w:sz="0" w:space="0" w:color="auto"/>
        <w:right w:val="none" w:sz="0" w:space="0" w:color="auto"/>
      </w:divBdr>
    </w:div>
    <w:div w:id="256523994">
      <w:bodyDiv w:val="1"/>
      <w:marLeft w:val="0"/>
      <w:marRight w:val="0"/>
      <w:marTop w:val="0"/>
      <w:marBottom w:val="0"/>
      <w:divBdr>
        <w:top w:val="none" w:sz="0" w:space="0" w:color="auto"/>
        <w:left w:val="none" w:sz="0" w:space="0" w:color="auto"/>
        <w:bottom w:val="none" w:sz="0" w:space="0" w:color="auto"/>
        <w:right w:val="none" w:sz="0" w:space="0" w:color="auto"/>
      </w:divBdr>
    </w:div>
    <w:div w:id="256793750">
      <w:bodyDiv w:val="1"/>
      <w:marLeft w:val="0"/>
      <w:marRight w:val="0"/>
      <w:marTop w:val="0"/>
      <w:marBottom w:val="0"/>
      <w:divBdr>
        <w:top w:val="none" w:sz="0" w:space="0" w:color="auto"/>
        <w:left w:val="none" w:sz="0" w:space="0" w:color="auto"/>
        <w:bottom w:val="none" w:sz="0" w:space="0" w:color="auto"/>
        <w:right w:val="none" w:sz="0" w:space="0" w:color="auto"/>
      </w:divBdr>
    </w:div>
    <w:div w:id="256987392">
      <w:bodyDiv w:val="1"/>
      <w:marLeft w:val="0"/>
      <w:marRight w:val="0"/>
      <w:marTop w:val="0"/>
      <w:marBottom w:val="0"/>
      <w:divBdr>
        <w:top w:val="none" w:sz="0" w:space="0" w:color="auto"/>
        <w:left w:val="none" w:sz="0" w:space="0" w:color="auto"/>
        <w:bottom w:val="none" w:sz="0" w:space="0" w:color="auto"/>
        <w:right w:val="none" w:sz="0" w:space="0" w:color="auto"/>
      </w:divBdr>
    </w:div>
    <w:div w:id="257063354">
      <w:bodyDiv w:val="1"/>
      <w:marLeft w:val="0"/>
      <w:marRight w:val="0"/>
      <w:marTop w:val="0"/>
      <w:marBottom w:val="0"/>
      <w:divBdr>
        <w:top w:val="none" w:sz="0" w:space="0" w:color="auto"/>
        <w:left w:val="none" w:sz="0" w:space="0" w:color="auto"/>
        <w:bottom w:val="none" w:sz="0" w:space="0" w:color="auto"/>
        <w:right w:val="none" w:sz="0" w:space="0" w:color="auto"/>
      </w:divBdr>
    </w:div>
    <w:div w:id="257103278">
      <w:bodyDiv w:val="1"/>
      <w:marLeft w:val="0"/>
      <w:marRight w:val="0"/>
      <w:marTop w:val="0"/>
      <w:marBottom w:val="0"/>
      <w:divBdr>
        <w:top w:val="none" w:sz="0" w:space="0" w:color="auto"/>
        <w:left w:val="none" w:sz="0" w:space="0" w:color="auto"/>
        <w:bottom w:val="none" w:sz="0" w:space="0" w:color="auto"/>
        <w:right w:val="none" w:sz="0" w:space="0" w:color="auto"/>
      </w:divBdr>
    </w:div>
    <w:div w:id="257325430">
      <w:bodyDiv w:val="1"/>
      <w:marLeft w:val="0"/>
      <w:marRight w:val="0"/>
      <w:marTop w:val="0"/>
      <w:marBottom w:val="0"/>
      <w:divBdr>
        <w:top w:val="none" w:sz="0" w:space="0" w:color="auto"/>
        <w:left w:val="none" w:sz="0" w:space="0" w:color="auto"/>
        <w:bottom w:val="none" w:sz="0" w:space="0" w:color="auto"/>
        <w:right w:val="none" w:sz="0" w:space="0" w:color="auto"/>
      </w:divBdr>
    </w:div>
    <w:div w:id="257445834">
      <w:bodyDiv w:val="1"/>
      <w:marLeft w:val="0"/>
      <w:marRight w:val="0"/>
      <w:marTop w:val="0"/>
      <w:marBottom w:val="0"/>
      <w:divBdr>
        <w:top w:val="none" w:sz="0" w:space="0" w:color="auto"/>
        <w:left w:val="none" w:sz="0" w:space="0" w:color="auto"/>
        <w:bottom w:val="none" w:sz="0" w:space="0" w:color="auto"/>
        <w:right w:val="none" w:sz="0" w:space="0" w:color="auto"/>
      </w:divBdr>
    </w:div>
    <w:div w:id="258099972">
      <w:bodyDiv w:val="1"/>
      <w:marLeft w:val="0"/>
      <w:marRight w:val="0"/>
      <w:marTop w:val="0"/>
      <w:marBottom w:val="0"/>
      <w:divBdr>
        <w:top w:val="none" w:sz="0" w:space="0" w:color="auto"/>
        <w:left w:val="none" w:sz="0" w:space="0" w:color="auto"/>
        <w:bottom w:val="none" w:sz="0" w:space="0" w:color="auto"/>
        <w:right w:val="none" w:sz="0" w:space="0" w:color="auto"/>
      </w:divBdr>
    </w:div>
    <w:div w:id="258757389">
      <w:bodyDiv w:val="1"/>
      <w:marLeft w:val="0"/>
      <w:marRight w:val="0"/>
      <w:marTop w:val="0"/>
      <w:marBottom w:val="0"/>
      <w:divBdr>
        <w:top w:val="none" w:sz="0" w:space="0" w:color="auto"/>
        <w:left w:val="none" w:sz="0" w:space="0" w:color="auto"/>
        <w:bottom w:val="none" w:sz="0" w:space="0" w:color="auto"/>
        <w:right w:val="none" w:sz="0" w:space="0" w:color="auto"/>
      </w:divBdr>
    </w:div>
    <w:div w:id="258831422">
      <w:bodyDiv w:val="1"/>
      <w:marLeft w:val="0"/>
      <w:marRight w:val="0"/>
      <w:marTop w:val="0"/>
      <w:marBottom w:val="0"/>
      <w:divBdr>
        <w:top w:val="none" w:sz="0" w:space="0" w:color="auto"/>
        <w:left w:val="none" w:sz="0" w:space="0" w:color="auto"/>
        <w:bottom w:val="none" w:sz="0" w:space="0" w:color="auto"/>
        <w:right w:val="none" w:sz="0" w:space="0" w:color="auto"/>
      </w:divBdr>
    </w:div>
    <w:div w:id="258877547">
      <w:bodyDiv w:val="1"/>
      <w:marLeft w:val="0"/>
      <w:marRight w:val="0"/>
      <w:marTop w:val="0"/>
      <w:marBottom w:val="0"/>
      <w:divBdr>
        <w:top w:val="none" w:sz="0" w:space="0" w:color="auto"/>
        <w:left w:val="none" w:sz="0" w:space="0" w:color="auto"/>
        <w:bottom w:val="none" w:sz="0" w:space="0" w:color="auto"/>
        <w:right w:val="none" w:sz="0" w:space="0" w:color="auto"/>
      </w:divBdr>
    </w:div>
    <w:div w:id="259030076">
      <w:bodyDiv w:val="1"/>
      <w:marLeft w:val="0"/>
      <w:marRight w:val="0"/>
      <w:marTop w:val="0"/>
      <w:marBottom w:val="0"/>
      <w:divBdr>
        <w:top w:val="none" w:sz="0" w:space="0" w:color="auto"/>
        <w:left w:val="none" w:sz="0" w:space="0" w:color="auto"/>
        <w:bottom w:val="none" w:sz="0" w:space="0" w:color="auto"/>
        <w:right w:val="none" w:sz="0" w:space="0" w:color="auto"/>
      </w:divBdr>
    </w:div>
    <w:div w:id="259610081">
      <w:bodyDiv w:val="1"/>
      <w:marLeft w:val="0"/>
      <w:marRight w:val="0"/>
      <w:marTop w:val="0"/>
      <w:marBottom w:val="0"/>
      <w:divBdr>
        <w:top w:val="none" w:sz="0" w:space="0" w:color="auto"/>
        <w:left w:val="none" w:sz="0" w:space="0" w:color="auto"/>
        <w:bottom w:val="none" w:sz="0" w:space="0" w:color="auto"/>
        <w:right w:val="none" w:sz="0" w:space="0" w:color="auto"/>
      </w:divBdr>
    </w:div>
    <w:div w:id="259917953">
      <w:bodyDiv w:val="1"/>
      <w:marLeft w:val="0"/>
      <w:marRight w:val="0"/>
      <w:marTop w:val="0"/>
      <w:marBottom w:val="0"/>
      <w:divBdr>
        <w:top w:val="none" w:sz="0" w:space="0" w:color="auto"/>
        <w:left w:val="none" w:sz="0" w:space="0" w:color="auto"/>
        <w:bottom w:val="none" w:sz="0" w:space="0" w:color="auto"/>
        <w:right w:val="none" w:sz="0" w:space="0" w:color="auto"/>
      </w:divBdr>
    </w:div>
    <w:div w:id="260071010">
      <w:bodyDiv w:val="1"/>
      <w:marLeft w:val="0"/>
      <w:marRight w:val="0"/>
      <w:marTop w:val="0"/>
      <w:marBottom w:val="0"/>
      <w:divBdr>
        <w:top w:val="none" w:sz="0" w:space="0" w:color="auto"/>
        <w:left w:val="none" w:sz="0" w:space="0" w:color="auto"/>
        <w:bottom w:val="none" w:sz="0" w:space="0" w:color="auto"/>
        <w:right w:val="none" w:sz="0" w:space="0" w:color="auto"/>
      </w:divBdr>
    </w:div>
    <w:div w:id="260113770">
      <w:bodyDiv w:val="1"/>
      <w:marLeft w:val="0"/>
      <w:marRight w:val="0"/>
      <w:marTop w:val="0"/>
      <w:marBottom w:val="0"/>
      <w:divBdr>
        <w:top w:val="none" w:sz="0" w:space="0" w:color="auto"/>
        <w:left w:val="none" w:sz="0" w:space="0" w:color="auto"/>
        <w:bottom w:val="none" w:sz="0" w:space="0" w:color="auto"/>
        <w:right w:val="none" w:sz="0" w:space="0" w:color="auto"/>
      </w:divBdr>
    </w:div>
    <w:div w:id="260114697">
      <w:bodyDiv w:val="1"/>
      <w:marLeft w:val="0"/>
      <w:marRight w:val="0"/>
      <w:marTop w:val="0"/>
      <w:marBottom w:val="0"/>
      <w:divBdr>
        <w:top w:val="none" w:sz="0" w:space="0" w:color="auto"/>
        <w:left w:val="none" w:sz="0" w:space="0" w:color="auto"/>
        <w:bottom w:val="none" w:sz="0" w:space="0" w:color="auto"/>
        <w:right w:val="none" w:sz="0" w:space="0" w:color="auto"/>
      </w:divBdr>
    </w:div>
    <w:div w:id="260188274">
      <w:bodyDiv w:val="1"/>
      <w:marLeft w:val="0"/>
      <w:marRight w:val="0"/>
      <w:marTop w:val="0"/>
      <w:marBottom w:val="0"/>
      <w:divBdr>
        <w:top w:val="none" w:sz="0" w:space="0" w:color="auto"/>
        <w:left w:val="none" w:sz="0" w:space="0" w:color="auto"/>
        <w:bottom w:val="none" w:sz="0" w:space="0" w:color="auto"/>
        <w:right w:val="none" w:sz="0" w:space="0" w:color="auto"/>
      </w:divBdr>
    </w:div>
    <w:div w:id="260337415">
      <w:bodyDiv w:val="1"/>
      <w:marLeft w:val="0"/>
      <w:marRight w:val="0"/>
      <w:marTop w:val="0"/>
      <w:marBottom w:val="0"/>
      <w:divBdr>
        <w:top w:val="none" w:sz="0" w:space="0" w:color="auto"/>
        <w:left w:val="none" w:sz="0" w:space="0" w:color="auto"/>
        <w:bottom w:val="none" w:sz="0" w:space="0" w:color="auto"/>
        <w:right w:val="none" w:sz="0" w:space="0" w:color="auto"/>
      </w:divBdr>
    </w:div>
    <w:div w:id="260452251">
      <w:bodyDiv w:val="1"/>
      <w:marLeft w:val="0"/>
      <w:marRight w:val="0"/>
      <w:marTop w:val="0"/>
      <w:marBottom w:val="0"/>
      <w:divBdr>
        <w:top w:val="none" w:sz="0" w:space="0" w:color="auto"/>
        <w:left w:val="none" w:sz="0" w:space="0" w:color="auto"/>
        <w:bottom w:val="none" w:sz="0" w:space="0" w:color="auto"/>
        <w:right w:val="none" w:sz="0" w:space="0" w:color="auto"/>
      </w:divBdr>
    </w:div>
    <w:div w:id="260842549">
      <w:bodyDiv w:val="1"/>
      <w:marLeft w:val="0"/>
      <w:marRight w:val="0"/>
      <w:marTop w:val="0"/>
      <w:marBottom w:val="0"/>
      <w:divBdr>
        <w:top w:val="none" w:sz="0" w:space="0" w:color="auto"/>
        <w:left w:val="none" w:sz="0" w:space="0" w:color="auto"/>
        <w:bottom w:val="none" w:sz="0" w:space="0" w:color="auto"/>
        <w:right w:val="none" w:sz="0" w:space="0" w:color="auto"/>
      </w:divBdr>
    </w:div>
    <w:div w:id="261300987">
      <w:bodyDiv w:val="1"/>
      <w:marLeft w:val="0"/>
      <w:marRight w:val="0"/>
      <w:marTop w:val="0"/>
      <w:marBottom w:val="0"/>
      <w:divBdr>
        <w:top w:val="none" w:sz="0" w:space="0" w:color="auto"/>
        <w:left w:val="none" w:sz="0" w:space="0" w:color="auto"/>
        <w:bottom w:val="none" w:sz="0" w:space="0" w:color="auto"/>
        <w:right w:val="none" w:sz="0" w:space="0" w:color="auto"/>
      </w:divBdr>
    </w:div>
    <w:div w:id="261572741">
      <w:bodyDiv w:val="1"/>
      <w:marLeft w:val="0"/>
      <w:marRight w:val="0"/>
      <w:marTop w:val="0"/>
      <w:marBottom w:val="0"/>
      <w:divBdr>
        <w:top w:val="none" w:sz="0" w:space="0" w:color="auto"/>
        <w:left w:val="none" w:sz="0" w:space="0" w:color="auto"/>
        <w:bottom w:val="none" w:sz="0" w:space="0" w:color="auto"/>
        <w:right w:val="none" w:sz="0" w:space="0" w:color="auto"/>
      </w:divBdr>
    </w:div>
    <w:div w:id="261646928">
      <w:bodyDiv w:val="1"/>
      <w:marLeft w:val="0"/>
      <w:marRight w:val="0"/>
      <w:marTop w:val="0"/>
      <w:marBottom w:val="0"/>
      <w:divBdr>
        <w:top w:val="none" w:sz="0" w:space="0" w:color="auto"/>
        <w:left w:val="none" w:sz="0" w:space="0" w:color="auto"/>
        <w:bottom w:val="none" w:sz="0" w:space="0" w:color="auto"/>
        <w:right w:val="none" w:sz="0" w:space="0" w:color="auto"/>
      </w:divBdr>
    </w:div>
    <w:div w:id="261764108">
      <w:bodyDiv w:val="1"/>
      <w:marLeft w:val="0"/>
      <w:marRight w:val="0"/>
      <w:marTop w:val="0"/>
      <w:marBottom w:val="0"/>
      <w:divBdr>
        <w:top w:val="none" w:sz="0" w:space="0" w:color="auto"/>
        <w:left w:val="none" w:sz="0" w:space="0" w:color="auto"/>
        <w:bottom w:val="none" w:sz="0" w:space="0" w:color="auto"/>
        <w:right w:val="none" w:sz="0" w:space="0" w:color="auto"/>
      </w:divBdr>
    </w:div>
    <w:div w:id="261961003">
      <w:bodyDiv w:val="1"/>
      <w:marLeft w:val="0"/>
      <w:marRight w:val="0"/>
      <w:marTop w:val="0"/>
      <w:marBottom w:val="0"/>
      <w:divBdr>
        <w:top w:val="none" w:sz="0" w:space="0" w:color="auto"/>
        <w:left w:val="none" w:sz="0" w:space="0" w:color="auto"/>
        <w:bottom w:val="none" w:sz="0" w:space="0" w:color="auto"/>
        <w:right w:val="none" w:sz="0" w:space="0" w:color="auto"/>
      </w:divBdr>
    </w:div>
    <w:div w:id="262349106">
      <w:bodyDiv w:val="1"/>
      <w:marLeft w:val="0"/>
      <w:marRight w:val="0"/>
      <w:marTop w:val="0"/>
      <w:marBottom w:val="0"/>
      <w:divBdr>
        <w:top w:val="none" w:sz="0" w:space="0" w:color="auto"/>
        <w:left w:val="none" w:sz="0" w:space="0" w:color="auto"/>
        <w:bottom w:val="none" w:sz="0" w:space="0" w:color="auto"/>
        <w:right w:val="none" w:sz="0" w:space="0" w:color="auto"/>
      </w:divBdr>
    </w:div>
    <w:div w:id="262491405">
      <w:bodyDiv w:val="1"/>
      <w:marLeft w:val="0"/>
      <w:marRight w:val="0"/>
      <w:marTop w:val="0"/>
      <w:marBottom w:val="0"/>
      <w:divBdr>
        <w:top w:val="none" w:sz="0" w:space="0" w:color="auto"/>
        <w:left w:val="none" w:sz="0" w:space="0" w:color="auto"/>
        <w:bottom w:val="none" w:sz="0" w:space="0" w:color="auto"/>
        <w:right w:val="none" w:sz="0" w:space="0" w:color="auto"/>
      </w:divBdr>
    </w:div>
    <w:div w:id="262495005">
      <w:bodyDiv w:val="1"/>
      <w:marLeft w:val="0"/>
      <w:marRight w:val="0"/>
      <w:marTop w:val="0"/>
      <w:marBottom w:val="0"/>
      <w:divBdr>
        <w:top w:val="none" w:sz="0" w:space="0" w:color="auto"/>
        <w:left w:val="none" w:sz="0" w:space="0" w:color="auto"/>
        <w:bottom w:val="none" w:sz="0" w:space="0" w:color="auto"/>
        <w:right w:val="none" w:sz="0" w:space="0" w:color="auto"/>
      </w:divBdr>
    </w:div>
    <w:div w:id="262687318">
      <w:bodyDiv w:val="1"/>
      <w:marLeft w:val="0"/>
      <w:marRight w:val="0"/>
      <w:marTop w:val="0"/>
      <w:marBottom w:val="0"/>
      <w:divBdr>
        <w:top w:val="none" w:sz="0" w:space="0" w:color="auto"/>
        <w:left w:val="none" w:sz="0" w:space="0" w:color="auto"/>
        <w:bottom w:val="none" w:sz="0" w:space="0" w:color="auto"/>
        <w:right w:val="none" w:sz="0" w:space="0" w:color="auto"/>
      </w:divBdr>
    </w:div>
    <w:div w:id="262884371">
      <w:bodyDiv w:val="1"/>
      <w:marLeft w:val="0"/>
      <w:marRight w:val="0"/>
      <w:marTop w:val="0"/>
      <w:marBottom w:val="0"/>
      <w:divBdr>
        <w:top w:val="none" w:sz="0" w:space="0" w:color="auto"/>
        <w:left w:val="none" w:sz="0" w:space="0" w:color="auto"/>
        <w:bottom w:val="none" w:sz="0" w:space="0" w:color="auto"/>
        <w:right w:val="none" w:sz="0" w:space="0" w:color="auto"/>
      </w:divBdr>
    </w:div>
    <w:div w:id="263655843">
      <w:bodyDiv w:val="1"/>
      <w:marLeft w:val="0"/>
      <w:marRight w:val="0"/>
      <w:marTop w:val="0"/>
      <w:marBottom w:val="0"/>
      <w:divBdr>
        <w:top w:val="none" w:sz="0" w:space="0" w:color="auto"/>
        <w:left w:val="none" w:sz="0" w:space="0" w:color="auto"/>
        <w:bottom w:val="none" w:sz="0" w:space="0" w:color="auto"/>
        <w:right w:val="none" w:sz="0" w:space="0" w:color="auto"/>
      </w:divBdr>
    </w:div>
    <w:div w:id="263657698">
      <w:bodyDiv w:val="1"/>
      <w:marLeft w:val="0"/>
      <w:marRight w:val="0"/>
      <w:marTop w:val="0"/>
      <w:marBottom w:val="0"/>
      <w:divBdr>
        <w:top w:val="none" w:sz="0" w:space="0" w:color="auto"/>
        <w:left w:val="none" w:sz="0" w:space="0" w:color="auto"/>
        <w:bottom w:val="none" w:sz="0" w:space="0" w:color="auto"/>
        <w:right w:val="none" w:sz="0" w:space="0" w:color="auto"/>
      </w:divBdr>
    </w:div>
    <w:div w:id="263851461">
      <w:bodyDiv w:val="1"/>
      <w:marLeft w:val="0"/>
      <w:marRight w:val="0"/>
      <w:marTop w:val="0"/>
      <w:marBottom w:val="0"/>
      <w:divBdr>
        <w:top w:val="none" w:sz="0" w:space="0" w:color="auto"/>
        <w:left w:val="none" w:sz="0" w:space="0" w:color="auto"/>
        <w:bottom w:val="none" w:sz="0" w:space="0" w:color="auto"/>
        <w:right w:val="none" w:sz="0" w:space="0" w:color="auto"/>
      </w:divBdr>
    </w:div>
    <w:div w:id="263998015">
      <w:bodyDiv w:val="1"/>
      <w:marLeft w:val="0"/>
      <w:marRight w:val="0"/>
      <w:marTop w:val="0"/>
      <w:marBottom w:val="0"/>
      <w:divBdr>
        <w:top w:val="none" w:sz="0" w:space="0" w:color="auto"/>
        <w:left w:val="none" w:sz="0" w:space="0" w:color="auto"/>
        <w:bottom w:val="none" w:sz="0" w:space="0" w:color="auto"/>
        <w:right w:val="none" w:sz="0" w:space="0" w:color="auto"/>
      </w:divBdr>
    </w:div>
    <w:div w:id="264077214">
      <w:bodyDiv w:val="1"/>
      <w:marLeft w:val="0"/>
      <w:marRight w:val="0"/>
      <w:marTop w:val="0"/>
      <w:marBottom w:val="0"/>
      <w:divBdr>
        <w:top w:val="none" w:sz="0" w:space="0" w:color="auto"/>
        <w:left w:val="none" w:sz="0" w:space="0" w:color="auto"/>
        <w:bottom w:val="none" w:sz="0" w:space="0" w:color="auto"/>
        <w:right w:val="none" w:sz="0" w:space="0" w:color="auto"/>
      </w:divBdr>
    </w:div>
    <w:div w:id="264113494">
      <w:bodyDiv w:val="1"/>
      <w:marLeft w:val="0"/>
      <w:marRight w:val="0"/>
      <w:marTop w:val="0"/>
      <w:marBottom w:val="0"/>
      <w:divBdr>
        <w:top w:val="none" w:sz="0" w:space="0" w:color="auto"/>
        <w:left w:val="none" w:sz="0" w:space="0" w:color="auto"/>
        <w:bottom w:val="none" w:sz="0" w:space="0" w:color="auto"/>
        <w:right w:val="none" w:sz="0" w:space="0" w:color="auto"/>
      </w:divBdr>
    </w:div>
    <w:div w:id="264389090">
      <w:bodyDiv w:val="1"/>
      <w:marLeft w:val="0"/>
      <w:marRight w:val="0"/>
      <w:marTop w:val="0"/>
      <w:marBottom w:val="0"/>
      <w:divBdr>
        <w:top w:val="none" w:sz="0" w:space="0" w:color="auto"/>
        <w:left w:val="none" w:sz="0" w:space="0" w:color="auto"/>
        <w:bottom w:val="none" w:sz="0" w:space="0" w:color="auto"/>
        <w:right w:val="none" w:sz="0" w:space="0" w:color="auto"/>
      </w:divBdr>
    </w:div>
    <w:div w:id="264577862">
      <w:bodyDiv w:val="1"/>
      <w:marLeft w:val="0"/>
      <w:marRight w:val="0"/>
      <w:marTop w:val="0"/>
      <w:marBottom w:val="0"/>
      <w:divBdr>
        <w:top w:val="none" w:sz="0" w:space="0" w:color="auto"/>
        <w:left w:val="none" w:sz="0" w:space="0" w:color="auto"/>
        <w:bottom w:val="none" w:sz="0" w:space="0" w:color="auto"/>
        <w:right w:val="none" w:sz="0" w:space="0" w:color="auto"/>
      </w:divBdr>
    </w:div>
    <w:div w:id="264776534">
      <w:bodyDiv w:val="1"/>
      <w:marLeft w:val="0"/>
      <w:marRight w:val="0"/>
      <w:marTop w:val="0"/>
      <w:marBottom w:val="0"/>
      <w:divBdr>
        <w:top w:val="none" w:sz="0" w:space="0" w:color="auto"/>
        <w:left w:val="none" w:sz="0" w:space="0" w:color="auto"/>
        <w:bottom w:val="none" w:sz="0" w:space="0" w:color="auto"/>
        <w:right w:val="none" w:sz="0" w:space="0" w:color="auto"/>
      </w:divBdr>
    </w:div>
    <w:div w:id="265116478">
      <w:bodyDiv w:val="1"/>
      <w:marLeft w:val="0"/>
      <w:marRight w:val="0"/>
      <w:marTop w:val="0"/>
      <w:marBottom w:val="0"/>
      <w:divBdr>
        <w:top w:val="none" w:sz="0" w:space="0" w:color="auto"/>
        <w:left w:val="none" w:sz="0" w:space="0" w:color="auto"/>
        <w:bottom w:val="none" w:sz="0" w:space="0" w:color="auto"/>
        <w:right w:val="none" w:sz="0" w:space="0" w:color="auto"/>
      </w:divBdr>
    </w:div>
    <w:div w:id="265118399">
      <w:bodyDiv w:val="1"/>
      <w:marLeft w:val="0"/>
      <w:marRight w:val="0"/>
      <w:marTop w:val="0"/>
      <w:marBottom w:val="0"/>
      <w:divBdr>
        <w:top w:val="none" w:sz="0" w:space="0" w:color="auto"/>
        <w:left w:val="none" w:sz="0" w:space="0" w:color="auto"/>
        <w:bottom w:val="none" w:sz="0" w:space="0" w:color="auto"/>
        <w:right w:val="none" w:sz="0" w:space="0" w:color="auto"/>
      </w:divBdr>
    </w:div>
    <w:div w:id="265163836">
      <w:bodyDiv w:val="1"/>
      <w:marLeft w:val="0"/>
      <w:marRight w:val="0"/>
      <w:marTop w:val="0"/>
      <w:marBottom w:val="0"/>
      <w:divBdr>
        <w:top w:val="none" w:sz="0" w:space="0" w:color="auto"/>
        <w:left w:val="none" w:sz="0" w:space="0" w:color="auto"/>
        <w:bottom w:val="none" w:sz="0" w:space="0" w:color="auto"/>
        <w:right w:val="none" w:sz="0" w:space="0" w:color="auto"/>
      </w:divBdr>
    </w:div>
    <w:div w:id="265308836">
      <w:bodyDiv w:val="1"/>
      <w:marLeft w:val="0"/>
      <w:marRight w:val="0"/>
      <w:marTop w:val="0"/>
      <w:marBottom w:val="0"/>
      <w:divBdr>
        <w:top w:val="none" w:sz="0" w:space="0" w:color="auto"/>
        <w:left w:val="none" w:sz="0" w:space="0" w:color="auto"/>
        <w:bottom w:val="none" w:sz="0" w:space="0" w:color="auto"/>
        <w:right w:val="none" w:sz="0" w:space="0" w:color="auto"/>
      </w:divBdr>
    </w:div>
    <w:div w:id="266011463">
      <w:bodyDiv w:val="1"/>
      <w:marLeft w:val="0"/>
      <w:marRight w:val="0"/>
      <w:marTop w:val="0"/>
      <w:marBottom w:val="0"/>
      <w:divBdr>
        <w:top w:val="none" w:sz="0" w:space="0" w:color="auto"/>
        <w:left w:val="none" w:sz="0" w:space="0" w:color="auto"/>
        <w:bottom w:val="none" w:sz="0" w:space="0" w:color="auto"/>
        <w:right w:val="none" w:sz="0" w:space="0" w:color="auto"/>
      </w:divBdr>
    </w:div>
    <w:div w:id="266079636">
      <w:bodyDiv w:val="1"/>
      <w:marLeft w:val="0"/>
      <w:marRight w:val="0"/>
      <w:marTop w:val="0"/>
      <w:marBottom w:val="0"/>
      <w:divBdr>
        <w:top w:val="none" w:sz="0" w:space="0" w:color="auto"/>
        <w:left w:val="none" w:sz="0" w:space="0" w:color="auto"/>
        <w:bottom w:val="none" w:sz="0" w:space="0" w:color="auto"/>
        <w:right w:val="none" w:sz="0" w:space="0" w:color="auto"/>
      </w:divBdr>
    </w:div>
    <w:div w:id="266157931">
      <w:bodyDiv w:val="1"/>
      <w:marLeft w:val="0"/>
      <w:marRight w:val="0"/>
      <w:marTop w:val="0"/>
      <w:marBottom w:val="0"/>
      <w:divBdr>
        <w:top w:val="none" w:sz="0" w:space="0" w:color="auto"/>
        <w:left w:val="none" w:sz="0" w:space="0" w:color="auto"/>
        <w:bottom w:val="none" w:sz="0" w:space="0" w:color="auto"/>
        <w:right w:val="none" w:sz="0" w:space="0" w:color="auto"/>
      </w:divBdr>
    </w:div>
    <w:div w:id="266472137">
      <w:bodyDiv w:val="1"/>
      <w:marLeft w:val="0"/>
      <w:marRight w:val="0"/>
      <w:marTop w:val="0"/>
      <w:marBottom w:val="0"/>
      <w:divBdr>
        <w:top w:val="none" w:sz="0" w:space="0" w:color="auto"/>
        <w:left w:val="none" w:sz="0" w:space="0" w:color="auto"/>
        <w:bottom w:val="none" w:sz="0" w:space="0" w:color="auto"/>
        <w:right w:val="none" w:sz="0" w:space="0" w:color="auto"/>
      </w:divBdr>
    </w:div>
    <w:div w:id="266814767">
      <w:bodyDiv w:val="1"/>
      <w:marLeft w:val="0"/>
      <w:marRight w:val="0"/>
      <w:marTop w:val="0"/>
      <w:marBottom w:val="0"/>
      <w:divBdr>
        <w:top w:val="none" w:sz="0" w:space="0" w:color="auto"/>
        <w:left w:val="none" w:sz="0" w:space="0" w:color="auto"/>
        <w:bottom w:val="none" w:sz="0" w:space="0" w:color="auto"/>
        <w:right w:val="none" w:sz="0" w:space="0" w:color="auto"/>
      </w:divBdr>
    </w:div>
    <w:div w:id="266816148">
      <w:bodyDiv w:val="1"/>
      <w:marLeft w:val="0"/>
      <w:marRight w:val="0"/>
      <w:marTop w:val="0"/>
      <w:marBottom w:val="0"/>
      <w:divBdr>
        <w:top w:val="none" w:sz="0" w:space="0" w:color="auto"/>
        <w:left w:val="none" w:sz="0" w:space="0" w:color="auto"/>
        <w:bottom w:val="none" w:sz="0" w:space="0" w:color="auto"/>
        <w:right w:val="none" w:sz="0" w:space="0" w:color="auto"/>
      </w:divBdr>
    </w:div>
    <w:div w:id="266817001">
      <w:bodyDiv w:val="1"/>
      <w:marLeft w:val="0"/>
      <w:marRight w:val="0"/>
      <w:marTop w:val="0"/>
      <w:marBottom w:val="0"/>
      <w:divBdr>
        <w:top w:val="none" w:sz="0" w:space="0" w:color="auto"/>
        <w:left w:val="none" w:sz="0" w:space="0" w:color="auto"/>
        <w:bottom w:val="none" w:sz="0" w:space="0" w:color="auto"/>
        <w:right w:val="none" w:sz="0" w:space="0" w:color="auto"/>
      </w:divBdr>
    </w:div>
    <w:div w:id="267079489">
      <w:bodyDiv w:val="1"/>
      <w:marLeft w:val="0"/>
      <w:marRight w:val="0"/>
      <w:marTop w:val="0"/>
      <w:marBottom w:val="0"/>
      <w:divBdr>
        <w:top w:val="none" w:sz="0" w:space="0" w:color="auto"/>
        <w:left w:val="none" w:sz="0" w:space="0" w:color="auto"/>
        <w:bottom w:val="none" w:sz="0" w:space="0" w:color="auto"/>
        <w:right w:val="none" w:sz="0" w:space="0" w:color="auto"/>
      </w:divBdr>
    </w:div>
    <w:div w:id="267273740">
      <w:bodyDiv w:val="1"/>
      <w:marLeft w:val="0"/>
      <w:marRight w:val="0"/>
      <w:marTop w:val="0"/>
      <w:marBottom w:val="0"/>
      <w:divBdr>
        <w:top w:val="none" w:sz="0" w:space="0" w:color="auto"/>
        <w:left w:val="none" w:sz="0" w:space="0" w:color="auto"/>
        <w:bottom w:val="none" w:sz="0" w:space="0" w:color="auto"/>
        <w:right w:val="none" w:sz="0" w:space="0" w:color="auto"/>
      </w:divBdr>
    </w:div>
    <w:div w:id="267349687">
      <w:bodyDiv w:val="1"/>
      <w:marLeft w:val="0"/>
      <w:marRight w:val="0"/>
      <w:marTop w:val="0"/>
      <w:marBottom w:val="0"/>
      <w:divBdr>
        <w:top w:val="none" w:sz="0" w:space="0" w:color="auto"/>
        <w:left w:val="none" w:sz="0" w:space="0" w:color="auto"/>
        <w:bottom w:val="none" w:sz="0" w:space="0" w:color="auto"/>
        <w:right w:val="none" w:sz="0" w:space="0" w:color="auto"/>
      </w:divBdr>
    </w:div>
    <w:div w:id="267931169">
      <w:bodyDiv w:val="1"/>
      <w:marLeft w:val="0"/>
      <w:marRight w:val="0"/>
      <w:marTop w:val="0"/>
      <w:marBottom w:val="0"/>
      <w:divBdr>
        <w:top w:val="none" w:sz="0" w:space="0" w:color="auto"/>
        <w:left w:val="none" w:sz="0" w:space="0" w:color="auto"/>
        <w:bottom w:val="none" w:sz="0" w:space="0" w:color="auto"/>
        <w:right w:val="none" w:sz="0" w:space="0" w:color="auto"/>
      </w:divBdr>
    </w:div>
    <w:div w:id="268123536">
      <w:bodyDiv w:val="1"/>
      <w:marLeft w:val="0"/>
      <w:marRight w:val="0"/>
      <w:marTop w:val="0"/>
      <w:marBottom w:val="0"/>
      <w:divBdr>
        <w:top w:val="none" w:sz="0" w:space="0" w:color="auto"/>
        <w:left w:val="none" w:sz="0" w:space="0" w:color="auto"/>
        <w:bottom w:val="none" w:sz="0" w:space="0" w:color="auto"/>
        <w:right w:val="none" w:sz="0" w:space="0" w:color="auto"/>
      </w:divBdr>
    </w:div>
    <w:div w:id="268663921">
      <w:bodyDiv w:val="1"/>
      <w:marLeft w:val="0"/>
      <w:marRight w:val="0"/>
      <w:marTop w:val="0"/>
      <w:marBottom w:val="0"/>
      <w:divBdr>
        <w:top w:val="none" w:sz="0" w:space="0" w:color="auto"/>
        <w:left w:val="none" w:sz="0" w:space="0" w:color="auto"/>
        <w:bottom w:val="none" w:sz="0" w:space="0" w:color="auto"/>
        <w:right w:val="none" w:sz="0" w:space="0" w:color="auto"/>
      </w:divBdr>
    </w:div>
    <w:div w:id="269432555">
      <w:bodyDiv w:val="1"/>
      <w:marLeft w:val="0"/>
      <w:marRight w:val="0"/>
      <w:marTop w:val="0"/>
      <w:marBottom w:val="0"/>
      <w:divBdr>
        <w:top w:val="none" w:sz="0" w:space="0" w:color="auto"/>
        <w:left w:val="none" w:sz="0" w:space="0" w:color="auto"/>
        <w:bottom w:val="none" w:sz="0" w:space="0" w:color="auto"/>
        <w:right w:val="none" w:sz="0" w:space="0" w:color="auto"/>
      </w:divBdr>
    </w:div>
    <w:div w:id="269435984">
      <w:bodyDiv w:val="1"/>
      <w:marLeft w:val="0"/>
      <w:marRight w:val="0"/>
      <w:marTop w:val="0"/>
      <w:marBottom w:val="0"/>
      <w:divBdr>
        <w:top w:val="none" w:sz="0" w:space="0" w:color="auto"/>
        <w:left w:val="none" w:sz="0" w:space="0" w:color="auto"/>
        <w:bottom w:val="none" w:sz="0" w:space="0" w:color="auto"/>
        <w:right w:val="none" w:sz="0" w:space="0" w:color="auto"/>
      </w:divBdr>
    </w:div>
    <w:div w:id="269511894">
      <w:bodyDiv w:val="1"/>
      <w:marLeft w:val="0"/>
      <w:marRight w:val="0"/>
      <w:marTop w:val="0"/>
      <w:marBottom w:val="0"/>
      <w:divBdr>
        <w:top w:val="none" w:sz="0" w:space="0" w:color="auto"/>
        <w:left w:val="none" w:sz="0" w:space="0" w:color="auto"/>
        <w:bottom w:val="none" w:sz="0" w:space="0" w:color="auto"/>
        <w:right w:val="none" w:sz="0" w:space="0" w:color="auto"/>
      </w:divBdr>
    </w:div>
    <w:div w:id="269627123">
      <w:bodyDiv w:val="1"/>
      <w:marLeft w:val="0"/>
      <w:marRight w:val="0"/>
      <w:marTop w:val="0"/>
      <w:marBottom w:val="0"/>
      <w:divBdr>
        <w:top w:val="none" w:sz="0" w:space="0" w:color="auto"/>
        <w:left w:val="none" w:sz="0" w:space="0" w:color="auto"/>
        <w:bottom w:val="none" w:sz="0" w:space="0" w:color="auto"/>
        <w:right w:val="none" w:sz="0" w:space="0" w:color="auto"/>
      </w:divBdr>
    </w:div>
    <w:div w:id="269747191">
      <w:bodyDiv w:val="1"/>
      <w:marLeft w:val="0"/>
      <w:marRight w:val="0"/>
      <w:marTop w:val="0"/>
      <w:marBottom w:val="0"/>
      <w:divBdr>
        <w:top w:val="none" w:sz="0" w:space="0" w:color="auto"/>
        <w:left w:val="none" w:sz="0" w:space="0" w:color="auto"/>
        <w:bottom w:val="none" w:sz="0" w:space="0" w:color="auto"/>
        <w:right w:val="none" w:sz="0" w:space="0" w:color="auto"/>
      </w:divBdr>
    </w:div>
    <w:div w:id="269893294">
      <w:bodyDiv w:val="1"/>
      <w:marLeft w:val="0"/>
      <w:marRight w:val="0"/>
      <w:marTop w:val="0"/>
      <w:marBottom w:val="0"/>
      <w:divBdr>
        <w:top w:val="none" w:sz="0" w:space="0" w:color="auto"/>
        <w:left w:val="none" w:sz="0" w:space="0" w:color="auto"/>
        <w:bottom w:val="none" w:sz="0" w:space="0" w:color="auto"/>
        <w:right w:val="none" w:sz="0" w:space="0" w:color="auto"/>
      </w:divBdr>
    </w:div>
    <w:div w:id="270165775">
      <w:bodyDiv w:val="1"/>
      <w:marLeft w:val="0"/>
      <w:marRight w:val="0"/>
      <w:marTop w:val="0"/>
      <w:marBottom w:val="0"/>
      <w:divBdr>
        <w:top w:val="none" w:sz="0" w:space="0" w:color="auto"/>
        <w:left w:val="none" w:sz="0" w:space="0" w:color="auto"/>
        <w:bottom w:val="none" w:sz="0" w:space="0" w:color="auto"/>
        <w:right w:val="none" w:sz="0" w:space="0" w:color="auto"/>
      </w:divBdr>
    </w:div>
    <w:div w:id="270170160">
      <w:bodyDiv w:val="1"/>
      <w:marLeft w:val="0"/>
      <w:marRight w:val="0"/>
      <w:marTop w:val="0"/>
      <w:marBottom w:val="0"/>
      <w:divBdr>
        <w:top w:val="none" w:sz="0" w:space="0" w:color="auto"/>
        <w:left w:val="none" w:sz="0" w:space="0" w:color="auto"/>
        <w:bottom w:val="none" w:sz="0" w:space="0" w:color="auto"/>
        <w:right w:val="none" w:sz="0" w:space="0" w:color="auto"/>
      </w:divBdr>
    </w:div>
    <w:div w:id="270549610">
      <w:bodyDiv w:val="1"/>
      <w:marLeft w:val="0"/>
      <w:marRight w:val="0"/>
      <w:marTop w:val="0"/>
      <w:marBottom w:val="0"/>
      <w:divBdr>
        <w:top w:val="none" w:sz="0" w:space="0" w:color="auto"/>
        <w:left w:val="none" w:sz="0" w:space="0" w:color="auto"/>
        <w:bottom w:val="none" w:sz="0" w:space="0" w:color="auto"/>
        <w:right w:val="none" w:sz="0" w:space="0" w:color="auto"/>
      </w:divBdr>
    </w:div>
    <w:div w:id="270628851">
      <w:bodyDiv w:val="1"/>
      <w:marLeft w:val="0"/>
      <w:marRight w:val="0"/>
      <w:marTop w:val="0"/>
      <w:marBottom w:val="0"/>
      <w:divBdr>
        <w:top w:val="none" w:sz="0" w:space="0" w:color="auto"/>
        <w:left w:val="none" w:sz="0" w:space="0" w:color="auto"/>
        <w:bottom w:val="none" w:sz="0" w:space="0" w:color="auto"/>
        <w:right w:val="none" w:sz="0" w:space="0" w:color="auto"/>
      </w:divBdr>
    </w:div>
    <w:div w:id="271086171">
      <w:bodyDiv w:val="1"/>
      <w:marLeft w:val="0"/>
      <w:marRight w:val="0"/>
      <w:marTop w:val="0"/>
      <w:marBottom w:val="0"/>
      <w:divBdr>
        <w:top w:val="none" w:sz="0" w:space="0" w:color="auto"/>
        <w:left w:val="none" w:sz="0" w:space="0" w:color="auto"/>
        <w:bottom w:val="none" w:sz="0" w:space="0" w:color="auto"/>
        <w:right w:val="none" w:sz="0" w:space="0" w:color="auto"/>
      </w:divBdr>
    </w:div>
    <w:div w:id="271667720">
      <w:bodyDiv w:val="1"/>
      <w:marLeft w:val="0"/>
      <w:marRight w:val="0"/>
      <w:marTop w:val="0"/>
      <w:marBottom w:val="0"/>
      <w:divBdr>
        <w:top w:val="none" w:sz="0" w:space="0" w:color="auto"/>
        <w:left w:val="none" w:sz="0" w:space="0" w:color="auto"/>
        <w:bottom w:val="none" w:sz="0" w:space="0" w:color="auto"/>
        <w:right w:val="none" w:sz="0" w:space="0" w:color="auto"/>
      </w:divBdr>
    </w:div>
    <w:div w:id="271910771">
      <w:bodyDiv w:val="1"/>
      <w:marLeft w:val="0"/>
      <w:marRight w:val="0"/>
      <w:marTop w:val="0"/>
      <w:marBottom w:val="0"/>
      <w:divBdr>
        <w:top w:val="none" w:sz="0" w:space="0" w:color="auto"/>
        <w:left w:val="none" w:sz="0" w:space="0" w:color="auto"/>
        <w:bottom w:val="none" w:sz="0" w:space="0" w:color="auto"/>
        <w:right w:val="none" w:sz="0" w:space="0" w:color="auto"/>
      </w:divBdr>
    </w:div>
    <w:div w:id="272056638">
      <w:bodyDiv w:val="1"/>
      <w:marLeft w:val="0"/>
      <w:marRight w:val="0"/>
      <w:marTop w:val="0"/>
      <w:marBottom w:val="0"/>
      <w:divBdr>
        <w:top w:val="none" w:sz="0" w:space="0" w:color="auto"/>
        <w:left w:val="none" w:sz="0" w:space="0" w:color="auto"/>
        <w:bottom w:val="none" w:sz="0" w:space="0" w:color="auto"/>
        <w:right w:val="none" w:sz="0" w:space="0" w:color="auto"/>
      </w:divBdr>
    </w:div>
    <w:div w:id="272322309">
      <w:bodyDiv w:val="1"/>
      <w:marLeft w:val="0"/>
      <w:marRight w:val="0"/>
      <w:marTop w:val="0"/>
      <w:marBottom w:val="0"/>
      <w:divBdr>
        <w:top w:val="none" w:sz="0" w:space="0" w:color="auto"/>
        <w:left w:val="none" w:sz="0" w:space="0" w:color="auto"/>
        <w:bottom w:val="none" w:sz="0" w:space="0" w:color="auto"/>
        <w:right w:val="none" w:sz="0" w:space="0" w:color="auto"/>
      </w:divBdr>
    </w:div>
    <w:div w:id="272515896">
      <w:bodyDiv w:val="1"/>
      <w:marLeft w:val="0"/>
      <w:marRight w:val="0"/>
      <w:marTop w:val="0"/>
      <w:marBottom w:val="0"/>
      <w:divBdr>
        <w:top w:val="none" w:sz="0" w:space="0" w:color="auto"/>
        <w:left w:val="none" w:sz="0" w:space="0" w:color="auto"/>
        <w:bottom w:val="none" w:sz="0" w:space="0" w:color="auto"/>
        <w:right w:val="none" w:sz="0" w:space="0" w:color="auto"/>
      </w:divBdr>
    </w:div>
    <w:div w:id="272633456">
      <w:bodyDiv w:val="1"/>
      <w:marLeft w:val="0"/>
      <w:marRight w:val="0"/>
      <w:marTop w:val="0"/>
      <w:marBottom w:val="0"/>
      <w:divBdr>
        <w:top w:val="none" w:sz="0" w:space="0" w:color="auto"/>
        <w:left w:val="none" w:sz="0" w:space="0" w:color="auto"/>
        <w:bottom w:val="none" w:sz="0" w:space="0" w:color="auto"/>
        <w:right w:val="none" w:sz="0" w:space="0" w:color="auto"/>
      </w:divBdr>
    </w:div>
    <w:div w:id="273291176">
      <w:bodyDiv w:val="1"/>
      <w:marLeft w:val="0"/>
      <w:marRight w:val="0"/>
      <w:marTop w:val="0"/>
      <w:marBottom w:val="0"/>
      <w:divBdr>
        <w:top w:val="none" w:sz="0" w:space="0" w:color="auto"/>
        <w:left w:val="none" w:sz="0" w:space="0" w:color="auto"/>
        <w:bottom w:val="none" w:sz="0" w:space="0" w:color="auto"/>
        <w:right w:val="none" w:sz="0" w:space="0" w:color="auto"/>
      </w:divBdr>
    </w:div>
    <w:div w:id="273710462">
      <w:bodyDiv w:val="1"/>
      <w:marLeft w:val="0"/>
      <w:marRight w:val="0"/>
      <w:marTop w:val="0"/>
      <w:marBottom w:val="0"/>
      <w:divBdr>
        <w:top w:val="none" w:sz="0" w:space="0" w:color="auto"/>
        <w:left w:val="none" w:sz="0" w:space="0" w:color="auto"/>
        <w:bottom w:val="none" w:sz="0" w:space="0" w:color="auto"/>
        <w:right w:val="none" w:sz="0" w:space="0" w:color="auto"/>
      </w:divBdr>
    </w:div>
    <w:div w:id="273756009">
      <w:bodyDiv w:val="1"/>
      <w:marLeft w:val="0"/>
      <w:marRight w:val="0"/>
      <w:marTop w:val="0"/>
      <w:marBottom w:val="0"/>
      <w:divBdr>
        <w:top w:val="none" w:sz="0" w:space="0" w:color="auto"/>
        <w:left w:val="none" w:sz="0" w:space="0" w:color="auto"/>
        <w:bottom w:val="none" w:sz="0" w:space="0" w:color="auto"/>
        <w:right w:val="none" w:sz="0" w:space="0" w:color="auto"/>
      </w:divBdr>
    </w:div>
    <w:div w:id="273905498">
      <w:bodyDiv w:val="1"/>
      <w:marLeft w:val="0"/>
      <w:marRight w:val="0"/>
      <w:marTop w:val="0"/>
      <w:marBottom w:val="0"/>
      <w:divBdr>
        <w:top w:val="none" w:sz="0" w:space="0" w:color="auto"/>
        <w:left w:val="none" w:sz="0" w:space="0" w:color="auto"/>
        <w:bottom w:val="none" w:sz="0" w:space="0" w:color="auto"/>
        <w:right w:val="none" w:sz="0" w:space="0" w:color="auto"/>
      </w:divBdr>
    </w:div>
    <w:div w:id="274289751">
      <w:bodyDiv w:val="1"/>
      <w:marLeft w:val="0"/>
      <w:marRight w:val="0"/>
      <w:marTop w:val="0"/>
      <w:marBottom w:val="0"/>
      <w:divBdr>
        <w:top w:val="none" w:sz="0" w:space="0" w:color="auto"/>
        <w:left w:val="none" w:sz="0" w:space="0" w:color="auto"/>
        <w:bottom w:val="none" w:sz="0" w:space="0" w:color="auto"/>
        <w:right w:val="none" w:sz="0" w:space="0" w:color="auto"/>
      </w:divBdr>
    </w:div>
    <w:div w:id="274409373">
      <w:bodyDiv w:val="1"/>
      <w:marLeft w:val="0"/>
      <w:marRight w:val="0"/>
      <w:marTop w:val="0"/>
      <w:marBottom w:val="0"/>
      <w:divBdr>
        <w:top w:val="none" w:sz="0" w:space="0" w:color="auto"/>
        <w:left w:val="none" w:sz="0" w:space="0" w:color="auto"/>
        <w:bottom w:val="none" w:sz="0" w:space="0" w:color="auto"/>
        <w:right w:val="none" w:sz="0" w:space="0" w:color="auto"/>
      </w:divBdr>
    </w:div>
    <w:div w:id="274482722">
      <w:bodyDiv w:val="1"/>
      <w:marLeft w:val="0"/>
      <w:marRight w:val="0"/>
      <w:marTop w:val="0"/>
      <w:marBottom w:val="0"/>
      <w:divBdr>
        <w:top w:val="none" w:sz="0" w:space="0" w:color="auto"/>
        <w:left w:val="none" w:sz="0" w:space="0" w:color="auto"/>
        <w:bottom w:val="none" w:sz="0" w:space="0" w:color="auto"/>
        <w:right w:val="none" w:sz="0" w:space="0" w:color="auto"/>
      </w:divBdr>
    </w:div>
    <w:div w:id="275332044">
      <w:bodyDiv w:val="1"/>
      <w:marLeft w:val="0"/>
      <w:marRight w:val="0"/>
      <w:marTop w:val="0"/>
      <w:marBottom w:val="0"/>
      <w:divBdr>
        <w:top w:val="none" w:sz="0" w:space="0" w:color="auto"/>
        <w:left w:val="none" w:sz="0" w:space="0" w:color="auto"/>
        <w:bottom w:val="none" w:sz="0" w:space="0" w:color="auto"/>
        <w:right w:val="none" w:sz="0" w:space="0" w:color="auto"/>
      </w:divBdr>
    </w:div>
    <w:div w:id="275333626">
      <w:bodyDiv w:val="1"/>
      <w:marLeft w:val="0"/>
      <w:marRight w:val="0"/>
      <w:marTop w:val="0"/>
      <w:marBottom w:val="0"/>
      <w:divBdr>
        <w:top w:val="none" w:sz="0" w:space="0" w:color="auto"/>
        <w:left w:val="none" w:sz="0" w:space="0" w:color="auto"/>
        <w:bottom w:val="none" w:sz="0" w:space="0" w:color="auto"/>
        <w:right w:val="none" w:sz="0" w:space="0" w:color="auto"/>
      </w:divBdr>
    </w:div>
    <w:div w:id="275334484">
      <w:bodyDiv w:val="1"/>
      <w:marLeft w:val="0"/>
      <w:marRight w:val="0"/>
      <w:marTop w:val="0"/>
      <w:marBottom w:val="0"/>
      <w:divBdr>
        <w:top w:val="none" w:sz="0" w:space="0" w:color="auto"/>
        <w:left w:val="none" w:sz="0" w:space="0" w:color="auto"/>
        <w:bottom w:val="none" w:sz="0" w:space="0" w:color="auto"/>
        <w:right w:val="none" w:sz="0" w:space="0" w:color="auto"/>
      </w:divBdr>
    </w:div>
    <w:div w:id="275522424">
      <w:bodyDiv w:val="1"/>
      <w:marLeft w:val="0"/>
      <w:marRight w:val="0"/>
      <w:marTop w:val="0"/>
      <w:marBottom w:val="0"/>
      <w:divBdr>
        <w:top w:val="none" w:sz="0" w:space="0" w:color="auto"/>
        <w:left w:val="none" w:sz="0" w:space="0" w:color="auto"/>
        <w:bottom w:val="none" w:sz="0" w:space="0" w:color="auto"/>
        <w:right w:val="none" w:sz="0" w:space="0" w:color="auto"/>
      </w:divBdr>
    </w:div>
    <w:div w:id="275605141">
      <w:bodyDiv w:val="1"/>
      <w:marLeft w:val="0"/>
      <w:marRight w:val="0"/>
      <w:marTop w:val="0"/>
      <w:marBottom w:val="0"/>
      <w:divBdr>
        <w:top w:val="none" w:sz="0" w:space="0" w:color="auto"/>
        <w:left w:val="none" w:sz="0" w:space="0" w:color="auto"/>
        <w:bottom w:val="none" w:sz="0" w:space="0" w:color="auto"/>
        <w:right w:val="none" w:sz="0" w:space="0" w:color="auto"/>
      </w:divBdr>
    </w:div>
    <w:div w:id="275722538">
      <w:bodyDiv w:val="1"/>
      <w:marLeft w:val="0"/>
      <w:marRight w:val="0"/>
      <w:marTop w:val="0"/>
      <w:marBottom w:val="0"/>
      <w:divBdr>
        <w:top w:val="none" w:sz="0" w:space="0" w:color="auto"/>
        <w:left w:val="none" w:sz="0" w:space="0" w:color="auto"/>
        <w:bottom w:val="none" w:sz="0" w:space="0" w:color="auto"/>
        <w:right w:val="none" w:sz="0" w:space="0" w:color="auto"/>
      </w:divBdr>
    </w:div>
    <w:div w:id="275795181">
      <w:bodyDiv w:val="1"/>
      <w:marLeft w:val="0"/>
      <w:marRight w:val="0"/>
      <w:marTop w:val="0"/>
      <w:marBottom w:val="0"/>
      <w:divBdr>
        <w:top w:val="none" w:sz="0" w:space="0" w:color="auto"/>
        <w:left w:val="none" w:sz="0" w:space="0" w:color="auto"/>
        <w:bottom w:val="none" w:sz="0" w:space="0" w:color="auto"/>
        <w:right w:val="none" w:sz="0" w:space="0" w:color="auto"/>
      </w:divBdr>
    </w:div>
    <w:div w:id="276061795">
      <w:bodyDiv w:val="1"/>
      <w:marLeft w:val="0"/>
      <w:marRight w:val="0"/>
      <w:marTop w:val="0"/>
      <w:marBottom w:val="0"/>
      <w:divBdr>
        <w:top w:val="none" w:sz="0" w:space="0" w:color="auto"/>
        <w:left w:val="none" w:sz="0" w:space="0" w:color="auto"/>
        <w:bottom w:val="none" w:sz="0" w:space="0" w:color="auto"/>
        <w:right w:val="none" w:sz="0" w:space="0" w:color="auto"/>
      </w:divBdr>
    </w:div>
    <w:div w:id="276258667">
      <w:bodyDiv w:val="1"/>
      <w:marLeft w:val="0"/>
      <w:marRight w:val="0"/>
      <w:marTop w:val="0"/>
      <w:marBottom w:val="0"/>
      <w:divBdr>
        <w:top w:val="none" w:sz="0" w:space="0" w:color="auto"/>
        <w:left w:val="none" w:sz="0" w:space="0" w:color="auto"/>
        <w:bottom w:val="none" w:sz="0" w:space="0" w:color="auto"/>
        <w:right w:val="none" w:sz="0" w:space="0" w:color="auto"/>
      </w:divBdr>
    </w:div>
    <w:div w:id="276528597">
      <w:bodyDiv w:val="1"/>
      <w:marLeft w:val="0"/>
      <w:marRight w:val="0"/>
      <w:marTop w:val="0"/>
      <w:marBottom w:val="0"/>
      <w:divBdr>
        <w:top w:val="none" w:sz="0" w:space="0" w:color="auto"/>
        <w:left w:val="none" w:sz="0" w:space="0" w:color="auto"/>
        <w:bottom w:val="none" w:sz="0" w:space="0" w:color="auto"/>
        <w:right w:val="none" w:sz="0" w:space="0" w:color="auto"/>
      </w:divBdr>
    </w:div>
    <w:div w:id="276563568">
      <w:bodyDiv w:val="1"/>
      <w:marLeft w:val="0"/>
      <w:marRight w:val="0"/>
      <w:marTop w:val="0"/>
      <w:marBottom w:val="0"/>
      <w:divBdr>
        <w:top w:val="none" w:sz="0" w:space="0" w:color="auto"/>
        <w:left w:val="none" w:sz="0" w:space="0" w:color="auto"/>
        <w:bottom w:val="none" w:sz="0" w:space="0" w:color="auto"/>
        <w:right w:val="none" w:sz="0" w:space="0" w:color="auto"/>
      </w:divBdr>
    </w:div>
    <w:div w:id="276759822">
      <w:bodyDiv w:val="1"/>
      <w:marLeft w:val="0"/>
      <w:marRight w:val="0"/>
      <w:marTop w:val="0"/>
      <w:marBottom w:val="0"/>
      <w:divBdr>
        <w:top w:val="none" w:sz="0" w:space="0" w:color="auto"/>
        <w:left w:val="none" w:sz="0" w:space="0" w:color="auto"/>
        <w:bottom w:val="none" w:sz="0" w:space="0" w:color="auto"/>
        <w:right w:val="none" w:sz="0" w:space="0" w:color="auto"/>
      </w:divBdr>
    </w:div>
    <w:div w:id="276832811">
      <w:bodyDiv w:val="1"/>
      <w:marLeft w:val="0"/>
      <w:marRight w:val="0"/>
      <w:marTop w:val="0"/>
      <w:marBottom w:val="0"/>
      <w:divBdr>
        <w:top w:val="none" w:sz="0" w:space="0" w:color="auto"/>
        <w:left w:val="none" w:sz="0" w:space="0" w:color="auto"/>
        <w:bottom w:val="none" w:sz="0" w:space="0" w:color="auto"/>
        <w:right w:val="none" w:sz="0" w:space="0" w:color="auto"/>
      </w:divBdr>
    </w:div>
    <w:div w:id="276955370">
      <w:bodyDiv w:val="1"/>
      <w:marLeft w:val="0"/>
      <w:marRight w:val="0"/>
      <w:marTop w:val="0"/>
      <w:marBottom w:val="0"/>
      <w:divBdr>
        <w:top w:val="none" w:sz="0" w:space="0" w:color="auto"/>
        <w:left w:val="none" w:sz="0" w:space="0" w:color="auto"/>
        <w:bottom w:val="none" w:sz="0" w:space="0" w:color="auto"/>
        <w:right w:val="none" w:sz="0" w:space="0" w:color="auto"/>
      </w:divBdr>
    </w:div>
    <w:div w:id="276958636">
      <w:bodyDiv w:val="1"/>
      <w:marLeft w:val="0"/>
      <w:marRight w:val="0"/>
      <w:marTop w:val="0"/>
      <w:marBottom w:val="0"/>
      <w:divBdr>
        <w:top w:val="none" w:sz="0" w:space="0" w:color="auto"/>
        <w:left w:val="none" w:sz="0" w:space="0" w:color="auto"/>
        <w:bottom w:val="none" w:sz="0" w:space="0" w:color="auto"/>
        <w:right w:val="none" w:sz="0" w:space="0" w:color="auto"/>
      </w:divBdr>
    </w:div>
    <w:div w:id="277105204">
      <w:bodyDiv w:val="1"/>
      <w:marLeft w:val="0"/>
      <w:marRight w:val="0"/>
      <w:marTop w:val="0"/>
      <w:marBottom w:val="0"/>
      <w:divBdr>
        <w:top w:val="none" w:sz="0" w:space="0" w:color="auto"/>
        <w:left w:val="none" w:sz="0" w:space="0" w:color="auto"/>
        <w:bottom w:val="none" w:sz="0" w:space="0" w:color="auto"/>
        <w:right w:val="none" w:sz="0" w:space="0" w:color="auto"/>
      </w:divBdr>
    </w:div>
    <w:div w:id="277296483">
      <w:bodyDiv w:val="1"/>
      <w:marLeft w:val="0"/>
      <w:marRight w:val="0"/>
      <w:marTop w:val="0"/>
      <w:marBottom w:val="0"/>
      <w:divBdr>
        <w:top w:val="none" w:sz="0" w:space="0" w:color="auto"/>
        <w:left w:val="none" w:sz="0" w:space="0" w:color="auto"/>
        <w:bottom w:val="none" w:sz="0" w:space="0" w:color="auto"/>
        <w:right w:val="none" w:sz="0" w:space="0" w:color="auto"/>
      </w:divBdr>
    </w:div>
    <w:div w:id="277371219">
      <w:bodyDiv w:val="1"/>
      <w:marLeft w:val="0"/>
      <w:marRight w:val="0"/>
      <w:marTop w:val="0"/>
      <w:marBottom w:val="0"/>
      <w:divBdr>
        <w:top w:val="none" w:sz="0" w:space="0" w:color="auto"/>
        <w:left w:val="none" w:sz="0" w:space="0" w:color="auto"/>
        <w:bottom w:val="none" w:sz="0" w:space="0" w:color="auto"/>
        <w:right w:val="none" w:sz="0" w:space="0" w:color="auto"/>
      </w:divBdr>
    </w:div>
    <w:div w:id="277495327">
      <w:bodyDiv w:val="1"/>
      <w:marLeft w:val="0"/>
      <w:marRight w:val="0"/>
      <w:marTop w:val="0"/>
      <w:marBottom w:val="0"/>
      <w:divBdr>
        <w:top w:val="none" w:sz="0" w:space="0" w:color="auto"/>
        <w:left w:val="none" w:sz="0" w:space="0" w:color="auto"/>
        <w:bottom w:val="none" w:sz="0" w:space="0" w:color="auto"/>
        <w:right w:val="none" w:sz="0" w:space="0" w:color="auto"/>
      </w:divBdr>
    </w:div>
    <w:div w:id="278027508">
      <w:bodyDiv w:val="1"/>
      <w:marLeft w:val="0"/>
      <w:marRight w:val="0"/>
      <w:marTop w:val="0"/>
      <w:marBottom w:val="0"/>
      <w:divBdr>
        <w:top w:val="none" w:sz="0" w:space="0" w:color="auto"/>
        <w:left w:val="none" w:sz="0" w:space="0" w:color="auto"/>
        <w:bottom w:val="none" w:sz="0" w:space="0" w:color="auto"/>
        <w:right w:val="none" w:sz="0" w:space="0" w:color="auto"/>
      </w:divBdr>
    </w:div>
    <w:div w:id="278070057">
      <w:bodyDiv w:val="1"/>
      <w:marLeft w:val="0"/>
      <w:marRight w:val="0"/>
      <w:marTop w:val="0"/>
      <w:marBottom w:val="0"/>
      <w:divBdr>
        <w:top w:val="none" w:sz="0" w:space="0" w:color="auto"/>
        <w:left w:val="none" w:sz="0" w:space="0" w:color="auto"/>
        <w:bottom w:val="none" w:sz="0" w:space="0" w:color="auto"/>
        <w:right w:val="none" w:sz="0" w:space="0" w:color="auto"/>
      </w:divBdr>
    </w:div>
    <w:div w:id="278150312">
      <w:bodyDiv w:val="1"/>
      <w:marLeft w:val="0"/>
      <w:marRight w:val="0"/>
      <w:marTop w:val="0"/>
      <w:marBottom w:val="0"/>
      <w:divBdr>
        <w:top w:val="none" w:sz="0" w:space="0" w:color="auto"/>
        <w:left w:val="none" w:sz="0" w:space="0" w:color="auto"/>
        <w:bottom w:val="none" w:sz="0" w:space="0" w:color="auto"/>
        <w:right w:val="none" w:sz="0" w:space="0" w:color="auto"/>
      </w:divBdr>
    </w:div>
    <w:div w:id="278269372">
      <w:bodyDiv w:val="1"/>
      <w:marLeft w:val="0"/>
      <w:marRight w:val="0"/>
      <w:marTop w:val="0"/>
      <w:marBottom w:val="0"/>
      <w:divBdr>
        <w:top w:val="none" w:sz="0" w:space="0" w:color="auto"/>
        <w:left w:val="none" w:sz="0" w:space="0" w:color="auto"/>
        <w:bottom w:val="none" w:sz="0" w:space="0" w:color="auto"/>
        <w:right w:val="none" w:sz="0" w:space="0" w:color="auto"/>
      </w:divBdr>
    </w:div>
    <w:div w:id="278531293">
      <w:bodyDiv w:val="1"/>
      <w:marLeft w:val="0"/>
      <w:marRight w:val="0"/>
      <w:marTop w:val="0"/>
      <w:marBottom w:val="0"/>
      <w:divBdr>
        <w:top w:val="none" w:sz="0" w:space="0" w:color="auto"/>
        <w:left w:val="none" w:sz="0" w:space="0" w:color="auto"/>
        <w:bottom w:val="none" w:sz="0" w:space="0" w:color="auto"/>
        <w:right w:val="none" w:sz="0" w:space="0" w:color="auto"/>
      </w:divBdr>
    </w:div>
    <w:div w:id="278535359">
      <w:bodyDiv w:val="1"/>
      <w:marLeft w:val="0"/>
      <w:marRight w:val="0"/>
      <w:marTop w:val="0"/>
      <w:marBottom w:val="0"/>
      <w:divBdr>
        <w:top w:val="none" w:sz="0" w:space="0" w:color="auto"/>
        <w:left w:val="none" w:sz="0" w:space="0" w:color="auto"/>
        <w:bottom w:val="none" w:sz="0" w:space="0" w:color="auto"/>
        <w:right w:val="none" w:sz="0" w:space="0" w:color="auto"/>
      </w:divBdr>
    </w:div>
    <w:div w:id="278950551">
      <w:bodyDiv w:val="1"/>
      <w:marLeft w:val="0"/>
      <w:marRight w:val="0"/>
      <w:marTop w:val="0"/>
      <w:marBottom w:val="0"/>
      <w:divBdr>
        <w:top w:val="none" w:sz="0" w:space="0" w:color="auto"/>
        <w:left w:val="none" w:sz="0" w:space="0" w:color="auto"/>
        <w:bottom w:val="none" w:sz="0" w:space="0" w:color="auto"/>
        <w:right w:val="none" w:sz="0" w:space="0" w:color="auto"/>
      </w:divBdr>
    </w:div>
    <w:div w:id="278952580">
      <w:bodyDiv w:val="1"/>
      <w:marLeft w:val="0"/>
      <w:marRight w:val="0"/>
      <w:marTop w:val="0"/>
      <w:marBottom w:val="0"/>
      <w:divBdr>
        <w:top w:val="none" w:sz="0" w:space="0" w:color="auto"/>
        <w:left w:val="none" w:sz="0" w:space="0" w:color="auto"/>
        <w:bottom w:val="none" w:sz="0" w:space="0" w:color="auto"/>
        <w:right w:val="none" w:sz="0" w:space="0" w:color="auto"/>
      </w:divBdr>
    </w:div>
    <w:div w:id="279074075">
      <w:bodyDiv w:val="1"/>
      <w:marLeft w:val="0"/>
      <w:marRight w:val="0"/>
      <w:marTop w:val="0"/>
      <w:marBottom w:val="0"/>
      <w:divBdr>
        <w:top w:val="none" w:sz="0" w:space="0" w:color="auto"/>
        <w:left w:val="none" w:sz="0" w:space="0" w:color="auto"/>
        <w:bottom w:val="none" w:sz="0" w:space="0" w:color="auto"/>
        <w:right w:val="none" w:sz="0" w:space="0" w:color="auto"/>
      </w:divBdr>
    </w:div>
    <w:div w:id="279190607">
      <w:bodyDiv w:val="1"/>
      <w:marLeft w:val="0"/>
      <w:marRight w:val="0"/>
      <w:marTop w:val="0"/>
      <w:marBottom w:val="0"/>
      <w:divBdr>
        <w:top w:val="none" w:sz="0" w:space="0" w:color="auto"/>
        <w:left w:val="none" w:sz="0" w:space="0" w:color="auto"/>
        <w:bottom w:val="none" w:sz="0" w:space="0" w:color="auto"/>
        <w:right w:val="none" w:sz="0" w:space="0" w:color="auto"/>
      </w:divBdr>
    </w:div>
    <w:div w:id="279191954">
      <w:bodyDiv w:val="1"/>
      <w:marLeft w:val="0"/>
      <w:marRight w:val="0"/>
      <w:marTop w:val="0"/>
      <w:marBottom w:val="0"/>
      <w:divBdr>
        <w:top w:val="none" w:sz="0" w:space="0" w:color="auto"/>
        <w:left w:val="none" w:sz="0" w:space="0" w:color="auto"/>
        <w:bottom w:val="none" w:sz="0" w:space="0" w:color="auto"/>
        <w:right w:val="none" w:sz="0" w:space="0" w:color="auto"/>
      </w:divBdr>
    </w:div>
    <w:div w:id="279530334">
      <w:bodyDiv w:val="1"/>
      <w:marLeft w:val="0"/>
      <w:marRight w:val="0"/>
      <w:marTop w:val="0"/>
      <w:marBottom w:val="0"/>
      <w:divBdr>
        <w:top w:val="none" w:sz="0" w:space="0" w:color="auto"/>
        <w:left w:val="none" w:sz="0" w:space="0" w:color="auto"/>
        <w:bottom w:val="none" w:sz="0" w:space="0" w:color="auto"/>
        <w:right w:val="none" w:sz="0" w:space="0" w:color="auto"/>
      </w:divBdr>
    </w:div>
    <w:div w:id="279577944">
      <w:bodyDiv w:val="1"/>
      <w:marLeft w:val="0"/>
      <w:marRight w:val="0"/>
      <w:marTop w:val="0"/>
      <w:marBottom w:val="0"/>
      <w:divBdr>
        <w:top w:val="none" w:sz="0" w:space="0" w:color="auto"/>
        <w:left w:val="none" w:sz="0" w:space="0" w:color="auto"/>
        <w:bottom w:val="none" w:sz="0" w:space="0" w:color="auto"/>
        <w:right w:val="none" w:sz="0" w:space="0" w:color="auto"/>
      </w:divBdr>
    </w:div>
    <w:div w:id="279729069">
      <w:bodyDiv w:val="1"/>
      <w:marLeft w:val="0"/>
      <w:marRight w:val="0"/>
      <w:marTop w:val="0"/>
      <w:marBottom w:val="0"/>
      <w:divBdr>
        <w:top w:val="none" w:sz="0" w:space="0" w:color="auto"/>
        <w:left w:val="none" w:sz="0" w:space="0" w:color="auto"/>
        <w:bottom w:val="none" w:sz="0" w:space="0" w:color="auto"/>
        <w:right w:val="none" w:sz="0" w:space="0" w:color="auto"/>
      </w:divBdr>
    </w:div>
    <w:div w:id="279729420">
      <w:bodyDiv w:val="1"/>
      <w:marLeft w:val="0"/>
      <w:marRight w:val="0"/>
      <w:marTop w:val="0"/>
      <w:marBottom w:val="0"/>
      <w:divBdr>
        <w:top w:val="none" w:sz="0" w:space="0" w:color="auto"/>
        <w:left w:val="none" w:sz="0" w:space="0" w:color="auto"/>
        <w:bottom w:val="none" w:sz="0" w:space="0" w:color="auto"/>
        <w:right w:val="none" w:sz="0" w:space="0" w:color="auto"/>
      </w:divBdr>
    </w:div>
    <w:div w:id="280117063">
      <w:bodyDiv w:val="1"/>
      <w:marLeft w:val="0"/>
      <w:marRight w:val="0"/>
      <w:marTop w:val="0"/>
      <w:marBottom w:val="0"/>
      <w:divBdr>
        <w:top w:val="none" w:sz="0" w:space="0" w:color="auto"/>
        <w:left w:val="none" w:sz="0" w:space="0" w:color="auto"/>
        <w:bottom w:val="none" w:sz="0" w:space="0" w:color="auto"/>
        <w:right w:val="none" w:sz="0" w:space="0" w:color="auto"/>
      </w:divBdr>
    </w:div>
    <w:div w:id="280381258">
      <w:bodyDiv w:val="1"/>
      <w:marLeft w:val="0"/>
      <w:marRight w:val="0"/>
      <w:marTop w:val="0"/>
      <w:marBottom w:val="0"/>
      <w:divBdr>
        <w:top w:val="none" w:sz="0" w:space="0" w:color="auto"/>
        <w:left w:val="none" w:sz="0" w:space="0" w:color="auto"/>
        <w:bottom w:val="none" w:sz="0" w:space="0" w:color="auto"/>
        <w:right w:val="none" w:sz="0" w:space="0" w:color="auto"/>
      </w:divBdr>
    </w:div>
    <w:div w:id="280456226">
      <w:bodyDiv w:val="1"/>
      <w:marLeft w:val="0"/>
      <w:marRight w:val="0"/>
      <w:marTop w:val="0"/>
      <w:marBottom w:val="0"/>
      <w:divBdr>
        <w:top w:val="none" w:sz="0" w:space="0" w:color="auto"/>
        <w:left w:val="none" w:sz="0" w:space="0" w:color="auto"/>
        <w:bottom w:val="none" w:sz="0" w:space="0" w:color="auto"/>
        <w:right w:val="none" w:sz="0" w:space="0" w:color="auto"/>
      </w:divBdr>
    </w:div>
    <w:div w:id="280573035">
      <w:bodyDiv w:val="1"/>
      <w:marLeft w:val="0"/>
      <w:marRight w:val="0"/>
      <w:marTop w:val="0"/>
      <w:marBottom w:val="0"/>
      <w:divBdr>
        <w:top w:val="none" w:sz="0" w:space="0" w:color="auto"/>
        <w:left w:val="none" w:sz="0" w:space="0" w:color="auto"/>
        <w:bottom w:val="none" w:sz="0" w:space="0" w:color="auto"/>
        <w:right w:val="none" w:sz="0" w:space="0" w:color="auto"/>
      </w:divBdr>
    </w:div>
    <w:div w:id="280692680">
      <w:bodyDiv w:val="1"/>
      <w:marLeft w:val="0"/>
      <w:marRight w:val="0"/>
      <w:marTop w:val="0"/>
      <w:marBottom w:val="0"/>
      <w:divBdr>
        <w:top w:val="none" w:sz="0" w:space="0" w:color="auto"/>
        <w:left w:val="none" w:sz="0" w:space="0" w:color="auto"/>
        <w:bottom w:val="none" w:sz="0" w:space="0" w:color="auto"/>
        <w:right w:val="none" w:sz="0" w:space="0" w:color="auto"/>
      </w:divBdr>
    </w:div>
    <w:div w:id="280696164">
      <w:bodyDiv w:val="1"/>
      <w:marLeft w:val="0"/>
      <w:marRight w:val="0"/>
      <w:marTop w:val="0"/>
      <w:marBottom w:val="0"/>
      <w:divBdr>
        <w:top w:val="none" w:sz="0" w:space="0" w:color="auto"/>
        <w:left w:val="none" w:sz="0" w:space="0" w:color="auto"/>
        <w:bottom w:val="none" w:sz="0" w:space="0" w:color="auto"/>
        <w:right w:val="none" w:sz="0" w:space="0" w:color="auto"/>
      </w:divBdr>
    </w:div>
    <w:div w:id="281034248">
      <w:bodyDiv w:val="1"/>
      <w:marLeft w:val="0"/>
      <w:marRight w:val="0"/>
      <w:marTop w:val="0"/>
      <w:marBottom w:val="0"/>
      <w:divBdr>
        <w:top w:val="none" w:sz="0" w:space="0" w:color="auto"/>
        <w:left w:val="none" w:sz="0" w:space="0" w:color="auto"/>
        <w:bottom w:val="none" w:sz="0" w:space="0" w:color="auto"/>
        <w:right w:val="none" w:sz="0" w:space="0" w:color="auto"/>
      </w:divBdr>
    </w:div>
    <w:div w:id="281301058">
      <w:bodyDiv w:val="1"/>
      <w:marLeft w:val="0"/>
      <w:marRight w:val="0"/>
      <w:marTop w:val="0"/>
      <w:marBottom w:val="0"/>
      <w:divBdr>
        <w:top w:val="none" w:sz="0" w:space="0" w:color="auto"/>
        <w:left w:val="none" w:sz="0" w:space="0" w:color="auto"/>
        <w:bottom w:val="none" w:sz="0" w:space="0" w:color="auto"/>
        <w:right w:val="none" w:sz="0" w:space="0" w:color="auto"/>
      </w:divBdr>
    </w:div>
    <w:div w:id="281420965">
      <w:bodyDiv w:val="1"/>
      <w:marLeft w:val="0"/>
      <w:marRight w:val="0"/>
      <w:marTop w:val="0"/>
      <w:marBottom w:val="0"/>
      <w:divBdr>
        <w:top w:val="none" w:sz="0" w:space="0" w:color="auto"/>
        <w:left w:val="none" w:sz="0" w:space="0" w:color="auto"/>
        <w:bottom w:val="none" w:sz="0" w:space="0" w:color="auto"/>
        <w:right w:val="none" w:sz="0" w:space="0" w:color="auto"/>
      </w:divBdr>
    </w:div>
    <w:div w:id="281545705">
      <w:bodyDiv w:val="1"/>
      <w:marLeft w:val="0"/>
      <w:marRight w:val="0"/>
      <w:marTop w:val="0"/>
      <w:marBottom w:val="0"/>
      <w:divBdr>
        <w:top w:val="none" w:sz="0" w:space="0" w:color="auto"/>
        <w:left w:val="none" w:sz="0" w:space="0" w:color="auto"/>
        <w:bottom w:val="none" w:sz="0" w:space="0" w:color="auto"/>
        <w:right w:val="none" w:sz="0" w:space="0" w:color="auto"/>
      </w:divBdr>
    </w:div>
    <w:div w:id="281890000">
      <w:bodyDiv w:val="1"/>
      <w:marLeft w:val="0"/>
      <w:marRight w:val="0"/>
      <w:marTop w:val="0"/>
      <w:marBottom w:val="0"/>
      <w:divBdr>
        <w:top w:val="none" w:sz="0" w:space="0" w:color="auto"/>
        <w:left w:val="none" w:sz="0" w:space="0" w:color="auto"/>
        <w:bottom w:val="none" w:sz="0" w:space="0" w:color="auto"/>
        <w:right w:val="none" w:sz="0" w:space="0" w:color="auto"/>
      </w:divBdr>
    </w:div>
    <w:div w:id="282468716">
      <w:bodyDiv w:val="1"/>
      <w:marLeft w:val="0"/>
      <w:marRight w:val="0"/>
      <w:marTop w:val="0"/>
      <w:marBottom w:val="0"/>
      <w:divBdr>
        <w:top w:val="none" w:sz="0" w:space="0" w:color="auto"/>
        <w:left w:val="none" w:sz="0" w:space="0" w:color="auto"/>
        <w:bottom w:val="none" w:sz="0" w:space="0" w:color="auto"/>
        <w:right w:val="none" w:sz="0" w:space="0" w:color="auto"/>
      </w:divBdr>
    </w:div>
    <w:div w:id="282663439">
      <w:bodyDiv w:val="1"/>
      <w:marLeft w:val="0"/>
      <w:marRight w:val="0"/>
      <w:marTop w:val="0"/>
      <w:marBottom w:val="0"/>
      <w:divBdr>
        <w:top w:val="none" w:sz="0" w:space="0" w:color="auto"/>
        <w:left w:val="none" w:sz="0" w:space="0" w:color="auto"/>
        <w:bottom w:val="none" w:sz="0" w:space="0" w:color="auto"/>
        <w:right w:val="none" w:sz="0" w:space="0" w:color="auto"/>
      </w:divBdr>
    </w:div>
    <w:div w:id="283117403">
      <w:bodyDiv w:val="1"/>
      <w:marLeft w:val="0"/>
      <w:marRight w:val="0"/>
      <w:marTop w:val="0"/>
      <w:marBottom w:val="0"/>
      <w:divBdr>
        <w:top w:val="none" w:sz="0" w:space="0" w:color="auto"/>
        <w:left w:val="none" w:sz="0" w:space="0" w:color="auto"/>
        <w:bottom w:val="none" w:sz="0" w:space="0" w:color="auto"/>
        <w:right w:val="none" w:sz="0" w:space="0" w:color="auto"/>
      </w:divBdr>
    </w:div>
    <w:div w:id="283120631">
      <w:bodyDiv w:val="1"/>
      <w:marLeft w:val="0"/>
      <w:marRight w:val="0"/>
      <w:marTop w:val="0"/>
      <w:marBottom w:val="0"/>
      <w:divBdr>
        <w:top w:val="none" w:sz="0" w:space="0" w:color="auto"/>
        <w:left w:val="none" w:sz="0" w:space="0" w:color="auto"/>
        <w:bottom w:val="none" w:sz="0" w:space="0" w:color="auto"/>
        <w:right w:val="none" w:sz="0" w:space="0" w:color="auto"/>
      </w:divBdr>
    </w:div>
    <w:div w:id="283313514">
      <w:bodyDiv w:val="1"/>
      <w:marLeft w:val="0"/>
      <w:marRight w:val="0"/>
      <w:marTop w:val="0"/>
      <w:marBottom w:val="0"/>
      <w:divBdr>
        <w:top w:val="none" w:sz="0" w:space="0" w:color="auto"/>
        <w:left w:val="none" w:sz="0" w:space="0" w:color="auto"/>
        <w:bottom w:val="none" w:sz="0" w:space="0" w:color="auto"/>
        <w:right w:val="none" w:sz="0" w:space="0" w:color="auto"/>
      </w:divBdr>
    </w:div>
    <w:div w:id="283314024">
      <w:bodyDiv w:val="1"/>
      <w:marLeft w:val="0"/>
      <w:marRight w:val="0"/>
      <w:marTop w:val="0"/>
      <w:marBottom w:val="0"/>
      <w:divBdr>
        <w:top w:val="none" w:sz="0" w:space="0" w:color="auto"/>
        <w:left w:val="none" w:sz="0" w:space="0" w:color="auto"/>
        <w:bottom w:val="none" w:sz="0" w:space="0" w:color="auto"/>
        <w:right w:val="none" w:sz="0" w:space="0" w:color="auto"/>
      </w:divBdr>
    </w:div>
    <w:div w:id="283579503">
      <w:bodyDiv w:val="1"/>
      <w:marLeft w:val="0"/>
      <w:marRight w:val="0"/>
      <w:marTop w:val="0"/>
      <w:marBottom w:val="0"/>
      <w:divBdr>
        <w:top w:val="none" w:sz="0" w:space="0" w:color="auto"/>
        <w:left w:val="none" w:sz="0" w:space="0" w:color="auto"/>
        <w:bottom w:val="none" w:sz="0" w:space="0" w:color="auto"/>
        <w:right w:val="none" w:sz="0" w:space="0" w:color="auto"/>
      </w:divBdr>
    </w:div>
    <w:div w:id="283928042">
      <w:bodyDiv w:val="1"/>
      <w:marLeft w:val="0"/>
      <w:marRight w:val="0"/>
      <w:marTop w:val="0"/>
      <w:marBottom w:val="0"/>
      <w:divBdr>
        <w:top w:val="none" w:sz="0" w:space="0" w:color="auto"/>
        <w:left w:val="none" w:sz="0" w:space="0" w:color="auto"/>
        <w:bottom w:val="none" w:sz="0" w:space="0" w:color="auto"/>
        <w:right w:val="none" w:sz="0" w:space="0" w:color="auto"/>
      </w:divBdr>
    </w:div>
    <w:div w:id="284121785">
      <w:bodyDiv w:val="1"/>
      <w:marLeft w:val="0"/>
      <w:marRight w:val="0"/>
      <w:marTop w:val="0"/>
      <w:marBottom w:val="0"/>
      <w:divBdr>
        <w:top w:val="none" w:sz="0" w:space="0" w:color="auto"/>
        <w:left w:val="none" w:sz="0" w:space="0" w:color="auto"/>
        <w:bottom w:val="none" w:sz="0" w:space="0" w:color="auto"/>
        <w:right w:val="none" w:sz="0" w:space="0" w:color="auto"/>
      </w:divBdr>
    </w:div>
    <w:div w:id="284313376">
      <w:bodyDiv w:val="1"/>
      <w:marLeft w:val="0"/>
      <w:marRight w:val="0"/>
      <w:marTop w:val="0"/>
      <w:marBottom w:val="0"/>
      <w:divBdr>
        <w:top w:val="none" w:sz="0" w:space="0" w:color="auto"/>
        <w:left w:val="none" w:sz="0" w:space="0" w:color="auto"/>
        <w:bottom w:val="none" w:sz="0" w:space="0" w:color="auto"/>
        <w:right w:val="none" w:sz="0" w:space="0" w:color="auto"/>
      </w:divBdr>
    </w:div>
    <w:div w:id="284624485">
      <w:bodyDiv w:val="1"/>
      <w:marLeft w:val="0"/>
      <w:marRight w:val="0"/>
      <w:marTop w:val="0"/>
      <w:marBottom w:val="0"/>
      <w:divBdr>
        <w:top w:val="none" w:sz="0" w:space="0" w:color="auto"/>
        <w:left w:val="none" w:sz="0" w:space="0" w:color="auto"/>
        <w:bottom w:val="none" w:sz="0" w:space="0" w:color="auto"/>
        <w:right w:val="none" w:sz="0" w:space="0" w:color="auto"/>
      </w:divBdr>
    </w:div>
    <w:div w:id="284778967">
      <w:bodyDiv w:val="1"/>
      <w:marLeft w:val="0"/>
      <w:marRight w:val="0"/>
      <w:marTop w:val="0"/>
      <w:marBottom w:val="0"/>
      <w:divBdr>
        <w:top w:val="none" w:sz="0" w:space="0" w:color="auto"/>
        <w:left w:val="none" w:sz="0" w:space="0" w:color="auto"/>
        <w:bottom w:val="none" w:sz="0" w:space="0" w:color="auto"/>
        <w:right w:val="none" w:sz="0" w:space="0" w:color="auto"/>
      </w:divBdr>
    </w:div>
    <w:div w:id="284822245">
      <w:bodyDiv w:val="1"/>
      <w:marLeft w:val="0"/>
      <w:marRight w:val="0"/>
      <w:marTop w:val="0"/>
      <w:marBottom w:val="0"/>
      <w:divBdr>
        <w:top w:val="none" w:sz="0" w:space="0" w:color="auto"/>
        <w:left w:val="none" w:sz="0" w:space="0" w:color="auto"/>
        <w:bottom w:val="none" w:sz="0" w:space="0" w:color="auto"/>
        <w:right w:val="none" w:sz="0" w:space="0" w:color="auto"/>
      </w:divBdr>
    </w:div>
    <w:div w:id="285158619">
      <w:bodyDiv w:val="1"/>
      <w:marLeft w:val="0"/>
      <w:marRight w:val="0"/>
      <w:marTop w:val="0"/>
      <w:marBottom w:val="0"/>
      <w:divBdr>
        <w:top w:val="none" w:sz="0" w:space="0" w:color="auto"/>
        <w:left w:val="none" w:sz="0" w:space="0" w:color="auto"/>
        <w:bottom w:val="none" w:sz="0" w:space="0" w:color="auto"/>
        <w:right w:val="none" w:sz="0" w:space="0" w:color="auto"/>
      </w:divBdr>
    </w:div>
    <w:div w:id="285431774">
      <w:bodyDiv w:val="1"/>
      <w:marLeft w:val="0"/>
      <w:marRight w:val="0"/>
      <w:marTop w:val="0"/>
      <w:marBottom w:val="0"/>
      <w:divBdr>
        <w:top w:val="none" w:sz="0" w:space="0" w:color="auto"/>
        <w:left w:val="none" w:sz="0" w:space="0" w:color="auto"/>
        <w:bottom w:val="none" w:sz="0" w:space="0" w:color="auto"/>
        <w:right w:val="none" w:sz="0" w:space="0" w:color="auto"/>
      </w:divBdr>
    </w:div>
    <w:div w:id="285697485">
      <w:bodyDiv w:val="1"/>
      <w:marLeft w:val="0"/>
      <w:marRight w:val="0"/>
      <w:marTop w:val="0"/>
      <w:marBottom w:val="0"/>
      <w:divBdr>
        <w:top w:val="none" w:sz="0" w:space="0" w:color="auto"/>
        <w:left w:val="none" w:sz="0" w:space="0" w:color="auto"/>
        <w:bottom w:val="none" w:sz="0" w:space="0" w:color="auto"/>
        <w:right w:val="none" w:sz="0" w:space="0" w:color="auto"/>
      </w:divBdr>
    </w:div>
    <w:div w:id="285739391">
      <w:bodyDiv w:val="1"/>
      <w:marLeft w:val="0"/>
      <w:marRight w:val="0"/>
      <w:marTop w:val="0"/>
      <w:marBottom w:val="0"/>
      <w:divBdr>
        <w:top w:val="none" w:sz="0" w:space="0" w:color="auto"/>
        <w:left w:val="none" w:sz="0" w:space="0" w:color="auto"/>
        <w:bottom w:val="none" w:sz="0" w:space="0" w:color="auto"/>
        <w:right w:val="none" w:sz="0" w:space="0" w:color="auto"/>
      </w:divBdr>
    </w:div>
    <w:div w:id="286007000">
      <w:bodyDiv w:val="1"/>
      <w:marLeft w:val="0"/>
      <w:marRight w:val="0"/>
      <w:marTop w:val="0"/>
      <w:marBottom w:val="0"/>
      <w:divBdr>
        <w:top w:val="none" w:sz="0" w:space="0" w:color="auto"/>
        <w:left w:val="none" w:sz="0" w:space="0" w:color="auto"/>
        <w:bottom w:val="none" w:sz="0" w:space="0" w:color="auto"/>
        <w:right w:val="none" w:sz="0" w:space="0" w:color="auto"/>
      </w:divBdr>
    </w:div>
    <w:div w:id="286014940">
      <w:bodyDiv w:val="1"/>
      <w:marLeft w:val="0"/>
      <w:marRight w:val="0"/>
      <w:marTop w:val="0"/>
      <w:marBottom w:val="0"/>
      <w:divBdr>
        <w:top w:val="none" w:sz="0" w:space="0" w:color="auto"/>
        <w:left w:val="none" w:sz="0" w:space="0" w:color="auto"/>
        <w:bottom w:val="none" w:sz="0" w:space="0" w:color="auto"/>
        <w:right w:val="none" w:sz="0" w:space="0" w:color="auto"/>
      </w:divBdr>
    </w:div>
    <w:div w:id="286160521">
      <w:bodyDiv w:val="1"/>
      <w:marLeft w:val="0"/>
      <w:marRight w:val="0"/>
      <w:marTop w:val="0"/>
      <w:marBottom w:val="0"/>
      <w:divBdr>
        <w:top w:val="none" w:sz="0" w:space="0" w:color="auto"/>
        <w:left w:val="none" w:sz="0" w:space="0" w:color="auto"/>
        <w:bottom w:val="none" w:sz="0" w:space="0" w:color="auto"/>
        <w:right w:val="none" w:sz="0" w:space="0" w:color="auto"/>
      </w:divBdr>
    </w:div>
    <w:div w:id="286476427">
      <w:bodyDiv w:val="1"/>
      <w:marLeft w:val="0"/>
      <w:marRight w:val="0"/>
      <w:marTop w:val="0"/>
      <w:marBottom w:val="0"/>
      <w:divBdr>
        <w:top w:val="none" w:sz="0" w:space="0" w:color="auto"/>
        <w:left w:val="none" w:sz="0" w:space="0" w:color="auto"/>
        <w:bottom w:val="none" w:sz="0" w:space="0" w:color="auto"/>
        <w:right w:val="none" w:sz="0" w:space="0" w:color="auto"/>
      </w:divBdr>
    </w:div>
    <w:div w:id="286936010">
      <w:bodyDiv w:val="1"/>
      <w:marLeft w:val="0"/>
      <w:marRight w:val="0"/>
      <w:marTop w:val="0"/>
      <w:marBottom w:val="0"/>
      <w:divBdr>
        <w:top w:val="none" w:sz="0" w:space="0" w:color="auto"/>
        <w:left w:val="none" w:sz="0" w:space="0" w:color="auto"/>
        <w:bottom w:val="none" w:sz="0" w:space="0" w:color="auto"/>
        <w:right w:val="none" w:sz="0" w:space="0" w:color="auto"/>
      </w:divBdr>
    </w:div>
    <w:div w:id="287056597">
      <w:bodyDiv w:val="1"/>
      <w:marLeft w:val="0"/>
      <w:marRight w:val="0"/>
      <w:marTop w:val="0"/>
      <w:marBottom w:val="0"/>
      <w:divBdr>
        <w:top w:val="none" w:sz="0" w:space="0" w:color="auto"/>
        <w:left w:val="none" w:sz="0" w:space="0" w:color="auto"/>
        <w:bottom w:val="none" w:sz="0" w:space="0" w:color="auto"/>
        <w:right w:val="none" w:sz="0" w:space="0" w:color="auto"/>
      </w:divBdr>
    </w:div>
    <w:div w:id="287198309">
      <w:bodyDiv w:val="1"/>
      <w:marLeft w:val="0"/>
      <w:marRight w:val="0"/>
      <w:marTop w:val="0"/>
      <w:marBottom w:val="0"/>
      <w:divBdr>
        <w:top w:val="none" w:sz="0" w:space="0" w:color="auto"/>
        <w:left w:val="none" w:sz="0" w:space="0" w:color="auto"/>
        <w:bottom w:val="none" w:sz="0" w:space="0" w:color="auto"/>
        <w:right w:val="none" w:sz="0" w:space="0" w:color="auto"/>
      </w:divBdr>
    </w:div>
    <w:div w:id="287202366">
      <w:bodyDiv w:val="1"/>
      <w:marLeft w:val="0"/>
      <w:marRight w:val="0"/>
      <w:marTop w:val="0"/>
      <w:marBottom w:val="0"/>
      <w:divBdr>
        <w:top w:val="none" w:sz="0" w:space="0" w:color="auto"/>
        <w:left w:val="none" w:sz="0" w:space="0" w:color="auto"/>
        <w:bottom w:val="none" w:sz="0" w:space="0" w:color="auto"/>
        <w:right w:val="none" w:sz="0" w:space="0" w:color="auto"/>
      </w:divBdr>
    </w:div>
    <w:div w:id="287469276">
      <w:bodyDiv w:val="1"/>
      <w:marLeft w:val="0"/>
      <w:marRight w:val="0"/>
      <w:marTop w:val="0"/>
      <w:marBottom w:val="0"/>
      <w:divBdr>
        <w:top w:val="none" w:sz="0" w:space="0" w:color="auto"/>
        <w:left w:val="none" w:sz="0" w:space="0" w:color="auto"/>
        <w:bottom w:val="none" w:sz="0" w:space="0" w:color="auto"/>
        <w:right w:val="none" w:sz="0" w:space="0" w:color="auto"/>
      </w:divBdr>
    </w:div>
    <w:div w:id="288055855">
      <w:bodyDiv w:val="1"/>
      <w:marLeft w:val="0"/>
      <w:marRight w:val="0"/>
      <w:marTop w:val="0"/>
      <w:marBottom w:val="0"/>
      <w:divBdr>
        <w:top w:val="none" w:sz="0" w:space="0" w:color="auto"/>
        <w:left w:val="none" w:sz="0" w:space="0" w:color="auto"/>
        <w:bottom w:val="none" w:sz="0" w:space="0" w:color="auto"/>
        <w:right w:val="none" w:sz="0" w:space="0" w:color="auto"/>
      </w:divBdr>
    </w:div>
    <w:div w:id="288167836">
      <w:bodyDiv w:val="1"/>
      <w:marLeft w:val="0"/>
      <w:marRight w:val="0"/>
      <w:marTop w:val="0"/>
      <w:marBottom w:val="0"/>
      <w:divBdr>
        <w:top w:val="none" w:sz="0" w:space="0" w:color="auto"/>
        <w:left w:val="none" w:sz="0" w:space="0" w:color="auto"/>
        <w:bottom w:val="none" w:sz="0" w:space="0" w:color="auto"/>
        <w:right w:val="none" w:sz="0" w:space="0" w:color="auto"/>
      </w:divBdr>
    </w:div>
    <w:div w:id="288323123">
      <w:bodyDiv w:val="1"/>
      <w:marLeft w:val="0"/>
      <w:marRight w:val="0"/>
      <w:marTop w:val="0"/>
      <w:marBottom w:val="0"/>
      <w:divBdr>
        <w:top w:val="none" w:sz="0" w:space="0" w:color="auto"/>
        <w:left w:val="none" w:sz="0" w:space="0" w:color="auto"/>
        <w:bottom w:val="none" w:sz="0" w:space="0" w:color="auto"/>
        <w:right w:val="none" w:sz="0" w:space="0" w:color="auto"/>
      </w:divBdr>
    </w:div>
    <w:div w:id="288438758">
      <w:bodyDiv w:val="1"/>
      <w:marLeft w:val="0"/>
      <w:marRight w:val="0"/>
      <w:marTop w:val="0"/>
      <w:marBottom w:val="0"/>
      <w:divBdr>
        <w:top w:val="none" w:sz="0" w:space="0" w:color="auto"/>
        <w:left w:val="none" w:sz="0" w:space="0" w:color="auto"/>
        <w:bottom w:val="none" w:sz="0" w:space="0" w:color="auto"/>
        <w:right w:val="none" w:sz="0" w:space="0" w:color="auto"/>
      </w:divBdr>
    </w:div>
    <w:div w:id="288559702">
      <w:bodyDiv w:val="1"/>
      <w:marLeft w:val="0"/>
      <w:marRight w:val="0"/>
      <w:marTop w:val="0"/>
      <w:marBottom w:val="0"/>
      <w:divBdr>
        <w:top w:val="none" w:sz="0" w:space="0" w:color="auto"/>
        <w:left w:val="none" w:sz="0" w:space="0" w:color="auto"/>
        <w:bottom w:val="none" w:sz="0" w:space="0" w:color="auto"/>
        <w:right w:val="none" w:sz="0" w:space="0" w:color="auto"/>
      </w:divBdr>
    </w:div>
    <w:div w:id="288633436">
      <w:bodyDiv w:val="1"/>
      <w:marLeft w:val="0"/>
      <w:marRight w:val="0"/>
      <w:marTop w:val="0"/>
      <w:marBottom w:val="0"/>
      <w:divBdr>
        <w:top w:val="none" w:sz="0" w:space="0" w:color="auto"/>
        <w:left w:val="none" w:sz="0" w:space="0" w:color="auto"/>
        <w:bottom w:val="none" w:sz="0" w:space="0" w:color="auto"/>
        <w:right w:val="none" w:sz="0" w:space="0" w:color="auto"/>
      </w:divBdr>
    </w:div>
    <w:div w:id="289212454">
      <w:bodyDiv w:val="1"/>
      <w:marLeft w:val="0"/>
      <w:marRight w:val="0"/>
      <w:marTop w:val="0"/>
      <w:marBottom w:val="0"/>
      <w:divBdr>
        <w:top w:val="none" w:sz="0" w:space="0" w:color="auto"/>
        <w:left w:val="none" w:sz="0" w:space="0" w:color="auto"/>
        <w:bottom w:val="none" w:sz="0" w:space="0" w:color="auto"/>
        <w:right w:val="none" w:sz="0" w:space="0" w:color="auto"/>
      </w:divBdr>
    </w:div>
    <w:div w:id="289482947">
      <w:bodyDiv w:val="1"/>
      <w:marLeft w:val="0"/>
      <w:marRight w:val="0"/>
      <w:marTop w:val="0"/>
      <w:marBottom w:val="0"/>
      <w:divBdr>
        <w:top w:val="none" w:sz="0" w:space="0" w:color="auto"/>
        <w:left w:val="none" w:sz="0" w:space="0" w:color="auto"/>
        <w:bottom w:val="none" w:sz="0" w:space="0" w:color="auto"/>
        <w:right w:val="none" w:sz="0" w:space="0" w:color="auto"/>
      </w:divBdr>
    </w:div>
    <w:div w:id="290131696">
      <w:bodyDiv w:val="1"/>
      <w:marLeft w:val="0"/>
      <w:marRight w:val="0"/>
      <w:marTop w:val="0"/>
      <w:marBottom w:val="0"/>
      <w:divBdr>
        <w:top w:val="none" w:sz="0" w:space="0" w:color="auto"/>
        <w:left w:val="none" w:sz="0" w:space="0" w:color="auto"/>
        <w:bottom w:val="none" w:sz="0" w:space="0" w:color="auto"/>
        <w:right w:val="none" w:sz="0" w:space="0" w:color="auto"/>
      </w:divBdr>
    </w:div>
    <w:div w:id="290329226">
      <w:bodyDiv w:val="1"/>
      <w:marLeft w:val="0"/>
      <w:marRight w:val="0"/>
      <w:marTop w:val="0"/>
      <w:marBottom w:val="0"/>
      <w:divBdr>
        <w:top w:val="none" w:sz="0" w:space="0" w:color="auto"/>
        <w:left w:val="none" w:sz="0" w:space="0" w:color="auto"/>
        <w:bottom w:val="none" w:sz="0" w:space="0" w:color="auto"/>
        <w:right w:val="none" w:sz="0" w:space="0" w:color="auto"/>
      </w:divBdr>
    </w:div>
    <w:div w:id="290333441">
      <w:bodyDiv w:val="1"/>
      <w:marLeft w:val="0"/>
      <w:marRight w:val="0"/>
      <w:marTop w:val="0"/>
      <w:marBottom w:val="0"/>
      <w:divBdr>
        <w:top w:val="none" w:sz="0" w:space="0" w:color="auto"/>
        <w:left w:val="none" w:sz="0" w:space="0" w:color="auto"/>
        <w:bottom w:val="none" w:sz="0" w:space="0" w:color="auto"/>
        <w:right w:val="none" w:sz="0" w:space="0" w:color="auto"/>
      </w:divBdr>
    </w:div>
    <w:div w:id="291713587">
      <w:bodyDiv w:val="1"/>
      <w:marLeft w:val="0"/>
      <w:marRight w:val="0"/>
      <w:marTop w:val="0"/>
      <w:marBottom w:val="0"/>
      <w:divBdr>
        <w:top w:val="none" w:sz="0" w:space="0" w:color="auto"/>
        <w:left w:val="none" w:sz="0" w:space="0" w:color="auto"/>
        <w:bottom w:val="none" w:sz="0" w:space="0" w:color="auto"/>
        <w:right w:val="none" w:sz="0" w:space="0" w:color="auto"/>
      </w:divBdr>
    </w:div>
    <w:div w:id="291792846">
      <w:bodyDiv w:val="1"/>
      <w:marLeft w:val="0"/>
      <w:marRight w:val="0"/>
      <w:marTop w:val="0"/>
      <w:marBottom w:val="0"/>
      <w:divBdr>
        <w:top w:val="none" w:sz="0" w:space="0" w:color="auto"/>
        <w:left w:val="none" w:sz="0" w:space="0" w:color="auto"/>
        <w:bottom w:val="none" w:sz="0" w:space="0" w:color="auto"/>
        <w:right w:val="none" w:sz="0" w:space="0" w:color="auto"/>
      </w:divBdr>
    </w:div>
    <w:div w:id="291905191">
      <w:bodyDiv w:val="1"/>
      <w:marLeft w:val="0"/>
      <w:marRight w:val="0"/>
      <w:marTop w:val="0"/>
      <w:marBottom w:val="0"/>
      <w:divBdr>
        <w:top w:val="none" w:sz="0" w:space="0" w:color="auto"/>
        <w:left w:val="none" w:sz="0" w:space="0" w:color="auto"/>
        <w:bottom w:val="none" w:sz="0" w:space="0" w:color="auto"/>
        <w:right w:val="none" w:sz="0" w:space="0" w:color="auto"/>
      </w:divBdr>
    </w:div>
    <w:div w:id="291981978">
      <w:bodyDiv w:val="1"/>
      <w:marLeft w:val="0"/>
      <w:marRight w:val="0"/>
      <w:marTop w:val="0"/>
      <w:marBottom w:val="0"/>
      <w:divBdr>
        <w:top w:val="none" w:sz="0" w:space="0" w:color="auto"/>
        <w:left w:val="none" w:sz="0" w:space="0" w:color="auto"/>
        <w:bottom w:val="none" w:sz="0" w:space="0" w:color="auto"/>
        <w:right w:val="none" w:sz="0" w:space="0" w:color="auto"/>
      </w:divBdr>
    </w:div>
    <w:div w:id="291987085">
      <w:bodyDiv w:val="1"/>
      <w:marLeft w:val="0"/>
      <w:marRight w:val="0"/>
      <w:marTop w:val="0"/>
      <w:marBottom w:val="0"/>
      <w:divBdr>
        <w:top w:val="none" w:sz="0" w:space="0" w:color="auto"/>
        <w:left w:val="none" w:sz="0" w:space="0" w:color="auto"/>
        <w:bottom w:val="none" w:sz="0" w:space="0" w:color="auto"/>
        <w:right w:val="none" w:sz="0" w:space="0" w:color="auto"/>
      </w:divBdr>
    </w:div>
    <w:div w:id="292179560">
      <w:bodyDiv w:val="1"/>
      <w:marLeft w:val="0"/>
      <w:marRight w:val="0"/>
      <w:marTop w:val="0"/>
      <w:marBottom w:val="0"/>
      <w:divBdr>
        <w:top w:val="none" w:sz="0" w:space="0" w:color="auto"/>
        <w:left w:val="none" w:sz="0" w:space="0" w:color="auto"/>
        <w:bottom w:val="none" w:sz="0" w:space="0" w:color="auto"/>
        <w:right w:val="none" w:sz="0" w:space="0" w:color="auto"/>
      </w:divBdr>
    </w:div>
    <w:div w:id="292369894">
      <w:bodyDiv w:val="1"/>
      <w:marLeft w:val="0"/>
      <w:marRight w:val="0"/>
      <w:marTop w:val="0"/>
      <w:marBottom w:val="0"/>
      <w:divBdr>
        <w:top w:val="none" w:sz="0" w:space="0" w:color="auto"/>
        <w:left w:val="none" w:sz="0" w:space="0" w:color="auto"/>
        <w:bottom w:val="none" w:sz="0" w:space="0" w:color="auto"/>
        <w:right w:val="none" w:sz="0" w:space="0" w:color="auto"/>
      </w:divBdr>
    </w:div>
    <w:div w:id="292449489">
      <w:bodyDiv w:val="1"/>
      <w:marLeft w:val="0"/>
      <w:marRight w:val="0"/>
      <w:marTop w:val="0"/>
      <w:marBottom w:val="0"/>
      <w:divBdr>
        <w:top w:val="none" w:sz="0" w:space="0" w:color="auto"/>
        <w:left w:val="none" w:sz="0" w:space="0" w:color="auto"/>
        <w:bottom w:val="none" w:sz="0" w:space="0" w:color="auto"/>
        <w:right w:val="none" w:sz="0" w:space="0" w:color="auto"/>
      </w:divBdr>
    </w:div>
    <w:div w:id="292828181">
      <w:bodyDiv w:val="1"/>
      <w:marLeft w:val="0"/>
      <w:marRight w:val="0"/>
      <w:marTop w:val="0"/>
      <w:marBottom w:val="0"/>
      <w:divBdr>
        <w:top w:val="none" w:sz="0" w:space="0" w:color="auto"/>
        <w:left w:val="none" w:sz="0" w:space="0" w:color="auto"/>
        <w:bottom w:val="none" w:sz="0" w:space="0" w:color="auto"/>
        <w:right w:val="none" w:sz="0" w:space="0" w:color="auto"/>
      </w:divBdr>
    </w:div>
    <w:div w:id="293028442">
      <w:bodyDiv w:val="1"/>
      <w:marLeft w:val="0"/>
      <w:marRight w:val="0"/>
      <w:marTop w:val="0"/>
      <w:marBottom w:val="0"/>
      <w:divBdr>
        <w:top w:val="none" w:sz="0" w:space="0" w:color="auto"/>
        <w:left w:val="none" w:sz="0" w:space="0" w:color="auto"/>
        <w:bottom w:val="none" w:sz="0" w:space="0" w:color="auto"/>
        <w:right w:val="none" w:sz="0" w:space="0" w:color="auto"/>
      </w:divBdr>
    </w:div>
    <w:div w:id="293605236">
      <w:bodyDiv w:val="1"/>
      <w:marLeft w:val="0"/>
      <w:marRight w:val="0"/>
      <w:marTop w:val="0"/>
      <w:marBottom w:val="0"/>
      <w:divBdr>
        <w:top w:val="none" w:sz="0" w:space="0" w:color="auto"/>
        <w:left w:val="none" w:sz="0" w:space="0" w:color="auto"/>
        <w:bottom w:val="none" w:sz="0" w:space="0" w:color="auto"/>
        <w:right w:val="none" w:sz="0" w:space="0" w:color="auto"/>
      </w:divBdr>
    </w:div>
    <w:div w:id="295063381">
      <w:bodyDiv w:val="1"/>
      <w:marLeft w:val="0"/>
      <w:marRight w:val="0"/>
      <w:marTop w:val="0"/>
      <w:marBottom w:val="0"/>
      <w:divBdr>
        <w:top w:val="none" w:sz="0" w:space="0" w:color="auto"/>
        <w:left w:val="none" w:sz="0" w:space="0" w:color="auto"/>
        <w:bottom w:val="none" w:sz="0" w:space="0" w:color="auto"/>
        <w:right w:val="none" w:sz="0" w:space="0" w:color="auto"/>
      </w:divBdr>
    </w:div>
    <w:div w:id="295256405">
      <w:bodyDiv w:val="1"/>
      <w:marLeft w:val="0"/>
      <w:marRight w:val="0"/>
      <w:marTop w:val="0"/>
      <w:marBottom w:val="0"/>
      <w:divBdr>
        <w:top w:val="none" w:sz="0" w:space="0" w:color="auto"/>
        <w:left w:val="none" w:sz="0" w:space="0" w:color="auto"/>
        <w:bottom w:val="none" w:sz="0" w:space="0" w:color="auto"/>
        <w:right w:val="none" w:sz="0" w:space="0" w:color="auto"/>
      </w:divBdr>
    </w:div>
    <w:div w:id="295377626">
      <w:bodyDiv w:val="1"/>
      <w:marLeft w:val="0"/>
      <w:marRight w:val="0"/>
      <w:marTop w:val="0"/>
      <w:marBottom w:val="0"/>
      <w:divBdr>
        <w:top w:val="none" w:sz="0" w:space="0" w:color="auto"/>
        <w:left w:val="none" w:sz="0" w:space="0" w:color="auto"/>
        <w:bottom w:val="none" w:sz="0" w:space="0" w:color="auto"/>
        <w:right w:val="none" w:sz="0" w:space="0" w:color="auto"/>
      </w:divBdr>
    </w:div>
    <w:div w:id="295575783">
      <w:bodyDiv w:val="1"/>
      <w:marLeft w:val="0"/>
      <w:marRight w:val="0"/>
      <w:marTop w:val="0"/>
      <w:marBottom w:val="0"/>
      <w:divBdr>
        <w:top w:val="none" w:sz="0" w:space="0" w:color="auto"/>
        <w:left w:val="none" w:sz="0" w:space="0" w:color="auto"/>
        <w:bottom w:val="none" w:sz="0" w:space="0" w:color="auto"/>
        <w:right w:val="none" w:sz="0" w:space="0" w:color="auto"/>
      </w:divBdr>
    </w:div>
    <w:div w:id="296181742">
      <w:bodyDiv w:val="1"/>
      <w:marLeft w:val="0"/>
      <w:marRight w:val="0"/>
      <w:marTop w:val="0"/>
      <w:marBottom w:val="0"/>
      <w:divBdr>
        <w:top w:val="none" w:sz="0" w:space="0" w:color="auto"/>
        <w:left w:val="none" w:sz="0" w:space="0" w:color="auto"/>
        <w:bottom w:val="none" w:sz="0" w:space="0" w:color="auto"/>
        <w:right w:val="none" w:sz="0" w:space="0" w:color="auto"/>
      </w:divBdr>
    </w:div>
    <w:div w:id="296297939">
      <w:bodyDiv w:val="1"/>
      <w:marLeft w:val="0"/>
      <w:marRight w:val="0"/>
      <w:marTop w:val="0"/>
      <w:marBottom w:val="0"/>
      <w:divBdr>
        <w:top w:val="none" w:sz="0" w:space="0" w:color="auto"/>
        <w:left w:val="none" w:sz="0" w:space="0" w:color="auto"/>
        <w:bottom w:val="none" w:sz="0" w:space="0" w:color="auto"/>
        <w:right w:val="none" w:sz="0" w:space="0" w:color="auto"/>
      </w:divBdr>
    </w:div>
    <w:div w:id="296304519">
      <w:bodyDiv w:val="1"/>
      <w:marLeft w:val="0"/>
      <w:marRight w:val="0"/>
      <w:marTop w:val="0"/>
      <w:marBottom w:val="0"/>
      <w:divBdr>
        <w:top w:val="none" w:sz="0" w:space="0" w:color="auto"/>
        <w:left w:val="none" w:sz="0" w:space="0" w:color="auto"/>
        <w:bottom w:val="none" w:sz="0" w:space="0" w:color="auto"/>
        <w:right w:val="none" w:sz="0" w:space="0" w:color="auto"/>
      </w:divBdr>
    </w:div>
    <w:div w:id="297033756">
      <w:bodyDiv w:val="1"/>
      <w:marLeft w:val="0"/>
      <w:marRight w:val="0"/>
      <w:marTop w:val="0"/>
      <w:marBottom w:val="0"/>
      <w:divBdr>
        <w:top w:val="none" w:sz="0" w:space="0" w:color="auto"/>
        <w:left w:val="none" w:sz="0" w:space="0" w:color="auto"/>
        <w:bottom w:val="none" w:sz="0" w:space="0" w:color="auto"/>
        <w:right w:val="none" w:sz="0" w:space="0" w:color="auto"/>
      </w:divBdr>
    </w:div>
    <w:div w:id="297107195">
      <w:bodyDiv w:val="1"/>
      <w:marLeft w:val="0"/>
      <w:marRight w:val="0"/>
      <w:marTop w:val="0"/>
      <w:marBottom w:val="0"/>
      <w:divBdr>
        <w:top w:val="none" w:sz="0" w:space="0" w:color="auto"/>
        <w:left w:val="none" w:sz="0" w:space="0" w:color="auto"/>
        <w:bottom w:val="none" w:sz="0" w:space="0" w:color="auto"/>
        <w:right w:val="none" w:sz="0" w:space="0" w:color="auto"/>
      </w:divBdr>
    </w:div>
    <w:div w:id="297490323">
      <w:bodyDiv w:val="1"/>
      <w:marLeft w:val="0"/>
      <w:marRight w:val="0"/>
      <w:marTop w:val="0"/>
      <w:marBottom w:val="0"/>
      <w:divBdr>
        <w:top w:val="none" w:sz="0" w:space="0" w:color="auto"/>
        <w:left w:val="none" w:sz="0" w:space="0" w:color="auto"/>
        <w:bottom w:val="none" w:sz="0" w:space="0" w:color="auto"/>
        <w:right w:val="none" w:sz="0" w:space="0" w:color="auto"/>
      </w:divBdr>
    </w:div>
    <w:div w:id="297691382">
      <w:bodyDiv w:val="1"/>
      <w:marLeft w:val="0"/>
      <w:marRight w:val="0"/>
      <w:marTop w:val="0"/>
      <w:marBottom w:val="0"/>
      <w:divBdr>
        <w:top w:val="none" w:sz="0" w:space="0" w:color="auto"/>
        <w:left w:val="none" w:sz="0" w:space="0" w:color="auto"/>
        <w:bottom w:val="none" w:sz="0" w:space="0" w:color="auto"/>
        <w:right w:val="none" w:sz="0" w:space="0" w:color="auto"/>
      </w:divBdr>
    </w:div>
    <w:div w:id="298071246">
      <w:bodyDiv w:val="1"/>
      <w:marLeft w:val="0"/>
      <w:marRight w:val="0"/>
      <w:marTop w:val="0"/>
      <w:marBottom w:val="0"/>
      <w:divBdr>
        <w:top w:val="none" w:sz="0" w:space="0" w:color="auto"/>
        <w:left w:val="none" w:sz="0" w:space="0" w:color="auto"/>
        <w:bottom w:val="none" w:sz="0" w:space="0" w:color="auto"/>
        <w:right w:val="none" w:sz="0" w:space="0" w:color="auto"/>
      </w:divBdr>
    </w:div>
    <w:div w:id="298263734">
      <w:bodyDiv w:val="1"/>
      <w:marLeft w:val="0"/>
      <w:marRight w:val="0"/>
      <w:marTop w:val="0"/>
      <w:marBottom w:val="0"/>
      <w:divBdr>
        <w:top w:val="none" w:sz="0" w:space="0" w:color="auto"/>
        <w:left w:val="none" w:sz="0" w:space="0" w:color="auto"/>
        <w:bottom w:val="none" w:sz="0" w:space="0" w:color="auto"/>
        <w:right w:val="none" w:sz="0" w:space="0" w:color="auto"/>
      </w:divBdr>
    </w:div>
    <w:div w:id="298457632">
      <w:bodyDiv w:val="1"/>
      <w:marLeft w:val="0"/>
      <w:marRight w:val="0"/>
      <w:marTop w:val="0"/>
      <w:marBottom w:val="0"/>
      <w:divBdr>
        <w:top w:val="none" w:sz="0" w:space="0" w:color="auto"/>
        <w:left w:val="none" w:sz="0" w:space="0" w:color="auto"/>
        <w:bottom w:val="none" w:sz="0" w:space="0" w:color="auto"/>
        <w:right w:val="none" w:sz="0" w:space="0" w:color="auto"/>
      </w:divBdr>
    </w:div>
    <w:div w:id="298458206">
      <w:bodyDiv w:val="1"/>
      <w:marLeft w:val="0"/>
      <w:marRight w:val="0"/>
      <w:marTop w:val="0"/>
      <w:marBottom w:val="0"/>
      <w:divBdr>
        <w:top w:val="none" w:sz="0" w:space="0" w:color="auto"/>
        <w:left w:val="none" w:sz="0" w:space="0" w:color="auto"/>
        <w:bottom w:val="none" w:sz="0" w:space="0" w:color="auto"/>
        <w:right w:val="none" w:sz="0" w:space="0" w:color="auto"/>
      </w:divBdr>
    </w:div>
    <w:div w:id="298532539">
      <w:bodyDiv w:val="1"/>
      <w:marLeft w:val="0"/>
      <w:marRight w:val="0"/>
      <w:marTop w:val="0"/>
      <w:marBottom w:val="0"/>
      <w:divBdr>
        <w:top w:val="none" w:sz="0" w:space="0" w:color="auto"/>
        <w:left w:val="none" w:sz="0" w:space="0" w:color="auto"/>
        <w:bottom w:val="none" w:sz="0" w:space="0" w:color="auto"/>
        <w:right w:val="none" w:sz="0" w:space="0" w:color="auto"/>
      </w:divBdr>
    </w:div>
    <w:div w:id="298612784">
      <w:bodyDiv w:val="1"/>
      <w:marLeft w:val="0"/>
      <w:marRight w:val="0"/>
      <w:marTop w:val="0"/>
      <w:marBottom w:val="0"/>
      <w:divBdr>
        <w:top w:val="none" w:sz="0" w:space="0" w:color="auto"/>
        <w:left w:val="none" w:sz="0" w:space="0" w:color="auto"/>
        <w:bottom w:val="none" w:sz="0" w:space="0" w:color="auto"/>
        <w:right w:val="none" w:sz="0" w:space="0" w:color="auto"/>
      </w:divBdr>
    </w:div>
    <w:div w:id="298803392">
      <w:bodyDiv w:val="1"/>
      <w:marLeft w:val="0"/>
      <w:marRight w:val="0"/>
      <w:marTop w:val="0"/>
      <w:marBottom w:val="0"/>
      <w:divBdr>
        <w:top w:val="none" w:sz="0" w:space="0" w:color="auto"/>
        <w:left w:val="none" w:sz="0" w:space="0" w:color="auto"/>
        <w:bottom w:val="none" w:sz="0" w:space="0" w:color="auto"/>
        <w:right w:val="none" w:sz="0" w:space="0" w:color="auto"/>
      </w:divBdr>
    </w:div>
    <w:div w:id="299041692">
      <w:bodyDiv w:val="1"/>
      <w:marLeft w:val="0"/>
      <w:marRight w:val="0"/>
      <w:marTop w:val="0"/>
      <w:marBottom w:val="0"/>
      <w:divBdr>
        <w:top w:val="none" w:sz="0" w:space="0" w:color="auto"/>
        <w:left w:val="none" w:sz="0" w:space="0" w:color="auto"/>
        <w:bottom w:val="none" w:sz="0" w:space="0" w:color="auto"/>
        <w:right w:val="none" w:sz="0" w:space="0" w:color="auto"/>
      </w:divBdr>
    </w:div>
    <w:div w:id="299189415">
      <w:bodyDiv w:val="1"/>
      <w:marLeft w:val="0"/>
      <w:marRight w:val="0"/>
      <w:marTop w:val="0"/>
      <w:marBottom w:val="0"/>
      <w:divBdr>
        <w:top w:val="none" w:sz="0" w:space="0" w:color="auto"/>
        <w:left w:val="none" w:sz="0" w:space="0" w:color="auto"/>
        <w:bottom w:val="none" w:sz="0" w:space="0" w:color="auto"/>
        <w:right w:val="none" w:sz="0" w:space="0" w:color="auto"/>
      </w:divBdr>
    </w:div>
    <w:div w:id="299266561">
      <w:bodyDiv w:val="1"/>
      <w:marLeft w:val="0"/>
      <w:marRight w:val="0"/>
      <w:marTop w:val="0"/>
      <w:marBottom w:val="0"/>
      <w:divBdr>
        <w:top w:val="none" w:sz="0" w:space="0" w:color="auto"/>
        <w:left w:val="none" w:sz="0" w:space="0" w:color="auto"/>
        <w:bottom w:val="none" w:sz="0" w:space="0" w:color="auto"/>
        <w:right w:val="none" w:sz="0" w:space="0" w:color="auto"/>
      </w:divBdr>
    </w:div>
    <w:div w:id="299725811">
      <w:bodyDiv w:val="1"/>
      <w:marLeft w:val="0"/>
      <w:marRight w:val="0"/>
      <w:marTop w:val="0"/>
      <w:marBottom w:val="0"/>
      <w:divBdr>
        <w:top w:val="none" w:sz="0" w:space="0" w:color="auto"/>
        <w:left w:val="none" w:sz="0" w:space="0" w:color="auto"/>
        <w:bottom w:val="none" w:sz="0" w:space="0" w:color="auto"/>
        <w:right w:val="none" w:sz="0" w:space="0" w:color="auto"/>
      </w:divBdr>
    </w:div>
    <w:div w:id="299893129">
      <w:bodyDiv w:val="1"/>
      <w:marLeft w:val="0"/>
      <w:marRight w:val="0"/>
      <w:marTop w:val="0"/>
      <w:marBottom w:val="0"/>
      <w:divBdr>
        <w:top w:val="none" w:sz="0" w:space="0" w:color="auto"/>
        <w:left w:val="none" w:sz="0" w:space="0" w:color="auto"/>
        <w:bottom w:val="none" w:sz="0" w:space="0" w:color="auto"/>
        <w:right w:val="none" w:sz="0" w:space="0" w:color="auto"/>
      </w:divBdr>
    </w:div>
    <w:div w:id="300312113">
      <w:bodyDiv w:val="1"/>
      <w:marLeft w:val="0"/>
      <w:marRight w:val="0"/>
      <w:marTop w:val="0"/>
      <w:marBottom w:val="0"/>
      <w:divBdr>
        <w:top w:val="none" w:sz="0" w:space="0" w:color="auto"/>
        <w:left w:val="none" w:sz="0" w:space="0" w:color="auto"/>
        <w:bottom w:val="none" w:sz="0" w:space="0" w:color="auto"/>
        <w:right w:val="none" w:sz="0" w:space="0" w:color="auto"/>
      </w:divBdr>
    </w:div>
    <w:div w:id="300426755">
      <w:bodyDiv w:val="1"/>
      <w:marLeft w:val="0"/>
      <w:marRight w:val="0"/>
      <w:marTop w:val="0"/>
      <w:marBottom w:val="0"/>
      <w:divBdr>
        <w:top w:val="none" w:sz="0" w:space="0" w:color="auto"/>
        <w:left w:val="none" w:sz="0" w:space="0" w:color="auto"/>
        <w:bottom w:val="none" w:sz="0" w:space="0" w:color="auto"/>
        <w:right w:val="none" w:sz="0" w:space="0" w:color="auto"/>
      </w:divBdr>
    </w:div>
    <w:div w:id="300500713">
      <w:bodyDiv w:val="1"/>
      <w:marLeft w:val="0"/>
      <w:marRight w:val="0"/>
      <w:marTop w:val="0"/>
      <w:marBottom w:val="0"/>
      <w:divBdr>
        <w:top w:val="none" w:sz="0" w:space="0" w:color="auto"/>
        <w:left w:val="none" w:sz="0" w:space="0" w:color="auto"/>
        <w:bottom w:val="none" w:sz="0" w:space="0" w:color="auto"/>
        <w:right w:val="none" w:sz="0" w:space="0" w:color="auto"/>
      </w:divBdr>
    </w:div>
    <w:div w:id="300572423">
      <w:bodyDiv w:val="1"/>
      <w:marLeft w:val="0"/>
      <w:marRight w:val="0"/>
      <w:marTop w:val="0"/>
      <w:marBottom w:val="0"/>
      <w:divBdr>
        <w:top w:val="none" w:sz="0" w:space="0" w:color="auto"/>
        <w:left w:val="none" w:sz="0" w:space="0" w:color="auto"/>
        <w:bottom w:val="none" w:sz="0" w:space="0" w:color="auto"/>
        <w:right w:val="none" w:sz="0" w:space="0" w:color="auto"/>
      </w:divBdr>
    </w:div>
    <w:div w:id="300617978">
      <w:bodyDiv w:val="1"/>
      <w:marLeft w:val="0"/>
      <w:marRight w:val="0"/>
      <w:marTop w:val="0"/>
      <w:marBottom w:val="0"/>
      <w:divBdr>
        <w:top w:val="none" w:sz="0" w:space="0" w:color="auto"/>
        <w:left w:val="none" w:sz="0" w:space="0" w:color="auto"/>
        <w:bottom w:val="none" w:sz="0" w:space="0" w:color="auto"/>
        <w:right w:val="none" w:sz="0" w:space="0" w:color="auto"/>
      </w:divBdr>
    </w:div>
    <w:div w:id="300622888">
      <w:bodyDiv w:val="1"/>
      <w:marLeft w:val="0"/>
      <w:marRight w:val="0"/>
      <w:marTop w:val="0"/>
      <w:marBottom w:val="0"/>
      <w:divBdr>
        <w:top w:val="none" w:sz="0" w:space="0" w:color="auto"/>
        <w:left w:val="none" w:sz="0" w:space="0" w:color="auto"/>
        <w:bottom w:val="none" w:sz="0" w:space="0" w:color="auto"/>
        <w:right w:val="none" w:sz="0" w:space="0" w:color="auto"/>
      </w:divBdr>
    </w:div>
    <w:div w:id="300888444">
      <w:bodyDiv w:val="1"/>
      <w:marLeft w:val="0"/>
      <w:marRight w:val="0"/>
      <w:marTop w:val="0"/>
      <w:marBottom w:val="0"/>
      <w:divBdr>
        <w:top w:val="none" w:sz="0" w:space="0" w:color="auto"/>
        <w:left w:val="none" w:sz="0" w:space="0" w:color="auto"/>
        <w:bottom w:val="none" w:sz="0" w:space="0" w:color="auto"/>
        <w:right w:val="none" w:sz="0" w:space="0" w:color="auto"/>
      </w:divBdr>
    </w:div>
    <w:div w:id="301157639">
      <w:bodyDiv w:val="1"/>
      <w:marLeft w:val="0"/>
      <w:marRight w:val="0"/>
      <w:marTop w:val="0"/>
      <w:marBottom w:val="0"/>
      <w:divBdr>
        <w:top w:val="none" w:sz="0" w:space="0" w:color="auto"/>
        <w:left w:val="none" w:sz="0" w:space="0" w:color="auto"/>
        <w:bottom w:val="none" w:sz="0" w:space="0" w:color="auto"/>
        <w:right w:val="none" w:sz="0" w:space="0" w:color="auto"/>
      </w:divBdr>
    </w:div>
    <w:div w:id="301159166">
      <w:bodyDiv w:val="1"/>
      <w:marLeft w:val="0"/>
      <w:marRight w:val="0"/>
      <w:marTop w:val="0"/>
      <w:marBottom w:val="0"/>
      <w:divBdr>
        <w:top w:val="none" w:sz="0" w:space="0" w:color="auto"/>
        <w:left w:val="none" w:sz="0" w:space="0" w:color="auto"/>
        <w:bottom w:val="none" w:sz="0" w:space="0" w:color="auto"/>
        <w:right w:val="none" w:sz="0" w:space="0" w:color="auto"/>
      </w:divBdr>
    </w:div>
    <w:div w:id="301349506">
      <w:bodyDiv w:val="1"/>
      <w:marLeft w:val="0"/>
      <w:marRight w:val="0"/>
      <w:marTop w:val="0"/>
      <w:marBottom w:val="0"/>
      <w:divBdr>
        <w:top w:val="none" w:sz="0" w:space="0" w:color="auto"/>
        <w:left w:val="none" w:sz="0" w:space="0" w:color="auto"/>
        <w:bottom w:val="none" w:sz="0" w:space="0" w:color="auto"/>
        <w:right w:val="none" w:sz="0" w:space="0" w:color="auto"/>
      </w:divBdr>
    </w:div>
    <w:div w:id="301424064">
      <w:bodyDiv w:val="1"/>
      <w:marLeft w:val="0"/>
      <w:marRight w:val="0"/>
      <w:marTop w:val="0"/>
      <w:marBottom w:val="0"/>
      <w:divBdr>
        <w:top w:val="none" w:sz="0" w:space="0" w:color="auto"/>
        <w:left w:val="none" w:sz="0" w:space="0" w:color="auto"/>
        <w:bottom w:val="none" w:sz="0" w:space="0" w:color="auto"/>
        <w:right w:val="none" w:sz="0" w:space="0" w:color="auto"/>
      </w:divBdr>
    </w:div>
    <w:div w:id="301618108">
      <w:bodyDiv w:val="1"/>
      <w:marLeft w:val="0"/>
      <w:marRight w:val="0"/>
      <w:marTop w:val="0"/>
      <w:marBottom w:val="0"/>
      <w:divBdr>
        <w:top w:val="none" w:sz="0" w:space="0" w:color="auto"/>
        <w:left w:val="none" w:sz="0" w:space="0" w:color="auto"/>
        <w:bottom w:val="none" w:sz="0" w:space="0" w:color="auto"/>
        <w:right w:val="none" w:sz="0" w:space="0" w:color="auto"/>
      </w:divBdr>
    </w:div>
    <w:div w:id="301812432">
      <w:bodyDiv w:val="1"/>
      <w:marLeft w:val="0"/>
      <w:marRight w:val="0"/>
      <w:marTop w:val="0"/>
      <w:marBottom w:val="0"/>
      <w:divBdr>
        <w:top w:val="none" w:sz="0" w:space="0" w:color="auto"/>
        <w:left w:val="none" w:sz="0" w:space="0" w:color="auto"/>
        <w:bottom w:val="none" w:sz="0" w:space="0" w:color="auto"/>
        <w:right w:val="none" w:sz="0" w:space="0" w:color="auto"/>
      </w:divBdr>
    </w:div>
    <w:div w:id="301887950">
      <w:bodyDiv w:val="1"/>
      <w:marLeft w:val="0"/>
      <w:marRight w:val="0"/>
      <w:marTop w:val="0"/>
      <w:marBottom w:val="0"/>
      <w:divBdr>
        <w:top w:val="none" w:sz="0" w:space="0" w:color="auto"/>
        <w:left w:val="none" w:sz="0" w:space="0" w:color="auto"/>
        <w:bottom w:val="none" w:sz="0" w:space="0" w:color="auto"/>
        <w:right w:val="none" w:sz="0" w:space="0" w:color="auto"/>
      </w:divBdr>
    </w:div>
    <w:div w:id="302126590">
      <w:bodyDiv w:val="1"/>
      <w:marLeft w:val="0"/>
      <w:marRight w:val="0"/>
      <w:marTop w:val="0"/>
      <w:marBottom w:val="0"/>
      <w:divBdr>
        <w:top w:val="none" w:sz="0" w:space="0" w:color="auto"/>
        <w:left w:val="none" w:sz="0" w:space="0" w:color="auto"/>
        <w:bottom w:val="none" w:sz="0" w:space="0" w:color="auto"/>
        <w:right w:val="none" w:sz="0" w:space="0" w:color="auto"/>
      </w:divBdr>
    </w:div>
    <w:div w:id="302151642">
      <w:bodyDiv w:val="1"/>
      <w:marLeft w:val="0"/>
      <w:marRight w:val="0"/>
      <w:marTop w:val="0"/>
      <w:marBottom w:val="0"/>
      <w:divBdr>
        <w:top w:val="none" w:sz="0" w:space="0" w:color="auto"/>
        <w:left w:val="none" w:sz="0" w:space="0" w:color="auto"/>
        <w:bottom w:val="none" w:sz="0" w:space="0" w:color="auto"/>
        <w:right w:val="none" w:sz="0" w:space="0" w:color="auto"/>
      </w:divBdr>
    </w:div>
    <w:div w:id="302198765">
      <w:bodyDiv w:val="1"/>
      <w:marLeft w:val="0"/>
      <w:marRight w:val="0"/>
      <w:marTop w:val="0"/>
      <w:marBottom w:val="0"/>
      <w:divBdr>
        <w:top w:val="none" w:sz="0" w:space="0" w:color="auto"/>
        <w:left w:val="none" w:sz="0" w:space="0" w:color="auto"/>
        <w:bottom w:val="none" w:sz="0" w:space="0" w:color="auto"/>
        <w:right w:val="none" w:sz="0" w:space="0" w:color="auto"/>
      </w:divBdr>
    </w:div>
    <w:div w:id="302272025">
      <w:bodyDiv w:val="1"/>
      <w:marLeft w:val="0"/>
      <w:marRight w:val="0"/>
      <w:marTop w:val="0"/>
      <w:marBottom w:val="0"/>
      <w:divBdr>
        <w:top w:val="none" w:sz="0" w:space="0" w:color="auto"/>
        <w:left w:val="none" w:sz="0" w:space="0" w:color="auto"/>
        <w:bottom w:val="none" w:sz="0" w:space="0" w:color="auto"/>
        <w:right w:val="none" w:sz="0" w:space="0" w:color="auto"/>
      </w:divBdr>
    </w:div>
    <w:div w:id="302737686">
      <w:bodyDiv w:val="1"/>
      <w:marLeft w:val="0"/>
      <w:marRight w:val="0"/>
      <w:marTop w:val="0"/>
      <w:marBottom w:val="0"/>
      <w:divBdr>
        <w:top w:val="none" w:sz="0" w:space="0" w:color="auto"/>
        <w:left w:val="none" w:sz="0" w:space="0" w:color="auto"/>
        <w:bottom w:val="none" w:sz="0" w:space="0" w:color="auto"/>
        <w:right w:val="none" w:sz="0" w:space="0" w:color="auto"/>
      </w:divBdr>
    </w:div>
    <w:div w:id="303001768">
      <w:bodyDiv w:val="1"/>
      <w:marLeft w:val="0"/>
      <w:marRight w:val="0"/>
      <w:marTop w:val="0"/>
      <w:marBottom w:val="0"/>
      <w:divBdr>
        <w:top w:val="none" w:sz="0" w:space="0" w:color="auto"/>
        <w:left w:val="none" w:sz="0" w:space="0" w:color="auto"/>
        <w:bottom w:val="none" w:sz="0" w:space="0" w:color="auto"/>
        <w:right w:val="none" w:sz="0" w:space="0" w:color="auto"/>
      </w:divBdr>
    </w:div>
    <w:div w:id="303125309">
      <w:bodyDiv w:val="1"/>
      <w:marLeft w:val="0"/>
      <w:marRight w:val="0"/>
      <w:marTop w:val="0"/>
      <w:marBottom w:val="0"/>
      <w:divBdr>
        <w:top w:val="none" w:sz="0" w:space="0" w:color="auto"/>
        <w:left w:val="none" w:sz="0" w:space="0" w:color="auto"/>
        <w:bottom w:val="none" w:sz="0" w:space="0" w:color="auto"/>
        <w:right w:val="none" w:sz="0" w:space="0" w:color="auto"/>
      </w:divBdr>
    </w:div>
    <w:div w:id="303198572">
      <w:bodyDiv w:val="1"/>
      <w:marLeft w:val="0"/>
      <w:marRight w:val="0"/>
      <w:marTop w:val="0"/>
      <w:marBottom w:val="0"/>
      <w:divBdr>
        <w:top w:val="none" w:sz="0" w:space="0" w:color="auto"/>
        <w:left w:val="none" w:sz="0" w:space="0" w:color="auto"/>
        <w:bottom w:val="none" w:sz="0" w:space="0" w:color="auto"/>
        <w:right w:val="none" w:sz="0" w:space="0" w:color="auto"/>
      </w:divBdr>
    </w:div>
    <w:div w:id="303438182">
      <w:bodyDiv w:val="1"/>
      <w:marLeft w:val="0"/>
      <w:marRight w:val="0"/>
      <w:marTop w:val="0"/>
      <w:marBottom w:val="0"/>
      <w:divBdr>
        <w:top w:val="none" w:sz="0" w:space="0" w:color="auto"/>
        <w:left w:val="none" w:sz="0" w:space="0" w:color="auto"/>
        <w:bottom w:val="none" w:sz="0" w:space="0" w:color="auto"/>
        <w:right w:val="none" w:sz="0" w:space="0" w:color="auto"/>
      </w:divBdr>
    </w:div>
    <w:div w:id="303583156">
      <w:bodyDiv w:val="1"/>
      <w:marLeft w:val="0"/>
      <w:marRight w:val="0"/>
      <w:marTop w:val="0"/>
      <w:marBottom w:val="0"/>
      <w:divBdr>
        <w:top w:val="none" w:sz="0" w:space="0" w:color="auto"/>
        <w:left w:val="none" w:sz="0" w:space="0" w:color="auto"/>
        <w:bottom w:val="none" w:sz="0" w:space="0" w:color="auto"/>
        <w:right w:val="none" w:sz="0" w:space="0" w:color="auto"/>
      </w:divBdr>
    </w:div>
    <w:div w:id="303851187">
      <w:bodyDiv w:val="1"/>
      <w:marLeft w:val="0"/>
      <w:marRight w:val="0"/>
      <w:marTop w:val="0"/>
      <w:marBottom w:val="0"/>
      <w:divBdr>
        <w:top w:val="none" w:sz="0" w:space="0" w:color="auto"/>
        <w:left w:val="none" w:sz="0" w:space="0" w:color="auto"/>
        <w:bottom w:val="none" w:sz="0" w:space="0" w:color="auto"/>
        <w:right w:val="none" w:sz="0" w:space="0" w:color="auto"/>
      </w:divBdr>
    </w:div>
    <w:div w:id="304088909">
      <w:bodyDiv w:val="1"/>
      <w:marLeft w:val="0"/>
      <w:marRight w:val="0"/>
      <w:marTop w:val="0"/>
      <w:marBottom w:val="0"/>
      <w:divBdr>
        <w:top w:val="none" w:sz="0" w:space="0" w:color="auto"/>
        <w:left w:val="none" w:sz="0" w:space="0" w:color="auto"/>
        <w:bottom w:val="none" w:sz="0" w:space="0" w:color="auto"/>
        <w:right w:val="none" w:sz="0" w:space="0" w:color="auto"/>
      </w:divBdr>
    </w:div>
    <w:div w:id="304287371">
      <w:bodyDiv w:val="1"/>
      <w:marLeft w:val="0"/>
      <w:marRight w:val="0"/>
      <w:marTop w:val="0"/>
      <w:marBottom w:val="0"/>
      <w:divBdr>
        <w:top w:val="none" w:sz="0" w:space="0" w:color="auto"/>
        <w:left w:val="none" w:sz="0" w:space="0" w:color="auto"/>
        <w:bottom w:val="none" w:sz="0" w:space="0" w:color="auto"/>
        <w:right w:val="none" w:sz="0" w:space="0" w:color="auto"/>
      </w:divBdr>
    </w:div>
    <w:div w:id="304428726">
      <w:bodyDiv w:val="1"/>
      <w:marLeft w:val="0"/>
      <w:marRight w:val="0"/>
      <w:marTop w:val="0"/>
      <w:marBottom w:val="0"/>
      <w:divBdr>
        <w:top w:val="none" w:sz="0" w:space="0" w:color="auto"/>
        <w:left w:val="none" w:sz="0" w:space="0" w:color="auto"/>
        <w:bottom w:val="none" w:sz="0" w:space="0" w:color="auto"/>
        <w:right w:val="none" w:sz="0" w:space="0" w:color="auto"/>
      </w:divBdr>
    </w:div>
    <w:div w:id="304504885">
      <w:bodyDiv w:val="1"/>
      <w:marLeft w:val="0"/>
      <w:marRight w:val="0"/>
      <w:marTop w:val="0"/>
      <w:marBottom w:val="0"/>
      <w:divBdr>
        <w:top w:val="none" w:sz="0" w:space="0" w:color="auto"/>
        <w:left w:val="none" w:sz="0" w:space="0" w:color="auto"/>
        <w:bottom w:val="none" w:sz="0" w:space="0" w:color="auto"/>
        <w:right w:val="none" w:sz="0" w:space="0" w:color="auto"/>
      </w:divBdr>
    </w:div>
    <w:div w:id="304549453">
      <w:bodyDiv w:val="1"/>
      <w:marLeft w:val="0"/>
      <w:marRight w:val="0"/>
      <w:marTop w:val="0"/>
      <w:marBottom w:val="0"/>
      <w:divBdr>
        <w:top w:val="none" w:sz="0" w:space="0" w:color="auto"/>
        <w:left w:val="none" w:sz="0" w:space="0" w:color="auto"/>
        <w:bottom w:val="none" w:sz="0" w:space="0" w:color="auto"/>
        <w:right w:val="none" w:sz="0" w:space="0" w:color="auto"/>
      </w:divBdr>
    </w:div>
    <w:div w:id="304697803">
      <w:bodyDiv w:val="1"/>
      <w:marLeft w:val="0"/>
      <w:marRight w:val="0"/>
      <w:marTop w:val="0"/>
      <w:marBottom w:val="0"/>
      <w:divBdr>
        <w:top w:val="none" w:sz="0" w:space="0" w:color="auto"/>
        <w:left w:val="none" w:sz="0" w:space="0" w:color="auto"/>
        <w:bottom w:val="none" w:sz="0" w:space="0" w:color="auto"/>
        <w:right w:val="none" w:sz="0" w:space="0" w:color="auto"/>
      </w:divBdr>
    </w:div>
    <w:div w:id="304896219">
      <w:bodyDiv w:val="1"/>
      <w:marLeft w:val="0"/>
      <w:marRight w:val="0"/>
      <w:marTop w:val="0"/>
      <w:marBottom w:val="0"/>
      <w:divBdr>
        <w:top w:val="none" w:sz="0" w:space="0" w:color="auto"/>
        <w:left w:val="none" w:sz="0" w:space="0" w:color="auto"/>
        <w:bottom w:val="none" w:sz="0" w:space="0" w:color="auto"/>
        <w:right w:val="none" w:sz="0" w:space="0" w:color="auto"/>
      </w:divBdr>
    </w:div>
    <w:div w:id="304970443">
      <w:bodyDiv w:val="1"/>
      <w:marLeft w:val="0"/>
      <w:marRight w:val="0"/>
      <w:marTop w:val="0"/>
      <w:marBottom w:val="0"/>
      <w:divBdr>
        <w:top w:val="none" w:sz="0" w:space="0" w:color="auto"/>
        <w:left w:val="none" w:sz="0" w:space="0" w:color="auto"/>
        <w:bottom w:val="none" w:sz="0" w:space="0" w:color="auto"/>
        <w:right w:val="none" w:sz="0" w:space="0" w:color="auto"/>
      </w:divBdr>
    </w:div>
    <w:div w:id="305285360">
      <w:bodyDiv w:val="1"/>
      <w:marLeft w:val="0"/>
      <w:marRight w:val="0"/>
      <w:marTop w:val="0"/>
      <w:marBottom w:val="0"/>
      <w:divBdr>
        <w:top w:val="none" w:sz="0" w:space="0" w:color="auto"/>
        <w:left w:val="none" w:sz="0" w:space="0" w:color="auto"/>
        <w:bottom w:val="none" w:sz="0" w:space="0" w:color="auto"/>
        <w:right w:val="none" w:sz="0" w:space="0" w:color="auto"/>
      </w:divBdr>
    </w:div>
    <w:div w:id="305545812">
      <w:bodyDiv w:val="1"/>
      <w:marLeft w:val="0"/>
      <w:marRight w:val="0"/>
      <w:marTop w:val="0"/>
      <w:marBottom w:val="0"/>
      <w:divBdr>
        <w:top w:val="none" w:sz="0" w:space="0" w:color="auto"/>
        <w:left w:val="none" w:sz="0" w:space="0" w:color="auto"/>
        <w:bottom w:val="none" w:sz="0" w:space="0" w:color="auto"/>
        <w:right w:val="none" w:sz="0" w:space="0" w:color="auto"/>
      </w:divBdr>
    </w:div>
    <w:div w:id="305669332">
      <w:bodyDiv w:val="1"/>
      <w:marLeft w:val="0"/>
      <w:marRight w:val="0"/>
      <w:marTop w:val="0"/>
      <w:marBottom w:val="0"/>
      <w:divBdr>
        <w:top w:val="none" w:sz="0" w:space="0" w:color="auto"/>
        <w:left w:val="none" w:sz="0" w:space="0" w:color="auto"/>
        <w:bottom w:val="none" w:sz="0" w:space="0" w:color="auto"/>
        <w:right w:val="none" w:sz="0" w:space="0" w:color="auto"/>
      </w:divBdr>
    </w:div>
    <w:div w:id="305858087">
      <w:bodyDiv w:val="1"/>
      <w:marLeft w:val="0"/>
      <w:marRight w:val="0"/>
      <w:marTop w:val="0"/>
      <w:marBottom w:val="0"/>
      <w:divBdr>
        <w:top w:val="none" w:sz="0" w:space="0" w:color="auto"/>
        <w:left w:val="none" w:sz="0" w:space="0" w:color="auto"/>
        <w:bottom w:val="none" w:sz="0" w:space="0" w:color="auto"/>
        <w:right w:val="none" w:sz="0" w:space="0" w:color="auto"/>
      </w:divBdr>
    </w:div>
    <w:div w:id="306008663">
      <w:bodyDiv w:val="1"/>
      <w:marLeft w:val="0"/>
      <w:marRight w:val="0"/>
      <w:marTop w:val="0"/>
      <w:marBottom w:val="0"/>
      <w:divBdr>
        <w:top w:val="none" w:sz="0" w:space="0" w:color="auto"/>
        <w:left w:val="none" w:sz="0" w:space="0" w:color="auto"/>
        <w:bottom w:val="none" w:sz="0" w:space="0" w:color="auto"/>
        <w:right w:val="none" w:sz="0" w:space="0" w:color="auto"/>
      </w:divBdr>
    </w:div>
    <w:div w:id="306785186">
      <w:bodyDiv w:val="1"/>
      <w:marLeft w:val="0"/>
      <w:marRight w:val="0"/>
      <w:marTop w:val="0"/>
      <w:marBottom w:val="0"/>
      <w:divBdr>
        <w:top w:val="none" w:sz="0" w:space="0" w:color="auto"/>
        <w:left w:val="none" w:sz="0" w:space="0" w:color="auto"/>
        <w:bottom w:val="none" w:sz="0" w:space="0" w:color="auto"/>
        <w:right w:val="none" w:sz="0" w:space="0" w:color="auto"/>
      </w:divBdr>
    </w:div>
    <w:div w:id="307055918">
      <w:bodyDiv w:val="1"/>
      <w:marLeft w:val="0"/>
      <w:marRight w:val="0"/>
      <w:marTop w:val="0"/>
      <w:marBottom w:val="0"/>
      <w:divBdr>
        <w:top w:val="none" w:sz="0" w:space="0" w:color="auto"/>
        <w:left w:val="none" w:sz="0" w:space="0" w:color="auto"/>
        <w:bottom w:val="none" w:sz="0" w:space="0" w:color="auto"/>
        <w:right w:val="none" w:sz="0" w:space="0" w:color="auto"/>
      </w:divBdr>
    </w:div>
    <w:div w:id="307320011">
      <w:bodyDiv w:val="1"/>
      <w:marLeft w:val="0"/>
      <w:marRight w:val="0"/>
      <w:marTop w:val="0"/>
      <w:marBottom w:val="0"/>
      <w:divBdr>
        <w:top w:val="none" w:sz="0" w:space="0" w:color="auto"/>
        <w:left w:val="none" w:sz="0" w:space="0" w:color="auto"/>
        <w:bottom w:val="none" w:sz="0" w:space="0" w:color="auto"/>
        <w:right w:val="none" w:sz="0" w:space="0" w:color="auto"/>
      </w:divBdr>
    </w:div>
    <w:div w:id="307444564">
      <w:bodyDiv w:val="1"/>
      <w:marLeft w:val="0"/>
      <w:marRight w:val="0"/>
      <w:marTop w:val="0"/>
      <w:marBottom w:val="0"/>
      <w:divBdr>
        <w:top w:val="none" w:sz="0" w:space="0" w:color="auto"/>
        <w:left w:val="none" w:sz="0" w:space="0" w:color="auto"/>
        <w:bottom w:val="none" w:sz="0" w:space="0" w:color="auto"/>
        <w:right w:val="none" w:sz="0" w:space="0" w:color="auto"/>
      </w:divBdr>
    </w:div>
    <w:div w:id="307517007">
      <w:bodyDiv w:val="1"/>
      <w:marLeft w:val="0"/>
      <w:marRight w:val="0"/>
      <w:marTop w:val="0"/>
      <w:marBottom w:val="0"/>
      <w:divBdr>
        <w:top w:val="none" w:sz="0" w:space="0" w:color="auto"/>
        <w:left w:val="none" w:sz="0" w:space="0" w:color="auto"/>
        <w:bottom w:val="none" w:sz="0" w:space="0" w:color="auto"/>
        <w:right w:val="none" w:sz="0" w:space="0" w:color="auto"/>
      </w:divBdr>
    </w:div>
    <w:div w:id="307587265">
      <w:bodyDiv w:val="1"/>
      <w:marLeft w:val="0"/>
      <w:marRight w:val="0"/>
      <w:marTop w:val="0"/>
      <w:marBottom w:val="0"/>
      <w:divBdr>
        <w:top w:val="none" w:sz="0" w:space="0" w:color="auto"/>
        <w:left w:val="none" w:sz="0" w:space="0" w:color="auto"/>
        <w:bottom w:val="none" w:sz="0" w:space="0" w:color="auto"/>
        <w:right w:val="none" w:sz="0" w:space="0" w:color="auto"/>
      </w:divBdr>
    </w:div>
    <w:div w:id="308168767">
      <w:bodyDiv w:val="1"/>
      <w:marLeft w:val="0"/>
      <w:marRight w:val="0"/>
      <w:marTop w:val="0"/>
      <w:marBottom w:val="0"/>
      <w:divBdr>
        <w:top w:val="none" w:sz="0" w:space="0" w:color="auto"/>
        <w:left w:val="none" w:sz="0" w:space="0" w:color="auto"/>
        <w:bottom w:val="none" w:sz="0" w:space="0" w:color="auto"/>
        <w:right w:val="none" w:sz="0" w:space="0" w:color="auto"/>
      </w:divBdr>
    </w:div>
    <w:div w:id="308871282">
      <w:bodyDiv w:val="1"/>
      <w:marLeft w:val="0"/>
      <w:marRight w:val="0"/>
      <w:marTop w:val="0"/>
      <w:marBottom w:val="0"/>
      <w:divBdr>
        <w:top w:val="none" w:sz="0" w:space="0" w:color="auto"/>
        <w:left w:val="none" w:sz="0" w:space="0" w:color="auto"/>
        <w:bottom w:val="none" w:sz="0" w:space="0" w:color="auto"/>
        <w:right w:val="none" w:sz="0" w:space="0" w:color="auto"/>
      </w:divBdr>
    </w:div>
    <w:div w:id="309336331">
      <w:bodyDiv w:val="1"/>
      <w:marLeft w:val="0"/>
      <w:marRight w:val="0"/>
      <w:marTop w:val="0"/>
      <w:marBottom w:val="0"/>
      <w:divBdr>
        <w:top w:val="none" w:sz="0" w:space="0" w:color="auto"/>
        <w:left w:val="none" w:sz="0" w:space="0" w:color="auto"/>
        <w:bottom w:val="none" w:sz="0" w:space="0" w:color="auto"/>
        <w:right w:val="none" w:sz="0" w:space="0" w:color="auto"/>
      </w:divBdr>
    </w:div>
    <w:div w:id="309680124">
      <w:bodyDiv w:val="1"/>
      <w:marLeft w:val="0"/>
      <w:marRight w:val="0"/>
      <w:marTop w:val="0"/>
      <w:marBottom w:val="0"/>
      <w:divBdr>
        <w:top w:val="none" w:sz="0" w:space="0" w:color="auto"/>
        <w:left w:val="none" w:sz="0" w:space="0" w:color="auto"/>
        <w:bottom w:val="none" w:sz="0" w:space="0" w:color="auto"/>
        <w:right w:val="none" w:sz="0" w:space="0" w:color="auto"/>
      </w:divBdr>
    </w:div>
    <w:div w:id="310182292">
      <w:bodyDiv w:val="1"/>
      <w:marLeft w:val="0"/>
      <w:marRight w:val="0"/>
      <w:marTop w:val="0"/>
      <w:marBottom w:val="0"/>
      <w:divBdr>
        <w:top w:val="none" w:sz="0" w:space="0" w:color="auto"/>
        <w:left w:val="none" w:sz="0" w:space="0" w:color="auto"/>
        <w:bottom w:val="none" w:sz="0" w:space="0" w:color="auto"/>
        <w:right w:val="none" w:sz="0" w:space="0" w:color="auto"/>
      </w:divBdr>
    </w:div>
    <w:div w:id="310528007">
      <w:bodyDiv w:val="1"/>
      <w:marLeft w:val="0"/>
      <w:marRight w:val="0"/>
      <w:marTop w:val="0"/>
      <w:marBottom w:val="0"/>
      <w:divBdr>
        <w:top w:val="none" w:sz="0" w:space="0" w:color="auto"/>
        <w:left w:val="none" w:sz="0" w:space="0" w:color="auto"/>
        <w:bottom w:val="none" w:sz="0" w:space="0" w:color="auto"/>
        <w:right w:val="none" w:sz="0" w:space="0" w:color="auto"/>
      </w:divBdr>
    </w:div>
    <w:div w:id="311325642">
      <w:bodyDiv w:val="1"/>
      <w:marLeft w:val="0"/>
      <w:marRight w:val="0"/>
      <w:marTop w:val="0"/>
      <w:marBottom w:val="0"/>
      <w:divBdr>
        <w:top w:val="none" w:sz="0" w:space="0" w:color="auto"/>
        <w:left w:val="none" w:sz="0" w:space="0" w:color="auto"/>
        <w:bottom w:val="none" w:sz="0" w:space="0" w:color="auto"/>
        <w:right w:val="none" w:sz="0" w:space="0" w:color="auto"/>
      </w:divBdr>
    </w:div>
    <w:div w:id="311450461">
      <w:bodyDiv w:val="1"/>
      <w:marLeft w:val="0"/>
      <w:marRight w:val="0"/>
      <w:marTop w:val="0"/>
      <w:marBottom w:val="0"/>
      <w:divBdr>
        <w:top w:val="none" w:sz="0" w:space="0" w:color="auto"/>
        <w:left w:val="none" w:sz="0" w:space="0" w:color="auto"/>
        <w:bottom w:val="none" w:sz="0" w:space="0" w:color="auto"/>
        <w:right w:val="none" w:sz="0" w:space="0" w:color="auto"/>
      </w:divBdr>
    </w:div>
    <w:div w:id="311494957">
      <w:bodyDiv w:val="1"/>
      <w:marLeft w:val="0"/>
      <w:marRight w:val="0"/>
      <w:marTop w:val="0"/>
      <w:marBottom w:val="0"/>
      <w:divBdr>
        <w:top w:val="none" w:sz="0" w:space="0" w:color="auto"/>
        <w:left w:val="none" w:sz="0" w:space="0" w:color="auto"/>
        <w:bottom w:val="none" w:sz="0" w:space="0" w:color="auto"/>
        <w:right w:val="none" w:sz="0" w:space="0" w:color="auto"/>
      </w:divBdr>
    </w:div>
    <w:div w:id="311641137">
      <w:bodyDiv w:val="1"/>
      <w:marLeft w:val="0"/>
      <w:marRight w:val="0"/>
      <w:marTop w:val="0"/>
      <w:marBottom w:val="0"/>
      <w:divBdr>
        <w:top w:val="none" w:sz="0" w:space="0" w:color="auto"/>
        <w:left w:val="none" w:sz="0" w:space="0" w:color="auto"/>
        <w:bottom w:val="none" w:sz="0" w:space="0" w:color="auto"/>
        <w:right w:val="none" w:sz="0" w:space="0" w:color="auto"/>
      </w:divBdr>
    </w:div>
    <w:div w:id="312295291">
      <w:bodyDiv w:val="1"/>
      <w:marLeft w:val="0"/>
      <w:marRight w:val="0"/>
      <w:marTop w:val="0"/>
      <w:marBottom w:val="0"/>
      <w:divBdr>
        <w:top w:val="none" w:sz="0" w:space="0" w:color="auto"/>
        <w:left w:val="none" w:sz="0" w:space="0" w:color="auto"/>
        <w:bottom w:val="none" w:sz="0" w:space="0" w:color="auto"/>
        <w:right w:val="none" w:sz="0" w:space="0" w:color="auto"/>
      </w:divBdr>
    </w:div>
    <w:div w:id="312372802">
      <w:bodyDiv w:val="1"/>
      <w:marLeft w:val="0"/>
      <w:marRight w:val="0"/>
      <w:marTop w:val="0"/>
      <w:marBottom w:val="0"/>
      <w:divBdr>
        <w:top w:val="none" w:sz="0" w:space="0" w:color="auto"/>
        <w:left w:val="none" w:sz="0" w:space="0" w:color="auto"/>
        <w:bottom w:val="none" w:sz="0" w:space="0" w:color="auto"/>
        <w:right w:val="none" w:sz="0" w:space="0" w:color="auto"/>
      </w:divBdr>
    </w:div>
    <w:div w:id="312418148">
      <w:bodyDiv w:val="1"/>
      <w:marLeft w:val="0"/>
      <w:marRight w:val="0"/>
      <w:marTop w:val="0"/>
      <w:marBottom w:val="0"/>
      <w:divBdr>
        <w:top w:val="none" w:sz="0" w:space="0" w:color="auto"/>
        <w:left w:val="none" w:sz="0" w:space="0" w:color="auto"/>
        <w:bottom w:val="none" w:sz="0" w:space="0" w:color="auto"/>
        <w:right w:val="none" w:sz="0" w:space="0" w:color="auto"/>
      </w:divBdr>
    </w:div>
    <w:div w:id="312569819">
      <w:bodyDiv w:val="1"/>
      <w:marLeft w:val="0"/>
      <w:marRight w:val="0"/>
      <w:marTop w:val="0"/>
      <w:marBottom w:val="0"/>
      <w:divBdr>
        <w:top w:val="none" w:sz="0" w:space="0" w:color="auto"/>
        <w:left w:val="none" w:sz="0" w:space="0" w:color="auto"/>
        <w:bottom w:val="none" w:sz="0" w:space="0" w:color="auto"/>
        <w:right w:val="none" w:sz="0" w:space="0" w:color="auto"/>
      </w:divBdr>
    </w:div>
    <w:div w:id="312610602">
      <w:bodyDiv w:val="1"/>
      <w:marLeft w:val="0"/>
      <w:marRight w:val="0"/>
      <w:marTop w:val="0"/>
      <w:marBottom w:val="0"/>
      <w:divBdr>
        <w:top w:val="none" w:sz="0" w:space="0" w:color="auto"/>
        <w:left w:val="none" w:sz="0" w:space="0" w:color="auto"/>
        <w:bottom w:val="none" w:sz="0" w:space="0" w:color="auto"/>
        <w:right w:val="none" w:sz="0" w:space="0" w:color="auto"/>
      </w:divBdr>
    </w:div>
    <w:div w:id="312687529">
      <w:bodyDiv w:val="1"/>
      <w:marLeft w:val="0"/>
      <w:marRight w:val="0"/>
      <w:marTop w:val="0"/>
      <w:marBottom w:val="0"/>
      <w:divBdr>
        <w:top w:val="none" w:sz="0" w:space="0" w:color="auto"/>
        <w:left w:val="none" w:sz="0" w:space="0" w:color="auto"/>
        <w:bottom w:val="none" w:sz="0" w:space="0" w:color="auto"/>
        <w:right w:val="none" w:sz="0" w:space="0" w:color="auto"/>
      </w:divBdr>
    </w:div>
    <w:div w:id="313024236">
      <w:bodyDiv w:val="1"/>
      <w:marLeft w:val="0"/>
      <w:marRight w:val="0"/>
      <w:marTop w:val="0"/>
      <w:marBottom w:val="0"/>
      <w:divBdr>
        <w:top w:val="none" w:sz="0" w:space="0" w:color="auto"/>
        <w:left w:val="none" w:sz="0" w:space="0" w:color="auto"/>
        <w:bottom w:val="none" w:sz="0" w:space="0" w:color="auto"/>
        <w:right w:val="none" w:sz="0" w:space="0" w:color="auto"/>
      </w:divBdr>
    </w:div>
    <w:div w:id="313097878">
      <w:bodyDiv w:val="1"/>
      <w:marLeft w:val="0"/>
      <w:marRight w:val="0"/>
      <w:marTop w:val="0"/>
      <w:marBottom w:val="0"/>
      <w:divBdr>
        <w:top w:val="none" w:sz="0" w:space="0" w:color="auto"/>
        <w:left w:val="none" w:sz="0" w:space="0" w:color="auto"/>
        <w:bottom w:val="none" w:sz="0" w:space="0" w:color="auto"/>
        <w:right w:val="none" w:sz="0" w:space="0" w:color="auto"/>
      </w:divBdr>
    </w:div>
    <w:div w:id="313266145">
      <w:bodyDiv w:val="1"/>
      <w:marLeft w:val="0"/>
      <w:marRight w:val="0"/>
      <w:marTop w:val="0"/>
      <w:marBottom w:val="0"/>
      <w:divBdr>
        <w:top w:val="none" w:sz="0" w:space="0" w:color="auto"/>
        <w:left w:val="none" w:sz="0" w:space="0" w:color="auto"/>
        <w:bottom w:val="none" w:sz="0" w:space="0" w:color="auto"/>
        <w:right w:val="none" w:sz="0" w:space="0" w:color="auto"/>
      </w:divBdr>
    </w:div>
    <w:div w:id="313415807">
      <w:bodyDiv w:val="1"/>
      <w:marLeft w:val="0"/>
      <w:marRight w:val="0"/>
      <w:marTop w:val="0"/>
      <w:marBottom w:val="0"/>
      <w:divBdr>
        <w:top w:val="none" w:sz="0" w:space="0" w:color="auto"/>
        <w:left w:val="none" w:sz="0" w:space="0" w:color="auto"/>
        <w:bottom w:val="none" w:sz="0" w:space="0" w:color="auto"/>
        <w:right w:val="none" w:sz="0" w:space="0" w:color="auto"/>
      </w:divBdr>
    </w:div>
    <w:div w:id="313416670">
      <w:bodyDiv w:val="1"/>
      <w:marLeft w:val="0"/>
      <w:marRight w:val="0"/>
      <w:marTop w:val="0"/>
      <w:marBottom w:val="0"/>
      <w:divBdr>
        <w:top w:val="none" w:sz="0" w:space="0" w:color="auto"/>
        <w:left w:val="none" w:sz="0" w:space="0" w:color="auto"/>
        <w:bottom w:val="none" w:sz="0" w:space="0" w:color="auto"/>
        <w:right w:val="none" w:sz="0" w:space="0" w:color="auto"/>
      </w:divBdr>
    </w:div>
    <w:div w:id="313486138">
      <w:bodyDiv w:val="1"/>
      <w:marLeft w:val="0"/>
      <w:marRight w:val="0"/>
      <w:marTop w:val="0"/>
      <w:marBottom w:val="0"/>
      <w:divBdr>
        <w:top w:val="none" w:sz="0" w:space="0" w:color="auto"/>
        <w:left w:val="none" w:sz="0" w:space="0" w:color="auto"/>
        <w:bottom w:val="none" w:sz="0" w:space="0" w:color="auto"/>
        <w:right w:val="none" w:sz="0" w:space="0" w:color="auto"/>
      </w:divBdr>
    </w:div>
    <w:div w:id="313605357">
      <w:bodyDiv w:val="1"/>
      <w:marLeft w:val="0"/>
      <w:marRight w:val="0"/>
      <w:marTop w:val="0"/>
      <w:marBottom w:val="0"/>
      <w:divBdr>
        <w:top w:val="none" w:sz="0" w:space="0" w:color="auto"/>
        <w:left w:val="none" w:sz="0" w:space="0" w:color="auto"/>
        <w:bottom w:val="none" w:sz="0" w:space="0" w:color="auto"/>
        <w:right w:val="none" w:sz="0" w:space="0" w:color="auto"/>
      </w:divBdr>
    </w:div>
    <w:div w:id="313989456">
      <w:bodyDiv w:val="1"/>
      <w:marLeft w:val="0"/>
      <w:marRight w:val="0"/>
      <w:marTop w:val="0"/>
      <w:marBottom w:val="0"/>
      <w:divBdr>
        <w:top w:val="none" w:sz="0" w:space="0" w:color="auto"/>
        <w:left w:val="none" w:sz="0" w:space="0" w:color="auto"/>
        <w:bottom w:val="none" w:sz="0" w:space="0" w:color="auto"/>
        <w:right w:val="none" w:sz="0" w:space="0" w:color="auto"/>
      </w:divBdr>
    </w:div>
    <w:div w:id="314333533">
      <w:bodyDiv w:val="1"/>
      <w:marLeft w:val="0"/>
      <w:marRight w:val="0"/>
      <w:marTop w:val="0"/>
      <w:marBottom w:val="0"/>
      <w:divBdr>
        <w:top w:val="none" w:sz="0" w:space="0" w:color="auto"/>
        <w:left w:val="none" w:sz="0" w:space="0" w:color="auto"/>
        <w:bottom w:val="none" w:sz="0" w:space="0" w:color="auto"/>
        <w:right w:val="none" w:sz="0" w:space="0" w:color="auto"/>
      </w:divBdr>
    </w:div>
    <w:div w:id="314646793">
      <w:bodyDiv w:val="1"/>
      <w:marLeft w:val="0"/>
      <w:marRight w:val="0"/>
      <w:marTop w:val="0"/>
      <w:marBottom w:val="0"/>
      <w:divBdr>
        <w:top w:val="none" w:sz="0" w:space="0" w:color="auto"/>
        <w:left w:val="none" w:sz="0" w:space="0" w:color="auto"/>
        <w:bottom w:val="none" w:sz="0" w:space="0" w:color="auto"/>
        <w:right w:val="none" w:sz="0" w:space="0" w:color="auto"/>
      </w:divBdr>
    </w:div>
    <w:div w:id="315496718">
      <w:bodyDiv w:val="1"/>
      <w:marLeft w:val="0"/>
      <w:marRight w:val="0"/>
      <w:marTop w:val="0"/>
      <w:marBottom w:val="0"/>
      <w:divBdr>
        <w:top w:val="none" w:sz="0" w:space="0" w:color="auto"/>
        <w:left w:val="none" w:sz="0" w:space="0" w:color="auto"/>
        <w:bottom w:val="none" w:sz="0" w:space="0" w:color="auto"/>
        <w:right w:val="none" w:sz="0" w:space="0" w:color="auto"/>
      </w:divBdr>
    </w:div>
    <w:div w:id="315577308">
      <w:bodyDiv w:val="1"/>
      <w:marLeft w:val="0"/>
      <w:marRight w:val="0"/>
      <w:marTop w:val="0"/>
      <w:marBottom w:val="0"/>
      <w:divBdr>
        <w:top w:val="none" w:sz="0" w:space="0" w:color="auto"/>
        <w:left w:val="none" w:sz="0" w:space="0" w:color="auto"/>
        <w:bottom w:val="none" w:sz="0" w:space="0" w:color="auto"/>
        <w:right w:val="none" w:sz="0" w:space="0" w:color="auto"/>
      </w:divBdr>
    </w:div>
    <w:div w:id="315840083">
      <w:bodyDiv w:val="1"/>
      <w:marLeft w:val="0"/>
      <w:marRight w:val="0"/>
      <w:marTop w:val="0"/>
      <w:marBottom w:val="0"/>
      <w:divBdr>
        <w:top w:val="none" w:sz="0" w:space="0" w:color="auto"/>
        <w:left w:val="none" w:sz="0" w:space="0" w:color="auto"/>
        <w:bottom w:val="none" w:sz="0" w:space="0" w:color="auto"/>
        <w:right w:val="none" w:sz="0" w:space="0" w:color="auto"/>
      </w:divBdr>
    </w:div>
    <w:div w:id="316613332">
      <w:bodyDiv w:val="1"/>
      <w:marLeft w:val="0"/>
      <w:marRight w:val="0"/>
      <w:marTop w:val="0"/>
      <w:marBottom w:val="0"/>
      <w:divBdr>
        <w:top w:val="none" w:sz="0" w:space="0" w:color="auto"/>
        <w:left w:val="none" w:sz="0" w:space="0" w:color="auto"/>
        <w:bottom w:val="none" w:sz="0" w:space="0" w:color="auto"/>
        <w:right w:val="none" w:sz="0" w:space="0" w:color="auto"/>
      </w:divBdr>
    </w:div>
    <w:div w:id="316766383">
      <w:bodyDiv w:val="1"/>
      <w:marLeft w:val="0"/>
      <w:marRight w:val="0"/>
      <w:marTop w:val="0"/>
      <w:marBottom w:val="0"/>
      <w:divBdr>
        <w:top w:val="none" w:sz="0" w:space="0" w:color="auto"/>
        <w:left w:val="none" w:sz="0" w:space="0" w:color="auto"/>
        <w:bottom w:val="none" w:sz="0" w:space="0" w:color="auto"/>
        <w:right w:val="none" w:sz="0" w:space="0" w:color="auto"/>
      </w:divBdr>
    </w:div>
    <w:div w:id="317465712">
      <w:bodyDiv w:val="1"/>
      <w:marLeft w:val="0"/>
      <w:marRight w:val="0"/>
      <w:marTop w:val="0"/>
      <w:marBottom w:val="0"/>
      <w:divBdr>
        <w:top w:val="none" w:sz="0" w:space="0" w:color="auto"/>
        <w:left w:val="none" w:sz="0" w:space="0" w:color="auto"/>
        <w:bottom w:val="none" w:sz="0" w:space="0" w:color="auto"/>
        <w:right w:val="none" w:sz="0" w:space="0" w:color="auto"/>
      </w:divBdr>
    </w:div>
    <w:div w:id="317927244">
      <w:bodyDiv w:val="1"/>
      <w:marLeft w:val="0"/>
      <w:marRight w:val="0"/>
      <w:marTop w:val="0"/>
      <w:marBottom w:val="0"/>
      <w:divBdr>
        <w:top w:val="none" w:sz="0" w:space="0" w:color="auto"/>
        <w:left w:val="none" w:sz="0" w:space="0" w:color="auto"/>
        <w:bottom w:val="none" w:sz="0" w:space="0" w:color="auto"/>
        <w:right w:val="none" w:sz="0" w:space="0" w:color="auto"/>
      </w:divBdr>
    </w:div>
    <w:div w:id="318191612">
      <w:bodyDiv w:val="1"/>
      <w:marLeft w:val="0"/>
      <w:marRight w:val="0"/>
      <w:marTop w:val="0"/>
      <w:marBottom w:val="0"/>
      <w:divBdr>
        <w:top w:val="none" w:sz="0" w:space="0" w:color="auto"/>
        <w:left w:val="none" w:sz="0" w:space="0" w:color="auto"/>
        <w:bottom w:val="none" w:sz="0" w:space="0" w:color="auto"/>
        <w:right w:val="none" w:sz="0" w:space="0" w:color="auto"/>
      </w:divBdr>
    </w:div>
    <w:div w:id="318387675">
      <w:bodyDiv w:val="1"/>
      <w:marLeft w:val="0"/>
      <w:marRight w:val="0"/>
      <w:marTop w:val="0"/>
      <w:marBottom w:val="0"/>
      <w:divBdr>
        <w:top w:val="none" w:sz="0" w:space="0" w:color="auto"/>
        <w:left w:val="none" w:sz="0" w:space="0" w:color="auto"/>
        <w:bottom w:val="none" w:sz="0" w:space="0" w:color="auto"/>
        <w:right w:val="none" w:sz="0" w:space="0" w:color="auto"/>
      </w:divBdr>
    </w:div>
    <w:div w:id="318730018">
      <w:bodyDiv w:val="1"/>
      <w:marLeft w:val="0"/>
      <w:marRight w:val="0"/>
      <w:marTop w:val="0"/>
      <w:marBottom w:val="0"/>
      <w:divBdr>
        <w:top w:val="none" w:sz="0" w:space="0" w:color="auto"/>
        <w:left w:val="none" w:sz="0" w:space="0" w:color="auto"/>
        <w:bottom w:val="none" w:sz="0" w:space="0" w:color="auto"/>
        <w:right w:val="none" w:sz="0" w:space="0" w:color="auto"/>
      </w:divBdr>
    </w:div>
    <w:div w:id="319044944">
      <w:bodyDiv w:val="1"/>
      <w:marLeft w:val="0"/>
      <w:marRight w:val="0"/>
      <w:marTop w:val="0"/>
      <w:marBottom w:val="0"/>
      <w:divBdr>
        <w:top w:val="none" w:sz="0" w:space="0" w:color="auto"/>
        <w:left w:val="none" w:sz="0" w:space="0" w:color="auto"/>
        <w:bottom w:val="none" w:sz="0" w:space="0" w:color="auto"/>
        <w:right w:val="none" w:sz="0" w:space="0" w:color="auto"/>
      </w:divBdr>
    </w:div>
    <w:div w:id="319163592">
      <w:bodyDiv w:val="1"/>
      <w:marLeft w:val="0"/>
      <w:marRight w:val="0"/>
      <w:marTop w:val="0"/>
      <w:marBottom w:val="0"/>
      <w:divBdr>
        <w:top w:val="none" w:sz="0" w:space="0" w:color="auto"/>
        <w:left w:val="none" w:sz="0" w:space="0" w:color="auto"/>
        <w:bottom w:val="none" w:sz="0" w:space="0" w:color="auto"/>
        <w:right w:val="none" w:sz="0" w:space="0" w:color="auto"/>
      </w:divBdr>
    </w:div>
    <w:div w:id="319309552">
      <w:bodyDiv w:val="1"/>
      <w:marLeft w:val="0"/>
      <w:marRight w:val="0"/>
      <w:marTop w:val="0"/>
      <w:marBottom w:val="0"/>
      <w:divBdr>
        <w:top w:val="none" w:sz="0" w:space="0" w:color="auto"/>
        <w:left w:val="none" w:sz="0" w:space="0" w:color="auto"/>
        <w:bottom w:val="none" w:sz="0" w:space="0" w:color="auto"/>
        <w:right w:val="none" w:sz="0" w:space="0" w:color="auto"/>
      </w:divBdr>
    </w:div>
    <w:div w:id="319579696">
      <w:bodyDiv w:val="1"/>
      <w:marLeft w:val="0"/>
      <w:marRight w:val="0"/>
      <w:marTop w:val="0"/>
      <w:marBottom w:val="0"/>
      <w:divBdr>
        <w:top w:val="none" w:sz="0" w:space="0" w:color="auto"/>
        <w:left w:val="none" w:sz="0" w:space="0" w:color="auto"/>
        <w:bottom w:val="none" w:sz="0" w:space="0" w:color="auto"/>
        <w:right w:val="none" w:sz="0" w:space="0" w:color="auto"/>
      </w:divBdr>
    </w:div>
    <w:div w:id="320159453">
      <w:bodyDiv w:val="1"/>
      <w:marLeft w:val="0"/>
      <w:marRight w:val="0"/>
      <w:marTop w:val="0"/>
      <w:marBottom w:val="0"/>
      <w:divBdr>
        <w:top w:val="none" w:sz="0" w:space="0" w:color="auto"/>
        <w:left w:val="none" w:sz="0" w:space="0" w:color="auto"/>
        <w:bottom w:val="none" w:sz="0" w:space="0" w:color="auto"/>
        <w:right w:val="none" w:sz="0" w:space="0" w:color="auto"/>
      </w:divBdr>
    </w:div>
    <w:div w:id="320424296">
      <w:bodyDiv w:val="1"/>
      <w:marLeft w:val="0"/>
      <w:marRight w:val="0"/>
      <w:marTop w:val="0"/>
      <w:marBottom w:val="0"/>
      <w:divBdr>
        <w:top w:val="none" w:sz="0" w:space="0" w:color="auto"/>
        <w:left w:val="none" w:sz="0" w:space="0" w:color="auto"/>
        <w:bottom w:val="none" w:sz="0" w:space="0" w:color="auto"/>
        <w:right w:val="none" w:sz="0" w:space="0" w:color="auto"/>
      </w:divBdr>
    </w:div>
    <w:div w:id="320433006">
      <w:bodyDiv w:val="1"/>
      <w:marLeft w:val="0"/>
      <w:marRight w:val="0"/>
      <w:marTop w:val="0"/>
      <w:marBottom w:val="0"/>
      <w:divBdr>
        <w:top w:val="none" w:sz="0" w:space="0" w:color="auto"/>
        <w:left w:val="none" w:sz="0" w:space="0" w:color="auto"/>
        <w:bottom w:val="none" w:sz="0" w:space="0" w:color="auto"/>
        <w:right w:val="none" w:sz="0" w:space="0" w:color="auto"/>
      </w:divBdr>
    </w:div>
    <w:div w:id="320543343">
      <w:bodyDiv w:val="1"/>
      <w:marLeft w:val="0"/>
      <w:marRight w:val="0"/>
      <w:marTop w:val="0"/>
      <w:marBottom w:val="0"/>
      <w:divBdr>
        <w:top w:val="none" w:sz="0" w:space="0" w:color="auto"/>
        <w:left w:val="none" w:sz="0" w:space="0" w:color="auto"/>
        <w:bottom w:val="none" w:sz="0" w:space="0" w:color="auto"/>
        <w:right w:val="none" w:sz="0" w:space="0" w:color="auto"/>
      </w:divBdr>
    </w:div>
    <w:div w:id="320886029">
      <w:bodyDiv w:val="1"/>
      <w:marLeft w:val="0"/>
      <w:marRight w:val="0"/>
      <w:marTop w:val="0"/>
      <w:marBottom w:val="0"/>
      <w:divBdr>
        <w:top w:val="none" w:sz="0" w:space="0" w:color="auto"/>
        <w:left w:val="none" w:sz="0" w:space="0" w:color="auto"/>
        <w:bottom w:val="none" w:sz="0" w:space="0" w:color="auto"/>
        <w:right w:val="none" w:sz="0" w:space="0" w:color="auto"/>
      </w:divBdr>
    </w:div>
    <w:div w:id="320891901">
      <w:bodyDiv w:val="1"/>
      <w:marLeft w:val="0"/>
      <w:marRight w:val="0"/>
      <w:marTop w:val="0"/>
      <w:marBottom w:val="0"/>
      <w:divBdr>
        <w:top w:val="none" w:sz="0" w:space="0" w:color="auto"/>
        <w:left w:val="none" w:sz="0" w:space="0" w:color="auto"/>
        <w:bottom w:val="none" w:sz="0" w:space="0" w:color="auto"/>
        <w:right w:val="none" w:sz="0" w:space="0" w:color="auto"/>
      </w:divBdr>
    </w:div>
    <w:div w:id="320961344">
      <w:bodyDiv w:val="1"/>
      <w:marLeft w:val="0"/>
      <w:marRight w:val="0"/>
      <w:marTop w:val="0"/>
      <w:marBottom w:val="0"/>
      <w:divBdr>
        <w:top w:val="none" w:sz="0" w:space="0" w:color="auto"/>
        <w:left w:val="none" w:sz="0" w:space="0" w:color="auto"/>
        <w:bottom w:val="none" w:sz="0" w:space="0" w:color="auto"/>
        <w:right w:val="none" w:sz="0" w:space="0" w:color="auto"/>
      </w:divBdr>
    </w:div>
    <w:div w:id="321006165">
      <w:bodyDiv w:val="1"/>
      <w:marLeft w:val="0"/>
      <w:marRight w:val="0"/>
      <w:marTop w:val="0"/>
      <w:marBottom w:val="0"/>
      <w:divBdr>
        <w:top w:val="none" w:sz="0" w:space="0" w:color="auto"/>
        <w:left w:val="none" w:sz="0" w:space="0" w:color="auto"/>
        <w:bottom w:val="none" w:sz="0" w:space="0" w:color="auto"/>
        <w:right w:val="none" w:sz="0" w:space="0" w:color="auto"/>
      </w:divBdr>
    </w:div>
    <w:div w:id="321082985">
      <w:bodyDiv w:val="1"/>
      <w:marLeft w:val="0"/>
      <w:marRight w:val="0"/>
      <w:marTop w:val="0"/>
      <w:marBottom w:val="0"/>
      <w:divBdr>
        <w:top w:val="none" w:sz="0" w:space="0" w:color="auto"/>
        <w:left w:val="none" w:sz="0" w:space="0" w:color="auto"/>
        <w:bottom w:val="none" w:sz="0" w:space="0" w:color="auto"/>
        <w:right w:val="none" w:sz="0" w:space="0" w:color="auto"/>
      </w:divBdr>
    </w:div>
    <w:div w:id="321083573">
      <w:bodyDiv w:val="1"/>
      <w:marLeft w:val="0"/>
      <w:marRight w:val="0"/>
      <w:marTop w:val="0"/>
      <w:marBottom w:val="0"/>
      <w:divBdr>
        <w:top w:val="none" w:sz="0" w:space="0" w:color="auto"/>
        <w:left w:val="none" w:sz="0" w:space="0" w:color="auto"/>
        <w:bottom w:val="none" w:sz="0" w:space="0" w:color="auto"/>
        <w:right w:val="none" w:sz="0" w:space="0" w:color="auto"/>
      </w:divBdr>
    </w:div>
    <w:div w:id="321129818">
      <w:bodyDiv w:val="1"/>
      <w:marLeft w:val="0"/>
      <w:marRight w:val="0"/>
      <w:marTop w:val="0"/>
      <w:marBottom w:val="0"/>
      <w:divBdr>
        <w:top w:val="none" w:sz="0" w:space="0" w:color="auto"/>
        <w:left w:val="none" w:sz="0" w:space="0" w:color="auto"/>
        <w:bottom w:val="none" w:sz="0" w:space="0" w:color="auto"/>
        <w:right w:val="none" w:sz="0" w:space="0" w:color="auto"/>
      </w:divBdr>
    </w:div>
    <w:div w:id="321158140">
      <w:bodyDiv w:val="1"/>
      <w:marLeft w:val="0"/>
      <w:marRight w:val="0"/>
      <w:marTop w:val="0"/>
      <w:marBottom w:val="0"/>
      <w:divBdr>
        <w:top w:val="none" w:sz="0" w:space="0" w:color="auto"/>
        <w:left w:val="none" w:sz="0" w:space="0" w:color="auto"/>
        <w:bottom w:val="none" w:sz="0" w:space="0" w:color="auto"/>
        <w:right w:val="none" w:sz="0" w:space="0" w:color="auto"/>
      </w:divBdr>
    </w:div>
    <w:div w:id="321590652">
      <w:bodyDiv w:val="1"/>
      <w:marLeft w:val="0"/>
      <w:marRight w:val="0"/>
      <w:marTop w:val="0"/>
      <w:marBottom w:val="0"/>
      <w:divBdr>
        <w:top w:val="none" w:sz="0" w:space="0" w:color="auto"/>
        <w:left w:val="none" w:sz="0" w:space="0" w:color="auto"/>
        <w:bottom w:val="none" w:sz="0" w:space="0" w:color="auto"/>
        <w:right w:val="none" w:sz="0" w:space="0" w:color="auto"/>
      </w:divBdr>
    </w:div>
    <w:div w:id="321742335">
      <w:bodyDiv w:val="1"/>
      <w:marLeft w:val="0"/>
      <w:marRight w:val="0"/>
      <w:marTop w:val="0"/>
      <w:marBottom w:val="0"/>
      <w:divBdr>
        <w:top w:val="none" w:sz="0" w:space="0" w:color="auto"/>
        <w:left w:val="none" w:sz="0" w:space="0" w:color="auto"/>
        <w:bottom w:val="none" w:sz="0" w:space="0" w:color="auto"/>
        <w:right w:val="none" w:sz="0" w:space="0" w:color="auto"/>
      </w:divBdr>
    </w:div>
    <w:div w:id="321810939">
      <w:bodyDiv w:val="1"/>
      <w:marLeft w:val="0"/>
      <w:marRight w:val="0"/>
      <w:marTop w:val="0"/>
      <w:marBottom w:val="0"/>
      <w:divBdr>
        <w:top w:val="none" w:sz="0" w:space="0" w:color="auto"/>
        <w:left w:val="none" w:sz="0" w:space="0" w:color="auto"/>
        <w:bottom w:val="none" w:sz="0" w:space="0" w:color="auto"/>
        <w:right w:val="none" w:sz="0" w:space="0" w:color="auto"/>
      </w:divBdr>
    </w:div>
    <w:div w:id="321860278">
      <w:bodyDiv w:val="1"/>
      <w:marLeft w:val="0"/>
      <w:marRight w:val="0"/>
      <w:marTop w:val="0"/>
      <w:marBottom w:val="0"/>
      <w:divBdr>
        <w:top w:val="none" w:sz="0" w:space="0" w:color="auto"/>
        <w:left w:val="none" w:sz="0" w:space="0" w:color="auto"/>
        <w:bottom w:val="none" w:sz="0" w:space="0" w:color="auto"/>
        <w:right w:val="none" w:sz="0" w:space="0" w:color="auto"/>
      </w:divBdr>
    </w:div>
    <w:div w:id="321929338">
      <w:bodyDiv w:val="1"/>
      <w:marLeft w:val="0"/>
      <w:marRight w:val="0"/>
      <w:marTop w:val="0"/>
      <w:marBottom w:val="0"/>
      <w:divBdr>
        <w:top w:val="none" w:sz="0" w:space="0" w:color="auto"/>
        <w:left w:val="none" w:sz="0" w:space="0" w:color="auto"/>
        <w:bottom w:val="none" w:sz="0" w:space="0" w:color="auto"/>
        <w:right w:val="none" w:sz="0" w:space="0" w:color="auto"/>
      </w:divBdr>
    </w:div>
    <w:div w:id="321936393">
      <w:bodyDiv w:val="1"/>
      <w:marLeft w:val="0"/>
      <w:marRight w:val="0"/>
      <w:marTop w:val="0"/>
      <w:marBottom w:val="0"/>
      <w:divBdr>
        <w:top w:val="none" w:sz="0" w:space="0" w:color="auto"/>
        <w:left w:val="none" w:sz="0" w:space="0" w:color="auto"/>
        <w:bottom w:val="none" w:sz="0" w:space="0" w:color="auto"/>
        <w:right w:val="none" w:sz="0" w:space="0" w:color="auto"/>
      </w:divBdr>
    </w:div>
    <w:div w:id="322002983">
      <w:bodyDiv w:val="1"/>
      <w:marLeft w:val="0"/>
      <w:marRight w:val="0"/>
      <w:marTop w:val="0"/>
      <w:marBottom w:val="0"/>
      <w:divBdr>
        <w:top w:val="none" w:sz="0" w:space="0" w:color="auto"/>
        <w:left w:val="none" w:sz="0" w:space="0" w:color="auto"/>
        <w:bottom w:val="none" w:sz="0" w:space="0" w:color="auto"/>
        <w:right w:val="none" w:sz="0" w:space="0" w:color="auto"/>
      </w:divBdr>
    </w:div>
    <w:div w:id="322055061">
      <w:bodyDiv w:val="1"/>
      <w:marLeft w:val="0"/>
      <w:marRight w:val="0"/>
      <w:marTop w:val="0"/>
      <w:marBottom w:val="0"/>
      <w:divBdr>
        <w:top w:val="none" w:sz="0" w:space="0" w:color="auto"/>
        <w:left w:val="none" w:sz="0" w:space="0" w:color="auto"/>
        <w:bottom w:val="none" w:sz="0" w:space="0" w:color="auto"/>
        <w:right w:val="none" w:sz="0" w:space="0" w:color="auto"/>
      </w:divBdr>
    </w:div>
    <w:div w:id="322244793">
      <w:bodyDiv w:val="1"/>
      <w:marLeft w:val="0"/>
      <w:marRight w:val="0"/>
      <w:marTop w:val="0"/>
      <w:marBottom w:val="0"/>
      <w:divBdr>
        <w:top w:val="none" w:sz="0" w:space="0" w:color="auto"/>
        <w:left w:val="none" w:sz="0" w:space="0" w:color="auto"/>
        <w:bottom w:val="none" w:sz="0" w:space="0" w:color="auto"/>
        <w:right w:val="none" w:sz="0" w:space="0" w:color="auto"/>
      </w:divBdr>
    </w:div>
    <w:div w:id="322390410">
      <w:bodyDiv w:val="1"/>
      <w:marLeft w:val="0"/>
      <w:marRight w:val="0"/>
      <w:marTop w:val="0"/>
      <w:marBottom w:val="0"/>
      <w:divBdr>
        <w:top w:val="none" w:sz="0" w:space="0" w:color="auto"/>
        <w:left w:val="none" w:sz="0" w:space="0" w:color="auto"/>
        <w:bottom w:val="none" w:sz="0" w:space="0" w:color="auto"/>
        <w:right w:val="none" w:sz="0" w:space="0" w:color="auto"/>
      </w:divBdr>
    </w:div>
    <w:div w:id="322440914">
      <w:bodyDiv w:val="1"/>
      <w:marLeft w:val="0"/>
      <w:marRight w:val="0"/>
      <w:marTop w:val="0"/>
      <w:marBottom w:val="0"/>
      <w:divBdr>
        <w:top w:val="none" w:sz="0" w:space="0" w:color="auto"/>
        <w:left w:val="none" w:sz="0" w:space="0" w:color="auto"/>
        <w:bottom w:val="none" w:sz="0" w:space="0" w:color="auto"/>
        <w:right w:val="none" w:sz="0" w:space="0" w:color="auto"/>
      </w:divBdr>
    </w:div>
    <w:div w:id="322584290">
      <w:bodyDiv w:val="1"/>
      <w:marLeft w:val="0"/>
      <w:marRight w:val="0"/>
      <w:marTop w:val="0"/>
      <w:marBottom w:val="0"/>
      <w:divBdr>
        <w:top w:val="none" w:sz="0" w:space="0" w:color="auto"/>
        <w:left w:val="none" w:sz="0" w:space="0" w:color="auto"/>
        <w:bottom w:val="none" w:sz="0" w:space="0" w:color="auto"/>
        <w:right w:val="none" w:sz="0" w:space="0" w:color="auto"/>
      </w:divBdr>
    </w:div>
    <w:div w:id="322707700">
      <w:bodyDiv w:val="1"/>
      <w:marLeft w:val="0"/>
      <w:marRight w:val="0"/>
      <w:marTop w:val="0"/>
      <w:marBottom w:val="0"/>
      <w:divBdr>
        <w:top w:val="none" w:sz="0" w:space="0" w:color="auto"/>
        <w:left w:val="none" w:sz="0" w:space="0" w:color="auto"/>
        <w:bottom w:val="none" w:sz="0" w:space="0" w:color="auto"/>
        <w:right w:val="none" w:sz="0" w:space="0" w:color="auto"/>
      </w:divBdr>
    </w:div>
    <w:div w:id="322970303">
      <w:bodyDiv w:val="1"/>
      <w:marLeft w:val="0"/>
      <w:marRight w:val="0"/>
      <w:marTop w:val="0"/>
      <w:marBottom w:val="0"/>
      <w:divBdr>
        <w:top w:val="none" w:sz="0" w:space="0" w:color="auto"/>
        <w:left w:val="none" w:sz="0" w:space="0" w:color="auto"/>
        <w:bottom w:val="none" w:sz="0" w:space="0" w:color="auto"/>
        <w:right w:val="none" w:sz="0" w:space="0" w:color="auto"/>
      </w:divBdr>
    </w:div>
    <w:div w:id="322972142">
      <w:bodyDiv w:val="1"/>
      <w:marLeft w:val="0"/>
      <w:marRight w:val="0"/>
      <w:marTop w:val="0"/>
      <w:marBottom w:val="0"/>
      <w:divBdr>
        <w:top w:val="none" w:sz="0" w:space="0" w:color="auto"/>
        <w:left w:val="none" w:sz="0" w:space="0" w:color="auto"/>
        <w:bottom w:val="none" w:sz="0" w:space="0" w:color="auto"/>
        <w:right w:val="none" w:sz="0" w:space="0" w:color="auto"/>
      </w:divBdr>
    </w:div>
    <w:div w:id="323096101">
      <w:bodyDiv w:val="1"/>
      <w:marLeft w:val="0"/>
      <w:marRight w:val="0"/>
      <w:marTop w:val="0"/>
      <w:marBottom w:val="0"/>
      <w:divBdr>
        <w:top w:val="none" w:sz="0" w:space="0" w:color="auto"/>
        <w:left w:val="none" w:sz="0" w:space="0" w:color="auto"/>
        <w:bottom w:val="none" w:sz="0" w:space="0" w:color="auto"/>
        <w:right w:val="none" w:sz="0" w:space="0" w:color="auto"/>
      </w:divBdr>
    </w:div>
    <w:div w:id="323239178">
      <w:bodyDiv w:val="1"/>
      <w:marLeft w:val="0"/>
      <w:marRight w:val="0"/>
      <w:marTop w:val="0"/>
      <w:marBottom w:val="0"/>
      <w:divBdr>
        <w:top w:val="none" w:sz="0" w:space="0" w:color="auto"/>
        <w:left w:val="none" w:sz="0" w:space="0" w:color="auto"/>
        <w:bottom w:val="none" w:sz="0" w:space="0" w:color="auto"/>
        <w:right w:val="none" w:sz="0" w:space="0" w:color="auto"/>
      </w:divBdr>
    </w:div>
    <w:div w:id="323438960">
      <w:bodyDiv w:val="1"/>
      <w:marLeft w:val="0"/>
      <w:marRight w:val="0"/>
      <w:marTop w:val="0"/>
      <w:marBottom w:val="0"/>
      <w:divBdr>
        <w:top w:val="none" w:sz="0" w:space="0" w:color="auto"/>
        <w:left w:val="none" w:sz="0" w:space="0" w:color="auto"/>
        <w:bottom w:val="none" w:sz="0" w:space="0" w:color="auto"/>
        <w:right w:val="none" w:sz="0" w:space="0" w:color="auto"/>
      </w:divBdr>
    </w:div>
    <w:div w:id="323556202">
      <w:bodyDiv w:val="1"/>
      <w:marLeft w:val="0"/>
      <w:marRight w:val="0"/>
      <w:marTop w:val="0"/>
      <w:marBottom w:val="0"/>
      <w:divBdr>
        <w:top w:val="none" w:sz="0" w:space="0" w:color="auto"/>
        <w:left w:val="none" w:sz="0" w:space="0" w:color="auto"/>
        <w:bottom w:val="none" w:sz="0" w:space="0" w:color="auto"/>
        <w:right w:val="none" w:sz="0" w:space="0" w:color="auto"/>
      </w:divBdr>
    </w:div>
    <w:div w:id="323822861">
      <w:bodyDiv w:val="1"/>
      <w:marLeft w:val="0"/>
      <w:marRight w:val="0"/>
      <w:marTop w:val="0"/>
      <w:marBottom w:val="0"/>
      <w:divBdr>
        <w:top w:val="none" w:sz="0" w:space="0" w:color="auto"/>
        <w:left w:val="none" w:sz="0" w:space="0" w:color="auto"/>
        <w:bottom w:val="none" w:sz="0" w:space="0" w:color="auto"/>
        <w:right w:val="none" w:sz="0" w:space="0" w:color="auto"/>
      </w:divBdr>
    </w:div>
    <w:div w:id="324406129">
      <w:bodyDiv w:val="1"/>
      <w:marLeft w:val="0"/>
      <w:marRight w:val="0"/>
      <w:marTop w:val="0"/>
      <w:marBottom w:val="0"/>
      <w:divBdr>
        <w:top w:val="none" w:sz="0" w:space="0" w:color="auto"/>
        <w:left w:val="none" w:sz="0" w:space="0" w:color="auto"/>
        <w:bottom w:val="none" w:sz="0" w:space="0" w:color="auto"/>
        <w:right w:val="none" w:sz="0" w:space="0" w:color="auto"/>
      </w:divBdr>
    </w:div>
    <w:div w:id="324480343">
      <w:bodyDiv w:val="1"/>
      <w:marLeft w:val="0"/>
      <w:marRight w:val="0"/>
      <w:marTop w:val="0"/>
      <w:marBottom w:val="0"/>
      <w:divBdr>
        <w:top w:val="none" w:sz="0" w:space="0" w:color="auto"/>
        <w:left w:val="none" w:sz="0" w:space="0" w:color="auto"/>
        <w:bottom w:val="none" w:sz="0" w:space="0" w:color="auto"/>
        <w:right w:val="none" w:sz="0" w:space="0" w:color="auto"/>
      </w:divBdr>
    </w:div>
    <w:div w:id="324674961">
      <w:bodyDiv w:val="1"/>
      <w:marLeft w:val="0"/>
      <w:marRight w:val="0"/>
      <w:marTop w:val="0"/>
      <w:marBottom w:val="0"/>
      <w:divBdr>
        <w:top w:val="none" w:sz="0" w:space="0" w:color="auto"/>
        <w:left w:val="none" w:sz="0" w:space="0" w:color="auto"/>
        <w:bottom w:val="none" w:sz="0" w:space="0" w:color="auto"/>
        <w:right w:val="none" w:sz="0" w:space="0" w:color="auto"/>
      </w:divBdr>
    </w:div>
    <w:div w:id="325020079">
      <w:bodyDiv w:val="1"/>
      <w:marLeft w:val="0"/>
      <w:marRight w:val="0"/>
      <w:marTop w:val="0"/>
      <w:marBottom w:val="0"/>
      <w:divBdr>
        <w:top w:val="none" w:sz="0" w:space="0" w:color="auto"/>
        <w:left w:val="none" w:sz="0" w:space="0" w:color="auto"/>
        <w:bottom w:val="none" w:sz="0" w:space="0" w:color="auto"/>
        <w:right w:val="none" w:sz="0" w:space="0" w:color="auto"/>
      </w:divBdr>
    </w:div>
    <w:div w:id="325524189">
      <w:bodyDiv w:val="1"/>
      <w:marLeft w:val="0"/>
      <w:marRight w:val="0"/>
      <w:marTop w:val="0"/>
      <w:marBottom w:val="0"/>
      <w:divBdr>
        <w:top w:val="none" w:sz="0" w:space="0" w:color="auto"/>
        <w:left w:val="none" w:sz="0" w:space="0" w:color="auto"/>
        <w:bottom w:val="none" w:sz="0" w:space="0" w:color="auto"/>
        <w:right w:val="none" w:sz="0" w:space="0" w:color="auto"/>
      </w:divBdr>
    </w:div>
    <w:div w:id="325668748">
      <w:bodyDiv w:val="1"/>
      <w:marLeft w:val="0"/>
      <w:marRight w:val="0"/>
      <w:marTop w:val="0"/>
      <w:marBottom w:val="0"/>
      <w:divBdr>
        <w:top w:val="none" w:sz="0" w:space="0" w:color="auto"/>
        <w:left w:val="none" w:sz="0" w:space="0" w:color="auto"/>
        <w:bottom w:val="none" w:sz="0" w:space="0" w:color="auto"/>
        <w:right w:val="none" w:sz="0" w:space="0" w:color="auto"/>
      </w:divBdr>
    </w:div>
    <w:div w:id="326054642">
      <w:bodyDiv w:val="1"/>
      <w:marLeft w:val="0"/>
      <w:marRight w:val="0"/>
      <w:marTop w:val="0"/>
      <w:marBottom w:val="0"/>
      <w:divBdr>
        <w:top w:val="none" w:sz="0" w:space="0" w:color="auto"/>
        <w:left w:val="none" w:sz="0" w:space="0" w:color="auto"/>
        <w:bottom w:val="none" w:sz="0" w:space="0" w:color="auto"/>
        <w:right w:val="none" w:sz="0" w:space="0" w:color="auto"/>
      </w:divBdr>
    </w:div>
    <w:div w:id="326179313">
      <w:bodyDiv w:val="1"/>
      <w:marLeft w:val="0"/>
      <w:marRight w:val="0"/>
      <w:marTop w:val="0"/>
      <w:marBottom w:val="0"/>
      <w:divBdr>
        <w:top w:val="none" w:sz="0" w:space="0" w:color="auto"/>
        <w:left w:val="none" w:sz="0" w:space="0" w:color="auto"/>
        <w:bottom w:val="none" w:sz="0" w:space="0" w:color="auto"/>
        <w:right w:val="none" w:sz="0" w:space="0" w:color="auto"/>
      </w:divBdr>
    </w:div>
    <w:div w:id="326247898">
      <w:bodyDiv w:val="1"/>
      <w:marLeft w:val="0"/>
      <w:marRight w:val="0"/>
      <w:marTop w:val="0"/>
      <w:marBottom w:val="0"/>
      <w:divBdr>
        <w:top w:val="none" w:sz="0" w:space="0" w:color="auto"/>
        <w:left w:val="none" w:sz="0" w:space="0" w:color="auto"/>
        <w:bottom w:val="none" w:sz="0" w:space="0" w:color="auto"/>
        <w:right w:val="none" w:sz="0" w:space="0" w:color="auto"/>
      </w:divBdr>
    </w:div>
    <w:div w:id="326714176">
      <w:bodyDiv w:val="1"/>
      <w:marLeft w:val="0"/>
      <w:marRight w:val="0"/>
      <w:marTop w:val="0"/>
      <w:marBottom w:val="0"/>
      <w:divBdr>
        <w:top w:val="none" w:sz="0" w:space="0" w:color="auto"/>
        <w:left w:val="none" w:sz="0" w:space="0" w:color="auto"/>
        <w:bottom w:val="none" w:sz="0" w:space="0" w:color="auto"/>
        <w:right w:val="none" w:sz="0" w:space="0" w:color="auto"/>
      </w:divBdr>
    </w:div>
    <w:div w:id="326907045">
      <w:bodyDiv w:val="1"/>
      <w:marLeft w:val="0"/>
      <w:marRight w:val="0"/>
      <w:marTop w:val="0"/>
      <w:marBottom w:val="0"/>
      <w:divBdr>
        <w:top w:val="none" w:sz="0" w:space="0" w:color="auto"/>
        <w:left w:val="none" w:sz="0" w:space="0" w:color="auto"/>
        <w:bottom w:val="none" w:sz="0" w:space="0" w:color="auto"/>
        <w:right w:val="none" w:sz="0" w:space="0" w:color="auto"/>
      </w:divBdr>
    </w:div>
    <w:div w:id="327294258">
      <w:bodyDiv w:val="1"/>
      <w:marLeft w:val="0"/>
      <w:marRight w:val="0"/>
      <w:marTop w:val="0"/>
      <w:marBottom w:val="0"/>
      <w:divBdr>
        <w:top w:val="none" w:sz="0" w:space="0" w:color="auto"/>
        <w:left w:val="none" w:sz="0" w:space="0" w:color="auto"/>
        <w:bottom w:val="none" w:sz="0" w:space="0" w:color="auto"/>
        <w:right w:val="none" w:sz="0" w:space="0" w:color="auto"/>
      </w:divBdr>
    </w:div>
    <w:div w:id="327557392">
      <w:bodyDiv w:val="1"/>
      <w:marLeft w:val="0"/>
      <w:marRight w:val="0"/>
      <w:marTop w:val="0"/>
      <w:marBottom w:val="0"/>
      <w:divBdr>
        <w:top w:val="none" w:sz="0" w:space="0" w:color="auto"/>
        <w:left w:val="none" w:sz="0" w:space="0" w:color="auto"/>
        <w:bottom w:val="none" w:sz="0" w:space="0" w:color="auto"/>
        <w:right w:val="none" w:sz="0" w:space="0" w:color="auto"/>
      </w:divBdr>
    </w:div>
    <w:div w:id="327682530">
      <w:bodyDiv w:val="1"/>
      <w:marLeft w:val="0"/>
      <w:marRight w:val="0"/>
      <w:marTop w:val="0"/>
      <w:marBottom w:val="0"/>
      <w:divBdr>
        <w:top w:val="none" w:sz="0" w:space="0" w:color="auto"/>
        <w:left w:val="none" w:sz="0" w:space="0" w:color="auto"/>
        <w:bottom w:val="none" w:sz="0" w:space="0" w:color="auto"/>
        <w:right w:val="none" w:sz="0" w:space="0" w:color="auto"/>
      </w:divBdr>
    </w:div>
    <w:div w:id="327709811">
      <w:bodyDiv w:val="1"/>
      <w:marLeft w:val="0"/>
      <w:marRight w:val="0"/>
      <w:marTop w:val="0"/>
      <w:marBottom w:val="0"/>
      <w:divBdr>
        <w:top w:val="none" w:sz="0" w:space="0" w:color="auto"/>
        <w:left w:val="none" w:sz="0" w:space="0" w:color="auto"/>
        <w:bottom w:val="none" w:sz="0" w:space="0" w:color="auto"/>
        <w:right w:val="none" w:sz="0" w:space="0" w:color="auto"/>
      </w:divBdr>
    </w:div>
    <w:div w:id="327900384">
      <w:bodyDiv w:val="1"/>
      <w:marLeft w:val="0"/>
      <w:marRight w:val="0"/>
      <w:marTop w:val="0"/>
      <w:marBottom w:val="0"/>
      <w:divBdr>
        <w:top w:val="none" w:sz="0" w:space="0" w:color="auto"/>
        <w:left w:val="none" w:sz="0" w:space="0" w:color="auto"/>
        <w:bottom w:val="none" w:sz="0" w:space="0" w:color="auto"/>
        <w:right w:val="none" w:sz="0" w:space="0" w:color="auto"/>
      </w:divBdr>
    </w:div>
    <w:div w:id="328096101">
      <w:bodyDiv w:val="1"/>
      <w:marLeft w:val="0"/>
      <w:marRight w:val="0"/>
      <w:marTop w:val="0"/>
      <w:marBottom w:val="0"/>
      <w:divBdr>
        <w:top w:val="none" w:sz="0" w:space="0" w:color="auto"/>
        <w:left w:val="none" w:sz="0" w:space="0" w:color="auto"/>
        <w:bottom w:val="none" w:sz="0" w:space="0" w:color="auto"/>
        <w:right w:val="none" w:sz="0" w:space="0" w:color="auto"/>
      </w:divBdr>
    </w:div>
    <w:div w:id="328100142">
      <w:bodyDiv w:val="1"/>
      <w:marLeft w:val="0"/>
      <w:marRight w:val="0"/>
      <w:marTop w:val="0"/>
      <w:marBottom w:val="0"/>
      <w:divBdr>
        <w:top w:val="none" w:sz="0" w:space="0" w:color="auto"/>
        <w:left w:val="none" w:sz="0" w:space="0" w:color="auto"/>
        <w:bottom w:val="none" w:sz="0" w:space="0" w:color="auto"/>
        <w:right w:val="none" w:sz="0" w:space="0" w:color="auto"/>
      </w:divBdr>
    </w:div>
    <w:div w:id="328142644">
      <w:bodyDiv w:val="1"/>
      <w:marLeft w:val="0"/>
      <w:marRight w:val="0"/>
      <w:marTop w:val="0"/>
      <w:marBottom w:val="0"/>
      <w:divBdr>
        <w:top w:val="none" w:sz="0" w:space="0" w:color="auto"/>
        <w:left w:val="none" w:sz="0" w:space="0" w:color="auto"/>
        <w:bottom w:val="none" w:sz="0" w:space="0" w:color="auto"/>
        <w:right w:val="none" w:sz="0" w:space="0" w:color="auto"/>
      </w:divBdr>
    </w:div>
    <w:div w:id="328602747">
      <w:bodyDiv w:val="1"/>
      <w:marLeft w:val="0"/>
      <w:marRight w:val="0"/>
      <w:marTop w:val="0"/>
      <w:marBottom w:val="0"/>
      <w:divBdr>
        <w:top w:val="none" w:sz="0" w:space="0" w:color="auto"/>
        <w:left w:val="none" w:sz="0" w:space="0" w:color="auto"/>
        <w:bottom w:val="none" w:sz="0" w:space="0" w:color="auto"/>
        <w:right w:val="none" w:sz="0" w:space="0" w:color="auto"/>
      </w:divBdr>
    </w:div>
    <w:div w:id="328606395">
      <w:bodyDiv w:val="1"/>
      <w:marLeft w:val="0"/>
      <w:marRight w:val="0"/>
      <w:marTop w:val="0"/>
      <w:marBottom w:val="0"/>
      <w:divBdr>
        <w:top w:val="none" w:sz="0" w:space="0" w:color="auto"/>
        <w:left w:val="none" w:sz="0" w:space="0" w:color="auto"/>
        <w:bottom w:val="none" w:sz="0" w:space="0" w:color="auto"/>
        <w:right w:val="none" w:sz="0" w:space="0" w:color="auto"/>
      </w:divBdr>
    </w:div>
    <w:div w:id="328950398">
      <w:bodyDiv w:val="1"/>
      <w:marLeft w:val="0"/>
      <w:marRight w:val="0"/>
      <w:marTop w:val="0"/>
      <w:marBottom w:val="0"/>
      <w:divBdr>
        <w:top w:val="none" w:sz="0" w:space="0" w:color="auto"/>
        <w:left w:val="none" w:sz="0" w:space="0" w:color="auto"/>
        <w:bottom w:val="none" w:sz="0" w:space="0" w:color="auto"/>
        <w:right w:val="none" w:sz="0" w:space="0" w:color="auto"/>
      </w:divBdr>
    </w:div>
    <w:div w:id="329062839">
      <w:bodyDiv w:val="1"/>
      <w:marLeft w:val="0"/>
      <w:marRight w:val="0"/>
      <w:marTop w:val="0"/>
      <w:marBottom w:val="0"/>
      <w:divBdr>
        <w:top w:val="none" w:sz="0" w:space="0" w:color="auto"/>
        <w:left w:val="none" w:sz="0" w:space="0" w:color="auto"/>
        <w:bottom w:val="none" w:sz="0" w:space="0" w:color="auto"/>
        <w:right w:val="none" w:sz="0" w:space="0" w:color="auto"/>
      </w:divBdr>
    </w:div>
    <w:div w:id="329068236">
      <w:bodyDiv w:val="1"/>
      <w:marLeft w:val="0"/>
      <w:marRight w:val="0"/>
      <w:marTop w:val="0"/>
      <w:marBottom w:val="0"/>
      <w:divBdr>
        <w:top w:val="none" w:sz="0" w:space="0" w:color="auto"/>
        <w:left w:val="none" w:sz="0" w:space="0" w:color="auto"/>
        <w:bottom w:val="none" w:sz="0" w:space="0" w:color="auto"/>
        <w:right w:val="none" w:sz="0" w:space="0" w:color="auto"/>
      </w:divBdr>
    </w:div>
    <w:div w:id="329332501">
      <w:bodyDiv w:val="1"/>
      <w:marLeft w:val="0"/>
      <w:marRight w:val="0"/>
      <w:marTop w:val="0"/>
      <w:marBottom w:val="0"/>
      <w:divBdr>
        <w:top w:val="none" w:sz="0" w:space="0" w:color="auto"/>
        <w:left w:val="none" w:sz="0" w:space="0" w:color="auto"/>
        <w:bottom w:val="none" w:sz="0" w:space="0" w:color="auto"/>
        <w:right w:val="none" w:sz="0" w:space="0" w:color="auto"/>
      </w:divBdr>
    </w:div>
    <w:div w:id="329451110">
      <w:bodyDiv w:val="1"/>
      <w:marLeft w:val="0"/>
      <w:marRight w:val="0"/>
      <w:marTop w:val="0"/>
      <w:marBottom w:val="0"/>
      <w:divBdr>
        <w:top w:val="none" w:sz="0" w:space="0" w:color="auto"/>
        <w:left w:val="none" w:sz="0" w:space="0" w:color="auto"/>
        <w:bottom w:val="none" w:sz="0" w:space="0" w:color="auto"/>
        <w:right w:val="none" w:sz="0" w:space="0" w:color="auto"/>
      </w:divBdr>
    </w:div>
    <w:div w:id="329866399">
      <w:bodyDiv w:val="1"/>
      <w:marLeft w:val="0"/>
      <w:marRight w:val="0"/>
      <w:marTop w:val="0"/>
      <w:marBottom w:val="0"/>
      <w:divBdr>
        <w:top w:val="none" w:sz="0" w:space="0" w:color="auto"/>
        <w:left w:val="none" w:sz="0" w:space="0" w:color="auto"/>
        <w:bottom w:val="none" w:sz="0" w:space="0" w:color="auto"/>
        <w:right w:val="none" w:sz="0" w:space="0" w:color="auto"/>
      </w:divBdr>
    </w:div>
    <w:div w:id="329989742">
      <w:bodyDiv w:val="1"/>
      <w:marLeft w:val="0"/>
      <w:marRight w:val="0"/>
      <w:marTop w:val="0"/>
      <w:marBottom w:val="0"/>
      <w:divBdr>
        <w:top w:val="none" w:sz="0" w:space="0" w:color="auto"/>
        <w:left w:val="none" w:sz="0" w:space="0" w:color="auto"/>
        <w:bottom w:val="none" w:sz="0" w:space="0" w:color="auto"/>
        <w:right w:val="none" w:sz="0" w:space="0" w:color="auto"/>
      </w:divBdr>
    </w:div>
    <w:div w:id="329991769">
      <w:bodyDiv w:val="1"/>
      <w:marLeft w:val="0"/>
      <w:marRight w:val="0"/>
      <w:marTop w:val="0"/>
      <w:marBottom w:val="0"/>
      <w:divBdr>
        <w:top w:val="none" w:sz="0" w:space="0" w:color="auto"/>
        <w:left w:val="none" w:sz="0" w:space="0" w:color="auto"/>
        <w:bottom w:val="none" w:sz="0" w:space="0" w:color="auto"/>
        <w:right w:val="none" w:sz="0" w:space="0" w:color="auto"/>
      </w:divBdr>
    </w:div>
    <w:div w:id="330261115">
      <w:bodyDiv w:val="1"/>
      <w:marLeft w:val="0"/>
      <w:marRight w:val="0"/>
      <w:marTop w:val="0"/>
      <w:marBottom w:val="0"/>
      <w:divBdr>
        <w:top w:val="none" w:sz="0" w:space="0" w:color="auto"/>
        <w:left w:val="none" w:sz="0" w:space="0" w:color="auto"/>
        <w:bottom w:val="none" w:sz="0" w:space="0" w:color="auto"/>
        <w:right w:val="none" w:sz="0" w:space="0" w:color="auto"/>
      </w:divBdr>
    </w:div>
    <w:div w:id="330379624">
      <w:bodyDiv w:val="1"/>
      <w:marLeft w:val="0"/>
      <w:marRight w:val="0"/>
      <w:marTop w:val="0"/>
      <w:marBottom w:val="0"/>
      <w:divBdr>
        <w:top w:val="none" w:sz="0" w:space="0" w:color="auto"/>
        <w:left w:val="none" w:sz="0" w:space="0" w:color="auto"/>
        <w:bottom w:val="none" w:sz="0" w:space="0" w:color="auto"/>
        <w:right w:val="none" w:sz="0" w:space="0" w:color="auto"/>
      </w:divBdr>
    </w:div>
    <w:div w:id="330448812">
      <w:bodyDiv w:val="1"/>
      <w:marLeft w:val="0"/>
      <w:marRight w:val="0"/>
      <w:marTop w:val="0"/>
      <w:marBottom w:val="0"/>
      <w:divBdr>
        <w:top w:val="none" w:sz="0" w:space="0" w:color="auto"/>
        <w:left w:val="none" w:sz="0" w:space="0" w:color="auto"/>
        <w:bottom w:val="none" w:sz="0" w:space="0" w:color="auto"/>
        <w:right w:val="none" w:sz="0" w:space="0" w:color="auto"/>
      </w:divBdr>
    </w:div>
    <w:div w:id="330722963">
      <w:bodyDiv w:val="1"/>
      <w:marLeft w:val="0"/>
      <w:marRight w:val="0"/>
      <w:marTop w:val="0"/>
      <w:marBottom w:val="0"/>
      <w:divBdr>
        <w:top w:val="none" w:sz="0" w:space="0" w:color="auto"/>
        <w:left w:val="none" w:sz="0" w:space="0" w:color="auto"/>
        <w:bottom w:val="none" w:sz="0" w:space="0" w:color="auto"/>
        <w:right w:val="none" w:sz="0" w:space="0" w:color="auto"/>
      </w:divBdr>
    </w:div>
    <w:div w:id="330762243">
      <w:bodyDiv w:val="1"/>
      <w:marLeft w:val="0"/>
      <w:marRight w:val="0"/>
      <w:marTop w:val="0"/>
      <w:marBottom w:val="0"/>
      <w:divBdr>
        <w:top w:val="none" w:sz="0" w:space="0" w:color="auto"/>
        <w:left w:val="none" w:sz="0" w:space="0" w:color="auto"/>
        <w:bottom w:val="none" w:sz="0" w:space="0" w:color="auto"/>
        <w:right w:val="none" w:sz="0" w:space="0" w:color="auto"/>
      </w:divBdr>
    </w:div>
    <w:div w:id="330959379">
      <w:bodyDiv w:val="1"/>
      <w:marLeft w:val="0"/>
      <w:marRight w:val="0"/>
      <w:marTop w:val="0"/>
      <w:marBottom w:val="0"/>
      <w:divBdr>
        <w:top w:val="none" w:sz="0" w:space="0" w:color="auto"/>
        <w:left w:val="none" w:sz="0" w:space="0" w:color="auto"/>
        <w:bottom w:val="none" w:sz="0" w:space="0" w:color="auto"/>
        <w:right w:val="none" w:sz="0" w:space="0" w:color="auto"/>
      </w:divBdr>
    </w:div>
    <w:div w:id="331372135">
      <w:bodyDiv w:val="1"/>
      <w:marLeft w:val="0"/>
      <w:marRight w:val="0"/>
      <w:marTop w:val="0"/>
      <w:marBottom w:val="0"/>
      <w:divBdr>
        <w:top w:val="none" w:sz="0" w:space="0" w:color="auto"/>
        <w:left w:val="none" w:sz="0" w:space="0" w:color="auto"/>
        <w:bottom w:val="none" w:sz="0" w:space="0" w:color="auto"/>
        <w:right w:val="none" w:sz="0" w:space="0" w:color="auto"/>
      </w:divBdr>
    </w:div>
    <w:div w:id="331418519">
      <w:bodyDiv w:val="1"/>
      <w:marLeft w:val="0"/>
      <w:marRight w:val="0"/>
      <w:marTop w:val="0"/>
      <w:marBottom w:val="0"/>
      <w:divBdr>
        <w:top w:val="none" w:sz="0" w:space="0" w:color="auto"/>
        <w:left w:val="none" w:sz="0" w:space="0" w:color="auto"/>
        <w:bottom w:val="none" w:sz="0" w:space="0" w:color="auto"/>
        <w:right w:val="none" w:sz="0" w:space="0" w:color="auto"/>
      </w:divBdr>
    </w:div>
    <w:div w:id="331614360">
      <w:bodyDiv w:val="1"/>
      <w:marLeft w:val="0"/>
      <w:marRight w:val="0"/>
      <w:marTop w:val="0"/>
      <w:marBottom w:val="0"/>
      <w:divBdr>
        <w:top w:val="none" w:sz="0" w:space="0" w:color="auto"/>
        <w:left w:val="none" w:sz="0" w:space="0" w:color="auto"/>
        <w:bottom w:val="none" w:sz="0" w:space="0" w:color="auto"/>
        <w:right w:val="none" w:sz="0" w:space="0" w:color="auto"/>
      </w:divBdr>
    </w:div>
    <w:div w:id="332145022">
      <w:bodyDiv w:val="1"/>
      <w:marLeft w:val="0"/>
      <w:marRight w:val="0"/>
      <w:marTop w:val="0"/>
      <w:marBottom w:val="0"/>
      <w:divBdr>
        <w:top w:val="none" w:sz="0" w:space="0" w:color="auto"/>
        <w:left w:val="none" w:sz="0" w:space="0" w:color="auto"/>
        <w:bottom w:val="none" w:sz="0" w:space="0" w:color="auto"/>
        <w:right w:val="none" w:sz="0" w:space="0" w:color="auto"/>
      </w:divBdr>
    </w:div>
    <w:div w:id="332874661">
      <w:bodyDiv w:val="1"/>
      <w:marLeft w:val="0"/>
      <w:marRight w:val="0"/>
      <w:marTop w:val="0"/>
      <w:marBottom w:val="0"/>
      <w:divBdr>
        <w:top w:val="none" w:sz="0" w:space="0" w:color="auto"/>
        <w:left w:val="none" w:sz="0" w:space="0" w:color="auto"/>
        <w:bottom w:val="none" w:sz="0" w:space="0" w:color="auto"/>
        <w:right w:val="none" w:sz="0" w:space="0" w:color="auto"/>
      </w:divBdr>
    </w:div>
    <w:div w:id="332999703">
      <w:bodyDiv w:val="1"/>
      <w:marLeft w:val="0"/>
      <w:marRight w:val="0"/>
      <w:marTop w:val="0"/>
      <w:marBottom w:val="0"/>
      <w:divBdr>
        <w:top w:val="none" w:sz="0" w:space="0" w:color="auto"/>
        <w:left w:val="none" w:sz="0" w:space="0" w:color="auto"/>
        <w:bottom w:val="none" w:sz="0" w:space="0" w:color="auto"/>
        <w:right w:val="none" w:sz="0" w:space="0" w:color="auto"/>
      </w:divBdr>
    </w:div>
    <w:div w:id="333187655">
      <w:bodyDiv w:val="1"/>
      <w:marLeft w:val="0"/>
      <w:marRight w:val="0"/>
      <w:marTop w:val="0"/>
      <w:marBottom w:val="0"/>
      <w:divBdr>
        <w:top w:val="none" w:sz="0" w:space="0" w:color="auto"/>
        <w:left w:val="none" w:sz="0" w:space="0" w:color="auto"/>
        <w:bottom w:val="none" w:sz="0" w:space="0" w:color="auto"/>
        <w:right w:val="none" w:sz="0" w:space="0" w:color="auto"/>
      </w:divBdr>
    </w:div>
    <w:div w:id="333647555">
      <w:bodyDiv w:val="1"/>
      <w:marLeft w:val="0"/>
      <w:marRight w:val="0"/>
      <w:marTop w:val="0"/>
      <w:marBottom w:val="0"/>
      <w:divBdr>
        <w:top w:val="none" w:sz="0" w:space="0" w:color="auto"/>
        <w:left w:val="none" w:sz="0" w:space="0" w:color="auto"/>
        <w:bottom w:val="none" w:sz="0" w:space="0" w:color="auto"/>
        <w:right w:val="none" w:sz="0" w:space="0" w:color="auto"/>
      </w:divBdr>
    </w:div>
    <w:div w:id="333725670">
      <w:bodyDiv w:val="1"/>
      <w:marLeft w:val="0"/>
      <w:marRight w:val="0"/>
      <w:marTop w:val="0"/>
      <w:marBottom w:val="0"/>
      <w:divBdr>
        <w:top w:val="none" w:sz="0" w:space="0" w:color="auto"/>
        <w:left w:val="none" w:sz="0" w:space="0" w:color="auto"/>
        <w:bottom w:val="none" w:sz="0" w:space="0" w:color="auto"/>
        <w:right w:val="none" w:sz="0" w:space="0" w:color="auto"/>
      </w:divBdr>
    </w:div>
    <w:div w:id="333841763">
      <w:bodyDiv w:val="1"/>
      <w:marLeft w:val="0"/>
      <w:marRight w:val="0"/>
      <w:marTop w:val="0"/>
      <w:marBottom w:val="0"/>
      <w:divBdr>
        <w:top w:val="none" w:sz="0" w:space="0" w:color="auto"/>
        <w:left w:val="none" w:sz="0" w:space="0" w:color="auto"/>
        <w:bottom w:val="none" w:sz="0" w:space="0" w:color="auto"/>
        <w:right w:val="none" w:sz="0" w:space="0" w:color="auto"/>
      </w:divBdr>
    </w:div>
    <w:div w:id="333920738">
      <w:bodyDiv w:val="1"/>
      <w:marLeft w:val="0"/>
      <w:marRight w:val="0"/>
      <w:marTop w:val="0"/>
      <w:marBottom w:val="0"/>
      <w:divBdr>
        <w:top w:val="none" w:sz="0" w:space="0" w:color="auto"/>
        <w:left w:val="none" w:sz="0" w:space="0" w:color="auto"/>
        <w:bottom w:val="none" w:sz="0" w:space="0" w:color="auto"/>
        <w:right w:val="none" w:sz="0" w:space="0" w:color="auto"/>
      </w:divBdr>
    </w:div>
    <w:div w:id="334039788">
      <w:bodyDiv w:val="1"/>
      <w:marLeft w:val="0"/>
      <w:marRight w:val="0"/>
      <w:marTop w:val="0"/>
      <w:marBottom w:val="0"/>
      <w:divBdr>
        <w:top w:val="none" w:sz="0" w:space="0" w:color="auto"/>
        <w:left w:val="none" w:sz="0" w:space="0" w:color="auto"/>
        <w:bottom w:val="none" w:sz="0" w:space="0" w:color="auto"/>
        <w:right w:val="none" w:sz="0" w:space="0" w:color="auto"/>
      </w:divBdr>
    </w:div>
    <w:div w:id="334040174">
      <w:bodyDiv w:val="1"/>
      <w:marLeft w:val="0"/>
      <w:marRight w:val="0"/>
      <w:marTop w:val="0"/>
      <w:marBottom w:val="0"/>
      <w:divBdr>
        <w:top w:val="none" w:sz="0" w:space="0" w:color="auto"/>
        <w:left w:val="none" w:sz="0" w:space="0" w:color="auto"/>
        <w:bottom w:val="none" w:sz="0" w:space="0" w:color="auto"/>
        <w:right w:val="none" w:sz="0" w:space="0" w:color="auto"/>
      </w:divBdr>
    </w:div>
    <w:div w:id="334303499">
      <w:bodyDiv w:val="1"/>
      <w:marLeft w:val="0"/>
      <w:marRight w:val="0"/>
      <w:marTop w:val="0"/>
      <w:marBottom w:val="0"/>
      <w:divBdr>
        <w:top w:val="none" w:sz="0" w:space="0" w:color="auto"/>
        <w:left w:val="none" w:sz="0" w:space="0" w:color="auto"/>
        <w:bottom w:val="none" w:sz="0" w:space="0" w:color="auto"/>
        <w:right w:val="none" w:sz="0" w:space="0" w:color="auto"/>
      </w:divBdr>
    </w:div>
    <w:div w:id="334453101">
      <w:bodyDiv w:val="1"/>
      <w:marLeft w:val="0"/>
      <w:marRight w:val="0"/>
      <w:marTop w:val="0"/>
      <w:marBottom w:val="0"/>
      <w:divBdr>
        <w:top w:val="none" w:sz="0" w:space="0" w:color="auto"/>
        <w:left w:val="none" w:sz="0" w:space="0" w:color="auto"/>
        <w:bottom w:val="none" w:sz="0" w:space="0" w:color="auto"/>
        <w:right w:val="none" w:sz="0" w:space="0" w:color="auto"/>
      </w:divBdr>
    </w:div>
    <w:div w:id="334501321">
      <w:bodyDiv w:val="1"/>
      <w:marLeft w:val="0"/>
      <w:marRight w:val="0"/>
      <w:marTop w:val="0"/>
      <w:marBottom w:val="0"/>
      <w:divBdr>
        <w:top w:val="none" w:sz="0" w:space="0" w:color="auto"/>
        <w:left w:val="none" w:sz="0" w:space="0" w:color="auto"/>
        <w:bottom w:val="none" w:sz="0" w:space="0" w:color="auto"/>
        <w:right w:val="none" w:sz="0" w:space="0" w:color="auto"/>
      </w:divBdr>
    </w:div>
    <w:div w:id="334649936">
      <w:bodyDiv w:val="1"/>
      <w:marLeft w:val="0"/>
      <w:marRight w:val="0"/>
      <w:marTop w:val="0"/>
      <w:marBottom w:val="0"/>
      <w:divBdr>
        <w:top w:val="none" w:sz="0" w:space="0" w:color="auto"/>
        <w:left w:val="none" w:sz="0" w:space="0" w:color="auto"/>
        <w:bottom w:val="none" w:sz="0" w:space="0" w:color="auto"/>
        <w:right w:val="none" w:sz="0" w:space="0" w:color="auto"/>
      </w:divBdr>
    </w:div>
    <w:div w:id="334920064">
      <w:bodyDiv w:val="1"/>
      <w:marLeft w:val="0"/>
      <w:marRight w:val="0"/>
      <w:marTop w:val="0"/>
      <w:marBottom w:val="0"/>
      <w:divBdr>
        <w:top w:val="none" w:sz="0" w:space="0" w:color="auto"/>
        <w:left w:val="none" w:sz="0" w:space="0" w:color="auto"/>
        <w:bottom w:val="none" w:sz="0" w:space="0" w:color="auto"/>
        <w:right w:val="none" w:sz="0" w:space="0" w:color="auto"/>
      </w:divBdr>
    </w:div>
    <w:div w:id="334965356">
      <w:bodyDiv w:val="1"/>
      <w:marLeft w:val="0"/>
      <w:marRight w:val="0"/>
      <w:marTop w:val="0"/>
      <w:marBottom w:val="0"/>
      <w:divBdr>
        <w:top w:val="none" w:sz="0" w:space="0" w:color="auto"/>
        <w:left w:val="none" w:sz="0" w:space="0" w:color="auto"/>
        <w:bottom w:val="none" w:sz="0" w:space="0" w:color="auto"/>
        <w:right w:val="none" w:sz="0" w:space="0" w:color="auto"/>
      </w:divBdr>
    </w:div>
    <w:div w:id="335154579">
      <w:bodyDiv w:val="1"/>
      <w:marLeft w:val="0"/>
      <w:marRight w:val="0"/>
      <w:marTop w:val="0"/>
      <w:marBottom w:val="0"/>
      <w:divBdr>
        <w:top w:val="none" w:sz="0" w:space="0" w:color="auto"/>
        <w:left w:val="none" w:sz="0" w:space="0" w:color="auto"/>
        <w:bottom w:val="none" w:sz="0" w:space="0" w:color="auto"/>
        <w:right w:val="none" w:sz="0" w:space="0" w:color="auto"/>
      </w:divBdr>
    </w:div>
    <w:div w:id="335231121">
      <w:bodyDiv w:val="1"/>
      <w:marLeft w:val="0"/>
      <w:marRight w:val="0"/>
      <w:marTop w:val="0"/>
      <w:marBottom w:val="0"/>
      <w:divBdr>
        <w:top w:val="none" w:sz="0" w:space="0" w:color="auto"/>
        <w:left w:val="none" w:sz="0" w:space="0" w:color="auto"/>
        <w:bottom w:val="none" w:sz="0" w:space="0" w:color="auto"/>
        <w:right w:val="none" w:sz="0" w:space="0" w:color="auto"/>
      </w:divBdr>
    </w:div>
    <w:div w:id="335308271">
      <w:bodyDiv w:val="1"/>
      <w:marLeft w:val="0"/>
      <w:marRight w:val="0"/>
      <w:marTop w:val="0"/>
      <w:marBottom w:val="0"/>
      <w:divBdr>
        <w:top w:val="none" w:sz="0" w:space="0" w:color="auto"/>
        <w:left w:val="none" w:sz="0" w:space="0" w:color="auto"/>
        <w:bottom w:val="none" w:sz="0" w:space="0" w:color="auto"/>
        <w:right w:val="none" w:sz="0" w:space="0" w:color="auto"/>
      </w:divBdr>
    </w:div>
    <w:div w:id="335420428">
      <w:bodyDiv w:val="1"/>
      <w:marLeft w:val="0"/>
      <w:marRight w:val="0"/>
      <w:marTop w:val="0"/>
      <w:marBottom w:val="0"/>
      <w:divBdr>
        <w:top w:val="none" w:sz="0" w:space="0" w:color="auto"/>
        <w:left w:val="none" w:sz="0" w:space="0" w:color="auto"/>
        <w:bottom w:val="none" w:sz="0" w:space="0" w:color="auto"/>
        <w:right w:val="none" w:sz="0" w:space="0" w:color="auto"/>
      </w:divBdr>
    </w:div>
    <w:div w:id="335495139">
      <w:bodyDiv w:val="1"/>
      <w:marLeft w:val="0"/>
      <w:marRight w:val="0"/>
      <w:marTop w:val="0"/>
      <w:marBottom w:val="0"/>
      <w:divBdr>
        <w:top w:val="none" w:sz="0" w:space="0" w:color="auto"/>
        <w:left w:val="none" w:sz="0" w:space="0" w:color="auto"/>
        <w:bottom w:val="none" w:sz="0" w:space="0" w:color="auto"/>
        <w:right w:val="none" w:sz="0" w:space="0" w:color="auto"/>
      </w:divBdr>
    </w:div>
    <w:div w:id="335620189">
      <w:bodyDiv w:val="1"/>
      <w:marLeft w:val="0"/>
      <w:marRight w:val="0"/>
      <w:marTop w:val="0"/>
      <w:marBottom w:val="0"/>
      <w:divBdr>
        <w:top w:val="none" w:sz="0" w:space="0" w:color="auto"/>
        <w:left w:val="none" w:sz="0" w:space="0" w:color="auto"/>
        <w:bottom w:val="none" w:sz="0" w:space="0" w:color="auto"/>
        <w:right w:val="none" w:sz="0" w:space="0" w:color="auto"/>
      </w:divBdr>
    </w:div>
    <w:div w:id="335694721">
      <w:bodyDiv w:val="1"/>
      <w:marLeft w:val="0"/>
      <w:marRight w:val="0"/>
      <w:marTop w:val="0"/>
      <w:marBottom w:val="0"/>
      <w:divBdr>
        <w:top w:val="none" w:sz="0" w:space="0" w:color="auto"/>
        <w:left w:val="none" w:sz="0" w:space="0" w:color="auto"/>
        <w:bottom w:val="none" w:sz="0" w:space="0" w:color="auto"/>
        <w:right w:val="none" w:sz="0" w:space="0" w:color="auto"/>
      </w:divBdr>
    </w:div>
    <w:div w:id="335960071">
      <w:bodyDiv w:val="1"/>
      <w:marLeft w:val="0"/>
      <w:marRight w:val="0"/>
      <w:marTop w:val="0"/>
      <w:marBottom w:val="0"/>
      <w:divBdr>
        <w:top w:val="none" w:sz="0" w:space="0" w:color="auto"/>
        <w:left w:val="none" w:sz="0" w:space="0" w:color="auto"/>
        <w:bottom w:val="none" w:sz="0" w:space="0" w:color="auto"/>
        <w:right w:val="none" w:sz="0" w:space="0" w:color="auto"/>
      </w:divBdr>
    </w:div>
    <w:div w:id="336079543">
      <w:bodyDiv w:val="1"/>
      <w:marLeft w:val="0"/>
      <w:marRight w:val="0"/>
      <w:marTop w:val="0"/>
      <w:marBottom w:val="0"/>
      <w:divBdr>
        <w:top w:val="none" w:sz="0" w:space="0" w:color="auto"/>
        <w:left w:val="none" w:sz="0" w:space="0" w:color="auto"/>
        <w:bottom w:val="none" w:sz="0" w:space="0" w:color="auto"/>
        <w:right w:val="none" w:sz="0" w:space="0" w:color="auto"/>
      </w:divBdr>
    </w:div>
    <w:div w:id="336230415">
      <w:bodyDiv w:val="1"/>
      <w:marLeft w:val="0"/>
      <w:marRight w:val="0"/>
      <w:marTop w:val="0"/>
      <w:marBottom w:val="0"/>
      <w:divBdr>
        <w:top w:val="none" w:sz="0" w:space="0" w:color="auto"/>
        <w:left w:val="none" w:sz="0" w:space="0" w:color="auto"/>
        <w:bottom w:val="none" w:sz="0" w:space="0" w:color="auto"/>
        <w:right w:val="none" w:sz="0" w:space="0" w:color="auto"/>
      </w:divBdr>
    </w:div>
    <w:div w:id="336270821">
      <w:bodyDiv w:val="1"/>
      <w:marLeft w:val="0"/>
      <w:marRight w:val="0"/>
      <w:marTop w:val="0"/>
      <w:marBottom w:val="0"/>
      <w:divBdr>
        <w:top w:val="none" w:sz="0" w:space="0" w:color="auto"/>
        <w:left w:val="none" w:sz="0" w:space="0" w:color="auto"/>
        <w:bottom w:val="none" w:sz="0" w:space="0" w:color="auto"/>
        <w:right w:val="none" w:sz="0" w:space="0" w:color="auto"/>
      </w:divBdr>
    </w:div>
    <w:div w:id="336345314">
      <w:bodyDiv w:val="1"/>
      <w:marLeft w:val="0"/>
      <w:marRight w:val="0"/>
      <w:marTop w:val="0"/>
      <w:marBottom w:val="0"/>
      <w:divBdr>
        <w:top w:val="none" w:sz="0" w:space="0" w:color="auto"/>
        <w:left w:val="none" w:sz="0" w:space="0" w:color="auto"/>
        <w:bottom w:val="none" w:sz="0" w:space="0" w:color="auto"/>
        <w:right w:val="none" w:sz="0" w:space="0" w:color="auto"/>
      </w:divBdr>
    </w:div>
    <w:div w:id="336615746">
      <w:bodyDiv w:val="1"/>
      <w:marLeft w:val="0"/>
      <w:marRight w:val="0"/>
      <w:marTop w:val="0"/>
      <w:marBottom w:val="0"/>
      <w:divBdr>
        <w:top w:val="none" w:sz="0" w:space="0" w:color="auto"/>
        <w:left w:val="none" w:sz="0" w:space="0" w:color="auto"/>
        <w:bottom w:val="none" w:sz="0" w:space="0" w:color="auto"/>
        <w:right w:val="none" w:sz="0" w:space="0" w:color="auto"/>
      </w:divBdr>
    </w:div>
    <w:div w:id="336730778">
      <w:bodyDiv w:val="1"/>
      <w:marLeft w:val="0"/>
      <w:marRight w:val="0"/>
      <w:marTop w:val="0"/>
      <w:marBottom w:val="0"/>
      <w:divBdr>
        <w:top w:val="none" w:sz="0" w:space="0" w:color="auto"/>
        <w:left w:val="none" w:sz="0" w:space="0" w:color="auto"/>
        <w:bottom w:val="none" w:sz="0" w:space="0" w:color="auto"/>
        <w:right w:val="none" w:sz="0" w:space="0" w:color="auto"/>
      </w:divBdr>
    </w:div>
    <w:div w:id="336808852">
      <w:bodyDiv w:val="1"/>
      <w:marLeft w:val="0"/>
      <w:marRight w:val="0"/>
      <w:marTop w:val="0"/>
      <w:marBottom w:val="0"/>
      <w:divBdr>
        <w:top w:val="none" w:sz="0" w:space="0" w:color="auto"/>
        <w:left w:val="none" w:sz="0" w:space="0" w:color="auto"/>
        <w:bottom w:val="none" w:sz="0" w:space="0" w:color="auto"/>
        <w:right w:val="none" w:sz="0" w:space="0" w:color="auto"/>
      </w:divBdr>
    </w:div>
    <w:div w:id="336809648">
      <w:bodyDiv w:val="1"/>
      <w:marLeft w:val="0"/>
      <w:marRight w:val="0"/>
      <w:marTop w:val="0"/>
      <w:marBottom w:val="0"/>
      <w:divBdr>
        <w:top w:val="none" w:sz="0" w:space="0" w:color="auto"/>
        <w:left w:val="none" w:sz="0" w:space="0" w:color="auto"/>
        <w:bottom w:val="none" w:sz="0" w:space="0" w:color="auto"/>
        <w:right w:val="none" w:sz="0" w:space="0" w:color="auto"/>
      </w:divBdr>
    </w:div>
    <w:div w:id="337119417">
      <w:bodyDiv w:val="1"/>
      <w:marLeft w:val="0"/>
      <w:marRight w:val="0"/>
      <w:marTop w:val="0"/>
      <w:marBottom w:val="0"/>
      <w:divBdr>
        <w:top w:val="none" w:sz="0" w:space="0" w:color="auto"/>
        <w:left w:val="none" w:sz="0" w:space="0" w:color="auto"/>
        <w:bottom w:val="none" w:sz="0" w:space="0" w:color="auto"/>
        <w:right w:val="none" w:sz="0" w:space="0" w:color="auto"/>
      </w:divBdr>
    </w:div>
    <w:div w:id="337124017">
      <w:bodyDiv w:val="1"/>
      <w:marLeft w:val="0"/>
      <w:marRight w:val="0"/>
      <w:marTop w:val="0"/>
      <w:marBottom w:val="0"/>
      <w:divBdr>
        <w:top w:val="none" w:sz="0" w:space="0" w:color="auto"/>
        <w:left w:val="none" w:sz="0" w:space="0" w:color="auto"/>
        <w:bottom w:val="none" w:sz="0" w:space="0" w:color="auto"/>
        <w:right w:val="none" w:sz="0" w:space="0" w:color="auto"/>
      </w:divBdr>
    </w:div>
    <w:div w:id="337388176">
      <w:bodyDiv w:val="1"/>
      <w:marLeft w:val="0"/>
      <w:marRight w:val="0"/>
      <w:marTop w:val="0"/>
      <w:marBottom w:val="0"/>
      <w:divBdr>
        <w:top w:val="none" w:sz="0" w:space="0" w:color="auto"/>
        <w:left w:val="none" w:sz="0" w:space="0" w:color="auto"/>
        <w:bottom w:val="none" w:sz="0" w:space="0" w:color="auto"/>
        <w:right w:val="none" w:sz="0" w:space="0" w:color="auto"/>
      </w:divBdr>
    </w:div>
    <w:div w:id="337581802">
      <w:bodyDiv w:val="1"/>
      <w:marLeft w:val="0"/>
      <w:marRight w:val="0"/>
      <w:marTop w:val="0"/>
      <w:marBottom w:val="0"/>
      <w:divBdr>
        <w:top w:val="none" w:sz="0" w:space="0" w:color="auto"/>
        <w:left w:val="none" w:sz="0" w:space="0" w:color="auto"/>
        <w:bottom w:val="none" w:sz="0" w:space="0" w:color="auto"/>
        <w:right w:val="none" w:sz="0" w:space="0" w:color="auto"/>
      </w:divBdr>
    </w:div>
    <w:div w:id="337923407">
      <w:bodyDiv w:val="1"/>
      <w:marLeft w:val="0"/>
      <w:marRight w:val="0"/>
      <w:marTop w:val="0"/>
      <w:marBottom w:val="0"/>
      <w:divBdr>
        <w:top w:val="none" w:sz="0" w:space="0" w:color="auto"/>
        <w:left w:val="none" w:sz="0" w:space="0" w:color="auto"/>
        <w:bottom w:val="none" w:sz="0" w:space="0" w:color="auto"/>
        <w:right w:val="none" w:sz="0" w:space="0" w:color="auto"/>
      </w:divBdr>
    </w:div>
    <w:div w:id="338317310">
      <w:bodyDiv w:val="1"/>
      <w:marLeft w:val="0"/>
      <w:marRight w:val="0"/>
      <w:marTop w:val="0"/>
      <w:marBottom w:val="0"/>
      <w:divBdr>
        <w:top w:val="none" w:sz="0" w:space="0" w:color="auto"/>
        <w:left w:val="none" w:sz="0" w:space="0" w:color="auto"/>
        <w:bottom w:val="none" w:sz="0" w:space="0" w:color="auto"/>
        <w:right w:val="none" w:sz="0" w:space="0" w:color="auto"/>
      </w:divBdr>
    </w:div>
    <w:div w:id="338390099">
      <w:bodyDiv w:val="1"/>
      <w:marLeft w:val="0"/>
      <w:marRight w:val="0"/>
      <w:marTop w:val="0"/>
      <w:marBottom w:val="0"/>
      <w:divBdr>
        <w:top w:val="none" w:sz="0" w:space="0" w:color="auto"/>
        <w:left w:val="none" w:sz="0" w:space="0" w:color="auto"/>
        <w:bottom w:val="none" w:sz="0" w:space="0" w:color="auto"/>
        <w:right w:val="none" w:sz="0" w:space="0" w:color="auto"/>
      </w:divBdr>
    </w:div>
    <w:div w:id="338898386">
      <w:bodyDiv w:val="1"/>
      <w:marLeft w:val="0"/>
      <w:marRight w:val="0"/>
      <w:marTop w:val="0"/>
      <w:marBottom w:val="0"/>
      <w:divBdr>
        <w:top w:val="none" w:sz="0" w:space="0" w:color="auto"/>
        <w:left w:val="none" w:sz="0" w:space="0" w:color="auto"/>
        <w:bottom w:val="none" w:sz="0" w:space="0" w:color="auto"/>
        <w:right w:val="none" w:sz="0" w:space="0" w:color="auto"/>
      </w:divBdr>
    </w:div>
    <w:div w:id="339043310">
      <w:bodyDiv w:val="1"/>
      <w:marLeft w:val="0"/>
      <w:marRight w:val="0"/>
      <w:marTop w:val="0"/>
      <w:marBottom w:val="0"/>
      <w:divBdr>
        <w:top w:val="none" w:sz="0" w:space="0" w:color="auto"/>
        <w:left w:val="none" w:sz="0" w:space="0" w:color="auto"/>
        <w:bottom w:val="none" w:sz="0" w:space="0" w:color="auto"/>
        <w:right w:val="none" w:sz="0" w:space="0" w:color="auto"/>
      </w:divBdr>
    </w:div>
    <w:div w:id="339239579">
      <w:bodyDiv w:val="1"/>
      <w:marLeft w:val="0"/>
      <w:marRight w:val="0"/>
      <w:marTop w:val="0"/>
      <w:marBottom w:val="0"/>
      <w:divBdr>
        <w:top w:val="none" w:sz="0" w:space="0" w:color="auto"/>
        <w:left w:val="none" w:sz="0" w:space="0" w:color="auto"/>
        <w:bottom w:val="none" w:sz="0" w:space="0" w:color="auto"/>
        <w:right w:val="none" w:sz="0" w:space="0" w:color="auto"/>
      </w:divBdr>
    </w:div>
    <w:div w:id="339280330">
      <w:bodyDiv w:val="1"/>
      <w:marLeft w:val="0"/>
      <w:marRight w:val="0"/>
      <w:marTop w:val="0"/>
      <w:marBottom w:val="0"/>
      <w:divBdr>
        <w:top w:val="none" w:sz="0" w:space="0" w:color="auto"/>
        <w:left w:val="none" w:sz="0" w:space="0" w:color="auto"/>
        <w:bottom w:val="none" w:sz="0" w:space="0" w:color="auto"/>
        <w:right w:val="none" w:sz="0" w:space="0" w:color="auto"/>
      </w:divBdr>
    </w:div>
    <w:div w:id="339553796">
      <w:bodyDiv w:val="1"/>
      <w:marLeft w:val="0"/>
      <w:marRight w:val="0"/>
      <w:marTop w:val="0"/>
      <w:marBottom w:val="0"/>
      <w:divBdr>
        <w:top w:val="none" w:sz="0" w:space="0" w:color="auto"/>
        <w:left w:val="none" w:sz="0" w:space="0" w:color="auto"/>
        <w:bottom w:val="none" w:sz="0" w:space="0" w:color="auto"/>
        <w:right w:val="none" w:sz="0" w:space="0" w:color="auto"/>
      </w:divBdr>
    </w:div>
    <w:div w:id="339819480">
      <w:bodyDiv w:val="1"/>
      <w:marLeft w:val="0"/>
      <w:marRight w:val="0"/>
      <w:marTop w:val="0"/>
      <w:marBottom w:val="0"/>
      <w:divBdr>
        <w:top w:val="none" w:sz="0" w:space="0" w:color="auto"/>
        <w:left w:val="none" w:sz="0" w:space="0" w:color="auto"/>
        <w:bottom w:val="none" w:sz="0" w:space="0" w:color="auto"/>
        <w:right w:val="none" w:sz="0" w:space="0" w:color="auto"/>
      </w:divBdr>
    </w:div>
    <w:div w:id="339821441">
      <w:bodyDiv w:val="1"/>
      <w:marLeft w:val="0"/>
      <w:marRight w:val="0"/>
      <w:marTop w:val="0"/>
      <w:marBottom w:val="0"/>
      <w:divBdr>
        <w:top w:val="none" w:sz="0" w:space="0" w:color="auto"/>
        <w:left w:val="none" w:sz="0" w:space="0" w:color="auto"/>
        <w:bottom w:val="none" w:sz="0" w:space="0" w:color="auto"/>
        <w:right w:val="none" w:sz="0" w:space="0" w:color="auto"/>
      </w:divBdr>
    </w:div>
    <w:div w:id="340164530">
      <w:bodyDiv w:val="1"/>
      <w:marLeft w:val="0"/>
      <w:marRight w:val="0"/>
      <w:marTop w:val="0"/>
      <w:marBottom w:val="0"/>
      <w:divBdr>
        <w:top w:val="none" w:sz="0" w:space="0" w:color="auto"/>
        <w:left w:val="none" w:sz="0" w:space="0" w:color="auto"/>
        <w:bottom w:val="none" w:sz="0" w:space="0" w:color="auto"/>
        <w:right w:val="none" w:sz="0" w:space="0" w:color="auto"/>
      </w:divBdr>
    </w:div>
    <w:div w:id="340276914">
      <w:bodyDiv w:val="1"/>
      <w:marLeft w:val="0"/>
      <w:marRight w:val="0"/>
      <w:marTop w:val="0"/>
      <w:marBottom w:val="0"/>
      <w:divBdr>
        <w:top w:val="none" w:sz="0" w:space="0" w:color="auto"/>
        <w:left w:val="none" w:sz="0" w:space="0" w:color="auto"/>
        <w:bottom w:val="none" w:sz="0" w:space="0" w:color="auto"/>
        <w:right w:val="none" w:sz="0" w:space="0" w:color="auto"/>
      </w:divBdr>
    </w:div>
    <w:div w:id="340281446">
      <w:bodyDiv w:val="1"/>
      <w:marLeft w:val="0"/>
      <w:marRight w:val="0"/>
      <w:marTop w:val="0"/>
      <w:marBottom w:val="0"/>
      <w:divBdr>
        <w:top w:val="none" w:sz="0" w:space="0" w:color="auto"/>
        <w:left w:val="none" w:sz="0" w:space="0" w:color="auto"/>
        <w:bottom w:val="none" w:sz="0" w:space="0" w:color="auto"/>
        <w:right w:val="none" w:sz="0" w:space="0" w:color="auto"/>
      </w:divBdr>
    </w:div>
    <w:div w:id="340670304">
      <w:bodyDiv w:val="1"/>
      <w:marLeft w:val="0"/>
      <w:marRight w:val="0"/>
      <w:marTop w:val="0"/>
      <w:marBottom w:val="0"/>
      <w:divBdr>
        <w:top w:val="none" w:sz="0" w:space="0" w:color="auto"/>
        <w:left w:val="none" w:sz="0" w:space="0" w:color="auto"/>
        <w:bottom w:val="none" w:sz="0" w:space="0" w:color="auto"/>
        <w:right w:val="none" w:sz="0" w:space="0" w:color="auto"/>
      </w:divBdr>
    </w:div>
    <w:div w:id="340670312">
      <w:bodyDiv w:val="1"/>
      <w:marLeft w:val="0"/>
      <w:marRight w:val="0"/>
      <w:marTop w:val="0"/>
      <w:marBottom w:val="0"/>
      <w:divBdr>
        <w:top w:val="none" w:sz="0" w:space="0" w:color="auto"/>
        <w:left w:val="none" w:sz="0" w:space="0" w:color="auto"/>
        <w:bottom w:val="none" w:sz="0" w:space="0" w:color="auto"/>
        <w:right w:val="none" w:sz="0" w:space="0" w:color="auto"/>
      </w:divBdr>
    </w:div>
    <w:div w:id="341008170">
      <w:bodyDiv w:val="1"/>
      <w:marLeft w:val="0"/>
      <w:marRight w:val="0"/>
      <w:marTop w:val="0"/>
      <w:marBottom w:val="0"/>
      <w:divBdr>
        <w:top w:val="none" w:sz="0" w:space="0" w:color="auto"/>
        <w:left w:val="none" w:sz="0" w:space="0" w:color="auto"/>
        <w:bottom w:val="none" w:sz="0" w:space="0" w:color="auto"/>
        <w:right w:val="none" w:sz="0" w:space="0" w:color="auto"/>
      </w:divBdr>
    </w:div>
    <w:div w:id="341053228">
      <w:bodyDiv w:val="1"/>
      <w:marLeft w:val="0"/>
      <w:marRight w:val="0"/>
      <w:marTop w:val="0"/>
      <w:marBottom w:val="0"/>
      <w:divBdr>
        <w:top w:val="none" w:sz="0" w:space="0" w:color="auto"/>
        <w:left w:val="none" w:sz="0" w:space="0" w:color="auto"/>
        <w:bottom w:val="none" w:sz="0" w:space="0" w:color="auto"/>
        <w:right w:val="none" w:sz="0" w:space="0" w:color="auto"/>
      </w:divBdr>
    </w:div>
    <w:div w:id="341129690">
      <w:bodyDiv w:val="1"/>
      <w:marLeft w:val="0"/>
      <w:marRight w:val="0"/>
      <w:marTop w:val="0"/>
      <w:marBottom w:val="0"/>
      <w:divBdr>
        <w:top w:val="none" w:sz="0" w:space="0" w:color="auto"/>
        <w:left w:val="none" w:sz="0" w:space="0" w:color="auto"/>
        <w:bottom w:val="none" w:sz="0" w:space="0" w:color="auto"/>
        <w:right w:val="none" w:sz="0" w:space="0" w:color="auto"/>
      </w:divBdr>
    </w:div>
    <w:div w:id="341131460">
      <w:bodyDiv w:val="1"/>
      <w:marLeft w:val="0"/>
      <w:marRight w:val="0"/>
      <w:marTop w:val="0"/>
      <w:marBottom w:val="0"/>
      <w:divBdr>
        <w:top w:val="none" w:sz="0" w:space="0" w:color="auto"/>
        <w:left w:val="none" w:sz="0" w:space="0" w:color="auto"/>
        <w:bottom w:val="none" w:sz="0" w:space="0" w:color="auto"/>
        <w:right w:val="none" w:sz="0" w:space="0" w:color="auto"/>
      </w:divBdr>
    </w:div>
    <w:div w:id="341201368">
      <w:bodyDiv w:val="1"/>
      <w:marLeft w:val="0"/>
      <w:marRight w:val="0"/>
      <w:marTop w:val="0"/>
      <w:marBottom w:val="0"/>
      <w:divBdr>
        <w:top w:val="none" w:sz="0" w:space="0" w:color="auto"/>
        <w:left w:val="none" w:sz="0" w:space="0" w:color="auto"/>
        <w:bottom w:val="none" w:sz="0" w:space="0" w:color="auto"/>
        <w:right w:val="none" w:sz="0" w:space="0" w:color="auto"/>
      </w:divBdr>
    </w:div>
    <w:div w:id="341474355">
      <w:bodyDiv w:val="1"/>
      <w:marLeft w:val="0"/>
      <w:marRight w:val="0"/>
      <w:marTop w:val="0"/>
      <w:marBottom w:val="0"/>
      <w:divBdr>
        <w:top w:val="none" w:sz="0" w:space="0" w:color="auto"/>
        <w:left w:val="none" w:sz="0" w:space="0" w:color="auto"/>
        <w:bottom w:val="none" w:sz="0" w:space="0" w:color="auto"/>
        <w:right w:val="none" w:sz="0" w:space="0" w:color="auto"/>
      </w:divBdr>
    </w:div>
    <w:div w:id="341517535">
      <w:bodyDiv w:val="1"/>
      <w:marLeft w:val="0"/>
      <w:marRight w:val="0"/>
      <w:marTop w:val="0"/>
      <w:marBottom w:val="0"/>
      <w:divBdr>
        <w:top w:val="none" w:sz="0" w:space="0" w:color="auto"/>
        <w:left w:val="none" w:sz="0" w:space="0" w:color="auto"/>
        <w:bottom w:val="none" w:sz="0" w:space="0" w:color="auto"/>
        <w:right w:val="none" w:sz="0" w:space="0" w:color="auto"/>
      </w:divBdr>
    </w:div>
    <w:div w:id="341588147">
      <w:bodyDiv w:val="1"/>
      <w:marLeft w:val="0"/>
      <w:marRight w:val="0"/>
      <w:marTop w:val="0"/>
      <w:marBottom w:val="0"/>
      <w:divBdr>
        <w:top w:val="none" w:sz="0" w:space="0" w:color="auto"/>
        <w:left w:val="none" w:sz="0" w:space="0" w:color="auto"/>
        <w:bottom w:val="none" w:sz="0" w:space="0" w:color="auto"/>
        <w:right w:val="none" w:sz="0" w:space="0" w:color="auto"/>
      </w:divBdr>
    </w:div>
    <w:div w:id="341860725">
      <w:bodyDiv w:val="1"/>
      <w:marLeft w:val="0"/>
      <w:marRight w:val="0"/>
      <w:marTop w:val="0"/>
      <w:marBottom w:val="0"/>
      <w:divBdr>
        <w:top w:val="none" w:sz="0" w:space="0" w:color="auto"/>
        <w:left w:val="none" w:sz="0" w:space="0" w:color="auto"/>
        <w:bottom w:val="none" w:sz="0" w:space="0" w:color="auto"/>
        <w:right w:val="none" w:sz="0" w:space="0" w:color="auto"/>
      </w:divBdr>
    </w:div>
    <w:div w:id="342051605">
      <w:bodyDiv w:val="1"/>
      <w:marLeft w:val="0"/>
      <w:marRight w:val="0"/>
      <w:marTop w:val="0"/>
      <w:marBottom w:val="0"/>
      <w:divBdr>
        <w:top w:val="none" w:sz="0" w:space="0" w:color="auto"/>
        <w:left w:val="none" w:sz="0" w:space="0" w:color="auto"/>
        <w:bottom w:val="none" w:sz="0" w:space="0" w:color="auto"/>
        <w:right w:val="none" w:sz="0" w:space="0" w:color="auto"/>
      </w:divBdr>
    </w:div>
    <w:div w:id="342129538">
      <w:bodyDiv w:val="1"/>
      <w:marLeft w:val="0"/>
      <w:marRight w:val="0"/>
      <w:marTop w:val="0"/>
      <w:marBottom w:val="0"/>
      <w:divBdr>
        <w:top w:val="none" w:sz="0" w:space="0" w:color="auto"/>
        <w:left w:val="none" w:sz="0" w:space="0" w:color="auto"/>
        <w:bottom w:val="none" w:sz="0" w:space="0" w:color="auto"/>
        <w:right w:val="none" w:sz="0" w:space="0" w:color="auto"/>
      </w:divBdr>
    </w:div>
    <w:div w:id="342708772">
      <w:bodyDiv w:val="1"/>
      <w:marLeft w:val="0"/>
      <w:marRight w:val="0"/>
      <w:marTop w:val="0"/>
      <w:marBottom w:val="0"/>
      <w:divBdr>
        <w:top w:val="none" w:sz="0" w:space="0" w:color="auto"/>
        <w:left w:val="none" w:sz="0" w:space="0" w:color="auto"/>
        <w:bottom w:val="none" w:sz="0" w:space="0" w:color="auto"/>
        <w:right w:val="none" w:sz="0" w:space="0" w:color="auto"/>
      </w:divBdr>
    </w:div>
    <w:div w:id="342779734">
      <w:bodyDiv w:val="1"/>
      <w:marLeft w:val="0"/>
      <w:marRight w:val="0"/>
      <w:marTop w:val="0"/>
      <w:marBottom w:val="0"/>
      <w:divBdr>
        <w:top w:val="none" w:sz="0" w:space="0" w:color="auto"/>
        <w:left w:val="none" w:sz="0" w:space="0" w:color="auto"/>
        <w:bottom w:val="none" w:sz="0" w:space="0" w:color="auto"/>
        <w:right w:val="none" w:sz="0" w:space="0" w:color="auto"/>
      </w:divBdr>
    </w:div>
    <w:div w:id="342827574">
      <w:bodyDiv w:val="1"/>
      <w:marLeft w:val="0"/>
      <w:marRight w:val="0"/>
      <w:marTop w:val="0"/>
      <w:marBottom w:val="0"/>
      <w:divBdr>
        <w:top w:val="none" w:sz="0" w:space="0" w:color="auto"/>
        <w:left w:val="none" w:sz="0" w:space="0" w:color="auto"/>
        <w:bottom w:val="none" w:sz="0" w:space="0" w:color="auto"/>
        <w:right w:val="none" w:sz="0" w:space="0" w:color="auto"/>
      </w:divBdr>
    </w:div>
    <w:div w:id="342973721">
      <w:bodyDiv w:val="1"/>
      <w:marLeft w:val="0"/>
      <w:marRight w:val="0"/>
      <w:marTop w:val="0"/>
      <w:marBottom w:val="0"/>
      <w:divBdr>
        <w:top w:val="none" w:sz="0" w:space="0" w:color="auto"/>
        <w:left w:val="none" w:sz="0" w:space="0" w:color="auto"/>
        <w:bottom w:val="none" w:sz="0" w:space="0" w:color="auto"/>
        <w:right w:val="none" w:sz="0" w:space="0" w:color="auto"/>
      </w:divBdr>
    </w:div>
    <w:div w:id="343015718">
      <w:bodyDiv w:val="1"/>
      <w:marLeft w:val="0"/>
      <w:marRight w:val="0"/>
      <w:marTop w:val="0"/>
      <w:marBottom w:val="0"/>
      <w:divBdr>
        <w:top w:val="none" w:sz="0" w:space="0" w:color="auto"/>
        <w:left w:val="none" w:sz="0" w:space="0" w:color="auto"/>
        <w:bottom w:val="none" w:sz="0" w:space="0" w:color="auto"/>
        <w:right w:val="none" w:sz="0" w:space="0" w:color="auto"/>
      </w:divBdr>
    </w:div>
    <w:div w:id="343092136">
      <w:bodyDiv w:val="1"/>
      <w:marLeft w:val="0"/>
      <w:marRight w:val="0"/>
      <w:marTop w:val="0"/>
      <w:marBottom w:val="0"/>
      <w:divBdr>
        <w:top w:val="none" w:sz="0" w:space="0" w:color="auto"/>
        <w:left w:val="none" w:sz="0" w:space="0" w:color="auto"/>
        <w:bottom w:val="none" w:sz="0" w:space="0" w:color="auto"/>
        <w:right w:val="none" w:sz="0" w:space="0" w:color="auto"/>
      </w:divBdr>
    </w:div>
    <w:div w:id="343092964">
      <w:bodyDiv w:val="1"/>
      <w:marLeft w:val="0"/>
      <w:marRight w:val="0"/>
      <w:marTop w:val="0"/>
      <w:marBottom w:val="0"/>
      <w:divBdr>
        <w:top w:val="none" w:sz="0" w:space="0" w:color="auto"/>
        <w:left w:val="none" w:sz="0" w:space="0" w:color="auto"/>
        <w:bottom w:val="none" w:sz="0" w:space="0" w:color="auto"/>
        <w:right w:val="none" w:sz="0" w:space="0" w:color="auto"/>
      </w:divBdr>
    </w:div>
    <w:div w:id="343285231">
      <w:bodyDiv w:val="1"/>
      <w:marLeft w:val="0"/>
      <w:marRight w:val="0"/>
      <w:marTop w:val="0"/>
      <w:marBottom w:val="0"/>
      <w:divBdr>
        <w:top w:val="none" w:sz="0" w:space="0" w:color="auto"/>
        <w:left w:val="none" w:sz="0" w:space="0" w:color="auto"/>
        <w:bottom w:val="none" w:sz="0" w:space="0" w:color="auto"/>
        <w:right w:val="none" w:sz="0" w:space="0" w:color="auto"/>
      </w:divBdr>
    </w:div>
    <w:div w:id="343364449">
      <w:bodyDiv w:val="1"/>
      <w:marLeft w:val="0"/>
      <w:marRight w:val="0"/>
      <w:marTop w:val="0"/>
      <w:marBottom w:val="0"/>
      <w:divBdr>
        <w:top w:val="none" w:sz="0" w:space="0" w:color="auto"/>
        <w:left w:val="none" w:sz="0" w:space="0" w:color="auto"/>
        <w:bottom w:val="none" w:sz="0" w:space="0" w:color="auto"/>
        <w:right w:val="none" w:sz="0" w:space="0" w:color="auto"/>
      </w:divBdr>
    </w:div>
    <w:div w:id="343481451">
      <w:bodyDiv w:val="1"/>
      <w:marLeft w:val="0"/>
      <w:marRight w:val="0"/>
      <w:marTop w:val="0"/>
      <w:marBottom w:val="0"/>
      <w:divBdr>
        <w:top w:val="none" w:sz="0" w:space="0" w:color="auto"/>
        <w:left w:val="none" w:sz="0" w:space="0" w:color="auto"/>
        <w:bottom w:val="none" w:sz="0" w:space="0" w:color="auto"/>
        <w:right w:val="none" w:sz="0" w:space="0" w:color="auto"/>
      </w:divBdr>
    </w:div>
    <w:div w:id="343553241">
      <w:bodyDiv w:val="1"/>
      <w:marLeft w:val="0"/>
      <w:marRight w:val="0"/>
      <w:marTop w:val="0"/>
      <w:marBottom w:val="0"/>
      <w:divBdr>
        <w:top w:val="none" w:sz="0" w:space="0" w:color="auto"/>
        <w:left w:val="none" w:sz="0" w:space="0" w:color="auto"/>
        <w:bottom w:val="none" w:sz="0" w:space="0" w:color="auto"/>
        <w:right w:val="none" w:sz="0" w:space="0" w:color="auto"/>
      </w:divBdr>
    </w:div>
    <w:div w:id="343630969">
      <w:bodyDiv w:val="1"/>
      <w:marLeft w:val="0"/>
      <w:marRight w:val="0"/>
      <w:marTop w:val="0"/>
      <w:marBottom w:val="0"/>
      <w:divBdr>
        <w:top w:val="none" w:sz="0" w:space="0" w:color="auto"/>
        <w:left w:val="none" w:sz="0" w:space="0" w:color="auto"/>
        <w:bottom w:val="none" w:sz="0" w:space="0" w:color="auto"/>
        <w:right w:val="none" w:sz="0" w:space="0" w:color="auto"/>
      </w:divBdr>
    </w:div>
    <w:div w:id="343636075">
      <w:bodyDiv w:val="1"/>
      <w:marLeft w:val="0"/>
      <w:marRight w:val="0"/>
      <w:marTop w:val="0"/>
      <w:marBottom w:val="0"/>
      <w:divBdr>
        <w:top w:val="none" w:sz="0" w:space="0" w:color="auto"/>
        <w:left w:val="none" w:sz="0" w:space="0" w:color="auto"/>
        <w:bottom w:val="none" w:sz="0" w:space="0" w:color="auto"/>
        <w:right w:val="none" w:sz="0" w:space="0" w:color="auto"/>
      </w:divBdr>
    </w:div>
    <w:div w:id="343824631">
      <w:bodyDiv w:val="1"/>
      <w:marLeft w:val="0"/>
      <w:marRight w:val="0"/>
      <w:marTop w:val="0"/>
      <w:marBottom w:val="0"/>
      <w:divBdr>
        <w:top w:val="none" w:sz="0" w:space="0" w:color="auto"/>
        <w:left w:val="none" w:sz="0" w:space="0" w:color="auto"/>
        <w:bottom w:val="none" w:sz="0" w:space="0" w:color="auto"/>
        <w:right w:val="none" w:sz="0" w:space="0" w:color="auto"/>
      </w:divBdr>
    </w:div>
    <w:div w:id="344212917">
      <w:bodyDiv w:val="1"/>
      <w:marLeft w:val="0"/>
      <w:marRight w:val="0"/>
      <w:marTop w:val="0"/>
      <w:marBottom w:val="0"/>
      <w:divBdr>
        <w:top w:val="none" w:sz="0" w:space="0" w:color="auto"/>
        <w:left w:val="none" w:sz="0" w:space="0" w:color="auto"/>
        <w:bottom w:val="none" w:sz="0" w:space="0" w:color="auto"/>
        <w:right w:val="none" w:sz="0" w:space="0" w:color="auto"/>
      </w:divBdr>
    </w:div>
    <w:div w:id="344282762">
      <w:bodyDiv w:val="1"/>
      <w:marLeft w:val="0"/>
      <w:marRight w:val="0"/>
      <w:marTop w:val="0"/>
      <w:marBottom w:val="0"/>
      <w:divBdr>
        <w:top w:val="none" w:sz="0" w:space="0" w:color="auto"/>
        <w:left w:val="none" w:sz="0" w:space="0" w:color="auto"/>
        <w:bottom w:val="none" w:sz="0" w:space="0" w:color="auto"/>
        <w:right w:val="none" w:sz="0" w:space="0" w:color="auto"/>
      </w:divBdr>
    </w:div>
    <w:div w:id="344523293">
      <w:bodyDiv w:val="1"/>
      <w:marLeft w:val="0"/>
      <w:marRight w:val="0"/>
      <w:marTop w:val="0"/>
      <w:marBottom w:val="0"/>
      <w:divBdr>
        <w:top w:val="none" w:sz="0" w:space="0" w:color="auto"/>
        <w:left w:val="none" w:sz="0" w:space="0" w:color="auto"/>
        <w:bottom w:val="none" w:sz="0" w:space="0" w:color="auto"/>
        <w:right w:val="none" w:sz="0" w:space="0" w:color="auto"/>
      </w:divBdr>
    </w:div>
    <w:div w:id="344787422">
      <w:bodyDiv w:val="1"/>
      <w:marLeft w:val="0"/>
      <w:marRight w:val="0"/>
      <w:marTop w:val="0"/>
      <w:marBottom w:val="0"/>
      <w:divBdr>
        <w:top w:val="none" w:sz="0" w:space="0" w:color="auto"/>
        <w:left w:val="none" w:sz="0" w:space="0" w:color="auto"/>
        <w:bottom w:val="none" w:sz="0" w:space="0" w:color="auto"/>
        <w:right w:val="none" w:sz="0" w:space="0" w:color="auto"/>
      </w:divBdr>
    </w:div>
    <w:div w:id="344793779">
      <w:bodyDiv w:val="1"/>
      <w:marLeft w:val="0"/>
      <w:marRight w:val="0"/>
      <w:marTop w:val="0"/>
      <w:marBottom w:val="0"/>
      <w:divBdr>
        <w:top w:val="none" w:sz="0" w:space="0" w:color="auto"/>
        <w:left w:val="none" w:sz="0" w:space="0" w:color="auto"/>
        <w:bottom w:val="none" w:sz="0" w:space="0" w:color="auto"/>
        <w:right w:val="none" w:sz="0" w:space="0" w:color="auto"/>
      </w:divBdr>
    </w:div>
    <w:div w:id="345131515">
      <w:bodyDiv w:val="1"/>
      <w:marLeft w:val="0"/>
      <w:marRight w:val="0"/>
      <w:marTop w:val="0"/>
      <w:marBottom w:val="0"/>
      <w:divBdr>
        <w:top w:val="none" w:sz="0" w:space="0" w:color="auto"/>
        <w:left w:val="none" w:sz="0" w:space="0" w:color="auto"/>
        <w:bottom w:val="none" w:sz="0" w:space="0" w:color="auto"/>
        <w:right w:val="none" w:sz="0" w:space="0" w:color="auto"/>
      </w:divBdr>
    </w:div>
    <w:div w:id="345375272">
      <w:bodyDiv w:val="1"/>
      <w:marLeft w:val="0"/>
      <w:marRight w:val="0"/>
      <w:marTop w:val="0"/>
      <w:marBottom w:val="0"/>
      <w:divBdr>
        <w:top w:val="none" w:sz="0" w:space="0" w:color="auto"/>
        <w:left w:val="none" w:sz="0" w:space="0" w:color="auto"/>
        <w:bottom w:val="none" w:sz="0" w:space="0" w:color="auto"/>
        <w:right w:val="none" w:sz="0" w:space="0" w:color="auto"/>
      </w:divBdr>
    </w:div>
    <w:div w:id="345643817">
      <w:bodyDiv w:val="1"/>
      <w:marLeft w:val="0"/>
      <w:marRight w:val="0"/>
      <w:marTop w:val="0"/>
      <w:marBottom w:val="0"/>
      <w:divBdr>
        <w:top w:val="none" w:sz="0" w:space="0" w:color="auto"/>
        <w:left w:val="none" w:sz="0" w:space="0" w:color="auto"/>
        <w:bottom w:val="none" w:sz="0" w:space="0" w:color="auto"/>
        <w:right w:val="none" w:sz="0" w:space="0" w:color="auto"/>
      </w:divBdr>
    </w:div>
    <w:div w:id="346253879">
      <w:bodyDiv w:val="1"/>
      <w:marLeft w:val="0"/>
      <w:marRight w:val="0"/>
      <w:marTop w:val="0"/>
      <w:marBottom w:val="0"/>
      <w:divBdr>
        <w:top w:val="none" w:sz="0" w:space="0" w:color="auto"/>
        <w:left w:val="none" w:sz="0" w:space="0" w:color="auto"/>
        <w:bottom w:val="none" w:sz="0" w:space="0" w:color="auto"/>
        <w:right w:val="none" w:sz="0" w:space="0" w:color="auto"/>
      </w:divBdr>
    </w:div>
    <w:div w:id="346296381">
      <w:bodyDiv w:val="1"/>
      <w:marLeft w:val="0"/>
      <w:marRight w:val="0"/>
      <w:marTop w:val="0"/>
      <w:marBottom w:val="0"/>
      <w:divBdr>
        <w:top w:val="none" w:sz="0" w:space="0" w:color="auto"/>
        <w:left w:val="none" w:sz="0" w:space="0" w:color="auto"/>
        <w:bottom w:val="none" w:sz="0" w:space="0" w:color="auto"/>
        <w:right w:val="none" w:sz="0" w:space="0" w:color="auto"/>
      </w:divBdr>
    </w:div>
    <w:div w:id="346444342">
      <w:bodyDiv w:val="1"/>
      <w:marLeft w:val="0"/>
      <w:marRight w:val="0"/>
      <w:marTop w:val="0"/>
      <w:marBottom w:val="0"/>
      <w:divBdr>
        <w:top w:val="none" w:sz="0" w:space="0" w:color="auto"/>
        <w:left w:val="none" w:sz="0" w:space="0" w:color="auto"/>
        <w:bottom w:val="none" w:sz="0" w:space="0" w:color="auto"/>
        <w:right w:val="none" w:sz="0" w:space="0" w:color="auto"/>
      </w:divBdr>
    </w:div>
    <w:div w:id="346489184">
      <w:bodyDiv w:val="1"/>
      <w:marLeft w:val="0"/>
      <w:marRight w:val="0"/>
      <w:marTop w:val="0"/>
      <w:marBottom w:val="0"/>
      <w:divBdr>
        <w:top w:val="none" w:sz="0" w:space="0" w:color="auto"/>
        <w:left w:val="none" w:sz="0" w:space="0" w:color="auto"/>
        <w:bottom w:val="none" w:sz="0" w:space="0" w:color="auto"/>
        <w:right w:val="none" w:sz="0" w:space="0" w:color="auto"/>
      </w:divBdr>
    </w:div>
    <w:div w:id="346563058">
      <w:bodyDiv w:val="1"/>
      <w:marLeft w:val="0"/>
      <w:marRight w:val="0"/>
      <w:marTop w:val="0"/>
      <w:marBottom w:val="0"/>
      <w:divBdr>
        <w:top w:val="none" w:sz="0" w:space="0" w:color="auto"/>
        <w:left w:val="none" w:sz="0" w:space="0" w:color="auto"/>
        <w:bottom w:val="none" w:sz="0" w:space="0" w:color="auto"/>
        <w:right w:val="none" w:sz="0" w:space="0" w:color="auto"/>
      </w:divBdr>
    </w:div>
    <w:div w:id="347289876">
      <w:bodyDiv w:val="1"/>
      <w:marLeft w:val="0"/>
      <w:marRight w:val="0"/>
      <w:marTop w:val="0"/>
      <w:marBottom w:val="0"/>
      <w:divBdr>
        <w:top w:val="none" w:sz="0" w:space="0" w:color="auto"/>
        <w:left w:val="none" w:sz="0" w:space="0" w:color="auto"/>
        <w:bottom w:val="none" w:sz="0" w:space="0" w:color="auto"/>
        <w:right w:val="none" w:sz="0" w:space="0" w:color="auto"/>
      </w:divBdr>
    </w:div>
    <w:div w:id="347290785">
      <w:bodyDiv w:val="1"/>
      <w:marLeft w:val="0"/>
      <w:marRight w:val="0"/>
      <w:marTop w:val="0"/>
      <w:marBottom w:val="0"/>
      <w:divBdr>
        <w:top w:val="none" w:sz="0" w:space="0" w:color="auto"/>
        <w:left w:val="none" w:sz="0" w:space="0" w:color="auto"/>
        <w:bottom w:val="none" w:sz="0" w:space="0" w:color="auto"/>
        <w:right w:val="none" w:sz="0" w:space="0" w:color="auto"/>
      </w:divBdr>
    </w:div>
    <w:div w:id="347366499">
      <w:bodyDiv w:val="1"/>
      <w:marLeft w:val="0"/>
      <w:marRight w:val="0"/>
      <w:marTop w:val="0"/>
      <w:marBottom w:val="0"/>
      <w:divBdr>
        <w:top w:val="none" w:sz="0" w:space="0" w:color="auto"/>
        <w:left w:val="none" w:sz="0" w:space="0" w:color="auto"/>
        <w:bottom w:val="none" w:sz="0" w:space="0" w:color="auto"/>
        <w:right w:val="none" w:sz="0" w:space="0" w:color="auto"/>
      </w:divBdr>
    </w:div>
    <w:div w:id="347802541">
      <w:bodyDiv w:val="1"/>
      <w:marLeft w:val="0"/>
      <w:marRight w:val="0"/>
      <w:marTop w:val="0"/>
      <w:marBottom w:val="0"/>
      <w:divBdr>
        <w:top w:val="none" w:sz="0" w:space="0" w:color="auto"/>
        <w:left w:val="none" w:sz="0" w:space="0" w:color="auto"/>
        <w:bottom w:val="none" w:sz="0" w:space="0" w:color="auto"/>
        <w:right w:val="none" w:sz="0" w:space="0" w:color="auto"/>
      </w:divBdr>
    </w:div>
    <w:div w:id="347875709">
      <w:bodyDiv w:val="1"/>
      <w:marLeft w:val="0"/>
      <w:marRight w:val="0"/>
      <w:marTop w:val="0"/>
      <w:marBottom w:val="0"/>
      <w:divBdr>
        <w:top w:val="none" w:sz="0" w:space="0" w:color="auto"/>
        <w:left w:val="none" w:sz="0" w:space="0" w:color="auto"/>
        <w:bottom w:val="none" w:sz="0" w:space="0" w:color="auto"/>
        <w:right w:val="none" w:sz="0" w:space="0" w:color="auto"/>
      </w:divBdr>
    </w:div>
    <w:div w:id="347945951">
      <w:bodyDiv w:val="1"/>
      <w:marLeft w:val="0"/>
      <w:marRight w:val="0"/>
      <w:marTop w:val="0"/>
      <w:marBottom w:val="0"/>
      <w:divBdr>
        <w:top w:val="none" w:sz="0" w:space="0" w:color="auto"/>
        <w:left w:val="none" w:sz="0" w:space="0" w:color="auto"/>
        <w:bottom w:val="none" w:sz="0" w:space="0" w:color="auto"/>
        <w:right w:val="none" w:sz="0" w:space="0" w:color="auto"/>
      </w:divBdr>
    </w:div>
    <w:div w:id="348064522">
      <w:bodyDiv w:val="1"/>
      <w:marLeft w:val="0"/>
      <w:marRight w:val="0"/>
      <w:marTop w:val="0"/>
      <w:marBottom w:val="0"/>
      <w:divBdr>
        <w:top w:val="none" w:sz="0" w:space="0" w:color="auto"/>
        <w:left w:val="none" w:sz="0" w:space="0" w:color="auto"/>
        <w:bottom w:val="none" w:sz="0" w:space="0" w:color="auto"/>
        <w:right w:val="none" w:sz="0" w:space="0" w:color="auto"/>
      </w:divBdr>
    </w:div>
    <w:div w:id="348072279">
      <w:bodyDiv w:val="1"/>
      <w:marLeft w:val="0"/>
      <w:marRight w:val="0"/>
      <w:marTop w:val="0"/>
      <w:marBottom w:val="0"/>
      <w:divBdr>
        <w:top w:val="none" w:sz="0" w:space="0" w:color="auto"/>
        <w:left w:val="none" w:sz="0" w:space="0" w:color="auto"/>
        <w:bottom w:val="none" w:sz="0" w:space="0" w:color="auto"/>
        <w:right w:val="none" w:sz="0" w:space="0" w:color="auto"/>
      </w:divBdr>
    </w:div>
    <w:div w:id="348218280">
      <w:bodyDiv w:val="1"/>
      <w:marLeft w:val="0"/>
      <w:marRight w:val="0"/>
      <w:marTop w:val="0"/>
      <w:marBottom w:val="0"/>
      <w:divBdr>
        <w:top w:val="none" w:sz="0" w:space="0" w:color="auto"/>
        <w:left w:val="none" w:sz="0" w:space="0" w:color="auto"/>
        <w:bottom w:val="none" w:sz="0" w:space="0" w:color="auto"/>
        <w:right w:val="none" w:sz="0" w:space="0" w:color="auto"/>
      </w:divBdr>
    </w:div>
    <w:div w:id="348265591">
      <w:bodyDiv w:val="1"/>
      <w:marLeft w:val="0"/>
      <w:marRight w:val="0"/>
      <w:marTop w:val="0"/>
      <w:marBottom w:val="0"/>
      <w:divBdr>
        <w:top w:val="none" w:sz="0" w:space="0" w:color="auto"/>
        <w:left w:val="none" w:sz="0" w:space="0" w:color="auto"/>
        <w:bottom w:val="none" w:sz="0" w:space="0" w:color="auto"/>
        <w:right w:val="none" w:sz="0" w:space="0" w:color="auto"/>
      </w:divBdr>
    </w:div>
    <w:div w:id="348878391">
      <w:bodyDiv w:val="1"/>
      <w:marLeft w:val="0"/>
      <w:marRight w:val="0"/>
      <w:marTop w:val="0"/>
      <w:marBottom w:val="0"/>
      <w:divBdr>
        <w:top w:val="none" w:sz="0" w:space="0" w:color="auto"/>
        <w:left w:val="none" w:sz="0" w:space="0" w:color="auto"/>
        <w:bottom w:val="none" w:sz="0" w:space="0" w:color="auto"/>
        <w:right w:val="none" w:sz="0" w:space="0" w:color="auto"/>
      </w:divBdr>
    </w:div>
    <w:div w:id="349572400">
      <w:bodyDiv w:val="1"/>
      <w:marLeft w:val="0"/>
      <w:marRight w:val="0"/>
      <w:marTop w:val="0"/>
      <w:marBottom w:val="0"/>
      <w:divBdr>
        <w:top w:val="none" w:sz="0" w:space="0" w:color="auto"/>
        <w:left w:val="none" w:sz="0" w:space="0" w:color="auto"/>
        <w:bottom w:val="none" w:sz="0" w:space="0" w:color="auto"/>
        <w:right w:val="none" w:sz="0" w:space="0" w:color="auto"/>
      </w:divBdr>
    </w:div>
    <w:div w:id="350575311">
      <w:bodyDiv w:val="1"/>
      <w:marLeft w:val="0"/>
      <w:marRight w:val="0"/>
      <w:marTop w:val="0"/>
      <w:marBottom w:val="0"/>
      <w:divBdr>
        <w:top w:val="none" w:sz="0" w:space="0" w:color="auto"/>
        <w:left w:val="none" w:sz="0" w:space="0" w:color="auto"/>
        <w:bottom w:val="none" w:sz="0" w:space="0" w:color="auto"/>
        <w:right w:val="none" w:sz="0" w:space="0" w:color="auto"/>
      </w:divBdr>
    </w:div>
    <w:div w:id="350645685">
      <w:bodyDiv w:val="1"/>
      <w:marLeft w:val="0"/>
      <w:marRight w:val="0"/>
      <w:marTop w:val="0"/>
      <w:marBottom w:val="0"/>
      <w:divBdr>
        <w:top w:val="none" w:sz="0" w:space="0" w:color="auto"/>
        <w:left w:val="none" w:sz="0" w:space="0" w:color="auto"/>
        <w:bottom w:val="none" w:sz="0" w:space="0" w:color="auto"/>
        <w:right w:val="none" w:sz="0" w:space="0" w:color="auto"/>
      </w:divBdr>
    </w:div>
    <w:div w:id="350692667">
      <w:bodyDiv w:val="1"/>
      <w:marLeft w:val="0"/>
      <w:marRight w:val="0"/>
      <w:marTop w:val="0"/>
      <w:marBottom w:val="0"/>
      <w:divBdr>
        <w:top w:val="none" w:sz="0" w:space="0" w:color="auto"/>
        <w:left w:val="none" w:sz="0" w:space="0" w:color="auto"/>
        <w:bottom w:val="none" w:sz="0" w:space="0" w:color="auto"/>
        <w:right w:val="none" w:sz="0" w:space="0" w:color="auto"/>
      </w:divBdr>
    </w:div>
    <w:div w:id="350763136">
      <w:bodyDiv w:val="1"/>
      <w:marLeft w:val="0"/>
      <w:marRight w:val="0"/>
      <w:marTop w:val="0"/>
      <w:marBottom w:val="0"/>
      <w:divBdr>
        <w:top w:val="none" w:sz="0" w:space="0" w:color="auto"/>
        <w:left w:val="none" w:sz="0" w:space="0" w:color="auto"/>
        <w:bottom w:val="none" w:sz="0" w:space="0" w:color="auto"/>
        <w:right w:val="none" w:sz="0" w:space="0" w:color="auto"/>
      </w:divBdr>
    </w:div>
    <w:div w:id="351492856">
      <w:bodyDiv w:val="1"/>
      <w:marLeft w:val="0"/>
      <w:marRight w:val="0"/>
      <w:marTop w:val="0"/>
      <w:marBottom w:val="0"/>
      <w:divBdr>
        <w:top w:val="none" w:sz="0" w:space="0" w:color="auto"/>
        <w:left w:val="none" w:sz="0" w:space="0" w:color="auto"/>
        <w:bottom w:val="none" w:sz="0" w:space="0" w:color="auto"/>
        <w:right w:val="none" w:sz="0" w:space="0" w:color="auto"/>
      </w:divBdr>
    </w:div>
    <w:div w:id="351494828">
      <w:bodyDiv w:val="1"/>
      <w:marLeft w:val="0"/>
      <w:marRight w:val="0"/>
      <w:marTop w:val="0"/>
      <w:marBottom w:val="0"/>
      <w:divBdr>
        <w:top w:val="none" w:sz="0" w:space="0" w:color="auto"/>
        <w:left w:val="none" w:sz="0" w:space="0" w:color="auto"/>
        <w:bottom w:val="none" w:sz="0" w:space="0" w:color="auto"/>
        <w:right w:val="none" w:sz="0" w:space="0" w:color="auto"/>
      </w:divBdr>
    </w:div>
    <w:div w:id="351761551">
      <w:bodyDiv w:val="1"/>
      <w:marLeft w:val="0"/>
      <w:marRight w:val="0"/>
      <w:marTop w:val="0"/>
      <w:marBottom w:val="0"/>
      <w:divBdr>
        <w:top w:val="none" w:sz="0" w:space="0" w:color="auto"/>
        <w:left w:val="none" w:sz="0" w:space="0" w:color="auto"/>
        <w:bottom w:val="none" w:sz="0" w:space="0" w:color="auto"/>
        <w:right w:val="none" w:sz="0" w:space="0" w:color="auto"/>
      </w:divBdr>
    </w:div>
    <w:div w:id="352269343">
      <w:bodyDiv w:val="1"/>
      <w:marLeft w:val="0"/>
      <w:marRight w:val="0"/>
      <w:marTop w:val="0"/>
      <w:marBottom w:val="0"/>
      <w:divBdr>
        <w:top w:val="none" w:sz="0" w:space="0" w:color="auto"/>
        <w:left w:val="none" w:sz="0" w:space="0" w:color="auto"/>
        <w:bottom w:val="none" w:sz="0" w:space="0" w:color="auto"/>
        <w:right w:val="none" w:sz="0" w:space="0" w:color="auto"/>
      </w:divBdr>
    </w:div>
    <w:div w:id="352388450">
      <w:bodyDiv w:val="1"/>
      <w:marLeft w:val="0"/>
      <w:marRight w:val="0"/>
      <w:marTop w:val="0"/>
      <w:marBottom w:val="0"/>
      <w:divBdr>
        <w:top w:val="none" w:sz="0" w:space="0" w:color="auto"/>
        <w:left w:val="none" w:sz="0" w:space="0" w:color="auto"/>
        <w:bottom w:val="none" w:sz="0" w:space="0" w:color="auto"/>
        <w:right w:val="none" w:sz="0" w:space="0" w:color="auto"/>
      </w:divBdr>
    </w:div>
    <w:div w:id="352418884">
      <w:bodyDiv w:val="1"/>
      <w:marLeft w:val="0"/>
      <w:marRight w:val="0"/>
      <w:marTop w:val="0"/>
      <w:marBottom w:val="0"/>
      <w:divBdr>
        <w:top w:val="none" w:sz="0" w:space="0" w:color="auto"/>
        <w:left w:val="none" w:sz="0" w:space="0" w:color="auto"/>
        <w:bottom w:val="none" w:sz="0" w:space="0" w:color="auto"/>
        <w:right w:val="none" w:sz="0" w:space="0" w:color="auto"/>
      </w:divBdr>
    </w:div>
    <w:div w:id="352809323">
      <w:bodyDiv w:val="1"/>
      <w:marLeft w:val="0"/>
      <w:marRight w:val="0"/>
      <w:marTop w:val="0"/>
      <w:marBottom w:val="0"/>
      <w:divBdr>
        <w:top w:val="none" w:sz="0" w:space="0" w:color="auto"/>
        <w:left w:val="none" w:sz="0" w:space="0" w:color="auto"/>
        <w:bottom w:val="none" w:sz="0" w:space="0" w:color="auto"/>
        <w:right w:val="none" w:sz="0" w:space="0" w:color="auto"/>
      </w:divBdr>
    </w:div>
    <w:div w:id="352810011">
      <w:bodyDiv w:val="1"/>
      <w:marLeft w:val="0"/>
      <w:marRight w:val="0"/>
      <w:marTop w:val="0"/>
      <w:marBottom w:val="0"/>
      <w:divBdr>
        <w:top w:val="none" w:sz="0" w:space="0" w:color="auto"/>
        <w:left w:val="none" w:sz="0" w:space="0" w:color="auto"/>
        <w:bottom w:val="none" w:sz="0" w:space="0" w:color="auto"/>
        <w:right w:val="none" w:sz="0" w:space="0" w:color="auto"/>
      </w:divBdr>
    </w:div>
    <w:div w:id="352850507">
      <w:bodyDiv w:val="1"/>
      <w:marLeft w:val="0"/>
      <w:marRight w:val="0"/>
      <w:marTop w:val="0"/>
      <w:marBottom w:val="0"/>
      <w:divBdr>
        <w:top w:val="none" w:sz="0" w:space="0" w:color="auto"/>
        <w:left w:val="none" w:sz="0" w:space="0" w:color="auto"/>
        <w:bottom w:val="none" w:sz="0" w:space="0" w:color="auto"/>
        <w:right w:val="none" w:sz="0" w:space="0" w:color="auto"/>
      </w:divBdr>
    </w:div>
    <w:div w:id="352851781">
      <w:bodyDiv w:val="1"/>
      <w:marLeft w:val="0"/>
      <w:marRight w:val="0"/>
      <w:marTop w:val="0"/>
      <w:marBottom w:val="0"/>
      <w:divBdr>
        <w:top w:val="none" w:sz="0" w:space="0" w:color="auto"/>
        <w:left w:val="none" w:sz="0" w:space="0" w:color="auto"/>
        <w:bottom w:val="none" w:sz="0" w:space="0" w:color="auto"/>
        <w:right w:val="none" w:sz="0" w:space="0" w:color="auto"/>
      </w:divBdr>
    </w:div>
    <w:div w:id="352920167">
      <w:bodyDiv w:val="1"/>
      <w:marLeft w:val="0"/>
      <w:marRight w:val="0"/>
      <w:marTop w:val="0"/>
      <w:marBottom w:val="0"/>
      <w:divBdr>
        <w:top w:val="none" w:sz="0" w:space="0" w:color="auto"/>
        <w:left w:val="none" w:sz="0" w:space="0" w:color="auto"/>
        <w:bottom w:val="none" w:sz="0" w:space="0" w:color="auto"/>
        <w:right w:val="none" w:sz="0" w:space="0" w:color="auto"/>
      </w:divBdr>
    </w:div>
    <w:div w:id="352927764">
      <w:bodyDiv w:val="1"/>
      <w:marLeft w:val="0"/>
      <w:marRight w:val="0"/>
      <w:marTop w:val="0"/>
      <w:marBottom w:val="0"/>
      <w:divBdr>
        <w:top w:val="none" w:sz="0" w:space="0" w:color="auto"/>
        <w:left w:val="none" w:sz="0" w:space="0" w:color="auto"/>
        <w:bottom w:val="none" w:sz="0" w:space="0" w:color="auto"/>
        <w:right w:val="none" w:sz="0" w:space="0" w:color="auto"/>
      </w:divBdr>
    </w:div>
    <w:div w:id="353189687">
      <w:bodyDiv w:val="1"/>
      <w:marLeft w:val="0"/>
      <w:marRight w:val="0"/>
      <w:marTop w:val="0"/>
      <w:marBottom w:val="0"/>
      <w:divBdr>
        <w:top w:val="none" w:sz="0" w:space="0" w:color="auto"/>
        <w:left w:val="none" w:sz="0" w:space="0" w:color="auto"/>
        <w:bottom w:val="none" w:sz="0" w:space="0" w:color="auto"/>
        <w:right w:val="none" w:sz="0" w:space="0" w:color="auto"/>
      </w:divBdr>
    </w:div>
    <w:div w:id="353656958">
      <w:bodyDiv w:val="1"/>
      <w:marLeft w:val="0"/>
      <w:marRight w:val="0"/>
      <w:marTop w:val="0"/>
      <w:marBottom w:val="0"/>
      <w:divBdr>
        <w:top w:val="none" w:sz="0" w:space="0" w:color="auto"/>
        <w:left w:val="none" w:sz="0" w:space="0" w:color="auto"/>
        <w:bottom w:val="none" w:sz="0" w:space="0" w:color="auto"/>
        <w:right w:val="none" w:sz="0" w:space="0" w:color="auto"/>
      </w:divBdr>
    </w:div>
    <w:div w:id="353773654">
      <w:bodyDiv w:val="1"/>
      <w:marLeft w:val="0"/>
      <w:marRight w:val="0"/>
      <w:marTop w:val="0"/>
      <w:marBottom w:val="0"/>
      <w:divBdr>
        <w:top w:val="none" w:sz="0" w:space="0" w:color="auto"/>
        <w:left w:val="none" w:sz="0" w:space="0" w:color="auto"/>
        <w:bottom w:val="none" w:sz="0" w:space="0" w:color="auto"/>
        <w:right w:val="none" w:sz="0" w:space="0" w:color="auto"/>
      </w:divBdr>
    </w:div>
    <w:div w:id="353967269">
      <w:bodyDiv w:val="1"/>
      <w:marLeft w:val="0"/>
      <w:marRight w:val="0"/>
      <w:marTop w:val="0"/>
      <w:marBottom w:val="0"/>
      <w:divBdr>
        <w:top w:val="none" w:sz="0" w:space="0" w:color="auto"/>
        <w:left w:val="none" w:sz="0" w:space="0" w:color="auto"/>
        <w:bottom w:val="none" w:sz="0" w:space="0" w:color="auto"/>
        <w:right w:val="none" w:sz="0" w:space="0" w:color="auto"/>
      </w:divBdr>
    </w:div>
    <w:div w:id="353968777">
      <w:bodyDiv w:val="1"/>
      <w:marLeft w:val="0"/>
      <w:marRight w:val="0"/>
      <w:marTop w:val="0"/>
      <w:marBottom w:val="0"/>
      <w:divBdr>
        <w:top w:val="none" w:sz="0" w:space="0" w:color="auto"/>
        <w:left w:val="none" w:sz="0" w:space="0" w:color="auto"/>
        <w:bottom w:val="none" w:sz="0" w:space="0" w:color="auto"/>
        <w:right w:val="none" w:sz="0" w:space="0" w:color="auto"/>
      </w:divBdr>
    </w:div>
    <w:div w:id="354037525">
      <w:bodyDiv w:val="1"/>
      <w:marLeft w:val="0"/>
      <w:marRight w:val="0"/>
      <w:marTop w:val="0"/>
      <w:marBottom w:val="0"/>
      <w:divBdr>
        <w:top w:val="none" w:sz="0" w:space="0" w:color="auto"/>
        <w:left w:val="none" w:sz="0" w:space="0" w:color="auto"/>
        <w:bottom w:val="none" w:sz="0" w:space="0" w:color="auto"/>
        <w:right w:val="none" w:sz="0" w:space="0" w:color="auto"/>
      </w:divBdr>
    </w:div>
    <w:div w:id="354045202">
      <w:bodyDiv w:val="1"/>
      <w:marLeft w:val="0"/>
      <w:marRight w:val="0"/>
      <w:marTop w:val="0"/>
      <w:marBottom w:val="0"/>
      <w:divBdr>
        <w:top w:val="none" w:sz="0" w:space="0" w:color="auto"/>
        <w:left w:val="none" w:sz="0" w:space="0" w:color="auto"/>
        <w:bottom w:val="none" w:sz="0" w:space="0" w:color="auto"/>
        <w:right w:val="none" w:sz="0" w:space="0" w:color="auto"/>
      </w:divBdr>
    </w:div>
    <w:div w:id="354304762">
      <w:bodyDiv w:val="1"/>
      <w:marLeft w:val="0"/>
      <w:marRight w:val="0"/>
      <w:marTop w:val="0"/>
      <w:marBottom w:val="0"/>
      <w:divBdr>
        <w:top w:val="none" w:sz="0" w:space="0" w:color="auto"/>
        <w:left w:val="none" w:sz="0" w:space="0" w:color="auto"/>
        <w:bottom w:val="none" w:sz="0" w:space="0" w:color="auto"/>
        <w:right w:val="none" w:sz="0" w:space="0" w:color="auto"/>
      </w:divBdr>
    </w:div>
    <w:div w:id="354768965">
      <w:bodyDiv w:val="1"/>
      <w:marLeft w:val="0"/>
      <w:marRight w:val="0"/>
      <w:marTop w:val="0"/>
      <w:marBottom w:val="0"/>
      <w:divBdr>
        <w:top w:val="none" w:sz="0" w:space="0" w:color="auto"/>
        <w:left w:val="none" w:sz="0" w:space="0" w:color="auto"/>
        <w:bottom w:val="none" w:sz="0" w:space="0" w:color="auto"/>
        <w:right w:val="none" w:sz="0" w:space="0" w:color="auto"/>
      </w:divBdr>
    </w:div>
    <w:div w:id="354816158">
      <w:bodyDiv w:val="1"/>
      <w:marLeft w:val="0"/>
      <w:marRight w:val="0"/>
      <w:marTop w:val="0"/>
      <w:marBottom w:val="0"/>
      <w:divBdr>
        <w:top w:val="none" w:sz="0" w:space="0" w:color="auto"/>
        <w:left w:val="none" w:sz="0" w:space="0" w:color="auto"/>
        <w:bottom w:val="none" w:sz="0" w:space="0" w:color="auto"/>
        <w:right w:val="none" w:sz="0" w:space="0" w:color="auto"/>
      </w:divBdr>
    </w:div>
    <w:div w:id="354816676">
      <w:bodyDiv w:val="1"/>
      <w:marLeft w:val="0"/>
      <w:marRight w:val="0"/>
      <w:marTop w:val="0"/>
      <w:marBottom w:val="0"/>
      <w:divBdr>
        <w:top w:val="none" w:sz="0" w:space="0" w:color="auto"/>
        <w:left w:val="none" w:sz="0" w:space="0" w:color="auto"/>
        <w:bottom w:val="none" w:sz="0" w:space="0" w:color="auto"/>
        <w:right w:val="none" w:sz="0" w:space="0" w:color="auto"/>
      </w:divBdr>
    </w:div>
    <w:div w:id="354885696">
      <w:bodyDiv w:val="1"/>
      <w:marLeft w:val="0"/>
      <w:marRight w:val="0"/>
      <w:marTop w:val="0"/>
      <w:marBottom w:val="0"/>
      <w:divBdr>
        <w:top w:val="none" w:sz="0" w:space="0" w:color="auto"/>
        <w:left w:val="none" w:sz="0" w:space="0" w:color="auto"/>
        <w:bottom w:val="none" w:sz="0" w:space="0" w:color="auto"/>
        <w:right w:val="none" w:sz="0" w:space="0" w:color="auto"/>
      </w:divBdr>
    </w:div>
    <w:div w:id="354961808">
      <w:bodyDiv w:val="1"/>
      <w:marLeft w:val="0"/>
      <w:marRight w:val="0"/>
      <w:marTop w:val="0"/>
      <w:marBottom w:val="0"/>
      <w:divBdr>
        <w:top w:val="none" w:sz="0" w:space="0" w:color="auto"/>
        <w:left w:val="none" w:sz="0" w:space="0" w:color="auto"/>
        <w:bottom w:val="none" w:sz="0" w:space="0" w:color="auto"/>
        <w:right w:val="none" w:sz="0" w:space="0" w:color="auto"/>
      </w:divBdr>
    </w:div>
    <w:div w:id="355009177">
      <w:bodyDiv w:val="1"/>
      <w:marLeft w:val="0"/>
      <w:marRight w:val="0"/>
      <w:marTop w:val="0"/>
      <w:marBottom w:val="0"/>
      <w:divBdr>
        <w:top w:val="none" w:sz="0" w:space="0" w:color="auto"/>
        <w:left w:val="none" w:sz="0" w:space="0" w:color="auto"/>
        <w:bottom w:val="none" w:sz="0" w:space="0" w:color="auto"/>
        <w:right w:val="none" w:sz="0" w:space="0" w:color="auto"/>
      </w:divBdr>
    </w:div>
    <w:div w:id="355153060">
      <w:bodyDiv w:val="1"/>
      <w:marLeft w:val="0"/>
      <w:marRight w:val="0"/>
      <w:marTop w:val="0"/>
      <w:marBottom w:val="0"/>
      <w:divBdr>
        <w:top w:val="none" w:sz="0" w:space="0" w:color="auto"/>
        <w:left w:val="none" w:sz="0" w:space="0" w:color="auto"/>
        <w:bottom w:val="none" w:sz="0" w:space="0" w:color="auto"/>
        <w:right w:val="none" w:sz="0" w:space="0" w:color="auto"/>
      </w:divBdr>
    </w:div>
    <w:div w:id="355161025">
      <w:bodyDiv w:val="1"/>
      <w:marLeft w:val="0"/>
      <w:marRight w:val="0"/>
      <w:marTop w:val="0"/>
      <w:marBottom w:val="0"/>
      <w:divBdr>
        <w:top w:val="none" w:sz="0" w:space="0" w:color="auto"/>
        <w:left w:val="none" w:sz="0" w:space="0" w:color="auto"/>
        <w:bottom w:val="none" w:sz="0" w:space="0" w:color="auto"/>
        <w:right w:val="none" w:sz="0" w:space="0" w:color="auto"/>
      </w:divBdr>
    </w:div>
    <w:div w:id="355229702">
      <w:bodyDiv w:val="1"/>
      <w:marLeft w:val="0"/>
      <w:marRight w:val="0"/>
      <w:marTop w:val="0"/>
      <w:marBottom w:val="0"/>
      <w:divBdr>
        <w:top w:val="none" w:sz="0" w:space="0" w:color="auto"/>
        <w:left w:val="none" w:sz="0" w:space="0" w:color="auto"/>
        <w:bottom w:val="none" w:sz="0" w:space="0" w:color="auto"/>
        <w:right w:val="none" w:sz="0" w:space="0" w:color="auto"/>
      </w:divBdr>
    </w:div>
    <w:div w:id="355817943">
      <w:bodyDiv w:val="1"/>
      <w:marLeft w:val="0"/>
      <w:marRight w:val="0"/>
      <w:marTop w:val="0"/>
      <w:marBottom w:val="0"/>
      <w:divBdr>
        <w:top w:val="none" w:sz="0" w:space="0" w:color="auto"/>
        <w:left w:val="none" w:sz="0" w:space="0" w:color="auto"/>
        <w:bottom w:val="none" w:sz="0" w:space="0" w:color="auto"/>
        <w:right w:val="none" w:sz="0" w:space="0" w:color="auto"/>
      </w:divBdr>
    </w:div>
    <w:div w:id="356348279">
      <w:bodyDiv w:val="1"/>
      <w:marLeft w:val="0"/>
      <w:marRight w:val="0"/>
      <w:marTop w:val="0"/>
      <w:marBottom w:val="0"/>
      <w:divBdr>
        <w:top w:val="none" w:sz="0" w:space="0" w:color="auto"/>
        <w:left w:val="none" w:sz="0" w:space="0" w:color="auto"/>
        <w:bottom w:val="none" w:sz="0" w:space="0" w:color="auto"/>
        <w:right w:val="none" w:sz="0" w:space="0" w:color="auto"/>
      </w:divBdr>
    </w:div>
    <w:div w:id="356780319">
      <w:bodyDiv w:val="1"/>
      <w:marLeft w:val="0"/>
      <w:marRight w:val="0"/>
      <w:marTop w:val="0"/>
      <w:marBottom w:val="0"/>
      <w:divBdr>
        <w:top w:val="none" w:sz="0" w:space="0" w:color="auto"/>
        <w:left w:val="none" w:sz="0" w:space="0" w:color="auto"/>
        <w:bottom w:val="none" w:sz="0" w:space="0" w:color="auto"/>
        <w:right w:val="none" w:sz="0" w:space="0" w:color="auto"/>
      </w:divBdr>
    </w:div>
    <w:div w:id="357046858">
      <w:bodyDiv w:val="1"/>
      <w:marLeft w:val="0"/>
      <w:marRight w:val="0"/>
      <w:marTop w:val="0"/>
      <w:marBottom w:val="0"/>
      <w:divBdr>
        <w:top w:val="none" w:sz="0" w:space="0" w:color="auto"/>
        <w:left w:val="none" w:sz="0" w:space="0" w:color="auto"/>
        <w:bottom w:val="none" w:sz="0" w:space="0" w:color="auto"/>
        <w:right w:val="none" w:sz="0" w:space="0" w:color="auto"/>
      </w:divBdr>
    </w:div>
    <w:div w:id="357124184">
      <w:bodyDiv w:val="1"/>
      <w:marLeft w:val="0"/>
      <w:marRight w:val="0"/>
      <w:marTop w:val="0"/>
      <w:marBottom w:val="0"/>
      <w:divBdr>
        <w:top w:val="none" w:sz="0" w:space="0" w:color="auto"/>
        <w:left w:val="none" w:sz="0" w:space="0" w:color="auto"/>
        <w:bottom w:val="none" w:sz="0" w:space="0" w:color="auto"/>
        <w:right w:val="none" w:sz="0" w:space="0" w:color="auto"/>
      </w:divBdr>
    </w:div>
    <w:div w:id="357124698">
      <w:bodyDiv w:val="1"/>
      <w:marLeft w:val="0"/>
      <w:marRight w:val="0"/>
      <w:marTop w:val="0"/>
      <w:marBottom w:val="0"/>
      <w:divBdr>
        <w:top w:val="none" w:sz="0" w:space="0" w:color="auto"/>
        <w:left w:val="none" w:sz="0" w:space="0" w:color="auto"/>
        <w:bottom w:val="none" w:sz="0" w:space="0" w:color="auto"/>
        <w:right w:val="none" w:sz="0" w:space="0" w:color="auto"/>
      </w:divBdr>
    </w:div>
    <w:div w:id="357513081">
      <w:bodyDiv w:val="1"/>
      <w:marLeft w:val="0"/>
      <w:marRight w:val="0"/>
      <w:marTop w:val="0"/>
      <w:marBottom w:val="0"/>
      <w:divBdr>
        <w:top w:val="none" w:sz="0" w:space="0" w:color="auto"/>
        <w:left w:val="none" w:sz="0" w:space="0" w:color="auto"/>
        <w:bottom w:val="none" w:sz="0" w:space="0" w:color="auto"/>
        <w:right w:val="none" w:sz="0" w:space="0" w:color="auto"/>
      </w:divBdr>
    </w:div>
    <w:div w:id="357658101">
      <w:bodyDiv w:val="1"/>
      <w:marLeft w:val="0"/>
      <w:marRight w:val="0"/>
      <w:marTop w:val="0"/>
      <w:marBottom w:val="0"/>
      <w:divBdr>
        <w:top w:val="none" w:sz="0" w:space="0" w:color="auto"/>
        <w:left w:val="none" w:sz="0" w:space="0" w:color="auto"/>
        <w:bottom w:val="none" w:sz="0" w:space="0" w:color="auto"/>
        <w:right w:val="none" w:sz="0" w:space="0" w:color="auto"/>
      </w:divBdr>
    </w:div>
    <w:div w:id="357779886">
      <w:bodyDiv w:val="1"/>
      <w:marLeft w:val="0"/>
      <w:marRight w:val="0"/>
      <w:marTop w:val="0"/>
      <w:marBottom w:val="0"/>
      <w:divBdr>
        <w:top w:val="none" w:sz="0" w:space="0" w:color="auto"/>
        <w:left w:val="none" w:sz="0" w:space="0" w:color="auto"/>
        <w:bottom w:val="none" w:sz="0" w:space="0" w:color="auto"/>
        <w:right w:val="none" w:sz="0" w:space="0" w:color="auto"/>
      </w:divBdr>
    </w:div>
    <w:div w:id="357971084">
      <w:bodyDiv w:val="1"/>
      <w:marLeft w:val="0"/>
      <w:marRight w:val="0"/>
      <w:marTop w:val="0"/>
      <w:marBottom w:val="0"/>
      <w:divBdr>
        <w:top w:val="none" w:sz="0" w:space="0" w:color="auto"/>
        <w:left w:val="none" w:sz="0" w:space="0" w:color="auto"/>
        <w:bottom w:val="none" w:sz="0" w:space="0" w:color="auto"/>
        <w:right w:val="none" w:sz="0" w:space="0" w:color="auto"/>
      </w:divBdr>
    </w:div>
    <w:div w:id="358093267">
      <w:bodyDiv w:val="1"/>
      <w:marLeft w:val="0"/>
      <w:marRight w:val="0"/>
      <w:marTop w:val="0"/>
      <w:marBottom w:val="0"/>
      <w:divBdr>
        <w:top w:val="none" w:sz="0" w:space="0" w:color="auto"/>
        <w:left w:val="none" w:sz="0" w:space="0" w:color="auto"/>
        <w:bottom w:val="none" w:sz="0" w:space="0" w:color="auto"/>
        <w:right w:val="none" w:sz="0" w:space="0" w:color="auto"/>
      </w:divBdr>
    </w:div>
    <w:div w:id="358313383">
      <w:bodyDiv w:val="1"/>
      <w:marLeft w:val="0"/>
      <w:marRight w:val="0"/>
      <w:marTop w:val="0"/>
      <w:marBottom w:val="0"/>
      <w:divBdr>
        <w:top w:val="none" w:sz="0" w:space="0" w:color="auto"/>
        <w:left w:val="none" w:sz="0" w:space="0" w:color="auto"/>
        <w:bottom w:val="none" w:sz="0" w:space="0" w:color="auto"/>
        <w:right w:val="none" w:sz="0" w:space="0" w:color="auto"/>
      </w:divBdr>
    </w:div>
    <w:div w:id="358360632">
      <w:bodyDiv w:val="1"/>
      <w:marLeft w:val="0"/>
      <w:marRight w:val="0"/>
      <w:marTop w:val="0"/>
      <w:marBottom w:val="0"/>
      <w:divBdr>
        <w:top w:val="none" w:sz="0" w:space="0" w:color="auto"/>
        <w:left w:val="none" w:sz="0" w:space="0" w:color="auto"/>
        <w:bottom w:val="none" w:sz="0" w:space="0" w:color="auto"/>
        <w:right w:val="none" w:sz="0" w:space="0" w:color="auto"/>
      </w:divBdr>
    </w:div>
    <w:div w:id="358625461">
      <w:bodyDiv w:val="1"/>
      <w:marLeft w:val="0"/>
      <w:marRight w:val="0"/>
      <w:marTop w:val="0"/>
      <w:marBottom w:val="0"/>
      <w:divBdr>
        <w:top w:val="none" w:sz="0" w:space="0" w:color="auto"/>
        <w:left w:val="none" w:sz="0" w:space="0" w:color="auto"/>
        <w:bottom w:val="none" w:sz="0" w:space="0" w:color="auto"/>
        <w:right w:val="none" w:sz="0" w:space="0" w:color="auto"/>
      </w:divBdr>
    </w:div>
    <w:div w:id="358630600">
      <w:bodyDiv w:val="1"/>
      <w:marLeft w:val="0"/>
      <w:marRight w:val="0"/>
      <w:marTop w:val="0"/>
      <w:marBottom w:val="0"/>
      <w:divBdr>
        <w:top w:val="none" w:sz="0" w:space="0" w:color="auto"/>
        <w:left w:val="none" w:sz="0" w:space="0" w:color="auto"/>
        <w:bottom w:val="none" w:sz="0" w:space="0" w:color="auto"/>
        <w:right w:val="none" w:sz="0" w:space="0" w:color="auto"/>
      </w:divBdr>
    </w:div>
    <w:div w:id="358971726">
      <w:bodyDiv w:val="1"/>
      <w:marLeft w:val="0"/>
      <w:marRight w:val="0"/>
      <w:marTop w:val="0"/>
      <w:marBottom w:val="0"/>
      <w:divBdr>
        <w:top w:val="none" w:sz="0" w:space="0" w:color="auto"/>
        <w:left w:val="none" w:sz="0" w:space="0" w:color="auto"/>
        <w:bottom w:val="none" w:sz="0" w:space="0" w:color="auto"/>
        <w:right w:val="none" w:sz="0" w:space="0" w:color="auto"/>
      </w:divBdr>
    </w:div>
    <w:div w:id="359165958">
      <w:bodyDiv w:val="1"/>
      <w:marLeft w:val="0"/>
      <w:marRight w:val="0"/>
      <w:marTop w:val="0"/>
      <w:marBottom w:val="0"/>
      <w:divBdr>
        <w:top w:val="none" w:sz="0" w:space="0" w:color="auto"/>
        <w:left w:val="none" w:sz="0" w:space="0" w:color="auto"/>
        <w:bottom w:val="none" w:sz="0" w:space="0" w:color="auto"/>
        <w:right w:val="none" w:sz="0" w:space="0" w:color="auto"/>
      </w:divBdr>
    </w:div>
    <w:div w:id="359204401">
      <w:bodyDiv w:val="1"/>
      <w:marLeft w:val="0"/>
      <w:marRight w:val="0"/>
      <w:marTop w:val="0"/>
      <w:marBottom w:val="0"/>
      <w:divBdr>
        <w:top w:val="none" w:sz="0" w:space="0" w:color="auto"/>
        <w:left w:val="none" w:sz="0" w:space="0" w:color="auto"/>
        <w:bottom w:val="none" w:sz="0" w:space="0" w:color="auto"/>
        <w:right w:val="none" w:sz="0" w:space="0" w:color="auto"/>
      </w:divBdr>
    </w:div>
    <w:div w:id="359210361">
      <w:bodyDiv w:val="1"/>
      <w:marLeft w:val="0"/>
      <w:marRight w:val="0"/>
      <w:marTop w:val="0"/>
      <w:marBottom w:val="0"/>
      <w:divBdr>
        <w:top w:val="none" w:sz="0" w:space="0" w:color="auto"/>
        <w:left w:val="none" w:sz="0" w:space="0" w:color="auto"/>
        <w:bottom w:val="none" w:sz="0" w:space="0" w:color="auto"/>
        <w:right w:val="none" w:sz="0" w:space="0" w:color="auto"/>
      </w:divBdr>
    </w:div>
    <w:div w:id="359622758">
      <w:bodyDiv w:val="1"/>
      <w:marLeft w:val="0"/>
      <w:marRight w:val="0"/>
      <w:marTop w:val="0"/>
      <w:marBottom w:val="0"/>
      <w:divBdr>
        <w:top w:val="none" w:sz="0" w:space="0" w:color="auto"/>
        <w:left w:val="none" w:sz="0" w:space="0" w:color="auto"/>
        <w:bottom w:val="none" w:sz="0" w:space="0" w:color="auto"/>
        <w:right w:val="none" w:sz="0" w:space="0" w:color="auto"/>
      </w:divBdr>
    </w:div>
    <w:div w:id="360128292">
      <w:bodyDiv w:val="1"/>
      <w:marLeft w:val="0"/>
      <w:marRight w:val="0"/>
      <w:marTop w:val="0"/>
      <w:marBottom w:val="0"/>
      <w:divBdr>
        <w:top w:val="none" w:sz="0" w:space="0" w:color="auto"/>
        <w:left w:val="none" w:sz="0" w:space="0" w:color="auto"/>
        <w:bottom w:val="none" w:sz="0" w:space="0" w:color="auto"/>
        <w:right w:val="none" w:sz="0" w:space="0" w:color="auto"/>
      </w:divBdr>
    </w:div>
    <w:div w:id="360588440">
      <w:bodyDiv w:val="1"/>
      <w:marLeft w:val="0"/>
      <w:marRight w:val="0"/>
      <w:marTop w:val="0"/>
      <w:marBottom w:val="0"/>
      <w:divBdr>
        <w:top w:val="none" w:sz="0" w:space="0" w:color="auto"/>
        <w:left w:val="none" w:sz="0" w:space="0" w:color="auto"/>
        <w:bottom w:val="none" w:sz="0" w:space="0" w:color="auto"/>
        <w:right w:val="none" w:sz="0" w:space="0" w:color="auto"/>
      </w:divBdr>
    </w:div>
    <w:div w:id="360785962">
      <w:bodyDiv w:val="1"/>
      <w:marLeft w:val="0"/>
      <w:marRight w:val="0"/>
      <w:marTop w:val="0"/>
      <w:marBottom w:val="0"/>
      <w:divBdr>
        <w:top w:val="none" w:sz="0" w:space="0" w:color="auto"/>
        <w:left w:val="none" w:sz="0" w:space="0" w:color="auto"/>
        <w:bottom w:val="none" w:sz="0" w:space="0" w:color="auto"/>
        <w:right w:val="none" w:sz="0" w:space="0" w:color="auto"/>
      </w:divBdr>
    </w:div>
    <w:div w:id="360939098">
      <w:bodyDiv w:val="1"/>
      <w:marLeft w:val="0"/>
      <w:marRight w:val="0"/>
      <w:marTop w:val="0"/>
      <w:marBottom w:val="0"/>
      <w:divBdr>
        <w:top w:val="none" w:sz="0" w:space="0" w:color="auto"/>
        <w:left w:val="none" w:sz="0" w:space="0" w:color="auto"/>
        <w:bottom w:val="none" w:sz="0" w:space="0" w:color="auto"/>
        <w:right w:val="none" w:sz="0" w:space="0" w:color="auto"/>
      </w:divBdr>
    </w:div>
    <w:div w:id="360977680">
      <w:bodyDiv w:val="1"/>
      <w:marLeft w:val="0"/>
      <w:marRight w:val="0"/>
      <w:marTop w:val="0"/>
      <w:marBottom w:val="0"/>
      <w:divBdr>
        <w:top w:val="none" w:sz="0" w:space="0" w:color="auto"/>
        <w:left w:val="none" w:sz="0" w:space="0" w:color="auto"/>
        <w:bottom w:val="none" w:sz="0" w:space="0" w:color="auto"/>
        <w:right w:val="none" w:sz="0" w:space="0" w:color="auto"/>
      </w:divBdr>
    </w:div>
    <w:div w:id="361134928">
      <w:bodyDiv w:val="1"/>
      <w:marLeft w:val="0"/>
      <w:marRight w:val="0"/>
      <w:marTop w:val="0"/>
      <w:marBottom w:val="0"/>
      <w:divBdr>
        <w:top w:val="none" w:sz="0" w:space="0" w:color="auto"/>
        <w:left w:val="none" w:sz="0" w:space="0" w:color="auto"/>
        <w:bottom w:val="none" w:sz="0" w:space="0" w:color="auto"/>
        <w:right w:val="none" w:sz="0" w:space="0" w:color="auto"/>
      </w:divBdr>
    </w:div>
    <w:div w:id="361244382">
      <w:bodyDiv w:val="1"/>
      <w:marLeft w:val="0"/>
      <w:marRight w:val="0"/>
      <w:marTop w:val="0"/>
      <w:marBottom w:val="0"/>
      <w:divBdr>
        <w:top w:val="none" w:sz="0" w:space="0" w:color="auto"/>
        <w:left w:val="none" w:sz="0" w:space="0" w:color="auto"/>
        <w:bottom w:val="none" w:sz="0" w:space="0" w:color="auto"/>
        <w:right w:val="none" w:sz="0" w:space="0" w:color="auto"/>
      </w:divBdr>
    </w:div>
    <w:div w:id="361319198">
      <w:bodyDiv w:val="1"/>
      <w:marLeft w:val="0"/>
      <w:marRight w:val="0"/>
      <w:marTop w:val="0"/>
      <w:marBottom w:val="0"/>
      <w:divBdr>
        <w:top w:val="none" w:sz="0" w:space="0" w:color="auto"/>
        <w:left w:val="none" w:sz="0" w:space="0" w:color="auto"/>
        <w:bottom w:val="none" w:sz="0" w:space="0" w:color="auto"/>
        <w:right w:val="none" w:sz="0" w:space="0" w:color="auto"/>
      </w:divBdr>
    </w:div>
    <w:div w:id="361326850">
      <w:bodyDiv w:val="1"/>
      <w:marLeft w:val="0"/>
      <w:marRight w:val="0"/>
      <w:marTop w:val="0"/>
      <w:marBottom w:val="0"/>
      <w:divBdr>
        <w:top w:val="none" w:sz="0" w:space="0" w:color="auto"/>
        <w:left w:val="none" w:sz="0" w:space="0" w:color="auto"/>
        <w:bottom w:val="none" w:sz="0" w:space="0" w:color="auto"/>
        <w:right w:val="none" w:sz="0" w:space="0" w:color="auto"/>
      </w:divBdr>
    </w:div>
    <w:div w:id="361790462">
      <w:bodyDiv w:val="1"/>
      <w:marLeft w:val="0"/>
      <w:marRight w:val="0"/>
      <w:marTop w:val="0"/>
      <w:marBottom w:val="0"/>
      <w:divBdr>
        <w:top w:val="none" w:sz="0" w:space="0" w:color="auto"/>
        <w:left w:val="none" w:sz="0" w:space="0" w:color="auto"/>
        <w:bottom w:val="none" w:sz="0" w:space="0" w:color="auto"/>
        <w:right w:val="none" w:sz="0" w:space="0" w:color="auto"/>
      </w:divBdr>
    </w:div>
    <w:div w:id="361827478">
      <w:bodyDiv w:val="1"/>
      <w:marLeft w:val="0"/>
      <w:marRight w:val="0"/>
      <w:marTop w:val="0"/>
      <w:marBottom w:val="0"/>
      <w:divBdr>
        <w:top w:val="none" w:sz="0" w:space="0" w:color="auto"/>
        <w:left w:val="none" w:sz="0" w:space="0" w:color="auto"/>
        <w:bottom w:val="none" w:sz="0" w:space="0" w:color="auto"/>
        <w:right w:val="none" w:sz="0" w:space="0" w:color="auto"/>
      </w:divBdr>
    </w:div>
    <w:div w:id="361980426">
      <w:bodyDiv w:val="1"/>
      <w:marLeft w:val="0"/>
      <w:marRight w:val="0"/>
      <w:marTop w:val="0"/>
      <w:marBottom w:val="0"/>
      <w:divBdr>
        <w:top w:val="none" w:sz="0" w:space="0" w:color="auto"/>
        <w:left w:val="none" w:sz="0" w:space="0" w:color="auto"/>
        <w:bottom w:val="none" w:sz="0" w:space="0" w:color="auto"/>
        <w:right w:val="none" w:sz="0" w:space="0" w:color="auto"/>
      </w:divBdr>
    </w:div>
    <w:div w:id="362176783">
      <w:bodyDiv w:val="1"/>
      <w:marLeft w:val="0"/>
      <w:marRight w:val="0"/>
      <w:marTop w:val="0"/>
      <w:marBottom w:val="0"/>
      <w:divBdr>
        <w:top w:val="none" w:sz="0" w:space="0" w:color="auto"/>
        <w:left w:val="none" w:sz="0" w:space="0" w:color="auto"/>
        <w:bottom w:val="none" w:sz="0" w:space="0" w:color="auto"/>
        <w:right w:val="none" w:sz="0" w:space="0" w:color="auto"/>
      </w:divBdr>
    </w:div>
    <w:div w:id="362248994">
      <w:bodyDiv w:val="1"/>
      <w:marLeft w:val="0"/>
      <w:marRight w:val="0"/>
      <w:marTop w:val="0"/>
      <w:marBottom w:val="0"/>
      <w:divBdr>
        <w:top w:val="none" w:sz="0" w:space="0" w:color="auto"/>
        <w:left w:val="none" w:sz="0" w:space="0" w:color="auto"/>
        <w:bottom w:val="none" w:sz="0" w:space="0" w:color="auto"/>
        <w:right w:val="none" w:sz="0" w:space="0" w:color="auto"/>
      </w:divBdr>
    </w:div>
    <w:div w:id="362436396">
      <w:bodyDiv w:val="1"/>
      <w:marLeft w:val="0"/>
      <w:marRight w:val="0"/>
      <w:marTop w:val="0"/>
      <w:marBottom w:val="0"/>
      <w:divBdr>
        <w:top w:val="none" w:sz="0" w:space="0" w:color="auto"/>
        <w:left w:val="none" w:sz="0" w:space="0" w:color="auto"/>
        <w:bottom w:val="none" w:sz="0" w:space="0" w:color="auto"/>
        <w:right w:val="none" w:sz="0" w:space="0" w:color="auto"/>
      </w:divBdr>
    </w:div>
    <w:div w:id="362556082">
      <w:bodyDiv w:val="1"/>
      <w:marLeft w:val="0"/>
      <w:marRight w:val="0"/>
      <w:marTop w:val="0"/>
      <w:marBottom w:val="0"/>
      <w:divBdr>
        <w:top w:val="none" w:sz="0" w:space="0" w:color="auto"/>
        <w:left w:val="none" w:sz="0" w:space="0" w:color="auto"/>
        <w:bottom w:val="none" w:sz="0" w:space="0" w:color="auto"/>
        <w:right w:val="none" w:sz="0" w:space="0" w:color="auto"/>
      </w:divBdr>
    </w:div>
    <w:div w:id="362829593">
      <w:bodyDiv w:val="1"/>
      <w:marLeft w:val="0"/>
      <w:marRight w:val="0"/>
      <w:marTop w:val="0"/>
      <w:marBottom w:val="0"/>
      <w:divBdr>
        <w:top w:val="none" w:sz="0" w:space="0" w:color="auto"/>
        <w:left w:val="none" w:sz="0" w:space="0" w:color="auto"/>
        <w:bottom w:val="none" w:sz="0" w:space="0" w:color="auto"/>
        <w:right w:val="none" w:sz="0" w:space="0" w:color="auto"/>
      </w:divBdr>
    </w:div>
    <w:div w:id="363096709">
      <w:bodyDiv w:val="1"/>
      <w:marLeft w:val="0"/>
      <w:marRight w:val="0"/>
      <w:marTop w:val="0"/>
      <w:marBottom w:val="0"/>
      <w:divBdr>
        <w:top w:val="none" w:sz="0" w:space="0" w:color="auto"/>
        <w:left w:val="none" w:sz="0" w:space="0" w:color="auto"/>
        <w:bottom w:val="none" w:sz="0" w:space="0" w:color="auto"/>
        <w:right w:val="none" w:sz="0" w:space="0" w:color="auto"/>
      </w:divBdr>
    </w:div>
    <w:div w:id="363097902">
      <w:bodyDiv w:val="1"/>
      <w:marLeft w:val="0"/>
      <w:marRight w:val="0"/>
      <w:marTop w:val="0"/>
      <w:marBottom w:val="0"/>
      <w:divBdr>
        <w:top w:val="none" w:sz="0" w:space="0" w:color="auto"/>
        <w:left w:val="none" w:sz="0" w:space="0" w:color="auto"/>
        <w:bottom w:val="none" w:sz="0" w:space="0" w:color="auto"/>
        <w:right w:val="none" w:sz="0" w:space="0" w:color="auto"/>
      </w:divBdr>
    </w:div>
    <w:div w:id="363485746">
      <w:bodyDiv w:val="1"/>
      <w:marLeft w:val="0"/>
      <w:marRight w:val="0"/>
      <w:marTop w:val="0"/>
      <w:marBottom w:val="0"/>
      <w:divBdr>
        <w:top w:val="none" w:sz="0" w:space="0" w:color="auto"/>
        <w:left w:val="none" w:sz="0" w:space="0" w:color="auto"/>
        <w:bottom w:val="none" w:sz="0" w:space="0" w:color="auto"/>
        <w:right w:val="none" w:sz="0" w:space="0" w:color="auto"/>
      </w:divBdr>
    </w:div>
    <w:div w:id="363605598">
      <w:bodyDiv w:val="1"/>
      <w:marLeft w:val="0"/>
      <w:marRight w:val="0"/>
      <w:marTop w:val="0"/>
      <w:marBottom w:val="0"/>
      <w:divBdr>
        <w:top w:val="none" w:sz="0" w:space="0" w:color="auto"/>
        <w:left w:val="none" w:sz="0" w:space="0" w:color="auto"/>
        <w:bottom w:val="none" w:sz="0" w:space="0" w:color="auto"/>
        <w:right w:val="none" w:sz="0" w:space="0" w:color="auto"/>
      </w:divBdr>
    </w:div>
    <w:div w:id="363798235">
      <w:bodyDiv w:val="1"/>
      <w:marLeft w:val="0"/>
      <w:marRight w:val="0"/>
      <w:marTop w:val="0"/>
      <w:marBottom w:val="0"/>
      <w:divBdr>
        <w:top w:val="none" w:sz="0" w:space="0" w:color="auto"/>
        <w:left w:val="none" w:sz="0" w:space="0" w:color="auto"/>
        <w:bottom w:val="none" w:sz="0" w:space="0" w:color="auto"/>
        <w:right w:val="none" w:sz="0" w:space="0" w:color="auto"/>
      </w:divBdr>
    </w:div>
    <w:div w:id="363868589">
      <w:bodyDiv w:val="1"/>
      <w:marLeft w:val="0"/>
      <w:marRight w:val="0"/>
      <w:marTop w:val="0"/>
      <w:marBottom w:val="0"/>
      <w:divBdr>
        <w:top w:val="none" w:sz="0" w:space="0" w:color="auto"/>
        <w:left w:val="none" w:sz="0" w:space="0" w:color="auto"/>
        <w:bottom w:val="none" w:sz="0" w:space="0" w:color="auto"/>
        <w:right w:val="none" w:sz="0" w:space="0" w:color="auto"/>
      </w:divBdr>
    </w:div>
    <w:div w:id="363941300">
      <w:bodyDiv w:val="1"/>
      <w:marLeft w:val="0"/>
      <w:marRight w:val="0"/>
      <w:marTop w:val="0"/>
      <w:marBottom w:val="0"/>
      <w:divBdr>
        <w:top w:val="none" w:sz="0" w:space="0" w:color="auto"/>
        <w:left w:val="none" w:sz="0" w:space="0" w:color="auto"/>
        <w:bottom w:val="none" w:sz="0" w:space="0" w:color="auto"/>
        <w:right w:val="none" w:sz="0" w:space="0" w:color="auto"/>
      </w:divBdr>
    </w:div>
    <w:div w:id="363942298">
      <w:bodyDiv w:val="1"/>
      <w:marLeft w:val="0"/>
      <w:marRight w:val="0"/>
      <w:marTop w:val="0"/>
      <w:marBottom w:val="0"/>
      <w:divBdr>
        <w:top w:val="none" w:sz="0" w:space="0" w:color="auto"/>
        <w:left w:val="none" w:sz="0" w:space="0" w:color="auto"/>
        <w:bottom w:val="none" w:sz="0" w:space="0" w:color="auto"/>
        <w:right w:val="none" w:sz="0" w:space="0" w:color="auto"/>
      </w:divBdr>
    </w:div>
    <w:div w:id="363944626">
      <w:bodyDiv w:val="1"/>
      <w:marLeft w:val="0"/>
      <w:marRight w:val="0"/>
      <w:marTop w:val="0"/>
      <w:marBottom w:val="0"/>
      <w:divBdr>
        <w:top w:val="none" w:sz="0" w:space="0" w:color="auto"/>
        <w:left w:val="none" w:sz="0" w:space="0" w:color="auto"/>
        <w:bottom w:val="none" w:sz="0" w:space="0" w:color="auto"/>
        <w:right w:val="none" w:sz="0" w:space="0" w:color="auto"/>
      </w:divBdr>
    </w:div>
    <w:div w:id="364183965">
      <w:bodyDiv w:val="1"/>
      <w:marLeft w:val="0"/>
      <w:marRight w:val="0"/>
      <w:marTop w:val="0"/>
      <w:marBottom w:val="0"/>
      <w:divBdr>
        <w:top w:val="none" w:sz="0" w:space="0" w:color="auto"/>
        <w:left w:val="none" w:sz="0" w:space="0" w:color="auto"/>
        <w:bottom w:val="none" w:sz="0" w:space="0" w:color="auto"/>
        <w:right w:val="none" w:sz="0" w:space="0" w:color="auto"/>
      </w:divBdr>
    </w:div>
    <w:div w:id="364259531">
      <w:bodyDiv w:val="1"/>
      <w:marLeft w:val="0"/>
      <w:marRight w:val="0"/>
      <w:marTop w:val="0"/>
      <w:marBottom w:val="0"/>
      <w:divBdr>
        <w:top w:val="none" w:sz="0" w:space="0" w:color="auto"/>
        <w:left w:val="none" w:sz="0" w:space="0" w:color="auto"/>
        <w:bottom w:val="none" w:sz="0" w:space="0" w:color="auto"/>
        <w:right w:val="none" w:sz="0" w:space="0" w:color="auto"/>
      </w:divBdr>
    </w:div>
    <w:div w:id="364791414">
      <w:bodyDiv w:val="1"/>
      <w:marLeft w:val="0"/>
      <w:marRight w:val="0"/>
      <w:marTop w:val="0"/>
      <w:marBottom w:val="0"/>
      <w:divBdr>
        <w:top w:val="none" w:sz="0" w:space="0" w:color="auto"/>
        <w:left w:val="none" w:sz="0" w:space="0" w:color="auto"/>
        <w:bottom w:val="none" w:sz="0" w:space="0" w:color="auto"/>
        <w:right w:val="none" w:sz="0" w:space="0" w:color="auto"/>
      </w:divBdr>
    </w:div>
    <w:div w:id="365565048">
      <w:bodyDiv w:val="1"/>
      <w:marLeft w:val="0"/>
      <w:marRight w:val="0"/>
      <w:marTop w:val="0"/>
      <w:marBottom w:val="0"/>
      <w:divBdr>
        <w:top w:val="none" w:sz="0" w:space="0" w:color="auto"/>
        <w:left w:val="none" w:sz="0" w:space="0" w:color="auto"/>
        <w:bottom w:val="none" w:sz="0" w:space="0" w:color="auto"/>
        <w:right w:val="none" w:sz="0" w:space="0" w:color="auto"/>
      </w:divBdr>
    </w:div>
    <w:div w:id="365914477">
      <w:bodyDiv w:val="1"/>
      <w:marLeft w:val="0"/>
      <w:marRight w:val="0"/>
      <w:marTop w:val="0"/>
      <w:marBottom w:val="0"/>
      <w:divBdr>
        <w:top w:val="none" w:sz="0" w:space="0" w:color="auto"/>
        <w:left w:val="none" w:sz="0" w:space="0" w:color="auto"/>
        <w:bottom w:val="none" w:sz="0" w:space="0" w:color="auto"/>
        <w:right w:val="none" w:sz="0" w:space="0" w:color="auto"/>
      </w:divBdr>
    </w:div>
    <w:div w:id="366226412">
      <w:bodyDiv w:val="1"/>
      <w:marLeft w:val="0"/>
      <w:marRight w:val="0"/>
      <w:marTop w:val="0"/>
      <w:marBottom w:val="0"/>
      <w:divBdr>
        <w:top w:val="none" w:sz="0" w:space="0" w:color="auto"/>
        <w:left w:val="none" w:sz="0" w:space="0" w:color="auto"/>
        <w:bottom w:val="none" w:sz="0" w:space="0" w:color="auto"/>
        <w:right w:val="none" w:sz="0" w:space="0" w:color="auto"/>
      </w:divBdr>
    </w:div>
    <w:div w:id="366569136">
      <w:bodyDiv w:val="1"/>
      <w:marLeft w:val="0"/>
      <w:marRight w:val="0"/>
      <w:marTop w:val="0"/>
      <w:marBottom w:val="0"/>
      <w:divBdr>
        <w:top w:val="none" w:sz="0" w:space="0" w:color="auto"/>
        <w:left w:val="none" w:sz="0" w:space="0" w:color="auto"/>
        <w:bottom w:val="none" w:sz="0" w:space="0" w:color="auto"/>
        <w:right w:val="none" w:sz="0" w:space="0" w:color="auto"/>
      </w:divBdr>
    </w:div>
    <w:div w:id="366613170">
      <w:bodyDiv w:val="1"/>
      <w:marLeft w:val="0"/>
      <w:marRight w:val="0"/>
      <w:marTop w:val="0"/>
      <w:marBottom w:val="0"/>
      <w:divBdr>
        <w:top w:val="none" w:sz="0" w:space="0" w:color="auto"/>
        <w:left w:val="none" w:sz="0" w:space="0" w:color="auto"/>
        <w:bottom w:val="none" w:sz="0" w:space="0" w:color="auto"/>
        <w:right w:val="none" w:sz="0" w:space="0" w:color="auto"/>
      </w:divBdr>
    </w:div>
    <w:div w:id="366636889">
      <w:bodyDiv w:val="1"/>
      <w:marLeft w:val="0"/>
      <w:marRight w:val="0"/>
      <w:marTop w:val="0"/>
      <w:marBottom w:val="0"/>
      <w:divBdr>
        <w:top w:val="none" w:sz="0" w:space="0" w:color="auto"/>
        <w:left w:val="none" w:sz="0" w:space="0" w:color="auto"/>
        <w:bottom w:val="none" w:sz="0" w:space="0" w:color="auto"/>
        <w:right w:val="none" w:sz="0" w:space="0" w:color="auto"/>
      </w:divBdr>
    </w:div>
    <w:div w:id="367029263">
      <w:bodyDiv w:val="1"/>
      <w:marLeft w:val="0"/>
      <w:marRight w:val="0"/>
      <w:marTop w:val="0"/>
      <w:marBottom w:val="0"/>
      <w:divBdr>
        <w:top w:val="none" w:sz="0" w:space="0" w:color="auto"/>
        <w:left w:val="none" w:sz="0" w:space="0" w:color="auto"/>
        <w:bottom w:val="none" w:sz="0" w:space="0" w:color="auto"/>
        <w:right w:val="none" w:sz="0" w:space="0" w:color="auto"/>
      </w:divBdr>
    </w:div>
    <w:div w:id="367071029">
      <w:bodyDiv w:val="1"/>
      <w:marLeft w:val="0"/>
      <w:marRight w:val="0"/>
      <w:marTop w:val="0"/>
      <w:marBottom w:val="0"/>
      <w:divBdr>
        <w:top w:val="none" w:sz="0" w:space="0" w:color="auto"/>
        <w:left w:val="none" w:sz="0" w:space="0" w:color="auto"/>
        <w:bottom w:val="none" w:sz="0" w:space="0" w:color="auto"/>
        <w:right w:val="none" w:sz="0" w:space="0" w:color="auto"/>
      </w:divBdr>
    </w:div>
    <w:div w:id="367073387">
      <w:bodyDiv w:val="1"/>
      <w:marLeft w:val="0"/>
      <w:marRight w:val="0"/>
      <w:marTop w:val="0"/>
      <w:marBottom w:val="0"/>
      <w:divBdr>
        <w:top w:val="none" w:sz="0" w:space="0" w:color="auto"/>
        <w:left w:val="none" w:sz="0" w:space="0" w:color="auto"/>
        <w:bottom w:val="none" w:sz="0" w:space="0" w:color="auto"/>
        <w:right w:val="none" w:sz="0" w:space="0" w:color="auto"/>
      </w:divBdr>
    </w:div>
    <w:div w:id="367223005">
      <w:bodyDiv w:val="1"/>
      <w:marLeft w:val="0"/>
      <w:marRight w:val="0"/>
      <w:marTop w:val="0"/>
      <w:marBottom w:val="0"/>
      <w:divBdr>
        <w:top w:val="none" w:sz="0" w:space="0" w:color="auto"/>
        <w:left w:val="none" w:sz="0" w:space="0" w:color="auto"/>
        <w:bottom w:val="none" w:sz="0" w:space="0" w:color="auto"/>
        <w:right w:val="none" w:sz="0" w:space="0" w:color="auto"/>
      </w:divBdr>
    </w:div>
    <w:div w:id="367412573">
      <w:bodyDiv w:val="1"/>
      <w:marLeft w:val="0"/>
      <w:marRight w:val="0"/>
      <w:marTop w:val="0"/>
      <w:marBottom w:val="0"/>
      <w:divBdr>
        <w:top w:val="none" w:sz="0" w:space="0" w:color="auto"/>
        <w:left w:val="none" w:sz="0" w:space="0" w:color="auto"/>
        <w:bottom w:val="none" w:sz="0" w:space="0" w:color="auto"/>
        <w:right w:val="none" w:sz="0" w:space="0" w:color="auto"/>
      </w:divBdr>
    </w:div>
    <w:div w:id="367460772">
      <w:bodyDiv w:val="1"/>
      <w:marLeft w:val="0"/>
      <w:marRight w:val="0"/>
      <w:marTop w:val="0"/>
      <w:marBottom w:val="0"/>
      <w:divBdr>
        <w:top w:val="none" w:sz="0" w:space="0" w:color="auto"/>
        <w:left w:val="none" w:sz="0" w:space="0" w:color="auto"/>
        <w:bottom w:val="none" w:sz="0" w:space="0" w:color="auto"/>
        <w:right w:val="none" w:sz="0" w:space="0" w:color="auto"/>
      </w:divBdr>
    </w:div>
    <w:div w:id="368144855">
      <w:bodyDiv w:val="1"/>
      <w:marLeft w:val="0"/>
      <w:marRight w:val="0"/>
      <w:marTop w:val="0"/>
      <w:marBottom w:val="0"/>
      <w:divBdr>
        <w:top w:val="none" w:sz="0" w:space="0" w:color="auto"/>
        <w:left w:val="none" w:sz="0" w:space="0" w:color="auto"/>
        <w:bottom w:val="none" w:sz="0" w:space="0" w:color="auto"/>
        <w:right w:val="none" w:sz="0" w:space="0" w:color="auto"/>
      </w:divBdr>
    </w:div>
    <w:div w:id="368265654">
      <w:bodyDiv w:val="1"/>
      <w:marLeft w:val="0"/>
      <w:marRight w:val="0"/>
      <w:marTop w:val="0"/>
      <w:marBottom w:val="0"/>
      <w:divBdr>
        <w:top w:val="none" w:sz="0" w:space="0" w:color="auto"/>
        <w:left w:val="none" w:sz="0" w:space="0" w:color="auto"/>
        <w:bottom w:val="none" w:sz="0" w:space="0" w:color="auto"/>
        <w:right w:val="none" w:sz="0" w:space="0" w:color="auto"/>
      </w:divBdr>
    </w:div>
    <w:div w:id="368410080">
      <w:bodyDiv w:val="1"/>
      <w:marLeft w:val="0"/>
      <w:marRight w:val="0"/>
      <w:marTop w:val="0"/>
      <w:marBottom w:val="0"/>
      <w:divBdr>
        <w:top w:val="none" w:sz="0" w:space="0" w:color="auto"/>
        <w:left w:val="none" w:sz="0" w:space="0" w:color="auto"/>
        <w:bottom w:val="none" w:sz="0" w:space="0" w:color="auto"/>
        <w:right w:val="none" w:sz="0" w:space="0" w:color="auto"/>
      </w:divBdr>
    </w:div>
    <w:div w:id="368529588">
      <w:bodyDiv w:val="1"/>
      <w:marLeft w:val="0"/>
      <w:marRight w:val="0"/>
      <w:marTop w:val="0"/>
      <w:marBottom w:val="0"/>
      <w:divBdr>
        <w:top w:val="none" w:sz="0" w:space="0" w:color="auto"/>
        <w:left w:val="none" w:sz="0" w:space="0" w:color="auto"/>
        <w:bottom w:val="none" w:sz="0" w:space="0" w:color="auto"/>
        <w:right w:val="none" w:sz="0" w:space="0" w:color="auto"/>
      </w:divBdr>
    </w:div>
    <w:div w:id="368535984">
      <w:bodyDiv w:val="1"/>
      <w:marLeft w:val="0"/>
      <w:marRight w:val="0"/>
      <w:marTop w:val="0"/>
      <w:marBottom w:val="0"/>
      <w:divBdr>
        <w:top w:val="none" w:sz="0" w:space="0" w:color="auto"/>
        <w:left w:val="none" w:sz="0" w:space="0" w:color="auto"/>
        <w:bottom w:val="none" w:sz="0" w:space="0" w:color="auto"/>
        <w:right w:val="none" w:sz="0" w:space="0" w:color="auto"/>
      </w:divBdr>
    </w:div>
    <w:div w:id="368916342">
      <w:bodyDiv w:val="1"/>
      <w:marLeft w:val="0"/>
      <w:marRight w:val="0"/>
      <w:marTop w:val="0"/>
      <w:marBottom w:val="0"/>
      <w:divBdr>
        <w:top w:val="none" w:sz="0" w:space="0" w:color="auto"/>
        <w:left w:val="none" w:sz="0" w:space="0" w:color="auto"/>
        <w:bottom w:val="none" w:sz="0" w:space="0" w:color="auto"/>
        <w:right w:val="none" w:sz="0" w:space="0" w:color="auto"/>
      </w:divBdr>
    </w:div>
    <w:div w:id="369190985">
      <w:bodyDiv w:val="1"/>
      <w:marLeft w:val="0"/>
      <w:marRight w:val="0"/>
      <w:marTop w:val="0"/>
      <w:marBottom w:val="0"/>
      <w:divBdr>
        <w:top w:val="none" w:sz="0" w:space="0" w:color="auto"/>
        <w:left w:val="none" w:sz="0" w:space="0" w:color="auto"/>
        <w:bottom w:val="none" w:sz="0" w:space="0" w:color="auto"/>
        <w:right w:val="none" w:sz="0" w:space="0" w:color="auto"/>
      </w:divBdr>
    </w:div>
    <w:div w:id="369570996">
      <w:bodyDiv w:val="1"/>
      <w:marLeft w:val="0"/>
      <w:marRight w:val="0"/>
      <w:marTop w:val="0"/>
      <w:marBottom w:val="0"/>
      <w:divBdr>
        <w:top w:val="none" w:sz="0" w:space="0" w:color="auto"/>
        <w:left w:val="none" w:sz="0" w:space="0" w:color="auto"/>
        <w:bottom w:val="none" w:sz="0" w:space="0" w:color="auto"/>
        <w:right w:val="none" w:sz="0" w:space="0" w:color="auto"/>
      </w:divBdr>
    </w:div>
    <w:div w:id="369764909">
      <w:bodyDiv w:val="1"/>
      <w:marLeft w:val="0"/>
      <w:marRight w:val="0"/>
      <w:marTop w:val="0"/>
      <w:marBottom w:val="0"/>
      <w:divBdr>
        <w:top w:val="none" w:sz="0" w:space="0" w:color="auto"/>
        <w:left w:val="none" w:sz="0" w:space="0" w:color="auto"/>
        <w:bottom w:val="none" w:sz="0" w:space="0" w:color="auto"/>
        <w:right w:val="none" w:sz="0" w:space="0" w:color="auto"/>
      </w:divBdr>
    </w:div>
    <w:div w:id="370226416">
      <w:bodyDiv w:val="1"/>
      <w:marLeft w:val="0"/>
      <w:marRight w:val="0"/>
      <w:marTop w:val="0"/>
      <w:marBottom w:val="0"/>
      <w:divBdr>
        <w:top w:val="none" w:sz="0" w:space="0" w:color="auto"/>
        <w:left w:val="none" w:sz="0" w:space="0" w:color="auto"/>
        <w:bottom w:val="none" w:sz="0" w:space="0" w:color="auto"/>
        <w:right w:val="none" w:sz="0" w:space="0" w:color="auto"/>
      </w:divBdr>
    </w:div>
    <w:div w:id="370232805">
      <w:bodyDiv w:val="1"/>
      <w:marLeft w:val="0"/>
      <w:marRight w:val="0"/>
      <w:marTop w:val="0"/>
      <w:marBottom w:val="0"/>
      <w:divBdr>
        <w:top w:val="none" w:sz="0" w:space="0" w:color="auto"/>
        <w:left w:val="none" w:sz="0" w:space="0" w:color="auto"/>
        <w:bottom w:val="none" w:sz="0" w:space="0" w:color="auto"/>
        <w:right w:val="none" w:sz="0" w:space="0" w:color="auto"/>
      </w:divBdr>
    </w:div>
    <w:div w:id="370233057">
      <w:bodyDiv w:val="1"/>
      <w:marLeft w:val="0"/>
      <w:marRight w:val="0"/>
      <w:marTop w:val="0"/>
      <w:marBottom w:val="0"/>
      <w:divBdr>
        <w:top w:val="none" w:sz="0" w:space="0" w:color="auto"/>
        <w:left w:val="none" w:sz="0" w:space="0" w:color="auto"/>
        <w:bottom w:val="none" w:sz="0" w:space="0" w:color="auto"/>
        <w:right w:val="none" w:sz="0" w:space="0" w:color="auto"/>
      </w:divBdr>
    </w:div>
    <w:div w:id="370497532">
      <w:bodyDiv w:val="1"/>
      <w:marLeft w:val="0"/>
      <w:marRight w:val="0"/>
      <w:marTop w:val="0"/>
      <w:marBottom w:val="0"/>
      <w:divBdr>
        <w:top w:val="none" w:sz="0" w:space="0" w:color="auto"/>
        <w:left w:val="none" w:sz="0" w:space="0" w:color="auto"/>
        <w:bottom w:val="none" w:sz="0" w:space="0" w:color="auto"/>
        <w:right w:val="none" w:sz="0" w:space="0" w:color="auto"/>
      </w:divBdr>
    </w:div>
    <w:div w:id="370540780">
      <w:bodyDiv w:val="1"/>
      <w:marLeft w:val="0"/>
      <w:marRight w:val="0"/>
      <w:marTop w:val="0"/>
      <w:marBottom w:val="0"/>
      <w:divBdr>
        <w:top w:val="none" w:sz="0" w:space="0" w:color="auto"/>
        <w:left w:val="none" w:sz="0" w:space="0" w:color="auto"/>
        <w:bottom w:val="none" w:sz="0" w:space="0" w:color="auto"/>
        <w:right w:val="none" w:sz="0" w:space="0" w:color="auto"/>
      </w:divBdr>
    </w:div>
    <w:div w:id="370571398">
      <w:bodyDiv w:val="1"/>
      <w:marLeft w:val="0"/>
      <w:marRight w:val="0"/>
      <w:marTop w:val="0"/>
      <w:marBottom w:val="0"/>
      <w:divBdr>
        <w:top w:val="none" w:sz="0" w:space="0" w:color="auto"/>
        <w:left w:val="none" w:sz="0" w:space="0" w:color="auto"/>
        <w:bottom w:val="none" w:sz="0" w:space="0" w:color="auto"/>
        <w:right w:val="none" w:sz="0" w:space="0" w:color="auto"/>
      </w:divBdr>
    </w:div>
    <w:div w:id="371349083">
      <w:bodyDiv w:val="1"/>
      <w:marLeft w:val="0"/>
      <w:marRight w:val="0"/>
      <w:marTop w:val="0"/>
      <w:marBottom w:val="0"/>
      <w:divBdr>
        <w:top w:val="none" w:sz="0" w:space="0" w:color="auto"/>
        <w:left w:val="none" w:sz="0" w:space="0" w:color="auto"/>
        <w:bottom w:val="none" w:sz="0" w:space="0" w:color="auto"/>
        <w:right w:val="none" w:sz="0" w:space="0" w:color="auto"/>
      </w:divBdr>
    </w:div>
    <w:div w:id="371392897">
      <w:bodyDiv w:val="1"/>
      <w:marLeft w:val="0"/>
      <w:marRight w:val="0"/>
      <w:marTop w:val="0"/>
      <w:marBottom w:val="0"/>
      <w:divBdr>
        <w:top w:val="none" w:sz="0" w:space="0" w:color="auto"/>
        <w:left w:val="none" w:sz="0" w:space="0" w:color="auto"/>
        <w:bottom w:val="none" w:sz="0" w:space="0" w:color="auto"/>
        <w:right w:val="none" w:sz="0" w:space="0" w:color="auto"/>
      </w:divBdr>
    </w:div>
    <w:div w:id="371459322">
      <w:bodyDiv w:val="1"/>
      <w:marLeft w:val="0"/>
      <w:marRight w:val="0"/>
      <w:marTop w:val="0"/>
      <w:marBottom w:val="0"/>
      <w:divBdr>
        <w:top w:val="none" w:sz="0" w:space="0" w:color="auto"/>
        <w:left w:val="none" w:sz="0" w:space="0" w:color="auto"/>
        <w:bottom w:val="none" w:sz="0" w:space="0" w:color="auto"/>
        <w:right w:val="none" w:sz="0" w:space="0" w:color="auto"/>
      </w:divBdr>
    </w:div>
    <w:div w:id="371464975">
      <w:bodyDiv w:val="1"/>
      <w:marLeft w:val="0"/>
      <w:marRight w:val="0"/>
      <w:marTop w:val="0"/>
      <w:marBottom w:val="0"/>
      <w:divBdr>
        <w:top w:val="none" w:sz="0" w:space="0" w:color="auto"/>
        <w:left w:val="none" w:sz="0" w:space="0" w:color="auto"/>
        <w:bottom w:val="none" w:sz="0" w:space="0" w:color="auto"/>
        <w:right w:val="none" w:sz="0" w:space="0" w:color="auto"/>
      </w:divBdr>
    </w:div>
    <w:div w:id="371660475">
      <w:bodyDiv w:val="1"/>
      <w:marLeft w:val="0"/>
      <w:marRight w:val="0"/>
      <w:marTop w:val="0"/>
      <w:marBottom w:val="0"/>
      <w:divBdr>
        <w:top w:val="none" w:sz="0" w:space="0" w:color="auto"/>
        <w:left w:val="none" w:sz="0" w:space="0" w:color="auto"/>
        <w:bottom w:val="none" w:sz="0" w:space="0" w:color="auto"/>
        <w:right w:val="none" w:sz="0" w:space="0" w:color="auto"/>
      </w:divBdr>
    </w:div>
    <w:div w:id="371853603">
      <w:bodyDiv w:val="1"/>
      <w:marLeft w:val="0"/>
      <w:marRight w:val="0"/>
      <w:marTop w:val="0"/>
      <w:marBottom w:val="0"/>
      <w:divBdr>
        <w:top w:val="none" w:sz="0" w:space="0" w:color="auto"/>
        <w:left w:val="none" w:sz="0" w:space="0" w:color="auto"/>
        <w:bottom w:val="none" w:sz="0" w:space="0" w:color="auto"/>
        <w:right w:val="none" w:sz="0" w:space="0" w:color="auto"/>
      </w:divBdr>
    </w:div>
    <w:div w:id="371883921">
      <w:bodyDiv w:val="1"/>
      <w:marLeft w:val="0"/>
      <w:marRight w:val="0"/>
      <w:marTop w:val="0"/>
      <w:marBottom w:val="0"/>
      <w:divBdr>
        <w:top w:val="none" w:sz="0" w:space="0" w:color="auto"/>
        <w:left w:val="none" w:sz="0" w:space="0" w:color="auto"/>
        <w:bottom w:val="none" w:sz="0" w:space="0" w:color="auto"/>
        <w:right w:val="none" w:sz="0" w:space="0" w:color="auto"/>
      </w:divBdr>
    </w:div>
    <w:div w:id="372731972">
      <w:bodyDiv w:val="1"/>
      <w:marLeft w:val="0"/>
      <w:marRight w:val="0"/>
      <w:marTop w:val="0"/>
      <w:marBottom w:val="0"/>
      <w:divBdr>
        <w:top w:val="none" w:sz="0" w:space="0" w:color="auto"/>
        <w:left w:val="none" w:sz="0" w:space="0" w:color="auto"/>
        <w:bottom w:val="none" w:sz="0" w:space="0" w:color="auto"/>
        <w:right w:val="none" w:sz="0" w:space="0" w:color="auto"/>
      </w:divBdr>
    </w:div>
    <w:div w:id="372924598">
      <w:bodyDiv w:val="1"/>
      <w:marLeft w:val="0"/>
      <w:marRight w:val="0"/>
      <w:marTop w:val="0"/>
      <w:marBottom w:val="0"/>
      <w:divBdr>
        <w:top w:val="none" w:sz="0" w:space="0" w:color="auto"/>
        <w:left w:val="none" w:sz="0" w:space="0" w:color="auto"/>
        <w:bottom w:val="none" w:sz="0" w:space="0" w:color="auto"/>
        <w:right w:val="none" w:sz="0" w:space="0" w:color="auto"/>
      </w:divBdr>
    </w:div>
    <w:div w:id="373386088">
      <w:bodyDiv w:val="1"/>
      <w:marLeft w:val="0"/>
      <w:marRight w:val="0"/>
      <w:marTop w:val="0"/>
      <w:marBottom w:val="0"/>
      <w:divBdr>
        <w:top w:val="none" w:sz="0" w:space="0" w:color="auto"/>
        <w:left w:val="none" w:sz="0" w:space="0" w:color="auto"/>
        <w:bottom w:val="none" w:sz="0" w:space="0" w:color="auto"/>
        <w:right w:val="none" w:sz="0" w:space="0" w:color="auto"/>
      </w:divBdr>
    </w:div>
    <w:div w:id="373505554">
      <w:bodyDiv w:val="1"/>
      <w:marLeft w:val="0"/>
      <w:marRight w:val="0"/>
      <w:marTop w:val="0"/>
      <w:marBottom w:val="0"/>
      <w:divBdr>
        <w:top w:val="none" w:sz="0" w:space="0" w:color="auto"/>
        <w:left w:val="none" w:sz="0" w:space="0" w:color="auto"/>
        <w:bottom w:val="none" w:sz="0" w:space="0" w:color="auto"/>
        <w:right w:val="none" w:sz="0" w:space="0" w:color="auto"/>
      </w:divBdr>
    </w:div>
    <w:div w:id="373508412">
      <w:bodyDiv w:val="1"/>
      <w:marLeft w:val="0"/>
      <w:marRight w:val="0"/>
      <w:marTop w:val="0"/>
      <w:marBottom w:val="0"/>
      <w:divBdr>
        <w:top w:val="none" w:sz="0" w:space="0" w:color="auto"/>
        <w:left w:val="none" w:sz="0" w:space="0" w:color="auto"/>
        <w:bottom w:val="none" w:sz="0" w:space="0" w:color="auto"/>
        <w:right w:val="none" w:sz="0" w:space="0" w:color="auto"/>
      </w:divBdr>
    </w:div>
    <w:div w:id="373696774">
      <w:bodyDiv w:val="1"/>
      <w:marLeft w:val="0"/>
      <w:marRight w:val="0"/>
      <w:marTop w:val="0"/>
      <w:marBottom w:val="0"/>
      <w:divBdr>
        <w:top w:val="none" w:sz="0" w:space="0" w:color="auto"/>
        <w:left w:val="none" w:sz="0" w:space="0" w:color="auto"/>
        <w:bottom w:val="none" w:sz="0" w:space="0" w:color="auto"/>
        <w:right w:val="none" w:sz="0" w:space="0" w:color="auto"/>
      </w:divBdr>
    </w:div>
    <w:div w:id="373890490">
      <w:bodyDiv w:val="1"/>
      <w:marLeft w:val="0"/>
      <w:marRight w:val="0"/>
      <w:marTop w:val="0"/>
      <w:marBottom w:val="0"/>
      <w:divBdr>
        <w:top w:val="none" w:sz="0" w:space="0" w:color="auto"/>
        <w:left w:val="none" w:sz="0" w:space="0" w:color="auto"/>
        <w:bottom w:val="none" w:sz="0" w:space="0" w:color="auto"/>
        <w:right w:val="none" w:sz="0" w:space="0" w:color="auto"/>
      </w:divBdr>
    </w:div>
    <w:div w:id="373894829">
      <w:bodyDiv w:val="1"/>
      <w:marLeft w:val="0"/>
      <w:marRight w:val="0"/>
      <w:marTop w:val="0"/>
      <w:marBottom w:val="0"/>
      <w:divBdr>
        <w:top w:val="none" w:sz="0" w:space="0" w:color="auto"/>
        <w:left w:val="none" w:sz="0" w:space="0" w:color="auto"/>
        <w:bottom w:val="none" w:sz="0" w:space="0" w:color="auto"/>
        <w:right w:val="none" w:sz="0" w:space="0" w:color="auto"/>
      </w:divBdr>
    </w:div>
    <w:div w:id="374082723">
      <w:bodyDiv w:val="1"/>
      <w:marLeft w:val="0"/>
      <w:marRight w:val="0"/>
      <w:marTop w:val="0"/>
      <w:marBottom w:val="0"/>
      <w:divBdr>
        <w:top w:val="none" w:sz="0" w:space="0" w:color="auto"/>
        <w:left w:val="none" w:sz="0" w:space="0" w:color="auto"/>
        <w:bottom w:val="none" w:sz="0" w:space="0" w:color="auto"/>
        <w:right w:val="none" w:sz="0" w:space="0" w:color="auto"/>
      </w:divBdr>
    </w:div>
    <w:div w:id="374500804">
      <w:bodyDiv w:val="1"/>
      <w:marLeft w:val="0"/>
      <w:marRight w:val="0"/>
      <w:marTop w:val="0"/>
      <w:marBottom w:val="0"/>
      <w:divBdr>
        <w:top w:val="none" w:sz="0" w:space="0" w:color="auto"/>
        <w:left w:val="none" w:sz="0" w:space="0" w:color="auto"/>
        <w:bottom w:val="none" w:sz="0" w:space="0" w:color="auto"/>
        <w:right w:val="none" w:sz="0" w:space="0" w:color="auto"/>
      </w:divBdr>
    </w:div>
    <w:div w:id="374550158">
      <w:bodyDiv w:val="1"/>
      <w:marLeft w:val="0"/>
      <w:marRight w:val="0"/>
      <w:marTop w:val="0"/>
      <w:marBottom w:val="0"/>
      <w:divBdr>
        <w:top w:val="none" w:sz="0" w:space="0" w:color="auto"/>
        <w:left w:val="none" w:sz="0" w:space="0" w:color="auto"/>
        <w:bottom w:val="none" w:sz="0" w:space="0" w:color="auto"/>
        <w:right w:val="none" w:sz="0" w:space="0" w:color="auto"/>
      </w:divBdr>
    </w:div>
    <w:div w:id="375589910">
      <w:bodyDiv w:val="1"/>
      <w:marLeft w:val="0"/>
      <w:marRight w:val="0"/>
      <w:marTop w:val="0"/>
      <w:marBottom w:val="0"/>
      <w:divBdr>
        <w:top w:val="none" w:sz="0" w:space="0" w:color="auto"/>
        <w:left w:val="none" w:sz="0" w:space="0" w:color="auto"/>
        <w:bottom w:val="none" w:sz="0" w:space="0" w:color="auto"/>
        <w:right w:val="none" w:sz="0" w:space="0" w:color="auto"/>
      </w:divBdr>
    </w:div>
    <w:div w:id="375666579">
      <w:bodyDiv w:val="1"/>
      <w:marLeft w:val="0"/>
      <w:marRight w:val="0"/>
      <w:marTop w:val="0"/>
      <w:marBottom w:val="0"/>
      <w:divBdr>
        <w:top w:val="none" w:sz="0" w:space="0" w:color="auto"/>
        <w:left w:val="none" w:sz="0" w:space="0" w:color="auto"/>
        <w:bottom w:val="none" w:sz="0" w:space="0" w:color="auto"/>
        <w:right w:val="none" w:sz="0" w:space="0" w:color="auto"/>
      </w:divBdr>
    </w:div>
    <w:div w:id="375785280">
      <w:bodyDiv w:val="1"/>
      <w:marLeft w:val="0"/>
      <w:marRight w:val="0"/>
      <w:marTop w:val="0"/>
      <w:marBottom w:val="0"/>
      <w:divBdr>
        <w:top w:val="none" w:sz="0" w:space="0" w:color="auto"/>
        <w:left w:val="none" w:sz="0" w:space="0" w:color="auto"/>
        <w:bottom w:val="none" w:sz="0" w:space="0" w:color="auto"/>
        <w:right w:val="none" w:sz="0" w:space="0" w:color="auto"/>
      </w:divBdr>
    </w:div>
    <w:div w:id="375810404">
      <w:bodyDiv w:val="1"/>
      <w:marLeft w:val="0"/>
      <w:marRight w:val="0"/>
      <w:marTop w:val="0"/>
      <w:marBottom w:val="0"/>
      <w:divBdr>
        <w:top w:val="none" w:sz="0" w:space="0" w:color="auto"/>
        <w:left w:val="none" w:sz="0" w:space="0" w:color="auto"/>
        <w:bottom w:val="none" w:sz="0" w:space="0" w:color="auto"/>
        <w:right w:val="none" w:sz="0" w:space="0" w:color="auto"/>
      </w:divBdr>
    </w:div>
    <w:div w:id="376126276">
      <w:bodyDiv w:val="1"/>
      <w:marLeft w:val="0"/>
      <w:marRight w:val="0"/>
      <w:marTop w:val="0"/>
      <w:marBottom w:val="0"/>
      <w:divBdr>
        <w:top w:val="none" w:sz="0" w:space="0" w:color="auto"/>
        <w:left w:val="none" w:sz="0" w:space="0" w:color="auto"/>
        <w:bottom w:val="none" w:sz="0" w:space="0" w:color="auto"/>
        <w:right w:val="none" w:sz="0" w:space="0" w:color="auto"/>
      </w:divBdr>
    </w:div>
    <w:div w:id="376129821">
      <w:bodyDiv w:val="1"/>
      <w:marLeft w:val="0"/>
      <w:marRight w:val="0"/>
      <w:marTop w:val="0"/>
      <w:marBottom w:val="0"/>
      <w:divBdr>
        <w:top w:val="none" w:sz="0" w:space="0" w:color="auto"/>
        <w:left w:val="none" w:sz="0" w:space="0" w:color="auto"/>
        <w:bottom w:val="none" w:sz="0" w:space="0" w:color="auto"/>
        <w:right w:val="none" w:sz="0" w:space="0" w:color="auto"/>
      </w:divBdr>
    </w:div>
    <w:div w:id="376469061">
      <w:bodyDiv w:val="1"/>
      <w:marLeft w:val="0"/>
      <w:marRight w:val="0"/>
      <w:marTop w:val="0"/>
      <w:marBottom w:val="0"/>
      <w:divBdr>
        <w:top w:val="none" w:sz="0" w:space="0" w:color="auto"/>
        <w:left w:val="none" w:sz="0" w:space="0" w:color="auto"/>
        <w:bottom w:val="none" w:sz="0" w:space="0" w:color="auto"/>
        <w:right w:val="none" w:sz="0" w:space="0" w:color="auto"/>
      </w:divBdr>
    </w:div>
    <w:div w:id="376902691">
      <w:bodyDiv w:val="1"/>
      <w:marLeft w:val="0"/>
      <w:marRight w:val="0"/>
      <w:marTop w:val="0"/>
      <w:marBottom w:val="0"/>
      <w:divBdr>
        <w:top w:val="none" w:sz="0" w:space="0" w:color="auto"/>
        <w:left w:val="none" w:sz="0" w:space="0" w:color="auto"/>
        <w:bottom w:val="none" w:sz="0" w:space="0" w:color="auto"/>
        <w:right w:val="none" w:sz="0" w:space="0" w:color="auto"/>
      </w:divBdr>
    </w:div>
    <w:div w:id="376976237">
      <w:bodyDiv w:val="1"/>
      <w:marLeft w:val="0"/>
      <w:marRight w:val="0"/>
      <w:marTop w:val="0"/>
      <w:marBottom w:val="0"/>
      <w:divBdr>
        <w:top w:val="none" w:sz="0" w:space="0" w:color="auto"/>
        <w:left w:val="none" w:sz="0" w:space="0" w:color="auto"/>
        <w:bottom w:val="none" w:sz="0" w:space="0" w:color="auto"/>
        <w:right w:val="none" w:sz="0" w:space="0" w:color="auto"/>
      </w:divBdr>
    </w:div>
    <w:div w:id="376979732">
      <w:bodyDiv w:val="1"/>
      <w:marLeft w:val="0"/>
      <w:marRight w:val="0"/>
      <w:marTop w:val="0"/>
      <w:marBottom w:val="0"/>
      <w:divBdr>
        <w:top w:val="none" w:sz="0" w:space="0" w:color="auto"/>
        <w:left w:val="none" w:sz="0" w:space="0" w:color="auto"/>
        <w:bottom w:val="none" w:sz="0" w:space="0" w:color="auto"/>
        <w:right w:val="none" w:sz="0" w:space="0" w:color="auto"/>
      </w:divBdr>
    </w:div>
    <w:div w:id="377629781">
      <w:bodyDiv w:val="1"/>
      <w:marLeft w:val="0"/>
      <w:marRight w:val="0"/>
      <w:marTop w:val="0"/>
      <w:marBottom w:val="0"/>
      <w:divBdr>
        <w:top w:val="none" w:sz="0" w:space="0" w:color="auto"/>
        <w:left w:val="none" w:sz="0" w:space="0" w:color="auto"/>
        <w:bottom w:val="none" w:sz="0" w:space="0" w:color="auto"/>
        <w:right w:val="none" w:sz="0" w:space="0" w:color="auto"/>
      </w:divBdr>
    </w:div>
    <w:div w:id="377633443">
      <w:bodyDiv w:val="1"/>
      <w:marLeft w:val="0"/>
      <w:marRight w:val="0"/>
      <w:marTop w:val="0"/>
      <w:marBottom w:val="0"/>
      <w:divBdr>
        <w:top w:val="none" w:sz="0" w:space="0" w:color="auto"/>
        <w:left w:val="none" w:sz="0" w:space="0" w:color="auto"/>
        <w:bottom w:val="none" w:sz="0" w:space="0" w:color="auto"/>
        <w:right w:val="none" w:sz="0" w:space="0" w:color="auto"/>
      </w:divBdr>
    </w:div>
    <w:div w:id="377820175">
      <w:bodyDiv w:val="1"/>
      <w:marLeft w:val="0"/>
      <w:marRight w:val="0"/>
      <w:marTop w:val="0"/>
      <w:marBottom w:val="0"/>
      <w:divBdr>
        <w:top w:val="none" w:sz="0" w:space="0" w:color="auto"/>
        <w:left w:val="none" w:sz="0" w:space="0" w:color="auto"/>
        <w:bottom w:val="none" w:sz="0" w:space="0" w:color="auto"/>
        <w:right w:val="none" w:sz="0" w:space="0" w:color="auto"/>
      </w:divBdr>
    </w:div>
    <w:div w:id="377895423">
      <w:bodyDiv w:val="1"/>
      <w:marLeft w:val="0"/>
      <w:marRight w:val="0"/>
      <w:marTop w:val="0"/>
      <w:marBottom w:val="0"/>
      <w:divBdr>
        <w:top w:val="none" w:sz="0" w:space="0" w:color="auto"/>
        <w:left w:val="none" w:sz="0" w:space="0" w:color="auto"/>
        <w:bottom w:val="none" w:sz="0" w:space="0" w:color="auto"/>
        <w:right w:val="none" w:sz="0" w:space="0" w:color="auto"/>
      </w:divBdr>
    </w:div>
    <w:div w:id="377972286">
      <w:bodyDiv w:val="1"/>
      <w:marLeft w:val="0"/>
      <w:marRight w:val="0"/>
      <w:marTop w:val="0"/>
      <w:marBottom w:val="0"/>
      <w:divBdr>
        <w:top w:val="none" w:sz="0" w:space="0" w:color="auto"/>
        <w:left w:val="none" w:sz="0" w:space="0" w:color="auto"/>
        <w:bottom w:val="none" w:sz="0" w:space="0" w:color="auto"/>
        <w:right w:val="none" w:sz="0" w:space="0" w:color="auto"/>
      </w:divBdr>
    </w:div>
    <w:div w:id="378826410">
      <w:bodyDiv w:val="1"/>
      <w:marLeft w:val="0"/>
      <w:marRight w:val="0"/>
      <w:marTop w:val="0"/>
      <w:marBottom w:val="0"/>
      <w:divBdr>
        <w:top w:val="none" w:sz="0" w:space="0" w:color="auto"/>
        <w:left w:val="none" w:sz="0" w:space="0" w:color="auto"/>
        <w:bottom w:val="none" w:sz="0" w:space="0" w:color="auto"/>
        <w:right w:val="none" w:sz="0" w:space="0" w:color="auto"/>
      </w:divBdr>
    </w:div>
    <w:div w:id="379063535">
      <w:bodyDiv w:val="1"/>
      <w:marLeft w:val="0"/>
      <w:marRight w:val="0"/>
      <w:marTop w:val="0"/>
      <w:marBottom w:val="0"/>
      <w:divBdr>
        <w:top w:val="none" w:sz="0" w:space="0" w:color="auto"/>
        <w:left w:val="none" w:sz="0" w:space="0" w:color="auto"/>
        <w:bottom w:val="none" w:sz="0" w:space="0" w:color="auto"/>
        <w:right w:val="none" w:sz="0" w:space="0" w:color="auto"/>
      </w:divBdr>
    </w:div>
    <w:div w:id="379208308">
      <w:bodyDiv w:val="1"/>
      <w:marLeft w:val="0"/>
      <w:marRight w:val="0"/>
      <w:marTop w:val="0"/>
      <w:marBottom w:val="0"/>
      <w:divBdr>
        <w:top w:val="none" w:sz="0" w:space="0" w:color="auto"/>
        <w:left w:val="none" w:sz="0" w:space="0" w:color="auto"/>
        <w:bottom w:val="none" w:sz="0" w:space="0" w:color="auto"/>
        <w:right w:val="none" w:sz="0" w:space="0" w:color="auto"/>
      </w:divBdr>
    </w:div>
    <w:div w:id="379326009">
      <w:bodyDiv w:val="1"/>
      <w:marLeft w:val="0"/>
      <w:marRight w:val="0"/>
      <w:marTop w:val="0"/>
      <w:marBottom w:val="0"/>
      <w:divBdr>
        <w:top w:val="none" w:sz="0" w:space="0" w:color="auto"/>
        <w:left w:val="none" w:sz="0" w:space="0" w:color="auto"/>
        <w:bottom w:val="none" w:sz="0" w:space="0" w:color="auto"/>
        <w:right w:val="none" w:sz="0" w:space="0" w:color="auto"/>
      </w:divBdr>
    </w:div>
    <w:div w:id="379941151">
      <w:bodyDiv w:val="1"/>
      <w:marLeft w:val="0"/>
      <w:marRight w:val="0"/>
      <w:marTop w:val="0"/>
      <w:marBottom w:val="0"/>
      <w:divBdr>
        <w:top w:val="none" w:sz="0" w:space="0" w:color="auto"/>
        <w:left w:val="none" w:sz="0" w:space="0" w:color="auto"/>
        <w:bottom w:val="none" w:sz="0" w:space="0" w:color="auto"/>
        <w:right w:val="none" w:sz="0" w:space="0" w:color="auto"/>
      </w:divBdr>
    </w:div>
    <w:div w:id="380445780">
      <w:bodyDiv w:val="1"/>
      <w:marLeft w:val="0"/>
      <w:marRight w:val="0"/>
      <w:marTop w:val="0"/>
      <w:marBottom w:val="0"/>
      <w:divBdr>
        <w:top w:val="none" w:sz="0" w:space="0" w:color="auto"/>
        <w:left w:val="none" w:sz="0" w:space="0" w:color="auto"/>
        <w:bottom w:val="none" w:sz="0" w:space="0" w:color="auto"/>
        <w:right w:val="none" w:sz="0" w:space="0" w:color="auto"/>
      </w:divBdr>
    </w:div>
    <w:div w:id="381097395">
      <w:bodyDiv w:val="1"/>
      <w:marLeft w:val="0"/>
      <w:marRight w:val="0"/>
      <w:marTop w:val="0"/>
      <w:marBottom w:val="0"/>
      <w:divBdr>
        <w:top w:val="none" w:sz="0" w:space="0" w:color="auto"/>
        <w:left w:val="none" w:sz="0" w:space="0" w:color="auto"/>
        <w:bottom w:val="none" w:sz="0" w:space="0" w:color="auto"/>
        <w:right w:val="none" w:sz="0" w:space="0" w:color="auto"/>
      </w:divBdr>
    </w:div>
    <w:div w:id="381175579">
      <w:bodyDiv w:val="1"/>
      <w:marLeft w:val="0"/>
      <w:marRight w:val="0"/>
      <w:marTop w:val="0"/>
      <w:marBottom w:val="0"/>
      <w:divBdr>
        <w:top w:val="none" w:sz="0" w:space="0" w:color="auto"/>
        <w:left w:val="none" w:sz="0" w:space="0" w:color="auto"/>
        <w:bottom w:val="none" w:sz="0" w:space="0" w:color="auto"/>
        <w:right w:val="none" w:sz="0" w:space="0" w:color="auto"/>
      </w:divBdr>
    </w:div>
    <w:div w:id="381296327">
      <w:bodyDiv w:val="1"/>
      <w:marLeft w:val="0"/>
      <w:marRight w:val="0"/>
      <w:marTop w:val="0"/>
      <w:marBottom w:val="0"/>
      <w:divBdr>
        <w:top w:val="none" w:sz="0" w:space="0" w:color="auto"/>
        <w:left w:val="none" w:sz="0" w:space="0" w:color="auto"/>
        <w:bottom w:val="none" w:sz="0" w:space="0" w:color="auto"/>
        <w:right w:val="none" w:sz="0" w:space="0" w:color="auto"/>
      </w:divBdr>
    </w:div>
    <w:div w:id="381448219">
      <w:bodyDiv w:val="1"/>
      <w:marLeft w:val="0"/>
      <w:marRight w:val="0"/>
      <w:marTop w:val="0"/>
      <w:marBottom w:val="0"/>
      <w:divBdr>
        <w:top w:val="none" w:sz="0" w:space="0" w:color="auto"/>
        <w:left w:val="none" w:sz="0" w:space="0" w:color="auto"/>
        <w:bottom w:val="none" w:sz="0" w:space="0" w:color="auto"/>
        <w:right w:val="none" w:sz="0" w:space="0" w:color="auto"/>
      </w:divBdr>
    </w:div>
    <w:div w:id="381828972">
      <w:bodyDiv w:val="1"/>
      <w:marLeft w:val="0"/>
      <w:marRight w:val="0"/>
      <w:marTop w:val="0"/>
      <w:marBottom w:val="0"/>
      <w:divBdr>
        <w:top w:val="none" w:sz="0" w:space="0" w:color="auto"/>
        <w:left w:val="none" w:sz="0" w:space="0" w:color="auto"/>
        <w:bottom w:val="none" w:sz="0" w:space="0" w:color="auto"/>
        <w:right w:val="none" w:sz="0" w:space="0" w:color="auto"/>
      </w:divBdr>
    </w:div>
    <w:div w:id="382097623">
      <w:bodyDiv w:val="1"/>
      <w:marLeft w:val="0"/>
      <w:marRight w:val="0"/>
      <w:marTop w:val="0"/>
      <w:marBottom w:val="0"/>
      <w:divBdr>
        <w:top w:val="none" w:sz="0" w:space="0" w:color="auto"/>
        <w:left w:val="none" w:sz="0" w:space="0" w:color="auto"/>
        <w:bottom w:val="none" w:sz="0" w:space="0" w:color="auto"/>
        <w:right w:val="none" w:sz="0" w:space="0" w:color="auto"/>
      </w:divBdr>
    </w:div>
    <w:div w:id="382100621">
      <w:bodyDiv w:val="1"/>
      <w:marLeft w:val="0"/>
      <w:marRight w:val="0"/>
      <w:marTop w:val="0"/>
      <w:marBottom w:val="0"/>
      <w:divBdr>
        <w:top w:val="none" w:sz="0" w:space="0" w:color="auto"/>
        <w:left w:val="none" w:sz="0" w:space="0" w:color="auto"/>
        <w:bottom w:val="none" w:sz="0" w:space="0" w:color="auto"/>
        <w:right w:val="none" w:sz="0" w:space="0" w:color="auto"/>
      </w:divBdr>
    </w:div>
    <w:div w:id="382294574">
      <w:bodyDiv w:val="1"/>
      <w:marLeft w:val="0"/>
      <w:marRight w:val="0"/>
      <w:marTop w:val="0"/>
      <w:marBottom w:val="0"/>
      <w:divBdr>
        <w:top w:val="none" w:sz="0" w:space="0" w:color="auto"/>
        <w:left w:val="none" w:sz="0" w:space="0" w:color="auto"/>
        <w:bottom w:val="none" w:sz="0" w:space="0" w:color="auto"/>
        <w:right w:val="none" w:sz="0" w:space="0" w:color="auto"/>
      </w:divBdr>
    </w:div>
    <w:div w:id="382339036">
      <w:bodyDiv w:val="1"/>
      <w:marLeft w:val="0"/>
      <w:marRight w:val="0"/>
      <w:marTop w:val="0"/>
      <w:marBottom w:val="0"/>
      <w:divBdr>
        <w:top w:val="none" w:sz="0" w:space="0" w:color="auto"/>
        <w:left w:val="none" w:sz="0" w:space="0" w:color="auto"/>
        <w:bottom w:val="none" w:sz="0" w:space="0" w:color="auto"/>
        <w:right w:val="none" w:sz="0" w:space="0" w:color="auto"/>
      </w:divBdr>
    </w:div>
    <w:div w:id="382368550">
      <w:bodyDiv w:val="1"/>
      <w:marLeft w:val="0"/>
      <w:marRight w:val="0"/>
      <w:marTop w:val="0"/>
      <w:marBottom w:val="0"/>
      <w:divBdr>
        <w:top w:val="none" w:sz="0" w:space="0" w:color="auto"/>
        <w:left w:val="none" w:sz="0" w:space="0" w:color="auto"/>
        <w:bottom w:val="none" w:sz="0" w:space="0" w:color="auto"/>
        <w:right w:val="none" w:sz="0" w:space="0" w:color="auto"/>
      </w:divBdr>
    </w:div>
    <w:div w:id="382485559">
      <w:bodyDiv w:val="1"/>
      <w:marLeft w:val="0"/>
      <w:marRight w:val="0"/>
      <w:marTop w:val="0"/>
      <w:marBottom w:val="0"/>
      <w:divBdr>
        <w:top w:val="none" w:sz="0" w:space="0" w:color="auto"/>
        <w:left w:val="none" w:sz="0" w:space="0" w:color="auto"/>
        <w:bottom w:val="none" w:sz="0" w:space="0" w:color="auto"/>
        <w:right w:val="none" w:sz="0" w:space="0" w:color="auto"/>
      </w:divBdr>
    </w:div>
    <w:div w:id="382606593">
      <w:bodyDiv w:val="1"/>
      <w:marLeft w:val="0"/>
      <w:marRight w:val="0"/>
      <w:marTop w:val="0"/>
      <w:marBottom w:val="0"/>
      <w:divBdr>
        <w:top w:val="none" w:sz="0" w:space="0" w:color="auto"/>
        <w:left w:val="none" w:sz="0" w:space="0" w:color="auto"/>
        <w:bottom w:val="none" w:sz="0" w:space="0" w:color="auto"/>
        <w:right w:val="none" w:sz="0" w:space="0" w:color="auto"/>
      </w:divBdr>
    </w:div>
    <w:div w:id="383144882">
      <w:bodyDiv w:val="1"/>
      <w:marLeft w:val="0"/>
      <w:marRight w:val="0"/>
      <w:marTop w:val="0"/>
      <w:marBottom w:val="0"/>
      <w:divBdr>
        <w:top w:val="none" w:sz="0" w:space="0" w:color="auto"/>
        <w:left w:val="none" w:sz="0" w:space="0" w:color="auto"/>
        <w:bottom w:val="none" w:sz="0" w:space="0" w:color="auto"/>
        <w:right w:val="none" w:sz="0" w:space="0" w:color="auto"/>
      </w:divBdr>
    </w:div>
    <w:div w:id="383214484">
      <w:bodyDiv w:val="1"/>
      <w:marLeft w:val="0"/>
      <w:marRight w:val="0"/>
      <w:marTop w:val="0"/>
      <w:marBottom w:val="0"/>
      <w:divBdr>
        <w:top w:val="none" w:sz="0" w:space="0" w:color="auto"/>
        <w:left w:val="none" w:sz="0" w:space="0" w:color="auto"/>
        <w:bottom w:val="none" w:sz="0" w:space="0" w:color="auto"/>
        <w:right w:val="none" w:sz="0" w:space="0" w:color="auto"/>
      </w:divBdr>
    </w:div>
    <w:div w:id="383599840">
      <w:bodyDiv w:val="1"/>
      <w:marLeft w:val="0"/>
      <w:marRight w:val="0"/>
      <w:marTop w:val="0"/>
      <w:marBottom w:val="0"/>
      <w:divBdr>
        <w:top w:val="none" w:sz="0" w:space="0" w:color="auto"/>
        <w:left w:val="none" w:sz="0" w:space="0" w:color="auto"/>
        <w:bottom w:val="none" w:sz="0" w:space="0" w:color="auto"/>
        <w:right w:val="none" w:sz="0" w:space="0" w:color="auto"/>
      </w:divBdr>
    </w:div>
    <w:div w:id="383676246">
      <w:bodyDiv w:val="1"/>
      <w:marLeft w:val="0"/>
      <w:marRight w:val="0"/>
      <w:marTop w:val="0"/>
      <w:marBottom w:val="0"/>
      <w:divBdr>
        <w:top w:val="none" w:sz="0" w:space="0" w:color="auto"/>
        <w:left w:val="none" w:sz="0" w:space="0" w:color="auto"/>
        <w:bottom w:val="none" w:sz="0" w:space="0" w:color="auto"/>
        <w:right w:val="none" w:sz="0" w:space="0" w:color="auto"/>
      </w:divBdr>
    </w:div>
    <w:div w:id="384329671">
      <w:bodyDiv w:val="1"/>
      <w:marLeft w:val="0"/>
      <w:marRight w:val="0"/>
      <w:marTop w:val="0"/>
      <w:marBottom w:val="0"/>
      <w:divBdr>
        <w:top w:val="none" w:sz="0" w:space="0" w:color="auto"/>
        <w:left w:val="none" w:sz="0" w:space="0" w:color="auto"/>
        <w:bottom w:val="none" w:sz="0" w:space="0" w:color="auto"/>
        <w:right w:val="none" w:sz="0" w:space="0" w:color="auto"/>
      </w:divBdr>
    </w:div>
    <w:div w:id="384717043">
      <w:bodyDiv w:val="1"/>
      <w:marLeft w:val="0"/>
      <w:marRight w:val="0"/>
      <w:marTop w:val="0"/>
      <w:marBottom w:val="0"/>
      <w:divBdr>
        <w:top w:val="none" w:sz="0" w:space="0" w:color="auto"/>
        <w:left w:val="none" w:sz="0" w:space="0" w:color="auto"/>
        <w:bottom w:val="none" w:sz="0" w:space="0" w:color="auto"/>
        <w:right w:val="none" w:sz="0" w:space="0" w:color="auto"/>
      </w:divBdr>
    </w:div>
    <w:div w:id="385374368">
      <w:bodyDiv w:val="1"/>
      <w:marLeft w:val="0"/>
      <w:marRight w:val="0"/>
      <w:marTop w:val="0"/>
      <w:marBottom w:val="0"/>
      <w:divBdr>
        <w:top w:val="none" w:sz="0" w:space="0" w:color="auto"/>
        <w:left w:val="none" w:sz="0" w:space="0" w:color="auto"/>
        <w:bottom w:val="none" w:sz="0" w:space="0" w:color="auto"/>
        <w:right w:val="none" w:sz="0" w:space="0" w:color="auto"/>
      </w:divBdr>
    </w:div>
    <w:div w:id="386030868">
      <w:bodyDiv w:val="1"/>
      <w:marLeft w:val="0"/>
      <w:marRight w:val="0"/>
      <w:marTop w:val="0"/>
      <w:marBottom w:val="0"/>
      <w:divBdr>
        <w:top w:val="none" w:sz="0" w:space="0" w:color="auto"/>
        <w:left w:val="none" w:sz="0" w:space="0" w:color="auto"/>
        <w:bottom w:val="none" w:sz="0" w:space="0" w:color="auto"/>
        <w:right w:val="none" w:sz="0" w:space="0" w:color="auto"/>
      </w:divBdr>
    </w:div>
    <w:div w:id="386149179">
      <w:bodyDiv w:val="1"/>
      <w:marLeft w:val="0"/>
      <w:marRight w:val="0"/>
      <w:marTop w:val="0"/>
      <w:marBottom w:val="0"/>
      <w:divBdr>
        <w:top w:val="none" w:sz="0" w:space="0" w:color="auto"/>
        <w:left w:val="none" w:sz="0" w:space="0" w:color="auto"/>
        <w:bottom w:val="none" w:sz="0" w:space="0" w:color="auto"/>
        <w:right w:val="none" w:sz="0" w:space="0" w:color="auto"/>
      </w:divBdr>
    </w:div>
    <w:div w:id="386151962">
      <w:bodyDiv w:val="1"/>
      <w:marLeft w:val="0"/>
      <w:marRight w:val="0"/>
      <w:marTop w:val="0"/>
      <w:marBottom w:val="0"/>
      <w:divBdr>
        <w:top w:val="none" w:sz="0" w:space="0" w:color="auto"/>
        <w:left w:val="none" w:sz="0" w:space="0" w:color="auto"/>
        <w:bottom w:val="none" w:sz="0" w:space="0" w:color="auto"/>
        <w:right w:val="none" w:sz="0" w:space="0" w:color="auto"/>
      </w:divBdr>
    </w:div>
    <w:div w:id="386153224">
      <w:bodyDiv w:val="1"/>
      <w:marLeft w:val="0"/>
      <w:marRight w:val="0"/>
      <w:marTop w:val="0"/>
      <w:marBottom w:val="0"/>
      <w:divBdr>
        <w:top w:val="none" w:sz="0" w:space="0" w:color="auto"/>
        <w:left w:val="none" w:sz="0" w:space="0" w:color="auto"/>
        <w:bottom w:val="none" w:sz="0" w:space="0" w:color="auto"/>
        <w:right w:val="none" w:sz="0" w:space="0" w:color="auto"/>
      </w:divBdr>
    </w:div>
    <w:div w:id="386413810">
      <w:bodyDiv w:val="1"/>
      <w:marLeft w:val="0"/>
      <w:marRight w:val="0"/>
      <w:marTop w:val="0"/>
      <w:marBottom w:val="0"/>
      <w:divBdr>
        <w:top w:val="none" w:sz="0" w:space="0" w:color="auto"/>
        <w:left w:val="none" w:sz="0" w:space="0" w:color="auto"/>
        <w:bottom w:val="none" w:sz="0" w:space="0" w:color="auto"/>
        <w:right w:val="none" w:sz="0" w:space="0" w:color="auto"/>
      </w:divBdr>
    </w:div>
    <w:div w:id="386419138">
      <w:bodyDiv w:val="1"/>
      <w:marLeft w:val="0"/>
      <w:marRight w:val="0"/>
      <w:marTop w:val="0"/>
      <w:marBottom w:val="0"/>
      <w:divBdr>
        <w:top w:val="none" w:sz="0" w:space="0" w:color="auto"/>
        <w:left w:val="none" w:sz="0" w:space="0" w:color="auto"/>
        <w:bottom w:val="none" w:sz="0" w:space="0" w:color="auto"/>
        <w:right w:val="none" w:sz="0" w:space="0" w:color="auto"/>
      </w:divBdr>
    </w:div>
    <w:div w:id="386539965">
      <w:bodyDiv w:val="1"/>
      <w:marLeft w:val="0"/>
      <w:marRight w:val="0"/>
      <w:marTop w:val="0"/>
      <w:marBottom w:val="0"/>
      <w:divBdr>
        <w:top w:val="none" w:sz="0" w:space="0" w:color="auto"/>
        <w:left w:val="none" w:sz="0" w:space="0" w:color="auto"/>
        <w:bottom w:val="none" w:sz="0" w:space="0" w:color="auto"/>
        <w:right w:val="none" w:sz="0" w:space="0" w:color="auto"/>
      </w:divBdr>
    </w:div>
    <w:div w:id="386614977">
      <w:bodyDiv w:val="1"/>
      <w:marLeft w:val="0"/>
      <w:marRight w:val="0"/>
      <w:marTop w:val="0"/>
      <w:marBottom w:val="0"/>
      <w:divBdr>
        <w:top w:val="none" w:sz="0" w:space="0" w:color="auto"/>
        <w:left w:val="none" w:sz="0" w:space="0" w:color="auto"/>
        <w:bottom w:val="none" w:sz="0" w:space="0" w:color="auto"/>
        <w:right w:val="none" w:sz="0" w:space="0" w:color="auto"/>
      </w:divBdr>
    </w:div>
    <w:div w:id="386730315">
      <w:bodyDiv w:val="1"/>
      <w:marLeft w:val="0"/>
      <w:marRight w:val="0"/>
      <w:marTop w:val="0"/>
      <w:marBottom w:val="0"/>
      <w:divBdr>
        <w:top w:val="none" w:sz="0" w:space="0" w:color="auto"/>
        <w:left w:val="none" w:sz="0" w:space="0" w:color="auto"/>
        <w:bottom w:val="none" w:sz="0" w:space="0" w:color="auto"/>
        <w:right w:val="none" w:sz="0" w:space="0" w:color="auto"/>
      </w:divBdr>
    </w:div>
    <w:div w:id="386802733">
      <w:bodyDiv w:val="1"/>
      <w:marLeft w:val="0"/>
      <w:marRight w:val="0"/>
      <w:marTop w:val="0"/>
      <w:marBottom w:val="0"/>
      <w:divBdr>
        <w:top w:val="none" w:sz="0" w:space="0" w:color="auto"/>
        <w:left w:val="none" w:sz="0" w:space="0" w:color="auto"/>
        <w:bottom w:val="none" w:sz="0" w:space="0" w:color="auto"/>
        <w:right w:val="none" w:sz="0" w:space="0" w:color="auto"/>
      </w:divBdr>
    </w:div>
    <w:div w:id="388043279">
      <w:bodyDiv w:val="1"/>
      <w:marLeft w:val="0"/>
      <w:marRight w:val="0"/>
      <w:marTop w:val="0"/>
      <w:marBottom w:val="0"/>
      <w:divBdr>
        <w:top w:val="none" w:sz="0" w:space="0" w:color="auto"/>
        <w:left w:val="none" w:sz="0" w:space="0" w:color="auto"/>
        <w:bottom w:val="none" w:sz="0" w:space="0" w:color="auto"/>
        <w:right w:val="none" w:sz="0" w:space="0" w:color="auto"/>
      </w:divBdr>
    </w:div>
    <w:div w:id="388067532">
      <w:bodyDiv w:val="1"/>
      <w:marLeft w:val="0"/>
      <w:marRight w:val="0"/>
      <w:marTop w:val="0"/>
      <w:marBottom w:val="0"/>
      <w:divBdr>
        <w:top w:val="none" w:sz="0" w:space="0" w:color="auto"/>
        <w:left w:val="none" w:sz="0" w:space="0" w:color="auto"/>
        <w:bottom w:val="none" w:sz="0" w:space="0" w:color="auto"/>
        <w:right w:val="none" w:sz="0" w:space="0" w:color="auto"/>
      </w:divBdr>
    </w:div>
    <w:div w:id="388235937">
      <w:bodyDiv w:val="1"/>
      <w:marLeft w:val="0"/>
      <w:marRight w:val="0"/>
      <w:marTop w:val="0"/>
      <w:marBottom w:val="0"/>
      <w:divBdr>
        <w:top w:val="none" w:sz="0" w:space="0" w:color="auto"/>
        <w:left w:val="none" w:sz="0" w:space="0" w:color="auto"/>
        <w:bottom w:val="none" w:sz="0" w:space="0" w:color="auto"/>
        <w:right w:val="none" w:sz="0" w:space="0" w:color="auto"/>
      </w:divBdr>
    </w:div>
    <w:div w:id="388262907">
      <w:bodyDiv w:val="1"/>
      <w:marLeft w:val="0"/>
      <w:marRight w:val="0"/>
      <w:marTop w:val="0"/>
      <w:marBottom w:val="0"/>
      <w:divBdr>
        <w:top w:val="none" w:sz="0" w:space="0" w:color="auto"/>
        <w:left w:val="none" w:sz="0" w:space="0" w:color="auto"/>
        <w:bottom w:val="none" w:sz="0" w:space="0" w:color="auto"/>
        <w:right w:val="none" w:sz="0" w:space="0" w:color="auto"/>
      </w:divBdr>
    </w:div>
    <w:div w:id="388849802">
      <w:bodyDiv w:val="1"/>
      <w:marLeft w:val="0"/>
      <w:marRight w:val="0"/>
      <w:marTop w:val="0"/>
      <w:marBottom w:val="0"/>
      <w:divBdr>
        <w:top w:val="none" w:sz="0" w:space="0" w:color="auto"/>
        <w:left w:val="none" w:sz="0" w:space="0" w:color="auto"/>
        <w:bottom w:val="none" w:sz="0" w:space="0" w:color="auto"/>
        <w:right w:val="none" w:sz="0" w:space="0" w:color="auto"/>
      </w:divBdr>
    </w:div>
    <w:div w:id="388891801">
      <w:bodyDiv w:val="1"/>
      <w:marLeft w:val="0"/>
      <w:marRight w:val="0"/>
      <w:marTop w:val="0"/>
      <w:marBottom w:val="0"/>
      <w:divBdr>
        <w:top w:val="none" w:sz="0" w:space="0" w:color="auto"/>
        <w:left w:val="none" w:sz="0" w:space="0" w:color="auto"/>
        <w:bottom w:val="none" w:sz="0" w:space="0" w:color="auto"/>
        <w:right w:val="none" w:sz="0" w:space="0" w:color="auto"/>
      </w:divBdr>
    </w:div>
    <w:div w:id="389577520">
      <w:bodyDiv w:val="1"/>
      <w:marLeft w:val="0"/>
      <w:marRight w:val="0"/>
      <w:marTop w:val="0"/>
      <w:marBottom w:val="0"/>
      <w:divBdr>
        <w:top w:val="none" w:sz="0" w:space="0" w:color="auto"/>
        <w:left w:val="none" w:sz="0" w:space="0" w:color="auto"/>
        <w:bottom w:val="none" w:sz="0" w:space="0" w:color="auto"/>
        <w:right w:val="none" w:sz="0" w:space="0" w:color="auto"/>
      </w:divBdr>
    </w:div>
    <w:div w:id="389767070">
      <w:bodyDiv w:val="1"/>
      <w:marLeft w:val="0"/>
      <w:marRight w:val="0"/>
      <w:marTop w:val="0"/>
      <w:marBottom w:val="0"/>
      <w:divBdr>
        <w:top w:val="none" w:sz="0" w:space="0" w:color="auto"/>
        <w:left w:val="none" w:sz="0" w:space="0" w:color="auto"/>
        <w:bottom w:val="none" w:sz="0" w:space="0" w:color="auto"/>
        <w:right w:val="none" w:sz="0" w:space="0" w:color="auto"/>
      </w:divBdr>
    </w:div>
    <w:div w:id="390347643">
      <w:bodyDiv w:val="1"/>
      <w:marLeft w:val="0"/>
      <w:marRight w:val="0"/>
      <w:marTop w:val="0"/>
      <w:marBottom w:val="0"/>
      <w:divBdr>
        <w:top w:val="none" w:sz="0" w:space="0" w:color="auto"/>
        <w:left w:val="none" w:sz="0" w:space="0" w:color="auto"/>
        <w:bottom w:val="none" w:sz="0" w:space="0" w:color="auto"/>
        <w:right w:val="none" w:sz="0" w:space="0" w:color="auto"/>
      </w:divBdr>
    </w:div>
    <w:div w:id="390348022">
      <w:bodyDiv w:val="1"/>
      <w:marLeft w:val="0"/>
      <w:marRight w:val="0"/>
      <w:marTop w:val="0"/>
      <w:marBottom w:val="0"/>
      <w:divBdr>
        <w:top w:val="none" w:sz="0" w:space="0" w:color="auto"/>
        <w:left w:val="none" w:sz="0" w:space="0" w:color="auto"/>
        <w:bottom w:val="none" w:sz="0" w:space="0" w:color="auto"/>
        <w:right w:val="none" w:sz="0" w:space="0" w:color="auto"/>
      </w:divBdr>
    </w:div>
    <w:div w:id="390546765">
      <w:bodyDiv w:val="1"/>
      <w:marLeft w:val="0"/>
      <w:marRight w:val="0"/>
      <w:marTop w:val="0"/>
      <w:marBottom w:val="0"/>
      <w:divBdr>
        <w:top w:val="none" w:sz="0" w:space="0" w:color="auto"/>
        <w:left w:val="none" w:sz="0" w:space="0" w:color="auto"/>
        <w:bottom w:val="none" w:sz="0" w:space="0" w:color="auto"/>
        <w:right w:val="none" w:sz="0" w:space="0" w:color="auto"/>
      </w:divBdr>
    </w:div>
    <w:div w:id="390691490">
      <w:bodyDiv w:val="1"/>
      <w:marLeft w:val="0"/>
      <w:marRight w:val="0"/>
      <w:marTop w:val="0"/>
      <w:marBottom w:val="0"/>
      <w:divBdr>
        <w:top w:val="none" w:sz="0" w:space="0" w:color="auto"/>
        <w:left w:val="none" w:sz="0" w:space="0" w:color="auto"/>
        <w:bottom w:val="none" w:sz="0" w:space="0" w:color="auto"/>
        <w:right w:val="none" w:sz="0" w:space="0" w:color="auto"/>
      </w:divBdr>
    </w:div>
    <w:div w:id="390735218">
      <w:bodyDiv w:val="1"/>
      <w:marLeft w:val="0"/>
      <w:marRight w:val="0"/>
      <w:marTop w:val="0"/>
      <w:marBottom w:val="0"/>
      <w:divBdr>
        <w:top w:val="none" w:sz="0" w:space="0" w:color="auto"/>
        <w:left w:val="none" w:sz="0" w:space="0" w:color="auto"/>
        <w:bottom w:val="none" w:sz="0" w:space="0" w:color="auto"/>
        <w:right w:val="none" w:sz="0" w:space="0" w:color="auto"/>
      </w:divBdr>
    </w:div>
    <w:div w:id="390888757">
      <w:bodyDiv w:val="1"/>
      <w:marLeft w:val="0"/>
      <w:marRight w:val="0"/>
      <w:marTop w:val="0"/>
      <w:marBottom w:val="0"/>
      <w:divBdr>
        <w:top w:val="none" w:sz="0" w:space="0" w:color="auto"/>
        <w:left w:val="none" w:sz="0" w:space="0" w:color="auto"/>
        <w:bottom w:val="none" w:sz="0" w:space="0" w:color="auto"/>
        <w:right w:val="none" w:sz="0" w:space="0" w:color="auto"/>
      </w:divBdr>
    </w:div>
    <w:div w:id="391001450">
      <w:bodyDiv w:val="1"/>
      <w:marLeft w:val="0"/>
      <w:marRight w:val="0"/>
      <w:marTop w:val="0"/>
      <w:marBottom w:val="0"/>
      <w:divBdr>
        <w:top w:val="none" w:sz="0" w:space="0" w:color="auto"/>
        <w:left w:val="none" w:sz="0" w:space="0" w:color="auto"/>
        <w:bottom w:val="none" w:sz="0" w:space="0" w:color="auto"/>
        <w:right w:val="none" w:sz="0" w:space="0" w:color="auto"/>
      </w:divBdr>
    </w:div>
    <w:div w:id="391001995">
      <w:bodyDiv w:val="1"/>
      <w:marLeft w:val="0"/>
      <w:marRight w:val="0"/>
      <w:marTop w:val="0"/>
      <w:marBottom w:val="0"/>
      <w:divBdr>
        <w:top w:val="none" w:sz="0" w:space="0" w:color="auto"/>
        <w:left w:val="none" w:sz="0" w:space="0" w:color="auto"/>
        <w:bottom w:val="none" w:sz="0" w:space="0" w:color="auto"/>
        <w:right w:val="none" w:sz="0" w:space="0" w:color="auto"/>
      </w:divBdr>
    </w:div>
    <w:div w:id="391120859">
      <w:bodyDiv w:val="1"/>
      <w:marLeft w:val="0"/>
      <w:marRight w:val="0"/>
      <w:marTop w:val="0"/>
      <w:marBottom w:val="0"/>
      <w:divBdr>
        <w:top w:val="none" w:sz="0" w:space="0" w:color="auto"/>
        <w:left w:val="none" w:sz="0" w:space="0" w:color="auto"/>
        <w:bottom w:val="none" w:sz="0" w:space="0" w:color="auto"/>
        <w:right w:val="none" w:sz="0" w:space="0" w:color="auto"/>
      </w:divBdr>
    </w:div>
    <w:div w:id="391124656">
      <w:bodyDiv w:val="1"/>
      <w:marLeft w:val="0"/>
      <w:marRight w:val="0"/>
      <w:marTop w:val="0"/>
      <w:marBottom w:val="0"/>
      <w:divBdr>
        <w:top w:val="none" w:sz="0" w:space="0" w:color="auto"/>
        <w:left w:val="none" w:sz="0" w:space="0" w:color="auto"/>
        <w:bottom w:val="none" w:sz="0" w:space="0" w:color="auto"/>
        <w:right w:val="none" w:sz="0" w:space="0" w:color="auto"/>
      </w:divBdr>
    </w:div>
    <w:div w:id="391389317">
      <w:bodyDiv w:val="1"/>
      <w:marLeft w:val="0"/>
      <w:marRight w:val="0"/>
      <w:marTop w:val="0"/>
      <w:marBottom w:val="0"/>
      <w:divBdr>
        <w:top w:val="none" w:sz="0" w:space="0" w:color="auto"/>
        <w:left w:val="none" w:sz="0" w:space="0" w:color="auto"/>
        <w:bottom w:val="none" w:sz="0" w:space="0" w:color="auto"/>
        <w:right w:val="none" w:sz="0" w:space="0" w:color="auto"/>
      </w:divBdr>
    </w:div>
    <w:div w:id="391656996">
      <w:bodyDiv w:val="1"/>
      <w:marLeft w:val="0"/>
      <w:marRight w:val="0"/>
      <w:marTop w:val="0"/>
      <w:marBottom w:val="0"/>
      <w:divBdr>
        <w:top w:val="none" w:sz="0" w:space="0" w:color="auto"/>
        <w:left w:val="none" w:sz="0" w:space="0" w:color="auto"/>
        <w:bottom w:val="none" w:sz="0" w:space="0" w:color="auto"/>
        <w:right w:val="none" w:sz="0" w:space="0" w:color="auto"/>
      </w:divBdr>
    </w:div>
    <w:div w:id="392194918">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2388655">
      <w:bodyDiv w:val="1"/>
      <w:marLeft w:val="0"/>
      <w:marRight w:val="0"/>
      <w:marTop w:val="0"/>
      <w:marBottom w:val="0"/>
      <w:divBdr>
        <w:top w:val="none" w:sz="0" w:space="0" w:color="auto"/>
        <w:left w:val="none" w:sz="0" w:space="0" w:color="auto"/>
        <w:bottom w:val="none" w:sz="0" w:space="0" w:color="auto"/>
        <w:right w:val="none" w:sz="0" w:space="0" w:color="auto"/>
      </w:divBdr>
    </w:div>
    <w:div w:id="392435477">
      <w:bodyDiv w:val="1"/>
      <w:marLeft w:val="0"/>
      <w:marRight w:val="0"/>
      <w:marTop w:val="0"/>
      <w:marBottom w:val="0"/>
      <w:divBdr>
        <w:top w:val="none" w:sz="0" w:space="0" w:color="auto"/>
        <w:left w:val="none" w:sz="0" w:space="0" w:color="auto"/>
        <w:bottom w:val="none" w:sz="0" w:space="0" w:color="auto"/>
        <w:right w:val="none" w:sz="0" w:space="0" w:color="auto"/>
      </w:divBdr>
    </w:div>
    <w:div w:id="392656059">
      <w:bodyDiv w:val="1"/>
      <w:marLeft w:val="0"/>
      <w:marRight w:val="0"/>
      <w:marTop w:val="0"/>
      <w:marBottom w:val="0"/>
      <w:divBdr>
        <w:top w:val="none" w:sz="0" w:space="0" w:color="auto"/>
        <w:left w:val="none" w:sz="0" w:space="0" w:color="auto"/>
        <w:bottom w:val="none" w:sz="0" w:space="0" w:color="auto"/>
        <w:right w:val="none" w:sz="0" w:space="0" w:color="auto"/>
      </w:divBdr>
    </w:div>
    <w:div w:id="392774719">
      <w:bodyDiv w:val="1"/>
      <w:marLeft w:val="0"/>
      <w:marRight w:val="0"/>
      <w:marTop w:val="0"/>
      <w:marBottom w:val="0"/>
      <w:divBdr>
        <w:top w:val="none" w:sz="0" w:space="0" w:color="auto"/>
        <w:left w:val="none" w:sz="0" w:space="0" w:color="auto"/>
        <w:bottom w:val="none" w:sz="0" w:space="0" w:color="auto"/>
        <w:right w:val="none" w:sz="0" w:space="0" w:color="auto"/>
      </w:divBdr>
    </w:div>
    <w:div w:id="392968677">
      <w:bodyDiv w:val="1"/>
      <w:marLeft w:val="0"/>
      <w:marRight w:val="0"/>
      <w:marTop w:val="0"/>
      <w:marBottom w:val="0"/>
      <w:divBdr>
        <w:top w:val="none" w:sz="0" w:space="0" w:color="auto"/>
        <w:left w:val="none" w:sz="0" w:space="0" w:color="auto"/>
        <w:bottom w:val="none" w:sz="0" w:space="0" w:color="auto"/>
        <w:right w:val="none" w:sz="0" w:space="0" w:color="auto"/>
      </w:divBdr>
    </w:div>
    <w:div w:id="393625461">
      <w:bodyDiv w:val="1"/>
      <w:marLeft w:val="0"/>
      <w:marRight w:val="0"/>
      <w:marTop w:val="0"/>
      <w:marBottom w:val="0"/>
      <w:divBdr>
        <w:top w:val="none" w:sz="0" w:space="0" w:color="auto"/>
        <w:left w:val="none" w:sz="0" w:space="0" w:color="auto"/>
        <w:bottom w:val="none" w:sz="0" w:space="0" w:color="auto"/>
        <w:right w:val="none" w:sz="0" w:space="0" w:color="auto"/>
      </w:divBdr>
    </w:div>
    <w:div w:id="393819196">
      <w:bodyDiv w:val="1"/>
      <w:marLeft w:val="0"/>
      <w:marRight w:val="0"/>
      <w:marTop w:val="0"/>
      <w:marBottom w:val="0"/>
      <w:divBdr>
        <w:top w:val="none" w:sz="0" w:space="0" w:color="auto"/>
        <w:left w:val="none" w:sz="0" w:space="0" w:color="auto"/>
        <w:bottom w:val="none" w:sz="0" w:space="0" w:color="auto"/>
        <w:right w:val="none" w:sz="0" w:space="0" w:color="auto"/>
      </w:divBdr>
    </w:div>
    <w:div w:id="393967660">
      <w:bodyDiv w:val="1"/>
      <w:marLeft w:val="0"/>
      <w:marRight w:val="0"/>
      <w:marTop w:val="0"/>
      <w:marBottom w:val="0"/>
      <w:divBdr>
        <w:top w:val="none" w:sz="0" w:space="0" w:color="auto"/>
        <w:left w:val="none" w:sz="0" w:space="0" w:color="auto"/>
        <w:bottom w:val="none" w:sz="0" w:space="0" w:color="auto"/>
        <w:right w:val="none" w:sz="0" w:space="0" w:color="auto"/>
      </w:divBdr>
    </w:div>
    <w:div w:id="394166168">
      <w:bodyDiv w:val="1"/>
      <w:marLeft w:val="0"/>
      <w:marRight w:val="0"/>
      <w:marTop w:val="0"/>
      <w:marBottom w:val="0"/>
      <w:divBdr>
        <w:top w:val="none" w:sz="0" w:space="0" w:color="auto"/>
        <w:left w:val="none" w:sz="0" w:space="0" w:color="auto"/>
        <w:bottom w:val="none" w:sz="0" w:space="0" w:color="auto"/>
        <w:right w:val="none" w:sz="0" w:space="0" w:color="auto"/>
      </w:divBdr>
    </w:div>
    <w:div w:id="394203945">
      <w:bodyDiv w:val="1"/>
      <w:marLeft w:val="0"/>
      <w:marRight w:val="0"/>
      <w:marTop w:val="0"/>
      <w:marBottom w:val="0"/>
      <w:divBdr>
        <w:top w:val="none" w:sz="0" w:space="0" w:color="auto"/>
        <w:left w:val="none" w:sz="0" w:space="0" w:color="auto"/>
        <w:bottom w:val="none" w:sz="0" w:space="0" w:color="auto"/>
        <w:right w:val="none" w:sz="0" w:space="0" w:color="auto"/>
      </w:divBdr>
    </w:div>
    <w:div w:id="394282672">
      <w:bodyDiv w:val="1"/>
      <w:marLeft w:val="0"/>
      <w:marRight w:val="0"/>
      <w:marTop w:val="0"/>
      <w:marBottom w:val="0"/>
      <w:divBdr>
        <w:top w:val="none" w:sz="0" w:space="0" w:color="auto"/>
        <w:left w:val="none" w:sz="0" w:space="0" w:color="auto"/>
        <w:bottom w:val="none" w:sz="0" w:space="0" w:color="auto"/>
        <w:right w:val="none" w:sz="0" w:space="0" w:color="auto"/>
      </w:divBdr>
    </w:div>
    <w:div w:id="394861235">
      <w:bodyDiv w:val="1"/>
      <w:marLeft w:val="0"/>
      <w:marRight w:val="0"/>
      <w:marTop w:val="0"/>
      <w:marBottom w:val="0"/>
      <w:divBdr>
        <w:top w:val="none" w:sz="0" w:space="0" w:color="auto"/>
        <w:left w:val="none" w:sz="0" w:space="0" w:color="auto"/>
        <w:bottom w:val="none" w:sz="0" w:space="0" w:color="auto"/>
        <w:right w:val="none" w:sz="0" w:space="0" w:color="auto"/>
      </w:divBdr>
    </w:div>
    <w:div w:id="395081834">
      <w:bodyDiv w:val="1"/>
      <w:marLeft w:val="0"/>
      <w:marRight w:val="0"/>
      <w:marTop w:val="0"/>
      <w:marBottom w:val="0"/>
      <w:divBdr>
        <w:top w:val="none" w:sz="0" w:space="0" w:color="auto"/>
        <w:left w:val="none" w:sz="0" w:space="0" w:color="auto"/>
        <w:bottom w:val="none" w:sz="0" w:space="0" w:color="auto"/>
        <w:right w:val="none" w:sz="0" w:space="0" w:color="auto"/>
      </w:divBdr>
    </w:div>
    <w:div w:id="395398098">
      <w:bodyDiv w:val="1"/>
      <w:marLeft w:val="0"/>
      <w:marRight w:val="0"/>
      <w:marTop w:val="0"/>
      <w:marBottom w:val="0"/>
      <w:divBdr>
        <w:top w:val="none" w:sz="0" w:space="0" w:color="auto"/>
        <w:left w:val="none" w:sz="0" w:space="0" w:color="auto"/>
        <w:bottom w:val="none" w:sz="0" w:space="0" w:color="auto"/>
        <w:right w:val="none" w:sz="0" w:space="0" w:color="auto"/>
      </w:divBdr>
    </w:div>
    <w:div w:id="395471000">
      <w:bodyDiv w:val="1"/>
      <w:marLeft w:val="0"/>
      <w:marRight w:val="0"/>
      <w:marTop w:val="0"/>
      <w:marBottom w:val="0"/>
      <w:divBdr>
        <w:top w:val="none" w:sz="0" w:space="0" w:color="auto"/>
        <w:left w:val="none" w:sz="0" w:space="0" w:color="auto"/>
        <w:bottom w:val="none" w:sz="0" w:space="0" w:color="auto"/>
        <w:right w:val="none" w:sz="0" w:space="0" w:color="auto"/>
      </w:divBdr>
    </w:div>
    <w:div w:id="395471517">
      <w:bodyDiv w:val="1"/>
      <w:marLeft w:val="0"/>
      <w:marRight w:val="0"/>
      <w:marTop w:val="0"/>
      <w:marBottom w:val="0"/>
      <w:divBdr>
        <w:top w:val="none" w:sz="0" w:space="0" w:color="auto"/>
        <w:left w:val="none" w:sz="0" w:space="0" w:color="auto"/>
        <w:bottom w:val="none" w:sz="0" w:space="0" w:color="auto"/>
        <w:right w:val="none" w:sz="0" w:space="0" w:color="auto"/>
      </w:divBdr>
    </w:div>
    <w:div w:id="395709290">
      <w:bodyDiv w:val="1"/>
      <w:marLeft w:val="0"/>
      <w:marRight w:val="0"/>
      <w:marTop w:val="0"/>
      <w:marBottom w:val="0"/>
      <w:divBdr>
        <w:top w:val="none" w:sz="0" w:space="0" w:color="auto"/>
        <w:left w:val="none" w:sz="0" w:space="0" w:color="auto"/>
        <w:bottom w:val="none" w:sz="0" w:space="0" w:color="auto"/>
        <w:right w:val="none" w:sz="0" w:space="0" w:color="auto"/>
      </w:divBdr>
    </w:div>
    <w:div w:id="395784061">
      <w:bodyDiv w:val="1"/>
      <w:marLeft w:val="0"/>
      <w:marRight w:val="0"/>
      <w:marTop w:val="0"/>
      <w:marBottom w:val="0"/>
      <w:divBdr>
        <w:top w:val="none" w:sz="0" w:space="0" w:color="auto"/>
        <w:left w:val="none" w:sz="0" w:space="0" w:color="auto"/>
        <w:bottom w:val="none" w:sz="0" w:space="0" w:color="auto"/>
        <w:right w:val="none" w:sz="0" w:space="0" w:color="auto"/>
      </w:divBdr>
    </w:div>
    <w:div w:id="396052427">
      <w:bodyDiv w:val="1"/>
      <w:marLeft w:val="0"/>
      <w:marRight w:val="0"/>
      <w:marTop w:val="0"/>
      <w:marBottom w:val="0"/>
      <w:divBdr>
        <w:top w:val="none" w:sz="0" w:space="0" w:color="auto"/>
        <w:left w:val="none" w:sz="0" w:space="0" w:color="auto"/>
        <w:bottom w:val="none" w:sz="0" w:space="0" w:color="auto"/>
        <w:right w:val="none" w:sz="0" w:space="0" w:color="auto"/>
      </w:divBdr>
    </w:div>
    <w:div w:id="396325058">
      <w:bodyDiv w:val="1"/>
      <w:marLeft w:val="0"/>
      <w:marRight w:val="0"/>
      <w:marTop w:val="0"/>
      <w:marBottom w:val="0"/>
      <w:divBdr>
        <w:top w:val="none" w:sz="0" w:space="0" w:color="auto"/>
        <w:left w:val="none" w:sz="0" w:space="0" w:color="auto"/>
        <w:bottom w:val="none" w:sz="0" w:space="0" w:color="auto"/>
        <w:right w:val="none" w:sz="0" w:space="0" w:color="auto"/>
      </w:divBdr>
    </w:div>
    <w:div w:id="396560574">
      <w:bodyDiv w:val="1"/>
      <w:marLeft w:val="0"/>
      <w:marRight w:val="0"/>
      <w:marTop w:val="0"/>
      <w:marBottom w:val="0"/>
      <w:divBdr>
        <w:top w:val="none" w:sz="0" w:space="0" w:color="auto"/>
        <w:left w:val="none" w:sz="0" w:space="0" w:color="auto"/>
        <w:bottom w:val="none" w:sz="0" w:space="0" w:color="auto"/>
        <w:right w:val="none" w:sz="0" w:space="0" w:color="auto"/>
      </w:divBdr>
    </w:div>
    <w:div w:id="397172356">
      <w:bodyDiv w:val="1"/>
      <w:marLeft w:val="0"/>
      <w:marRight w:val="0"/>
      <w:marTop w:val="0"/>
      <w:marBottom w:val="0"/>
      <w:divBdr>
        <w:top w:val="none" w:sz="0" w:space="0" w:color="auto"/>
        <w:left w:val="none" w:sz="0" w:space="0" w:color="auto"/>
        <w:bottom w:val="none" w:sz="0" w:space="0" w:color="auto"/>
        <w:right w:val="none" w:sz="0" w:space="0" w:color="auto"/>
      </w:divBdr>
    </w:div>
    <w:div w:id="397285887">
      <w:bodyDiv w:val="1"/>
      <w:marLeft w:val="0"/>
      <w:marRight w:val="0"/>
      <w:marTop w:val="0"/>
      <w:marBottom w:val="0"/>
      <w:divBdr>
        <w:top w:val="none" w:sz="0" w:space="0" w:color="auto"/>
        <w:left w:val="none" w:sz="0" w:space="0" w:color="auto"/>
        <w:bottom w:val="none" w:sz="0" w:space="0" w:color="auto"/>
        <w:right w:val="none" w:sz="0" w:space="0" w:color="auto"/>
      </w:divBdr>
    </w:div>
    <w:div w:id="397291925">
      <w:bodyDiv w:val="1"/>
      <w:marLeft w:val="0"/>
      <w:marRight w:val="0"/>
      <w:marTop w:val="0"/>
      <w:marBottom w:val="0"/>
      <w:divBdr>
        <w:top w:val="none" w:sz="0" w:space="0" w:color="auto"/>
        <w:left w:val="none" w:sz="0" w:space="0" w:color="auto"/>
        <w:bottom w:val="none" w:sz="0" w:space="0" w:color="auto"/>
        <w:right w:val="none" w:sz="0" w:space="0" w:color="auto"/>
      </w:divBdr>
    </w:div>
    <w:div w:id="397899077">
      <w:bodyDiv w:val="1"/>
      <w:marLeft w:val="0"/>
      <w:marRight w:val="0"/>
      <w:marTop w:val="0"/>
      <w:marBottom w:val="0"/>
      <w:divBdr>
        <w:top w:val="none" w:sz="0" w:space="0" w:color="auto"/>
        <w:left w:val="none" w:sz="0" w:space="0" w:color="auto"/>
        <w:bottom w:val="none" w:sz="0" w:space="0" w:color="auto"/>
        <w:right w:val="none" w:sz="0" w:space="0" w:color="auto"/>
      </w:divBdr>
    </w:div>
    <w:div w:id="397900020">
      <w:bodyDiv w:val="1"/>
      <w:marLeft w:val="0"/>
      <w:marRight w:val="0"/>
      <w:marTop w:val="0"/>
      <w:marBottom w:val="0"/>
      <w:divBdr>
        <w:top w:val="none" w:sz="0" w:space="0" w:color="auto"/>
        <w:left w:val="none" w:sz="0" w:space="0" w:color="auto"/>
        <w:bottom w:val="none" w:sz="0" w:space="0" w:color="auto"/>
        <w:right w:val="none" w:sz="0" w:space="0" w:color="auto"/>
      </w:divBdr>
    </w:div>
    <w:div w:id="398214349">
      <w:bodyDiv w:val="1"/>
      <w:marLeft w:val="0"/>
      <w:marRight w:val="0"/>
      <w:marTop w:val="0"/>
      <w:marBottom w:val="0"/>
      <w:divBdr>
        <w:top w:val="none" w:sz="0" w:space="0" w:color="auto"/>
        <w:left w:val="none" w:sz="0" w:space="0" w:color="auto"/>
        <w:bottom w:val="none" w:sz="0" w:space="0" w:color="auto"/>
        <w:right w:val="none" w:sz="0" w:space="0" w:color="auto"/>
      </w:divBdr>
    </w:div>
    <w:div w:id="399015575">
      <w:bodyDiv w:val="1"/>
      <w:marLeft w:val="0"/>
      <w:marRight w:val="0"/>
      <w:marTop w:val="0"/>
      <w:marBottom w:val="0"/>
      <w:divBdr>
        <w:top w:val="none" w:sz="0" w:space="0" w:color="auto"/>
        <w:left w:val="none" w:sz="0" w:space="0" w:color="auto"/>
        <w:bottom w:val="none" w:sz="0" w:space="0" w:color="auto"/>
        <w:right w:val="none" w:sz="0" w:space="0" w:color="auto"/>
      </w:divBdr>
    </w:div>
    <w:div w:id="399065142">
      <w:bodyDiv w:val="1"/>
      <w:marLeft w:val="0"/>
      <w:marRight w:val="0"/>
      <w:marTop w:val="0"/>
      <w:marBottom w:val="0"/>
      <w:divBdr>
        <w:top w:val="none" w:sz="0" w:space="0" w:color="auto"/>
        <w:left w:val="none" w:sz="0" w:space="0" w:color="auto"/>
        <w:bottom w:val="none" w:sz="0" w:space="0" w:color="auto"/>
        <w:right w:val="none" w:sz="0" w:space="0" w:color="auto"/>
      </w:divBdr>
    </w:div>
    <w:div w:id="399208981">
      <w:bodyDiv w:val="1"/>
      <w:marLeft w:val="0"/>
      <w:marRight w:val="0"/>
      <w:marTop w:val="0"/>
      <w:marBottom w:val="0"/>
      <w:divBdr>
        <w:top w:val="none" w:sz="0" w:space="0" w:color="auto"/>
        <w:left w:val="none" w:sz="0" w:space="0" w:color="auto"/>
        <w:bottom w:val="none" w:sz="0" w:space="0" w:color="auto"/>
        <w:right w:val="none" w:sz="0" w:space="0" w:color="auto"/>
      </w:divBdr>
    </w:div>
    <w:div w:id="399331660">
      <w:bodyDiv w:val="1"/>
      <w:marLeft w:val="0"/>
      <w:marRight w:val="0"/>
      <w:marTop w:val="0"/>
      <w:marBottom w:val="0"/>
      <w:divBdr>
        <w:top w:val="none" w:sz="0" w:space="0" w:color="auto"/>
        <w:left w:val="none" w:sz="0" w:space="0" w:color="auto"/>
        <w:bottom w:val="none" w:sz="0" w:space="0" w:color="auto"/>
        <w:right w:val="none" w:sz="0" w:space="0" w:color="auto"/>
      </w:divBdr>
    </w:div>
    <w:div w:id="399446014">
      <w:bodyDiv w:val="1"/>
      <w:marLeft w:val="0"/>
      <w:marRight w:val="0"/>
      <w:marTop w:val="0"/>
      <w:marBottom w:val="0"/>
      <w:divBdr>
        <w:top w:val="none" w:sz="0" w:space="0" w:color="auto"/>
        <w:left w:val="none" w:sz="0" w:space="0" w:color="auto"/>
        <w:bottom w:val="none" w:sz="0" w:space="0" w:color="auto"/>
        <w:right w:val="none" w:sz="0" w:space="0" w:color="auto"/>
      </w:divBdr>
    </w:div>
    <w:div w:id="400055315">
      <w:bodyDiv w:val="1"/>
      <w:marLeft w:val="0"/>
      <w:marRight w:val="0"/>
      <w:marTop w:val="0"/>
      <w:marBottom w:val="0"/>
      <w:divBdr>
        <w:top w:val="none" w:sz="0" w:space="0" w:color="auto"/>
        <w:left w:val="none" w:sz="0" w:space="0" w:color="auto"/>
        <w:bottom w:val="none" w:sz="0" w:space="0" w:color="auto"/>
        <w:right w:val="none" w:sz="0" w:space="0" w:color="auto"/>
      </w:divBdr>
    </w:div>
    <w:div w:id="400063368">
      <w:bodyDiv w:val="1"/>
      <w:marLeft w:val="0"/>
      <w:marRight w:val="0"/>
      <w:marTop w:val="0"/>
      <w:marBottom w:val="0"/>
      <w:divBdr>
        <w:top w:val="none" w:sz="0" w:space="0" w:color="auto"/>
        <w:left w:val="none" w:sz="0" w:space="0" w:color="auto"/>
        <w:bottom w:val="none" w:sz="0" w:space="0" w:color="auto"/>
        <w:right w:val="none" w:sz="0" w:space="0" w:color="auto"/>
      </w:divBdr>
    </w:div>
    <w:div w:id="400566365">
      <w:bodyDiv w:val="1"/>
      <w:marLeft w:val="0"/>
      <w:marRight w:val="0"/>
      <w:marTop w:val="0"/>
      <w:marBottom w:val="0"/>
      <w:divBdr>
        <w:top w:val="none" w:sz="0" w:space="0" w:color="auto"/>
        <w:left w:val="none" w:sz="0" w:space="0" w:color="auto"/>
        <w:bottom w:val="none" w:sz="0" w:space="0" w:color="auto"/>
        <w:right w:val="none" w:sz="0" w:space="0" w:color="auto"/>
      </w:divBdr>
    </w:div>
    <w:div w:id="400639236">
      <w:bodyDiv w:val="1"/>
      <w:marLeft w:val="0"/>
      <w:marRight w:val="0"/>
      <w:marTop w:val="0"/>
      <w:marBottom w:val="0"/>
      <w:divBdr>
        <w:top w:val="none" w:sz="0" w:space="0" w:color="auto"/>
        <w:left w:val="none" w:sz="0" w:space="0" w:color="auto"/>
        <w:bottom w:val="none" w:sz="0" w:space="0" w:color="auto"/>
        <w:right w:val="none" w:sz="0" w:space="0" w:color="auto"/>
      </w:divBdr>
    </w:div>
    <w:div w:id="400911976">
      <w:bodyDiv w:val="1"/>
      <w:marLeft w:val="0"/>
      <w:marRight w:val="0"/>
      <w:marTop w:val="0"/>
      <w:marBottom w:val="0"/>
      <w:divBdr>
        <w:top w:val="none" w:sz="0" w:space="0" w:color="auto"/>
        <w:left w:val="none" w:sz="0" w:space="0" w:color="auto"/>
        <w:bottom w:val="none" w:sz="0" w:space="0" w:color="auto"/>
        <w:right w:val="none" w:sz="0" w:space="0" w:color="auto"/>
      </w:divBdr>
    </w:div>
    <w:div w:id="400952902">
      <w:bodyDiv w:val="1"/>
      <w:marLeft w:val="0"/>
      <w:marRight w:val="0"/>
      <w:marTop w:val="0"/>
      <w:marBottom w:val="0"/>
      <w:divBdr>
        <w:top w:val="none" w:sz="0" w:space="0" w:color="auto"/>
        <w:left w:val="none" w:sz="0" w:space="0" w:color="auto"/>
        <w:bottom w:val="none" w:sz="0" w:space="0" w:color="auto"/>
        <w:right w:val="none" w:sz="0" w:space="0" w:color="auto"/>
      </w:divBdr>
    </w:div>
    <w:div w:id="400953345">
      <w:bodyDiv w:val="1"/>
      <w:marLeft w:val="0"/>
      <w:marRight w:val="0"/>
      <w:marTop w:val="0"/>
      <w:marBottom w:val="0"/>
      <w:divBdr>
        <w:top w:val="none" w:sz="0" w:space="0" w:color="auto"/>
        <w:left w:val="none" w:sz="0" w:space="0" w:color="auto"/>
        <w:bottom w:val="none" w:sz="0" w:space="0" w:color="auto"/>
        <w:right w:val="none" w:sz="0" w:space="0" w:color="auto"/>
      </w:divBdr>
    </w:div>
    <w:div w:id="401368919">
      <w:bodyDiv w:val="1"/>
      <w:marLeft w:val="0"/>
      <w:marRight w:val="0"/>
      <w:marTop w:val="0"/>
      <w:marBottom w:val="0"/>
      <w:divBdr>
        <w:top w:val="none" w:sz="0" w:space="0" w:color="auto"/>
        <w:left w:val="none" w:sz="0" w:space="0" w:color="auto"/>
        <w:bottom w:val="none" w:sz="0" w:space="0" w:color="auto"/>
        <w:right w:val="none" w:sz="0" w:space="0" w:color="auto"/>
      </w:divBdr>
    </w:div>
    <w:div w:id="401373359">
      <w:bodyDiv w:val="1"/>
      <w:marLeft w:val="0"/>
      <w:marRight w:val="0"/>
      <w:marTop w:val="0"/>
      <w:marBottom w:val="0"/>
      <w:divBdr>
        <w:top w:val="none" w:sz="0" w:space="0" w:color="auto"/>
        <w:left w:val="none" w:sz="0" w:space="0" w:color="auto"/>
        <w:bottom w:val="none" w:sz="0" w:space="0" w:color="auto"/>
        <w:right w:val="none" w:sz="0" w:space="0" w:color="auto"/>
      </w:divBdr>
    </w:div>
    <w:div w:id="401415049">
      <w:bodyDiv w:val="1"/>
      <w:marLeft w:val="0"/>
      <w:marRight w:val="0"/>
      <w:marTop w:val="0"/>
      <w:marBottom w:val="0"/>
      <w:divBdr>
        <w:top w:val="none" w:sz="0" w:space="0" w:color="auto"/>
        <w:left w:val="none" w:sz="0" w:space="0" w:color="auto"/>
        <w:bottom w:val="none" w:sz="0" w:space="0" w:color="auto"/>
        <w:right w:val="none" w:sz="0" w:space="0" w:color="auto"/>
      </w:divBdr>
    </w:div>
    <w:div w:id="401872134">
      <w:bodyDiv w:val="1"/>
      <w:marLeft w:val="0"/>
      <w:marRight w:val="0"/>
      <w:marTop w:val="0"/>
      <w:marBottom w:val="0"/>
      <w:divBdr>
        <w:top w:val="none" w:sz="0" w:space="0" w:color="auto"/>
        <w:left w:val="none" w:sz="0" w:space="0" w:color="auto"/>
        <w:bottom w:val="none" w:sz="0" w:space="0" w:color="auto"/>
        <w:right w:val="none" w:sz="0" w:space="0" w:color="auto"/>
      </w:divBdr>
    </w:div>
    <w:div w:id="401879106">
      <w:bodyDiv w:val="1"/>
      <w:marLeft w:val="0"/>
      <w:marRight w:val="0"/>
      <w:marTop w:val="0"/>
      <w:marBottom w:val="0"/>
      <w:divBdr>
        <w:top w:val="none" w:sz="0" w:space="0" w:color="auto"/>
        <w:left w:val="none" w:sz="0" w:space="0" w:color="auto"/>
        <w:bottom w:val="none" w:sz="0" w:space="0" w:color="auto"/>
        <w:right w:val="none" w:sz="0" w:space="0" w:color="auto"/>
      </w:divBdr>
    </w:div>
    <w:div w:id="401950748">
      <w:bodyDiv w:val="1"/>
      <w:marLeft w:val="0"/>
      <w:marRight w:val="0"/>
      <w:marTop w:val="0"/>
      <w:marBottom w:val="0"/>
      <w:divBdr>
        <w:top w:val="none" w:sz="0" w:space="0" w:color="auto"/>
        <w:left w:val="none" w:sz="0" w:space="0" w:color="auto"/>
        <w:bottom w:val="none" w:sz="0" w:space="0" w:color="auto"/>
        <w:right w:val="none" w:sz="0" w:space="0" w:color="auto"/>
      </w:divBdr>
    </w:div>
    <w:div w:id="402024181">
      <w:bodyDiv w:val="1"/>
      <w:marLeft w:val="0"/>
      <w:marRight w:val="0"/>
      <w:marTop w:val="0"/>
      <w:marBottom w:val="0"/>
      <w:divBdr>
        <w:top w:val="none" w:sz="0" w:space="0" w:color="auto"/>
        <w:left w:val="none" w:sz="0" w:space="0" w:color="auto"/>
        <w:bottom w:val="none" w:sz="0" w:space="0" w:color="auto"/>
        <w:right w:val="none" w:sz="0" w:space="0" w:color="auto"/>
      </w:divBdr>
    </w:div>
    <w:div w:id="402142762">
      <w:bodyDiv w:val="1"/>
      <w:marLeft w:val="0"/>
      <w:marRight w:val="0"/>
      <w:marTop w:val="0"/>
      <w:marBottom w:val="0"/>
      <w:divBdr>
        <w:top w:val="none" w:sz="0" w:space="0" w:color="auto"/>
        <w:left w:val="none" w:sz="0" w:space="0" w:color="auto"/>
        <w:bottom w:val="none" w:sz="0" w:space="0" w:color="auto"/>
        <w:right w:val="none" w:sz="0" w:space="0" w:color="auto"/>
      </w:divBdr>
    </w:div>
    <w:div w:id="402414430">
      <w:bodyDiv w:val="1"/>
      <w:marLeft w:val="0"/>
      <w:marRight w:val="0"/>
      <w:marTop w:val="0"/>
      <w:marBottom w:val="0"/>
      <w:divBdr>
        <w:top w:val="none" w:sz="0" w:space="0" w:color="auto"/>
        <w:left w:val="none" w:sz="0" w:space="0" w:color="auto"/>
        <w:bottom w:val="none" w:sz="0" w:space="0" w:color="auto"/>
        <w:right w:val="none" w:sz="0" w:space="0" w:color="auto"/>
      </w:divBdr>
    </w:div>
    <w:div w:id="402414957">
      <w:bodyDiv w:val="1"/>
      <w:marLeft w:val="0"/>
      <w:marRight w:val="0"/>
      <w:marTop w:val="0"/>
      <w:marBottom w:val="0"/>
      <w:divBdr>
        <w:top w:val="none" w:sz="0" w:space="0" w:color="auto"/>
        <w:left w:val="none" w:sz="0" w:space="0" w:color="auto"/>
        <w:bottom w:val="none" w:sz="0" w:space="0" w:color="auto"/>
        <w:right w:val="none" w:sz="0" w:space="0" w:color="auto"/>
      </w:divBdr>
    </w:div>
    <w:div w:id="403142585">
      <w:bodyDiv w:val="1"/>
      <w:marLeft w:val="0"/>
      <w:marRight w:val="0"/>
      <w:marTop w:val="0"/>
      <w:marBottom w:val="0"/>
      <w:divBdr>
        <w:top w:val="none" w:sz="0" w:space="0" w:color="auto"/>
        <w:left w:val="none" w:sz="0" w:space="0" w:color="auto"/>
        <w:bottom w:val="none" w:sz="0" w:space="0" w:color="auto"/>
        <w:right w:val="none" w:sz="0" w:space="0" w:color="auto"/>
      </w:divBdr>
    </w:div>
    <w:div w:id="403379464">
      <w:bodyDiv w:val="1"/>
      <w:marLeft w:val="0"/>
      <w:marRight w:val="0"/>
      <w:marTop w:val="0"/>
      <w:marBottom w:val="0"/>
      <w:divBdr>
        <w:top w:val="none" w:sz="0" w:space="0" w:color="auto"/>
        <w:left w:val="none" w:sz="0" w:space="0" w:color="auto"/>
        <w:bottom w:val="none" w:sz="0" w:space="0" w:color="auto"/>
        <w:right w:val="none" w:sz="0" w:space="0" w:color="auto"/>
      </w:divBdr>
    </w:div>
    <w:div w:id="403644037">
      <w:bodyDiv w:val="1"/>
      <w:marLeft w:val="0"/>
      <w:marRight w:val="0"/>
      <w:marTop w:val="0"/>
      <w:marBottom w:val="0"/>
      <w:divBdr>
        <w:top w:val="none" w:sz="0" w:space="0" w:color="auto"/>
        <w:left w:val="none" w:sz="0" w:space="0" w:color="auto"/>
        <w:bottom w:val="none" w:sz="0" w:space="0" w:color="auto"/>
        <w:right w:val="none" w:sz="0" w:space="0" w:color="auto"/>
      </w:divBdr>
    </w:div>
    <w:div w:id="404187846">
      <w:bodyDiv w:val="1"/>
      <w:marLeft w:val="0"/>
      <w:marRight w:val="0"/>
      <w:marTop w:val="0"/>
      <w:marBottom w:val="0"/>
      <w:divBdr>
        <w:top w:val="none" w:sz="0" w:space="0" w:color="auto"/>
        <w:left w:val="none" w:sz="0" w:space="0" w:color="auto"/>
        <w:bottom w:val="none" w:sz="0" w:space="0" w:color="auto"/>
        <w:right w:val="none" w:sz="0" w:space="0" w:color="auto"/>
      </w:divBdr>
    </w:div>
    <w:div w:id="404379672">
      <w:bodyDiv w:val="1"/>
      <w:marLeft w:val="0"/>
      <w:marRight w:val="0"/>
      <w:marTop w:val="0"/>
      <w:marBottom w:val="0"/>
      <w:divBdr>
        <w:top w:val="none" w:sz="0" w:space="0" w:color="auto"/>
        <w:left w:val="none" w:sz="0" w:space="0" w:color="auto"/>
        <w:bottom w:val="none" w:sz="0" w:space="0" w:color="auto"/>
        <w:right w:val="none" w:sz="0" w:space="0" w:color="auto"/>
      </w:divBdr>
    </w:div>
    <w:div w:id="404569038">
      <w:bodyDiv w:val="1"/>
      <w:marLeft w:val="0"/>
      <w:marRight w:val="0"/>
      <w:marTop w:val="0"/>
      <w:marBottom w:val="0"/>
      <w:divBdr>
        <w:top w:val="none" w:sz="0" w:space="0" w:color="auto"/>
        <w:left w:val="none" w:sz="0" w:space="0" w:color="auto"/>
        <w:bottom w:val="none" w:sz="0" w:space="0" w:color="auto"/>
        <w:right w:val="none" w:sz="0" w:space="0" w:color="auto"/>
      </w:divBdr>
    </w:div>
    <w:div w:id="404651795">
      <w:bodyDiv w:val="1"/>
      <w:marLeft w:val="0"/>
      <w:marRight w:val="0"/>
      <w:marTop w:val="0"/>
      <w:marBottom w:val="0"/>
      <w:divBdr>
        <w:top w:val="none" w:sz="0" w:space="0" w:color="auto"/>
        <w:left w:val="none" w:sz="0" w:space="0" w:color="auto"/>
        <w:bottom w:val="none" w:sz="0" w:space="0" w:color="auto"/>
        <w:right w:val="none" w:sz="0" w:space="0" w:color="auto"/>
      </w:divBdr>
    </w:div>
    <w:div w:id="404760460">
      <w:bodyDiv w:val="1"/>
      <w:marLeft w:val="0"/>
      <w:marRight w:val="0"/>
      <w:marTop w:val="0"/>
      <w:marBottom w:val="0"/>
      <w:divBdr>
        <w:top w:val="none" w:sz="0" w:space="0" w:color="auto"/>
        <w:left w:val="none" w:sz="0" w:space="0" w:color="auto"/>
        <w:bottom w:val="none" w:sz="0" w:space="0" w:color="auto"/>
        <w:right w:val="none" w:sz="0" w:space="0" w:color="auto"/>
      </w:divBdr>
    </w:div>
    <w:div w:id="404885845">
      <w:bodyDiv w:val="1"/>
      <w:marLeft w:val="0"/>
      <w:marRight w:val="0"/>
      <w:marTop w:val="0"/>
      <w:marBottom w:val="0"/>
      <w:divBdr>
        <w:top w:val="none" w:sz="0" w:space="0" w:color="auto"/>
        <w:left w:val="none" w:sz="0" w:space="0" w:color="auto"/>
        <w:bottom w:val="none" w:sz="0" w:space="0" w:color="auto"/>
        <w:right w:val="none" w:sz="0" w:space="0" w:color="auto"/>
      </w:divBdr>
    </w:div>
    <w:div w:id="404953774">
      <w:bodyDiv w:val="1"/>
      <w:marLeft w:val="0"/>
      <w:marRight w:val="0"/>
      <w:marTop w:val="0"/>
      <w:marBottom w:val="0"/>
      <w:divBdr>
        <w:top w:val="none" w:sz="0" w:space="0" w:color="auto"/>
        <w:left w:val="none" w:sz="0" w:space="0" w:color="auto"/>
        <w:bottom w:val="none" w:sz="0" w:space="0" w:color="auto"/>
        <w:right w:val="none" w:sz="0" w:space="0" w:color="auto"/>
      </w:divBdr>
    </w:div>
    <w:div w:id="405034753">
      <w:bodyDiv w:val="1"/>
      <w:marLeft w:val="0"/>
      <w:marRight w:val="0"/>
      <w:marTop w:val="0"/>
      <w:marBottom w:val="0"/>
      <w:divBdr>
        <w:top w:val="none" w:sz="0" w:space="0" w:color="auto"/>
        <w:left w:val="none" w:sz="0" w:space="0" w:color="auto"/>
        <w:bottom w:val="none" w:sz="0" w:space="0" w:color="auto"/>
        <w:right w:val="none" w:sz="0" w:space="0" w:color="auto"/>
      </w:divBdr>
    </w:div>
    <w:div w:id="405154511">
      <w:bodyDiv w:val="1"/>
      <w:marLeft w:val="0"/>
      <w:marRight w:val="0"/>
      <w:marTop w:val="0"/>
      <w:marBottom w:val="0"/>
      <w:divBdr>
        <w:top w:val="none" w:sz="0" w:space="0" w:color="auto"/>
        <w:left w:val="none" w:sz="0" w:space="0" w:color="auto"/>
        <w:bottom w:val="none" w:sz="0" w:space="0" w:color="auto"/>
        <w:right w:val="none" w:sz="0" w:space="0" w:color="auto"/>
      </w:divBdr>
    </w:div>
    <w:div w:id="405343004">
      <w:bodyDiv w:val="1"/>
      <w:marLeft w:val="0"/>
      <w:marRight w:val="0"/>
      <w:marTop w:val="0"/>
      <w:marBottom w:val="0"/>
      <w:divBdr>
        <w:top w:val="none" w:sz="0" w:space="0" w:color="auto"/>
        <w:left w:val="none" w:sz="0" w:space="0" w:color="auto"/>
        <w:bottom w:val="none" w:sz="0" w:space="0" w:color="auto"/>
        <w:right w:val="none" w:sz="0" w:space="0" w:color="auto"/>
      </w:divBdr>
    </w:div>
    <w:div w:id="405611102">
      <w:bodyDiv w:val="1"/>
      <w:marLeft w:val="0"/>
      <w:marRight w:val="0"/>
      <w:marTop w:val="0"/>
      <w:marBottom w:val="0"/>
      <w:divBdr>
        <w:top w:val="none" w:sz="0" w:space="0" w:color="auto"/>
        <w:left w:val="none" w:sz="0" w:space="0" w:color="auto"/>
        <w:bottom w:val="none" w:sz="0" w:space="0" w:color="auto"/>
        <w:right w:val="none" w:sz="0" w:space="0" w:color="auto"/>
      </w:divBdr>
    </w:div>
    <w:div w:id="405613956">
      <w:bodyDiv w:val="1"/>
      <w:marLeft w:val="0"/>
      <w:marRight w:val="0"/>
      <w:marTop w:val="0"/>
      <w:marBottom w:val="0"/>
      <w:divBdr>
        <w:top w:val="none" w:sz="0" w:space="0" w:color="auto"/>
        <w:left w:val="none" w:sz="0" w:space="0" w:color="auto"/>
        <w:bottom w:val="none" w:sz="0" w:space="0" w:color="auto"/>
        <w:right w:val="none" w:sz="0" w:space="0" w:color="auto"/>
      </w:divBdr>
    </w:div>
    <w:div w:id="405688656">
      <w:bodyDiv w:val="1"/>
      <w:marLeft w:val="0"/>
      <w:marRight w:val="0"/>
      <w:marTop w:val="0"/>
      <w:marBottom w:val="0"/>
      <w:divBdr>
        <w:top w:val="none" w:sz="0" w:space="0" w:color="auto"/>
        <w:left w:val="none" w:sz="0" w:space="0" w:color="auto"/>
        <w:bottom w:val="none" w:sz="0" w:space="0" w:color="auto"/>
        <w:right w:val="none" w:sz="0" w:space="0" w:color="auto"/>
      </w:divBdr>
    </w:div>
    <w:div w:id="406271047">
      <w:bodyDiv w:val="1"/>
      <w:marLeft w:val="0"/>
      <w:marRight w:val="0"/>
      <w:marTop w:val="0"/>
      <w:marBottom w:val="0"/>
      <w:divBdr>
        <w:top w:val="none" w:sz="0" w:space="0" w:color="auto"/>
        <w:left w:val="none" w:sz="0" w:space="0" w:color="auto"/>
        <w:bottom w:val="none" w:sz="0" w:space="0" w:color="auto"/>
        <w:right w:val="none" w:sz="0" w:space="0" w:color="auto"/>
      </w:divBdr>
    </w:div>
    <w:div w:id="406658229">
      <w:bodyDiv w:val="1"/>
      <w:marLeft w:val="0"/>
      <w:marRight w:val="0"/>
      <w:marTop w:val="0"/>
      <w:marBottom w:val="0"/>
      <w:divBdr>
        <w:top w:val="none" w:sz="0" w:space="0" w:color="auto"/>
        <w:left w:val="none" w:sz="0" w:space="0" w:color="auto"/>
        <w:bottom w:val="none" w:sz="0" w:space="0" w:color="auto"/>
        <w:right w:val="none" w:sz="0" w:space="0" w:color="auto"/>
      </w:divBdr>
    </w:div>
    <w:div w:id="407120176">
      <w:bodyDiv w:val="1"/>
      <w:marLeft w:val="0"/>
      <w:marRight w:val="0"/>
      <w:marTop w:val="0"/>
      <w:marBottom w:val="0"/>
      <w:divBdr>
        <w:top w:val="none" w:sz="0" w:space="0" w:color="auto"/>
        <w:left w:val="none" w:sz="0" w:space="0" w:color="auto"/>
        <w:bottom w:val="none" w:sz="0" w:space="0" w:color="auto"/>
        <w:right w:val="none" w:sz="0" w:space="0" w:color="auto"/>
      </w:divBdr>
    </w:div>
    <w:div w:id="407314953">
      <w:bodyDiv w:val="1"/>
      <w:marLeft w:val="0"/>
      <w:marRight w:val="0"/>
      <w:marTop w:val="0"/>
      <w:marBottom w:val="0"/>
      <w:divBdr>
        <w:top w:val="none" w:sz="0" w:space="0" w:color="auto"/>
        <w:left w:val="none" w:sz="0" w:space="0" w:color="auto"/>
        <w:bottom w:val="none" w:sz="0" w:space="0" w:color="auto"/>
        <w:right w:val="none" w:sz="0" w:space="0" w:color="auto"/>
      </w:divBdr>
    </w:div>
    <w:div w:id="407579534">
      <w:bodyDiv w:val="1"/>
      <w:marLeft w:val="0"/>
      <w:marRight w:val="0"/>
      <w:marTop w:val="0"/>
      <w:marBottom w:val="0"/>
      <w:divBdr>
        <w:top w:val="none" w:sz="0" w:space="0" w:color="auto"/>
        <w:left w:val="none" w:sz="0" w:space="0" w:color="auto"/>
        <w:bottom w:val="none" w:sz="0" w:space="0" w:color="auto"/>
        <w:right w:val="none" w:sz="0" w:space="0" w:color="auto"/>
      </w:divBdr>
    </w:div>
    <w:div w:id="407849008">
      <w:bodyDiv w:val="1"/>
      <w:marLeft w:val="0"/>
      <w:marRight w:val="0"/>
      <w:marTop w:val="0"/>
      <w:marBottom w:val="0"/>
      <w:divBdr>
        <w:top w:val="none" w:sz="0" w:space="0" w:color="auto"/>
        <w:left w:val="none" w:sz="0" w:space="0" w:color="auto"/>
        <w:bottom w:val="none" w:sz="0" w:space="0" w:color="auto"/>
        <w:right w:val="none" w:sz="0" w:space="0" w:color="auto"/>
      </w:divBdr>
    </w:div>
    <w:div w:id="408507782">
      <w:bodyDiv w:val="1"/>
      <w:marLeft w:val="0"/>
      <w:marRight w:val="0"/>
      <w:marTop w:val="0"/>
      <w:marBottom w:val="0"/>
      <w:divBdr>
        <w:top w:val="none" w:sz="0" w:space="0" w:color="auto"/>
        <w:left w:val="none" w:sz="0" w:space="0" w:color="auto"/>
        <w:bottom w:val="none" w:sz="0" w:space="0" w:color="auto"/>
        <w:right w:val="none" w:sz="0" w:space="0" w:color="auto"/>
      </w:divBdr>
    </w:div>
    <w:div w:id="408578421">
      <w:bodyDiv w:val="1"/>
      <w:marLeft w:val="0"/>
      <w:marRight w:val="0"/>
      <w:marTop w:val="0"/>
      <w:marBottom w:val="0"/>
      <w:divBdr>
        <w:top w:val="none" w:sz="0" w:space="0" w:color="auto"/>
        <w:left w:val="none" w:sz="0" w:space="0" w:color="auto"/>
        <w:bottom w:val="none" w:sz="0" w:space="0" w:color="auto"/>
        <w:right w:val="none" w:sz="0" w:space="0" w:color="auto"/>
      </w:divBdr>
    </w:div>
    <w:div w:id="408699041">
      <w:bodyDiv w:val="1"/>
      <w:marLeft w:val="0"/>
      <w:marRight w:val="0"/>
      <w:marTop w:val="0"/>
      <w:marBottom w:val="0"/>
      <w:divBdr>
        <w:top w:val="none" w:sz="0" w:space="0" w:color="auto"/>
        <w:left w:val="none" w:sz="0" w:space="0" w:color="auto"/>
        <w:bottom w:val="none" w:sz="0" w:space="0" w:color="auto"/>
        <w:right w:val="none" w:sz="0" w:space="0" w:color="auto"/>
      </w:divBdr>
    </w:div>
    <w:div w:id="408889302">
      <w:bodyDiv w:val="1"/>
      <w:marLeft w:val="0"/>
      <w:marRight w:val="0"/>
      <w:marTop w:val="0"/>
      <w:marBottom w:val="0"/>
      <w:divBdr>
        <w:top w:val="none" w:sz="0" w:space="0" w:color="auto"/>
        <w:left w:val="none" w:sz="0" w:space="0" w:color="auto"/>
        <w:bottom w:val="none" w:sz="0" w:space="0" w:color="auto"/>
        <w:right w:val="none" w:sz="0" w:space="0" w:color="auto"/>
      </w:divBdr>
    </w:div>
    <w:div w:id="409156073">
      <w:bodyDiv w:val="1"/>
      <w:marLeft w:val="0"/>
      <w:marRight w:val="0"/>
      <w:marTop w:val="0"/>
      <w:marBottom w:val="0"/>
      <w:divBdr>
        <w:top w:val="none" w:sz="0" w:space="0" w:color="auto"/>
        <w:left w:val="none" w:sz="0" w:space="0" w:color="auto"/>
        <w:bottom w:val="none" w:sz="0" w:space="0" w:color="auto"/>
        <w:right w:val="none" w:sz="0" w:space="0" w:color="auto"/>
      </w:divBdr>
    </w:div>
    <w:div w:id="409667198">
      <w:bodyDiv w:val="1"/>
      <w:marLeft w:val="0"/>
      <w:marRight w:val="0"/>
      <w:marTop w:val="0"/>
      <w:marBottom w:val="0"/>
      <w:divBdr>
        <w:top w:val="none" w:sz="0" w:space="0" w:color="auto"/>
        <w:left w:val="none" w:sz="0" w:space="0" w:color="auto"/>
        <w:bottom w:val="none" w:sz="0" w:space="0" w:color="auto"/>
        <w:right w:val="none" w:sz="0" w:space="0" w:color="auto"/>
      </w:divBdr>
    </w:div>
    <w:div w:id="409884979">
      <w:bodyDiv w:val="1"/>
      <w:marLeft w:val="0"/>
      <w:marRight w:val="0"/>
      <w:marTop w:val="0"/>
      <w:marBottom w:val="0"/>
      <w:divBdr>
        <w:top w:val="none" w:sz="0" w:space="0" w:color="auto"/>
        <w:left w:val="none" w:sz="0" w:space="0" w:color="auto"/>
        <w:bottom w:val="none" w:sz="0" w:space="0" w:color="auto"/>
        <w:right w:val="none" w:sz="0" w:space="0" w:color="auto"/>
      </w:divBdr>
    </w:div>
    <w:div w:id="409959673">
      <w:bodyDiv w:val="1"/>
      <w:marLeft w:val="0"/>
      <w:marRight w:val="0"/>
      <w:marTop w:val="0"/>
      <w:marBottom w:val="0"/>
      <w:divBdr>
        <w:top w:val="none" w:sz="0" w:space="0" w:color="auto"/>
        <w:left w:val="none" w:sz="0" w:space="0" w:color="auto"/>
        <w:bottom w:val="none" w:sz="0" w:space="0" w:color="auto"/>
        <w:right w:val="none" w:sz="0" w:space="0" w:color="auto"/>
      </w:divBdr>
    </w:div>
    <w:div w:id="410277775">
      <w:bodyDiv w:val="1"/>
      <w:marLeft w:val="0"/>
      <w:marRight w:val="0"/>
      <w:marTop w:val="0"/>
      <w:marBottom w:val="0"/>
      <w:divBdr>
        <w:top w:val="none" w:sz="0" w:space="0" w:color="auto"/>
        <w:left w:val="none" w:sz="0" w:space="0" w:color="auto"/>
        <w:bottom w:val="none" w:sz="0" w:space="0" w:color="auto"/>
        <w:right w:val="none" w:sz="0" w:space="0" w:color="auto"/>
      </w:divBdr>
    </w:div>
    <w:div w:id="410934627">
      <w:bodyDiv w:val="1"/>
      <w:marLeft w:val="0"/>
      <w:marRight w:val="0"/>
      <w:marTop w:val="0"/>
      <w:marBottom w:val="0"/>
      <w:divBdr>
        <w:top w:val="none" w:sz="0" w:space="0" w:color="auto"/>
        <w:left w:val="none" w:sz="0" w:space="0" w:color="auto"/>
        <w:bottom w:val="none" w:sz="0" w:space="0" w:color="auto"/>
        <w:right w:val="none" w:sz="0" w:space="0" w:color="auto"/>
      </w:divBdr>
    </w:div>
    <w:div w:id="411244668">
      <w:bodyDiv w:val="1"/>
      <w:marLeft w:val="0"/>
      <w:marRight w:val="0"/>
      <w:marTop w:val="0"/>
      <w:marBottom w:val="0"/>
      <w:divBdr>
        <w:top w:val="none" w:sz="0" w:space="0" w:color="auto"/>
        <w:left w:val="none" w:sz="0" w:space="0" w:color="auto"/>
        <w:bottom w:val="none" w:sz="0" w:space="0" w:color="auto"/>
        <w:right w:val="none" w:sz="0" w:space="0" w:color="auto"/>
      </w:divBdr>
    </w:div>
    <w:div w:id="411436018">
      <w:bodyDiv w:val="1"/>
      <w:marLeft w:val="0"/>
      <w:marRight w:val="0"/>
      <w:marTop w:val="0"/>
      <w:marBottom w:val="0"/>
      <w:divBdr>
        <w:top w:val="none" w:sz="0" w:space="0" w:color="auto"/>
        <w:left w:val="none" w:sz="0" w:space="0" w:color="auto"/>
        <w:bottom w:val="none" w:sz="0" w:space="0" w:color="auto"/>
        <w:right w:val="none" w:sz="0" w:space="0" w:color="auto"/>
      </w:divBdr>
    </w:div>
    <w:div w:id="411439522">
      <w:bodyDiv w:val="1"/>
      <w:marLeft w:val="0"/>
      <w:marRight w:val="0"/>
      <w:marTop w:val="0"/>
      <w:marBottom w:val="0"/>
      <w:divBdr>
        <w:top w:val="none" w:sz="0" w:space="0" w:color="auto"/>
        <w:left w:val="none" w:sz="0" w:space="0" w:color="auto"/>
        <w:bottom w:val="none" w:sz="0" w:space="0" w:color="auto"/>
        <w:right w:val="none" w:sz="0" w:space="0" w:color="auto"/>
      </w:divBdr>
    </w:div>
    <w:div w:id="411702884">
      <w:bodyDiv w:val="1"/>
      <w:marLeft w:val="0"/>
      <w:marRight w:val="0"/>
      <w:marTop w:val="0"/>
      <w:marBottom w:val="0"/>
      <w:divBdr>
        <w:top w:val="none" w:sz="0" w:space="0" w:color="auto"/>
        <w:left w:val="none" w:sz="0" w:space="0" w:color="auto"/>
        <w:bottom w:val="none" w:sz="0" w:space="0" w:color="auto"/>
        <w:right w:val="none" w:sz="0" w:space="0" w:color="auto"/>
      </w:divBdr>
    </w:div>
    <w:div w:id="411703920">
      <w:bodyDiv w:val="1"/>
      <w:marLeft w:val="0"/>
      <w:marRight w:val="0"/>
      <w:marTop w:val="0"/>
      <w:marBottom w:val="0"/>
      <w:divBdr>
        <w:top w:val="none" w:sz="0" w:space="0" w:color="auto"/>
        <w:left w:val="none" w:sz="0" w:space="0" w:color="auto"/>
        <w:bottom w:val="none" w:sz="0" w:space="0" w:color="auto"/>
        <w:right w:val="none" w:sz="0" w:space="0" w:color="auto"/>
      </w:divBdr>
    </w:div>
    <w:div w:id="411777859">
      <w:bodyDiv w:val="1"/>
      <w:marLeft w:val="0"/>
      <w:marRight w:val="0"/>
      <w:marTop w:val="0"/>
      <w:marBottom w:val="0"/>
      <w:divBdr>
        <w:top w:val="none" w:sz="0" w:space="0" w:color="auto"/>
        <w:left w:val="none" w:sz="0" w:space="0" w:color="auto"/>
        <w:bottom w:val="none" w:sz="0" w:space="0" w:color="auto"/>
        <w:right w:val="none" w:sz="0" w:space="0" w:color="auto"/>
      </w:divBdr>
    </w:div>
    <w:div w:id="412049760">
      <w:bodyDiv w:val="1"/>
      <w:marLeft w:val="0"/>
      <w:marRight w:val="0"/>
      <w:marTop w:val="0"/>
      <w:marBottom w:val="0"/>
      <w:divBdr>
        <w:top w:val="none" w:sz="0" w:space="0" w:color="auto"/>
        <w:left w:val="none" w:sz="0" w:space="0" w:color="auto"/>
        <w:bottom w:val="none" w:sz="0" w:space="0" w:color="auto"/>
        <w:right w:val="none" w:sz="0" w:space="0" w:color="auto"/>
      </w:divBdr>
    </w:div>
    <w:div w:id="412162511">
      <w:bodyDiv w:val="1"/>
      <w:marLeft w:val="0"/>
      <w:marRight w:val="0"/>
      <w:marTop w:val="0"/>
      <w:marBottom w:val="0"/>
      <w:divBdr>
        <w:top w:val="none" w:sz="0" w:space="0" w:color="auto"/>
        <w:left w:val="none" w:sz="0" w:space="0" w:color="auto"/>
        <w:bottom w:val="none" w:sz="0" w:space="0" w:color="auto"/>
        <w:right w:val="none" w:sz="0" w:space="0" w:color="auto"/>
      </w:divBdr>
    </w:div>
    <w:div w:id="412168106">
      <w:bodyDiv w:val="1"/>
      <w:marLeft w:val="0"/>
      <w:marRight w:val="0"/>
      <w:marTop w:val="0"/>
      <w:marBottom w:val="0"/>
      <w:divBdr>
        <w:top w:val="none" w:sz="0" w:space="0" w:color="auto"/>
        <w:left w:val="none" w:sz="0" w:space="0" w:color="auto"/>
        <w:bottom w:val="none" w:sz="0" w:space="0" w:color="auto"/>
        <w:right w:val="none" w:sz="0" w:space="0" w:color="auto"/>
      </w:divBdr>
    </w:div>
    <w:div w:id="412246382">
      <w:bodyDiv w:val="1"/>
      <w:marLeft w:val="0"/>
      <w:marRight w:val="0"/>
      <w:marTop w:val="0"/>
      <w:marBottom w:val="0"/>
      <w:divBdr>
        <w:top w:val="none" w:sz="0" w:space="0" w:color="auto"/>
        <w:left w:val="none" w:sz="0" w:space="0" w:color="auto"/>
        <w:bottom w:val="none" w:sz="0" w:space="0" w:color="auto"/>
        <w:right w:val="none" w:sz="0" w:space="0" w:color="auto"/>
      </w:divBdr>
    </w:div>
    <w:div w:id="413162146">
      <w:bodyDiv w:val="1"/>
      <w:marLeft w:val="0"/>
      <w:marRight w:val="0"/>
      <w:marTop w:val="0"/>
      <w:marBottom w:val="0"/>
      <w:divBdr>
        <w:top w:val="none" w:sz="0" w:space="0" w:color="auto"/>
        <w:left w:val="none" w:sz="0" w:space="0" w:color="auto"/>
        <w:bottom w:val="none" w:sz="0" w:space="0" w:color="auto"/>
        <w:right w:val="none" w:sz="0" w:space="0" w:color="auto"/>
      </w:divBdr>
    </w:div>
    <w:div w:id="413164099">
      <w:bodyDiv w:val="1"/>
      <w:marLeft w:val="0"/>
      <w:marRight w:val="0"/>
      <w:marTop w:val="0"/>
      <w:marBottom w:val="0"/>
      <w:divBdr>
        <w:top w:val="none" w:sz="0" w:space="0" w:color="auto"/>
        <w:left w:val="none" w:sz="0" w:space="0" w:color="auto"/>
        <w:bottom w:val="none" w:sz="0" w:space="0" w:color="auto"/>
        <w:right w:val="none" w:sz="0" w:space="0" w:color="auto"/>
      </w:divBdr>
    </w:div>
    <w:div w:id="413665159">
      <w:bodyDiv w:val="1"/>
      <w:marLeft w:val="0"/>
      <w:marRight w:val="0"/>
      <w:marTop w:val="0"/>
      <w:marBottom w:val="0"/>
      <w:divBdr>
        <w:top w:val="none" w:sz="0" w:space="0" w:color="auto"/>
        <w:left w:val="none" w:sz="0" w:space="0" w:color="auto"/>
        <w:bottom w:val="none" w:sz="0" w:space="0" w:color="auto"/>
        <w:right w:val="none" w:sz="0" w:space="0" w:color="auto"/>
      </w:divBdr>
    </w:div>
    <w:div w:id="413673639">
      <w:bodyDiv w:val="1"/>
      <w:marLeft w:val="0"/>
      <w:marRight w:val="0"/>
      <w:marTop w:val="0"/>
      <w:marBottom w:val="0"/>
      <w:divBdr>
        <w:top w:val="none" w:sz="0" w:space="0" w:color="auto"/>
        <w:left w:val="none" w:sz="0" w:space="0" w:color="auto"/>
        <w:bottom w:val="none" w:sz="0" w:space="0" w:color="auto"/>
        <w:right w:val="none" w:sz="0" w:space="0" w:color="auto"/>
      </w:divBdr>
    </w:div>
    <w:div w:id="413741576">
      <w:bodyDiv w:val="1"/>
      <w:marLeft w:val="0"/>
      <w:marRight w:val="0"/>
      <w:marTop w:val="0"/>
      <w:marBottom w:val="0"/>
      <w:divBdr>
        <w:top w:val="none" w:sz="0" w:space="0" w:color="auto"/>
        <w:left w:val="none" w:sz="0" w:space="0" w:color="auto"/>
        <w:bottom w:val="none" w:sz="0" w:space="0" w:color="auto"/>
        <w:right w:val="none" w:sz="0" w:space="0" w:color="auto"/>
      </w:divBdr>
    </w:div>
    <w:div w:id="414127307">
      <w:bodyDiv w:val="1"/>
      <w:marLeft w:val="0"/>
      <w:marRight w:val="0"/>
      <w:marTop w:val="0"/>
      <w:marBottom w:val="0"/>
      <w:divBdr>
        <w:top w:val="none" w:sz="0" w:space="0" w:color="auto"/>
        <w:left w:val="none" w:sz="0" w:space="0" w:color="auto"/>
        <w:bottom w:val="none" w:sz="0" w:space="0" w:color="auto"/>
        <w:right w:val="none" w:sz="0" w:space="0" w:color="auto"/>
      </w:divBdr>
    </w:div>
    <w:div w:id="414132605">
      <w:bodyDiv w:val="1"/>
      <w:marLeft w:val="0"/>
      <w:marRight w:val="0"/>
      <w:marTop w:val="0"/>
      <w:marBottom w:val="0"/>
      <w:divBdr>
        <w:top w:val="none" w:sz="0" w:space="0" w:color="auto"/>
        <w:left w:val="none" w:sz="0" w:space="0" w:color="auto"/>
        <w:bottom w:val="none" w:sz="0" w:space="0" w:color="auto"/>
        <w:right w:val="none" w:sz="0" w:space="0" w:color="auto"/>
      </w:divBdr>
    </w:div>
    <w:div w:id="414211917">
      <w:bodyDiv w:val="1"/>
      <w:marLeft w:val="0"/>
      <w:marRight w:val="0"/>
      <w:marTop w:val="0"/>
      <w:marBottom w:val="0"/>
      <w:divBdr>
        <w:top w:val="none" w:sz="0" w:space="0" w:color="auto"/>
        <w:left w:val="none" w:sz="0" w:space="0" w:color="auto"/>
        <w:bottom w:val="none" w:sz="0" w:space="0" w:color="auto"/>
        <w:right w:val="none" w:sz="0" w:space="0" w:color="auto"/>
      </w:divBdr>
    </w:div>
    <w:div w:id="414715859">
      <w:bodyDiv w:val="1"/>
      <w:marLeft w:val="0"/>
      <w:marRight w:val="0"/>
      <w:marTop w:val="0"/>
      <w:marBottom w:val="0"/>
      <w:divBdr>
        <w:top w:val="none" w:sz="0" w:space="0" w:color="auto"/>
        <w:left w:val="none" w:sz="0" w:space="0" w:color="auto"/>
        <w:bottom w:val="none" w:sz="0" w:space="0" w:color="auto"/>
        <w:right w:val="none" w:sz="0" w:space="0" w:color="auto"/>
      </w:divBdr>
    </w:div>
    <w:div w:id="415174701">
      <w:bodyDiv w:val="1"/>
      <w:marLeft w:val="0"/>
      <w:marRight w:val="0"/>
      <w:marTop w:val="0"/>
      <w:marBottom w:val="0"/>
      <w:divBdr>
        <w:top w:val="none" w:sz="0" w:space="0" w:color="auto"/>
        <w:left w:val="none" w:sz="0" w:space="0" w:color="auto"/>
        <w:bottom w:val="none" w:sz="0" w:space="0" w:color="auto"/>
        <w:right w:val="none" w:sz="0" w:space="0" w:color="auto"/>
      </w:divBdr>
    </w:div>
    <w:div w:id="415248534">
      <w:bodyDiv w:val="1"/>
      <w:marLeft w:val="0"/>
      <w:marRight w:val="0"/>
      <w:marTop w:val="0"/>
      <w:marBottom w:val="0"/>
      <w:divBdr>
        <w:top w:val="none" w:sz="0" w:space="0" w:color="auto"/>
        <w:left w:val="none" w:sz="0" w:space="0" w:color="auto"/>
        <w:bottom w:val="none" w:sz="0" w:space="0" w:color="auto"/>
        <w:right w:val="none" w:sz="0" w:space="0" w:color="auto"/>
      </w:divBdr>
    </w:div>
    <w:div w:id="415252884">
      <w:bodyDiv w:val="1"/>
      <w:marLeft w:val="0"/>
      <w:marRight w:val="0"/>
      <w:marTop w:val="0"/>
      <w:marBottom w:val="0"/>
      <w:divBdr>
        <w:top w:val="none" w:sz="0" w:space="0" w:color="auto"/>
        <w:left w:val="none" w:sz="0" w:space="0" w:color="auto"/>
        <w:bottom w:val="none" w:sz="0" w:space="0" w:color="auto"/>
        <w:right w:val="none" w:sz="0" w:space="0" w:color="auto"/>
      </w:divBdr>
    </w:div>
    <w:div w:id="415596339">
      <w:bodyDiv w:val="1"/>
      <w:marLeft w:val="0"/>
      <w:marRight w:val="0"/>
      <w:marTop w:val="0"/>
      <w:marBottom w:val="0"/>
      <w:divBdr>
        <w:top w:val="none" w:sz="0" w:space="0" w:color="auto"/>
        <w:left w:val="none" w:sz="0" w:space="0" w:color="auto"/>
        <w:bottom w:val="none" w:sz="0" w:space="0" w:color="auto"/>
        <w:right w:val="none" w:sz="0" w:space="0" w:color="auto"/>
      </w:divBdr>
    </w:div>
    <w:div w:id="415633504">
      <w:bodyDiv w:val="1"/>
      <w:marLeft w:val="0"/>
      <w:marRight w:val="0"/>
      <w:marTop w:val="0"/>
      <w:marBottom w:val="0"/>
      <w:divBdr>
        <w:top w:val="none" w:sz="0" w:space="0" w:color="auto"/>
        <w:left w:val="none" w:sz="0" w:space="0" w:color="auto"/>
        <w:bottom w:val="none" w:sz="0" w:space="0" w:color="auto"/>
        <w:right w:val="none" w:sz="0" w:space="0" w:color="auto"/>
      </w:divBdr>
    </w:div>
    <w:div w:id="415638336">
      <w:bodyDiv w:val="1"/>
      <w:marLeft w:val="0"/>
      <w:marRight w:val="0"/>
      <w:marTop w:val="0"/>
      <w:marBottom w:val="0"/>
      <w:divBdr>
        <w:top w:val="none" w:sz="0" w:space="0" w:color="auto"/>
        <w:left w:val="none" w:sz="0" w:space="0" w:color="auto"/>
        <w:bottom w:val="none" w:sz="0" w:space="0" w:color="auto"/>
        <w:right w:val="none" w:sz="0" w:space="0" w:color="auto"/>
      </w:divBdr>
    </w:div>
    <w:div w:id="416025086">
      <w:bodyDiv w:val="1"/>
      <w:marLeft w:val="0"/>
      <w:marRight w:val="0"/>
      <w:marTop w:val="0"/>
      <w:marBottom w:val="0"/>
      <w:divBdr>
        <w:top w:val="none" w:sz="0" w:space="0" w:color="auto"/>
        <w:left w:val="none" w:sz="0" w:space="0" w:color="auto"/>
        <w:bottom w:val="none" w:sz="0" w:space="0" w:color="auto"/>
        <w:right w:val="none" w:sz="0" w:space="0" w:color="auto"/>
      </w:divBdr>
    </w:div>
    <w:div w:id="416026949">
      <w:bodyDiv w:val="1"/>
      <w:marLeft w:val="0"/>
      <w:marRight w:val="0"/>
      <w:marTop w:val="0"/>
      <w:marBottom w:val="0"/>
      <w:divBdr>
        <w:top w:val="none" w:sz="0" w:space="0" w:color="auto"/>
        <w:left w:val="none" w:sz="0" w:space="0" w:color="auto"/>
        <w:bottom w:val="none" w:sz="0" w:space="0" w:color="auto"/>
        <w:right w:val="none" w:sz="0" w:space="0" w:color="auto"/>
      </w:divBdr>
    </w:div>
    <w:div w:id="416027149">
      <w:bodyDiv w:val="1"/>
      <w:marLeft w:val="0"/>
      <w:marRight w:val="0"/>
      <w:marTop w:val="0"/>
      <w:marBottom w:val="0"/>
      <w:divBdr>
        <w:top w:val="none" w:sz="0" w:space="0" w:color="auto"/>
        <w:left w:val="none" w:sz="0" w:space="0" w:color="auto"/>
        <w:bottom w:val="none" w:sz="0" w:space="0" w:color="auto"/>
        <w:right w:val="none" w:sz="0" w:space="0" w:color="auto"/>
      </w:divBdr>
    </w:div>
    <w:div w:id="416094496">
      <w:bodyDiv w:val="1"/>
      <w:marLeft w:val="0"/>
      <w:marRight w:val="0"/>
      <w:marTop w:val="0"/>
      <w:marBottom w:val="0"/>
      <w:divBdr>
        <w:top w:val="none" w:sz="0" w:space="0" w:color="auto"/>
        <w:left w:val="none" w:sz="0" w:space="0" w:color="auto"/>
        <w:bottom w:val="none" w:sz="0" w:space="0" w:color="auto"/>
        <w:right w:val="none" w:sz="0" w:space="0" w:color="auto"/>
      </w:divBdr>
    </w:div>
    <w:div w:id="416096463">
      <w:bodyDiv w:val="1"/>
      <w:marLeft w:val="0"/>
      <w:marRight w:val="0"/>
      <w:marTop w:val="0"/>
      <w:marBottom w:val="0"/>
      <w:divBdr>
        <w:top w:val="none" w:sz="0" w:space="0" w:color="auto"/>
        <w:left w:val="none" w:sz="0" w:space="0" w:color="auto"/>
        <w:bottom w:val="none" w:sz="0" w:space="0" w:color="auto"/>
        <w:right w:val="none" w:sz="0" w:space="0" w:color="auto"/>
      </w:divBdr>
    </w:div>
    <w:div w:id="416247514">
      <w:bodyDiv w:val="1"/>
      <w:marLeft w:val="0"/>
      <w:marRight w:val="0"/>
      <w:marTop w:val="0"/>
      <w:marBottom w:val="0"/>
      <w:divBdr>
        <w:top w:val="none" w:sz="0" w:space="0" w:color="auto"/>
        <w:left w:val="none" w:sz="0" w:space="0" w:color="auto"/>
        <w:bottom w:val="none" w:sz="0" w:space="0" w:color="auto"/>
        <w:right w:val="none" w:sz="0" w:space="0" w:color="auto"/>
      </w:divBdr>
    </w:div>
    <w:div w:id="416361882">
      <w:bodyDiv w:val="1"/>
      <w:marLeft w:val="0"/>
      <w:marRight w:val="0"/>
      <w:marTop w:val="0"/>
      <w:marBottom w:val="0"/>
      <w:divBdr>
        <w:top w:val="none" w:sz="0" w:space="0" w:color="auto"/>
        <w:left w:val="none" w:sz="0" w:space="0" w:color="auto"/>
        <w:bottom w:val="none" w:sz="0" w:space="0" w:color="auto"/>
        <w:right w:val="none" w:sz="0" w:space="0" w:color="auto"/>
      </w:divBdr>
    </w:div>
    <w:div w:id="416555479">
      <w:bodyDiv w:val="1"/>
      <w:marLeft w:val="0"/>
      <w:marRight w:val="0"/>
      <w:marTop w:val="0"/>
      <w:marBottom w:val="0"/>
      <w:divBdr>
        <w:top w:val="none" w:sz="0" w:space="0" w:color="auto"/>
        <w:left w:val="none" w:sz="0" w:space="0" w:color="auto"/>
        <w:bottom w:val="none" w:sz="0" w:space="0" w:color="auto"/>
        <w:right w:val="none" w:sz="0" w:space="0" w:color="auto"/>
      </w:divBdr>
    </w:div>
    <w:div w:id="416757087">
      <w:bodyDiv w:val="1"/>
      <w:marLeft w:val="0"/>
      <w:marRight w:val="0"/>
      <w:marTop w:val="0"/>
      <w:marBottom w:val="0"/>
      <w:divBdr>
        <w:top w:val="none" w:sz="0" w:space="0" w:color="auto"/>
        <w:left w:val="none" w:sz="0" w:space="0" w:color="auto"/>
        <w:bottom w:val="none" w:sz="0" w:space="0" w:color="auto"/>
        <w:right w:val="none" w:sz="0" w:space="0" w:color="auto"/>
      </w:divBdr>
    </w:div>
    <w:div w:id="416827383">
      <w:bodyDiv w:val="1"/>
      <w:marLeft w:val="0"/>
      <w:marRight w:val="0"/>
      <w:marTop w:val="0"/>
      <w:marBottom w:val="0"/>
      <w:divBdr>
        <w:top w:val="none" w:sz="0" w:space="0" w:color="auto"/>
        <w:left w:val="none" w:sz="0" w:space="0" w:color="auto"/>
        <w:bottom w:val="none" w:sz="0" w:space="0" w:color="auto"/>
        <w:right w:val="none" w:sz="0" w:space="0" w:color="auto"/>
      </w:divBdr>
    </w:div>
    <w:div w:id="416830113">
      <w:bodyDiv w:val="1"/>
      <w:marLeft w:val="0"/>
      <w:marRight w:val="0"/>
      <w:marTop w:val="0"/>
      <w:marBottom w:val="0"/>
      <w:divBdr>
        <w:top w:val="none" w:sz="0" w:space="0" w:color="auto"/>
        <w:left w:val="none" w:sz="0" w:space="0" w:color="auto"/>
        <w:bottom w:val="none" w:sz="0" w:space="0" w:color="auto"/>
        <w:right w:val="none" w:sz="0" w:space="0" w:color="auto"/>
      </w:divBdr>
    </w:div>
    <w:div w:id="416944799">
      <w:bodyDiv w:val="1"/>
      <w:marLeft w:val="0"/>
      <w:marRight w:val="0"/>
      <w:marTop w:val="0"/>
      <w:marBottom w:val="0"/>
      <w:divBdr>
        <w:top w:val="none" w:sz="0" w:space="0" w:color="auto"/>
        <w:left w:val="none" w:sz="0" w:space="0" w:color="auto"/>
        <w:bottom w:val="none" w:sz="0" w:space="0" w:color="auto"/>
        <w:right w:val="none" w:sz="0" w:space="0" w:color="auto"/>
      </w:divBdr>
    </w:div>
    <w:div w:id="416947939">
      <w:bodyDiv w:val="1"/>
      <w:marLeft w:val="0"/>
      <w:marRight w:val="0"/>
      <w:marTop w:val="0"/>
      <w:marBottom w:val="0"/>
      <w:divBdr>
        <w:top w:val="none" w:sz="0" w:space="0" w:color="auto"/>
        <w:left w:val="none" w:sz="0" w:space="0" w:color="auto"/>
        <w:bottom w:val="none" w:sz="0" w:space="0" w:color="auto"/>
        <w:right w:val="none" w:sz="0" w:space="0" w:color="auto"/>
      </w:divBdr>
    </w:div>
    <w:div w:id="417408288">
      <w:bodyDiv w:val="1"/>
      <w:marLeft w:val="0"/>
      <w:marRight w:val="0"/>
      <w:marTop w:val="0"/>
      <w:marBottom w:val="0"/>
      <w:divBdr>
        <w:top w:val="none" w:sz="0" w:space="0" w:color="auto"/>
        <w:left w:val="none" w:sz="0" w:space="0" w:color="auto"/>
        <w:bottom w:val="none" w:sz="0" w:space="0" w:color="auto"/>
        <w:right w:val="none" w:sz="0" w:space="0" w:color="auto"/>
      </w:divBdr>
    </w:div>
    <w:div w:id="417749126">
      <w:bodyDiv w:val="1"/>
      <w:marLeft w:val="0"/>
      <w:marRight w:val="0"/>
      <w:marTop w:val="0"/>
      <w:marBottom w:val="0"/>
      <w:divBdr>
        <w:top w:val="none" w:sz="0" w:space="0" w:color="auto"/>
        <w:left w:val="none" w:sz="0" w:space="0" w:color="auto"/>
        <w:bottom w:val="none" w:sz="0" w:space="0" w:color="auto"/>
        <w:right w:val="none" w:sz="0" w:space="0" w:color="auto"/>
      </w:divBdr>
    </w:div>
    <w:div w:id="418214902">
      <w:bodyDiv w:val="1"/>
      <w:marLeft w:val="0"/>
      <w:marRight w:val="0"/>
      <w:marTop w:val="0"/>
      <w:marBottom w:val="0"/>
      <w:divBdr>
        <w:top w:val="none" w:sz="0" w:space="0" w:color="auto"/>
        <w:left w:val="none" w:sz="0" w:space="0" w:color="auto"/>
        <w:bottom w:val="none" w:sz="0" w:space="0" w:color="auto"/>
        <w:right w:val="none" w:sz="0" w:space="0" w:color="auto"/>
      </w:divBdr>
    </w:div>
    <w:div w:id="418261234">
      <w:bodyDiv w:val="1"/>
      <w:marLeft w:val="0"/>
      <w:marRight w:val="0"/>
      <w:marTop w:val="0"/>
      <w:marBottom w:val="0"/>
      <w:divBdr>
        <w:top w:val="none" w:sz="0" w:space="0" w:color="auto"/>
        <w:left w:val="none" w:sz="0" w:space="0" w:color="auto"/>
        <w:bottom w:val="none" w:sz="0" w:space="0" w:color="auto"/>
        <w:right w:val="none" w:sz="0" w:space="0" w:color="auto"/>
      </w:divBdr>
    </w:div>
    <w:div w:id="418600353">
      <w:bodyDiv w:val="1"/>
      <w:marLeft w:val="0"/>
      <w:marRight w:val="0"/>
      <w:marTop w:val="0"/>
      <w:marBottom w:val="0"/>
      <w:divBdr>
        <w:top w:val="none" w:sz="0" w:space="0" w:color="auto"/>
        <w:left w:val="none" w:sz="0" w:space="0" w:color="auto"/>
        <w:bottom w:val="none" w:sz="0" w:space="0" w:color="auto"/>
        <w:right w:val="none" w:sz="0" w:space="0" w:color="auto"/>
      </w:divBdr>
    </w:div>
    <w:div w:id="418910552">
      <w:bodyDiv w:val="1"/>
      <w:marLeft w:val="0"/>
      <w:marRight w:val="0"/>
      <w:marTop w:val="0"/>
      <w:marBottom w:val="0"/>
      <w:divBdr>
        <w:top w:val="none" w:sz="0" w:space="0" w:color="auto"/>
        <w:left w:val="none" w:sz="0" w:space="0" w:color="auto"/>
        <w:bottom w:val="none" w:sz="0" w:space="0" w:color="auto"/>
        <w:right w:val="none" w:sz="0" w:space="0" w:color="auto"/>
      </w:divBdr>
    </w:div>
    <w:div w:id="419066991">
      <w:bodyDiv w:val="1"/>
      <w:marLeft w:val="0"/>
      <w:marRight w:val="0"/>
      <w:marTop w:val="0"/>
      <w:marBottom w:val="0"/>
      <w:divBdr>
        <w:top w:val="none" w:sz="0" w:space="0" w:color="auto"/>
        <w:left w:val="none" w:sz="0" w:space="0" w:color="auto"/>
        <w:bottom w:val="none" w:sz="0" w:space="0" w:color="auto"/>
        <w:right w:val="none" w:sz="0" w:space="0" w:color="auto"/>
      </w:divBdr>
    </w:div>
    <w:div w:id="419373033">
      <w:bodyDiv w:val="1"/>
      <w:marLeft w:val="0"/>
      <w:marRight w:val="0"/>
      <w:marTop w:val="0"/>
      <w:marBottom w:val="0"/>
      <w:divBdr>
        <w:top w:val="none" w:sz="0" w:space="0" w:color="auto"/>
        <w:left w:val="none" w:sz="0" w:space="0" w:color="auto"/>
        <w:bottom w:val="none" w:sz="0" w:space="0" w:color="auto"/>
        <w:right w:val="none" w:sz="0" w:space="0" w:color="auto"/>
      </w:divBdr>
    </w:div>
    <w:div w:id="419448608">
      <w:bodyDiv w:val="1"/>
      <w:marLeft w:val="0"/>
      <w:marRight w:val="0"/>
      <w:marTop w:val="0"/>
      <w:marBottom w:val="0"/>
      <w:divBdr>
        <w:top w:val="none" w:sz="0" w:space="0" w:color="auto"/>
        <w:left w:val="none" w:sz="0" w:space="0" w:color="auto"/>
        <w:bottom w:val="none" w:sz="0" w:space="0" w:color="auto"/>
        <w:right w:val="none" w:sz="0" w:space="0" w:color="auto"/>
      </w:divBdr>
    </w:div>
    <w:div w:id="419647246">
      <w:bodyDiv w:val="1"/>
      <w:marLeft w:val="0"/>
      <w:marRight w:val="0"/>
      <w:marTop w:val="0"/>
      <w:marBottom w:val="0"/>
      <w:divBdr>
        <w:top w:val="none" w:sz="0" w:space="0" w:color="auto"/>
        <w:left w:val="none" w:sz="0" w:space="0" w:color="auto"/>
        <w:bottom w:val="none" w:sz="0" w:space="0" w:color="auto"/>
        <w:right w:val="none" w:sz="0" w:space="0" w:color="auto"/>
      </w:divBdr>
    </w:div>
    <w:div w:id="419760716">
      <w:bodyDiv w:val="1"/>
      <w:marLeft w:val="0"/>
      <w:marRight w:val="0"/>
      <w:marTop w:val="0"/>
      <w:marBottom w:val="0"/>
      <w:divBdr>
        <w:top w:val="none" w:sz="0" w:space="0" w:color="auto"/>
        <w:left w:val="none" w:sz="0" w:space="0" w:color="auto"/>
        <w:bottom w:val="none" w:sz="0" w:space="0" w:color="auto"/>
        <w:right w:val="none" w:sz="0" w:space="0" w:color="auto"/>
      </w:divBdr>
    </w:div>
    <w:div w:id="420178518">
      <w:bodyDiv w:val="1"/>
      <w:marLeft w:val="0"/>
      <w:marRight w:val="0"/>
      <w:marTop w:val="0"/>
      <w:marBottom w:val="0"/>
      <w:divBdr>
        <w:top w:val="none" w:sz="0" w:space="0" w:color="auto"/>
        <w:left w:val="none" w:sz="0" w:space="0" w:color="auto"/>
        <w:bottom w:val="none" w:sz="0" w:space="0" w:color="auto"/>
        <w:right w:val="none" w:sz="0" w:space="0" w:color="auto"/>
      </w:divBdr>
    </w:div>
    <w:div w:id="420493924">
      <w:bodyDiv w:val="1"/>
      <w:marLeft w:val="0"/>
      <w:marRight w:val="0"/>
      <w:marTop w:val="0"/>
      <w:marBottom w:val="0"/>
      <w:divBdr>
        <w:top w:val="none" w:sz="0" w:space="0" w:color="auto"/>
        <w:left w:val="none" w:sz="0" w:space="0" w:color="auto"/>
        <w:bottom w:val="none" w:sz="0" w:space="0" w:color="auto"/>
        <w:right w:val="none" w:sz="0" w:space="0" w:color="auto"/>
      </w:divBdr>
    </w:div>
    <w:div w:id="420637625">
      <w:bodyDiv w:val="1"/>
      <w:marLeft w:val="0"/>
      <w:marRight w:val="0"/>
      <w:marTop w:val="0"/>
      <w:marBottom w:val="0"/>
      <w:divBdr>
        <w:top w:val="none" w:sz="0" w:space="0" w:color="auto"/>
        <w:left w:val="none" w:sz="0" w:space="0" w:color="auto"/>
        <w:bottom w:val="none" w:sz="0" w:space="0" w:color="auto"/>
        <w:right w:val="none" w:sz="0" w:space="0" w:color="auto"/>
      </w:divBdr>
    </w:div>
    <w:div w:id="420641007">
      <w:bodyDiv w:val="1"/>
      <w:marLeft w:val="0"/>
      <w:marRight w:val="0"/>
      <w:marTop w:val="0"/>
      <w:marBottom w:val="0"/>
      <w:divBdr>
        <w:top w:val="none" w:sz="0" w:space="0" w:color="auto"/>
        <w:left w:val="none" w:sz="0" w:space="0" w:color="auto"/>
        <w:bottom w:val="none" w:sz="0" w:space="0" w:color="auto"/>
        <w:right w:val="none" w:sz="0" w:space="0" w:color="auto"/>
      </w:divBdr>
    </w:div>
    <w:div w:id="420764620">
      <w:bodyDiv w:val="1"/>
      <w:marLeft w:val="0"/>
      <w:marRight w:val="0"/>
      <w:marTop w:val="0"/>
      <w:marBottom w:val="0"/>
      <w:divBdr>
        <w:top w:val="none" w:sz="0" w:space="0" w:color="auto"/>
        <w:left w:val="none" w:sz="0" w:space="0" w:color="auto"/>
        <w:bottom w:val="none" w:sz="0" w:space="0" w:color="auto"/>
        <w:right w:val="none" w:sz="0" w:space="0" w:color="auto"/>
      </w:divBdr>
    </w:div>
    <w:div w:id="420830556">
      <w:bodyDiv w:val="1"/>
      <w:marLeft w:val="0"/>
      <w:marRight w:val="0"/>
      <w:marTop w:val="0"/>
      <w:marBottom w:val="0"/>
      <w:divBdr>
        <w:top w:val="none" w:sz="0" w:space="0" w:color="auto"/>
        <w:left w:val="none" w:sz="0" w:space="0" w:color="auto"/>
        <w:bottom w:val="none" w:sz="0" w:space="0" w:color="auto"/>
        <w:right w:val="none" w:sz="0" w:space="0" w:color="auto"/>
      </w:divBdr>
    </w:div>
    <w:div w:id="420950776">
      <w:bodyDiv w:val="1"/>
      <w:marLeft w:val="0"/>
      <w:marRight w:val="0"/>
      <w:marTop w:val="0"/>
      <w:marBottom w:val="0"/>
      <w:divBdr>
        <w:top w:val="none" w:sz="0" w:space="0" w:color="auto"/>
        <w:left w:val="none" w:sz="0" w:space="0" w:color="auto"/>
        <w:bottom w:val="none" w:sz="0" w:space="0" w:color="auto"/>
        <w:right w:val="none" w:sz="0" w:space="0" w:color="auto"/>
      </w:divBdr>
    </w:div>
    <w:div w:id="421727217">
      <w:bodyDiv w:val="1"/>
      <w:marLeft w:val="0"/>
      <w:marRight w:val="0"/>
      <w:marTop w:val="0"/>
      <w:marBottom w:val="0"/>
      <w:divBdr>
        <w:top w:val="none" w:sz="0" w:space="0" w:color="auto"/>
        <w:left w:val="none" w:sz="0" w:space="0" w:color="auto"/>
        <w:bottom w:val="none" w:sz="0" w:space="0" w:color="auto"/>
        <w:right w:val="none" w:sz="0" w:space="0" w:color="auto"/>
      </w:divBdr>
    </w:div>
    <w:div w:id="422187107">
      <w:bodyDiv w:val="1"/>
      <w:marLeft w:val="0"/>
      <w:marRight w:val="0"/>
      <w:marTop w:val="0"/>
      <w:marBottom w:val="0"/>
      <w:divBdr>
        <w:top w:val="none" w:sz="0" w:space="0" w:color="auto"/>
        <w:left w:val="none" w:sz="0" w:space="0" w:color="auto"/>
        <w:bottom w:val="none" w:sz="0" w:space="0" w:color="auto"/>
        <w:right w:val="none" w:sz="0" w:space="0" w:color="auto"/>
      </w:divBdr>
    </w:div>
    <w:div w:id="422608302">
      <w:bodyDiv w:val="1"/>
      <w:marLeft w:val="0"/>
      <w:marRight w:val="0"/>
      <w:marTop w:val="0"/>
      <w:marBottom w:val="0"/>
      <w:divBdr>
        <w:top w:val="none" w:sz="0" w:space="0" w:color="auto"/>
        <w:left w:val="none" w:sz="0" w:space="0" w:color="auto"/>
        <w:bottom w:val="none" w:sz="0" w:space="0" w:color="auto"/>
        <w:right w:val="none" w:sz="0" w:space="0" w:color="auto"/>
      </w:divBdr>
    </w:div>
    <w:div w:id="423233469">
      <w:bodyDiv w:val="1"/>
      <w:marLeft w:val="0"/>
      <w:marRight w:val="0"/>
      <w:marTop w:val="0"/>
      <w:marBottom w:val="0"/>
      <w:divBdr>
        <w:top w:val="none" w:sz="0" w:space="0" w:color="auto"/>
        <w:left w:val="none" w:sz="0" w:space="0" w:color="auto"/>
        <w:bottom w:val="none" w:sz="0" w:space="0" w:color="auto"/>
        <w:right w:val="none" w:sz="0" w:space="0" w:color="auto"/>
      </w:divBdr>
    </w:div>
    <w:div w:id="423957742">
      <w:bodyDiv w:val="1"/>
      <w:marLeft w:val="0"/>
      <w:marRight w:val="0"/>
      <w:marTop w:val="0"/>
      <w:marBottom w:val="0"/>
      <w:divBdr>
        <w:top w:val="none" w:sz="0" w:space="0" w:color="auto"/>
        <w:left w:val="none" w:sz="0" w:space="0" w:color="auto"/>
        <w:bottom w:val="none" w:sz="0" w:space="0" w:color="auto"/>
        <w:right w:val="none" w:sz="0" w:space="0" w:color="auto"/>
      </w:divBdr>
    </w:div>
    <w:div w:id="424111859">
      <w:bodyDiv w:val="1"/>
      <w:marLeft w:val="0"/>
      <w:marRight w:val="0"/>
      <w:marTop w:val="0"/>
      <w:marBottom w:val="0"/>
      <w:divBdr>
        <w:top w:val="none" w:sz="0" w:space="0" w:color="auto"/>
        <w:left w:val="none" w:sz="0" w:space="0" w:color="auto"/>
        <w:bottom w:val="none" w:sz="0" w:space="0" w:color="auto"/>
        <w:right w:val="none" w:sz="0" w:space="0" w:color="auto"/>
      </w:divBdr>
    </w:div>
    <w:div w:id="424233073">
      <w:bodyDiv w:val="1"/>
      <w:marLeft w:val="0"/>
      <w:marRight w:val="0"/>
      <w:marTop w:val="0"/>
      <w:marBottom w:val="0"/>
      <w:divBdr>
        <w:top w:val="none" w:sz="0" w:space="0" w:color="auto"/>
        <w:left w:val="none" w:sz="0" w:space="0" w:color="auto"/>
        <w:bottom w:val="none" w:sz="0" w:space="0" w:color="auto"/>
        <w:right w:val="none" w:sz="0" w:space="0" w:color="auto"/>
      </w:divBdr>
    </w:div>
    <w:div w:id="424963355">
      <w:bodyDiv w:val="1"/>
      <w:marLeft w:val="0"/>
      <w:marRight w:val="0"/>
      <w:marTop w:val="0"/>
      <w:marBottom w:val="0"/>
      <w:divBdr>
        <w:top w:val="none" w:sz="0" w:space="0" w:color="auto"/>
        <w:left w:val="none" w:sz="0" w:space="0" w:color="auto"/>
        <w:bottom w:val="none" w:sz="0" w:space="0" w:color="auto"/>
        <w:right w:val="none" w:sz="0" w:space="0" w:color="auto"/>
      </w:divBdr>
    </w:div>
    <w:div w:id="425275511">
      <w:bodyDiv w:val="1"/>
      <w:marLeft w:val="0"/>
      <w:marRight w:val="0"/>
      <w:marTop w:val="0"/>
      <w:marBottom w:val="0"/>
      <w:divBdr>
        <w:top w:val="none" w:sz="0" w:space="0" w:color="auto"/>
        <w:left w:val="none" w:sz="0" w:space="0" w:color="auto"/>
        <w:bottom w:val="none" w:sz="0" w:space="0" w:color="auto"/>
        <w:right w:val="none" w:sz="0" w:space="0" w:color="auto"/>
      </w:divBdr>
    </w:div>
    <w:div w:id="425424657">
      <w:bodyDiv w:val="1"/>
      <w:marLeft w:val="0"/>
      <w:marRight w:val="0"/>
      <w:marTop w:val="0"/>
      <w:marBottom w:val="0"/>
      <w:divBdr>
        <w:top w:val="none" w:sz="0" w:space="0" w:color="auto"/>
        <w:left w:val="none" w:sz="0" w:space="0" w:color="auto"/>
        <w:bottom w:val="none" w:sz="0" w:space="0" w:color="auto"/>
        <w:right w:val="none" w:sz="0" w:space="0" w:color="auto"/>
      </w:divBdr>
    </w:div>
    <w:div w:id="425656618">
      <w:bodyDiv w:val="1"/>
      <w:marLeft w:val="0"/>
      <w:marRight w:val="0"/>
      <w:marTop w:val="0"/>
      <w:marBottom w:val="0"/>
      <w:divBdr>
        <w:top w:val="none" w:sz="0" w:space="0" w:color="auto"/>
        <w:left w:val="none" w:sz="0" w:space="0" w:color="auto"/>
        <w:bottom w:val="none" w:sz="0" w:space="0" w:color="auto"/>
        <w:right w:val="none" w:sz="0" w:space="0" w:color="auto"/>
      </w:divBdr>
    </w:div>
    <w:div w:id="426393718">
      <w:bodyDiv w:val="1"/>
      <w:marLeft w:val="0"/>
      <w:marRight w:val="0"/>
      <w:marTop w:val="0"/>
      <w:marBottom w:val="0"/>
      <w:divBdr>
        <w:top w:val="none" w:sz="0" w:space="0" w:color="auto"/>
        <w:left w:val="none" w:sz="0" w:space="0" w:color="auto"/>
        <w:bottom w:val="none" w:sz="0" w:space="0" w:color="auto"/>
        <w:right w:val="none" w:sz="0" w:space="0" w:color="auto"/>
      </w:divBdr>
    </w:div>
    <w:div w:id="426463441">
      <w:bodyDiv w:val="1"/>
      <w:marLeft w:val="0"/>
      <w:marRight w:val="0"/>
      <w:marTop w:val="0"/>
      <w:marBottom w:val="0"/>
      <w:divBdr>
        <w:top w:val="none" w:sz="0" w:space="0" w:color="auto"/>
        <w:left w:val="none" w:sz="0" w:space="0" w:color="auto"/>
        <w:bottom w:val="none" w:sz="0" w:space="0" w:color="auto"/>
        <w:right w:val="none" w:sz="0" w:space="0" w:color="auto"/>
      </w:divBdr>
    </w:div>
    <w:div w:id="426580426">
      <w:bodyDiv w:val="1"/>
      <w:marLeft w:val="0"/>
      <w:marRight w:val="0"/>
      <w:marTop w:val="0"/>
      <w:marBottom w:val="0"/>
      <w:divBdr>
        <w:top w:val="none" w:sz="0" w:space="0" w:color="auto"/>
        <w:left w:val="none" w:sz="0" w:space="0" w:color="auto"/>
        <w:bottom w:val="none" w:sz="0" w:space="0" w:color="auto"/>
        <w:right w:val="none" w:sz="0" w:space="0" w:color="auto"/>
      </w:divBdr>
    </w:div>
    <w:div w:id="426653056">
      <w:bodyDiv w:val="1"/>
      <w:marLeft w:val="0"/>
      <w:marRight w:val="0"/>
      <w:marTop w:val="0"/>
      <w:marBottom w:val="0"/>
      <w:divBdr>
        <w:top w:val="none" w:sz="0" w:space="0" w:color="auto"/>
        <w:left w:val="none" w:sz="0" w:space="0" w:color="auto"/>
        <w:bottom w:val="none" w:sz="0" w:space="0" w:color="auto"/>
        <w:right w:val="none" w:sz="0" w:space="0" w:color="auto"/>
      </w:divBdr>
    </w:div>
    <w:div w:id="426774161">
      <w:bodyDiv w:val="1"/>
      <w:marLeft w:val="0"/>
      <w:marRight w:val="0"/>
      <w:marTop w:val="0"/>
      <w:marBottom w:val="0"/>
      <w:divBdr>
        <w:top w:val="none" w:sz="0" w:space="0" w:color="auto"/>
        <w:left w:val="none" w:sz="0" w:space="0" w:color="auto"/>
        <w:bottom w:val="none" w:sz="0" w:space="0" w:color="auto"/>
        <w:right w:val="none" w:sz="0" w:space="0" w:color="auto"/>
      </w:divBdr>
    </w:div>
    <w:div w:id="426779513">
      <w:bodyDiv w:val="1"/>
      <w:marLeft w:val="0"/>
      <w:marRight w:val="0"/>
      <w:marTop w:val="0"/>
      <w:marBottom w:val="0"/>
      <w:divBdr>
        <w:top w:val="none" w:sz="0" w:space="0" w:color="auto"/>
        <w:left w:val="none" w:sz="0" w:space="0" w:color="auto"/>
        <w:bottom w:val="none" w:sz="0" w:space="0" w:color="auto"/>
        <w:right w:val="none" w:sz="0" w:space="0" w:color="auto"/>
      </w:divBdr>
    </w:div>
    <w:div w:id="426850642">
      <w:bodyDiv w:val="1"/>
      <w:marLeft w:val="0"/>
      <w:marRight w:val="0"/>
      <w:marTop w:val="0"/>
      <w:marBottom w:val="0"/>
      <w:divBdr>
        <w:top w:val="none" w:sz="0" w:space="0" w:color="auto"/>
        <w:left w:val="none" w:sz="0" w:space="0" w:color="auto"/>
        <w:bottom w:val="none" w:sz="0" w:space="0" w:color="auto"/>
        <w:right w:val="none" w:sz="0" w:space="0" w:color="auto"/>
      </w:divBdr>
    </w:div>
    <w:div w:id="426923352">
      <w:bodyDiv w:val="1"/>
      <w:marLeft w:val="0"/>
      <w:marRight w:val="0"/>
      <w:marTop w:val="0"/>
      <w:marBottom w:val="0"/>
      <w:divBdr>
        <w:top w:val="none" w:sz="0" w:space="0" w:color="auto"/>
        <w:left w:val="none" w:sz="0" w:space="0" w:color="auto"/>
        <w:bottom w:val="none" w:sz="0" w:space="0" w:color="auto"/>
        <w:right w:val="none" w:sz="0" w:space="0" w:color="auto"/>
      </w:divBdr>
    </w:div>
    <w:div w:id="426969305">
      <w:bodyDiv w:val="1"/>
      <w:marLeft w:val="0"/>
      <w:marRight w:val="0"/>
      <w:marTop w:val="0"/>
      <w:marBottom w:val="0"/>
      <w:divBdr>
        <w:top w:val="none" w:sz="0" w:space="0" w:color="auto"/>
        <w:left w:val="none" w:sz="0" w:space="0" w:color="auto"/>
        <w:bottom w:val="none" w:sz="0" w:space="0" w:color="auto"/>
        <w:right w:val="none" w:sz="0" w:space="0" w:color="auto"/>
      </w:divBdr>
    </w:div>
    <w:div w:id="427194683">
      <w:bodyDiv w:val="1"/>
      <w:marLeft w:val="0"/>
      <w:marRight w:val="0"/>
      <w:marTop w:val="0"/>
      <w:marBottom w:val="0"/>
      <w:divBdr>
        <w:top w:val="none" w:sz="0" w:space="0" w:color="auto"/>
        <w:left w:val="none" w:sz="0" w:space="0" w:color="auto"/>
        <w:bottom w:val="none" w:sz="0" w:space="0" w:color="auto"/>
        <w:right w:val="none" w:sz="0" w:space="0" w:color="auto"/>
      </w:divBdr>
    </w:div>
    <w:div w:id="427311755">
      <w:bodyDiv w:val="1"/>
      <w:marLeft w:val="0"/>
      <w:marRight w:val="0"/>
      <w:marTop w:val="0"/>
      <w:marBottom w:val="0"/>
      <w:divBdr>
        <w:top w:val="none" w:sz="0" w:space="0" w:color="auto"/>
        <w:left w:val="none" w:sz="0" w:space="0" w:color="auto"/>
        <w:bottom w:val="none" w:sz="0" w:space="0" w:color="auto"/>
        <w:right w:val="none" w:sz="0" w:space="0" w:color="auto"/>
      </w:divBdr>
    </w:div>
    <w:div w:id="427502501">
      <w:bodyDiv w:val="1"/>
      <w:marLeft w:val="0"/>
      <w:marRight w:val="0"/>
      <w:marTop w:val="0"/>
      <w:marBottom w:val="0"/>
      <w:divBdr>
        <w:top w:val="none" w:sz="0" w:space="0" w:color="auto"/>
        <w:left w:val="none" w:sz="0" w:space="0" w:color="auto"/>
        <w:bottom w:val="none" w:sz="0" w:space="0" w:color="auto"/>
        <w:right w:val="none" w:sz="0" w:space="0" w:color="auto"/>
      </w:divBdr>
    </w:div>
    <w:div w:id="427579827">
      <w:bodyDiv w:val="1"/>
      <w:marLeft w:val="0"/>
      <w:marRight w:val="0"/>
      <w:marTop w:val="0"/>
      <w:marBottom w:val="0"/>
      <w:divBdr>
        <w:top w:val="none" w:sz="0" w:space="0" w:color="auto"/>
        <w:left w:val="none" w:sz="0" w:space="0" w:color="auto"/>
        <w:bottom w:val="none" w:sz="0" w:space="0" w:color="auto"/>
        <w:right w:val="none" w:sz="0" w:space="0" w:color="auto"/>
      </w:divBdr>
    </w:div>
    <w:div w:id="428084298">
      <w:bodyDiv w:val="1"/>
      <w:marLeft w:val="0"/>
      <w:marRight w:val="0"/>
      <w:marTop w:val="0"/>
      <w:marBottom w:val="0"/>
      <w:divBdr>
        <w:top w:val="none" w:sz="0" w:space="0" w:color="auto"/>
        <w:left w:val="none" w:sz="0" w:space="0" w:color="auto"/>
        <w:bottom w:val="none" w:sz="0" w:space="0" w:color="auto"/>
        <w:right w:val="none" w:sz="0" w:space="0" w:color="auto"/>
      </w:divBdr>
    </w:div>
    <w:div w:id="428090544">
      <w:bodyDiv w:val="1"/>
      <w:marLeft w:val="0"/>
      <w:marRight w:val="0"/>
      <w:marTop w:val="0"/>
      <w:marBottom w:val="0"/>
      <w:divBdr>
        <w:top w:val="none" w:sz="0" w:space="0" w:color="auto"/>
        <w:left w:val="none" w:sz="0" w:space="0" w:color="auto"/>
        <w:bottom w:val="none" w:sz="0" w:space="0" w:color="auto"/>
        <w:right w:val="none" w:sz="0" w:space="0" w:color="auto"/>
      </w:divBdr>
    </w:div>
    <w:div w:id="428351501">
      <w:bodyDiv w:val="1"/>
      <w:marLeft w:val="0"/>
      <w:marRight w:val="0"/>
      <w:marTop w:val="0"/>
      <w:marBottom w:val="0"/>
      <w:divBdr>
        <w:top w:val="none" w:sz="0" w:space="0" w:color="auto"/>
        <w:left w:val="none" w:sz="0" w:space="0" w:color="auto"/>
        <w:bottom w:val="none" w:sz="0" w:space="0" w:color="auto"/>
        <w:right w:val="none" w:sz="0" w:space="0" w:color="auto"/>
      </w:divBdr>
    </w:div>
    <w:div w:id="428887295">
      <w:bodyDiv w:val="1"/>
      <w:marLeft w:val="0"/>
      <w:marRight w:val="0"/>
      <w:marTop w:val="0"/>
      <w:marBottom w:val="0"/>
      <w:divBdr>
        <w:top w:val="none" w:sz="0" w:space="0" w:color="auto"/>
        <w:left w:val="none" w:sz="0" w:space="0" w:color="auto"/>
        <w:bottom w:val="none" w:sz="0" w:space="0" w:color="auto"/>
        <w:right w:val="none" w:sz="0" w:space="0" w:color="auto"/>
      </w:divBdr>
    </w:div>
    <w:div w:id="428890273">
      <w:bodyDiv w:val="1"/>
      <w:marLeft w:val="0"/>
      <w:marRight w:val="0"/>
      <w:marTop w:val="0"/>
      <w:marBottom w:val="0"/>
      <w:divBdr>
        <w:top w:val="none" w:sz="0" w:space="0" w:color="auto"/>
        <w:left w:val="none" w:sz="0" w:space="0" w:color="auto"/>
        <w:bottom w:val="none" w:sz="0" w:space="0" w:color="auto"/>
        <w:right w:val="none" w:sz="0" w:space="0" w:color="auto"/>
      </w:divBdr>
    </w:div>
    <w:div w:id="429083675">
      <w:bodyDiv w:val="1"/>
      <w:marLeft w:val="0"/>
      <w:marRight w:val="0"/>
      <w:marTop w:val="0"/>
      <w:marBottom w:val="0"/>
      <w:divBdr>
        <w:top w:val="none" w:sz="0" w:space="0" w:color="auto"/>
        <w:left w:val="none" w:sz="0" w:space="0" w:color="auto"/>
        <w:bottom w:val="none" w:sz="0" w:space="0" w:color="auto"/>
        <w:right w:val="none" w:sz="0" w:space="0" w:color="auto"/>
      </w:divBdr>
    </w:div>
    <w:div w:id="429160366">
      <w:bodyDiv w:val="1"/>
      <w:marLeft w:val="0"/>
      <w:marRight w:val="0"/>
      <w:marTop w:val="0"/>
      <w:marBottom w:val="0"/>
      <w:divBdr>
        <w:top w:val="none" w:sz="0" w:space="0" w:color="auto"/>
        <w:left w:val="none" w:sz="0" w:space="0" w:color="auto"/>
        <w:bottom w:val="none" w:sz="0" w:space="0" w:color="auto"/>
        <w:right w:val="none" w:sz="0" w:space="0" w:color="auto"/>
      </w:divBdr>
    </w:div>
    <w:div w:id="429204228">
      <w:bodyDiv w:val="1"/>
      <w:marLeft w:val="0"/>
      <w:marRight w:val="0"/>
      <w:marTop w:val="0"/>
      <w:marBottom w:val="0"/>
      <w:divBdr>
        <w:top w:val="none" w:sz="0" w:space="0" w:color="auto"/>
        <w:left w:val="none" w:sz="0" w:space="0" w:color="auto"/>
        <w:bottom w:val="none" w:sz="0" w:space="0" w:color="auto"/>
        <w:right w:val="none" w:sz="0" w:space="0" w:color="auto"/>
      </w:divBdr>
    </w:div>
    <w:div w:id="429281465">
      <w:bodyDiv w:val="1"/>
      <w:marLeft w:val="0"/>
      <w:marRight w:val="0"/>
      <w:marTop w:val="0"/>
      <w:marBottom w:val="0"/>
      <w:divBdr>
        <w:top w:val="none" w:sz="0" w:space="0" w:color="auto"/>
        <w:left w:val="none" w:sz="0" w:space="0" w:color="auto"/>
        <w:bottom w:val="none" w:sz="0" w:space="0" w:color="auto"/>
        <w:right w:val="none" w:sz="0" w:space="0" w:color="auto"/>
      </w:divBdr>
    </w:div>
    <w:div w:id="429854127">
      <w:bodyDiv w:val="1"/>
      <w:marLeft w:val="0"/>
      <w:marRight w:val="0"/>
      <w:marTop w:val="0"/>
      <w:marBottom w:val="0"/>
      <w:divBdr>
        <w:top w:val="none" w:sz="0" w:space="0" w:color="auto"/>
        <w:left w:val="none" w:sz="0" w:space="0" w:color="auto"/>
        <w:bottom w:val="none" w:sz="0" w:space="0" w:color="auto"/>
        <w:right w:val="none" w:sz="0" w:space="0" w:color="auto"/>
      </w:divBdr>
    </w:div>
    <w:div w:id="430399216">
      <w:bodyDiv w:val="1"/>
      <w:marLeft w:val="0"/>
      <w:marRight w:val="0"/>
      <w:marTop w:val="0"/>
      <w:marBottom w:val="0"/>
      <w:divBdr>
        <w:top w:val="none" w:sz="0" w:space="0" w:color="auto"/>
        <w:left w:val="none" w:sz="0" w:space="0" w:color="auto"/>
        <w:bottom w:val="none" w:sz="0" w:space="0" w:color="auto"/>
        <w:right w:val="none" w:sz="0" w:space="0" w:color="auto"/>
      </w:divBdr>
    </w:div>
    <w:div w:id="430786181">
      <w:bodyDiv w:val="1"/>
      <w:marLeft w:val="0"/>
      <w:marRight w:val="0"/>
      <w:marTop w:val="0"/>
      <w:marBottom w:val="0"/>
      <w:divBdr>
        <w:top w:val="none" w:sz="0" w:space="0" w:color="auto"/>
        <w:left w:val="none" w:sz="0" w:space="0" w:color="auto"/>
        <w:bottom w:val="none" w:sz="0" w:space="0" w:color="auto"/>
        <w:right w:val="none" w:sz="0" w:space="0" w:color="auto"/>
      </w:divBdr>
    </w:div>
    <w:div w:id="431241903">
      <w:bodyDiv w:val="1"/>
      <w:marLeft w:val="0"/>
      <w:marRight w:val="0"/>
      <w:marTop w:val="0"/>
      <w:marBottom w:val="0"/>
      <w:divBdr>
        <w:top w:val="none" w:sz="0" w:space="0" w:color="auto"/>
        <w:left w:val="none" w:sz="0" w:space="0" w:color="auto"/>
        <w:bottom w:val="none" w:sz="0" w:space="0" w:color="auto"/>
        <w:right w:val="none" w:sz="0" w:space="0" w:color="auto"/>
      </w:divBdr>
    </w:div>
    <w:div w:id="431318548">
      <w:bodyDiv w:val="1"/>
      <w:marLeft w:val="0"/>
      <w:marRight w:val="0"/>
      <w:marTop w:val="0"/>
      <w:marBottom w:val="0"/>
      <w:divBdr>
        <w:top w:val="none" w:sz="0" w:space="0" w:color="auto"/>
        <w:left w:val="none" w:sz="0" w:space="0" w:color="auto"/>
        <w:bottom w:val="none" w:sz="0" w:space="0" w:color="auto"/>
        <w:right w:val="none" w:sz="0" w:space="0" w:color="auto"/>
      </w:divBdr>
    </w:div>
    <w:div w:id="431557958">
      <w:bodyDiv w:val="1"/>
      <w:marLeft w:val="0"/>
      <w:marRight w:val="0"/>
      <w:marTop w:val="0"/>
      <w:marBottom w:val="0"/>
      <w:divBdr>
        <w:top w:val="none" w:sz="0" w:space="0" w:color="auto"/>
        <w:left w:val="none" w:sz="0" w:space="0" w:color="auto"/>
        <w:bottom w:val="none" w:sz="0" w:space="0" w:color="auto"/>
        <w:right w:val="none" w:sz="0" w:space="0" w:color="auto"/>
      </w:divBdr>
    </w:div>
    <w:div w:id="431631934">
      <w:bodyDiv w:val="1"/>
      <w:marLeft w:val="0"/>
      <w:marRight w:val="0"/>
      <w:marTop w:val="0"/>
      <w:marBottom w:val="0"/>
      <w:divBdr>
        <w:top w:val="none" w:sz="0" w:space="0" w:color="auto"/>
        <w:left w:val="none" w:sz="0" w:space="0" w:color="auto"/>
        <w:bottom w:val="none" w:sz="0" w:space="0" w:color="auto"/>
        <w:right w:val="none" w:sz="0" w:space="0" w:color="auto"/>
      </w:divBdr>
    </w:div>
    <w:div w:id="431709832">
      <w:bodyDiv w:val="1"/>
      <w:marLeft w:val="0"/>
      <w:marRight w:val="0"/>
      <w:marTop w:val="0"/>
      <w:marBottom w:val="0"/>
      <w:divBdr>
        <w:top w:val="none" w:sz="0" w:space="0" w:color="auto"/>
        <w:left w:val="none" w:sz="0" w:space="0" w:color="auto"/>
        <w:bottom w:val="none" w:sz="0" w:space="0" w:color="auto"/>
        <w:right w:val="none" w:sz="0" w:space="0" w:color="auto"/>
      </w:divBdr>
    </w:div>
    <w:div w:id="432408943">
      <w:bodyDiv w:val="1"/>
      <w:marLeft w:val="0"/>
      <w:marRight w:val="0"/>
      <w:marTop w:val="0"/>
      <w:marBottom w:val="0"/>
      <w:divBdr>
        <w:top w:val="none" w:sz="0" w:space="0" w:color="auto"/>
        <w:left w:val="none" w:sz="0" w:space="0" w:color="auto"/>
        <w:bottom w:val="none" w:sz="0" w:space="0" w:color="auto"/>
        <w:right w:val="none" w:sz="0" w:space="0" w:color="auto"/>
      </w:divBdr>
    </w:div>
    <w:div w:id="432744556">
      <w:bodyDiv w:val="1"/>
      <w:marLeft w:val="0"/>
      <w:marRight w:val="0"/>
      <w:marTop w:val="0"/>
      <w:marBottom w:val="0"/>
      <w:divBdr>
        <w:top w:val="none" w:sz="0" w:space="0" w:color="auto"/>
        <w:left w:val="none" w:sz="0" w:space="0" w:color="auto"/>
        <w:bottom w:val="none" w:sz="0" w:space="0" w:color="auto"/>
        <w:right w:val="none" w:sz="0" w:space="0" w:color="auto"/>
      </w:divBdr>
    </w:div>
    <w:div w:id="433138385">
      <w:bodyDiv w:val="1"/>
      <w:marLeft w:val="0"/>
      <w:marRight w:val="0"/>
      <w:marTop w:val="0"/>
      <w:marBottom w:val="0"/>
      <w:divBdr>
        <w:top w:val="none" w:sz="0" w:space="0" w:color="auto"/>
        <w:left w:val="none" w:sz="0" w:space="0" w:color="auto"/>
        <w:bottom w:val="none" w:sz="0" w:space="0" w:color="auto"/>
        <w:right w:val="none" w:sz="0" w:space="0" w:color="auto"/>
      </w:divBdr>
    </w:div>
    <w:div w:id="433209146">
      <w:bodyDiv w:val="1"/>
      <w:marLeft w:val="0"/>
      <w:marRight w:val="0"/>
      <w:marTop w:val="0"/>
      <w:marBottom w:val="0"/>
      <w:divBdr>
        <w:top w:val="none" w:sz="0" w:space="0" w:color="auto"/>
        <w:left w:val="none" w:sz="0" w:space="0" w:color="auto"/>
        <w:bottom w:val="none" w:sz="0" w:space="0" w:color="auto"/>
        <w:right w:val="none" w:sz="0" w:space="0" w:color="auto"/>
      </w:divBdr>
    </w:div>
    <w:div w:id="433552385">
      <w:bodyDiv w:val="1"/>
      <w:marLeft w:val="0"/>
      <w:marRight w:val="0"/>
      <w:marTop w:val="0"/>
      <w:marBottom w:val="0"/>
      <w:divBdr>
        <w:top w:val="none" w:sz="0" w:space="0" w:color="auto"/>
        <w:left w:val="none" w:sz="0" w:space="0" w:color="auto"/>
        <w:bottom w:val="none" w:sz="0" w:space="0" w:color="auto"/>
        <w:right w:val="none" w:sz="0" w:space="0" w:color="auto"/>
      </w:divBdr>
    </w:div>
    <w:div w:id="433674681">
      <w:bodyDiv w:val="1"/>
      <w:marLeft w:val="0"/>
      <w:marRight w:val="0"/>
      <w:marTop w:val="0"/>
      <w:marBottom w:val="0"/>
      <w:divBdr>
        <w:top w:val="none" w:sz="0" w:space="0" w:color="auto"/>
        <w:left w:val="none" w:sz="0" w:space="0" w:color="auto"/>
        <w:bottom w:val="none" w:sz="0" w:space="0" w:color="auto"/>
        <w:right w:val="none" w:sz="0" w:space="0" w:color="auto"/>
      </w:divBdr>
    </w:div>
    <w:div w:id="433937600">
      <w:bodyDiv w:val="1"/>
      <w:marLeft w:val="0"/>
      <w:marRight w:val="0"/>
      <w:marTop w:val="0"/>
      <w:marBottom w:val="0"/>
      <w:divBdr>
        <w:top w:val="none" w:sz="0" w:space="0" w:color="auto"/>
        <w:left w:val="none" w:sz="0" w:space="0" w:color="auto"/>
        <w:bottom w:val="none" w:sz="0" w:space="0" w:color="auto"/>
        <w:right w:val="none" w:sz="0" w:space="0" w:color="auto"/>
      </w:divBdr>
    </w:div>
    <w:div w:id="434056619">
      <w:bodyDiv w:val="1"/>
      <w:marLeft w:val="0"/>
      <w:marRight w:val="0"/>
      <w:marTop w:val="0"/>
      <w:marBottom w:val="0"/>
      <w:divBdr>
        <w:top w:val="none" w:sz="0" w:space="0" w:color="auto"/>
        <w:left w:val="none" w:sz="0" w:space="0" w:color="auto"/>
        <w:bottom w:val="none" w:sz="0" w:space="0" w:color="auto"/>
        <w:right w:val="none" w:sz="0" w:space="0" w:color="auto"/>
      </w:divBdr>
    </w:div>
    <w:div w:id="434059763">
      <w:bodyDiv w:val="1"/>
      <w:marLeft w:val="0"/>
      <w:marRight w:val="0"/>
      <w:marTop w:val="0"/>
      <w:marBottom w:val="0"/>
      <w:divBdr>
        <w:top w:val="none" w:sz="0" w:space="0" w:color="auto"/>
        <w:left w:val="none" w:sz="0" w:space="0" w:color="auto"/>
        <w:bottom w:val="none" w:sz="0" w:space="0" w:color="auto"/>
        <w:right w:val="none" w:sz="0" w:space="0" w:color="auto"/>
      </w:divBdr>
    </w:div>
    <w:div w:id="434180488">
      <w:bodyDiv w:val="1"/>
      <w:marLeft w:val="0"/>
      <w:marRight w:val="0"/>
      <w:marTop w:val="0"/>
      <w:marBottom w:val="0"/>
      <w:divBdr>
        <w:top w:val="none" w:sz="0" w:space="0" w:color="auto"/>
        <w:left w:val="none" w:sz="0" w:space="0" w:color="auto"/>
        <w:bottom w:val="none" w:sz="0" w:space="0" w:color="auto"/>
        <w:right w:val="none" w:sz="0" w:space="0" w:color="auto"/>
      </w:divBdr>
    </w:div>
    <w:div w:id="434979503">
      <w:bodyDiv w:val="1"/>
      <w:marLeft w:val="0"/>
      <w:marRight w:val="0"/>
      <w:marTop w:val="0"/>
      <w:marBottom w:val="0"/>
      <w:divBdr>
        <w:top w:val="none" w:sz="0" w:space="0" w:color="auto"/>
        <w:left w:val="none" w:sz="0" w:space="0" w:color="auto"/>
        <w:bottom w:val="none" w:sz="0" w:space="0" w:color="auto"/>
        <w:right w:val="none" w:sz="0" w:space="0" w:color="auto"/>
      </w:divBdr>
    </w:div>
    <w:div w:id="434981038">
      <w:bodyDiv w:val="1"/>
      <w:marLeft w:val="0"/>
      <w:marRight w:val="0"/>
      <w:marTop w:val="0"/>
      <w:marBottom w:val="0"/>
      <w:divBdr>
        <w:top w:val="none" w:sz="0" w:space="0" w:color="auto"/>
        <w:left w:val="none" w:sz="0" w:space="0" w:color="auto"/>
        <w:bottom w:val="none" w:sz="0" w:space="0" w:color="auto"/>
        <w:right w:val="none" w:sz="0" w:space="0" w:color="auto"/>
      </w:divBdr>
    </w:div>
    <w:div w:id="435028066">
      <w:bodyDiv w:val="1"/>
      <w:marLeft w:val="0"/>
      <w:marRight w:val="0"/>
      <w:marTop w:val="0"/>
      <w:marBottom w:val="0"/>
      <w:divBdr>
        <w:top w:val="none" w:sz="0" w:space="0" w:color="auto"/>
        <w:left w:val="none" w:sz="0" w:space="0" w:color="auto"/>
        <w:bottom w:val="none" w:sz="0" w:space="0" w:color="auto"/>
        <w:right w:val="none" w:sz="0" w:space="0" w:color="auto"/>
      </w:divBdr>
    </w:div>
    <w:div w:id="435248960">
      <w:bodyDiv w:val="1"/>
      <w:marLeft w:val="0"/>
      <w:marRight w:val="0"/>
      <w:marTop w:val="0"/>
      <w:marBottom w:val="0"/>
      <w:divBdr>
        <w:top w:val="none" w:sz="0" w:space="0" w:color="auto"/>
        <w:left w:val="none" w:sz="0" w:space="0" w:color="auto"/>
        <w:bottom w:val="none" w:sz="0" w:space="0" w:color="auto"/>
        <w:right w:val="none" w:sz="0" w:space="0" w:color="auto"/>
      </w:divBdr>
    </w:div>
    <w:div w:id="435291057">
      <w:bodyDiv w:val="1"/>
      <w:marLeft w:val="0"/>
      <w:marRight w:val="0"/>
      <w:marTop w:val="0"/>
      <w:marBottom w:val="0"/>
      <w:divBdr>
        <w:top w:val="none" w:sz="0" w:space="0" w:color="auto"/>
        <w:left w:val="none" w:sz="0" w:space="0" w:color="auto"/>
        <w:bottom w:val="none" w:sz="0" w:space="0" w:color="auto"/>
        <w:right w:val="none" w:sz="0" w:space="0" w:color="auto"/>
      </w:divBdr>
    </w:div>
    <w:div w:id="435446881">
      <w:bodyDiv w:val="1"/>
      <w:marLeft w:val="0"/>
      <w:marRight w:val="0"/>
      <w:marTop w:val="0"/>
      <w:marBottom w:val="0"/>
      <w:divBdr>
        <w:top w:val="none" w:sz="0" w:space="0" w:color="auto"/>
        <w:left w:val="none" w:sz="0" w:space="0" w:color="auto"/>
        <w:bottom w:val="none" w:sz="0" w:space="0" w:color="auto"/>
        <w:right w:val="none" w:sz="0" w:space="0" w:color="auto"/>
      </w:divBdr>
    </w:div>
    <w:div w:id="435636314">
      <w:bodyDiv w:val="1"/>
      <w:marLeft w:val="0"/>
      <w:marRight w:val="0"/>
      <w:marTop w:val="0"/>
      <w:marBottom w:val="0"/>
      <w:divBdr>
        <w:top w:val="none" w:sz="0" w:space="0" w:color="auto"/>
        <w:left w:val="none" w:sz="0" w:space="0" w:color="auto"/>
        <w:bottom w:val="none" w:sz="0" w:space="0" w:color="auto"/>
        <w:right w:val="none" w:sz="0" w:space="0" w:color="auto"/>
      </w:divBdr>
    </w:div>
    <w:div w:id="436022721">
      <w:bodyDiv w:val="1"/>
      <w:marLeft w:val="0"/>
      <w:marRight w:val="0"/>
      <w:marTop w:val="0"/>
      <w:marBottom w:val="0"/>
      <w:divBdr>
        <w:top w:val="none" w:sz="0" w:space="0" w:color="auto"/>
        <w:left w:val="none" w:sz="0" w:space="0" w:color="auto"/>
        <w:bottom w:val="none" w:sz="0" w:space="0" w:color="auto"/>
        <w:right w:val="none" w:sz="0" w:space="0" w:color="auto"/>
      </w:divBdr>
    </w:div>
    <w:div w:id="436174706">
      <w:bodyDiv w:val="1"/>
      <w:marLeft w:val="0"/>
      <w:marRight w:val="0"/>
      <w:marTop w:val="0"/>
      <w:marBottom w:val="0"/>
      <w:divBdr>
        <w:top w:val="none" w:sz="0" w:space="0" w:color="auto"/>
        <w:left w:val="none" w:sz="0" w:space="0" w:color="auto"/>
        <w:bottom w:val="none" w:sz="0" w:space="0" w:color="auto"/>
        <w:right w:val="none" w:sz="0" w:space="0" w:color="auto"/>
      </w:divBdr>
    </w:div>
    <w:div w:id="436220146">
      <w:bodyDiv w:val="1"/>
      <w:marLeft w:val="0"/>
      <w:marRight w:val="0"/>
      <w:marTop w:val="0"/>
      <w:marBottom w:val="0"/>
      <w:divBdr>
        <w:top w:val="none" w:sz="0" w:space="0" w:color="auto"/>
        <w:left w:val="none" w:sz="0" w:space="0" w:color="auto"/>
        <w:bottom w:val="none" w:sz="0" w:space="0" w:color="auto"/>
        <w:right w:val="none" w:sz="0" w:space="0" w:color="auto"/>
      </w:divBdr>
    </w:div>
    <w:div w:id="436222549">
      <w:bodyDiv w:val="1"/>
      <w:marLeft w:val="0"/>
      <w:marRight w:val="0"/>
      <w:marTop w:val="0"/>
      <w:marBottom w:val="0"/>
      <w:divBdr>
        <w:top w:val="none" w:sz="0" w:space="0" w:color="auto"/>
        <w:left w:val="none" w:sz="0" w:space="0" w:color="auto"/>
        <w:bottom w:val="none" w:sz="0" w:space="0" w:color="auto"/>
        <w:right w:val="none" w:sz="0" w:space="0" w:color="auto"/>
      </w:divBdr>
    </w:div>
    <w:div w:id="436290826">
      <w:bodyDiv w:val="1"/>
      <w:marLeft w:val="0"/>
      <w:marRight w:val="0"/>
      <w:marTop w:val="0"/>
      <w:marBottom w:val="0"/>
      <w:divBdr>
        <w:top w:val="none" w:sz="0" w:space="0" w:color="auto"/>
        <w:left w:val="none" w:sz="0" w:space="0" w:color="auto"/>
        <w:bottom w:val="none" w:sz="0" w:space="0" w:color="auto"/>
        <w:right w:val="none" w:sz="0" w:space="0" w:color="auto"/>
      </w:divBdr>
    </w:div>
    <w:div w:id="436339200">
      <w:bodyDiv w:val="1"/>
      <w:marLeft w:val="0"/>
      <w:marRight w:val="0"/>
      <w:marTop w:val="0"/>
      <w:marBottom w:val="0"/>
      <w:divBdr>
        <w:top w:val="none" w:sz="0" w:space="0" w:color="auto"/>
        <w:left w:val="none" w:sz="0" w:space="0" w:color="auto"/>
        <w:bottom w:val="none" w:sz="0" w:space="0" w:color="auto"/>
        <w:right w:val="none" w:sz="0" w:space="0" w:color="auto"/>
      </w:divBdr>
    </w:div>
    <w:div w:id="436601438">
      <w:bodyDiv w:val="1"/>
      <w:marLeft w:val="0"/>
      <w:marRight w:val="0"/>
      <w:marTop w:val="0"/>
      <w:marBottom w:val="0"/>
      <w:divBdr>
        <w:top w:val="none" w:sz="0" w:space="0" w:color="auto"/>
        <w:left w:val="none" w:sz="0" w:space="0" w:color="auto"/>
        <w:bottom w:val="none" w:sz="0" w:space="0" w:color="auto"/>
        <w:right w:val="none" w:sz="0" w:space="0" w:color="auto"/>
      </w:divBdr>
    </w:div>
    <w:div w:id="437262565">
      <w:bodyDiv w:val="1"/>
      <w:marLeft w:val="0"/>
      <w:marRight w:val="0"/>
      <w:marTop w:val="0"/>
      <w:marBottom w:val="0"/>
      <w:divBdr>
        <w:top w:val="none" w:sz="0" w:space="0" w:color="auto"/>
        <w:left w:val="none" w:sz="0" w:space="0" w:color="auto"/>
        <w:bottom w:val="none" w:sz="0" w:space="0" w:color="auto"/>
        <w:right w:val="none" w:sz="0" w:space="0" w:color="auto"/>
      </w:divBdr>
    </w:div>
    <w:div w:id="437481194">
      <w:bodyDiv w:val="1"/>
      <w:marLeft w:val="0"/>
      <w:marRight w:val="0"/>
      <w:marTop w:val="0"/>
      <w:marBottom w:val="0"/>
      <w:divBdr>
        <w:top w:val="none" w:sz="0" w:space="0" w:color="auto"/>
        <w:left w:val="none" w:sz="0" w:space="0" w:color="auto"/>
        <w:bottom w:val="none" w:sz="0" w:space="0" w:color="auto"/>
        <w:right w:val="none" w:sz="0" w:space="0" w:color="auto"/>
      </w:divBdr>
    </w:div>
    <w:div w:id="437603599">
      <w:bodyDiv w:val="1"/>
      <w:marLeft w:val="0"/>
      <w:marRight w:val="0"/>
      <w:marTop w:val="0"/>
      <w:marBottom w:val="0"/>
      <w:divBdr>
        <w:top w:val="none" w:sz="0" w:space="0" w:color="auto"/>
        <w:left w:val="none" w:sz="0" w:space="0" w:color="auto"/>
        <w:bottom w:val="none" w:sz="0" w:space="0" w:color="auto"/>
        <w:right w:val="none" w:sz="0" w:space="0" w:color="auto"/>
      </w:divBdr>
    </w:div>
    <w:div w:id="437720377">
      <w:bodyDiv w:val="1"/>
      <w:marLeft w:val="0"/>
      <w:marRight w:val="0"/>
      <w:marTop w:val="0"/>
      <w:marBottom w:val="0"/>
      <w:divBdr>
        <w:top w:val="none" w:sz="0" w:space="0" w:color="auto"/>
        <w:left w:val="none" w:sz="0" w:space="0" w:color="auto"/>
        <w:bottom w:val="none" w:sz="0" w:space="0" w:color="auto"/>
        <w:right w:val="none" w:sz="0" w:space="0" w:color="auto"/>
      </w:divBdr>
    </w:div>
    <w:div w:id="437724216">
      <w:bodyDiv w:val="1"/>
      <w:marLeft w:val="0"/>
      <w:marRight w:val="0"/>
      <w:marTop w:val="0"/>
      <w:marBottom w:val="0"/>
      <w:divBdr>
        <w:top w:val="none" w:sz="0" w:space="0" w:color="auto"/>
        <w:left w:val="none" w:sz="0" w:space="0" w:color="auto"/>
        <w:bottom w:val="none" w:sz="0" w:space="0" w:color="auto"/>
        <w:right w:val="none" w:sz="0" w:space="0" w:color="auto"/>
      </w:divBdr>
    </w:div>
    <w:div w:id="437725171">
      <w:bodyDiv w:val="1"/>
      <w:marLeft w:val="0"/>
      <w:marRight w:val="0"/>
      <w:marTop w:val="0"/>
      <w:marBottom w:val="0"/>
      <w:divBdr>
        <w:top w:val="none" w:sz="0" w:space="0" w:color="auto"/>
        <w:left w:val="none" w:sz="0" w:space="0" w:color="auto"/>
        <w:bottom w:val="none" w:sz="0" w:space="0" w:color="auto"/>
        <w:right w:val="none" w:sz="0" w:space="0" w:color="auto"/>
      </w:divBdr>
    </w:div>
    <w:div w:id="437792519">
      <w:bodyDiv w:val="1"/>
      <w:marLeft w:val="0"/>
      <w:marRight w:val="0"/>
      <w:marTop w:val="0"/>
      <w:marBottom w:val="0"/>
      <w:divBdr>
        <w:top w:val="none" w:sz="0" w:space="0" w:color="auto"/>
        <w:left w:val="none" w:sz="0" w:space="0" w:color="auto"/>
        <w:bottom w:val="none" w:sz="0" w:space="0" w:color="auto"/>
        <w:right w:val="none" w:sz="0" w:space="0" w:color="auto"/>
      </w:divBdr>
    </w:div>
    <w:div w:id="437992249">
      <w:bodyDiv w:val="1"/>
      <w:marLeft w:val="0"/>
      <w:marRight w:val="0"/>
      <w:marTop w:val="0"/>
      <w:marBottom w:val="0"/>
      <w:divBdr>
        <w:top w:val="none" w:sz="0" w:space="0" w:color="auto"/>
        <w:left w:val="none" w:sz="0" w:space="0" w:color="auto"/>
        <w:bottom w:val="none" w:sz="0" w:space="0" w:color="auto"/>
        <w:right w:val="none" w:sz="0" w:space="0" w:color="auto"/>
      </w:divBdr>
    </w:div>
    <w:div w:id="438137096">
      <w:bodyDiv w:val="1"/>
      <w:marLeft w:val="0"/>
      <w:marRight w:val="0"/>
      <w:marTop w:val="0"/>
      <w:marBottom w:val="0"/>
      <w:divBdr>
        <w:top w:val="none" w:sz="0" w:space="0" w:color="auto"/>
        <w:left w:val="none" w:sz="0" w:space="0" w:color="auto"/>
        <w:bottom w:val="none" w:sz="0" w:space="0" w:color="auto"/>
        <w:right w:val="none" w:sz="0" w:space="0" w:color="auto"/>
      </w:divBdr>
    </w:div>
    <w:div w:id="438138052">
      <w:bodyDiv w:val="1"/>
      <w:marLeft w:val="0"/>
      <w:marRight w:val="0"/>
      <w:marTop w:val="0"/>
      <w:marBottom w:val="0"/>
      <w:divBdr>
        <w:top w:val="none" w:sz="0" w:space="0" w:color="auto"/>
        <w:left w:val="none" w:sz="0" w:space="0" w:color="auto"/>
        <w:bottom w:val="none" w:sz="0" w:space="0" w:color="auto"/>
        <w:right w:val="none" w:sz="0" w:space="0" w:color="auto"/>
      </w:divBdr>
    </w:div>
    <w:div w:id="438374906">
      <w:bodyDiv w:val="1"/>
      <w:marLeft w:val="0"/>
      <w:marRight w:val="0"/>
      <w:marTop w:val="0"/>
      <w:marBottom w:val="0"/>
      <w:divBdr>
        <w:top w:val="none" w:sz="0" w:space="0" w:color="auto"/>
        <w:left w:val="none" w:sz="0" w:space="0" w:color="auto"/>
        <w:bottom w:val="none" w:sz="0" w:space="0" w:color="auto"/>
        <w:right w:val="none" w:sz="0" w:space="0" w:color="auto"/>
      </w:divBdr>
    </w:div>
    <w:div w:id="438719927">
      <w:bodyDiv w:val="1"/>
      <w:marLeft w:val="0"/>
      <w:marRight w:val="0"/>
      <w:marTop w:val="0"/>
      <w:marBottom w:val="0"/>
      <w:divBdr>
        <w:top w:val="none" w:sz="0" w:space="0" w:color="auto"/>
        <w:left w:val="none" w:sz="0" w:space="0" w:color="auto"/>
        <w:bottom w:val="none" w:sz="0" w:space="0" w:color="auto"/>
        <w:right w:val="none" w:sz="0" w:space="0" w:color="auto"/>
      </w:divBdr>
    </w:div>
    <w:div w:id="438912752">
      <w:bodyDiv w:val="1"/>
      <w:marLeft w:val="0"/>
      <w:marRight w:val="0"/>
      <w:marTop w:val="0"/>
      <w:marBottom w:val="0"/>
      <w:divBdr>
        <w:top w:val="none" w:sz="0" w:space="0" w:color="auto"/>
        <w:left w:val="none" w:sz="0" w:space="0" w:color="auto"/>
        <w:bottom w:val="none" w:sz="0" w:space="0" w:color="auto"/>
        <w:right w:val="none" w:sz="0" w:space="0" w:color="auto"/>
      </w:divBdr>
    </w:div>
    <w:div w:id="438915627">
      <w:bodyDiv w:val="1"/>
      <w:marLeft w:val="0"/>
      <w:marRight w:val="0"/>
      <w:marTop w:val="0"/>
      <w:marBottom w:val="0"/>
      <w:divBdr>
        <w:top w:val="none" w:sz="0" w:space="0" w:color="auto"/>
        <w:left w:val="none" w:sz="0" w:space="0" w:color="auto"/>
        <w:bottom w:val="none" w:sz="0" w:space="0" w:color="auto"/>
        <w:right w:val="none" w:sz="0" w:space="0" w:color="auto"/>
      </w:divBdr>
    </w:div>
    <w:div w:id="438915666">
      <w:bodyDiv w:val="1"/>
      <w:marLeft w:val="0"/>
      <w:marRight w:val="0"/>
      <w:marTop w:val="0"/>
      <w:marBottom w:val="0"/>
      <w:divBdr>
        <w:top w:val="none" w:sz="0" w:space="0" w:color="auto"/>
        <w:left w:val="none" w:sz="0" w:space="0" w:color="auto"/>
        <w:bottom w:val="none" w:sz="0" w:space="0" w:color="auto"/>
        <w:right w:val="none" w:sz="0" w:space="0" w:color="auto"/>
      </w:divBdr>
    </w:div>
    <w:div w:id="438988798">
      <w:bodyDiv w:val="1"/>
      <w:marLeft w:val="0"/>
      <w:marRight w:val="0"/>
      <w:marTop w:val="0"/>
      <w:marBottom w:val="0"/>
      <w:divBdr>
        <w:top w:val="none" w:sz="0" w:space="0" w:color="auto"/>
        <w:left w:val="none" w:sz="0" w:space="0" w:color="auto"/>
        <w:bottom w:val="none" w:sz="0" w:space="0" w:color="auto"/>
        <w:right w:val="none" w:sz="0" w:space="0" w:color="auto"/>
      </w:divBdr>
    </w:div>
    <w:div w:id="439228052">
      <w:bodyDiv w:val="1"/>
      <w:marLeft w:val="0"/>
      <w:marRight w:val="0"/>
      <w:marTop w:val="0"/>
      <w:marBottom w:val="0"/>
      <w:divBdr>
        <w:top w:val="none" w:sz="0" w:space="0" w:color="auto"/>
        <w:left w:val="none" w:sz="0" w:space="0" w:color="auto"/>
        <w:bottom w:val="none" w:sz="0" w:space="0" w:color="auto"/>
        <w:right w:val="none" w:sz="0" w:space="0" w:color="auto"/>
      </w:divBdr>
    </w:div>
    <w:div w:id="439615529">
      <w:bodyDiv w:val="1"/>
      <w:marLeft w:val="0"/>
      <w:marRight w:val="0"/>
      <w:marTop w:val="0"/>
      <w:marBottom w:val="0"/>
      <w:divBdr>
        <w:top w:val="none" w:sz="0" w:space="0" w:color="auto"/>
        <w:left w:val="none" w:sz="0" w:space="0" w:color="auto"/>
        <w:bottom w:val="none" w:sz="0" w:space="0" w:color="auto"/>
        <w:right w:val="none" w:sz="0" w:space="0" w:color="auto"/>
      </w:divBdr>
    </w:div>
    <w:div w:id="439956882">
      <w:bodyDiv w:val="1"/>
      <w:marLeft w:val="0"/>
      <w:marRight w:val="0"/>
      <w:marTop w:val="0"/>
      <w:marBottom w:val="0"/>
      <w:divBdr>
        <w:top w:val="none" w:sz="0" w:space="0" w:color="auto"/>
        <w:left w:val="none" w:sz="0" w:space="0" w:color="auto"/>
        <w:bottom w:val="none" w:sz="0" w:space="0" w:color="auto"/>
        <w:right w:val="none" w:sz="0" w:space="0" w:color="auto"/>
      </w:divBdr>
    </w:div>
    <w:div w:id="440732840">
      <w:bodyDiv w:val="1"/>
      <w:marLeft w:val="0"/>
      <w:marRight w:val="0"/>
      <w:marTop w:val="0"/>
      <w:marBottom w:val="0"/>
      <w:divBdr>
        <w:top w:val="none" w:sz="0" w:space="0" w:color="auto"/>
        <w:left w:val="none" w:sz="0" w:space="0" w:color="auto"/>
        <w:bottom w:val="none" w:sz="0" w:space="0" w:color="auto"/>
        <w:right w:val="none" w:sz="0" w:space="0" w:color="auto"/>
      </w:divBdr>
    </w:div>
    <w:div w:id="440801449">
      <w:bodyDiv w:val="1"/>
      <w:marLeft w:val="0"/>
      <w:marRight w:val="0"/>
      <w:marTop w:val="0"/>
      <w:marBottom w:val="0"/>
      <w:divBdr>
        <w:top w:val="none" w:sz="0" w:space="0" w:color="auto"/>
        <w:left w:val="none" w:sz="0" w:space="0" w:color="auto"/>
        <w:bottom w:val="none" w:sz="0" w:space="0" w:color="auto"/>
        <w:right w:val="none" w:sz="0" w:space="0" w:color="auto"/>
      </w:divBdr>
    </w:div>
    <w:div w:id="440953494">
      <w:bodyDiv w:val="1"/>
      <w:marLeft w:val="0"/>
      <w:marRight w:val="0"/>
      <w:marTop w:val="0"/>
      <w:marBottom w:val="0"/>
      <w:divBdr>
        <w:top w:val="none" w:sz="0" w:space="0" w:color="auto"/>
        <w:left w:val="none" w:sz="0" w:space="0" w:color="auto"/>
        <w:bottom w:val="none" w:sz="0" w:space="0" w:color="auto"/>
        <w:right w:val="none" w:sz="0" w:space="0" w:color="auto"/>
      </w:divBdr>
    </w:div>
    <w:div w:id="440956084">
      <w:bodyDiv w:val="1"/>
      <w:marLeft w:val="0"/>
      <w:marRight w:val="0"/>
      <w:marTop w:val="0"/>
      <w:marBottom w:val="0"/>
      <w:divBdr>
        <w:top w:val="none" w:sz="0" w:space="0" w:color="auto"/>
        <w:left w:val="none" w:sz="0" w:space="0" w:color="auto"/>
        <w:bottom w:val="none" w:sz="0" w:space="0" w:color="auto"/>
        <w:right w:val="none" w:sz="0" w:space="0" w:color="auto"/>
      </w:divBdr>
    </w:div>
    <w:div w:id="440957304">
      <w:bodyDiv w:val="1"/>
      <w:marLeft w:val="0"/>
      <w:marRight w:val="0"/>
      <w:marTop w:val="0"/>
      <w:marBottom w:val="0"/>
      <w:divBdr>
        <w:top w:val="none" w:sz="0" w:space="0" w:color="auto"/>
        <w:left w:val="none" w:sz="0" w:space="0" w:color="auto"/>
        <w:bottom w:val="none" w:sz="0" w:space="0" w:color="auto"/>
        <w:right w:val="none" w:sz="0" w:space="0" w:color="auto"/>
      </w:divBdr>
    </w:div>
    <w:div w:id="441190150">
      <w:bodyDiv w:val="1"/>
      <w:marLeft w:val="0"/>
      <w:marRight w:val="0"/>
      <w:marTop w:val="0"/>
      <w:marBottom w:val="0"/>
      <w:divBdr>
        <w:top w:val="none" w:sz="0" w:space="0" w:color="auto"/>
        <w:left w:val="none" w:sz="0" w:space="0" w:color="auto"/>
        <w:bottom w:val="none" w:sz="0" w:space="0" w:color="auto"/>
        <w:right w:val="none" w:sz="0" w:space="0" w:color="auto"/>
      </w:divBdr>
    </w:div>
    <w:div w:id="441268483">
      <w:bodyDiv w:val="1"/>
      <w:marLeft w:val="0"/>
      <w:marRight w:val="0"/>
      <w:marTop w:val="0"/>
      <w:marBottom w:val="0"/>
      <w:divBdr>
        <w:top w:val="none" w:sz="0" w:space="0" w:color="auto"/>
        <w:left w:val="none" w:sz="0" w:space="0" w:color="auto"/>
        <w:bottom w:val="none" w:sz="0" w:space="0" w:color="auto"/>
        <w:right w:val="none" w:sz="0" w:space="0" w:color="auto"/>
      </w:divBdr>
    </w:div>
    <w:div w:id="441732334">
      <w:bodyDiv w:val="1"/>
      <w:marLeft w:val="0"/>
      <w:marRight w:val="0"/>
      <w:marTop w:val="0"/>
      <w:marBottom w:val="0"/>
      <w:divBdr>
        <w:top w:val="none" w:sz="0" w:space="0" w:color="auto"/>
        <w:left w:val="none" w:sz="0" w:space="0" w:color="auto"/>
        <w:bottom w:val="none" w:sz="0" w:space="0" w:color="auto"/>
        <w:right w:val="none" w:sz="0" w:space="0" w:color="auto"/>
      </w:divBdr>
    </w:div>
    <w:div w:id="441799813">
      <w:bodyDiv w:val="1"/>
      <w:marLeft w:val="0"/>
      <w:marRight w:val="0"/>
      <w:marTop w:val="0"/>
      <w:marBottom w:val="0"/>
      <w:divBdr>
        <w:top w:val="none" w:sz="0" w:space="0" w:color="auto"/>
        <w:left w:val="none" w:sz="0" w:space="0" w:color="auto"/>
        <w:bottom w:val="none" w:sz="0" w:space="0" w:color="auto"/>
        <w:right w:val="none" w:sz="0" w:space="0" w:color="auto"/>
      </w:divBdr>
    </w:div>
    <w:div w:id="442267759">
      <w:bodyDiv w:val="1"/>
      <w:marLeft w:val="0"/>
      <w:marRight w:val="0"/>
      <w:marTop w:val="0"/>
      <w:marBottom w:val="0"/>
      <w:divBdr>
        <w:top w:val="none" w:sz="0" w:space="0" w:color="auto"/>
        <w:left w:val="none" w:sz="0" w:space="0" w:color="auto"/>
        <w:bottom w:val="none" w:sz="0" w:space="0" w:color="auto"/>
        <w:right w:val="none" w:sz="0" w:space="0" w:color="auto"/>
      </w:divBdr>
    </w:div>
    <w:div w:id="442579550">
      <w:bodyDiv w:val="1"/>
      <w:marLeft w:val="0"/>
      <w:marRight w:val="0"/>
      <w:marTop w:val="0"/>
      <w:marBottom w:val="0"/>
      <w:divBdr>
        <w:top w:val="none" w:sz="0" w:space="0" w:color="auto"/>
        <w:left w:val="none" w:sz="0" w:space="0" w:color="auto"/>
        <w:bottom w:val="none" w:sz="0" w:space="0" w:color="auto"/>
        <w:right w:val="none" w:sz="0" w:space="0" w:color="auto"/>
      </w:divBdr>
    </w:div>
    <w:div w:id="442924156">
      <w:bodyDiv w:val="1"/>
      <w:marLeft w:val="0"/>
      <w:marRight w:val="0"/>
      <w:marTop w:val="0"/>
      <w:marBottom w:val="0"/>
      <w:divBdr>
        <w:top w:val="none" w:sz="0" w:space="0" w:color="auto"/>
        <w:left w:val="none" w:sz="0" w:space="0" w:color="auto"/>
        <w:bottom w:val="none" w:sz="0" w:space="0" w:color="auto"/>
        <w:right w:val="none" w:sz="0" w:space="0" w:color="auto"/>
      </w:divBdr>
    </w:div>
    <w:div w:id="443422795">
      <w:bodyDiv w:val="1"/>
      <w:marLeft w:val="0"/>
      <w:marRight w:val="0"/>
      <w:marTop w:val="0"/>
      <w:marBottom w:val="0"/>
      <w:divBdr>
        <w:top w:val="none" w:sz="0" w:space="0" w:color="auto"/>
        <w:left w:val="none" w:sz="0" w:space="0" w:color="auto"/>
        <w:bottom w:val="none" w:sz="0" w:space="0" w:color="auto"/>
        <w:right w:val="none" w:sz="0" w:space="0" w:color="auto"/>
      </w:divBdr>
    </w:div>
    <w:div w:id="443427588">
      <w:bodyDiv w:val="1"/>
      <w:marLeft w:val="0"/>
      <w:marRight w:val="0"/>
      <w:marTop w:val="0"/>
      <w:marBottom w:val="0"/>
      <w:divBdr>
        <w:top w:val="none" w:sz="0" w:space="0" w:color="auto"/>
        <w:left w:val="none" w:sz="0" w:space="0" w:color="auto"/>
        <w:bottom w:val="none" w:sz="0" w:space="0" w:color="auto"/>
        <w:right w:val="none" w:sz="0" w:space="0" w:color="auto"/>
      </w:divBdr>
    </w:div>
    <w:div w:id="443577144">
      <w:bodyDiv w:val="1"/>
      <w:marLeft w:val="0"/>
      <w:marRight w:val="0"/>
      <w:marTop w:val="0"/>
      <w:marBottom w:val="0"/>
      <w:divBdr>
        <w:top w:val="none" w:sz="0" w:space="0" w:color="auto"/>
        <w:left w:val="none" w:sz="0" w:space="0" w:color="auto"/>
        <w:bottom w:val="none" w:sz="0" w:space="0" w:color="auto"/>
        <w:right w:val="none" w:sz="0" w:space="0" w:color="auto"/>
      </w:divBdr>
    </w:div>
    <w:div w:id="443614991">
      <w:bodyDiv w:val="1"/>
      <w:marLeft w:val="0"/>
      <w:marRight w:val="0"/>
      <w:marTop w:val="0"/>
      <w:marBottom w:val="0"/>
      <w:divBdr>
        <w:top w:val="none" w:sz="0" w:space="0" w:color="auto"/>
        <w:left w:val="none" w:sz="0" w:space="0" w:color="auto"/>
        <w:bottom w:val="none" w:sz="0" w:space="0" w:color="auto"/>
        <w:right w:val="none" w:sz="0" w:space="0" w:color="auto"/>
      </w:divBdr>
    </w:div>
    <w:div w:id="443619758">
      <w:bodyDiv w:val="1"/>
      <w:marLeft w:val="0"/>
      <w:marRight w:val="0"/>
      <w:marTop w:val="0"/>
      <w:marBottom w:val="0"/>
      <w:divBdr>
        <w:top w:val="none" w:sz="0" w:space="0" w:color="auto"/>
        <w:left w:val="none" w:sz="0" w:space="0" w:color="auto"/>
        <w:bottom w:val="none" w:sz="0" w:space="0" w:color="auto"/>
        <w:right w:val="none" w:sz="0" w:space="0" w:color="auto"/>
      </w:divBdr>
    </w:div>
    <w:div w:id="443689786">
      <w:bodyDiv w:val="1"/>
      <w:marLeft w:val="0"/>
      <w:marRight w:val="0"/>
      <w:marTop w:val="0"/>
      <w:marBottom w:val="0"/>
      <w:divBdr>
        <w:top w:val="none" w:sz="0" w:space="0" w:color="auto"/>
        <w:left w:val="none" w:sz="0" w:space="0" w:color="auto"/>
        <w:bottom w:val="none" w:sz="0" w:space="0" w:color="auto"/>
        <w:right w:val="none" w:sz="0" w:space="0" w:color="auto"/>
      </w:divBdr>
    </w:div>
    <w:div w:id="443767181">
      <w:bodyDiv w:val="1"/>
      <w:marLeft w:val="0"/>
      <w:marRight w:val="0"/>
      <w:marTop w:val="0"/>
      <w:marBottom w:val="0"/>
      <w:divBdr>
        <w:top w:val="none" w:sz="0" w:space="0" w:color="auto"/>
        <w:left w:val="none" w:sz="0" w:space="0" w:color="auto"/>
        <w:bottom w:val="none" w:sz="0" w:space="0" w:color="auto"/>
        <w:right w:val="none" w:sz="0" w:space="0" w:color="auto"/>
      </w:divBdr>
    </w:div>
    <w:div w:id="443842114">
      <w:bodyDiv w:val="1"/>
      <w:marLeft w:val="0"/>
      <w:marRight w:val="0"/>
      <w:marTop w:val="0"/>
      <w:marBottom w:val="0"/>
      <w:divBdr>
        <w:top w:val="none" w:sz="0" w:space="0" w:color="auto"/>
        <w:left w:val="none" w:sz="0" w:space="0" w:color="auto"/>
        <w:bottom w:val="none" w:sz="0" w:space="0" w:color="auto"/>
        <w:right w:val="none" w:sz="0" w:space="0" w:color="auto"/>
      </w:divBdr>
    </w:div>
    <w:div w:id="444233674">
      <w:bodyDiv w:val="1"/>
      <w:marLeft w:val="0"/>
      <w:marRight w:val="0"/>
      <w:marTop w:val="0"/>
      <w:marBottom w:val="0"/>
      <w:divBdr>
        <w:top w:val="none" w:sz="0" w:space="0" w:color="auto"/>
        <w:left w:val="none" w:sz="0" w:space="0" w:color="auto"/>
        <w:bottom w:val="none" w:sz="0" w:space="0" w:color="auto"/>
        <w:right w:val="none" w:sz="0" w:space="0" w:color="auto"/>
      </w:divBdr>
    </w:div>
    <w:div w:id="444466163">
      <w:bodyDiv w:val="1"/>
      <w:marLeft w:val="0"/>
      <w:marRight w:val="0"/>
      <w:marTop w:val="0"/>
      <w:marBottom w:val="0"/>
      <w:divBdr>
        <w:top w:val="none" w:sz="0" w:space="0" w:color="auto"/>
        <w:left w:val="none" w:sz="0" w:space="0" w:color="auto"/>
        <w:bottom w:val="none" w:sz="0" w:space="0" w:color="auto"/>
        <w:right w:val="none" w:sz="0" w:space="0" w:color="auto"/>
      </w:divBdr>
    </w:div>
    <w:div w:id="444538349">
      <w:bodyDiv w:val="1"/>
      <w:marLeft w:val="0"/>
      <w:marRight w:val="0"/>
      <w:marTop w:val="0"/>
      <w:marBottom w:val="0"/>
      <w:divBdr>
        <w:top w:val="none" w:sz="0" w:space="0" w:color="auto"/>
        <w:left w:val="none" w:sz="0" w:space="0" w:color="auto"/>
        <w:bottom w:val="none" w:sz="0" w:space="0" w:color="auto"/>
        <w:right w:val="none" w:sz="0" w:space="0" w:color="auto"/>
      </w:divBdr>
    </w:div>
    <w:div w:id="444732401">
      <w:bodyDiv w:val="1"/>
      <w:marLeft w:val="0"/>
      <w:marRight w:val="0"/>
      <w:marTop w:val="0"/>
      <w:marBottom w:val="0"/>
      <w:divBdr>
        <w:top w:val="none" w:sz="0" w:space="0" w:color="auto"/>
        <w:left w:val="none" w:sz="0" w:space="0" w:color="auto"/>
        <w:bottom w:val="none" w:sz="0" w:space="0" w:color="auto"/>
        <w:right w:val="none" w:sz="0" w:space="0" w:color="auto"/>
      </w:divBdr>
    </w:div>
    <w:div w:id="444741083">
      <w:bodyDiv w:val="1"/>
      <w:marLeft w:val="0"/>
      <w:marRight w:val="0"/>
      <w:marTop w:val="0"/>
      <w:marBottom w:val="0"/>
      <w:divBdr>
        <w:top w:val="none" w:sz="0" w:space="0" w:color="auto"/>
        <w:left w:val="none" w:sz="0" w:space="0" w:color="auto"/>
        <w:bottom w:val="none" w:sz="0" w:space="0" w:color="auto"/>
        <w:right w:val="none" w:sz="0" w:space="0" w:color="auto"/>
      </w:divBdr>
    </w:div>
    <w:div w:id="444858641">
      <w:bodyDiv w:val="1"/>
      <w:marLeft w:val="0"/>
      <w:marRight w:val="0"/>
      <w:marTop w:val="0"/>
      <w:marBottom w:val="0"/>
      <w:divBdr>
        <w:top w:val="none" w:sz="0" w:space="0" w:color="auto"/>
        <w:left w:val="none" w:sz="0" w:space="0" w:color="auto"/>
        <w:bottom w:val="none" w:sz="0" w:space="0" w:color="auto"/>
        <w:right w:val="none" w:sz="0" w:space="0" w:color="auto"/>
      </w:divBdr>
    </w:div>
    <w:div w:id="445000523">
      <w:bodyDiv w:val="1"/>
      <w:marLeft w:val="0"/>
      <w:marRight w:val="0"/>
      <w:marTop w:val="0"/>
      <w:marBottom w:val="0"/>
      <w:divBdr>
        <w:top w:val="none" w:sz="0" w:space="0" w:color="auto"/>
        <w:left w:val="none" w:sz="0" w:space="0" w:color="auto"/>
        <w:bottom w:val="none" w:sz="0" w:space="0" w:color="auto"/>
        <w:right w:val="none" w:sz="0" w:space="0" w:color="auto"/>
      </w:divBdr>
    </w:div>
    <w:div w:id="445127869">
      <w:bodyDiv w:val="1"/>
      <w:marLeft w:val="0"/>
      <w:marRight w:val="0"/>
      <w:marTop w:val="0"/>
      <w:marBottom w:val="0"/>
      <w:divBdr>
        <w:top w:val="none" w:sz="0" w:space="0" w:color="auto"/>
        <w:left w:val="none" w:sz="0" w:space="0" w:color="auto"/>
        <w:bottom w:val="none" w:sz="0" w:space="0" w:color="auto"/>
        <w:right w:val="none" w:sz="0" w:space="0" w:color="auto"/>
      </w:divBdr>
    </w:div>
    <w:div w:id="445462522">
      <w:bodyDiv w:val="1"/>
      <w:marLeft w:val="0"/>
      <w:marRight w:val="0"/>
      <w:marTop w:val="0"/>
      <w:marBottom w:val="0"/>
      <w:divBdr>
        <w:top w:val="none" w:sz="0" w:space="0" w:color="auto"/>
        <w:left w:val="none" w:sz="0" w:space="0" w:color="auto"/>
        <w:bottom w:val="none" w:sz="0" w:space="0" w:color="auto"/>
        <w:right w:val="none" w:sz="0" w:space="0" w:color="auto"/>
      </w:divBdr>
    </w:div>
    <w:div w:id="445462721">
      <w:bodyDiv w:val="1"/>
      <w:marLeft w:val="0"/>
      <w:marRight w:val="0"/>
      <w:marTop w:val="0"/>
      <w:marBottom w:val="0"/>
      <w:divBdr>
        <w:top w:val="none" w:sz="0" w:space="0" w:color="auto"/>
        <w:left w:val="none" w:sz="0" w:space="0" w:color="auto"/>
        <w:bottom w:val="none" w:sz="0" w:space="0" w:color="auto"/>
        <w:right w:val="none" w:sz="0" w:space="0" w:color="auto"/>
      </w:divBdr>
    </w:div>
    <w:div w:id="445660579">
      <w:bodyDiv w:val="1"/>
      <w:marLeft w:val="0"/>
      <w:marRight w:val="0"/>
      <w:marTop w:val="0"/>
      <w:marBottom w:val="0"/>
      <w:divBdr>
        <w:top w:val="none" w:sz="0" w:space="0" w:color="auto"/>
        <w:left w:val="none" w:sz="0" w:space="0" w:color="auto"/>
        <w:bottom w:val="none" w:sz="0" w:space="0" w:color="auto"/>
        <w:right w:val="none" w:sz="0" w:space="0" w:color="auto"/>
      </w:divBdr>
    </w:div>
    <w:div w:id="445999568">
      <w:bodyDiv w:val="1"/>
      <w:marLeft w:val="0"/>
      <w:marRight w:val="0"/>
      <w:marTop w:val="0"/>
      <w:marBottom w:val="0"/>
      <w:divBdr>
        <w:top w:val="none" w:sz="0" w:space="0" w:color="auto"/>
        <w:left w:val="none" w:sz="0" w:space="0" w:color="auto"/>
        <w:bottom w:val="none" w:sz="0" w:space="0" w:color="auto"/>
        <w:right w:val="none" w:sz="0" w:space="0" w:color="auto"/>
      </w:divBdr>
    </w:div>
    <w:div w:id="446243440">
      <w:bodyDiv w:val="1"/>
      <w:marLeft w:val="0"/>
      <w:marRight w:val="0"/>
      <w:marTop w:val="0"/>
      <w:marBottom w:val="0"/>
      <w:divBdr>
        <w:top w:val="none" w:sz="0" w:space="0" w:color="auto"/>
        <w:left w:val="none" w:sz="0" w:space="0" w:color="auto"/>
        <w:bottom w:val="none" w:sz="0" w:space="0" w:color="auto"/>
        <w:right w:val="none" w:sz="0" w:space="0" w:color="auto"/>
      </w:divBdr>
    </w:div>
    <w:div w:id="446244000">
      <w:bodyDiv w:val="1"/>
      <w:marLeft w:val="0"/>
      <w:marRight w:val="0"/>
      <w:marTop w:val="0"/>
      <w:marBottom w:val="0"/>
      <w:divBdr>
        <w:top w:val="none" w:sz="0" w:space="0" w:color="auto"/>
        <w:left w:val="none" w:sz="0" w:space="0" w:color="auto"/>
        <w:bottom w:val="none" w:sz="0" w:space="0" w:color="auto"/>
        <w:right w:val="none" w:sz="0" w:space="0" w:color="auto"/>
      </w:divBdr>
    </w:div>
    <w:div w:id="446585839">
      <w:bodyDiv w:val="1"/>
      <w:marLeft w:val="0"/>
      <w:marRight w:val="0"/>
      <w:marTop w:val="0"/>
      <w:marBottom w:val="0"/>
      <w:divBdr>
        <w:top w:val="none" w:sz="0" w:space="0" w:color="auto"/>
        <w:left w:val="none" w:sz="0" w:space="0" w:color="auto"/>
        <w:bottom w:val="none" w:sz="0" w:space="0" w:color="auto"/>
        <w:right w:val="none" w:sz="0" w:space="0" w:color="auto"/>
      </w:divBdr>
    </w:div>
    <w:div w:id="446630845">
      <w:bodyDiv w:val="1"/>
      <w:marLeft w:val="0"/>
      <w:marRight w:val="0"/>
      <w:marTop w:val="0"/>
      <w:marBottom w:val="0"/>
      <w:divBdr>
        <w:top w:val="none" w:sz="0" w:space="0" w:color="auto"/>
        <w:left w:val="none" w:sz="0" w:space="0" w:color="auto"/>
        <w:bottom w:val="none" w:sz="0" w:space="0" w:color="auto"/>
        <w:right w:val="none" w:sz="0" w:space="0" w:color="auto"/>
      </w:divBdr>
    </w:div>
    <w:div w:id="446855322">
      <w:bodyDiv w:val="1"/>
      <w:marLeft w:val="0"/>
      <w:marRight w:val="0"/>
      <w:marTop w:val="0"/>
      <w:marBottom w:val="0"/>
      <w:divBdr>
        <w:top w:val="none" w:sz="0" w:space="0" w:color="auto"/>
        <w:left w:val="none" w:sz="0" w:space="0" w:color="auto"/>
        <w:bottom w:val="none" w:sz="0" w:space="0" w:color="auto"/>
        <w:right w:val="none" w:sz="0" w:space="0" w:color="auto"/>
      </w:divBdr>
    </w:div>
    <w:div w:id="447117724">
      <w:bodyDiv w:val="1"/>
      <w:marLeft w:val="0"/>
      <w:marRight w:val="0"/>
      <w:marTop w:val="0"/>
      <w:marBottom w:val="0"/>
      <w:divBdr>
        <w:top w:val="none" w:sz="0" w:space="0" w:color="auto"/>
        <w:left w:val="none" w:sz="0" w:space="0" w:color="auto"/>
        <w:bottom w:val="none" w:sz="0" w:space="0" w:color="auto"/>
        <w:right w:val="none" w:sz="0" w:space="0" w:color="auto"/>
      </w:divBdr>
    </w:div>
    <w:div w:id="447358584">
      <w:bodyDiv w:val="1"/>
      <w:marLeft w:val="0"/>
      <w:marRight w:val="0"/>
      <w:marTop w:val="0"/>
      <w:marBottom w:val="0"/>
      <w:divBdr>
        <w:top w:val="none" w:sz="0" w:space="0" w:color="auto"/>
        <w:left w:val="none" w:sz="0" w:space="0" w:color="auto"/>
        <w:bottom w:val="none" w:sz="0" w:space="0" w:color="auto"/>
        <w:right w:val="none" w:sz="0" w:space="0" w:color="auto"/>
      </w:divBdr>
    </w:div>
    <w:div w:id="448167667">
      <w:bodyDiv w:val="1"/>
      <w:marLeft w:val="0"/>
      <w:marRight w:val="0"/>
      <w:marTop w:val="0"/>
      <w:marBottom w:val="0"/>
      <w:divBdr>
        <w:top w:val="none" w:sz="0" w:space="0" w:color="auto"/>
        <w:left w:val="none" w:sz="0" w:space="0" w:color="auto"/>
        <w:bottom w:val="none" w:sz="0" w:space="0" w:color="auto"/>
        <w:right w:val="none" w:sz="0" w:space="0" w:color="auto"/>
      </w:divBdr>
    </w:div>
    <w:div w:id="448355419">
      <w:bodyDiv w:val="1"/>
      <w:marLeft w:val="0"/>
      <w:marRight w:val="0"/>
      <w:marTop w:val="0"/>
      <w:marBottom w:val="0"/>
      <w:divBdr>
        <w:top w:val="none" w:sz="0" w:space="0" w:color="auto"/>
        <w:left w:val="none" w:sz="0" w:space="0" w:color="auto"/>
        <w:bottom w:val="none" w:sz="0" w:space="0" w:color="auto"/>
        <w:right w:val="none" w:sz="0" w:space="0" w:color="auto"/>
      </w:divBdr>
    </w:div>
    <w:div w:id="448402789">
      <w:bodyDiv w:val="1"/>
      <w:marLeft w:val="0"/>
      <w:marRight w:val="0"/>
      <w:marTop w:val="0"/>
      <w:marBottom w:val="0"/>
      <w:divBdr>
        <w:top w:val="none" w:sz="0" w:space="0" w:color="auto"/>
        <w:left w:val="none" w:sz="0" w:space="0" w:color="auto"/>
        <w:bottom w:val="none" w:sz="0" w:space="0" w:color="auto"/>
        <w:right w:val="none" w:sz="0" w:space="0" w:color="auto"/>
      </w:divBdr>
    </w:div>
    <w:div w:id="448471600">
      <w:bodyDiv w:val="1"/>
      <w:marLeft w:val="0"/>
      <w:marRight w:val="0"/>
      <w:marTop w:val="0"/>
      <w:marBottom w:val="0"/>
      <w:divBdr>
        <w:top w:val="none" w:sz="0" w:space="0" w:color="auto"/>
        <w:left w:val="none" w:sz="0" w:space="0" w:color="auto"/>
        <w:bottom w:val="none" w:sz="0" w:space="0" w:color="auto"/>
        <w:right w:val="none" w:sz="0" w:space="0" w:color="auto"/>
      </w:divBdr>
    </w:div>
    <w:div w:id="448476166">
      <w:bodyDiv w:val="1"/>
      <w:marLeft w:val="0"/>
      <w:marRight w:val="0"/>
      <w:marTop w:val="0"/>
      <w:marBottom w:val="0"/>
      <w:divBdr>
        <w:top w:val="none" w:sz="0" w:space="0" w:color="auto"/>
        <w:left w:val="none" w:sz="0" w:space="0" w:color="auto"/>
        <w:bottom w:val="none" w:sz="0" w:space="0" w:color="auto"/>
        <w:right w:val="none" w:sz="0" w:space="0" w:color="auto"/>
      </w:divBdr>
    </w:div>
    <w:div w:id="449325205">
      <w:bodyDiv w:val="1"/>
      <w:marLeft w:val="0"/>
      <w:marRight w:val="0"/>
      <w:marTop w:val="0"/>
      <w:marBottom w:val="0"/>
      <w:divBdr>
        <w:top w:val="none" w:sz="0" w:space="0" w:color="auto"/>
        <w:left w:val="none" w:sz="0" w:space="0" w:color="auto"/>
        <w:bottom w:val="none" w:sz="0" w:space="0" w:color="auto"/>
        <w:right w:val="none" w:sz="0" w:space="0" w:color="auto"/>
      </w:divBdr>
    </w:div>
    <w:div w:id="449857207">
      <w:bodyDiv w:val="1"/>
      <w:marLeft w:val="0"/>
      <w:marRight w:val="0"/>
      <w:marTop w:val="0"/>
      <w:marBottom w:val="0"/>
      <w:divBdr>
        <w:top w:val="none" w:sz="0" w:space="0" w:color="auto"/>
        <w:left w:val="none" w:sz="0" w:space="0" w:color="auto"/>
        <w:bottom w:val="none" w:sz="0" w:space="0" w:color="auto"/>
        <w:right w:val="none" w:sz="0" w:space="0" w:color="auto"/>
      </w:divBdr>
    </w:div>
    <w:div w:id="450321481">
      <w:bodyDiv w:val="1"/>
      <w:marLeft w:val="0"/>
      <w:marRight w:val="0"/>
      <w:marTop w:val="0"/>
      <w:marBottom w:val="0"/>
      <w:divBdr>
        <w:top w:val="none" w:sz="0" w:space="0" w:color="auto"/>
        <w:left w:val="none" w:sz="0" w:space="0" w:color="auto"/>
        <w:bottom w:val="none" w:sz="0" w:space="0" w:color="auto"/>
        <w:right w:val="none" w:sz="0" w:space="0" w:color="auto"/>
      </w:divBdr>
    </w:div>
    <w:div w:id="450560352">
      <w:bodyDiv w:val="1"/>
      <w:marLeft w:val="0"/>
      <w:marRight w:val="0"/>
      <w:marTop w:val="0"/>
      <w:marBottom w:val="0"/>
      <w:divBdr>
        <w:top w:val="none" w:sz="0" w:space="0" w:color="auto"/>
        <w:left w:val="none" w:sz="0" w:space="0" w:color="auto"/>
        <w:bottom w:val="none" w:sz="0" w:space="0" w:color="auto"/>
        <w:right w:val="none" w:sz="0" w:space="0" w:color="auto"/>
      </w:divBdr>
    </w:div>
    <w:div w:id="450587514">
      <w:bodyDiv w:val="1"/>
      <w:marLeft w:val="0"/>
      <w:marRight w:val="0"/>
      <w:marTop w:val="0"/>
      <w:marBottom w:val="0"/>
      <w:divBdr>
        <w:top w:val="none" w:sz="0" w:space="0" w:color="auto"/>
        <w:left w:val="none" w:sz="0" w:space="0" w:color="auto"/>
        <w:bottom w:val="none" w:sz="0" w:space="0" w:color="auto"/>
        <w:right w:val="none" w:sz="0" w:space="0" w:color="auto"/>
      </w:divBdr>
    </w:div>
    <w:div w:id="450710364">
      <w:bodyDiv w:val="1"/>
      <w:marLeft w:val="0"/>
      <w:marRight w:val="0"/>
      <w:marTop w:val="0"/>
      <w:marBottom w:val="0"/>
      <w:divBdr>
        <w:top w:val="none" w:sz="0" w:space="0" w:color="auto"/>
        <w:left w:val="none" w:sz="0" w:space="0" w:color="auto"/>
        <w:bottom w:val="none" w:sz="0" w:space="0" w:color="auto"/>
        <w:right w:val="none" w:sz="0" w:space="0" w:color="auto"/>
      </w:divBdr>
    </w:div>
    <w:div w:id="451024242">
      <w:bodyDiv w:val="1"/>
      <w:marLeft w:val="0"/>
      <w:marRight w:val="0"/>
      <w:marTop w:val="0"/>
      <w:marBottom w:val="0"/>
      <w:divBdr>
        <w:top w:val="none" w:sz="0" w:space="0" w:color="auto"/>
        <w:left w:val="none" w:sz="0" w:space="0" w:color="auto"/>
        <w:bottom w:val="none" w:sz="0" w:space="0" w:color="auto"/>
        <w:right w:val="none" w:sz="0" w:space="0" w:color="auto"/>
      </w:divBdr>
    </w:div>
    <w:div w:id="451290895">
      <w:bodyDiv w:val="1"/>
      <w:marLeft w:val="0"/>
      <w:marRight w:val="0"/>
      <w:marTop w:val="0"/>
      <w:marBottom w:val="0"/>
      <w:divBdr>
        <w:top w:val="none" w:sz="0" w:space="0" w:color="auto"/>
        <w:left w:val="none" w:sz="0" w:space="0" w:color="auto"/>
        <w:bottom w:val="none" w:sz="0" w:space="0" w:color="auto"/>
        <w:right w:val="none" w:sz="0" w:space="0" w:color="auto"/>
      </w:divBdr>
    </w:div>
    <w:div w:id="451481789">
      <w:bodyDiv w:val="1"/>
      <w:marLeft w:val="0"/>
      <w:marRight w:val="0"/>
      <w:marTop w:val="0"/>
      <w:marBottom w:val="0"/>
      <w:divBdr>
        <w:top w:val="none" w:sz="0" w:space="0" w:color="auto"/>
        <w:left w:val="none" w:sz="0" w:space="0" w:color="auto"/>
        <w:bottom w:val="none" w:sz="0" w:space="0" w:color="auto"/>
        <w:right w:val="none" w:sz="0" w:space="0" w:color="auto"/>
      </w:divBdr>
    </w:div>
    <w:div w:id="451555657">
      <w:bodyDiv w:val="1"/>
      <w:marLeft w:val="0"/>
      <w:marRight w:val="0"/>
      <w:marTop w:val="0"/>
      <w:marBottom w:val="0"/>
      <w:divBdr>
        <w:top w:val="none" w:sz="0" w:space="0" w:color="auto"/>
        <w:left w:val="none" w:sz="0" w:space="0" w:color="auto"/>
        <w:bottom w:val="none" w:sz="0" w:space="0" w:color="auto"/>
        <w:right w:val="none" w:sz="0" w:space="0" w:color="auto"/>
      </w:divBdr>
    </w:div>
    <w:div w:id="451635646">
      <w:bodyDiv w:val="1"/>
      <w:marLeft w:val="0"/>
      <w:marRight w:val="0"/>
      <w:marTop w:val="0"/>
      <w:marBottom w:val="0"/>
      <w:divBdr>
        <w:top w:val="none" w:sz="0" w:space="0" w:color="auto"/>
        <w:left w:val="none" w:sz="0" w:space="0" w:color="auto"/>
        <w:bottom w:val="none" w:sz="0" w:space="0" w:color="auto"/>
        <w:right w:val="none" w:sz="0" w:space="0" w:color="auto"/>
      </w:divBdr>
    </w:div>
    <w:div w:id="451900463">
      <w:bodyDiv w:val="1"/>
      <w:marLeft w:val="0"/>
      <w:marRight w:val="0"/>
      <w:marTop w:val="0"/>
      <w:marBottom w:val="0"/>
      <w:divBdr>
        <w:top w:val="none" w:sz="0" w:space="0" w:color="auto"/>
        <w:left w:val="none" w:sz="0" w:space="0" w:color="auto"/>
        <w:bottom w:val="none" w:sz="0" w:space="0" w:color="auto"/>
        <w:right w:val="none" w:sz="0" w:space="0" w:color="auto"/>
      </w:divBdr>
    </w:div>
    <w:div w:id="452015690">
      <w:bodyDiv w:val="1"/>
      <w:marLeft w:val="0"/>
      <w:marRight w:val="0"/>
      <w:marTop w:val="0"/>
      <w:marBottom w:val="0"/>
      <w:divBdr>
        <w:top w:val="none" w:sz="0" w:space="0" w:color="auto"/>
        <w:left w:val="none" w:sz="0" w:space="0" w:color="auto"/>
        <w:bottom w:val="none" w:sz="0" w:space="0" w:color="auto"/>
        <w:right w:val="none" w:sz="0" w:space="0" w:color="auto"/>
      </w:divBdr>
    </w:div>
    <w:div w:id="452090449">
      <w:bodyDiv w:val="1"/>
      <w:marLeft w:val="0"/>
      <w:marRight w:val="0"/>
      <w:marTop w:val="0"/>
      <w:marBottom w:val="0"/>
      <w:divBdr>
        <w:top w:val="none" w:sz="0" w:space="0" w:color="auto"/>
        <w:left w:val="none" w:sz="0" w:space="0" w:color="auto"/>
        <w:bottom w:val="none" w:sz="0" w:space="0" w:color="auto"/>
        <w:right w:val="none" w:sz="0" w:space="0" w:color="auto"/>
      </w:divBdr>
    </w:div>
    <w:div w:id="452293011">
      <w:bodyDiv w:val="1"/>
      <w:marLeft w:val="0"/>
      <w:marRight w:val="0"/>
      <w:marTop w:val="0"/>
      <w:marBottom w:val="0"/>
      <w:divBdr>
        <w:top w:val="none" w:sz="0" w:space="0" w:color="auto"/>
        <w:left w:val="none" w:sz="0" w:space="0" w:color="auto"/>
        <w:bottom w:val="none" w:sz="0" w:space="0" w:color="auto"/>
        <w:right w:val="none" w:sz="0" w:space="0" w:color="auto"/>
      </w:divBdr>
    </w:div>
    <w:div w:id="452602344">
      <w:bodyDiv w:val="1"/>
      <w:marLeft w:val="0"/>
      <w:marRight w:val="0"/>
      <w:marTop w:val="0"/>
      <w:marBottom w:val="0"/>
      <w:divBdr>
        <w:top w:val="none" w:sz="0" w:space="0" w:color="auto"/>
        <w:left w:val="none" w:sz="0" w:space="0" w:color="auto"/>
        <w:bottom w:val="none" w:sz="0" w:space="0" w:color="auto"/>
        <w:right w:val="none" w:sz="0" w:space="0" w:color="auto"/>
      </w:divBdr>
    </w:div>
    <w:div w:id="453138305">
      <w:bodyDiv w:val="1"/>
      <w:marLeft w:val="0"/>
      <w:marRight w:val="0"/>
      <w:marTop w:val="0"/>
      <w:marBottom w:val="0"/>
      <w:divBdr>
        <w:top w:val="none" w:sz="0" w:space="0" w:color="auto"/>
        <w:left w:val="none" w:sz="0" w:space="0" w:color="auto"/>
        <w:bottom w:val="none" w:sz="0" w:space="0" w:color="auto"/>
        <w:right w:val="none" w:sz="0" w:space="0" w:color="auto"/>
      </w:divBdr>
    </w:div>
    <w:div w:id="453401877">
      <w:bodyDiv w:val="1"/>
      <w:marLeft w:val="0"/>
      <w:marRight w:val="0"/>
      <w:marTop w:val="0"/>
      <w:marBottom w:val="0"/>
      <w:divBdr>
        <w:top w:val="none" w:sz="0" w:space="0" w:color="auto"/>
        <w:left w:val="none" w:sz="0" w:space="0" w:color="auto"/>
        <w:bottom w:val="none" w:sz="0" w:space="0" w:color="auto"/>
        <w:right w:val="none" w:sz="0" w:space="0" w:color="auto"/>
      </w:divBdr>
    </w:div>
    <w:div w:id="453719996">
      <w:bodyDiv w:val="1"/>
      <w:marLeft w:val="0"/>
      <w:marRight w:val="0"/>
      <w:marTop w:val="0"/>
      <w:marBottom w:val="0"/>
      <w:divBdr>
        <w:top w:val="none" w:sz="0" w:space="0" w:color="auto"/>
        <w:left w:val="none" w:sz="0" w:space="0" w:color="auto"/>
        <w:bottom w:val="none" w:sz="0" w:space="0" w:color="auto"/>
        <w:right w:val="none" w:sz="0" w:space="0" w:color="auto"/>
      </w:divBdr>
    </w:div>
    <w:div w:id="454062482">
      <w:bodyDiv w:val="1"/>
      <w:marLeft w:val="0"/>
      <w:marRight w:val="0"/>
      <w:marTop w:val="0"/>
      <w:marBottom w:val="0"/>
      <w:divBdr>
        <w:top w:val="none" w:sz="0" w:space="0" w:color="auto"/>
        <w:left w:val="none" w:sz="0" w:space="0" w:color="auto"/>
        <w:bottom w:val="none" w:sz="0" w:space="0" w:color="auto"/>
        <w:right w:val="none" w:sz="0" w:space="0" w:color="auto"/>
      </w:divBdr>
    </w:div>
    <w:div w:id="454756013">
      <w:bodyDiv w:val="1"/>
      <w:marLeft w:val="0"/>
      <w:marRight w:val="0"/>
      <w:marTop w:val="0"/>
      <w:marBottom w:val="0"/>
      <w:divBdr>
        <w:top w:val="none" w:sz="0" w:space="0" w:color="auto"/>
        <w:left w:val="none" w:sz="0" w:space="0" w:color="auto"/>
        <w:bottom w:val="none" w:sz="0" w:space="0" w:color="auto"/>
        <w:right w:val="none" w:sz="0" w:space="0" w:color="auto"/>
      </w:divBdr>
    </w:div>
    <w:div w:id="454832005">
      <w:bodyDiv w:val="1"/>
      <w:marLeft w:val="0"/>
      <w:marRight w:val="0"/>
      <w:marTop w:val="0"/>
      <w:marBottom w:val="0"/>
      <w:divBdr>
        <w:top w:val="none" w:sz="0" w:space="0" w:color="auto"/>
        <w:left w:val="none" w:sz="0" w:space="0" w:color="auto"/>
        <w:bottom w:val="none" w:sz="0" w:space="0" w:color="auto"/>
        <w:right w:val="none" w:sz="0" w:space="0" w:color="auto"/>
      </w:divBdr>
    </w:div>
    <w:div w:id="454952029">
      <w:bodyDiv w:val="1"/>
      <w:marLeft w:val="0"/>
      <w:marRight w:val="0"/>
      <w:marTop w:val="0"/>
      <w:marBottom w:val="0"/>
      <w:divBdr>
        <w:top w:val="none" w:sz="0" w:space="0" w:color="auto"/>
        <w:left w:val="none" w:sz="0" w:space="0" w:color="auto"/>
        <w:bottom w:val="none" w:sz="0" w:space="0" w:color="auto"/>
        <w:right w:val="none" w:sz="0" w:space="0" w:color="auto"/>
      </w:divBdr>
    </w:div>
    <w:div w:id="455098644">
      <w:bodyDiv w:val="1"/>
      <w:marLeft w:val="0"/>
      <w:marRight w:val="0"/>
      <w:marTop w:val="0"/>
      <w:marBottom w:val="0"/>
      <w:divBdr>
        <w:top w:val="none" w:sz="0" w:space="0" w:color="auto"/>
        <w:left w:val="none" w:sz="0" w:space="0" w:color="auto"/>
        <w:bottom w:val="none" w:sz="0" w:space="0" w:color="auto"/>
        <w:right w:val="none" w:sz="0" w:space="0" w:color="auto"/>
      </w:divBdr>
    </w:div>
    <w:div w:id="455678224">
      <w:bodyDiv w:val="1"/>
      <w:marLeft w:val="0"/>
      <w:marRight w:val="0"/>
      <w:marTop w:val="0"/>
      <w:marBottom w:val="0"/>
      <w:divBdr>
        <w:top w:val="none" w:sz="0" w:space="0" w:color="auto"/>
        <w:left w:val="none" w:sz="0" w:space="0" w:color="auto"/>
        <w:bottom w:val="none" w:sz="0" w:space="0" w:color="auto"/>
        <w:right w:val="none" w:sz="0" w:space="0" w:color="auto"/>
      </w:divBdr>
    </w:div>
    <w:div w:id="456030634">
      <w:bodyDiv w:val="1"/>
      <w:marLeft w:val="0"/>
      <w:marRight w:val="0"/>
      <w:marTop w:val="0"/>
      <w:marBottom w:val="0"/>
      <w:divBdr>
        <w:top w:val="none" w:sz="0" w:space="0" w:color="auto"/>
        <w:left w:val="none" w:sz="0" w:space="0" w:color="auto"/>
        <w:bottom w:val="none" w:sz="0" w:space="0" w:color="auto"/>
        <w:right w:val="none" w:sz="0" w:space="0" w:color="auto"/>
      </w:divBdr>
    </w:div>
    <w:div w:id="456073547">
      <w:bodyDiv w:val="1"/>
      <w:marLeft w:val="0"/>
      <w:marRight w:val="0"/>
      <w:marTop w:val="0"/>
      <w:marBottom w:val="0"/>
      <w:divBdr>
        <w:top w:val="none" w:sz="0" w:space="0" w:color="auto"/>
        <w:left w:val="none" w:sz="0" w:space="0" w:color="auto"/>
        <w:bottom w:val="none" w:sz="0" w:space="0" w:color="auto"/>
        <w:right w:val="none" w:sz="0" w:space="0" w:color="auto"/>
      </w:divBdr>
    </w:div>
    <w:div w:id="456217999">
      <w:bodyDiv w:val="1"/>
      <w:marLeft w:val="0"/>
      <w:marRight w:val="0"/>
      <w:marTop w:val="0"/>
      <w:marBottom w:val="0"/>
      <w:divBdr>
        <w:top w:val="none" w:sz="0" w:space="0" w:color="auto"/>
        <w:left w:val="none" w:sz="0" w:space="0" w:color="auto"/>
        <w:bottom w:val="none" w:sz="0" w:space="0" w:color="auto"/>
        <w:right w:val="none" w:sz="0" w:space="0" w:color="auto"/>
      </w:divBdr>
    </w:div>
    <w:div w:id="456602336">
      <w:bodyDiv w:val="1"/>
      <w:marLeft w:val="0"/>
      <w:marRight w:val="0"/>
      <w:marTop w:val="0"/>
      <w:marBottom w:val="0"/>
      <w:divBdr>
        <w:top w:val="none" w:sz="0" w:space="0" w:color="auto"/>
        <w:left w:val="none" w:sz="0" w:space="0" w:color="auto"/>
        <w:bottom w:val="none" w:sz="0" w:space="0" w:color="auto"/>
        <w:right w:val="none" w:sz="0" w:space="0" w:color="auto"/>
      </w:divBdr>
    </w:div>
    <w:div w:id="456685448">
      <w:bodyDiv w:val="1"/>
      <w:marLeft w:val="0"/>
      <w:marRight w:val="0"/>
      <w:marTop w:val="0"/>
      <w:marBottom w:val="0"/>
      <w:divBdr>
        <w:top w:val="none" w:sz="0" w:space="0" w:color="auto"/>
        <w:left w:val="none" w:sz="0" w:space="0" w:color="auto"/>
        <w:bottom w:val="none" w:sz="0" w:space="0" w:color="auto"/>
        <w:right w:val="none" w:sz="0" w:space="0" w:color="auto"/>
      </w:divBdr>
    </w:div>
    <w:div w:id="456724236">
      <w:bodyDiv w:val="1"/>
      <w:marLeft w:val="0"/>
      <w:marRight w:val="0"/>
      <w:marTop w:val="0"/>
      <w:marBottom w:val="0"/>
      <w:divBdr>
        <w:top w:val="none" w:sz="0" w:space="0" w:color="auto"/>
        <w:left w:val="none" w:sz="0" w:space="0" w:color="auto"/>
        <w:bottom w:val="none" w:sz="0" w:space="0" w:color="auto"/>
        <w:right w:val="none" w:sz="0" w:space="0" w:color="auto"/>
      </w:divBdr>
    </w:div>
    <w:div w:id="457261807">
      <w:bodyDiv w:val="1"/>
      <w:marLeft w:val="0"/>
      <w:marRight w:val="0"/>
      <w:marTop w:val="0"/>
      <w:marBottom w:val="0"/>
      <w:divBdr>
        <w:top w:val="none" w:sz="0" w:space="0" w:color="auto"/>
        <w:left w:val="none" w:sz="0" w:space="0" w:color="auto"/>
        <w:bottom w:val="none" w:sz="0" w:space="0" w:color="auto"/>
        <w:right w:val="none" w:sz="0" w:space="0" w:color="auto"/>
      </w:divBdr>
    </w:div>
    <w:div w:id="457452256">
      <w:bodyDiv w:val="1"/>
      <w:marLeft w:val="0"/>
      <w:marRight w:val="0"/>
      <w:marTop w:val="0"/>
      <w:marBottom w:val="0"/>
      <w:divBdr>
        <w:top w:val="none" w:sz="0" w:space="0" w:color="auto"/>
        <w:left w:val="none" w:sz="0" w:space="0" w:color="auto"/>
        <w:bottom w:val="none" w:sz="0" w:space="0" w:color="auto"/>
        <w:right w:val="none" w:sz="0" w:space="0" w:color="auto"/>
      </w:divBdr>
    </w:div>
    <w:div w:id="457456021">
      <w:bodyDiv w:val="1"/>
      <w:marLeft w:val="0"/>
      <w:marRight w:val="0"/>
      <w:marTop w:val="0"/>
      <w:marBottom w:val="0"/>
      <w:divBdr>
        <w:top w:val="none" w:sz="0" w:space="0" w:color="auto"/>
        <w:left w:val="none" w:sz="0" w:space="0" w:color="auto"/>
        <w:bottom w:val="none" w:sz="0" w:space="0" w:color="auto"/>
        <w:right w:val="none" w:sz="0" w:space="0" w:color="auto"/>
      </w:divBdr>
    </w:div>
    <w:div w:id="457527910">
      <w:bodyDiv w:val="1"/>
      <w:marLeft w:val="0"/>
      <w:marRight w:val="0"/>
      <w:marTop w:val="0"/>
      <w:marBottom w:val="0"/>
      <w:divBdr>
        <w:top w:val="none" w:sz="0" w:space="0" w:color="auto"/>
        <w:left w:val="none" w:sz="0" w:space="0" w:color="auto"/>
        <w:bottom w:val="none" w:sz="0" w:space="0" w:color="auto"/>
        <w:right w:val="none" w:sz="0" w:space="0" w:color="auto"/>
      </w:divBdr>
    </w:div>
    <w:div w:id="457533738">
      <w:bodyDiv w:val="1"/>
      <w:marLeft w:val="0"/>
      <w:marRight w:val="0"/>
      <w:marTop w:val="0"/>
      <w:marBottom w:val="0"/>
      <w:divBdr>
        <w:top w:val="none" w:sz="0" w:space="0" w:color="auto"/>
        <w:left w:val="none" w:sz="0" w:space="0" w:color="auto"/>
        <w:bottom w:val="none" w:sz="0" w:space="0" w:color="auto"/>
        <w:right w:val="none" w:sz="0" w:space="0" w:color="auto"/>
      </w:divBdr>
    </w:div>
    <w:div w:id="458034163">
      <w:bodyDiv w:val="1"/>
      <w:marLeft w:val="0"/>
      <w:marRight w:val="0"/>
      <w:marTop w:val="0"/>
      <w:marBottom w:val="0"/>
      <w:divBdr>
        <w:top w:val="none" w:sz="0" w:space="0" w:color="auto"/>
        <w:left w:val="none" w:sz="0" w:space="0" w:color="auto"/>
        <w:bottom w:val="none" w:sz="0" w:space="0" w:color="auto"/>
        <w:right w:val="none" w:sz="0" w:space="0" w:color="auto"/>
      </w:divBdr>
    </w:div>
    <w:div w:id="458256839">
      <w:bodyDiv w:val="1"/>
      <w:marLeft w:val="0"/>
      <w:marRight w:val="0"/>
      <w:marTop w:val="0"/>
      <w:marBottom w:val="0"/>
      <w:divBdr>
        <w:top w:val="none" w:sz="0" w:space="0" w:color="auto"/>
        <w:left w:val="none" w:sz="0" w:space="0" w:color="auto"/>
        <w:bottom w:val="none" w:sz="0" w:space="0" w:color="auto"/>
        <w:right w:val="none" w:sz="0" w:space="0" w:color="auto"/>
      </w:divBdr>
    </w:div>
    <w:div w:id="458303600">
      <w:bodyDiv w:val="1"/>
      <w:marLeft w:val="0"/>
      <w:marRight w:val="0"/>
      <w:marTop w:val="0"/>
      <w:marBottom w:val="0"/>
      <w:divBdr>
        <w:top w:val="none" w:sz="0" w:space="0" w:color="auto"/>
        <w:left w:val="none" w:sz="0" w:space="0" w:color="auto"/>
        <w:bottom w:val="none" w:sz="0" w:space="0" w:color="auto"/>
        <w:right w:val="none" w:sz="0" w:space="0" w:color="auto"/>
      </w:divBdr>
    </w:div>
    <w:div w:id="459081763">
      <w:bodyDiv w:val="1"/>
      <w:marLeft w:val="0"/>
      <w:marRight w:val="0"/>
      <w:marTop w:val="0"/>
      <w:marBottom w:val="0"/>
      <w:divBdr>
        <w:top w:val="none" w:sz="0" w:space="0" w:color="auto"/>
        <w:left w:val="none" w:sz="0" w:space="0" w:color="auto"/>
        <w:bottom w:val="none" w:sz="0" w:space="0" w:color="auto"/>
        <w:right w:val="none" w:sz="0" w:space="0" w:color="auto"/>
      </w:divBdr>
    </w:div>
    <w:div w:id="459224074">
      <w:bodyDiv w:val="1"/>
      <w:marLeft w:val="0"/>
      <w:marRight w:val="0"/>
      <w:marTop w:val="0"/>
      <w:marBottom w:val="0"/>
      <w:divBdr>
        <w:top w:val="none" w:sz="0" w:space="0" w:color="auto"/>
        <w:left w:val="none" w:sz="0" w:space="0" w:color="auto"/>
        <w:bottom w:val="none" w:sz="0" w:space="0" w:color="auto"/>
        <w:right w:val="none" w:sz="0" w:space="0" w:color="auto"/>
      </w:divBdr>
    </w:div>
    <w:div w:id="459423061">
      <w:bodyDiv w:val="1"/>
      <w:marLeft w:val="0"/>
      <w:marRight w:val="0"/>
      <w:marTop w:val="0"/>
      <w:marBottom w:val="0"/>
      <w:divBdr>
        <w:top w:val="none" w:sz="0" w:space="0" w:color="auto"/>
        <w:left w:val="none" w:sz="0" w:space="0" w:color="auto"/>
        <w:bottom w:val="none" w:sz="0" w:space="0" w:color="auto"/>
        <w:right w:val="none" w:sz="0" w:space="0" w:color="auto"/>
      </w:divBdr>
    </w:div>
    <w:div w:id="459692508">
      <w:bodyDiv w:val="1"/>
      <w:marLeft w:val="0"/>
      <w:marRight w:val="0"/>
      <w:marTop w:val="0"/>
      <w:marBottom w:val="0"/>
      <w:divBdr>
        <w:top w:val="none" w:sz="0" w:space="0" w:color="auto"/>
        <w:left w:val="none" w:sz="0" w:space="0" w:color="auto"/>
        <w:bottom w:val="none" w:sz="0" w:space="0" w:color="auto"/>
        <w:right w:val="none" w:sz="0" w:space="0" w:color="auto"/>
      </w:divBdr>
    </w:div>
    <w:div w:id="459803721">
      <w:bodyDiv w:val="1"/>
      <w:marLeft w:val="0"/>
      <w:marRight w:val="0"/>
      <w:marTop w:val="0"/>
      <w:marBottom w:val="0"/>
      <w:divBdr>
        <w:top w:val="none" w:sz="0" w:space="0" w:color="auto"/>
        <w:left w:val="none" w:sz="0" w:space="0" w:color="auto"/>
        <w:bottom w:val="none" w:sz="0" w:space="0" w:color="auto"/>
        <w:right w:val="none" w:sz="0" w:space="0" w:color="auto"/>
      </w:divBdr>
    </w:div>
    <w:div w:id="460074397">
      <w:bodyDiv w:val="1"/>
      <w:marLeft w:val="0"/>
      <w:marRight w:val="0"/>
      <w:marTop w:val="0"/>
      <w:marBottom w:val="0"/>
      <w:divBdr>
        <w:top w:val="none" w:sz="0" w:space="0" w:color="auto"/>
        <w:left w:val="none" w:sz="0" w:space="0" w:color="auto"/>
        <w:bottom w:val="none" w:sz="0" w:space="0" w:color="auto"/>
        <w:right w:val="none" w:sz="0" w:space="0" w:color="auto"/>
      </w:divBdr>
    </w:div>
    <w:div w:id="460197286">
      <w:bodyDiv w:val="1"/>
      <w:marLeft w:val="0"/>
      <w:marRight w:val="0"/>
      <w:marTop w:val="0"/>
      <w:marBottom w:val="0"/>
      <w:divBdr>
        <w:top w:val="none" w:sz="0" w:space="0" w:color="auto"/>
        <w:left w:val="none" w:sz="0" w:space="0" w:color="auto"/>
        <w:bottom w:val="none" w:sz="0" w:space="0" w:color="auto"/>
        <w:right w:val="none" w:sz="0" w:space="0" w:color="auto"/>
      </w:divBdr>
    </w:div>
    <w:div w:id="460418591">
      <w:bodyDiv w:val="1"/>
      <w:marLeft w:val="0"/>
      <w:marRight w:val="0"/>
      <w:marTop w:val="0"/>
      <w:marBottom w:val="0"/>
      <w:divBdr>
        <w:top w:val="none" w:sz="0" w:space="0" w:color="auto"/>
        <w:left w:val="none" w:sz="0" w:space="0" w:color="auto"/>
        <w:bottom w:val="none" w:sz="0" w:space="0" w:color="auto"/>
        <w:right w:val="none" w:sz="0" w:space="0" w:color="auto"/>
      </w:divBdr>
    </w:div>
    <w:div w:id="460878458">
      <w:bodyDiv w:val="1"/>
      <w:marLeft w:val="0"/>
      <w:marRight w:val="0"/>
      <w:marTop w:val="0"/>
      <w:marBottom w:val="0"/>
      <w:divBdr>
        <w:top w:val="none" w:sz="0" w:space="0" w:color="auto"/>
        <w:left w:val="none" w:sz="0" w:space="0" w:color="auto"/>
        <w:bottom w:val="none" w:sz="0" w:space="0" w:color="auto"/>
        <w:right w:val="none" w:sz="0" w:space="0" w:color="auto"/>
      </w:divBdr>
    </w:div>
    <w:div w:id="461265209">
      <w:bodyDiv w:val="1"/>
      <w:marLeft w:val="0"/>
      <w:marRight w:val="0"/>
      <w:marTop w:val="0"/>
      <w:marBottom w:val="0"/>
      <w:divBdr>
        <w:top w:val="none" w:sz="0" w:space="0" w:color="auto"/>
        <w:left w:val="none" w:sz="0" w:space="0" w:color="auto"/>
        <w:bottom w:val="none" w:sz="0" w:space="0" w:color="auto"/>
        <w:right w:val="none" w:sz="0" w:space="0" w:color="auto"/>
      </w:divBdr>
    </w:div>
    <w:div w:id="461310110">
      <w:bodyDiv w:val="1"/>
      <w:marLeft w:val="0"/>
      <w:marRight w:val="0"/>
      <w:marTop w:val="0"/>
      <w:marBottom w:val="0"/>
      <w:divBdr>
        <w:top w:val="none" w:sz="0" w:space="0" w:color="auto"/>
        <w:left w:val="none" w:sz="0" w:space="0" w:color="auto"/>
        <w:bottom w:val="none" w:sz="0" w:space="0" w:color="auto"/>
        <w:right w:val="none" w:sz="0" w:space="0" w:color="auto"/>
      </w:divBdr>
    </w:div>
    <w:div w:id="46165603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2159926">
      <w:bodyDiv w:val="1"/>
      <w:marLeft w:val="0"/>
      <w:marRight w:val="0"/>
      <w:marTop w:val="0"/>
      <w:marBottom w:val="0"/>
      <w:divBdr>
        <w:top w:val="none" w:sz="0" w:space="0" w:color="auto"/>
        <w:left w:val="none" w:sz="0" w:space="0" w:color="auto"/>
        <w:bottom w:val="none" w:sz="0" w:space="0" w:color="auto"/>
        <w:right w:val="none" w:sz="0" w:space="0" w:color="auto"/>
      </w:divBdr>
    </w:div>
    <w:div w:id="462770918">
      <w:bodyDiv w:val="1"/>
      <w:marLeft w:val="0"/>
      <w:marRight w:val="0"/>
      <w:marTop w:val="0"/>
      <w:marBottom w:val="0"/>
      <w:divBdr>
        <w:top w:val="none" w:sz="0" w:space="0" w:color="auto"/>
        <w:left w:val="none" w:sz="0" w:space="0" w:color="auto"/>
        <w:bottom w:val="none" w:sz="0" w:space="0" w:color="auto"/>
        <w:right w:val="none" w:sz="0" w:space="0" w:color="auto"/>
      </w:divBdr>
    </w:div>
    <w:div w:id="462775020">
      <w:bodyDiv w:val="1"/>
      <w:marLeft w:val="0"/>
      <w:marRight w:val="0"/>
      <w:marTop w:val="0"/>
      <w:marBottom w:val="0"/>
      <w:divBdr>
        <w:top w:val="none" w:sz="0" w:space="0" w:color="auto"/>
        <w:left w:val="none" w:sz="0" w:space="0" w:color="auto"/>
        <w:bottom w:val="none" w:sz="0" w:space="0" w:color="auto"/>
        <w:right w:val="none" w:sz="0" w:space="0" w:color="auto"/>
      </w:divBdr>
    </w:div>
    <w:div w:id="463155459">
      <w:bodyDiv w:val="1"/>
      <w:marLeft w:val="0"/>
      <w:marRight w:val="0"/>
      <w:marTop w:val="0"/>
      <w:marBottom w:val="0"/>
      <w:divBdr>
        <w:top w:val="none" w:sz="0" w:space="0" w:color="auto"/>
        <w:left w:val="none" w:sz="0" w:space="0" w:color="auto"/>
        <w:bottom w:val="none" w:sz="0" w:space="0" w:color="auto"/>
        <w:right w:val="none" w:sz="0" w:space="0" w:color="auto"/>
      </w:divBdr>
    </w:div>
    <w:div w:id="463617854">
      <w:bodyDiv w:val="1"/>
      <w:marLeft w:val="0"/>
      <w:marRight w:val="0"/>
      <w:marTop w:val="0"/>
      <w:marBottom w:val="0"/>
      <w:divBdr>
        <w:top w:val="none" w:sz="0" w:space="0" w:color="auto"/>
        <w:left w:val="none" w:sz="0" w:space="0" w:color="auto"/>
        <w:bottom w:val="none" w:sz="0" w:space="0" w:color="auto"/>
        <w:right w:val="none" w:sz="0" w:space="0" w:color="auto"/>
      </w:divBdr>
    </w:div>
    <w:div w:id="463738477">
      <w:bodyDiv w:val="1"/>
      <w:marLeft w:val="0"/>
      <w:marRight w:val="0"/>
      <w:marTop w:val="0"/>
      <w:marBottom w:val="0"/>
      <w:divBdr>
        <w:top w:val="none" w:sz="0" w:space="0" w:color="auto"/>
        <w:left w:val="none" w:sz="0" w:space="0" w:color="auto"/>
        <w:bottom w:val="none" w:sz="0" w:space="0" w:color="auto"/>
        <w:right w:val="none" w:sz="0" w:space="0" w:color="auto"/>
      </w:divBdr>
    </w:div>
    <w:div w:id="463740172">
      <w:bodyDiv w:val="1"/>
      <w:marLeft w:val="0"/>
      <w:marRight w:val="0"/>
      <w:marTop w:val="0"/>
      <w:marBottom w:val="0"/>
      <w:divBdr>
        <w:top w:val="none" w:sz="0" w:space="0" w:color="auto"/>
        <w:left w:val="none" w:sz="0" w:space="0" w:color="auto"/>
        <w:bottom w:val="none" w:sz="0" w:space="0" w:color="auto"/>
        <w:right w:val="none" w:sz="0" w:space="0" w:color="auto"/>
      </w:divBdr>
    </w:div>
    <w:div w:id="464082855">
      <w:bodyDiv w:val="1"/>
      <w:marLeft w:val="0"/>
      <w:marRight w:val="0"/>
      <w:marTop w:val="0"/>
      <w:marBottom w:val="0"/>
      <w:divBdr>
        <w:top w:val="none" w:sz="0" w:space="0" w:color="auto"/>
        <w:left w:val="none" w:sz="0" w:space="0" w:color="auto"/>
        <w:bottom w:val="none" w:sz="0" w:space="0" w:color="auto"/>
        <w:right w:val="none" w:sz="0" w:space="0" w:color="auto"/>
      </w:divBdr>
    </w:div>
    <w:div w:id="464127437">
      <w:bodyDiv w:val="1"/>
      <w:marLeft w:val="0"/>
      <w:marRight w:val="0"/>
      <w:marTop w:val="0"/>
      <w:marBottom w:val="0"/>
      <w:divBdr>
        <w:top w:val="none" w:sz="0" w:space="0" w:color="auto"/>
        <w:left w:val="none" w:sz="0" w:space="0" w:color="auto"/>
        <w:bottom w:val="none" w:sz="0" w:space="0" w:color="auto"/>
        <w:right w:val="none" w:sz="0" w:space="0" w:color="auto"/>
      </w:divBdr>
    </w:div>
    <w:div w:id="464590627">
      <w:bodyDiv w:val="1"/>
      <w:marLeft w:val="0"/>
      <w:marRight w:val="0"/>
      <w:marTop w:val="0"/>
      <w:marBottom w:val="0"/>
      <w:divBdr>
        <w:top w:val="none" w:sz="0" w:space="0" w:color="auto"/>
        <w:left w:val="none" w:sz="0" w:space="0" w:color="auto"/>
        <w:bottom w:val="none" w:sz="0" w:space="0" w:color="auto"/>
        <w:right w:val="none" w:sz="0" w:space="0" w:color="auto"/>
      </w:divBdr>
    </w:div>
    <w:div w:id="465314014">
      <w:bodyDiv w:val="1"/>
      <w:marLeft w:val="0"/>
      <w:marRight w:val="0"/>
      <w:marTop w:val="0"/>
      <w:marBottom w:val="0"/>
      <w:divBdr>
        <w:top w:val="none" w:sz="0" w:space="0" w:color="auto"/>
        <w:left w:val="none" w:sz="0" w:space="0" w:color="auto"/>
        <w:bottom w:val="none" w:sz="0" w:space="0" w:color="auto"/>
        <w:right w:val="none" w:sz="0" w:space="0" w:color="auto"/>
      </w:divBdr>
    </w:div>
    <w:div w:id="465392718">
      <w:bodyDiv w:val="1"/>
      <w:marLeft w:val="0"/>
      <w:marRight w:val="0"/>
      <w:marTop w:val="0"/>
      <w:marBottom w:val="0"/>
      <w:divBdr>
        <w:top w:val="none" w:sz="0" w:space="0" w:color="auto"/>
        <w:left w:val="none" w:sz="0" w:space="0" w:color="auto"/>
        <w:bottom w:val="none" w:sz="0" w:space="0" w:color="auto"/>
        <w:right w:val="none" w:sz="0" w:space="0" w:color="auto"/>
      </w:divBdr>
    </w:div>
    <w:div w:id="465439274">
      <w:bodyDiv w:val="1"/>
      <w:marLeft w:val="0"/>
      <w:marRight w:val="0"/>
      <w:marTop w:val="0"/>
      <w:marBottom w:val="0"/>
      <w:divBdr>
        <w:top w:val="none" w:sz="0" w:space="0" w:color="auto"/>
        <w:left w:val="none" w:sz="0" w:space="0" w:color="auto"/>
        <w:bottom w:val="none" w:sz="0" w:space="0" w:color="auto"/>
        <w:right w:val="none" w:sz="0" w:space="0" w:color="auto"/>
      </w:divBdr>
    </w:div>
    <w:div w:id="465587067">
      <w:bodyDiv w:val="1"/>
      <w:marLeft w:val="0"/>
      <w:marRight w:val="0"/>
      <w:marTop w:val="0"/>
      <w:marBottom w:val="0"/>
      <w:divBdr>
        <w:top w:val="none" w:sz="0" w:space="0" w:color="auto"/>
        <w:left w:val="none" w:sz="0" w:space="0" w:color="auto"/>
        <w:bottom w:val="none" w:sz="0" w:space="0" w:color="auto"/>
        <w:right w:val="none" w:sz="0" w:space="0" w:color="auto"/>
      </w:divBdr>
    </w:div>
    <w:div w:id="465708902">
      <w:bodyDiv w:val="1"/>
      <w:marLeft w:val="0"/>
      <w:marRight w:val="0"/>
      <w:marTop w:val="0"/>
      <w:marBottom w:val="0"/>
      <w:divBdr>
        <w:top w:val="none" w:sz="0" w:space="0" w:color="auto"/>
        <w:left w:val="none" w:sz="0" w:space="0" w:color="auto"/>
        <w:bottom w:val="none" w:sz="0" w:space="0" w:color="auto"/>
        <w:right w:val="none" w:sz="0" w:space="0" w:color="auto"/>
      </w:divBdr>
    </w:div>
    <w:div w:id="466289536">
      <w:bodyDiv w:val="1"/>
      <w:marLeft w:val="0"/>
      <w:marRight w:val="0"/>
      <w:marTop w:val="0"/>
      <w:marBottom w:val="0"/>
      <w:divBdr>
        <w:top w:val="none" w:sz="0" w:space="0" w:color="auto"/>
        <w:left w:val="none" w:sz="0" w:space="0" w:color="auto"/>
        <w:bottom w:val="none" w:sz="0" w:space="0" w:color="auto"/>
        <w:right w:val="none" w:sz="0" w:space="0" w:color="auto"/>
      </w:divBdr>
    </w:div>
    <w:div w:id="466751478">
      <w:bodyDiv w:val="1"/>
      <w:marLeft w:val="0"/>
      <w:marRight w:val="0"/>
      <w:marTop w:val="0"/>
      <w:marBottom w:val="0"/>
      <w:divBdr>
        <w:top w:val="none" w:sz="0" w:space="0" w:color="auto"/>
        <w:left w:val="none" w:sz="0" w:space="0" w:color="auto"/>
        <w:bottom w:val="none" w:sz="0" w:space="0" w:color="auto"/>
        <w:right w:val="none" w:sz="0" w:space="0" w:color="auto"/>
      </w:divBdr>
    </w:div>
    <w:div w:id="467207196">
      <w:bodyDiv w:val="1"/>
      <w:marLeft w:val="0"/>
      <w:marRight w:val="0"/>
      <w:marTop w:val="0"/>
      <w:marBottom w:val="0"/>
      <w:divBdr>
        <w:top w:val="none" w:sz="0" w:space="0" w:color="auto"/>
        <w:left w:val="none" w:sz="0" w:space="0" w:color="auto"/>
        <w:bottom w:val="none" w:sz="0" w:space="0" w:color="auto"/>
        <w:right w:val="none" w:sz="0" w:space="0" w:color="auto"/>
      </w:divBdr>
    </w:div>
    <w:div w:id="467867932">
      <w:bodyDiv w:val="1"/>
      <w:marLeft w:val="0"/>
      <w:marRight w:val="0"/>
      <w:marTop w:val="0"/>
      <w:marBottom w:val="0"/>
      <w:divBdr>
        <w:top w:val="none" w:sz="0" w:space="0" w:color="auto"/>
        <w:left w:val="none" w:sz="0" w:space="0" w:color="auto"/>
        <w:bottom w:val="none" w:sz="0" w:space="0" w:color="auto"/>
        <w:right w:val="none" w:sz="0" w:space="0" w:color="auto"/>
      </w:divBdr>
    </w:div>
    <w:div w:id="468325540">
      <w:bodyDiv w:val="1"/>
      <w:marLeft w:val="0"/>
      <w:marRight w:val="0"/>
      <w:marTop w:val="0"/>
      <w:marBottom w:val="0"/>
      <w:divBdr>
        <w:top w:val="none" w:sz="0" w:space="0" w:color="auto"/>
        <w:left w:val="none" w:sz="0" w:space="0" w:color="auto"/>
        <w:bottom w:val="none" w:sz="0" w:space="0" w:color="auto"/>
        <w:right w:val="none" w:sz="0" w:space="0" w:color="auto"/>
      </w:divBdr>
    </w:div>
    <w:div w:id="468326875">
      <w:bodyDiv w:val="1"/>
      <w:marLeft w:val="0"/>
      <w:marRight w:val="0"/>
      <w:marTop w:val="0"/>
      <w:marBottom w:val="0"/>
      <w:divBdr>
        <w:top w:val="none" w:sz="0" w:space="0" w:color="auto"/>
        <w:left w:val="none" w:sz="0" w:space="0" w:color="auto"/>
        <w:bottom w:val="none" w:sz="0" w:space="0" w:color="auto"/>
        <w:right w:val="none" w:sz="0" w:space="0" w:color="auto"/>
      </w:divBdr>
    </w:div>
    <w:div w:id="468478110">
      <w:bodyDiv w:val="1"/>
      <w:marLeft w:val="0"/>
      <w:marRight w:val="0"/>
      <w:marTop w:val="0"/>
      <w:marBottom w:val="0"/>
      <w:divBdr>
        <w:top w:val="none" w:sz="0" w:space="0" w:color="auto"/>
        <w:left w:val="none" w:sz="0" w:space="0" w:color="auto"/>
        <w:bottom w:val="none" w:sz="0" w:space="0" w:color="auto"/>
        <w:right w:val="none" w:sz="0" w:space="0" w:color="auto"/>
      </w:divBdr>
    </w:div>
    <w:div w:id="468666710">
      <w:bodyDiv w:val="1"/>
      <w:marLeft w:val="0"/>
      <w:marRight w:val="0"/>
      <w:marTop w:val="0"/>
      <w:marBottom w:val="0"/>
      <w:divBdr>
        <w:top w:val="none" w:sz="0" w:space="0" w:color="auto"/>
        <w:left w:val="none" w:sz="0" w:space="0" w:color="auto"/>
        <w:bottom w:val="none" w:sz="0" w:space="0" w:color="auto"/>
        <w:right w:val="none" w:sz="0" w:space="0" w:color="auto"/>
      </w:divBdr>
    </w:div>
    <w:div w:id="468791066">
      <w:bodyDiv w:val="1"/>
      <w:marLeft w:val="0"/>
      <w:marRight w:val="0"/>
      <w:marTop w:val="0"/>
      <w:marBottom w:val="0"/>
      <w:divBdr>
        <w:top w:val="none" w:sz="0" w:space="0" w:color="auto"/>
        <w:left w:val="none" w:sz="0" w:space="0" w:color="auto"/>
        <w:bottom w:val="none" w:sz="0" w:space="0" w:color="auto"/>
        <w:right w:val="none" w:sz="0" w:space="0" w:color="auto"/>
      </w:divBdr>
    </w:div>
    <w:div w:id="468864960">
      <w:bodyDiv w:val="1"/>
      <w:marLeft w:val="0"/>
      <w:marRight w:val="0"/>
      <w:marTop w:val="0"/>
      <w:marBottom w:val="0"/>
      <w:divBdr>
        <w:top w:val="none" w:sz="0" w:space="0" w:color="auto"/>
        <w:left w:val="none" w:sz="0" w:space="0" w:color="auto"/>
        <w:bottom w:val="none" w:sz="0" w:space="0" w:color="auto"/>
        <w:right w:val="none" w:sz="0" w:space="0" w:color="auto"/>
      </w:divBdr>
    </w:div>
    <w:div w:id="469056496">
      <w:bodyDiv w:val="1"/>
      <w:marLeft w:val="0"/>
      <w:marRight w:val="0"/>
      <w:marTop w:val="0"/>
      <w:marBottom w:val="0"/>
      <w:divBdr>
        <w:top w:val="none" w:sz="0" w:space="0" w:color="auto"/>
        <w:left w:val="none" w:sz="0" w:space="0" w:color="auto"/>
        <w:bottom w:val="none" w:sz="0" w:space="0" w:color="auto"/>
        <w:right w:val="none" w:sz="0" w:space="0" w:color="auto"/>
      </w:divBdr>
    </w:div>
    <w:div w:id="469441263">
      <w:bodyDiv w:val="1"/>
      <w:marLeft w:val="0"/>
      <w:marRight w:val="0"/>
      <w:marTop w:val="0"/>
      <w:marBottom w:val="0"/>
      <w:divBdr>
        <w:top w:val="none" w:sz="0" w:space="0" w:color="auto"/>
        <w:left w:val="none" w:sz="0" w:space="0" w:color="auto"/>
        <w:bottom w:val="none" w:sz="0" w:space="0" w:color="auto"/>
        <w:right w:val="none" w:sz="0" w:space="0" w:color="auto"/>
      </w:divBdr>
    </w:div>
    <w:div w:id="469514981">
      <w:bodyDiv w:val="1"/>
      <w:marLeft w:val="0"/>
      <w:marRight w:val="0"/>
      <w:marTop w:val="0"/>
      <w:marBottom w:val="0"/>
      <w:divBdr>
        <w:top w:val="none" w:sz="0" w:space="0" w:color="auto"/>
        <w:left w:val="none" w:sz="0" w:space="0" w:color="auto"/>
        <w:bottom w:val="none" w:sz="0" w:space="0" w:color="auto"/>
        <w:right w:val="none" w:sz="0" w:space="0" w:color="auto"/>
      </w:divBdr>
    </w:div>
    <w:div w:id="470056889">
      <w:bodyDiv w:val="1"/>
      <w:marLeft w:val="0"/>
      <w:marRight w:val="0"/>
      <w:marTop w:val="0"/>
      <w:marBottom w:val="0"/>
      <w:divBdr>
        <w:top w:val="none" w:sz="0" w:space="0" w:color="auto"/>
        <w:left w:val="none" w:sz="0" w:space="0" w:color="auto"/>
        <w:bottom w:val="none" w:sz="0" w:space="0" w:color="auto"/>
        <w:right w:val="none" w:sz="0" w:space="0" w:color="auto"/>
      </w:divBdr>
    </w:div>
    <w:div w:id="470095390">
      <w:bodyDiv w:val="1"/>
      <w:marLeft w:val="0"/>
      <w:marRight w:val="0"/>
      <w:marTop w:val="0"/>
      <w:marBottom w:val="0"/>
      <w:divBdr>
        <w:top w:val="none" w:sz="0" w:space="0" w:color="auto"/>
        <w:left w:val="none" w:sz="0" w:space="0" w:color="auto"/>
        <w:bottom w:val="none" w:sz="0" w:space="0" w:color="auto"/>
        <w:right w:val="none" w:sz="0" w:space="0" w:color="auto"/>
      </w:divBdr>
    </w:div>
    <w:div w:id="470099356">
      <w:bodyDiv w:val="1"/>
      <w:marLeft w:val="0"/>
      <w:marRight w:val="0"/>
      <w:marTop w:val="0"/>
      <w:marBottom w:val="0"/>
      <w:divBdr>
        <w:top w:val="none" w:sz="0" w:space="0" w:color="auto"/>
        <w:left w:val="none" w:sz="0" w:space="0" w:color="auto"/>
        <w:bottom w:val="none" w:sz="0" w:space="0" w:color="auto"/>
        <w:right w:val="none" w:sz="0" w:space="0" w:color="auto"/>
      </w:divBdr>
    </w:div>
    <w:div w:id="470178775">
      <w:bodyDiv w:val="1"/>
      <w:marLeft w:val="0"/>
      <w:marRight w:val="0"/>
      <w:marTop w:val="0"/>
      <w:marBottom w:val="0"/>
      <w:divBdr>
        <w:top w:val="none" w:sz="0" w:space="0" w:color="auto"/>
        <w:left w:val="none" w:sz="0" w:space="0" w:color="auto"/>
        <w:bottom w:val="none" w:sz="0" w:space="0" w:color="auto"/>
        <w:right w:val="none" w:sz="0" w:space="0" w:color="auto"/>
      </w:divBdr>
    </w:div>
    <w:div w:id="470561017">
      <w:bodyDiv w:val="1"/>
      <w:marLeft w:val="0"/>
      <w:marRight w:val="0"/>
      <w:marTop w:val="0"/>
      <w:marBottom w:val="0"/>
      <w:divBdr>
        <w:top w:val="none" w:sz="0" w:space="0" w:color="auto"/>
        <w:left w:val="none" w:sz="0" w:space="0" w:color="auto"/>
        <w:bottom w:val="none" w:sz="0" w:space="0" w:color="auto"/>
        <w:right w:val="none" w:sz="0" w:space="0" w:color="auto"/>
      </w:divBdr>
    </w:div>
    <w:div w:id="471097767">
      <w:bodyDiv w:val="1"/>
      <w:marLeft w:val="0"/>
      <w:marRight w:val="0"/>
      <w:marTop w:val="0"/>
      <w:marBottom w:val="0"/>
      <w:divBdr>
        <w:top w:val="none" w:sz="0" w:space="0" w:color="auto"/>
        <w:left w:val="none" w:sz="0" w:space="0" w:color="auto"/>
        <w:bottom w:val="none" w:sz="0" w:space="0" w:color="auto"/>
        <w:right w:val="none" w:sz="0" w:space="0" w:color="auto"/>
      </w:divBdr>
    </w:div>
    <w:div w:id="471099653">
      <w:bodyDiv w:val="1"/>
      <w:marLeft w:val="0"/>
      <w:marRight w:val="0"/>
      <w:marTop w:val="0"/>
      <w:marBottom w:val="0"/>
      <w:divBdr>
        <w:top w:val="none" w:sz="0" w:space="0" w:color="auto"/>
        <w:left w:val="none" w:sz="0" w:space="0" w:color="auto"/>
        <w:bottom w:val="none" w:sz="0" w:space="0" w:color="auto"/>
        <w:right w:val="none" w:sz="0" w:space="0" w:color="auto"/>
      </w:divBdr>
    </w:div>
    <w:div w:id="471598875">
      <w:bodyDiv w:val="1"/>
      <w:marLeft w:val="0"/>
      <w:marRight w:val="0"/>
      <w:marTop w:val="0"/>
      <w:marBottom w:val="0"/>
      <w:divBdr>
        <w:top w:val="none" w:sz="0" w:space="0" w:color="auto"/>
        <w:left w:val="none" w:sz="0" w:space="0" w:color="auto"/>
        <w:bottom w:val="none" w:sz="0" w:space="0" w:color="auto"/>
        <w:right w:val="none" w:sz="0" w:space="0" w:color="auto"/>
      </w:divBdr>
    </w:div>
    <w:div w:id="471757425">
      <w:bodyDiv w:val="1"/>
      <w:marLeft w:val="0"/>
      <w:marRight w:val="0"/>
      <w:marTop w:val="0"/>
      <w:marBottom w:val="0"/>
      <w:divBdr>
        <w:top w:val="none" w:sz="0" w:space="0" w:color="auto"/>
        <w:left w:val="none" w:sz="0" w:space="0" w:color="auto"/>
        <w:bottom w:val="none" w:sz="0" w:space="0" w:color="auto"/>
        <w:right w:val="none" w:sz="0" w:space="0" w:color="auto"/>
      </w:divBdr>
    </w:div>
    <w:div w:id="471949641">
      <w:bodyDiv w:val="1"/>
      <w:marLeft w:val="0"/>
      <w:marRight w:val="0"/>
      <w:marTop w:val="0"/>
      <w:marBottom w:val="0"/>
      <w:divBdr>
        <w:top w:val="none" w:sz="0" w:space="0" w:color="auto"/>
        <w:left w:val="none" w:sz="0" w:space="0" w:color="auto"/>
        <w:bottom w:val="none" w:sz="0" w:space="0" w:color="auto"/>
        <w:right w:val="none" w:sz="0" w:space="0" w:color="auto"/>
      </w:divBdr>
    </w:div>
    <w:div w:id="472022481">
      <w:bodyDiv w:val="1"/>
      <w:marLeft w:val="0"/>
      <w:marRight w:val="0"/>
      <w:marTop w:val="0"/>
      <w:marBottom w:val="0"/>
      <w:divBdr>
        <w:top w:val="none" w:sz="0" w:space="0" w:color="auto"/>
        <w:left w:val="none" w:sz="0" w:space="0" w:color="auto"/>
        <w:bottom w:val="none" w:sz="0" w:space="0" w:color="auto"/>
        <w:right w:val="none" w:sz="0" w:space="0" w:color="auto"/>
      </w:divBdr>
    </w:div>
    <w:div w:id="472066369">
      <w:bodyDiv w:val="1"/>
      <w:marLeft w:val="0"/>
      <w:marRight w:val="0"/>
      <w:marTop w:val="0"/>
      <w:marBottom w:val="0"/>
      <w:divBdr>
        <w:top w:val="none" w:sz="0" w:space="0" w:color="auto"/>
        <w:left w:val="none" w:sz="0" w:space="0" w:color="auto"/>
        <w:bottom w:val="none" w:sz="0" w:space="0" w:color="auto"/>
        <w:right w:val="none" w:sz="0" w:space="0" w:color="auto"/>
      </w:divBdr>
    </w:div>
    <w:div w:id="472256275">
      <w:bodyDiv w:val="1"/>
      <w:marLeft w:val="0"/>
      <w:marRight w:val="0"/>
      <w:marTop w:val="0"/>
      <w:marBottom w:val="0"/>
      <w:divBdr>
        <w:top w:val="none" w:sz="0" w:space="0" w:color="auto"/>
        <w:left w:val="none" w:sz="0" w:space="0" w:color="auto"/>
        <w:bottom w:val="none" w:sz="0" w:space="0" w:color="auto"/>
        <w:right w:val="none" w:sz="0" w:space="0" w:color="auto"/>
      </w:divBdr>
    </w:div>
    <w:div w:id="472521927">
      <w:bodyDiv w:val="1"/>
      <w:marLeft w:val="0"/>
      <w:marRight w:val="0"/>
      <w:marTop w:val="0"/>
      <w:marBottom w:val="0"/>
      <w:divBdr>
        <w:top w:val="none" w:sz="0" w:space="0" w:color="auto"/>
        <w:left w:val="none" w:sz="0" w:space="0" w:color="auto"/>
        <w:bottom w:val="none" w:sz="0" w:space="0" w:color="auto"/>
        <w:right w:val="none" w:sz="0" w:space="0" w:color="auto"/>
      </w:divBdr>
    </w:div>
    <w:div w:id="473066286">
      <w:bodyDiv w:val="1"/>
      <w:marLeft w:val="0"/>
      <w:marRight w:val="0"/>
      <w:marTop w:val="0"/>
      <w:marBottom w:val="0"/>
      <w:divBdr>
        <w:top w:val="none" w:sz="0" w:space="0" w:color="auto"/>
        <w:left w:val="none" w:sz="0" w:space="0" w:color="auto"/>
        <w:bottom w:val="none" w:sz="0" w:space="0" w:color="auto"/>
        <w:right w:val="none" w:sz="0" w:space="0" w:color="auto"/>
      </w:divBdr>
    </w:div>
    <w:div w:id="473372383">
      <w:bodyDiv w:val="1"/>
      <w:marLeft w:val="0"/>
      <w:marRight w:val="0"/>
      <w:marTop w:val="0"/>
      <w:marBottom w:val="0"/>
      <w:divBdr>
        <w:top w:val="none" w:sz="0" w:space="0" w:color="auto"/>
        <w:left w:val="none" w:sz="0" w:space="0" w:color="auto"/>
        <w:bottom w:val="none" w:sz="0" w:space="0" w:color="auto"/>
        <w:right w:val="none" w:sz="0" w:space="0" w:color="auto"/>
      </w:divBdr>
    </w:div>
    <w:div w:id="473373985">
      <w:bodyDiv w:val="1"/>
      <w:marLeft w:val="0"/>
      <w:marRight w:val="0"/>
      <w:marTop w:val="0"/>
      <w:marBottom w:val="0"/>
      <w:divBdr>
        <w:top w:val="none" w:sz="0" w:space="0" w:color="auto"/>
        <w:left w:val="none" w:sz="0" w:space="0" w:color="auto"/>
        <w:bottom w:val="none" w:sz="0" w:space="0" w:color="auto"/>
        <w:right w:val="none" w:sz="0" w:space="0" w:color="auto"/>
      </w:divBdr>
    </w:div>
    <w:div w:id="473448217">
      <w:bodyDiv w:val="1"/>
      <w:marLeft w:val="0"/>
      <w:marRight w:val="0"/>
      <w:marTop w:val="0"/>
      <w:marBottom w:val="0"/>
      <w:divBdr>
        <w:top w:val="none" w:sz="0" w:space="0" w:color="auto"/>
        <w:left w:val="none" w:sz="0" w:space="0" w:color="auto"/>
        <w:bottom w:val="none" w:sz="0" w:space="0" w:color="auto"/>
        <w:right w:val="none" w:sz="0" w:space="0" w:color="auto"/>
      </w:divBdr>
    </w:div>
    <w:div w:id="473719850">
      <w:bodyDiv w:val="1"/>
      <w:marLeft w:val="0"/>
      <w:marRight w:val="0"/>
      <w:marTop w:val="0"/>
      <w:marBottom w:val="0"/>
      <w:divBdr>
        <w:top w:val="none" w:sz="0" w:space="0" w:color="auto"/>
        <w:left w:val="none" w:sz="0" w:space="0" w:color="auto"/>
        <w:bottom w:val="none" w:sz="0" w:space="0" w:color="auto"/>
        <w:right w:val="none" w:sz="0" w:space="0" w:color="auto"/>
      </w:divBdr>
    </w:div>
    <w:div w:id="473766205">
      <w:bodyDiv w:val="1"/>
      <w:marLeft w:val="0"/>
      <w:marRight w:val="0"/>
      <w:marTop w:val="0"/>
      <w:marBottom w:val="0"/>
      <w:divBdr>
        <w:top w:val="none" w:sz="0" w:space="0" w:color="auto"/>
        <w:left w:val="none" w:sz="0" w:space="0" w:color="auto"/>
        <w:bottom w:val="none" w:sz="0" w:space="0" w:color="auto"/>
        <w:right w:val="none" w:sz="0" w:space="0" w:color="auto"/>
      </w:divBdr>
    </w:div>
    <w:div w:id="473838294">
      <w:bodyDiv w:val="1"/>
      <w:marLeft w:val="0"/>
      <w:marRight w:val="0"/>
      <w:marTop w:val="0"/>
      <w:marBottom w:val="0"/>
      <w:divBdr>
        <w:top w:val="none" w:sz="0" w:space="0" w:color="auto"/>
        <w:left w:val="none" w:sz="0" w:space="0" w:color="auto"/>
        <w:bottom w:val="none" w:sz="0" w:space="0" w:color="auto"/>
        <w:right w:val="none" w:sz="0" w:space="0" w:color="auto"/>
      </w:divBdr>
    </w:div>
    <w:div w:id="474294252">
      <w:bodyDiv w:val="1"/>
      <w:marLeft w:val="0"/>
      <w:marRight w:val="0"/>
      <w:marTop w:val="0"/>
      <w:marBottom w:val="0"/>
      <w:divBdr>
        <w:top w:val="none" w:sz="0" w:space="0" w:color="auto"/>
        <w:left w:val="none" w:sz="0" w:space="0" w:color="auto"/>
        <w:bottom w:val="none" w:sz="0" w:space="0" w:color="auto"/>
        <w:right w:val="none" w:sz="0" w:space="0" w:color="auto"/>
      </w:divBdr>
    </w:div>
    <w:div w:id="474494360">
      <w:bodyDiv w:val="1"/>
      <w:marLeft w:val="0"/>
      <w:marRight w:val="0"/>
      <w:marTop w:val="0"/>
      <w:marBottom w:val="0"/>
      <w:divBdr>
        <w:top w:val="none" w:sz="0" w:space="0" w:color="auto"/>
        <w:left w:val="none" w:sz="0" w:space="0" w:color="auto"/>
        <w:bottom w:val="none" w:sz="0" w:space="0" w:color="auto"/>
        <w:right w:val="none" w:sz="0" w:space="0" w:color="auto"/>
      </w:divBdr>
    </w:div>
    <w:div w:id="474496709">
      <w:bodyDiv w:val="1"/>
      <w:marLeft w:val="0"/>
      <w:marRight w:val="0"/>
      <w:marTop w:val="0"/>
      <w:marBottom w:val="0"/>
      <w:divBdr>
        <w:top w:val="none" w:sz="0" w:space="0" w:color="auto"/>
        <w:left w:val="none" w:sz="0" w:space="0" w:color="auto"/>
        <w:bottom w:val="none" w:sz="0" w:space="0" w:color="auto"/>
        <w:right w:val="none" w:sz="0" w:space="0" w:color="auto"/>
      </w:divBdr>
    </w:div>
    <w:div w:id="474958769">
      <w:bodyDiv w:val="1"/>
      <w:marLeft w:val="0"/>
      <w:marRight w:val="0"/>
      <w:marTop w:val="0"/>
      <w:marBottom w:val="0"/>
      <w:divBdr>
        <w:top w:val="none" w:sz="0" w:space="0" w:color="auto"/>
        <w:left w:val="none" w:sz="0" w:space="0" w:color="auto"/>
        <w:bottom w:val="none" w:sz="0" w:space="0" w:color="auto"/>
        <w:right w:val="none" w:sz="0" w:space="0" w:color="auto"/>
      </w:divBdr>
    </w:div>
    <w:div w:id="475222922">
      <w:bodyDiv w:val="1"/>
      <w:marLeft w:val="0"/>
      <w:marRight w:val="0"/>
      <w:marTop w:val="0"/>
      <w:marBottom w:val="0"/>
      <w:divBdr>
        <w:top w:val="none" w:sz="0" w:space="0" w:color="auto"/>
        <w:left w:val="none" w:sz="0" w:space="0" w:color="auto"/>
        <w:bottom w:val="none" w:sz="0" w:space="0" w:color="auto"/>
        <w:right w:val="none" w:sz="0" w:space="0" w:color="auto"/>
      </w:divBdr>
    </w:div>
    <w:div w:id="475488049">
      <w:bodyDiv w:val="1"/>
      <w:marLeft w:val="0"/>
      <w:marRight w:val="0"/>
      <w:marTop w:val="0"/>
      <w:marBottom w:val="0"/>
      <w:divBdr>
        <w:top w:val="none" w:sz="0" w:space="0" w:color="auto"/>
        <w:left w:val="none" w:sz="0" w:space="0" w:color="auto"/>
        <w:bottom w:val="none" w:sz="0" w:space="0" w:color="auto"/>
        <w:right w:val="none" w:sz="0" w:space="0" w:color="auto"/>
      </w:divBdr>
    </w:div>
    <w:div w:id="475609953">
      <w:bodyDiv w:val="1"/>
      <w:marLeft w:val="0"/>
      <w:marRight w:val="0"/>
      <w:marTop w:val="0"/>
      <w:marBottom w:val="0"/>
      <w:divBdr>
        <w:top w:val="none" w:sz="0" w:space="0" w:color="auto"/>
        <w:left w:val="none" w:sz="0" w:space="0" w:color="auto"/>
        <w:bottom w:val="none" w:sz="0" w:space="0" w:color="auto"/>
        <w:right w:val="none" w:sz="0" w:space="0" w:color="auto"/>
      </w:divBdr>
    </w:div>
    <w:div w:id="476188225">
      <w:bodyDiv w:val="1"/>
      <w:marLeft w:val="0"/>
      <w:marRight w:val="0"/>
      <w:marTop w:val="0"/>
      <w:marBottom w:val="0"/>
      <w:divBdr>
        <w:top w:val="none" w:sz="0" w:space="0" w:color="auto"/>
        <w:left w:val="none" w:sz="0" w:space="0" w:color="auto"/>
        <w:bottom w:val="none" w:sz="0" w:space="0" w:color="auto"/>
        <w:right w:val="none" w:sz="0" w:space="0" w:color="auto"/>
      </w:divBdr>
    </w:div>
    <w:div w:id="476260936">
      <w:bodyDiv w:val="1"/>
      <w:marLeft w:val="0"/>
      <w:marRight w:val="0"/>
      <w:marTop w:val="0"/>
      <w:marBottom w:val="0"/>
      <w:divBdr>
        <w:top w:val="none" w:sz="0" w:space="0" w:color="auto"/>
        <w:left w:val="none" w:sz="0" w:space="0" w:color="auto"/>
        <w:bottom w:val="none" w:sz="0" w:space="0" w:color="auto"/>
        <w:right w:val="none" w:sz="0" w:space="0" w:color="auto"/>
      </w:divBdr>
    </w:div>
    <w:div w:id="476261930">
      <w:bodyDiv w:val="1"/>
      <w:marLeft w:val="0"/>
      <w:marRight w:val="0"/>
      <w:marTop w:val="0"/>
      <w:marBottom w:val="0"/>
      <w:divBdr>
        <w:top w:val="none" w:sz="0" w:space="0" w:color="auto"/>
        <w:left w:val="none" w:sz="0" w:space="0" w:color="auto"/>
        <w:bottom w:val="none" w:sz="0" w:space="0" w:color="auto"/>
        <w:right w:val="none" w:sz="0" w:space="0" w:color="auto"/>
      </w:divBdr>
    </w:div>
    <w:div w:id="476340359">
      <w:bodyDiv w:val="1"/>
      <w:marLeft w:val="0"/>
      <w:marRight w:val="0"/>
      <w:marTop w:val="0"/>
      <w:marBottom w:val="0"/>
      <w:divBdr>
        <w:top w:val="none" w:sz="0" w:space="0" w:color="auto"/>
        <w:left w:val="none" w:sz="0" w:space="0" w:color="auto"/>
        <w:bottom w:val="none" w:sz="0" w:space="0" w:color="auto"/>
        <w:right w:val="none" w:sz="0" w:space="0" w:color="auto"/>
      </w:divBdr>
    </w:div>
    <w:div w:id="476343059">
      <w:bodyDiv w:val="1"/>
      <w:marLeft w:val="0"/>
      <w:marRight w:val="0"/>
      <w:marTop w:val="0"/>
      <w:marBottom w:val="0"/>
      <w:divBdr>
        <w:top w:val="none" w:sz="0" w:space="0" w:color="auto"/>
        <w:left w:val="none" w:sz="0" w:space="0" w:color="auto"/>
        <w:bottom w:val="none" w:sz="0" w:space="0" w:color="auto"/>
        <w:right w:val="none" w:sz="0" w:space="0" w:color="auto"/>
      </w:divBdr>
    </w:div>
    <w:div w:id="476386441">
      <w:bodyDiv w:val="1"/>
      <w:marLeft w:val="0"/>
      <w:marRight w:val="0"/>
      <w:marTop w:val="0"/>
      <w:marBottom w:val="0"/>
      <w:divBdr>
        <w:top w:val="none" w:sz="0" w:space="0" w:color="auto"/>
        <w:left w:val="none" w:sz="0" w:space="0" w:color="auto"/>
        <w:bottom w:val="none" w:sz="0" w:space="0" w:color="auto"/>
        <w:right w:val="none" w:sz="0" w:space="0" w:color="auto"/>
      </w:divBdr>
    </w:div>
    <w:div w:id="476607158">
      <w:bodyDiv w:val="1"/>
      <w:marLeft w:val="0"/>
      <w:marRight w:val="0"/>
      <w:marTop w:val="0"/>
      <w:marBottom w:val="0"/>
      <w:divBdr>
        <w:top w:val="none" w:sz="0" w:space="0" w:color="auto"/>
        <w:left w:val="none" w:sz="0" w:space="0" w:color="auto"/>
        <w:bottom w:val="none" w:sz="0" w:space="0" w:color="auto"/>
        <w:right w:val="none" w:sz="0" w:space="0" w:color="auto"/>
      </w:divBdr>
    </w:div>
    <w:div w:id="476651399">
      <w:bodyDiv w:val="1"/>
      <w:marLeft w:val="0"/>
      <w:marRight w:val="0"/>
      <w:marTop w:val="0"/>
      <w:marBottom w:val="0"/>
      <w:divBdr>
        <w:top w:val="none" w:sz="0" w:space="0" w:color="auto"/>
        <w:left w:val="none" w:sz="0" w:space="0" w:color="auto"/>
        <w:bottom w:val="none" w:sz="0" w:space="0" w:color="auto"/>
        <w:right w:val="none" w:sz="0" w:space="0" w:color="auto"/>
      </w:divBdr>
    </w:div>
    <w:div w:id="476990967">
      <w:bodyDiv w:val="1"/>
      <w:marLeft w:val="0"/>
      <w:marRight w:val="0"/>
      <w:marTop w:val="0"/>
      <w:marBottom w:val="0"/>
      <w:divBdr>
        <w:top w:val="none" w:sz="0" w:space="0" w:color="auto"/>
        <w:left w:val="none" w:sz="0" w:space="0" w:color="auto"/>
        <w:bottom w:val="none" w:sz="0" w:space="0" w:color="auto"/>
        <w:right w:val="none" w:sz="0" w:space="0" w:color="auto"/>
      </w:divBdr>
    </w:div>
    <w:div w:id="477235015">
      <w:bodyDiv w:val="1"/>
      <w:marLeft w:val="0"/>
      <w:marRight w:val="0"/>
      <w:marTop w:val="0"/>
      <w:marBottom w:val="0"/>
      <w:divBdr>
        <w:top w:val="none" w:sz="0" w:space="0" w:color="auto"/>
        <w:left w:val="none" w:sz="0" w:space="0" w:color="auto"/>
        <w:bottom w:val="none" w:sz="0" w:space="0" w:color="auto"/>
        <w:right w:val="none" w:sz="0" w:space="0" w:color="auto"/>
      </w:divBdr>
    </w:div>
    <w:div w:id="478113730">
      <w:bodyDiv w:val="1"/>
      <w:marLeft w:val="0"/>
      <w:marRight w:val="0"/>
      <w:marTop w:val="0"/>
      <w:marBottom w:val="0"/>
      <w:divBdr>
        <w:top w:val="none" w:sz="0" w:space="0" w:color="auto"/>
        <w:left w:val="none" w:sz="0" w:space="0" w:color="auto"/>
        <w:bottom w:val="none" w:sz="0" w:space="0" w:color="auto"/>
        <w:right w:val="none" w:sz="0" w:space="0" w:color="auto"/>
      </w:divBdr>
    </w:div>
    <w:div w:id="478230017">
      <w:bodyDiv w:val="1"/>
      <w:marLeft w:val="0"/>
      <w:marRight w:val="0"/>
      <w:marTop w:val="0"/>
      <w:marBottom w:val="0"/>
      <w:divBdr>
        <w:top w:val="none" w:sz="0" w:space="0" w:color="auto"/>
        <w:left w:val="none" w:sz="0" w:space="0" w:color="auto"/>
        <w:bottom w:val="none" w:sz="0" w:space="0" w:color="auto"/>
        <w:right w:val="none" w:sz="0" w:space="0" w:color="auto"/>
      </w:divBdr>
    </w:div>
    <w:div w:id="478576587">
      <w:bodyDiv w:val="1"/>
      <w:marLeft w:val="0"/>
      <w:marRight w:val="0"/>
      <w:marTop w:val="0"/>
      <w:marBottom w:val="0"/>
      <w:divBdr>
        <w:top w:val="none" w:sz="0" w:space="0" w:color="auto"/>
        <w:left w:val="none" w:sz="0" w:space="0" w:color="auto"/>
        <w:bottom w:val="none" w:sz="0" w:space="0" w:color="auto"/>
        <w:right w:val="none" w:sz="0" w:space="0" w:color="auto"/>
      </w:divBdr>
    </w:div>
    <w:div w:id="478811871">
      <w:bodyDiv w:val="1"/>
      <w:marLeft w:val="0"/>
      <w:marRight w:val="0"/>
      <w:marTop w:val="0"/>
      <w:marBottom w:val="0"/>
      <w:divBdr>
        <w:top w:val="none" w:sz="0" w:space="0" w:color="auto"/>
        <w:left w:val="none" w:sz="0" w:space="0" w:color="auto"/>
        <w:bottom w:val="none" w:sz="0" w:space="0" w:color="auto"/>
        <w:right w:val="none" w:sz="0" w:space="0" w:color="auto"/>
      </w:divBdr>
    </w:div>
    <w:div w:id="479273209">
      <w:bodyDiv w:val="1"/>
      <w:marLeft w:val="0"/>
      <w:marRight w:val="0"/>
      <w:marTop w:val="0"/>
      <w:marBottom w:val="0"/>
      <w:divBdr>
        <w:top w:val="none" w:sz="0" w:space="0" w:color="auto"/>
        <w:left w:val="none" w:sz="0" w:space="0" w:color="auto"/>
        <w:bottom w:val="none" w:sz="0" w:space="0" w:color="auto"/>
        <w:right w:val="none" w:sz="0" w:space="0" w:color="auto"/>
      </w:divBdr>
    </w:div>
    <w:div w:id="479424654">
      <w:bodyDiv w:val="1"/>
      <w:marLeft w:val="0"/>
      <w:marRight w:val="0"/>
      <w:marTop w:val="0"/>
      <w:marBottom w:val="0"/>
      <w:divBdr>
        <w:top w:val="none" w:sz="0" w:space="0" w:color="auto"/>
        <w:left w:val="none" w:sz="0" w:space="0" w:color="auto"/>
        <w:bottom w:val="none" w:sz="0" w:space="0" w:color="auto"/>
        <w:right w:val="none" w:sz="0" w:space="0" w:color="auto"/>
      </w:divBdr>
    </w:div>
    <w:div w:id="479804794">
      <w:bodyDiv w:val="1"/>
      <w:marLeft w:val="0"/>
      <w:marRight w:val="0"/>
      <w:marTop w:val="0"/>
      <w:marBottom w:val="0"/>
      <w:divBdr>
        <w:top w:val="none" w:sz="0" w:space="0" w:color="auto"/>
        <w:left w:val="none" w:sz="0" w:space="0" w:color="auto"/>
        <w:bottom w:val="none" w:sz="0" w:space="0" w:color="auto"/>
        <w:right w:val="none" w:sz="0" w:space="0" w:color="auto"/>
      </w:divBdr>
    </w:div>
    <w:div w:id="480313695">
      <w:bodyDiv w:val="1"/>
      <w:marLeft w:val="0"/>
      <w:marRight w:val="0"/>
      <w:marTop w:val="0"/>
      <w:marBottom w:val="0"/>
      <w:divBdr>
        <w:top w:val="none" w:sz="0" w:space="0" w:color="auto"/>
        <w:left w:val="none" w:sz="0" w:space="0" w:color="auto"/>
        <w:bottom w:val="none" w:sz="0" w:space="0" w:color="auto"/>
        <w:right w:val="none" w:sz="0" w:space="0" w:color="auto"/>
      </w:divBdr>
    </w:div>
    <w:div w:id="480659484">
      <w:bodyDiv w:val="1"/>
      <w:marLeft w:val="0"/>
      <w:marRight w:val="0"/>
      <w:marTop w:val="0"/>
      <w:marBottom w:val="0"/>
      <w:divBdr>
        <w:top w:val="none" w:sz="0" w:space="0" w:color="auto"/>
        <w:left w:val="none" w:sz="0" w:space="0" w:color="auto"/>
        <w:bottom w:val="none" w:sz="0" w:space="0" w:color="auto"/>
        <w:right w:val="none" w:sz="0" w:space="0" w:color="auto"/>
      </w:divBdr>
    </w:div>
    <w:div w:id="480733528">
      <w:bodyDiv w:val="1"/>
      <w:marLeft w:val="0"/>
      <w:marRight w:val="0"/>
      <w:marTop w:val="0"/>
      <w:marBottom w:val="0"/>
      <w:divBdr>
        <w:top w:val="none" w:sz="0" w:space="0" w:color="auto"/>
        <w:left w:val="none" w:sz="0" w:space="0" w:color="auto"/>
        <w:bottom w:val="none" w:sz="0" w:space="0" w:color="auto"/>
        <w:right w:val="none" w:sz="0" w:space="0" w:color="auto"/>
      </w:divBdr>
    </w:div>
    <w:div w:id="480926659">
      <w:bodyDiv w:val="1"/>
      <w:marLeft w:val="0"/>
      <w:marRight w:val="0"/>
      <w:marTop w:val="0"/>
      <w:marBottom w:val="0"/>
      <w:divBdr>
        <w:top w:val="none" w:sz="0" w:space="0" w:color="auto"/>
        <w:left w:val="none" w:sz="0" w:space="0" w:color="auto"/>
        <w:bottom w:val="none" w:sz="0" w:space="0" w:color="auto"/>
        <w:right w:val="none" w:sz="0" w:space="0" w:color="auto"/>
      </w:divBdr>
    </w:div>
    <w:div w:id="481504804">
      <w:bodyDiv w:val="1"/>
      <w:marLeft w:val="0"/>
      <w:marRight w:val="0"/>
      <w:marTop w:val="0"/>
      <w:marBottom w:val="0"/>
      <w:divBdr>
        <w:top w:val="none" w:sz="0" w:space="0" w:color="auto"/>
        <w:left w:val="none" w:sz="0" w:space="0" w:color="auto"/>
        <w:bottom w:val="none" w:sz="0" w:space="0" w:color="auto"/>
        <w:right w:val="none" w:sz="0" w:space="0" w:color="auto"/>
      </w:divBdr>
    </w:div>
    <w:div w:id="481822809">
      <w:bodyDiv w:val="1"/>
      <w:marLeft w:val="0"/>
      <w:marRight w:val="0"/>
      <w:marTop w:val="0"/>
      <w:marBottom w:val="0"/>
      <w:divBdr>
        <w:top w:val="none" w:sz="0" w:space="0" w:color="auto"/>
        <w:left w:val="none" w:sz="0" w:space="0" w:color="auto"/>
        <w:bottom w:val="none" w:sz="0" w:space="0" w:color="auto"/>
        <w:right w:val="none" w:sz="0" w:space="0" w:color="auto"/>
      </w:divBdr>
    </w:div>
    <w:div w:id="482045883">
      <w:bodyDiv w:val="1"/>
      <w:marLeft w:val="0"/>
      <w:marRight w:val="0"/>
      <w:marTop w:val="0"/>
      <w:marBottom w:val="0"/>
      <w:divBdr>
        <w:top w:val="none" w:sz="0" w:space="0" w:color="auto"/>
        <w:left w:val="none" w:sz="0" w:space="0" w:color="auto"/>
        <w:bottom w:val="none" w:sz="0" w:space="0" w:color="auto"/>
        <w:right w:val="none" w:sz="0" w:space="0" w:color="auto"/>
      </w:divBdr>
    </w:div>
    <w:div w:id="482083882">
      <w:bodyDiv w:val="1"/>
      <w:marLeft w:val="0"/>
      <w:marRight w:val="0"/>
      <w:marTop w:val="0"/>
      <w:marBottom w:val="0"/>
      <w:divBdr>
        <w:top w:val="none" w:sz="0" w:space="0" w:color="auto"/>
        <w:left w:val="none" w:sz="0" w:space="0" w:color="auto"/>
        <w:bottom w:val="none" w:sz="0" w:space="0" w:color="auto"/>
        <w:right w:val="none" w:sz="0" w:space="0" w:color="auto"/>
      </w:divBdr>
    </w:div>
    <w:div w:id="482280493">
      <w:bodyDiv w:val="1"/>
      <w:marLeft w:val="0"/>
      <w:marRight w:val="0"/>
      <w:marTop w:val="0"/>
      <w:marBottom w:val="0"/>
      <w:divBdr>
        <w:top w:val="none" w:sz="0" w:space="0" w:color="auto"/>
        <w:left w:val="none" w:sz="0" w:space="0" w:color="auto"/>
        <w:bottom w:val="none" w:sz="0" w:space="0" w:color="auto"/>
        <w:right w:val="none" w:sz="0" w:space="0" w:color="auto"/>
      </w:divBdr>
    </w:div>
    <w:div w:id="482310196">
      <w:bodyDiv w:val="1"/>
      <w:marLeft w:val="0"/>
      <w:marRight w:val="0"/>
      <w:marTop w:val="0"/>
      <w:marBottom w:val="0"/>
      <w:divBdr>
        <w:top w:val="none" w:sz="0" w:space="0" w:color="auto"/>
        <w:left w:val="none" w:sz="0" w:space="0" w:color="auto"/>
        <w:bottom w:val="none" w:sz="0" w:space="0" w:color="auto"/>
        <w:right w:val="none" w:sz="0" w:space="0" w:color="auto"/>
      </w:divBdr>
    </w:div>
    <w:div w:id="482506000">
      <w:bodyDiv w:val="1"/>
      <w:marLeft w:val="0"/>
      <w:marRight w:val="0"/>
      <w:marTop w:val="0"/>
      <w:marBottom w:val="0"/>
      <w:divBdr>
        <w:top w:val="none" w:sz="0" w:space="0" w:color="auto"/>
        <w:left w:val="none" w:sz="0" w:space="0" w:color="auto"/>
        <w:bottom w:val="none" w:sz="0" w:space="0" w:color="auto"/>
        <w:right w:val="none" w:sz="0" w:space="0" w:color="auto"/>
      </w:divBdr>
    </w:div>
    <w:div w:id="482549861">
      <w:bodyDiv w:val="1"/>
      <w:marLeft w:val="0"/>
      <w:marRight w:val="0"/>
      <w:marTop w:val="0"/>
      <w:marBottom w:val="0"/>
      <w:divBdr>
        <w:top w:val="none" w:sz="0" w:space="0" w:color="auto"/>
        <w:left w:val="none" w:sz="0" w:space="0" w:color="auto"/>
        <w:bottom w:val="none" w:sz="0" w:space="0" w:color="auto"/>
        <w:right w:val="none" w:sz="0" w:space="0" w:color="auto"/>
      </w:divBdr>
    </w:div>
    <w:div w:id="483277299">
      <w:bodyDiv w:val="1"/>
      <w:marLeft w:val="0"/>
      <w:marRight w:val="0"/>
      <w:marTop w:val="0"/>
      <w:marBottom w:val="0"/>
      <w:divBdr>
        <w:top w:val="none" w:sz="0" w:space="0" w:color="auto"/>
        <w:left w:val="none" w:sz="0" w:space="0" w:color="auto"/>
        <w:bottom w:val="none" w:sz="0" w:space="0" w:color="auto"/>
        <w:right w:val="none" w:sz="0" w:space="0" w:color="auto"/>
      </w:divBdr>
    </w:div>
    <w:div w:id="483477080">
      <w:bodyDiv w:val="1"/>
      <w:marLeft w:val="0"/>
      <w:marRight w:val="0"/>
      <w:marTop w:val="0"/>
      <w:marBottom w:val="0"/>
      <w:divBdr>
        <w:top w:val="none" w:sz="0" w:space="0" w:color="auto"/>
        <w:left w:val="none" w:sz="0" w:space="0" w:color="auto"/>
        <w:bottom w:val="none" w:sz="0" w:space="0" w:color="auto"/>
        <w:right w:val="none" w:sz="0" w:space="0" w:color="auto"/>
      </w:divBdr>
    </w:div>
    <w:div w:id="483477498">
      <w:bodyDiv w:val="1"/>
      <w:marLeft w:val="0"/>
      <w:marRight w:val="0"/>
      <w:marTop w:val="0"/>
      <w:marBottom w:val="0"/>
      <w:divBdr>
        <w:top w:val="none" w:sz="0" w:space="0" w:color="auto"/>
        <w:left w:val="none" w:sz="0" w:space="0" w:color="auto"/>
        <w:bottom w:val="none" w:sz="0" w:space="0" w:color="auto"/>
        <w:right w:val="none" w:sz="0" w:space="0" w:color="auto"/>
      </w:divBdr>
    </w:div>
    <w:div w:id="484127297">
      <w:bodyDiv w:val="1"/>
      <w:marLeft w:val="0"/>
      <w:marRight w:val="0"/>
      <w:marTop w:val="0"/>
      <w:marBottom w:val="0"/>
      <w:divBdr>
        <w:top w:val="none" w:sz="0" w:space="0" w:color="auto"/>
        <w:left w:val="none" w:sz="0" w:space="0" w:color="auto"/>
        <w:bottom w:val="none" w:sz="0" w:space="0" w:color="auto"/>
        <w:right w:val="none" w:sz="0" w:space="0" w:color="auto"/>
      </w:divBdr>
    </w:div>
    <w:div w:id="484206560">
      <w:bodyDiv w:val="1"/>
      <w:marLeft w:val="0"/>
      <w:marRight w:val="0"/>
      <w:marTop w:val="0"/>
      <w:marBottom w:val="0"/>
      <w:divBdr>
        <w:top w:val="none" w:sz="0" w:space="0" w:color="auto"/>
        <w:left w:val="none" w:sz="0" w:space="0" w:color="auto"/>
        <w:bottom w:val="none" w:sz="0" w:space="0" w:color="auto"/>
        <w:right w:val="none" w:sz="0" w:space="0" w:color="auto"/>
      </w:divBdr>
    </w:div>
    <w:div w:id="484786431">
      <w:bodyDiv w:val="1"/>
      <w:marLeft w:val="0"/>
      <w:marRight w:val="0"/>
      <w:marTop w:val="0"/>
      <w:marBottom w:val="0"/>
      <w:divBdr>
        <w:top w:val="none" w:sz="0" w:space="0" w:color="auto"/>
        <w:left w:val="none" w:sz="0" w:space="0" w:color="auto"/>
        <w:bottom w:val="none" w:sz="0" w:space="0" w:color="auto"/>
        <w:right w:val="none" w:sz="0" w:space="0" w:color="auto"/>
      </w:divBdr>
    </w:div>
    <w:div w:id="484972751">
      <w:bodyDiv w:val="1"/>
      <w:marLeft w:val="0"/>
      <w:marRight w:val="0"/>
      <w:marTop w:val="0"/>
      <w:marBottom w:val="0"/>
      <w:divBdr>
        <w:top w:val="none" w:sz="0" w:space="0" w:color="auto"/>
        <w:left w:val="none" w:sz="0" w:space="0" w:color="auto"/>
        <w:bottom w:val="none" w:sz="0" w:space="0" w:color="auto"/>
        <w:right w:val="none" w:sz="0" w:space="0" w:color="auto"/>
      </w:divBdr>
    </w:div>
    <w:div w:id="485054613">
      <w:bodyDiv w:val="1"/>
      <w:marLeft w:val="0"/>
      <w:marRight w:val="0"/>
      <w:marTop w:val="0"/>
      <w:marBottom w:val="0"/>
      <w:divBdr>
        <w:top w:val="none" w:sz="0" w:space="0" w:color="auto"/>
        <w:left w:val="none" w:sz="0" w:space="0" w:color="auto"/>
        <w:bottom w:val="none" w:sz="0" w:space="0" w:color="auto"/>
        <w:right w:val="none" w:sz="0" w:space="0" w:color="auto"/>
      </w:divBdr>
    </w:div>
    <w:div w:id="485243522">
      <w:bodyDiv w:val="1"/>
      <w:marLeft w:val="0"/>
      <w:marRight w:val="0"/>
      <w:marTop w:val="0"/>
      <w:marBottom w:val="0"/>
      <w:divBdr>
        <w:top w:val="none" w:sz="0" w:space="0" w:color="auto"/>
        <w:left w:val="none" w:sz="0" w:space="0" w:color="auto"/>
        <w:bottom w:val="none" w:sz="0" w:space="0" w:color="auto"/>
        <w:right w:val="none" w:sz="0" w:space="0" w:color="auto"/>
      </w:divBdr>
    </w:div>
    <w:div w:id="485511246">
      <w:bodyDiv w:val="1"/>
      <w:marLeft w:val="0"/>
      <w:marRight w:val="0"/>
      <w:marTop w:val="0"/>
      <w:marBottom w:val="0"/>
      <w:divBdr>
        <w:top w:val="none" w:sz="0" w:space="0" w:color="auto"/>
        <w:left w:val="none" w:sz="0" w:space="0" w:color="auto"/>
        <w:bottom w:val="none" w:sz="0" w:space="0" w:color="auto"/>
        <w:right w:val="none" w:sz="0" w:space="0" w:color="auto"/>
      </w:divBdr>
    </w:div>
    <w:div w:id="485627891">
      <w:bodyDiv w:val="1"/>
      <w:marLeft w:val="0"/>
      <w:marRight w:val="0"/>
      <w:marTop w:val="0"/>
      <w:marBottom w:val="0"/>
      <w:divBdr>
        <w:top w:val="none" w:sz="0" w:space="0" w:color="auto"/>
        <w:left w:val="none" w:sz="0" w:space="0" w:color="auto"/>
        <w:bottom w:val="none" w:sz="0" w:space="0" w:color="auto"/>
        <w:right w:val="none" w:sz="0" w:space="0" w:color="auto"/>
      </w:divBdr>
    </w:div>
    <w:div w:id="485781206">
      <w:bodyDiv w:val="1"/>
      <w:marLeft w:val="0"/>
      <w:marRight w:val="0"/>
      <w:marTop w:val="0"/>
      <w:marBottom w:val="0"/>
      <w:divBdr>
        <w:top w:val="none" w:sz="0" w:space="0" w:color="auto"/>
        <w:left w:val="none" w:sz="0" w:space="0" w:color="auto"/>
        <w:bottom w:val="none" w:sz="0" w:space="0" w:color="auto"/>
        <w:right w:val="none" w:sz="0" w:space="0" w:color="auto"/>
      </w:divBdr>
    </w:div>
    <w:div w:id="485903679">
      <w:bodyDiv w:val="1"/>
      <w:marLeft w:val="0"/>
      <w:marRight w:val="0"/>
      <w:marTop w:val="0"/>
      <w:marBottom w:val="0"/>
      <w:divBdr>
        <w:top w:val="none" w:sz="0" w:space="0" w:color="auto"/>
        <w:left w:val="none" w:sz="0" w:space="0" w:color="auto"/>
        <w:bottom w:val="none" w:sz="0" w:space="0" w:color="auto"/>
        <w:right w:val="none" w:sz="0" w:space="0" w:color="auto"/>
      </w:divBdr>
    </w:div>
    <w:div w:id="485976445">
      <w:bodyDiv w:val="1"/>
      <w:marLeft w:val="0"/>
      <w:marRight w:val="0"/>
      <w:marTop w:val="0"/>
      <w:marBottom w:val="0"/>
      <w:divBdr>
        <w:top w:val="none" w:sz="0" w:space="0" w:color="auto"/>
        <w:left w:val="none" w:sz="0" w:space="0" w:color="auto"/>
        <w:bottom w:val="none" w:sz="0" w:space="0" w:color="auto"/>
        <w:right w:val="none" w:sz="0" w:space="0" w:color="auto"/>
      </w:divBdr>
    </w:div>
    <w:div w:id="486170140">
      <w:bodyDiv w:val="1"/>
      <w:marLeft w:val="0"/>
      <w:marRight w:val="0"/>
      <w:marTop w:val="0"/>
      <w:marBottom w:val="0"/>
      <w:divBdr>
        <w:top w:val="none" w:sz="0" w:space="0" w:color="auto"/>
        <w:left w:val="none" w:sz="0" w:space="0" w:color="auto"/>
        <w:bottom w:val="none" w:sz="0" w:space="0" w:color="auto"/>
        <w:right w:val="none" w:sz="0" w:space="0" w:color="auto"/>
      </w:divBdr>
    </w:div>
    <w:div w:id="486438840">
      <w:bodyDiv w:val="1"/>
      <w:marLeft w:val="0"/>
      <w:marRight w:val="0"/>
      <w:marTop w:val="0"/>
      <w:marBottom w:val="0"/>
      <w:divBdr>
        <w:top w:val="none" w:sz="0" w:space="0" w:color="auto"/>
        <w:left w:val="none" w:sz="0" w:space="0" w:color="auto"/>
        <w:bottom w:val="none" w:sz="0" w:space="0" w:color="auto"/>
        <w:right w:val="none" w:sz="0" w:space="0" w:color="auto"/>
      </w:divBdr>
    </w:div>
    <w:div w:id="486480291">
      <w:bodyDiv w:val="1"/>
      <w:marLeft w:val="0"/>
      <w:marRight w:val="0"/>
      <w:marTop w:val="0"/>
      <w:marBottom w:val="0"/>
      <w:divBdr>
        <w:top w:val="none" w:sz="0" w:space="0" w:color="auto"/>
        <w:left w:val="none" w:sz="0" w:space="0" w:color="auto"/>
        <w:bottom w:val="none" w:sz="0" w:space="0" w:color="auto"/>
        <w:right w:val="none" w:sz="0" w:space="0" w:color="auto"/>
      </w:divBdr>
    </w:div>
    <w:div w:id="487209567">
      <w:bodyDiv w:val="1"/>
      <w:marLeft w:val="0"/>
      <w:marRight w:val="0"/>
      <w:marTop w:val="0"/>
      <w:marBottom w:val="0"/>
      <w:divBdr>
        <w:top w:val="none" w:sz="0" w:space="0" w:color="auto"/>
        <w:left w:val="none" w:sz="0" w:space="0" w:color="auto"/>
        <w:bottom w:val="none" w:sz="0" w:space="0" w:color="auto"/>
        <w:right w:val="none" w:sz="0" w:space="0" w:color="auto"/>
      </w:divBdr>
    </w:div>
    <w:div w:id="487399888">
      <w:bodyDiv w:val="1"/>
      <w:marLeft w:val="0"/>
      <w:marRight w:val="0"/>
      <w:marTop w:val="0"/>
      <w:marBottom w:val="0"/>
      <w:divBdr>
        <w:top w:val="none" w:sz="0" w:space="0" w:color="auto"/>
        <w:left w:val="none" w:sz="0" w:space="0" w:color="auto"/>
        <w:bottom w:val="none" w:sz="0" w:space="0" w:color="auto"/>
        <w:right w:val="none" w:sz="0" w:space="0" w:color="auto"/>
      </w:divBdr>
    </w:div>
    <w:div w:id="488448525">
      <w:bodyDiv w:val="1"/>
      <w:marLeft w:val="0"/>
      <w:marRight w:val="0"/>
      <w:marTop w:val="0"/>
      <w:marBottom w:val="0"/>
      <w:divBdr>
        <w:top w:val="none" w:sz="0" w:space="0" w:color="auto"/>
        <w:left w:val="none" w:sz="0" w:space="0" w:color="auto"/>
        <w:bottom w:val="none" w:sz="0" w:space="0" w:color="auto"/>
        <w:right w:val="none" w:sz="0" w:space="0" w:color="auto"/>
      </w:divBdr>
    </w:div>
    <w:div w:id="488449205">
      <w:bodyDiv w:val="1"/>
      <w:marLeft w:val="0"/>
      <w:marRight w:val="0"/>
      <w:marTop w:val="0"/>
      <w:marBottom w:val="0"/>
      <w:divBdr>
        <w:top w:val="none" w:sz="0" w:space="0" w:color="auto"/>
        <w:left w:val="none" w:sz="0" w:space="0" w:color="auto"/>
        <w:bottom w:val="none" w:sz="0" w:space="0" w:color="auto"/>
        <w:right w:val="none" w:sz="0" w:space="0" w:color="auto"/>
      </w:divBdr>
    </w:div>
    <w:div w:id="488836673">
      <w:bodyDiv w:val="1"/>
      <w:marLeft w:val="0"/>
      <w:marRight w:val="0"/>
      <w:marTop w:val="0"/>
      <w:marBottom w:val="0"/>
      <w:divBdr>
        <w:top w:val="none" w:sz="0" w:space="0" w:color="auto"/>
        <w:left w:val="none" w:sz="0" w:space="0" w:color="auto"/>
        <w:bottom w:val="none" w:sz="0" w:space="0" w:color="auto"/>
        <w:right w:val="none" w:sz="0" w:space="0" w:color="auto"/>
      </w:divBdr>
    </w:div>
    <w:div w:id="489058605">
      <w:bodyDiv w:val="1"/>
      <w:marLeft w:val="0"/>
      <w:marRight w:val="0"/>
      <w:marTop w:val="0"/>
      <w:marBottom w:val="0"/>
      <w:divBdr>
        <w:top w:val="none" w:sz="0" w:space="0" w:color="auto"/>
        <w:left w:val="none" w:sz="0" w:space="0" w:color="auto"/>
        <w:bottom w:val="none" w:sz="0" w:space="0" w:color="auto"/>
        <w:right w:val="none" w:sz="0" w:space="0" w:color="auto"/>
      </w:divBdr>
    </w:div>
    <w:div w:id="489297680">
      <w:bodyDiv w:val="1"/>
      <w:marLeft w:val="0"/>
      <w:marRight w:val="0"/>
      <w:marTop w:val="0"/>
      <w:marBottom w:val="0"/>
      <w:divBdr>
        <w:top w:val="none" w:sz="0" w:space="0" w:color="auto"/>
        <w:left w:val="none" w:sz="0" w:space="0" w:color="auto"/>
        <w:bottom w:val="none" w:sz="0" w:space="0" w:color="auto"/>
        <w:right w:val="none" w:sz="0" w:space="0" w:color="auto"/>
      </w:divBdr>
    </w:div>
    <w:div w:id="489517198">
      <w:bodyDiv w:val="1"/>
      <w:marLeft w:val="0"/>
      <w:marRight w:val="0"/>
      <w:marTop w:val="0"/>
      <w:marBottom w:val="0"/>
      <w:divBdr>
        <w:top w:val="none" w:sz="0" w:space="0" w:color="auto"/>
        <w:left w:val="none" w:sz="0" w:space="0" w:color="auto"/>
        <w:bottom w:val="none" w:sz="0" w:space="0" w:color="auto"/>
        <w:right w:val="none" w:sz="0" w:space="0" w:color="auto"/>
      </w:divBdr>
    </w:div>
    <w:div w:id="489636030">
      <w:bodyDiv w:val="1"/>
      <w:marLeft w:val="0"/>
      <w:marRight w:val="0"/>
      <w:marTop w:val="0"/>
      <w:marBottom w:val="0"/>
      <w:divBdr>
        <w:top w:val="none" w:sz="0" w:space="0" w:color="auto"/>
        <w:left w:val="none" w:sz="0" w:space="0" w:color="auto"/>
        <w:bottom w:val="none" w:sz="0" w:space="0" w:color="auto"/>
        <w:right w:val="none" w:sz="0" w:space="0" w:color="auto"/>
      </w:divBdr>
    </w:div>
    <w:div w:id="489716688">
      <w:bodyDiv w:val="1"/>
      <w:marLeft w:val="0"/>
      <w:marRight w:val="0"/>
      <w:marTop w:val="0"/>
      <w:marBottom w:val="0"/>
      <w:divBdr>
        <w:top w:val="none" w:sz="0" w:space="0" w:color="auto"/>
        <w:left w:val="none" w:sz="0" w:space="0" w:color="auto"/>
        <w:bottom w:val="none" w:sz="0" w:space="0" w:color="auto"/>
        <w:right w:val="none" w:sz="0" w:space="0" w:color="auto"/>
      </w:divBdr>
    </w:div>
    <w:div w:id="489831980">
      <w:bodyDiv w:val="1"/>
      <w:marLeft w:val="0"/>
      <w:marRight w:val="0"/>
      <w:marTop w:val="0"/>
      <w:marBottom w:val="0"/>
      <w:divBdr>
        <w:top w:val="none" w:sz="0" w:space="0" w:color="auto"/>
        <w:left w:val="none" w:sz="0" w:space="0" w:color="auto"/>
        <w:bottom w:val="none" w:sz="0" w:space="0" w:color="auto"/>
        <w:right w:val="none" w:sz="0" w:space="0" w:color="auto"/>
      </w:divBdr>
    </w:div>
    <w:div w:id="489835956">
      <w:bodyDiv w:val="1"/>
      <w:marLeft w:val="0"/>
      <w:marRight w:val="0"/>
      <w:marTop w:val="0"/>
      <w:marBottom w:val="0"/>
      <w:divBdr>
        <w:top w:val="none" w:sz="0" w:space="0" w:color="auto"/>
        <w:left w:val="none" w:sz="0" w:space="0" w:color="auto"/>
        <w:bottom w:val="none" w:sz="0" w:space="0" w:color="auto"/>
        <w:right w:val="none" w:sz="0" w:space="0" w:color="auto"/>
      </w:divBdr>
    </w:div>
    <w:div w:id="489905945">
      <w:bodyDiv w:val="1"/>
      <w:marLeft w:val="0"/>
      <w:marRight w:val="0"/>
      <w:marTop w:val="0"/>
      <w:marBottom w:val="0"/>
      <w:divBdr>
        <w:top w:val="none" w:sz="0" w:space="0" w:color="auto"/>
        <w:left w:val="none" w:sz="0" w:space="0" w:color="auto"/>
        <w:bottom w:val="none" w:sz="0" w:space="0" w:color="auto"/>
        <w:right w:val="none" w:sz="0" w:space="0" w:color="auto"/>
      </w:divBdr>
    </w:div>
    <w:div w:id="490415036">
      <w:bodyDiv w:val="1"/>
      <w:marLeft w:val="0"/>
      <w:marRight w:val="0"/>
      <w:marTop w:val="0"/>
      <w:marBottom w:val="0"/>
      <w:divBdr>
        <w:top w:val="none" w:sz="0" w:space="0" w:color="auto"/>
        <w:left w:val="none" w:sz="0" w:space="0" w:color="auto"/>
        <w:bottom w:val="none" w:sz="0" w:space="0" w:color="auto"/>
        <w:right w:val="none" w:sz="0" w:space="0" w:color="auto"/>
      </w:divBdr>
    </w:div>
    <w:div w:id="490756329">
      <w:bodyDiv w:val="1"/>
      <w:marLeft w:val="0"/>
      <w:marRight w:val="0"/>
      <w:marTop w:val="0"/>
      <w:marBottom w:val="0"/>
      <w:divBdr>
        <w:top w:val="none" w:sz="0" w:space="0" w:color="auto"/>
        <w:left w:val="none" w:sz="0" w:space="0" w:color="auto"/>
        <w:bottom w:val="none" w:sz="0" w:space="0" w:color="auto"/>
        <w:right w:val="none" w:sz="0" w:space="0" w:color="auto"/>
      </w:divBdr>
    </w:div>
    <w:div w:id="490951017">
      <w:bodyDiv w:val="1"/>
      <w:marLeft w:val="0"/>
      <w:marRight w:val="0"/>
      <w:marTop w:val="0"/>
      <w:marBottom w:val="0"/>
      <w:divBdr>
        <w:top w:val="none" w:sz="0" w:space="0" w:color="auto"/>
        <w:left w:val="none" w:sz="0" w:space="0" w:color="auto"/>
        <w:bottom w:val="none" w:sz="0" w:space="0" w:color="auto"/>
        <w:right w:val="none" w:sz="0" w:space="0" w:color="auto"/>
      </w:divBdr>
    </w:div>
    <w:div w:id="491334826">
      <w:bodyDiv w:val="1"/>
      <w:marLeft w:val="0"/>
      <w:marRight w:val="0"/>
      <w:marTop w:val="0"/>
      <w:marBottom w:val="0"/>
      <w:divBdr>
        <w:top w:val="none" w:sz="0" w:space="0" w:color="auto"/>
        <w:left w:val="none" w:sz="0" w:space="0" w:color="auto"/>
        <w:bottom w:val="none" w:sz="0" w:space="0" w:color="auto"/>
        <w:right w:val="none" w:sz="0" w:space="0" w:color="auto"/>
      </w:divBdr>
    </w:div>
    <w:div w:id="491527534">
      <w:bodyDiv w:val="1"/>
      <w:marLeft w:val="0"/>
      <w:marRight w:val="0"/>
      <w:marTop w:val="0"/>
      <w:marBottom w:val="0"/>
      <w:divBdr>
        <w:top w:val="none" w:sz="0" w:space="0" w:color="auto"/>
        <w:left w:val="none" w:sz="0" w:space="0" w:color="auto"/>
        <w:bottom w:val="none" w:sz="0" w:space="0" w:color="auto"/>
        <w:right w:val="none" w:sz="0" w:space="0" w:color="auto"/>
      </w:divBdr>
    </w:div>
    <w:div w:id="491868587">
      <w:bodyDiv w:val="1"/>
      <w:marLeft w:val="0"/>
      <w:marRight w:val="0"/>
      <w:marTop w:val="0"/>
      <w:marBottom w:val="0"/>
      <w:divBdr>
        <w:top w:val="none" w:sz="0" w:space="0" w:color="auto"/>
        <w:left w:val="none" w:sz="0" w:space="0" w:color="auto"/>
        <w:bottom w:val="none" w:sz="0" w:space="0" w:color="auto"/>
        <w:right w:val="none" w:sz="0" w:space="0" w:color="auto"/>
      </w:divBdr>
    </w:div>
    <w:div w:id="491986717">
      <w:bodyDiv w:val="1"/>
      <w:marLeft w:val="0"/>
      <w:marRight w:val="0"/>
      <w:marTop w:val="0"/>
      <w:marBottom w:val="0"/>
      <w:divBdr>
        <w:top w:val="none" w:sz="0" w:space="0" w:color="auto"/>
        <w:left w:val="none" w:sz="0" w:space="0" w:color="auto"/>
        <w:bottom w:val="none" w:sz="0" w:space="0" w:color="auto"/>
        <w:right w:val="none" w:sz="0" w:space="0" w:color="auto"/>
      </w:divBdr>
    </w:div>
    <w:div w:id="492137210">
      <w:bodyDiv w:val="1"/>
      <w:marLeft w:val="0"/>
      <w:marRight w:val="0"/>
      <w:marTop w:val="0"/>
      <w:marBottom w:val="0"/>
      <w:divBdr>
        <w:top w:val="none" w:sz="0" w:space="0" w:color="auto"/>
        <w:left w:val="none" w:sz="0" w:space="0" w:color="auto"/>
        <w:bottom w:val="none" w:sz="0" w:space="0" w:color="auto"/>
        <w:right w:val="none" w:sz="0" w:space="0" w:color="auto"/>
      </w:divBdr>
    </w:div>
    <w:div w:id="492573600">
      <w:bodyDiv w:val="1"/>
      <w:marLeft w:val="0"/>
      <w:marRight w:val="0"/>
      <w:marTop w:val="0"/>
      <w:marBottom w:val="0"/>
      <w:divBdr>
        <w:top w:val="none" w:sz="0" w:space="0" w:color="auto"/>
        <w:left w:val="none" w:sz="0" w:space="0" w:color="auto"/>
        <w:bottom w:val="none" w:sz="0" w:space="0" w:color="auto"/>
        <w:right w:val="none" w:sz="0" w:space="0" w:color="auto"/>
      </w:divBdr>
    </w:div>
    <w:div w:id="492725466">
      <w:bodyDiv w:val="1"/>
      <w:marLeft w:val="0"/>
      <w:marRight w:val="0"/>
      <w:marTop w:val="0"/>
      <w:marBottom w:val="0"/>
      <w:divBdr>
        <w:top w:val="none" w:sz="0" w:space="0" w:color="auto"/>
        <w:left w:val="none" w:sz="0" w:space="0" w:color="auto"/>
        <w:bottom w:val="none" w:sz="0" w:space="0" w:color="auto"/>
        <w:right w:val="none" w:sz="0" w:space="0" w:color="auto"/>
      </w:divBdr>
    </w:div>
    <w:div w:id="492792167">
      <w:bodyDiv w:val="1"/>
      <w:marLeft w:val="0"/>
      <w:marRight w:val="0"/>
      <w:marTop w:val="0"/>
      <w:marBottom w:val="0"/>
      <w:divBdr>
        <w:top w:val="none" w:sz="0" w:space="0" w:color="auto"/>
        <w:left w:val="none" w:sz="0" w:space="0" w:color="auto"/>
        <w:bottom w:val="none" w:sz="0" w:space="0" w:color="auto"/>
        <w:right w:val="none" w:sz="0" w:space="0" w:color="auto"/>
      </w:divBdr>
    </w:div>
    <w:div w:id="492841545">
      <w:bodyDiv w:val="1"/>
      <w:marLeft w:val="0"/>
      <w:marRight w:val="0"/>
      <w:marTop w:val="0"/>
      <w:marBottom w:val="0"/>
      <w:divBdr>
        <w:top w:val="none" w:sz="0" w:space="0" w:color="auto"/>
        <w:left w:val="none" w:sz="0" w:space="0" w:color="auto"/>
        <w:bottom w:val="none" w:sz="0" w:space="0" w:color="auto"/>
        <w:right w:val="none" w:sz="0" w:space="0" w:color="auto"/>
      </w:divBdr>
    </w:div>
    <w:div w:id="492911817">
      <w:bodyDiv w:val="1"/>
      <w:marLeft w:val="0"/>
      <w:marRight w:val="0"/>
      <w:marTop w:val="0"/>
      <w:marBottom w:val="0"/>
      <w:divBdr>
        <w:top w:val="none" w:sz="0" w:space="0" w:color="auto"/>
        <w:left w:val="none" w:sz="0" w:space="0" w:color="auto"/>
        <w:bottom w:val="none" w:sz="0" w:space="0" w:color="auto"/>
        <w:right w:val="none" w:sz="0" w:space="0" w:color="auto"/>
      </w:divBdr>
    </w:div>
    <w:div w:id="492919065">
      <w:bodyDiv w:val="1"/>
      <w:marLeft w:val="0"/>
      <w:marRight w:val="0"/>
      <w:marTop w:val="0"/>
      <w:marBottom w:val="0"/>
      <w:divBdr>
        <w:top w:val="none" w:sz="0" w:space="0" w:color="auto"/>
        <w:left w:val="none" w:sz="0" w:space="0" w:color="auto"/>
        <w:bottom w:val="none" w:sz="0" w:space="0" w:color="auto"/>
        <w:right w:val="none" w:sz="0" w:space="0" w:color="auto"/>
      </w:divBdr>
    </w:div>
    <w:div w:id="493109126">
      <w:bodyDiv w:val="1"/>
      <w:marLeft w:val="0"/>
      <w:marRight w:val="0"/>
      <w:marTop w:val="0"/>
      <w:marBottom w:val="0"/>
      <w:divBdr>
        <w:top w:val="none" w:sz="0" w:space="0" w:color="auto"/>
        <w:left w:val="none" w:sz="0" w:space="0" w:color="auto"/>
        <w:bottom w:val="none" w:sz="0" w:space="0" w:color="auto"/>
        <w:right w:val="none" w:sz="0" w:space="0" w:color="auto"/>
      </w:divBdr>
    </w:div>
    <w:div w:id="493492381">
      <w:bodyDiv w:val="1"/>
      <w:marLeft w:val="0"/>
      <w:marRight w:val="0"/>
      <w:marTop w:val="0"/>
      <w:marBottom w:val="0"/>
      <w:divBdr>
        <w:top w:val="none" w:sz="0" w:space="0" w:color="auto"/>
        <w:left w:val="none" w:sz="0" w:space="0" w:color="auto"/>
        <w:bottom w:val="none" w:sz="0" w:space="0" w:color="auto"/>
        <w:right w:val="none" w:sz="0" w:space="0" w:color="auto"/>
      </w:divBdr>
    </w:div>
    <w:div w:id="493567135">
      <w:bodyDiv w:val="1"/>
      <w:marLeft w:val="0"/>
      <w:marRight w:val="0"/>
      <w:marTop w:val="0"/>
      <w:marBottom w:val="0"/>
      <w:divBdr>
        <w:top w:val="none" w:sz="0" w:space="0" w:color="auto"/>
        <w:left w:val="none" w:sz="0" w:space="0" w:color="auto"/>
        <w:bottom w:val="none" w:sz="0" w:space="0" w:color="auto"/>
        <w:right w:val="none" w:sz="0" w:space="0" w:color="auto"/>
      </w:divBdr>
    </w:div>
    <w:div w:id="493574919">
      <w:bodyDiv w:val="1"/>
      <w:marLeft w:val="0"/>
      <w:marRight w:val="0"/>
      <w:marTop w:val="0"/>
      <w:marBottom w:val="0"/>
      <w:divBdr>
        <w:top w:val="none" w:sz="0" w:space="0" w:color="auto"/>
        <w:left w:val="none" w:sz="0" w:space="0" w:color="auto"/>
        <w:bottom w:val="none" w:sz="0" w:space="0" w:color="auto"/>
        <w:right w:val="none" w:sz="0" w:space="0" w:color="auto"/>
      </w:divBdr>
    </w:div>
    <w:div w:id="493642303">
      <w:bodyDiv w:val="1"/>
      <w:marLeft w:val="0"/>
      <w:marRight w:val="0"/>
      <w:marTop w:val="0"/>
      <w:marBottom w:val="0"/>
      <w:divBdr>
        <w:top w:val="none" w:sz="0" w:space="0" w:color="auto"/>
        <w:left w:val="none" w:sz="0" w:space="0" w:color="auto"/>
        <w:bottom w:val="none" w:sz="0" w:space="0" w:color="auto"/>
        <w:right w:val="none" w:sz="0" w:space="0" w:color="auto"/>
      </w:divBdr>
    </w:div>
    <w:div w:id="493683646">
      <w:bodyDiv w:val="1"/>
      <w:marLeft w:val="0"/>
      <w:marRight w:val="0"/>
      <w:marTop w:val="0"/>
      <w:marBottom w:val="0"/>
      <w:divBdr>
        <w:top w:val="none" w:sz="0" w:space="0" w:color="auto"/>
        <w:left w:val="none" w:sz="0" w:space="0" w:color="auto"/>
        <w:bottom w:val="none" w:sz="0" w:space="0" w:color="auto"/>
        <w:right w:val="none" w:sz="0" w:space="0" w:color="auto"/>
      </w:divBdr>
    </w:div>
    <w:div w:id="493685556">
      <w:bodyDiv w:val="1"/>
      <w:marLeft w:val="0"/>
      <w:marRight w:val="0"/>
      <w:marTop w:val="0"/>
      <w:marBottom w:val="0"/>
      <w:divBdr>
        <w:top w:val="none" w:sz="0" w:space="0" w:color="auto"/>
        <w:left w:val="none" w:sz="0" w:space="0" w:color="auto"/>
        <w:bottom w:val="none" w:sz="0" w:space="0" w:color="auto"/>
        <w:right w:val="none" w:sz="0" w:space="0" w:color="auto"/>
      </w:divBdr>
    </w:div>
    <w:div w:id="493764639">
      <w:bodyDiv w:val="1"/>
      <w:marLeft w:val="0"/>
      <w:marRight w:val="0"/>
      <w:marTop w:val="0"/>
      <w:marBottom w:val="0"/>
      <w:divBdr>
        <w:top w:val="none" w:sz="0" w:space="0" w:color="auto"/>
        <w:left w:val="none" w:sz="0" w:space="0" w:color="auto"/>
        <w:bottom w:val="none" w:sz="0" w:space="0" w:color="auto"/>
        <w:right w:val="none" w:sz="0" w:space="0" w:color="auto"/>
      </w:divBdr>
    </w:div>
    <w:div w:id="494036786">
      <w:bodyDiv w:val="1"/>
      <w:marLeft w:val="0"/>
      <w:marRight w:val="0"/>
      <w:marTop w:val="0"/>
      <w:marBottom w:val="0"/>
      <w:divBdr>
        <w:top w:val="none" w:sz="0" w:space="0" w:color="auto"/>
        <w:left w:val="none" w:sz="0" w:space="0" w:color="auto"/>
        <w:bottom w:val="none" w:sz="0" w:space="0" w:color="auto"/>
        <w:right w:val="none" w:sz="0" w:space="0" w:color="auto"/>
      </w:divBdr>
    </w:div>
    <w:div w:id="494341966">
      <w:bodyDiv w:val="1"/>
      <w:marLeft w:val="0"/>
      <w:marRight w:val="0"/>
      <w:marTop w:val="0"/>
      <w:marBottom w:val="0"/>
      <w:divBdr>
        <w:top w:val="none" w:sz="0" w:space="0" w:color="auto"/>
        <w:left w:val="none" w:sz="0" w:space="0" w:color="auto"/>
        <w:bottom w:val="none" w:sz="0" w:space="0" w:color="auto"/>
        <w:right w:val="none" w:sz="0" w:space="0" w:color="auto"/>
      </w:divBdr>
    </w:div>
    <w:div w:id="494611616">
      <w:bodyDiv w:val="1"/>
      <w:marLeft w:val="0"/>
      <w:marRight w:val="0"/>
      <w:marTop w:val="0"/>
      <w:marBottom w:val="0"/>
      <w:divBdr>
        <w:top w:val="none" w:sz="0" w:space="0" w:color="auto"/>
        <w:left w:val="none" w:sz="0" w:space="0" w:color="auto"/>
        <w:bottom w:val="none" w:sz="0" w:space="0" w:color="auto"/>
        <w:right w:val="none" w:sz="0" w:space="0" w:color="auto"/>
      </w:divBdr>
    </w:div>
    <w:div w:id="495071700">
      <w:bodyDiv w:val="1"/>
      <w:marLeft w:val="0"/>
      <w:marRight w:val="0"/>
      <w:marTop w:val="0"/>
      <w:marBottom w:val="0"/>
      <w:divBdr>
        <w:top w:val="none" w:sz="0" w:space="0" w:color="auto"/>
        <w:left w:val="none" w:sz="0" w:space="0" w:color="auto"/>
        <w:bottom w:val="none" w:sz="0" w:space="0" w:color="auto"/>
        <w:right w:val="none" w:sz="0" w:space="0" w:color="auto"/>
      </w:divBdr>
    </w:div>
    <w:div w:id="495192739">
      <w:bodyDiv w:val="1"/>
      <w:marLeft w:val="0"/>
      <w:marRight w:val="0"/>
      <w:marTop w:val="0"/>
      <w:marBottom w:val="0"/>
      <w:divBdr>
        <w:top w:val="none" w:sz="0" w:space="0" w:color="auto"/>
        <w:left w:val="none" w:sz="0" w:space="0" w:color="auto"/>
        <w:bottom w:val="none" w:sz="0" w:space="0" w:color="auto"/>
        <w:right w:val="none" w:sz="0" w:space="0" w:color="auto"/>
      </w:divBdr>
    </w:div>
    <w:div w:id="495389828">
      <w:bodyDiv w:val="1"/>
      <w:marLeft w:val="0"/>
      <w:marRight w:val="0"/>
      <w:marTop w:val="0"/>
      <w:marBottom w:val="0"/>
      <w:divBdr>
        <w:top w:val="none" w:sz="0" w:space="0" w:color="auto"/>
        <w:left w:val="none" w:sz="0" w:space="0" w:color="auto"/>
        <w:bottom w:val="none" w:sz="0" w:space="0" w:color="auto"/>
        <w:right w:val="none" w:sz="0" w:space="0" w:color="auto"/>
      </w:divBdr>
    </w:div>
    <w:div w:id="495609664">
      <w:bodyDiv w:val="1"/>
      <w:marLeft w:val="0"/>
      <w:marRight w:val="0"/>
      <w:marTop w:val="0"/>
      <w:marBottom w:val="0"/>
      <w:divBdr>
        <w:top w:val="none" w:sz="0" w:space="0" w:color="auto"/>
        <w:left w:val="none" w:sz="0" w:space="0" w:color="auto"/>
        <w:bottom w:val="none" w:sz="0" w:space="0" w:color="auto"/>
        <w:right w:val="none" w:sz="0" w:space="0" w:color="auto"/>
      </w:divBdr>
    </w:div>
    <w:div w:id="495614883">
      <w:bodyDiv w:val="1"/>
      <w:marLeft w:val="0"/>
      <w:marRight w:val="0"/>
      <w:marTop w:val="0"/>
      <w:marBottom w:val="0"/>
      <w:divBdr>
        <w:top w:val="none" w:sz="0" w:space="0" w:color="auto"/>
        <w:left w:val="none" w:sz="0" w:space="0" w:color="auto"/>
        <w:bottom w:val="none" w:sz="0" w:space="0" w:color="auto"/>
        <w:right w:val="none" w:sz="0" w:space="0" w:color="auto"/>
      </w:divBdr>
    </w:div>
    <w:div w:id="495655745">
      <w:bodyDiv w:val="1"/>
      <w:marLeft w:val="0"/>
      <w:marRight w:val="0"/>
      <w:marTop w:val="0"/>
      <w:marBottom w:val="0"/>
      <w:divBdr>
        <w:top w:val="none" w:sz="0" w:space="0" w:color="auto"/>
        <w:left w:val="none" w:sz="0" w:space="0" w:color="auto"/>
        <w:bottom w:val="none" w:sz="0" w:space="0" w:color="auto"/>
        <w:right w:val="none" w:sz="0" w:space="0" w:color="auto"/>
      </w:divBdr>
    </w:div>
    <w:div w:id="495999017">
      <w:bodyDiv w:val="1"/>
      <w:marLeft w:val="0"/>
      <w:marRight w:val="0"/>
      <w:marTop w:val="0"/>
      <w:marBottom w:val="0"/>
      <w:divBdr>
        <w:top w:val="none" w:sz="0" w:space="0" w:color="auto"/>
        <w:left w:val="none" w:sz="0" w:space="0" w:color="auto"/>
        <w:bottom w:val="none" w:sz="0" w:space="0" w:color="auto"/>
        <w:right w:val="none" w:sz="0" w:space="0" w:color="auto"/>
      </w:divBdr>
    </w:div>
    <w:div w:id="496269872">
      <w:bodyDiv w:val="1"/>
      <w:marLeft w:val="0"/>
      <w:marRight w:val="0"/>
      <w:marTop w:val="0"/>
      <w:marBottom w:val="0"/>
      <w:divBdr>
        <w:top w:val="none" w:sz="0" w:space="0" w:color="auto"/>
        <w:left w:val="none" w:sz="0" w:space="0" w:color="auto"/>
        <w:bottom w:val="none" w:sz="0" w:space="0" w:color="auto"/>
        <w:right w:val="none" w:sz="0" w:space="0" w:color="auto"/>
      </w:divBdr>
    </w:div>
    <w:div w:id="496311638">
      <w:bodyDiv w:val="1"/>
      <w:marLeft w:val="0"/>
      <w:marRight w:val="0"/>
      <w:marTop w:val="0"/>
      <w:marBottom w:val="0"/>
      <w:divBdr>
        <w:top w:val="none" w:sz="0" w:space="0" w:color="auto"/>
        <w:left w:val="none" w:sz="0" w:space="0" w:color="auto"/>
        <w:bottom w:val="none" w:sz="0" w:space="0" w:color="auto"/>
        <w:right w:val="none" w:sz="0" w:space="0" w:color="auto"/>
      </w:divBdr>
    </w:div>
    <w:div w:id="496382900">
      <w:bodyDiv w:val="1"/>
      <w:marLeft w:val="0"/>
      <w:marRight w:val="0"/>
      <w:marTop w:val="0"/>
      <w:marBottom w:val="0"/>
      <w:divBdr>
        <w:top w:val="none" w:sz="0" w:space="0" w:color="auto"/>
        <w:left w:val="none" w:sz="0" w:space="0" w:color="auto"/>
        <w:bottom w:val="none" w:sz="0" w:space="0" w:color="auto"/>
        <w:right w:val="none" w:sz="0" w:space="0" w:color="auto"/>
      </w:divBdr>
    </w:div>
    <w:div w:id="496770766">
      <w:bodyDiv w:val="1"/>
      <w:marLeft w:val="0"/>
      <w:marRight w:val="0"/>
      <w:marTop w:val="0"/>
      <w:marBottom w:val="0"/>
      <w:divBdr>
        <w:top w:val="none" w:sz="0" w:space="0" w:color="auto"/>
        <w:left w:val="none" w:sz="0" w:space="0" w:color="auto"/>
        <w:bottom w:val="none" w:sz="0" w:space="0" w:color="auto"/>
        <w:right w:val="none" w:sz="0" w:space="0" w:color="auto"/>
      </w:divBdr>
    </w:div>
    <w:div w:id="496846853">
      <w:bodyDiv w:val="1"/>
      <w:marLeft w:val="0"/>
      <w:marRight w:val="0"/>
      <w:marTop w:val="0"/>
      <w:marBottom w:val="0"/>
      <w:divBdr>
        <w:top w:val="none" w:sz="0" w:space="0" w:color="auto"/>
        <w:left w:val="none" w:sz="0" w:space="0" w:color="auto"/>
        <w:bottom w:val="none" w:sz="0" w:space="0" w:color="auto"/>
        <w:right w:val="none" w:sz="0" w:space="0" w:color="auto"/>
      </w:divBdr>
    </w:div>
    <w:div w:id="497307242">
      <w:bodyDiv w:val="1"/>
      <w:marLeft w:val="0"/>
      <w:marRight w:val="0"/>
      <w:marTop w:val="0"/>
      <w:marBottom w:val="0"/>
      <w:divBdr>
        <w:top w:val="none" w:sz="0" w:space="0" w:color="auto"/>
        <w:left w:val="none" w:sz="0" w:space="0" w:color="auto"/>
        <w:bottom w:val="none" w:sz="0" w:space="0" w:color="auto"/>
        <w:right w:val="none" w:sz="0" w:space="0" w:color="auto"/>
      </w:divBdr>
    </w:div>
    <w:div w:id="497889428">
      <w:bodyDiv w:val="1"/>
      <w:marLeft w:val="0"/>
      <w:marRight w:val="0"/>
      <w:marTop w:val="0"/>
      <w:marBottom w:val="0"/>
      <w:divBdr>
        <w:top w:val="none" w:sz="0" w:space="0" w:color="auto"/>
        <w:left w:val="none" w:sz="0" w:space="0" w:color="auto"/>
        <w:bottom w:val="none" w:sz="0" w:space="0" w:color="auto"/>
        <w:right w:val="none" w:sz="0" w:space="0" w:color="auto"/>
      </w:divBdr>
    </w:div>
    <w:div w:id="497962195">
      <w:bodyDiv w:val="1"/>
      <w:marLeft w:val="0"/>
      <w:marRight w:val="0"/>
      <w:marTop w:val="0"/>
      <w:marBottom w:val="0"/>
      <w:divBdr>
        <w:top w:val="none" w:sz="0" w:space="0" w:color="auto"/>
        <w:left w:val="none" w:sz="0" w:space="0" w:color="auto"/>
        <w:bottom w:val="none" w:sz="0" w:space="0" w:color="auto"/>
        <w:right w:val="none" w:sz="0" w:space="0" w:color="auto"/>
      </w:divBdr>
    </w:div>
    <w:div w:id="498082528">
      <w:bodyDiv w:val="1"/>
      <w:marLeft w:val="0"/>
      <w:marRight w:val="0"/>
      <w:marTop w:val="0"/>
      <w:marBottom w:val="0"/>
      <w:divBdr>
        <w:top w:val="none" w:sz="0" w:space="0" w:color="auto"/>
        <w:left w:val="none" w:sz="0" w:space="0" w:color="auto"/>
        <w:bottom w:val="none" w:sz="0" w:space="0" w:color="auto"/>
        <w:right w:val="none" w:sz="0" w:space="0" w:color="auto"/>
      </w:divBdr>
    </w:div>
    <w:div w:id="498346917">
      <w:bodyDiv w:val="1"/>
      <w:marLeft w:val="0"/>
      <w:marRight w:val="0"/>
      <w:marTop w:val="0"/>
      <w:marBottom w:val="0"/>
      <w:divBdr>
        <w:top w:val="none" w:sz="0" w:space="0" w:color="auto"/>
        <w:left w:val="none" w:sz="0" w:space="0" w:color="auto"/>
        <w:bottom w:val="none" w:sz="0" w:space="0" w:color="auto"/>
        <w:right w:val="none" w:sz="0" w:space="0" w:color="auto"/>
      </w:divBdr>
    </w:div>
    <w:div w:id="498428830">
      <w:bodyDiv w:val="1"/>
      <w:marLeft w:val="0"/>
      <w:marRight w:val="0"/>
      <w:marTop w:val="0"/>
      <w:marBottom w:val="0"/>
      <w:divBdr>
        <w:top w:val="none" w:sz="0" w:space="0" w:color="auto"/>
        <w:left w:val="none" w:sz="0" w:space="0" w:color="auto"/>
        <w:bottom w:val="none" w:sz="0" w:space="0" w:color="auto"/>
        <w:right w:val="none" w:sz="0" w:space="0" w:color="auto"/>
      </w:divBdr>
    </w:div>
    <w:div w:id="499197992">
      <w:bodyDiv w:val="1"/>
      <w:marLeft w:val="0"/>
      <w:marRight w:val="0"/>
      <w:marTop w:val="0"/>
      <w:marBottom w:val="0"/>
      <w:divBdr>
        <w:top w:val="none" w:sz="0" w:space="0" w:color="auto"/>
        <w:left w:val="none" w:sz="0" w:space="0" w:color="auto"/>
        <w:bottom w:val="none" w:sz="0" w:space="0" w:color="auto"/>
        <w:right w:val="none" w:sz="0" w:space="0" w:color="auto"/>
      </w:divBdr>
    </w:div>
    <w:div w:id="499389855">
      <w:bodyDiv w:val="1"/>
      <w:marLeft w:val="0"/>
      <w:marRight w:val="0"/>
      <w:marTop w:val="0"/>
      <w:marBottom w:val="0"/>
      <w:divBdr>
        <w:top w:val="none" w:sz="0" w:space="0" w:color="auto"/>
        <w:left w:val="none" w:sz="0" w:space="0" w:color="auto"/>
        <w:bottom w:val="none" w:sz="0" w:space="0" w:color="auto"/>
        <w:right w:val="none" w:sz="0" w:space="0" w:color="auto"/>
      </w:divBdr>
    </w:div>
    <w:div w:id="499927710">
      <w:bodyDiv w:val="1"/>
      <w:marLeft w:val="0"/>
      <w:marRight w:val="0"/>
      <w:marTop w:val="0"/>
      <w:marBottom w:val="0"/>
      <w:divBdr>
        <w:top w:val="none" w:sz="0" w:space="0" w:color="auto"/>
        <w:left w:val="none" w:sz="0" w:space="0" w:color="auto"/>
        <w:bottom w:val="none" w:sz="0" w:space="0" w:color="auto"/>
        <w:right w:val="none" w:sz="0" w:space="0" w:color="auto"/>
      </w:divBdr>
    </w:div>
    <w:div w:id="500043322">
      <w:bodyDiv w:val="1"/>
      <w:marLeft w:val="0"/>
      <w:marRight w:val="0"/>
      <w:marTop w:val="0"/>
      <w:marBottom w:val="0"/>
      <w:divBdr>
        <w:top w:val="none" w:sz="0" w:space="0" w:color="auto"/>
        <w:left w:val="none" w:sz="0" w:space="0" w:color="auto"/>
        <w:bottom w:val="none" w:sz="0" w:space="0" w:color="auto"/>
        <w:right w:val="none" w:sz="0" w:space="0" w:color="auto"/>
      </w:divBdr>
    </w:div>
    <w:div w:id="500465205">
      <w:bodyDiv w:val="1"/>
      <w:marLeft w:val="0"/>
      <w:marRight w:val="0"/>
      <w:marTop w:val="0"/>
      <w:marBottom w:val="0"/>
      <w:divBdr>
        <w:top w:val="none" w:sz="0" w:space="0" w:color="auto"/>
        <w:left w:val="none" w:sz="0" w:space="0" w:color="auto"/>
        <w:bottom w:val="none" w:sz="0" w:space="0" w:color="auto"/>
        <w:right w:val="none" w:sz="0" w:space="0" w:color="auto"/>
      </w:divBdr>
    </w:div>
    <w:div w:id="500506455">
      <w:bodyDiv w:val="1"/>
      <w:marLeft w:val="0"/>
      <w:marRight w:val="0"/>
      <w:marTop w:val="0"/>
      <w:marBottom w:val="0"/>
      <w:divBdr>
        <w:top w:val="none" w:sz="0" w:space="0" w:color="auto"/>
        <w:left w:val="none" w:sz="0" w:space="0" w:color="auto"/>
        <w:bottom w:val="none" w:sz="0" w:space="0" w:color="auto"/>
        <w:right w:val="none" w:sz="0" w:space="0" w:color="auto"/>
      </w:divBdr>
    </w:div>
    <w:div w:id="500632111">
      <w:bodyDiv w:val="1"/>
      <w:marLeft w:val="0"/>
      <w:marRight w:val="0"/>
      <w:marTop w:val="0"/>
      <w:marBottom w:val="0"/>
      <w:divBdr>
        <w:top w:val="none" w:sz="0" w:space="0" w:color="auto"/>
        <w:left w:val="none" w:sz="0" w:space="0" w:color="auto"/>
        <w:bottom w:val="none" w:sz="0" w:space="0" w:color="auto"/>
        <w:right w:val="none" w:sz="0" w:space="0" w:color="auto"/>
      </w:divBdr>
    </w:div>
    <w:div w:id="501161502">
      <w:bodyDiv w:val="1"/>
      <w:marLeft w:val="0"/>
      <w:marRight w:val="0"/>
      <w:marTop w:val="0"/>
      <w:marBottom w:val="0"/>
      <w:divBdr>
        <w:top w:val="none" w:sz="0" w:space="0" w:color="auto"/>
        <w:left w:val="none" w:sz="0" w:space="0" w:color="auto"/>
        <w:bottom w:val="none" w:sz="0" w:space="0" w:color="auto"/>
        <w:right w:val="none" w:sz="0" w:space="0" w:color="auto"/>
      </w:divBdr>
    </w:div>
    <w:div w:id="501166575">
      <w:bodyDiv w:val="1"/>
      <w:marLeft w:val="0"/>
      <w:marRight w:val="0"/>
      <w:marTop w:val="0"/>
      <w:marBottom w:val="0"/>
      <w:divBdr>
        <w:top w:val="none" w:sz="0" w:space="0" w:color="auto"/>
        <w:left w:val="none" w:sz="0" w:space="0" w:color="auto"/>
        <w:bottom w:val="none" w:sz="0" w:space="0" w:color="auto"/>
        <w:right w:val="none" w:sz="0" w:space="0" w:color="auto"/>
      </w:divBdr>
    </w:div>
    <w:div w:id="501239445">
      <w:bodyDiv w:val="1"/>
      <w:marLeft w:val="0"/>
      <w:marRight w:val="0"/>
      <w:marTop w:val="0"/>
      <w:marBottom w:val="0"/>
      <w:divBdr>
        <w:top w:val="none" w:sz="0" w:space="0" w:color="auto"/>
        <w:left w:val="none" w:sz="0" w:space="0" w:color="auto"/>
        <w:bottom w:val="none" w:sz="0" w:space="0" w:color="auto"/>
        <w:right w:val="none" w:sz="0" w:space="0" w:color="auto"/>
      </w:divBdr>
    </w:div>
    <w:div w:id="501630057">
      <w:bodyDiv w:val="1"/>
      <w:marLeft w:val="0"/>
      <w:marRight w:val="0"/>
      <w:marTop w:val="0"/>
      <w:marBottom w:val="0"/>
      <w:divBdr>
        <w:top w:val="none" w:sz="0" w:space="0" w:color="auto"/>
        <w:left w:val="none" w:sz="0" w:space="0" w:color="auto"/>
        <w:bottom w:val="none" w:sz="0" w:space="0" w:color="auto"/>
        <w:right w:val="none" w:sz="0" w:space="0" w:color="auto"/>
      </w:divBdr>
    </w:div>
    <w:div w:id="501703457">
      <w:bodyDiv w:val="1"/>
      <w:marLeft w:val="0"/>
      <w:marRight w:val="0"/>
      <w:marTop w:val="0"/>
      <w:marBottom w:val="0"/>
      <w:divBdr>
        <w:top w:val="none" w:sz="0" w:space="0" w:color="auto"/>
        <w:left w:val="none" w:sz="0" w:space="0" w:color="auto"/>
        <w:bottom w:val="none" w:sz="0" w:space="0" w:color="auto"/>
        <w:right w:val="none" w:sz="0" w:space="0" w:color="auto"/>
      </w:divBdr>
    </w:div>
    <w:div w:id="501821608">
      <w:bodyDiv w:val="1"/>
      <w:marLeft w:val="0"/>
      <w:marRight w:val="0"/>
      <w:marTop w:val="0"/>
      <w:marBottom w:val="0"/>
      <w:divBdr>
        <w:top w:val="none" w:sz="0" w:space="0" w:color="auto"/>
        <w:left w:val="none" w:sz="0" w:space="0" w:color="auto"/>
        <w:bottom w:val="none" w:sz="0" w:space="0" w:color="auto"/>
        <w:right w:val="none" w:sz="0" w:space="0" w:color="auto"/>
      </w:divBdr>
    </w:div>
    <w:div w:id="502159806">
      <w:bodyDiv w:val="1"/>
      <w:marLeft w:val="0"/>
      <w:marRight w:val="0"/>
      <w:marTop w:val="0"/>
      <w:marBottom w:val="0"/>
      <w:divBdr>
        <w:top w:val="none" w:sz="0" w:space="0" w:color="auto"/>
        <w:left w:val="none" w:sz="0" w:space="0" w:color="auto"/>
        <w:bottom w:val="none" w:sz="0" w:space="0" w:color="auto"/>
        <w:right w:val="none" w:sz="0" w:space="0" w:color="auto"/>
      </w:divBdr>
    </w:div>
    <w:div w:id="502168906">
      <w:bodyDiv w:val="1"/>
      <w:marLeft w:val="0"/>
      <w:marRight w:val="0"/>
      <w:marTop w:val="0"/>
      <w:marBottom w:val="0"/>
      <w:divBdr>
        <w:top w:val="none" w:sz="0" w:space="0" w:color="auto"/>
        <w:left w:val="none" w:sz="0" w:space="0" w:color="auto"/>
        <w:bottom w:val="none" w:sz="0" w:space="0" w:color="auto"/>
        <w:right w:val="none" w:sz="0" w:space="0" w:color="auto"/>
      </w:divBdr>
    </w:div>
    <w:div w:id="502358455">
      <w:bodyDiv w:val="1"/>
      <w:marLeft w:val="0"/>
      <w:marRight w:val="0"/>
      <w:marTop w:val="0"/>
      <w:marBottom w:val="0"/>
      <w:divBdr>
        <w:top w:val="none" w:sz="0" w:space="0" w:color="auto"/>
        <w:left w:val="none" w:sz="0" w:space="0" w:color="auto"/>
        <w:bottom w:val="none" w:sz="0" w:space="0" w:color="auto"/>
        <w:right w:val="none" w:sz="0" w:space="0" w:color="auto"/>
      </w:divBdr>
    </w:div>
    <w:div w:id="502663848">
      <w:bodyDiv w:val="1"/>
      <w:marLeft w:val="0"/>
      <w:marRight w:val="0"/>
      <w:marTop w:val="0"/>
      <w:marBottom w:val="0"/>
      <w:divBdr>
        <w:top w:val="none" w:sz="0" w:space="0" w:color="auto"/>
        <w:left w:val="none" w:sz="0" w:space="0" w:color="auto"/>
        <w:bottom w:val="none" w:sz="0" w:space="0" w:color="auto"/>
        <w:right w:val="none" w:sz="0" w:space="0" w:color="auto"/>
      </w:divBdr>
    </w:div>
    <w:div w:id="502745752">
      <w:bodyDiv w:val="1"/>
      <w:marLeft w:val="0"/>
      <w:marRight w:val="0"/>
      <w:marTop w:val="0"/>
      <w:marBottom w:val="0"/>
      <w:divBdr>
        <w:top w:val="none" w:sz="0" w:space="0" w:color="auto"/>
        <w:left w:val="none" w:sz="0" w:space="0" w:color="auto"/>
        <w:bottom w:val="none" w:sz="0" w:space="0" w:color="auto"/>
        <w:right w:val="none" w:sz="0" w:space="0" w:color="auto"/>
      </w:divBdr>
    </w:div>
    <w:div w:id="502821546">
      <w:bodyDiv w:val="1"/>
      <w:marLeft w:val="0"/>
      <w:marRight w:val="0"/>
      <w:marTop w:val="0"/>
      <w:marBottom w:val="0"/>
      <w:divBdr>
        <w:top w:val="none" w:sz="0" w:space="0" w:color="auto"/>
        <w:left w:val="none" w:sz="0" w:space="0" w:color="auto"/>
        <w:bottom w:val="none" w:sz="0" w:space="0" w:color="auto"/>
        <w:right w:val="none" w:sz="0" w:space="0" w:color="auto"/>
      </w:divBdr>
    </w:div>
    <w:div w:id="502889952">
      <w:bodyDiv w:val="1"/>
      <w:marLeft w:val="0"/>
      <w:marRight w:val="0"/>
      <w:marTop w:val="0"/>
      <w:marBottom w:val="0"/>
      <w:divBdr>
        <w:top w:val="none" w:sz="0" w:space="0" w:color="auto"/>
        <w:left w:val="none" w:sz="0" w:space="0" w:color="auto"/>
        <w:bottom w:val="none" w:sz="0" w:space="0" w:color="auto"/>
        <w:right w:val="none" w:sz="0" w:space="0" w:color="auto"/>
      </w:divBdr>
    </w:div>
    <w:div w:id="503059625">
      <w:bodyDiv w:val="1"/>
      <w:marLeft w:val="0"/>
      <w:marRight w:val="0"/>
      <w:marTop w:val="0"/>
      <w:marBottom w:val="0"/>
      <w:divBdr>
        <w:top w:val="none" w:sz="0" w:space="0" w:color="auto"/>
        <w:left w:val="none" w:sz="0" w:space="0" w:color="auto"/>
        <w:bottom w:val="none" w:sz="0" w:space="0" w:color="auto"/>
        <w:right w:val="none" w:sz="0" w:space="0" w:color="auto"/>
      </w:divBdr>
    </w:div>
    <w:div w:id="503401525">
      <w:bodyDiv w:val="1"/>
      <w:marLeft w:val="0"/>
      <w:marRight w:val="0"/>
      <w:marTop w:val="0"/>
      <w:marBottom w:val="0"/>
      <w:divBdr>
        <w:top w:val="none" w:sz="0" w:space="0" w:color="auto"/>
        <w:left w:val="none" w:sz="0" w:space="0" w:color="auto"/>
        <w:bottom w:val="none" w:sz="0" w:space="0" w:color="auto"/>
        <w:right w:val="none" w:sz="0" w:space="0" w:color="auto"/>
      </w:divBdr>
    </w:div>
    <w:div w:id="503663519">
      <w:bodyDiv w:val="1"/>
      <w:marLeft w:val="0"/>
      <w:marRight w:val="0"/>
      <w:marTop w:val="0"/>
      <w:marBottom w:val="0"/>
      <w:divBdr>
        <w:top w:val="none" w:sz="0" w:space="0" w:color="auto"/>
        <w:left w:val="none" w:sz="0" w:space="0" w:color="auto"/>
        <w:bottom w:val="none" w:sz="0" w:space="0" w:color="auto"/>
        <w:right w:val="none" w:sz="0" w:space="0" w:color="auto"/>
      </w:divBdr>
    </w:div>
    <w:div w:id="503781187">
      <w:bodyDiv w:val="1"/>
      <w:marLeft w:val="0"/>
      <w:marRight w:val="0"/>
      <w:marTop w:val="0"/>
      <w:marBottom w:val="0"/>
      <w:divBdr>
        <w:top w:val="none" w:sz="0" w:space="0" w:color="auto"/>
        <w:left w:val="none" w:sz="0" w:space="0" w:color="auto"/>
        <w:bottom w:val="none" w:sz="0" w:space="0" w:color="auto"/>
        <w:right w:val="none" w:sz="0" w:space="0" w:color="auto"/>
      </w:divBdr>
    </w:div>
    <w:div w:id="503786965">
      <w:bodyDiv w:val="1"/>
      <w:marLeft w:val="0"/>
      <w:marRight w:val="0"/>
      <w:marTop w:val="0"/>
      <w:marBottom w:val="0"/>
      <w:divBdr>
        <w:top w:val="none" w:sz="0" w:space="0" w:color="auto"/>
        <w:left w:val="none" w:sz="0" w:space="0" w:color="auto"/>
        <w:bottom w:val="none" w:sz="0" w:space="0" w:color="auto"/>
        <w:right w:val="none" w:sz="0" w:space="0" w:color="auto"/>
      </w:divBdr>
    </w:div>
    <w:div w:id="504246174">
      <w:bodyDiv w:val="1"/>
      <w:marLeft w:val="0"/>
      <w:marRight w:val="0"/>
      <w:marTop w:val="0"/>
      <w:marBottom w:val="0"/>
      <w:divBdr>
        <w:top w:val="none" w:sz="0" w:space="0" w:color="auto"/>
        <w:left w:val="none" w:sz="0" w:space="0" w:color="auto"/>
        <w:bottom w:val="none" w:sz="0" w:space="0" w:color="auto"/>
        <w:right w:val="none" w:sz="0" w:space="0" w:color="auto"/>
      </w:divBdr>
    </w:div>
    <w:div w:id="504369512">
      <w:bodyDiv w:val="1"/>
      <w:marLeft w:val="0"/>
      <w:marRight w:val="0"/>
      <w:marTop w:val="0"/>
      <w:marBottom w:val="0"/>
      <w:divBdr>
        <w:top w:val="none" w:sz="0" w:space="0" w:color="auto"/>
        <w:left w:val="none" w:sz="0" w:space="0" w:color="auto"/>
        <w:bottom w:val="none" w:sz="0" w:space="0" w:color="auto"/>
        <w:right w:val="none" w:sz="0" w:space="0" w:color="auto"/>
      </w:divBdr>
    </w:div>
    <w:div w:id="504397007">
      <w:bodyDiv w:val="1"/>
      <w:marLeft w:val="0"/>
      <w:marRight w:val="0"/>
      <w:marTop w:val="0"/>
      <w:marBottom w:val="0"/>
      <w:divBdr>
        <w:top w:val="none" w:sz="0" w:space="0" w:color="auto"/>
        <w:left w:val="none" w:sz="0" w:space="0" w:color="auto"/>
        <w:bottom w:val="none" w:sz="0" w:space="0" w:color="auto"/>
        <w:right w:val="none" w:sz="0" w:space="0" w:color="auto"/>
      </w:divBdr>
    </w:div>
    <w:div w:id="504436509">
      <w:bodyDiv w:val="1"/>
      <w:marLeft w:val="0"/>
      <w:marRight w:val="0"/>
      <w:marTop w:val="0"/>
      <w:marBottom w:val="0"/>
      <w:divBdr>
        <w:top w:val="none" w:sz="0" w:space="0" w:color="auto"/>
        <w:left w:val="none" w:sz="0" w:space="0" w:color="auto"/>
        <w:bottom w:val="none" w:sz="0" w:space="0" w:color="auto"/>
        <w:right w:val="none" w:sz="0" w:space="0" w:color="auto"/>
      </w:divBdr>
    </w:div>
    <w:div w:id="504442080">
      <w:bodyDiv w:val="1"/>
      <w:marLeft w:val="0"/>
      <w:marRight w:val="0"/>
      <w:marTop w:val="0"/>
      <w:marBottom w:val="0"/>
      <w:divBdr>
        <w:top w:val="none" w:sz="0" w:space="0" w:color="auto"/>
        <w:left w:val="none" w:sz="0" w:space="0" w:color="auto"/>
        <w:bottom w:val="none" w:sz="0" w:space="0" w:color="auto"/>
        <w:right w:val="none" w:sz="0" w:space="0" w:color="auto"/>
      </w:divBdr>
    </w:div>
    <w:div w:id="504563131">
      <w:bodyDiv w:val="1"/>
      <w:marLeft w:val="0"/>
      <w:marRight w:val="0"/>
      <w:marTop w:val="0"/>
      <w:marBottom w:val="0"/>
      <w:divBdr>
        <w:top w:val="none" w:sz="0" w:space="0" w:color="auto"/>
        <w:left w:val="none" w:sz="0" w:space="0" w:color="auto"/>
        <w:bottom w:val="none" w:sz="0" w:space="0" w:color="auto"/>
        <w:right w:val="none" w:sz="0" w:space="0" w:color="auto"/>
      </w:divBdr>
    </w:div>
    <w:div w:id="504787684">
      <w:bodyDiv w:val="1"/>
      <w:marLeft w:val="0"/>
      <w:marRight w:val="0"/>
      <w:marTop w:val="0"/>
      <w:marBottom w:val="0"/>
      <w:divBdr>
        <w:top w:val="none" w:sz="0" w:space="0" w:color="auto"/>
        <w:left w:val="none" w:sz="0" w:space="0" w:color="auto"/>
        <w:bottom w:val="none" w:sz="0" w:space="0" w:color="auto"/>
        <w:right w:val="none" w:sz="0" w:space="0" w:color="auto"/>
      </w:divBdr>
    </w:div>
    <w:div w:id="504905210">
      <w:bodyDiv w:val="1"/>
      <w:marLeft w:val="0"/>
      <w:marRight w:val="0"/>
      <w:marTop w:val="0"/>
      <w:marBottom w:val="0"/>
      <w:divBdr>
        <w:top w:val="none" w:sz="0" w:space="0" w:color="auto"/>
        <w:left w:val="none" w:sz="0" w:space="0" w:color="auto"/>
        <w:bottom w:val="none" w:sz="0" w:space="0" w:color="auto"/>
        <w:right w:val="none" w:sz="0" w:space="0" w:color="auto"/>
      </w:divBdr>
    </w:div>
    <w:div w:id="504907329">
      <w:bodyDiv w:val="1"/>
      <w:marLeft w:val="0"/>
      <w:marRight w:val="0"/>
      <w:marTop w:val="0"/>
      <w:marBottom w:val="0"/>
      <w:divBdr>
        <w:top w:val="none" w:sz="0" w:space="0" w:color="auto"/>
        <w:left w:val="none" w:sz="0" w:space="0" w:color="auto"/>
        <w:bottom w:val="none" w:sz="0" w:space="0" w:color="auto"/>
        <w:right w:val="none" w:sz="0" w:space="0" w:color="auto"/>
      </w:divBdr>
    </w:div>
    <w:div w:id="505244453">
      <w:bodyDiv w:val="1"/>
      <w:marLeft w:val="0"/>
      <w:marRight w:val="0"/>
      <w:marTop w:val="0"/>
      <w:marBottom w:val="0"/>
      <w:divBdr>
        <w:top w:val="none" w:sz="0" w:space="0" w:color="auto"/>
        <w:left w:val="none" w:sz="0" w:space="0" w:color="auto"/>
        <w:bottom w:val="none" w:sz="0" w:space="0" w:color="auto"/>
        <w:right w:val="none" w:sz="0" w:space="0" w:color="auto"/>
      </w:divBdr>
    </w:div>
    <w:div w:id="505246086">
      <w:bodyDiv w:val="1"/>
      <w:marLeft w:val="0"/>
      <w:marRight w:val="0"/>
      <w:marTop w:val="0"/>
      <w:marBottom w:val="0"/>
      <w:divBdr>
        <w:top w:val="none" w:sz="0" w:space="0" w:color="auto"/>
        <w:left w:val="none" w:sz="0" w:space="0" w:color="auto"/>
        <w:bottom w:val="none" w:sz="0" w:space="0" w:color="auto"/>
        <w:right w:val="none" w:sz="0" w:space="0" w:color="auto"/>
      </w:divBdr>
    </w:div>
    <w:div w:id="505288390">
      <w:bodyDiv w:val="1"/>
      <w:marLeft w:val="0"/>
      <w:marRight w:val="0"/>
      <w:marTop w:val="0"/>
      <w:marBottom w:val="0"/>
      <w:divBdr>
        <w:top w:val="none" w:sz="0" w:space="0" w:color="auto"/>
        <w:left w:val="none" w:sz="0" w:space="0" w:color="auto"/>
        <w:bottom w:val="none" w:sz="0" w:space="0" w:color="auto"/>
        <w:right w:val="none" w:sz="0" w:space="0" w:color="auto"/>
      </w:divBdr>
    </w:div>
    <w:div w:id="505443242">
      <w:bodyDiv w:val="1"/>
      <w:marLeft w:val="0"/>
      <w:marRight w:val="0"/>
      <w:marTop w:val="0"/>
      <w:marBottom w:val="0"/>
      <w:divBdr>
        <w:top w:val="none" w:sz="0" w:space="0" w:color="auto"/>
        <w:left w:val="none" w:sz="0" w:space="0" w:color="auto"/>
        <w:bottom w:val="none" w:sz="0" w:space="0" w:color="auto"/>
        <w:right w:val="none" w:sz="0" w:space="0" w:color="auto"/>
      </w:divBdr>
    </w:div>
    <w:div w:id="505443547">
      <w:bodyDiv w:val="1"/>
      <w:marLeft w:val="0"/>
      <w:marRight w:val="0"/>
      <w:marTop w:val="0"/>
      <w:marBottom w:val="0"/>
      <w:divBdr>
        <w:top w:val="none" w:sz="0" w:space="0" w:color="auto"/>
        <w:left w:val="none" w:sz="0" w:space="0" w:color="auto"/>
        <w:bottom w:val="none" w:sz="0" w:space="0" w:color="auto"/>
        <w:right w:val="none" w:sz="0" w:space="0" w:color="auto"/>
      </w:divBdr>
    </w:div>
    <w:div w:id="505483377">
      <w:bodyDiv w:val="1"/>
      <w:marLeft w:val="0"/>
      <w:marRight w:val="0"/>
      <w:marTop w:val="0"/>
      <w:marBottom w:val="0"/>
      <w:divBdr>
        <w:top w:val="none" w:sz="0" w:space="0" w:color="auto"/>
        <w:left w:val="none" w:sz="0" w:space="0" w:color="auto"/>
        <w:bottom w:val="none" w:sz="0" w:space="0" w:color="auto"/>
        <w:right w:val="none" w:sz="0" w:space="0" w:color="auto"/>
      </w:divBdr>
    </w:div>
    <w:div w:id="505557389">
      <w:bodyDiv w:val="1"/>
      <w:marLeft w:val="0"/>
      <w:marRight w:val="0"/>
      <w:marTop w:val="0"/>
      <w:marBottom w:val="0"/>
      <w:divBdr>
        <w:top w:val="none" w:sz="0" w:space="0" w:color="auto"/>
        <w:left w:val="none" w:sz="0" w:space="0" w:color="auto"/>
        <w:bottom w:val="none" w:sz="0" w:space="0" w:color="auto"/>
        <w:right w:val="none" w:sz="0" w:space="0" w:color="auto"/>
      </w:divBdr>
    </w:div>
    <w:div w:id="505632220">
      <w:bodyDiv w:val="1"/>
      <w:marLeft w:val="0"/>
      <w:marRight w:val="0"/>
      <w:marTop w:val="0"/>
      <w:marBottom w:val="0"/>
      <w:divBdr>
        <w:top w:val="none" w:sz="0" w:space="0" w:color="auto"/>
        <w:left w:val="none" w:sz="0" w:space="0" w:color="auto"/>
        <w:bottom w:val="none" w:sz="0" w:space="0" w:color="auto"/>
        <w:right w:val="none" w:sz="0" w:space="0" w:color="auto"/>
      </w:divBdr>
    </w:div>
    <w:div w:id="505755011">
      <w:bodyDiv w:val="1"/>
      <w:marLeft w:val="0"/>
      <w:marRight w:val="0"/>
      <w:marTop w:val="0"/>
      <w:marBottom w:val="0"/>
      <w:divBdr>
        <w:top w:val="none" w:sz="0" w:space="0" w:color="auto"/>
        <w:left w:val="none" w:sz="0" w:space="0" w:color="auto"/>
        <w:bottom w:val="none" w:sz="0" w:space="0" w:color="auto"/>
        <w:right w:val="none" w:sz="0" w:space="0" w:color="auto"/>
      </w:divBdr>
    </w:div>
    <w:div w:id="505898888">
      <w:bodyDiv w:val="1"/>
      <w:marLeft w:val="0"/>
      <w:marRight w:val="0"/>
      <w:marTop w:val="0"/>
      <w:marBottom w:val="0"/>
      <w:divBdr>
        <w:top w:val="none" w:sz="0" w:space="0" w:color="auto"/>
        <w:left w:val="none" w:sz="0" w:space="0" w:color="auto"/>
        <w:bottom w:val="none" w:sz="0" w:space="0" w:color="auto"/>
        <w:right w:val="none" w:sz="0" w:space="0" w:color="auto"/>
      </w:divBdr>
    </w:div>
    <w:div w:id="505901987">
      <w:bodyDiv w:val="1"/>
      <w:marLeft w:val="0"/>
      <w:marRight w:val="0"/>
      <w:marTop w:val="0"/>
      <w:marBottom w:val="0"/>
      <w:divBdr>
        <w:top w:val="none" w:sz="0" w:space="0" w:color="auto"/>
        <w:left w:val="none" w:sz="0" w:space="0" w:color="auto"/>
        <w:bottom w:val="none" w:sz="0" w:space="0" w:color="auto"/>
        <w:right w:val="none" w:sz="0" w:space="0" w:color="auto"/>
      </w:divBdr>
    </w:div>
    <w:div w:id="505904608">
      <w:bodyDiv w:val="1"/>
      <w:marLeft w:val="0"/>
      <w:marRight w:val="0"/>
      <w:marTop w:val="0"/>
      <w:marBottom w:val="0"/>
      <w:divBdr>
        <w:top w:val="none" w:sz="0" w:space="0" w:color="auto"/>
        <w:left w:val="none" w:sz="0" w:space="0" w:color="auto"/>
        <w:bottom w:val="none" w:sz="0" w:space="0" w:color="auto"/>
        <w:right w:val="none" w:sz="0" w:space="0" w:color="auto"/>
      </w:divBdr>
    </w:div>
    <w:div w:id="506139837">
      <w:bodyDiv w:val="1"/>
      <w:marLeft w:val="0"/>
      <w:marRight w:val="0"/>
      <w:marTop w:val="0"/>
      <w:marBottom w:val="0"/>
      <w:divBdr>
        <w:top w:val="none" w:sz="0" w:space="0" w:color="auto"/>
        <w:left w:val="none" w:sz="0" w:space="0" w:color="auto"/>
        <w:bottom w:val="none" w:sz="0" w:space="0" w:color="auto"/>
        <w:right w:val="none" w:sz="0" w:space="0" w:color="auto"/>
      </w:divBdr>
    </w:div>
    <w:div w:id="506753768">
      <w:bodyDiv w:val="1"/>
      <w:marLeft w:val="0"/>
      <w:marRight w:val="0"/>
      <w:marTop w:val="0"/>
      <w:marBottom w:val="0"/>
      <w:divBdr>
        <w:top w:val="none" w:sz="0" w:space="0" w:color="auto"/>
        <w:left w:val="none" w:sz="0" w:space="0" w:color="auto"/>
        <w:bottom w:val="none" w:sz="0" w:space="0" w:color="auto"/>
        <w:right w:val="none" w:sz="0" w:space="0" w:color="auto"/>
      </w:divBdr>
    </w:div>
    <w:div w:id="506796549">
      <w:bodyDiv w:val="1"/>
      <w:marLeft w:val="0"/>
      <w:marRight w:val="0"/>
      <w:marTop w:val="0"/>
      <w:marBottom w:val="0"/>
      <w:divBdr>
        <w:top w:val="none" w:sz="0" w:space="0" w:color="auto"/>
        <w:left w:val="none" w:sz="0" w:space="0" w:color="auto"/>
        <w:bottom w:val="none" w:sz="0" w:space="0" w:color="auto"/>
        <w:right w:val="none" w:sz="0" w:space="0" w:color="auto"/>
      </w:divBdr>
    </w:div>
    <w:div w:id="506870605">
      <w:bodyDiv w:val="1"/>
      <w:marLeft w:val="0"/>
      <w:marRight w:val="0"/>
      <w:marTop w:val="0"/>
      <w:marBottom w:val="0"/>
      <w:divBdr>
        <w:top w:val="none" w:sz="0" w:space="0" w:color="auto"/>
        <w:left w:val="none" w:sz="0" w:space="0" w:color="auto"/>
        <w:bottom w:val="none" w:sz="0" w:space="0" w:color="auto"/>
        <w:right w:val="none" w:sz="0" w:space="0" w:color="auto"/>
      </w:divBdr>
    </w:div>
    <w:div w:id="507213663">
      <w:bodyDiv w:val="1"/>
      <w:marLeft w:val="0"/>
      <w:marRight w:val="0"/>
      <w:marTop w:val="0"/>
      <w:marBottom w:val="0"/>
      <w:divBdr>
        <w:top w:val="none" w:sz="0" w:space="0" w:color="auto"/>
        <w:left w:val="none" w:sz="0" w:space="0" w:color="auto"/>
        <w:bottom w:val="none" w:sz="0" w:space="0" w:color="auto"/>
        <w:right w:val="none" w:sz="0" w:space="0" w:color="auto"/>
      </w:divBdr>
    </w:div>
    <w:div w:id="507601215">
      <w:bodyDiv w:val="1"/>
      <w:marLeft w:val="0"/>
      <w:marRight w:val="0"/>
      <w:marTop w:val="0"/>
      <w:marBottom w:val="0"/>
      <w:divBdr>
        <w:top w:val="none" w:sz="0" w:space="0" w:color="auto"/>
        <w:left w:val="none" w:sz="0" w:space="0" w:color="auto"/>
        <w:bottom w:val="none" w:sz="0" w:space="0" w:color="auto"/>
        <w:right w:val="none" w:sz="0" w:space="0" w:color="auto"/>
      </w:divBdr>
    </w:div>
    <w:div w:id="507796545">
      <w:bodyDiv w:val="1"/>
      <w:marLeft w:val="0"/>
      <w:marRight w:val="0"/>
      <w:marTop w:val="0"/>
      <w:marBottom w:val="0"/>
      <w:divBdr>
        <w:top w:val="none" w:sz="0" w:space="0" w:color="auto"/>
        <w:left w:val="none" w:sz="0" w:space="0" w:color="auto"/>
        <w:bottom w:val="none" w:sz="0" w:space="0" w:color="auto"/>
        <w:right w:val="none" w:sz="0" w:space="0" w:color="auto"/>
      </w:divBdr>
    </w:div>
    <w:div w:id="507913836">
      <w:bodyDiv w:val="1"/>
      <w:marLeft w:val="0"/>
      <w:marRight w:val="0"/>
      <w:marTop w:val="0"/>
      <w:marBottom w:val="0"/>
      <w:divBdr>
        <w:top w:val="none" w:sz="0" w:space="0" w:color="auto"/>
        <w:left w:val="none" w:sz="0" w:space="0" w:color="auto"/>
        <w:bottom w:val="none" w:sz="0" w:space="0" w:color="auto"/>
        <w:right w:val="none" w:sz="0" w:space="0" w:color="auto"/>
      </w:divBdr>
    </w:div>
    <w:div w:id="507983340">
      <w:bodyDiv w:val="1"/>
      <w:marLeft w:val="0"/>
      <w:marRight w:val="0"/>
      <w:marTop w:val="0"/>
      <w:marBottom w:val="0"/>
      <w:divBdr>
        <w:top w:val="none" w:sz="0" w:space="0" w:color="auto"/>
        <w:left w:val="none" w:sz="0" w:space="0" w:color="auto"/>
        <w:bottom w:val="none" w:sz="0" w:space="0" w:color="auto"/>
        <w:right w:val="none" w:sz="0" w:space="0" w:color="auto"/>
      </w:divBdr>
    </w:div>
    <w:div w:id="507983386">
      <w:bodyDiv w:val="1"/>
      <w:marLeft w:val="0"/>
      <w:marRight w:val="0"/>
      <w:marTop w:val="0"/>
      <w:marBottom w:val="0"/>
      <w:divBdr>
        <w:top w:val="none" w:sz="0" w:space="0" w:color="auto"/>
        <w:left w:val="none" w:sz="0" w:space="0" w:color="auto"/>
        <w:bottom w:val="none" w:sz="0" w:space="0" w:color="auto"/>
        <w:right w:val="none" w:sz="0" w:space="0" w:color="auto"/>
      </w:divBdr>
    </w:div>
    <w:div w:id="508059875">
      <w:bodyDiv w:val="1"/>
      <w:marLeft w:val="0"/>
      <w:marRight w:val="0"/>
      <w:marTop w:val="0"/>
      <w:marBottom w:val="0"/>
      <w:divBdr>
        <w:top w:val="none" w:sz="0" w:space="0" w:color="auto"/>
        <w:left w:val="none" w:sz="0" w:space="0" w:color="auto"/>
        <w:bottom w:val="none" w:sz="0" w:space="0" w:color="auto"/>
        <w:right w:val="none" w:sz="0" w:space="0" w:color="auto"/>
      </w:divBdr>
    </w:div>
    <w:div w:id="508132253">
      <w:bodyDiv w:val="1"/>
      <w:marLeft w:val="0"/>
      <w:marRight w:val="0"/>
      <w:marTop w:val="0"/>
      <w:marBottom w:val="0"/>
      <w:divBdr>
        <w:top w:val="none" w:sz="0" w:space="0" w:color="auto"/>
        <w:left w:val="none" w:sz="0" w:space="0" w:color="auto"/>
        <w:bottom w:val="none" w:sz="0" w:space="0" w:color="auto"/>
        <w:right w:val="none" w:sz="0" w:space="0" w:color="auto"/>
      </w:divBdr>
    </w:div>
    <w:div w:id="508175299">
      <w:bodyDiv w:val="1"/>
      <w:marLeft w:val="0"/>
      <w:marRight w:val="0"/>
      <w:marTop w:val="0"/>
      <w:marBottom w:val="0"/>
      <w:divBdr>
        <w:top w:val="none" w:sz="0" w:space="0" w:color="auto"/>
        <w:left w:val="none" w:sz="0" w:space="0" w:color="auto"/>
        <w:bottom w:val="none" w:sz="0" w:space="0" w:color="auto"/>
        <w:right w:val="none" w:sz="0" w:space="0" w:color="auto"/>
      </w:divBdr>
    </w:div>
    <w:div w:id="508523043">
      <w:bodyDiv w:val="1"/>
      <w:marLeft w:val="0"/>
      <w:marRight w:val="0"/>
      <w:marTop w:val="0"/>
      <w:marBottom w:val="0"/>
      <w:divBdr>
        <w:top w:val="none" w:sz="0" w:space="0" w:color="auto"/>
        <w:left w:val="none" w:sz="0" w:space="0" w:color="auto"/>
        <w:bottom w:val="none" w:sz="0" w:space="0" w:color="auto"/>
        <w:right w:val="none" w:sz="0" w:space="0" w:color="auto"/>
      </w:divBdr>
    </w:div>
    <w:div w:id="508762799">
      <w:bodyDiv w:val="1"/>
      <w:marLeft w:val="0"/>
      <w:marRight w:val="0"/>
      <w:marTop w:val="0"/>
      <w:marBottom w:val="0"/>
      <w:divBdr>
        <w:top w:val="none" w:sz="0" w:space="0" w:color="auto"/>
        <w:left w:val="none" w:sz="0" w:space="0" w:color="auto"/>
        <w:bottom w:val="none" w:sz="0" w:space="0" w:color="auto"/>
        <w:right w:val="none" w:sz="0" w:space="0" w:color="auto"/>
      </w:divBdr>
    </w:div>
    <w:div w:id="508984398">
      <w:bodyDiv w:val="1"/>
      <w:marLeft w:val="0"/>
      <w:marRight w:val="0"/>
      <w:marTop w:val="0"/>
      <w:marBottom w:val="0"/>
      <w:divBdr>
        <w:top w:val="none" w:sz="0" w:space="0" w:color="auto"/>
        <w:left w:val="none" w:sz="0" w:space="0" w:color="auto"/>
        <w:bottom w:val="none" w:sz="0" w:space="0" w:color="auto"/>
        <w:right w:val="none" w:sz="0" w:space="0" w:color="auto"/>
      </w:divBdr>
    </w:div>
    <w:div w:id="509032127">
      <w:bodyDiv w:val="1"/>
      <w:marLeft w:val="0"/>
      <w:marRight w:val="0"/>
      <w:marTop w:val="0"/>
      <w:marBottom w:val="0"/>
      <w:divBdr>
        <w:top w:val="none" w:sz="0" w:space="0" w:color="auto"/>
        <w:left w:val="none" w:sz="0" w:space="0" w:color="auto"/>
        <w:bottom w:val="none" w:sz="0" w:space="0" w:color="auto"/>
        <w:right w:val="none" w:sz="0" w:space="0" w:color="auto"/>
      </w:divBdr>
    </w:div>
    <w:div w:id="509177677">
      <w:bodyDiv w:val="1"/>
      <w:marLeft w:val="0"/>
      <w:marRight w:val="0"/>
      <w:marTop w:val="0"/>
      <w:marBottom w:val="0"/>
      <w:divBdr>
        <w:top w:val="none" w:sz="0" w:space="0" w:color="auto"/>
        <w:left w:val="none" w:sz="0" w:space="0" w:color="auto"/>
        <w:bottom w:val="none" w:sz="0" w:space="0" w:color="auto"/>
        <w:right w:val="none" w:sz="0" w:space="0" w:color="auto"/>
      </w:divBdr>
    </w:div>
    <w:div w:id="509418482">
      <w:bodyDiv w:val="1"/>
      <w:marLeft w:val="0"/>
      <w:marRight w:val="0"/>
      <w:marTop w:val="0"/>
      <w:marBottom w:val="0"/>
      <w:divBdr>
        <w:top w:val="none" w:sz="0" w:space="0" w:color="auto"/>
        <w:left w:val="none" w:sz="0" w:space="0" w:color="auto"/>
        <w:bottom w:val="none" w:sz="0" w:space="0" w:color="auto"/>
        <w:right w:val="none" w:sz="0" w:space="0" w:color="auto"/>
      </w:divBdr>
    </w:div>
    <w:div w:id="509492985">
      <w:bodyDiv w:val="1"/>
      <w:marLeft w:val="0"/>
      <w:marRight w:val="0"/>
      <w:marTop w:val="0"/>
      <w:marBottom w:val="0"/>
      <w:divBdr>
        <w:top w:val="none" w:sz="0" w:space="0" w:color="auto"/>
        <w:left w:val="none" w:sz="0" w:space="0" w:color="auto"/>
        <w:bottom w:val="none" w:sz="0" w:space="0" w:color="auto"/>
        <w:right w:val="none" w:sz="0" w:space="0" w:color="auto"/>
      </w:divBdr>
    </w:div>
    <w:div w:id="509950554">
      <w:bodyDiv w:val="1"/>
      <w:marLeft w:val="0"/>
      <w:marRight w:val="0"/>
      <w:marTop w:val="0"/>
      <w:marBottom w:val="0"/>
      <w:divBdr>
        <w:top w:val="none" w:sz="0" w:space="0" w:color="auto"/>
        <w:left w:val="none" w:sz="0" w:space="0" w:color="auto"/>
        <w:bottom w:val="none" w:sz="0" w:space="0" w:color="auto"/>
        <w:right w:val="none" w:sz="0" w:space="0" w:color="auto"/>
      </w:divBdr>
    </w:div>
    <w:div w:id="509953101">
      <w:bodyDiv w:val="1"/>
      <w:marLeft w:val="0"/>
      <w:marRight w:val="0"/>
      <w:marTop w:val="0"/>
      <w:marBottom w:val="0"/>
      <w:divBdr>
        <w:top w:val="none" w:sz="0" w:space="0" w:color="auto"/>
        <w:left w:val="none" w:sz="0" w:space="0" w:color="auto"/>
        <w:bottom w:val="none" w:sz="0" w:space="0" w:color="auto"/>
        <w:right w:val="none" w:sz="0" w:space="0" w:color="auto"/>
      </w:divBdr>
    </w:div>
    <w:div w:id="510028453">
      <w:bodyDiv w:val="1"/>
      <w:marLeft w:val="0"/>
      <w:marRight w:val="0"/>
      <w:marTop w:val="0"/>
      <w:marBottom w:val="0"/>
      <w:divBdr>
        <w:top w:val="none" w:sz="0" w:space="0" w:color="auto"/>
        <w:left w:val="none" w:sz="0" w:space="0" w:color="auto"/>
        <w:bottom w:val="none" w:sz="0" w:space="0" w:color="auto"/>
        <w:right w:val="none" w:sz="0" w:space="0" w:color="auto"/>
      </w:divBdr>
    </w:div>
    <w:div w:id="510488256">
      <w:bodyDiv w:val="1"/>
      <w:marLeft w:val="0"/>
      <w:marRight w:val="0"/>
      <w:marTop w:val="0"/>
      <w:marBottom w:val="0"/>
      <w:divBdr>
        <w:top w:val="none" w:sz="0" w:space="0" w:color="auto"/>
        <w:left w:val="none" w:sz="0" w:space="0" w:color="auto"/>
        <w:bottom w:val="none" w:sz="0" w:space="0" w:color="auto"/>
        <w:right w:val="none" w:sz="0" w:space="0" w:color="auto"/>
      </w:divBdr>
    </w:div>
    <w:div w:id="510527261">
      <w:bodyDiv w:val="1"/>
      <w:marLeft w:val="0"/>
      <w:marRight w:val="0"/>
      <w:marTop w:val="0"/>
      <w:marBottom w:val="0"/>
      <w:divBdr>
        <w:top w:val="none" w:sz="0" w:space="0" w:color="auto"/>
        <w:left w:val="none" w:sz="0" w:space="0" w:color="auto"/>
        <w:bottom w:val="none" w:sz="0" w:space="0" w:color="auto"/>
        <w:right w:val="none" w:sz="0" w:space="0" w:color="auto"/>
      </w:divBdr>
    </w:div>
    <w:div w:id="510605289">
      <w:bodyDiv w:val="1"/>
      <w:marLeft w:val="0"/>
      <w:marRight w:val="0"/>
      <w:marTop w:val="0"/>
      <w:marBottom w:val="0"/>
      <w:divBdr>
        <w:top w:val="none" w:sz="0" w:space="0" w:color="auto"/>
        <w:left w:val="none" w:sz="0" w:space="0" w:color="auto"/>
        <w:bottom w:val="none" w:sz="0" w:space="0" w:color="auto"/>
        <w:right w:val="none" w:sz="0" w:space="0" w:color="auto"/>
      </w:divBdr>
    </w:div>
    <w:div w:id="511263586">
      <w:bodyDiv w:val="1"/>
      <w:marLeft w:val="0"/>
      <w:marRight w:val="0"/>
      <w:marTop w:val="0"/>
      <w:marBottom w:val="0"/>
      <w:divBdr>
        <w:top w:val="none" w:sz="0" w:space="0" w:color="auto"/>
        <w:left w:val="none" w:sz="0" w:space="0" w:color="auto"/>
        <w:bottom w:val="none" w:sz="0" w:space="0" w:color="auto"/>
        <w:right w:val="none" w:sz="0" w:space="0" w:color="auto"/>
      </w:divBdr>
    </w:div>
    <w:div w:id="511265134">
      <w:bodyDiv w:val="1"/>
      <w:marLeft w:val="0"/>
      <w:marRight w:val="0"/>
      <w:marTop w:val="0"/>
      <w:marBottom w:val="0"/>
      <w:divBdr>
        <w:top w:val="none" w:sz="0" w:space="0" w:color="auto"/>
        <w:left w:val="none" w:sz="0" w:space="0" w:color="auto"/>
        <w:bottom w:val="none" w:sz="0" w:space="0" w:color="auto"/>
        <w:right w:val="none" w:sz="0" w:space="0" w:color="auto"/>
      </w:divBdr>
    </w:div>
    <w:div w:id="511576373">
      <w:bodyDiv w:val="1"/>
      <w:marLeft w:val="0"/>
      <w:marRight w:val="0"/>
      <w:marTop w:val="0"/>
      <w:marBottom w:val="0"/>
      <w:divBdr>
        <w:top w:val="none" w:sz="0" w:space="0" w:color="auto"/>
        <w:left w:val="none" w:sz="0" w:space="0" w:color="auto"/>
        <w:bottom w:val="none" w:sz="0" w:space="0" w:color="auto"/>
        <w:right w:val="none" w:sz="0" w:space="0" w:color="auto"/>
      </w:divBdr>
    </w:div>
    <w:div w:id="511838630">
      <w:bodyDiv w:val="1"/>
      <w:marLeft w:val="0"/>
      <w:marRight w:val="0"/>
      <w:marTop w:val="0"/>
      <w:marBottom w:val="0"/>
      <w:divBdr>
        <w:top w:val="none" w:sz="0" w:space="0" w:color="auto"/>
        <w:left w:val="none" w:sz="0" w:space="0" w:color="auto"/>
        <w:bottom w:val="none" w:sz="0" w:space="0" w:color="auto"/>
        <w:right w:val="none" w:sz="0" w:space="0" w:color="auto"/>
      </w:divBdr>
    </w:div>
    <w:div w:id="511845965">
      <w:bodyDiv w:val="1"/>
      <w:marLeft w:val="0"/>
      <w:marRight w:val="0"/>
      <w:marTop w:val="0"/>
      <w:marBottom w:val="0"/>
      <w:divBdr>
        <w:top w:val="none" w:sz="0" w:space="0" w:color="auto"/>
        <w:left w:val="none" w:sz="0" w:space="0" w:color="auto"/>
        <w:bottom w:val="none" w:sz="0" w:space="0" w:color="auto"/>
        <w:right w:val="none" w:sz="0" w:space="0" w:color="auto"/>
      </w:divBdr>
    </w:div>
    <w:div w:id="512108206">
      <w:bodyDiv w:val="1"/>
      <w:marLeft w:val="0"/>
      <w:marRight w:val="0"/>
      <w:marTop w:val="0"/>
      <w:marBottom w:val="0"/>
      <w:divBdr>
        <w:top w:val="none" w:sz="0" w:space="0" w:color="auto"/>
        <w:left w:val="none" w:sz="0" w:space="0" w:color="auto"/>
        <w:bottom w:val="none" w:sz="0" w:space="0" w:color="auto"/>
        <w:right w:val="none" w:sz="0" w:space="0" w:color="auto"/>
      </w:divBdr>
    </w:div>
    <w:div w:id="512189126">
      <w:bodyDiv w:val="1"/>
      <w:marLeft w:val="0"/>
      <w:marRight w:val="0"/>
      <w:marTop w:val="0"/>
      <w:marBottom w:val="0"/>
      <w:divBdr>
        <w:top w:val="none" w:sz="0" w:space="0" w:color="auto"/>
        <w:left w:val="none" w:sz="0" w:space="0" w:color="auto"/>
        <w:bottom w:val="none" w:sz="0" w:space="0" w:color="auto"/>
        <w:right w:val="none" w:sz="0" w:space="0" w:color="auto"/>
      </w:divBdr>
    </w:div>
    <w:div w:id="512229398">
      <w:bodyDiv w:val="1"/>
      <w:marLeft w:val="0"/>
      <w:marRight w:val="0"/>
      <w:marTop w:val="0"/>
      <w:marBottom w:val="0"/>
      <w:divBdr>
        <w:top w:val="none" w:sz="0" w:space="0" w:color="auto"/>
        <w:left w:val="none" w:sz="0" w:space="0" w:color="auto"/>
        <w:bottom w:val="none" w:sz="0" w:space="0" w:color="auto"/>
        <w:right w:val="none" w:sz="0" w:space="0" w:color="auto"/>
      </w:divBdr>
    </w:div>
    <w:div w:id="512379655">
      <w:bodyDiv w:val="1"/>
      <w:marLeft w:val="0"/>
      <w:marRight w:val="0"/>
      <w:marTop w:val="0"/>
      <w:marBottom w:val="0"/>
      <w:divBdr>
        <w:top w:val="none" w:sz="0" w:space="0" w:color="auto"/>
        <w:left w:val="none" w:sz="0" w:space="0" w:color="auto"/>
        <w:bottom w:val="none" w:sz="0" w:space="0" w:color="auto"/>
        <w:right w:val="none" w:sz="0" w:space="0" w:color="auto"/>
      </w:divBdr>
    </w:div>
    <w:div w:id="512380583">
      <w:bodyDiv w:val="1"/>
      <w:marLeft w:val="0"/>
      <w:marRight w:val="0"/>
      <w:marTop w:val="0"/>
      <w:marBottom w:val="0"/>
      <w:divBdr>
        <w:top w:val="none" w:sz="0" w:space="0" w:color="auto"/>
        <w:left w:val="none" w:sz="0" w:space="0" w:color="auto"/>
        <w:bottom w:val="none" w:sz="0" w:space="0" w:color="auto"/>
        <w:right w:val="none" w:sz="0" w:space="0" w:color="auto"/>
      </w:divBdr>
    </w:div>
    <w:div w:id="512499709">
      <w:bodyDiv w:val="1"/>
      <w:marLeft w:val="0"/>
      <w:marRight w:val="0"/>
      <w:marTop w:val="0"/>
      <w:marBottom w:val="0"/>
      <w:divBdr>
        <w:top w:val="none" w:sz="0" w:space="0" w:color="auto"/>
        <w:left w:val="none" w:sz="0" w:space="0" w:color="auto"/>
        <w:bottom w:val="none" w:sz="0" w:space="0" w:color="auto"/>
        <w:right w:val="none" w:sz="0" w:space="0" w:color="auto"/>
      </w:divBdr>
    </w:div>
    <w:div w:id="513224574">
      <w:bodyDiv w:val="1"/>
      <w:marLeft w:val="0"/>
      <w:marRight w:val="0"/>
      <w:marTop w:val="0"/>
      <w:marBottom w:val="0"/>
      <w:divBdr>
        <w:top w:val="none" w:sz="0" w:space="0" w:color="auto"/>
        <w:left w:val="none" w:sz="0" w:space="0" w:color="auto"/>
        <w:bottom w:val="none" w:sz="0" w:space="0" w:color="auto"/>
        <w:right w:val="none" w:sz="0" w:space="0" w:color="auto"/>
      </w:divBdr>
    </w:div>
    <w:div w:id="513613764">
      <w:bodyDiv w:val="1"/>
      <w:marLeft w:val="0"/>
      <w:marRight w:val="0"/>
      <w:marTop w:val="0"/>
      <w:marBottom w:val="0"/>
      <w:divBdr>
        <w:top w:val="none" w:sz="0" w:space="0" w:color="auto"/>
        <w:left w:val="none" w:sz="0" w:space="0" w:color="auto"/>
        <w:bottom w:val="none" w:sz="0" w:space="0" w:color="auto"/>
        <w:right w:val="none" w:sz="0" w:space="0" w:color="auto"/>
      </w:divBdr>
    </w:div>
    <w:div w:id="513765432">
      <w:bodyDiv w:val="1"/>
      <w:marLeft w:val="0"/>
      <w:marRight w:val="0"/>
      <w:marTop w:val="0"/>
      <w:marBottom w:val="0"/>
      <w:divBdr>
        <w:top w:val="none" w:sz="0" w:space="0" w:color="auto"/>
        <w:left w:val="none" w:sz="0" w:space="0" w:color="auto"/>
        <w:bottom w:val="none" w:sz="0" w:space="0" w:color="auto"/>
        <w:right w:val="none" w:sz="0" w:space="0" w:color="auto"/>
      </w:divBdr>
    </w:div>
    <w:div w:id="514464141">
      <w:bodyDiv w:val="1"/>
      <w:marLeft w:val="0"/>
      <w:marRight w:val="0"/>
      <w:marTop w:val="0"/>
      <w:marBottom w:val="0"/>
      <w:divBdr>
        <w:top w:val="none" w:sz="0" w:space="0" w:color="auto"/>
        <w:left w:val="none" w:sz="0" w:space="0" w:color="auto"/>
        <w:bottom w:val="none" w:sz="0" w:space="0" w:color="auto"/>
        <w:right w:val="none" w:sz="0" w:space="0" w:color="auto"/>
      </w:divBdr>
    </w:div>
    <w:div w:id="514537711">
      <w:bodyDiv w:val="1"/>
      <w:marLeft w:val="0"/>
      <w:marRight w:val="0"/>
      <w:marTop w:val="0"/>
      <w:marBottom w:val="0"/>
      <w:divBdr>
        <w:top w:val="none" w:sz="0" w:space="0" w:color="auto"/>
        <w:left w:val="none" w:sz="0" w:space="0" w:color="auto"/>
        <w:bottom w:val="none" w:sz="0" w:space="0" w:color="auto"/>
        <w:right w:val="none" w:sz="0" w:space="0" w:color="auto"/>
      </w:divBdr>
    </w:div>
    <w:div w:id="514735304">
      <w:bodyDiv w:val="1"/>
      <w:marLeft w:val="0"/>
      <w:marRight w:val="0"/>
      <w:marTop w:val="0"/>
      <w:marBottom w:val="0"/>
      <w:divBdr>
        <w:top w:val="none" w:sz="0" w:space="0" w:color="auto"/>
        <w:left w:val="none" w:sz="0" w:space="0" w:color="auto"/>
        <w:bottom w:val="none" w:sz="0" w:space="0" w:color="auto"/>
        <w:right w:val="none" w:sz="0" w:space="0" w:color="auto"/>
      </w:divBdr>
    </w:div>
    <w:div w:id="515192854">
      <w:bodyDiv w:val="1"/>
      <w:marLeft w:val="0"/>
      <w:marRight w:val="0"/>
      <w:marTop w:val="0"/>
      <w:marBottom w:val="0"/>
      <w:divBdr>
        <w:top w:val="none" w:sz="0" w:space="0" w:color="auto"/>
        <w:left w:val="none" w:sz="0" w:space="0" w:color="auto"/>
        <w:bottom w:val="none" w:sz="0" w:space="0" w:color="auto"/>
        <w:right w:val="none" w:sz="0" w:space="0" w:color="auto"/>
      </w:divBdr>
    </w:div>
    <w:div w:id="515314546">
      <w:bodyDiv w:val="1"/>
      <w:marLeft w:val="0"/>
      <w:marRight w:val="0"/>
      <w:marTop w:val="0"/>
      <w:marBottom w:val="0"/>
      <w:divBdr>
        <w:top w:val="none" w:sz="0" w:space="0" w:color="auto"/>
        <w:left w:val="none" w:sz="0" w:space="0" w:color="auto"/>
        <w:bottom w:val="none" w:sz="0" w:space="0" w:color="auto"/>
        <w:right w:val="none" w:sz="0" w:space="0" w:color="auto"/>
      </w:divBdr>
    </w:div>
    <w:div w:id="515341722">
      <w:bodyDiv w:val="1"/>
      <w:marLeft w:val="0"/>
      <w:marRight w:val="0"/>
      <w:marTop w:val="0"/>
      <w:marBottom w:val="0"/>
      <w:divBdr>
        <w:top w:val="none" w:sz="0" w:space="0" w:color="auto"/>
        <w:left w:val="none" w:sz="0" w:space="0" w:color="auto"/>
        <w:bottom w:val="none" w:sz="0" w:space="0" w:color="auto"/>
        <w:right w:val="none" w:sz="0" w:space="0" w:color="auto"/>
      </w:divBdr>
    </w:div>
    <w:div w:id="515924186">
      <w:bodyDiv w:val="1"/>
      <w:marLeft w:val="0"/>
      <w:marRight w:val="0"/>
      <w:marTop w:val="0"/>
      <w:marBottom w:val="0"/>
      <w:divBdr>
        <w:top w:val="none" w:sz="0" w:space="0" w:color="auto"/>
        <w:left w:val="none" w:sz="0" w:space="0" w:color="auto"/>
        <w:bottom w:val="none" w:sz="0" w:space="0" w:color="auto"/>
        <w:right w:val="none" w:sz="0" w:space="0" w:color="auto"/>
      </w:divBdr>
    </w:div>
    <w:div w:id="515929618">
      <w:bodyDiv w:val="1"/>
      <w:marLeft w:val="0"/>
      <w:marRight w:val="0"/>
      <w:marTop w:val="0"/>
      <w:marBottom w:val="0"/>
      <w:divBdr>
        <w:top w:val="none" w:sz="0" w:space="0" w:color="auto"/>
        <w:left w:val="none" w:sz="0" w:space="0" w:color="auto"/>
        <w:bottom w:val="none" w:sz="0" w:space="0" w:color="auto"/>
        <w:right w:val="none" w:sz="0" w:space="0" w:color="auto"/>
      </w:divBdr>
    </w:div>
    <w:div w:id="516387378">
      <w:bodyDiv w:val="1"/>
      <w:marLeft w:val="0"/>
      <w:marRight w:val="0"/>
      <w:marTop w:val="0"/>
      <w:marBottom w:val="0"/>
      <w:divBdr>
        <w:top w:val="none" w:sz="0" w:space="0" w:color="auto"/>
        <w:left w:val="none" w:sz="0" w:space="0" w:color="auto"/>
        <w:bottom w:val="none" w:sz="0" w:space="0" w:color="auto"/>
        <w:right w:val="none" w:sz="0" w:space="0" w:color="auto"/>
      </w:divBdr>
    </w:div>
    <w:div w:id="517086901">
      <w:bodyDiv w:val="1"/>
      <w:marLeft w:val="0"/>
      <w:marRight w:val="0"/>
      <w:marTop w:val="0"/>
      <w:marBottom w:val="0"/>
      <w:divBdr>
        <w:top w:val="none" w:sz="0" w:space="0" w:color="auto"/>
        <w:left w:val="none" w:sz="0" w:space="0" w:color="auto"/>
        <w:bottom w:val="none" w:sz="0" w:space="0" w:color="auto"/>
        <w:right w:val="none" w:sz="0" w:space="0" w:color="auto"/>
      </w:divBdr>
    </w:div>
    <w:div w:id="517932348">
      <w:bodyDiv w:val="1"/>
      <w:marLeft w:val="0"/>
      <w:marRight w:val="0"/>
      <w:marTop w:val="0"/>
      <w:marBottom w:val="0"/>
      <w:divBdr>
        <w:top w:val="none" w:sz="0" w:space="0" w:color="auto"/>
        <w:left w:val="none" w:sz="0" w:space="0" w:color="auto"/>
        <w:bottom w:val="none" w:sz="0" w:space="0" w:color="auto"/>
        <w:right w:val="none" w:sz="0" w:space="0" w:color="auto"/>
      </w:divBdr>
    </w:div>
    <w:div w:id="518079055">
      <w:bodyDiv w:val="1"/>
      <w:marLeft w:val="0"/>
      <w:marRight w:val="0"/>
      <w:marTop w:val="0"/>
      <w:marBottom w:val="0"/>
      <w:divBdr>
        <w:top w:val="none" w:sz="0" w:space="0" w:color="auto"/>
        <w:left w:val="none" w:sz="0" w:space="0" w:color="auto"/>
        <w:bottom w:val="none" w:sz="0" w:space="0" w:color="auto"/>
        <w:right w:val="none" w:sz="0" w:space="0" w:color="auto"/>
      </w:divBdr>
    </w:div>
    <w:div w:id="518085577">
      <w:bodyDiv w:val="1"/>
      <w:marLeft w:val="0"/>
      <w:marRight w:val="0"/>
      <w:marTop w:val="0"/>
      <w:marBottom w:val="0"/>
      <w:divBdr>
        <w:top w:val="none" w:sz="0" w:space="0" w:color="auto"/>
        <w:left w:val="none" w:sz="0" w:space="0" w:color="auto"/>
        <w:bottom w:val="none" w:sz="0" w:space="0" w:color="auto"/>
        <w:right w:val="none" w:sz="0" w:space="0" w:color="auto"/>
      </w:divBdr>
    </w:div>
    <w:div w:id="518391400">
      <w:bodyDiv w:val="1"/>
      <w:marLeft w:val="0"/>
      <w:marRight w:val="0"/>
      <w:marTop w:val="0"/>
      <w:marBottom w:val="0"/>
      <w:divBdr>
        <w:top w:val="none" w:sz="0" w:space="0" w:color="auto"/>
        <w:left w:val="none" w:sz="0" w:space="0" w:color="auto"/>
        <w:bottom w:val="none" w:sz="0" w:space="0" w:color="auto"/>
        <w:right w:val="none" w:sz="0" w:space="0" w:color="auto"/>
      </w:divBdr>
    </w:div>
    <w:div w:id="518739191">
      <w:bodyDiv w:val="1"/>
      <w:marLeft w:val="0"/>
      <w:marRight w:val="0"/>
      <w:marTop w:val="0"/>
      <w:marBottom w:val="0"/>
      <w:divBdr>
        <w:top w:val="none" w:sz="0" w:space="0" w:color="auto"/>
        <w:left w:val="none" w:sz="0" w:space="0" w:color="auto"/>
        <w:bottom w:val="none" w:sz="0" w:space="0" w:color="auto"/>
        <w:right w:val="none" w:sz="0" w:space="0" w:color="auto"/>
      </w:divBdr>
    </w:div>
    <w:div w:id="518811220">
      <w:bodyDiv w:val="1"/>
      <w:marLeft w:val="0"/>
      <w:marRight w:val="0"/>
      <w:marTop w:val="0"/>
      <w:marBottom w:val="0"/>
      <w:divBdr>
        <w:top w:val="none" w:sz="0" w:space="0" w:color="auto"/>
        <w:left w:val="none" w:sz="0" w:space="0" w:color="auto"/>
        <w:bottom w:val="none" w:sz="0" w:space="0" w:color="auto"/>
        <w:right w:val="none" w:sz="0" w:space="0" w:color="auto"/>
      </w:divBdr>
    </w:div>
    <w:div w:id="518927586">
      <w:bodyDiv w:val="1"/>
      <w:marLeft w:val="0"/>
      <w:marRight w:val="0"/>
      <w:marTop w:val="0"/>
      <w:marBottom w:val="0"/>
      <w:divBdr>
        <w:top w:val="none" w:sz="0" w:space="0" w:color="auto"/>
        <w:left w:val="none" w:sz="0" w:space="0" w:color="auto"/>
        <w:bottom w:val="none" w:sz="0" w:space="0" w:color="auto"/>
        <w:right w:val="none" w:sz="0" w:space="0" w:color="auto"/>
      </w:divBdr>
    </w:div>
    <w:div w:id="518929356">
      <w:bodyDiv w:val="1"/>
      <w:marLeft w:val="0"/>
      <w:marRight w:val="0"/>
      <w:marTop w:val="0"/>
      <w:marBottom w:val="0"/>
      <w:divBdr>
        <w:top w:val="none" w:sz="0" w:space="0" w:color="auto"/>
        <w:left w:val="none" w:sz="0" w:space="0" w:color="auto"/>
        <w:bottom w:val="none" w:sz="0" w:space="0" w:color="auto"/>
        <w:right w:val="none" w:sz="0" w:space="0" w:color="auto"/>
      </w:divBdr>
    </w:div>
    <w:div w:id="518929627">
      <w:bodyDiv w:val="1"/>
      <w:marLeft w:val="0"/>
      <w:marRight w:val="0"/>
      <w:marTop w:val="0"/>
      <w:marBottom w:val="0"/>
      <w:divBdr>
        <w:top w:val="none" w:sz="0" w:space="0" w:color="auto"/>
        <w:left w:val="none" w:sz="0" w:space="0" w:color="auto"/>
        <w:bottom w:val="none" w:sz="0" w:space="0" w:color="auto"/>
        <w:right w:val="none" w:sz="0" w:space="0" w:color="auto"/>
      </w:divBdr>
    </w:div>
    <w:div w:id="518930647">
      <w:bodyDiv w:val="1"/>
      <w:marLeft w:val="0"/>
      <w:marRight w:val="0"/>
      <w:marTop w:val="0"/>
      <w:marBottom w:val="0"/>
      <w:divBdr>
        <w:top w:val="none" w:sz="0" w:space="0" w:color="auto"/>
        <w:left w:val="none" w:sz="0" w:space="0" w:color="auto"/>
        <w:bottom w:val="none" w:sz="0" w:space="0" w:color="auto"/>
        <w:right w:val="none" w:sz="0" w:space="0" w:color="auto"/>
      </w:divBdr>
    </w:div>
    <w:div w:id="518933384">
      <w:bodyDiv w:val="1"/>
      <w:marLeft w:val="0"/>
      <w:marRight w:val="0"/>
      <w:marTop w:val="0"/>
      <w:marBottom w:val="0"/>
      <w:divBdr>
        <w:top w:val="none" w:sz="0" w:space="0" w:color="auto"/>
        <w:left w:val="none" w:sz="0" w:space="0" w:color="auto"/>
        <w:bottom w:val="none" w:sz="0" w:space="0" w:color="auto"/>
        <w:right w:val="none" w:sz="0" w:space="0" w:color="auto"/>
      </w:divBdr>
    </w:div>
    <w:div w:id="519198513">
      <w:bodyDiv w:val="1"/>
      <w:marLeft w:val="0"/>
      <w:marRight w:val="0"/>
      <w:marTop w:val="0"/>
      <w:marBottom w:val="0"/>
      <w:divBdr>
        <w:top w:val="none" w:sz="0" w:space="0" w:color="auto"/>
        <w:left w:val="none" w:sz="0" w:space="0" w:color="auto"/>
        <w:bottom w:val="none" w:sz="0" w:space="0" w:color="auto"/>
        <w:right w:val="none" w:sz="0" w:space="0" w:color="auto"/>
      </w:divBdr>
    </w:div>
    <w:div w:id="519274296">
      <w:bodyDiv w:val="1"/>
      <w:marLeft w:val="0"/>
      <w:marRight w:val="0"/>
      <w:marTop w:val="0"/>
      <w:marBottom w:val="0"/>
      <w:divBdr>
        <w:top w:val="none" w:sz="0" w:space="0" w:color="auto"/>
        <w:left w:val="none" w:sz="0" w:space="0" w:color="auto"/>
        <w:bottom w:val="none" w:sz="0" w:space="0" w:color="auto"/>
        <w:right w:val="none" w:sz="0" w:space="0" w:color="auto"/>
      </w:divBdr>
    </w:div>
    <w:div w:id="519509021">
      <w:bodyDiv w:val="1"/>
      <w:marLeft w:val="0"/>
      <w:marRight w:val="0"/>
      <w:marTop w:val="0"/>
      <w:marBottom w:val="0"/>
      <w:divBdr>
        <w:top w:val="none" w:sz="0" w:space="0" w:color="auto"/>
        <w:left w:val="none" w:sz="0" w:space="0" w:color="auto"/>
        <w:bottom w:val="none" w:sz="0" w:space="0" w:color="auto"/>
        <w:right w:val="none" w:sz="0" w:space="0" w:color="auto"/>
      </w:divBdr>
    </w:div>
    <w:div w:id="519509509">
      <w:bodyDiv w:val="1"/>
      <w:marLeft w:val="0"/>
      <w:marRight w:val="0"/>
      <w:marTop w:val="0"/>
      <w:marBottom w:val="0"/>
      <w:divBdr>
        <w:top w:val="none" w:sz="0" w:space="0" w:color="auto"/>
        <w:left w:val="none" w:sz="0" w:space="0" w:color="auto"/>
        <w:bottom w:val="none" w:sz="0" w:space="0" w:color="auto"/>
        <w:right w:val="none" w:sz="0" w:space="0" w:color="auto"/>
      </w:divBdr>
    </w:div>
    <w:div w:id="519588698">
      <w:bodyDiv w:val="1"/>
      <w:marLeft w:val="0"/>
      <w:marRight w:val="0"/>
      <w:marTop w:val="0"/>
      <w:marBottom w:val="0"/>
      <w:divBdr>
        <w:top w:val="none" w:sz="0" w:space="0" w:color="auto"/>
        <w:left w:val="none" w:sz="0" w:space="0" w:color="auto"/>
        <w:bottom w:val="none" w:sz="0" w:space="0" w:color="auto"/>
        <w:right w:val="none" w:sz="0" w:space="0" w:color="auto"/>
      </w:divBdr>
    </w:div>
    <w:div w:id="520166471">
      <w:bodyDiv w:val="1"/>
      <w:marLeft w:val="0"/>
      <w:marRight w:val="0"/>
      <w:marTop w:val="0"/>
      <w:marBottom w:val="0"/>
      <w:divBdr>
        <w:top w:val="none" w:sz="0" w:space="0" w:color="auto"/>
        <w:left w:val="none" w:sz="0" w:space="0" w:color="auto"/>
        <w:bottom w:val="none" w:sz="0" w:space="0" w:color="auto"/>
        <w:right w:val="none" w:sz="0" w:space="0" w:color="auto"/>
      </w:divBdr>
    </w:div>
    <w:div w:id="520247332">
      <w:bodyDiv w:val="1"/>
      <w:marLeft w:val="0"/>
      <w:marRight w:val="0"/>
      <w:marTop w:val="0"/>
      <w:marBottom w:val="0"/>
      <w:divBdr>
        <w:top w:val="none" w:sz="0" w:space="0" w:color="auto"/>
        <w:left w:val="none" w:sz="0" w:space="0" w:color="auto"/>
        <w:bottom w:val="none" w:sz="0" w:space="0" w:color="auto"/>
        <w:right w:val="none" w:sz="0" w:space="0" w:color="auto"/>
      </w:divBdr>
    </w:div>
    <w:div w:id="520515651">
      <w:bodyDiv w:val="1"/>
      <w:marLeft w:val="0"/>
      <w:marRight w:val="0"/>
      <w:marTop w:val="0"/>
      <w:marBottom w:val="0"/>
      <w:divBdr>
        <w:top w:val="none" w:sz="0" w:space="0" w:color="auto"/>
        <w:left w:val="none" w:sz="0" w:space="0" w:color="auto"/>
        <w:bottom w:val="none" w:sz="0" w:space="0" w:color="auto"/>
        <w:right w:val="none" w:sz="0" w:space="0" w:color="auto"/>
      </w:divBdr>
    </w:div>
    <w:div w:id="520556332">
      <w:bodyDiv w:val="1"/>
      <w:marLeft w:val="0"/>
      <w:marRight w:val="0"/>
      <w:marTop w:val="0"/>
      <w:marBottom w:val="0"/>
      <w:divBdr>
        <w:top w:val="none" w:sz="0" w:space="0" w:color="auto"/>
        <w:left w:val="none" w:sz="0" w:space="0" w:color="auto"/>
        <w:bottom w:val="none" w:sz="0" w:space="0" w:color="auto"/>
        <w:right w:val="none" w:sz="0" w:space="0" w:color="auto"/>
      </w:divBdr>
    </w:div>
    <w:div w:id="520700697">
      <w:bodyDiv w:val="1"/>
      <w:marLeft w:val="0"/>
      <w:marRight w:val="0"/>
      <w:marTop w:val="0"/>
      <w:marBottom w:val="0"/>
      <w:divBdr>
        <w:top w:val="none" w:sz="0" w:space="0" w:color="auto"/>
        <w:left w:val="none" w:sz="0" w:space="0" w:color="auto"/>
        <w:bottom w:val="none" w:sz="0" w:space="0" w:color="auto"/>
        <w:right w:val="none" w:sz="0" w:space="0" w:color="auto"/>
      </w:divBdr>
    </w:div>
    <w:div w:id="521819515">
      <w:bodyDiv w:val="1"/>
      <w:marLeft w:val="0"/>
      <w:marRight w:val="0"/>
      <w:marTop w:val="0"/>
      <w:marBottom w:val="0"/>
      <w:divBdr>
        <w:top w:val="none" w:sz="0" w:space="0" w:color="auto"/>
        <w:left w:val="none" w:sz="0" w:space="0" w:color="auto"/>
        <w:bottom w:val="none" w:sz="0" w:space="0" w:color="auto"/>
        <w:right w:val="none" w:sz="0" w:space="0" w:color="auto"/>
      </w:divBdr>
    </w:div>
    <w:div w:id="521943343">
      <w:bodyDiv w:val="1"/>
      <w:marLeft w:val="0"/>
      <w:marRight w:val="0"/>
      <w:marTop w:val="0"/>
      <w:marBottom w:val="0"/>
      <w:divBdr>
        <w:top w:val="none" w:sz="0" w:space="0" w:color="auto"/>
        <w:left w:val="none" w:sz="0" w:space="0" w:color="auto"/>
        <w:bottom w:val="none" w:sz="0" w:space="0" w:color="auto"/>
        <w:right w:val="none" w:sz="0" w:space="0" w:color="auto"/>
      </w:divBdr>
    </w:div>
    <w:div w:id="521943491">
      <w:bodyDiv w:val="1"/>
      <w:marLeft w:val="0"/>
      <w:marRight w:val="0"/>
      <w:marTop w:val="0"/>
      <w:marBottom w:val="0"/>
      <w:divBdr>
        <w:top w:val="none" w:sz="0" w:space="0" w:color="auto"/>
        <w:left w:val="none" w:sz="0" w:space="0" w:color="auto"/>
        <w:bottom w:val="none" w:sz="0" w:space="0" w:color="auto"/>
        <w:right w:val="none" w:sz="0" w:space="0" w:color="auto"/>
      </w:divBdr>
    </w:div>
    <w:div w:id="522205081">
      <w:bodyDiv w:val="1"/>
      <w:marLeft w:val="0"/>
      <w:marRight w:val="0"/>
      <w:marTop w:val="0"/>
      <w:marBottom w:val="0"/>
      <w:divBdr>
        <w:top w:val="none" w:sz="0" w:space="0" w:color="auto"/>
        <w:left w:val="none" w:sz="0" w:space="0" w:color="auto"/>
        <w:bottom w:val="none" w:sz="0" w:space="0" w:color="auto"/>
        <w:right w:val="none" w:sz="0" w:space="0" w:color="auto"/>
      </w:divBdr>
    </w:div>
    <w:div w:id="522522396">
      <w:bodyDiv w:val="1"/>
      <w:marLeft w:val="0"/>
      <w:marRight w:val="0"/>
      <w:marTop w:val="0"/>
      <w:marBottom w:val="0"/>
      <w:divBdr>
        <w:top w:val="none" w:sz="0" w:space="0" w:color="auto"/>
        <w:left w:val="none" w:sz="0" w:space="0" w:color="auto"/>
        <w:bottom w:val="none" w:sz="0" w:space="0" w:color="auto"/>
        <w:right w:val="none" w:sz="0" w:space="0" w:color="auto"/>
      </w:divBdr>
    </w:div>
    <w:div w:id="522863848">
      <w:bodyDiv w:val="1"/>
      <w:marLeft w:val="0"/>
      <w:marRight w:val="0"/>
      <w:marTop w:val="0"/>
      <w:marBottom w:val="0"/>
      <w:divBdr>
        <w:top w:val="none" w:sz="0" w:space="0" w:color="auto"/>
        <w:left w:val="none" w:sz="0" w:space="0" w:color="auto"/>
        <w:bottom w:val="none" w:sz="0" w:space="0" w:color="auto"/>
        <w:right w:val="none" w:sz="0" w:space="0" w:color="auto"/>
      </w:divBdr>
    </w:div>
    <w:div w:id="522937005">
      <w:bodyDiv w:val="1"/>
      <w:marLeft w:val="0"/>
      <w:marRight w:val="0"/>
      <w:marTop w:val="0"/>
      <w:marBottom w:val="0"/>
      <w:divBdr>
        <w:top w:val="none" w:sz="0" w:space="0" w:color="auto"/>
        <w:left w:val="none" w:sz="0" w:space="0" w:color="auto"/>
        <w:bottom w:val="none" w:sz="0" w:space="0" w:color="auto"/>
        <w:right w:val="none" w:sz="0" w:space="0" w:color="auto"/>
      </w:divBdr>
    </w:div>
    <w:div w:id="523254349">
      <w:bodyDiv w:val="1"/>
      <w:marLeft w:val="0"/>
      <w:marRight w:val="0"/>
      <w:marTop w:val="0"/>
      <w:marBottom w:val="0"/>
      <w:divBdr>
        <w:top w:val="none" w:sz="0" w:space="0" w:color="auto"/>
        <w:left w:val="none" w:sz="0" w:space="0" w:color="auto"/>
        <w:bottom w:val="none" w:sz="0" w:space="0" w:color="auto"/>
        <w:right w:val="none" w:sz="0" w:space="0" w:color="auto"/>
      </w:divBdr>
    </w:div>
    <w:div w:id="523445010">
      <w:bodyDiv w:val="1"/>
      <w:marLeft w:val="0"/>
      <w:marRight w:val="0"/>
      <w:marTop w:val="0"/>
      <w:marBottom w:val="0"/>
      <w:divBdr>
        <w:top w:val="none" w:sz="0" w:space="0" w:color="auto"/>
        <w:left w:val="none" w:sz="0" w:space="0" w:color="auto"/>
        <w:bottom w:val="none" w:sz="0" w:space="0" w:color="auto"/>
        <w:right w:val="none" w:sz="0" w:space="0" w:color="auto"/>
      </w:divBdr>
    </w:div>
    <w:div w:id="523519376">
      <w:bodyDiv w:val="1"/>
      <w:marLeft w:val="0"/>
      <w:marRight w:val="0"/>
      <w:marTop w:val="0"/>
      <w:marBottom w:val="0"/>
      <w:divBdr>
        <w:top w:val="none" w:sz="0" w:space="0" w:color="auto"/>
        <w:left w:val="none" w:sz="0" w:space="0" w:color="auto"/>
        <w:bottom w:val="none" w:sz="0" w:space="0" w:color="auto"/>
        <w:right w:val="none" w:sz="0" w:space="0" w:color="auto"/>
      </w:divBdr>
    </w:div>
    <w:div w:id="523596652">
      <w:bodyDiv w:val="1"/>
      <w:marLeft w:val="0"/>
      <w:marRight w:val="0"/>
      <w:marTop w:val="0"/>
      <w:marBottom w:val="0"/>
      <w:divBdr>
        <w:top w:val="none" w:sz="0" w:space="0" w:color="auto"/>
        <w:left w:val="none" w:sz="0" w:space="0" w:color="auto"/>
        <w:bottom w:val="none" w:sz="0" w:space="0" w:color="auto"/>
        <w:right w:val="none" w:sz="0" w:space="0" w:color="auto"/>
      </w:divBdr>
    </w:div>
    <w:div w:id="523832378">
      <w:bodyDiv w:val="1"/>
      <w:marLeft w:val="0"/>
      <w:marRight w:val="0"/>
      <w:marTop w:val="0"/>
      <w:marBottom w:val="0"/>
      <w:divBdr>
        <w:top w:val="none" w:sz="0" w:space="0" w:color="auto"/>
        <w:left w:val="none" w:sz="0" w:space="0" w:color="auto"/>
        <w:bottom w:val="none" w:sz="0" w:space="0" w:color="auto"/>
        <w:right w:val="none" w:sz="0" w:space="0" w:color="auto"/>
      </w:divBdr>
    </w:div>
    <w:div w:id="523833193">
      <w:bodyDiv w:val="1"/>
      <w:marLeft w:val="0"/>
      <w:marRight w:val="0"/>
      <w:marTop w:val="0"/>
      <w:marBottom w:val="0"/>
      <w:divBdr>
        <w:top w:val="none" w:sz="0" w:space="0" w:color="auto"/>
        <w:left w:val="none" w:sz="0" w:space="0" w:color="auto"/>
        <w:bottom w:val="none" w:sz="0" w:space="0" w:color="auto"/>
        <w:right w:val="none" w:sz="0" w:space="0" w:color="auto"/>
      </w:divBdr>
    </w:div>
    <w:div w:id="523982552">
      <w:bodyDiv w:val="1"/>
      <w:marLeft w:val="0"/>
      <w:marRight w:val="0"/>
      <w:marTop w:val="0"/>
      <w:marBottom w:val="0"/>
      <w:divBdr>
        <w:top w:val="none" w:sz="0" w:space="0" w:color="auto"/>
        <w:left w:val="none" w:sz="0" w:space="0" w:color="auto"/>
        <w:bottom w:val="none" w:sz="0" w:space="0" w:color="auto"/>
        <w:right w:val="none" w:sz="0" w:space="0" w:color="auto"/>
      </w:divBdr>
    </w:div>
    <w:div w:id="524247584">
      <w:bodyDiv w:val="1"/>
      <w:marLeft w:val="0"/>
      <w:marRight w:val="0"/>
      <w:marTop w:val="0"/>
      <w:marBottom w:val="0"/>
      <w:divBdr>
        <w:top w:val="none" w:sz="0" w:space="0" w:color="auto"/>
        <w:left w:val="none" w:sz="0" w:space="0" w:color="auto"/>
        <w:bottom w:val="none" w:sz="0" w:space="0" w:color="auto"/>
        <w:right w:val="none" w:sz="0" w:space="0" w:color="auto"/>
      </w:divBdr>
    </w:div>
    <w:div w:id="524904784">
      <w:bodyDiv w:val="1"/>
      <w:marLeft w:val="0"/>
      <w:marRight w:val="0"/>
      <w:marTop w:val="0"/>
      <w:marBottom w:val="0"/>
      <w:divBdr>
        <w:top w:val="none" w:sz="0" w:space="0" w:color="auto"/>
        <w:left w:val="none" w:sz="0" w:space="0" w:color="auto"/>
        <w:bottom w:val="none" w:sz="0" w:space="0" w:color="auto"/>
        <w:right w:val="none" w:sz="0" w:space="0" w:color="auto"/>
      </w:divBdr>
    </w:div>
    <w:div w:id="525021360">
      <w:bodyDiv w:val="1"/>
      <w:marLeft w:val="0"/>
      <w:marRight w:val="0"/>
      <w:marTop w:val="0"/>
      <w:marBottom w:val="0"/>
      <w:divBdr>
        <w:top w:val="none" w:sz="0" w:space="0" w:color="auto"/>
        <w:left w:val="none" w:sz="0" w:space="0" w:color="auto"/>
        <w:bottom w:val="none" w:sz="0" w:space="0" w:color="auto"/>
        <w:right w:val="none" w:sz="0" w:space="0" w:color="auto"/>
      </w:divBdr>
    </w:div>
    <w:div w:id="525211729">
      <w:bodyDiv w:val="1"/>
      <w:marLeft w:val="0"/>
      <w:marRight w:val="0"/>
      <w:marTop w:val="0"/>
      <w:marBottom w:val="0"/>
      <w:divBdr>
        <w:top w:val="none" w:sz="0" w:space="0" w:color="auto"/>
        <w:left w:val="none" w:sz="0" w:space="0" w:color="auto"/>
        <w:bottom w:val="none" w:sz="0" w:space="0" w:color="auto"/>
        <w:right w:val="none" w:sz="0" w:space="0" w:color="auto"/>
      </w:divBdr>
    </w:div>
    <w:div w:id="525288553">
      <w:bodyDiv w:val="1"/>
      <w:marLeft w:val="0"/>
      <w:marRight w:val="0"/>
      <w:marTop w:val="0"/>
      <w:marBottom w:val="0"/>
      <w:divBdr>
        <w:top w:val="none" w:sz="0" w:space="0" w:color="auto"/>
        <w:left w:val="none" w:sz="0" w:space="0" w:color="auto"/>
        <w:bottom w:val="none" w:sz="0" w:space="0" w:color="auto"/>
        <w:right w:val="none" w:sz="0" w:space="0" w:color="auto"/>
      </w:divBdr>
    </w:div>
    <w:div w:id="525560766">
      <w:bodyDiv w:val="1"/>
      <w:marLeft w:val="0"/>
      <w:marRight w:val="0"/>
      <w:marTop w:val="0"/>
      <w:marBottom w:val="0"/>
      <w:divBdr>
        <w:top w:val="none" w:sz="0" w:space="0" w:color="auto"/>
        <w:left w:val="none" w:sz="0" w:space="0" w:color="auto"/>
        <w:bottom w:val="none" w:sz="0" w:space="0" w:color="auto"/>
        <w:right w:val="none" w:sz="0" w:space="0" w:color="auto"/>
      </w:divBdr>
    </w:div>
    <w:div w:id="525754346">
      <w:bodyDiv w:val="1"/>
      <w:marLeft w:val="0"/>
      <w:marRight w:val="0"/>
      <w:marTop w:val="0"/>
      <w:marBottom w:val="0"/>
      <w:divBdr>
        <w:top w:val="none" w:sz="0" w:space="0" w:color="auto"/>
        <w:left w:val="none" w:sz="0" w:space="0" w:color="auto"/>
        <w:bottom w:val="none" w:sz="0" w:space="0" w:color="auto"/>
        <w:right w:val="none" w:sz="0" w:space="0" w:color="auto"/>
      </w:divBdr>
    </w:div>
    <w:div w:id="525868945">
      <w:bodyDiv w:val="1"/>
      <w:marLeft w:val="0"/>
      <w:marRight w:val="0"/>
      <w:marTop w:val="0"/>
      <w:marBottom w:val="0"/>
      <w:divBdr>
        <w:top w:val="none" w:sz="0" w:space="0" w:color="auto"/>
        <w:left w:val="none" w:sz="0" w:space="0" w:color="auto"/>
        <w:bottom w:val="none" w:sz="0" w:space="0" w:color="auto"/>
        <w:right w:val="none" w:sz="0" w:space="0" w:color="auto"/>
      </w:divBdr>
    </w:div>
    <w:div w:id="526406799">
      <w:bodyDiv w:val="1"/>
      <w:marLeft w:val="0"/>
      <w:marRight w:val="0"/>
      <w:marTop w:val="0"/>
      <w:marBottom w:val="0"/>
      <w:divBdr>
        <w:top w:val="none" w:sz="0" w:space="0" w:color="auto"/>
        <w:left w:val="none" w:sz="0" w:space="0" w:color="auto"/>
        <w:bottom w:val="none" w:sz="0" w:space="0" w:color="auto"/>
        <w:right w:val="none" w:sz="0" w:space="0" w:color="auto"/>
      </w:divBdr>
    </w:div>
    <w:div w:id="526524082">
      <w:bodyDiv w:val="1"/>
      <w:marLeft w:val="0"/>
      <w:marRight w:val="0"/>
      <w:marTop w:val="0"/>
      <w:marBottom w:val="0"/>
      <w:divBdr>
        <w:top w:val="none" w:sz="0" w:space="0" w:color="auto"/>
        <w:left w:val="none" w:sz="0" w:space="0" w:color="auto"/>
        <w:bottom w:val="none" w:sz="0" w:space="0" w:color="auto"/>
        <w:right w:val="none" w:sz="0" w:space="0" w:color="auto"/>
      </w:divBdr>
    </w:div>
    <w:div w:id="526605851">
      <w:bodyDiv w:val="1"/>
      <w:marLeft w:val="0"/>
      <w:marRight w:val="0"/>
      <w:marTop w:val="0"/>
      <w:marBottom w:val="0"/>
      <w:divBdr>
        <w:top w:val="none" w:sz="0" w:space="0" w:color="auto"/>
        <w:left w:val="none" w:sz="0" w:space="0" w:color="auto"/>
        <w:bottom w:val="none" w:sz="0" w:space="0" w:color="auto"/>
        <w:right w:val="none" w:sz="0" w:space="0" w:color="auto"/>
      </w:divBdr>
    </w:div>
    <w:div w:id="526910903">
      <w:bodyDiv w:val="1"/>
      <w:marLeft w:val="0"/>
      <w:marRight w:val="0"/>
      <w:marTop w:val="0"/>
      <w:marBottom w:val="0"/>
      <w:divBdr>
        <w:top w:val="none" w:sz="0" w:space="0" w:color="auto"/>
        <w:left w:val="none" w:sz="0" w:space="0" w:color="auto"/>
        <w:bottom w:val="none" w:sz="0" w:space="0" w:color="auto"/>
        <w:right w:val="none" w:sz="0" w:space="0" w:color="auto"/>
      </w:divBdr>
    </w:div>
    <w:div w:id="526912708">
      <w:bodyDiv w:val="1"/>
      <w:marLeft w:val="0"/>
      <w:marRight w:val="0"/>
      <w:marTop w:val="0"/>
      <w:marBottom w:val="0"/>
      <w:divBdr>
        <w:top w:val="none" w:sz="0" w:space="0" w:color="auto"/>
        <w:left w:val="none" w:sz="0" w:space="0" w:color="auto"/>
        <w:bottom w:val="none" w:sz="0" w:space="0" w:color="auto"/>
        <w:right w:val="none" w:sz="0" w:space="0" w:color="auto"/>
      </w:divBdr>
    </w:div>
    <w:div w:id="527065943">
      <w:bodyDiv w:val="1"/>
      <w:marLeft w:val="0"/>
      <w:marRight w:val="0"/>
      <w:marTop w:val="0"/>
      <w:marBottom w:val="0"/>
      <w:divBdr>
        <w:top w:val="none" w:sz="0" w:space="0" w:color="auto"/>
        <w:left w:val="none" w:sz="0" w:space="0" w:color="auto"/>
        <w:bottom w:val="none" w:sz="0" w:space="0" w:color="auto"/>
        <w:right w:val="none" w:sz="0" w:space="0" w:color="auto"/>
      </w:divBdr>
    </w:div>
    <w:div w:id="527717160">
      <w:bodyDiv w:val="1"/>
      <w:marLeft w:val="0"/>
      <w:marRight w:val="0"/>
      <w:marTop w:val="0"/>
      <w:marBottom w:val="0"/>
      <w:divBdr>
        <w:top w:val="none" w:sz="0" w:space="0" w:color="auto"/>
        <w:left w:val="none" w:sz="0" w:space="0" w:color="auto"/>
        <w:bottom w:val="none" w:sz="0" w:space="0" w:color="auto"/>
        <w:right w:val="none" w:sz="0" w:space="0" w:color="auto"/>
      </w:divBdr>
    </w:div>
    <w:div w:id="527836230">
      <w:bodyDiv w:val="1"/>
      <w:marLeft w:val="0"/>
      <w:marRight w:val="0"/>
      <w:marTop w:val="0"/>
      <w:marBottom w:val="0"/>
      <w:divBdr>
        <w:top w:val="none" w:sz="0" w:space="0" w:color="auto"/>
        <w:left w:val="none" w:sz="0" w:space="0" w:color="auto"/>
        <w:bottom w:val="none" w:sz="0" w:space="0" w:color="auto"/>
        <w:right w:val="none" w:sz="0" w:space="0" w:color="auto"/>
      </w:divBdr>
    </w:div>
    <w:div w:id="527838097">
      <w:bodyDiv w:val="1"/>
      <w:marLeft w:val="0"/>
      <w:marRight w:val="0"/>
      <w:marTop w:val="0"/>
      <w:marBottom w:val="0"/>
      <w:divBdr>
        <w:top w:val="none" w:sz="0" w:space="0" w:color="auto"/>
        <w:left w:val="none" w:sz="0" w:space="0" w:color="auto"/>
        <w:bottom w:val="none" w:sz="0" w:space="0" w:color="auto"/>
        <w:right w:val="none" w:sz="0" w:space="0" w:color="auto"/>
      </w:divBdr>
    </w:div>
    <w:div w:id="528185199">
      <w:bodyDiv w:val="1"/>
      <w:marLeft w:val="0"/>
      <w:marRight w:val="0"/>
      <w:marTop w:val="0"/>
      <w:marBottom w:val="0"/>
      <w:divBdr>
        <w:top w:val="none" w:sz="0" w:space="0" w:color="auto"/>
        <w:left w:val="none" w:sz="0" w:space="0" w:color="auto"/>
        <w:bottom w:val="none" w:sz="0" w:space="0" w:color="auto"/>
        <w:right w:val="none" w:sz="0" w:space="0" w:color="auto"/>
      </w:divBdr>
    </w:div>
    <w:div w:id="528418088">
      <w:bodyDiv w:val="1"/>
      <w:marLeft w:val="0"/>
      <w:marRight w:val="0"/>
      <w:marTop w:val="0"/>
      <w:marBottom w:val="0"/>
      <w:divBdr>
        <w:top w:val="none" w:sz="0" w:space="0" w:color="auto"/>
        <w:left w:val="none" w:sz="0" w:space="0" w:color="auto"/>
        <w:bottom w:val="none" w:sz="0" w:space="0" w:color="auto"/>
        <w:right w:val="none" w:sz="0" w:space="0" w:color="auto"/>
      </w:divBdr>
    </w:div>
    <w:div w:id="528569297">
      <w:bodyDiv w:val="1"/>
      <w:marLeft w:val="0"/>
      <w:marRight w:val="0"/>
      <w:marTop w:val="0"/>
      <w:marBottom w:val="0"/>
      <w:divBdr>
        <w:top w:val="none" w:sz="0" w:space="0" w:color="auto"/>
        <w:left w:val="none" w:sz="0" w:space="0" w:color="auto"/>
        <w:bottom w:val="none" w:sz="0" w:space="0" w:color="auto"/>
        <w:right w:val="none" w:sz="0" w:space="0" w:color="auto"/>
      </w:divBdr>
    </w:div>
    <w:div w:id="528686301">
      <w:bodyDiv w:val="1"/>
      <w:marLeft w:val="0"/>
      <w:marRight w:val="0"/>
      <w:marTop w:val="0"/>
      <w:marBottom w:val="0"/>
      <w:divBdr>
        <w:top w:val="none" w:sz="0" w:space="0" w:color="auto"/>
        <w:left w:val="none" w:sz="0" w:space="0" w:color="auto"/>
        <w:bottom w:val="none" w:sz="0" w:space="0" w:color="auto"/>
        <w:right w:val="none" w:sz="0" w:space="0" w:color="auto"/>
      </w:divBdr>
    </w:div>
    <w:div w:id="528765060">
      <w:bodyDiv w:val="1"/>
      <w:marLeft w:val="0"/>
      <w:marRight w:val="0"/>
      <w:marTop w:val="0"/>
      <w:marBottom w:val="0"/>
      <w:divBdr>
        <w:top w:val="none" w:sz="0" w:space="0" w:color="auto"/>
        <w:left w:val="none" w:sz="0" w:space="0" w:color="auto"/>
        <w:bottom w:val="none" w:sz="0" w:space="0" w:color="auto"/>
        <w:right w:val="none" w:sz="0" w:space="0" w:color="auto"/>
      </w:divBdr>
    </w:div>
    <w:div w:id="528881789">
      <w:bodyDiv w:val="1"/>
      <w:marLeft w:val="0"/>
      <w:marRight w:val="0"/>
      <w:marTop w:val="0"/>
      <w:marBottom w:val="0"/>
      <w:divBdr>
        <w:top w:val="none" w:sz="0" w:space="0" w:color="auto"/>
        <w:left w:val="none" w:sz="0" w:space="0" w:color="auto"/>
        <w:bottom w:val="none" w:sz="0" w:space="0" w:color="auto"/>
        <w:right w:val="none" w:sz="0" w:space="0" w:color="auto"/>
      </w:divBdr>
    </w:div>
    <w:div w:id="529420659">
      <w:bodyDiv w:val="1"/>
      <w:marLeft w:val="0"/>
      <w:marRight w:val="0"/>
      <w:marTop w:val="0"/>
      <w:marBottom w:val="0"/>
      <w:divBdr>
        <w:top w:val="none" w:sz="0" w:space="0" w:color="auto"/>
        <w:left w:val="none" w:sz="0" w:space="0" w:color="auto"/>
        <w:bottom w:val="none" w:sz="0" w:space="0" w:color="auto"/>
        <w:right w:val="none" w:sz="0" w:space="0" w:color="auto"/>
      </w:divBdr>
    </w:div>
    <w:div w:id="529493213">
      <w:bodyDiv w:val="1"/>
      <w:marLeft w:val="0"/>
      <w:marRight w:val="0"/>
      <w:marTop w:val="0"/>
      <w:marBottom w:val="0"/>
      <w:divBdr>
        <w:top w:val="none" w:sz="0" w:space="0" w:color="auto"/>
        <w:left w:val="none" w:sz="0" w:space="0" w:color="auto"/>
        <w:bottom w:val="none" w:sz="0" w:space="0" w:color="auto"/>
        <w:right w:val="none" w:sz="0" w:space="0" w:color="auto"/>
      </w:divBdr>
    </w:div>
    <w:div w:id="529534997">
      <w:bodyDiv w:val="1"/>
      <w:marLeft w:val="0"/>
      <w:marRight w:val="0"/>
      <w:marTop w:val="0"/>
      <w:marBottom w:val="0"/>
      <w:divBdr>
        <w:top w:val="none" w:sz="0" w:space="0" w:color="auto"/>
        <w:left w:val="none" w:sz="0" w:space="0" w:color="auto"/>
        <w:bottom w:val="none" w:sz="0" w:space="0" w:color="auto"/>
        <w:right w:val="none" w:sz="0" w:space="0" w:color="auto"/>
      </w:divBdr>
    </w:div>
    <w:div w:id="529539490">
      <w:bodyDiv w:val="1"/>
      <w:marLeft w:val="0"/>
      <w:marRight w:val="0"/>
      <w:marTop w:val="0"/>
      <w:marBottom w:val="0"/>
      <w:divBdr>
        <w:top w:val="none" w:sz="0" w:space="0" w:color="auto"/>
        <w:left w:val="none" w:sz="0" w:space="0" w:color="auto"/>
        <w:bottom w:val="none" w:sz="0" w:space="0" w:color="auto"/>
        <w:right w:val="none" w:sz="0" w:space="0" w:color="auto"/>
      </w:divBdr>
    </w:div>
    <w:div w:id="530415207">
      <w:bodyDiv w:val="1"/>
      <w:marLeft w:val="0"/>
      <w:marRight w:val="0"/>
      <w:marTop w:val="0"/>
      <w:marBottom w:val="0"/>
      <w:divBdr>
        <w:top w:val="none" w:sz="0" w:space="0" w:color="auto"/>
        <w:left w:val="none" w:sz="0" w:space="0" w:color="auto"/>
        <w:bottom w:val="none" w:sz="0" w:space="0" w:color="auto"/>
        <w:right w:val="none" w:sz="0" w:space="0" w:color="auto"/>
      </w:divBdr>
    </w:div>
    <w:div w:id="530610937">
      <w:bodyDiv w:val="1"/>
      <w:marLeft w:val="0"/>
      <w:marRight w:val="0"/>
      <w:marTop w:val="0"/>
      <w:marBottom w:val="0"/>
      <w:divBdr>
        <w:top w:val="none" w:sz="0" w:space="0" w:color="auto"/>
        <w:left w:val="none" w:sz="0" w:space="0" w:color="auto"/>
        <w:bottom w:val="none" w:sz="0" w:space="0" w:color="auto"/>
        <w:right w:val="none" w:sz="0" w:space="0" w:color="auto"/>
      </w:divBdr>
    </w:div>
    <w:div w:id="530723114">
      <w:bodyDiv w:val="1"/>
      <w:marLeft w:val="0"/>
      <w:marRight w:val="0"/>
      <w:marTop w:val="0"/>
      <w:marBottom w:val="0"/>
      <w:divBdr>
        <w:top w:val="none" w:sz="0" w:space="0" w:color="auto"/>
        <w:left w:val="none" w:sz="0" w:space="0" w:color="auto"/>
        <w:bottom w:val="none" w:sz="0" w:space="0" w:color="auto"/>
        <w:right w:val="none" w:sz="0" w:space="0" w:color="auto"/>
      </w:divBdr>
    </w:div>
    <w:div w:id="530800558">
      <w:bodyDiv w:val="1"/>
      <w:marLeft w:val="0"/>
      <w:marRight w:val="0"/>
      <w:marTop w:val="0"/>
      <w:marBottom w:val="0"/>
      <w:divBdr>
        <w:top w:val="none" w:sz="0" w:space="0" w:color="auto"/>
        <w:left w:val="none" w:sz="0" w:space="0" w:color="auto"/>
        <w:bottom w:val="none" w:sz="0" w:space="0" w:color="auto"/>
        <w:right w:val="none" w:sz="0" w:space="0" w:color="auto"/>
      </w:divBdr>
    </w:div>
    <w:div w:id="530844882">
      <w:bodyDiv w:val="1"/>
      <w:marLeft w:val="0"/>
      <w:marRight w:val="0"/>
      <w:marTop w:val="0"/>
      <w:marBottom w:val="0"/>
      <w:divBdr>
        <w:top w:val="none" w:sz="0" w:space="0" w:color="auto"/>
        <w:left w:val="none" w:sz="0" w:space="0" w:color="auto"/>
        <w:bottom w:val="none" w:sz="0" w:space="0" w:color="auto"/>
        <w:right w:val="none" w:sz="0" w:space="0" w:color="auto"/>
      </w:divBdr>
    </w:div>
    <w:div w:id="530873728">
      <w:bodyDiv w:val="1"/>
      <w:marLeft w:val="0"/>
      <w:marRight w:val="0"/>
      <w:marTop w:val="0"/>
      <w:marBottom w:val="0"/>
      <w:divBdr>
        <w:top w:val="none" w:sz="0" w:space="0" w:color="auto"/>
        <w:left w:val="none" w:sz="0" w:space="0" w:color="auto"/>
        <w:bottom w:val="none" w:sz="0" w:space="0" w:color="auto"/>
        <w:right w:val="none" w:sz="0" w:space="0" w:color="auto"/>
      </w:divBdr>
    </w:div>
    <w:div w:id="530916708">
      <w:bodyDiv w:val="1"/>
      <w:marLeft w:val="0"/>
      <w:marRight w:val="0"/>
      <w:marTop w:val="0"/>
      <w:marBottom w:val="0"/>
      <w:divBdr>
        <w:top w:val="none" w:sz="0" w:space="0" w:color="auto"/>
        <w:left w:val="none" w:sz="0" w:space="0" w:color="auto"/>
        <w:bottom w:val="none" w:sz="0" w:space="0" w:color="auto"/>
        <w:right w:val="none" w:sz="0" w:space="0" w:color="auto"/>
      </w:divBdr>
    </w:div>
    <w:div w:id="531267199">
      <w:bodyDiv w:val="1"/>
      <w:marLeft w:val="0"/>
      <w:marRight w:val="0"/>
      <w:marTop w:val="0"/>
      <w:marBottom w:val="0"/>
      <w:divBdr>
        <w:top w:val="none" w:sz="0" w:space="0" w:color="auto"/>
        <w:left w:val="none" w:sz="0" w:space="0" w:color="auto"/>
        <w:bottom w:val="none" w:sz="0" w:space="0" w:color="auto"/>
        <w:right w:val="none" w:sz="0" w:space="0" w:color="auto"/>
      </w:divBdr>
    </w:div>
    <w:div w:id="531725760">
      <w:bodyDiv w:val="1"/>
      <w:marLeft w:val="0"/>
      <w:marRight w:val="0"/>
      <w:marTop w:val="0"/>
      <w:marBottom w:val="0"/>
      <w:divBdr>
        <w:top w:val="none" w:sz="0" w:space="0" w:color="auto"/>
        <w:left w:val="none" w:sz="0" w:space="0" w:color="auto"/>
        <w:bottom w:val="none" w:sz="0" w:space="0" w:color="auto"/>
        <w:right w:val="none" w:sz="0" w:space="0" w:color="auto"/>
      </w:divBdr>
    </w:div>
    <w:div w:id="531726156">
      <w:bodyDiv w:val="1"/>
      <w:marLeft w:val="0"/>
      <w:marRight w:val="0"/>
      <w:marTop w:val="0"/>
      <w:marBottom w:val="0"/>
      <w:divBdr>
        <w:top w:val="none" w:sz="0" w:space="0" w:color="auto"/>
        <w:left w:val="none" w:sz="0" w:space="0" w:color="auto"/>
        <w:bottom w:val="none" w:sz="0" w:space="0" w:color="auto"/>
        <w:right w:val="none" w:sz="0" w:space="0" w:color="auto"/>
      </w:divBdr>
    </w:div>
    <w:div w:id="531918481">
      <w:bodyDiv w:val="1"/>
      <w:marLeft w:val="0"/>
      <w:marRight w:val="0"/>
      <w:marTop w:val="0"/>
      <w:marBottom w:val="0"/>
      <w:divBdr>
        <w:top w:val="none" w:sz="0" w:space="0" w:color="auto"/>
        <w:left w:val="none" w:sz="0" w:space="0" w:color="auto"/>
        <w:bottom w:val="none" w:sz="0" w:space="0" w:color="auto"/>
        <w:right w:val="none" w:sz="0" w:space="0" w:color="auto"/>
      </w:divBdr>
    </w:div>
    <w:div w:id="531960598">
      <w:bodyDiv w:val="1"/>
      <w:marLeft w:val="0"/>
      <w:marRight w:val="0"/>
      <w:marTop w:val="0"/>
      <w:marBottom w:val="0"/>
      <w:divBdr>
        <w:top w:val="none" w:sz="0" w:space="0" w:color="auto"/>
        <w:left w:val="none" w:sz="0" w:space="0" w:color="auto"/>
        <w:bottom w:val="none" w:sz="0" w:space="0" w:color="auto"/>
        <w:right w:val="none" w:sz="0" w:space="0" w:color="auto"/>
      </w:divBdr>
    </w:div>
    <w:div w:id="532036139">
      <w:bodyDiv w:val="1"/>
      <w:marLeft w:val="0"/>
      <w:marRight w:val="0"/>
      <w:marTop w:val="0"/>
      <w:marBottom w:val="0"/>
      <w:divBdr>
        <w:top w:val="none" w:sz="0" w:space="0" w:color="auto"/>
        <w:left w:val="none" w:sz="0" w:space="0" w:color="auto"/>
        <w:bottom w:val="none" w:sz="0" w:space="0" w:color="auto"/>
        <w:right w:val="none" w:sz="0" w:space="0" w:color="auto"/>
      </w:divBdr>
    </w:div>
    <w:div w:id="532040720">
      <w:bodyDiv w:val="1"/>
      <w:marLeft w:val="0"/>
      <w:marRight w:val="0"/>
      <w:marTop w:val="0"/>
      <w:marBottom w:val="0"/>
      <w:divBdr>
        <w:top w:val="none" w:sz="0" w:space="0" w:color="auto"/>
        <w:left w:val="none" w:sz="0" w:space="0" w:color="auto"/>
        <w:bottom w:val="none" w:sz="0" w:space="0" w:color="auto"/>
        <w:right w:val="none" w:sz="0" w:space="0" w:color="auto"/>
      </w:divBdr>
    </w:div>
    <w:div w:id="532613009">
      <w:bodyDiv w:val="1"/>
      <w:marLeft w:val="0"/>
      <w:marRight w:val="0"/>
      <w:marTop w:val="0"/>
      <w:marBottom w:val="0"/>
      <w:divBdr>
        <w:top w:val="none" w:sz="0" w:space="0" w:color="auto"/>
        <w:left w:val="none" w:sz="0" w:space="0" w:color="auto"/>
        <w:bottom w:val="none" w:sz="0" w:space="0" w:color="auto"/>
        <w:right w:val="none" w:sz="0" w:space="0" w:color="auto"/>
      </w:divBdr>
    </w:div>
    <w:div w:id="532621767">
      <w:bodyDiv w:val="1"/>
      <w:marLeft w:val="0"/>
      <w:marRight w:val="0"/>
      <w:marTop w:val="0"/>
      <w:marBottom w:val="0"/>
      <w:divBdr>
        <w:top w:val="none" w:sz="0" w:space="0" w:color="auto"/>
        <w:left w:val="none" w:sz="0" w:space="0" w:color="auto"/>
        <w:bottom w:val="none" w:sz="0" w:space="0" w:color="auto"/>
        <w:right w:val="none" w:sz="0" w:space="0" w:color="auto"/>
      </w:divBdr>
    </w:div>
    <w:div w:id="532692195">
      <w:bodyDiv w:val="1"/>
      <w:marLeft w:val="0"/>
      <w:marRight w:val="0"/>
      <w:marTop w:val="0"/>
      <w:marBottom w:val="0"/>
      <w:divBdr>
        <w:top w:val="none" w:sz="0" w:space="0" w:color="auto"/>
        <w:left w:val="none" w:sz="0" w:space="0" w:color="auto"/>
        <w:bottom w:val="none" w:sz="0" w:space="0" w:color="auto"/>
        <w:right w:val="none" w:sz="0" w:space="0" w:color="auto"/>
      </w:divBdr>
    </w:div>
    <w:div w:id="533277551">
      <w:bodyDiv w:val="1"/>
      <w:marLeft w:val="0"/>
      <w:marRight w:val="0"/>
      <w:marTop w:val="0"/>
      <w:marBottom w:val="0"/>
      <w:divBdr>
        <w:top w:val="none" w:sz="0" w:space="0" w:color="auto"/>
        <w:left w:val="none" w:sz="0" w:space="0" w:color="auto"/>
        <w:bottom w:val="none" w:sz="0" w:space="0" w:color="auto"/>
        <w:right w:val="none" w:sz="0" w:space="0" w:color="auto"/>
      </w:divBdr>
    </w:div>
    <w:div w:id="533346997">
      <w:bodyDiv w:val="1"/>
      <w:marLeft w:val="0"/>
      <w:marRight w:val="0"/>
      <w:marTop w:val="0"/>
      <w:marBottom w:val="0"/>
      <w:divBdr>
        <w:top w:val="none" w:sz="0" w:space="0" w:color="auto"/>
        <w:left w:val="none" w:sz="0" w:space="0" w:color="auto"/>
        <w:bottom w:val="none" w:sz="0" w:space="0" w:color="auto"/>
        <w:right w:val="none" w:sz="0" w:space="0" w:color="auto"/>
      </w:divBdr>
    </w:div>
    <w:div w:id="533733080">
      <w:bodyDiv w:val="1"/>
      <w:marLeft w:val="0"/>
      <w:marRight w:val="0"/>
      <w:marTop w:val="0"/>
      <w:marBottom w:val="0"/>
      <w:divBdr>
        <w:top w:val="none" w:sz="0" w:space="0" w:color="auto"/>
        <w:left w:val="none" w:sz="0" w:space="0" w:color="auto"/>
        <w:bottom w:val="none" w:sz="0" w:space="0" w:color="auto"/>
        <w:right w:val="none" w:sz="0" w:space="0" w:color="auto"/>
      </w:divBdr>
    </w:div>
    <w:div w:id="534732773">
      <w:bodyDiv w:val="1"/>
      <w:marLeft w:val="0"/>
      <w:marRight w:val="0"/>
      <w:marTop w:val="0"/>
      <w:marBottom w:val="0"/>
      <w:divBdr>
        <w:top w:val="none" w:sz="0" w:space="0" w:color="auto"/>
        <w:left w:val="none" w:sz="0" w:space="0" w:color="auto"/>
        <w:bottom w:val="none" w:sz="0" w:space="0" w:color="auto"/>
        <w:right w:val="none" w:sz="0" w:space="0" w:color="auto"/>
      </w:divBdr>
    </w:div>
    <w:div w:id="535431282">
      <w:bodyDiv w:val="1"/>
      <w:marLeft w:val="0"/>
      <w:marRight w:val="0"/>
      <w:marTop w:val="0"/>
      <w:marBottom w:val="0"/>
      <w:divBdr>
        <w:top w:val="none" w:sz="0" w:space="0" w:color="auto"/>
        <w:left w:val="none" w:sz="0" w:space="0" w:color="auto"/>
        <w:bottom w:val="none" w:sz="0" w:space="0" w:color="auto"/>
        <w:right w:val="none" w:sz="0" w:space="0" w:color="auto"/>
      </w:divBdr>
    </w:div>
    <w:div w:id="535433784">
      <w:bodyDiv w:val="1"/>
      <w:marLeft w:val="0"/>
      <w:marRight w:val="0"/>
      <w:marTop w:val="0"/>
      <w:marBottom w:val="0"/>
      <w:divBdr>
        <w:top w:val="none" w:sz="0" w:space="0" w:color="auto"/>
        <w:left w:val="none" w:sz="0" w:space="0" w:color="auto"/>
        <w:bottom w:val="none" w:sz="0" w:space="0" w:color="auto"/>
        <w:right w:val="none" w:sz="0" w:space="0" w:color="auto"/>
      </w:divBdr>
    </w:div>
    <w:div w:id="535822398">
      <w:bodyDiv w:val="1"/>
      <w:marLeft w:val="0"/>
      <w:marRight w:val="0"/>
      <w:marTop w:val="0"/>
      <w:marBottom w:val="0"/>
      <w:divBdr>
        <w:top w:val="none" w:sz="0" w:space="0" w:color="auto"/>
        <w:left w:val="none" w:sz="0" w:space="0" w:color="auto"/>
        <w:bottom w:val="none" w:sz="0" w:space="0" w:color="auto"/>
        <w:right w:val="none" w:sz="0" w:space="0" w:color="auto"/>
      </w:divBdr>
    </w:div>
    <w:div w:id="535851169">
      <w:bodyDiv w:val="1"/>
      <w:marLeft w:val="0"/>
      <w:marRight w:val="0"/>
      <w:marTop w:val="0"/>
      <w:marBottom w:val="0"/>
      <w:divBdr>
        <w:top w:val="none" w:sz="0" w:space="0" w:color="auto"/>
        <w:left w:val="none" w:sz="0" w:space="0" w:color="auto"/>
        <w:bottom w:val="none" w:sz="0" w:space="0" w:color="auto"/>
        <w:right w:val="none" w:sz="0" w:space="0" w:color="auto"/>
      </w:divBdr>
    </w:div>
    <w:div w:id="536431503">
      <w:bodyDiv w:val="1"/>
      <w:marLeft w:val="0"/>
      <w:marRight w:val="0"/>
      <w:marTop w:val="0"/>
      <w:marBottom w:val="0"/>
      <w:divBdr>
        <w:top w:val="none" w:sz="0" w:space="0" w:color="auto"/>
        <w:left w:val="none" w:sz="0" w:space="0" w:color="auto"/>
        <w:bottom w:val="none" w:sz="0" w:space="0" w:color="auto"/>
        <w:right w:val="none" w:sz="0" w:space="0" w:color="auto"/>
      </w:divBdr>
    </w:div>
    <w:div w:id="536700760">
      <w:bodyDiv w:val="1"/>
      <w:marLeft w:val="0"/>
      <w:marRight w:val="0"/>
      <w:marTop w:val="0"/>
      <w:marBottom w:val="0"/>
      <w:divBdr>
        <w:top w:val="none" w:sz="0" w:space="0" w:color="auto"/>
        <w:left w:val="none" w:sz="0" w:space="0" w:color="auto"/>
        <w:bottom w:val="none" w:sz="0" w:space="0" w:color="auto"/>
        <w:right w:val="none" w:sz="0" w:space="0" w:color="auto"/>
      </w:divBdr>
    </w:div>
    <w:div w:id="536702289">
      <w:bodyDiv w:val="1"/>
      <w:marLeft w:val="0"/>
      <w:marRight w:val="0"/>
      <w:marTop w:val="0"/>
      <w:marBottom w:val="0"/>
      <w:divBdr>
        <w:top w:val="none" w:sz="0" w:space="0" w:color="auto"/>
        <w:left w:val="none" w:sz="0" w:space="0" w:color="auto"/>
        <w:bottom w:val="none" w:sz="0" w:space="0" w:color="auto"/>
        <w:right w:val="none" w:sz="0" w:space="0" w:color="auto"/>
      </w:divBdr>
    </w:div>
    <w:div w:id="536703314">
      <w:bodyDiv w:val="1"/>
      <w:marLeft w:val="0"/>
      <w:marRight w:val="0"/>
      <w:marTop w:val="0"/>
      <w:marBottom w:val="0"/>
      <w:divBdr>
        <w:top w:val="none" w:sz="0" w:space="0" w:color="auto"/>
        <w:left w:val="none" w:sz="0" w:space="0" w:color="auto"/>
        <w:bottom w:val="none" w:sz="0" w:space="0" w:color="auto"/>
        <w:right w:val="none" w:sz="0" w:space="0" w:color="auto"/>
      </w:divBdr>
    </w:div>
    <w:div w:id="536815438">
      <w:bodyDiv w:val="1"/>
      <w:marLeft w:val="0"/>
      <w:marRight w:val="0"/>
      <w:marTop w:val="0"/>
      <w:marBottom w:val="0"/>
      <w:divBdr>
        <w:top w:val="none" w:sz="0" w:space="0" w:color="auto"/>
        <w:left w:val="none" w:sz="0" w:space="0" w:color="auto"/>
        <w:bottom w:val="none" w:sz="0" w:space="0" w:color="auto"/>
        <w:right w:val="none" w:sz="0" w:space="0" w:color="auto"/>
      </w:divBdr>
    </w:div>
    <w:div w:id="536940665">
      <w:bodyDiv w:val="1"/>
      <w:marLeft w:val="0"/>
      <w:marRight w:val="0"/>
      <w:marTop w:val="0"/>
      <w:marBottom w:val="0"/>
      <w:divBdr>
        <w:top w:val="none" w:sz="0" w:space="0" w:color="auto"/>
        <w:left w:val="none" w:sz="0" w:space="0" w:color="auto"/>
        <w:bottom w:val="none" w:sz="0" w:space="0" w:color="auto"/>
        <w:right w:val="none" w:sz="0" w:space="0" w:color="auto"/>
      </w:divBdr>
    </w:div>
    <w:div w:id="538469541">
      <w:bodyDiv w:val="1"/>
      <w:marLeft w:val="0"/>
      <w:marRight w:val="0"/>
      <w:marTop w:val="0"/>
      <w:marBottom w:val="0"/>
      <w:divBdr>
        <w:top w:val="none" w:sz="0" w:space="0" w:color="auto"/>
        <w:left w:val="none" w:sz="0" w:space="0" w:color="auto"/>
        <w:bottom w:val="none" w:sz="0" w:space="0" w:color="auto"/>
        <w:right w:val="none" w:sz="0" w:space="0" w:color="auto"/>
      </w:divBdr>
    </w:div>
    <w:div w:id="538710907">
      <w:bodyDiv w:val="1"/>
      <w:marLeft w:val="0"/>
      <w:marRight w:val="0"/>
      <w:marTop w:val="0"/>
      <w:marBottom w:val="0"/>
      <w:divBdr>
        <w:top w:val="none" w:sz="0" w:space="0" w:color="auto"/>
        <w:left w:val="none" w:sz="0" w:space="0" w:color="auto"/>
        <w:bottom w:val="none" w:sz="0" w:space="0" w:color="auto"/>
        <w:right w:val="none" w:sz="0" w:space="0" w:color="auto"/>
      </w:divBdr>
    </w:div>
    <w:div w:id="538857031">
      <w:bodyDiv w:val="1"/>
      <w:marLeft w:val="0"/>
      <w:marRight w:val="0"/>
      <w:marTop w:val="0"/>
      <w:marBottom w:val="0"/>
      <w:divBdr>
        <w:top w:val="none" w:sz="0" w:space="0" w:color="auto"/>
        <w:left w:val="none" w:sz="0" w:space="0" w:color="auto"/>
        <w:bottom w:val="none" w:sz="0" w:space="0" w:color="auto"/>
        <w:right w:val="none" w:sz="0" w:space="0" w:color="auto"/>
      </w:divBdr>
    </w:div>
    <w:div w:id="538973417">
      <w:bodyDiv w:val="1"/>
      <w:marLeft w:val="0"/>
      <w:marRight w:val="0"/>
      <w:marTop w:val="0"/>
      <w:marBottom w:val="0"/>
      <w:divBdr>
        <w:top w:val="none" w:sz="0" w:space="0" w:color="auto"/>
        <w:left w:val="none" w:sz="0" w:space="0" w:color="auto"/>
        <w:bottom w:val="none" w:sz="0" w:space="0" w:color="auto"/>
        <w:right w:val="none" w:sz="0" w:space="0" w:color="auto"/>
      </w:divBdr>
    </w:div>
    <w:div w:id="539316275">
      <w:bodyDiv w:val="1"/>
      <w:marLeft w:val="0"/>
      <w:marRight w:val="0"/>
      <w:marTop w:val="0"/>
      <w:marBottom w:val="0"/>
      <w:divBdr>
        <w:top w:val="none" w:sz="0" w:space="0" w:color="auto"/>
        <w:left w:val="none" w:sz="0" w:space="0" w:color="auto"/>
        <w:bottom w:val="none" w:sz="0" w:space="0" w:color="auto"/>
        <w:right w:val="none" w:sz="0" w:space="0" w:color="auto"/>
      </w:divBdr>
    </w:div>
    <w:div w:id="539517672">
      <w:bodyDiv w:val="1"/>
      <w:marLeft w:val="0"/>
      <w:marRight w:val="0"/>
      <w:marTop w:val="0"/>
      <w:marBottom w:val="0"/>
      <w:divBdr>
        <w:top w:val="none" w:sz="0" w:space="0" w:color="auto"/>
        <w:left w:val="none" w:sz="0" w:space="0" w:color="auto"/>
        <w:bottom w:val="none" w:sz="0" w:space="0" w:color="auto"/>
        <w:right w:val="none" w:sz="0" w:space="0" w:color="auto"/>
      </w:divBdr>
    </w:div>
    <w:div w:id="539823803">
      <w:bodyDiv w:val="1"/>
      <w:marLeft w:val="0"/>
      <w:marRight w:val="0"/>
      <w:marTop w:val="0"/>
      <w:marBottom w:val="0"/>
      <w:divBdr>
        <w:top w:val="none" w:sz="0" w:space="0" w:color="auto"/>
        <w:left w:val="none" w:sz="0" w:space="0" w:color="auto"/>
        <w:bottom w:val="none" w:sz="0" w:space="0" w:color="auto"/>
        <w:right w:val="none" w:sz="0" w:space="0" w:color="auto"/>
      </w:divBdr>
    </w:div>
    <w:div w:id="540216427">
      <w:bodyDiv w:val="1"/>
      <w:marLeft w:val="0"/>
      <w:marRight w:val="0"/>
      <w:marTop w:val="0"/>
      <w:marBottom w:val="0"/>
      <w:divBdr>
        <w:top w:val="none" w:sz="0" w:space="0" w:color="auto"/>
        <w:left w:val="none" w:sz="0" w:space="0" w:color="auto"/>
        <w:bottom w:val="none" w:sz="0" w:space="0" w:color="auto"/>
        <w:right w:val="none" w:sz="0" w:space="0" w:color="auto"/>
      </w:divBdr>
    </w:div>
    <w:div w:id="540291756">
      <w:bodyDiv w:val="1"/>
      <w:marLeft w:val="0"/>
      <w:marRight w:val="0"/>
      <w:marTop w:val="0"/>
      <w:marBottom w:val="0"/>
      <w:divBdr>
        <w:top w:val="none" w:sz="0" w:space="0" w:color="auto"/>
        <w:left w:val="none" w:sz="0" w:space="0" w:color="auto"/>
        <w:bottom w:val="none" w:sz="0" w:space="0" w:color="auto"/>
        <w:right w:val="none" w:sz="0" w:space="0" w:color="auto"/>
      </w:divBdr>
    </w:div>
    <w:div w:id="540434980">
      <w:bodyDiv w:val="1"/>
      <w:marLeft w:val="0"/>
      <w:marRight w:val="0"/>
      <w:marTop w:val="0"/>
      <w:marBottom w:val="0"/>
      <w:divBdr>
        <w:top w:val="none" w:sz="0" w:space="0" w:color="auto"/>
        <w:left w:val="none" w:sz="0" w:space="0" w:color="auto"/>
        <w:bottom w:val="none" w:sz="0" w:space="0" w:color="auto"/>
        <w:right w:val="none" w:sz="0" w:space="0" w:color="auto"/>
      </w:divBdr>
    </w:div>
    <w:div w:id="540442491">
      <w:bodyDiv w:val="1"/>
      <w:marLeft w:val="0"/>
      <w:marRight w:val="0"/>
      <w:marTop w:val="0"/>
      <w:marBottom w:val="0"/>
      <w:divBdr>
        <w:top w:val="none" w:sz="0" w:space="0" w:color="auto"/>
        <w:left w:val="none" w:sz="0" w:space="0" w:color="auto"/>
        <w:bottom w:val="none" w:sz="0" w:space="0" w:color="auto"/>
        <w:right w:val="none" w:sz="0" w:space="0" w:color="auto"/>
      </w:divBdr>
    </w:div>
    <w:div w:id="540479694">
      <w:bodyDiv w:val="1"/>
      <w:marLeft w:val="0"/>
      <w:marRight w:val="0"/>
      <w:marTop w:val="0"/>
      <w:marBottom w:val="0"/>
      <w:divBdr>
        <w:top w:val="none" w:sz="0" w:space="0" w:color="auto"/>
        <w:left w:val="none" w:sz="0" w:space="0" w:color="auto"/>
        <w:bottom w:val="none" w:sz="0" w:space="0" w:color="auto"/>
        <w:right w:val="none" w:sz="0" w:space="0" w:color="auto"/>
      </w:divBdr>
    </w:div>
    <w:div w:id="540484625">
      <w:bodyDiv w:val="1"/>
      <w:marLeft w:val="0"/>
      <w:marRight w:val="0"/>
      <w:marTop w:val="0"/>
      <w:marBottom w:val="0"/>
      <w:divBdr>
        <w:top w:val="none" w:sz="0" w:space="0" w:color="auto"/>
        <w:left w:val="none" w:sz="0" w:space="0" w:color="auto"/>
        <w:bottom w:val="none" w:sz="0" w:space="0" w:color="auto"/>
        <w:right w:val="none" w:sz="0" w:space="0" w:color="auto"/>
      </w:divBdr>
    </w:div>
    <w:div w:id="540631898">
      <w:bodyDiv w:val="1"/>
      <w:marLeft w:val="0"/>
      <w:marRight w:val="0"/>
      <w:marTop w:val="0"/>
      <w:marBottom w:val="0"/>
      <w:divBdr>
        <w:top w:val="none" w:sz="0" w:space="0" w:color="auto"/>
        <w:left w:val="none" w:sz="0" w:space="0" w:color="auto"/>
        <w:bottom w:val="none" w:sz="0" w:space="0" w:color="auto"/>
        <w:right w:val="none" w:sz="0" w:space="0" w:color="auto"/>
      </w:divBdr>
    </w:div>
    <w:div w:id="540704355">
      <w:bodyDiv w:val="1"/>
      <w:marLeft w:val="0"/>
      <w:marRight w:val="0"/>
      <w:marTop w:val="0"/>
      <w:marBottom w:val="0"/>
      <w:divBdr>
        <w:top w:val="none" w:sz="0" w:space="0" w:color="auto"/>
        <w:left w:val="none" w:sz="0" w:space="0" w:color="auto"/>
        <w:bottom w:val="none" w:sz="0" w:space="0" w:color="auto"/>
        <w:right w:val="none" w:sz="0" w:space="0" w:color="auto"/>
      </w:divBdr>
    </w:div>
    <w:div w:id="540753294">
      <w:bodyDiv w:val="1"/>
      <w:marLeft w:val="0"/>
      <w:marRight w:val="0"/>
      <w:marTop w:val="0"/>
      <w:marBottom w:val="0"/>
      <w:divBdr>
        <w:top w:val="none" w:sz="0" w:space="0" w:color="auto"/>
        <w:left w:val="none" w:sz="0" w:space="0" w:color="auto"/>
        <w:bottom w:val="none" w:sz="0" w:space="0" w:color="auto"/>
        <w:right w:val="none" w:sz="0" w:space="0" w:color="auto"/>
      </w:divBdr>
    </w:div>
    <w:div w:id="540829444">
      <w:bodyDiv w:val="1"/>
      <w:marLeft w:val="0"/>
      <w:marRight w:val="0"/>
      <w:marTop w:val="0"/>
      <w:marBottom w:val="0"/>
      <w:divBdr>
        <w:top w:val="none" w:sz="0" w:space="0" w:color="auto"/>
        <w:left w:val="none" w:sz="0" w:space="0" w:color="auto"/>
        <w:bottom w:val="none" w:sz="0" w:space="0" w:color="auto"/>
        <w:right w:val="none" w:sz="0" w:space="0" w:color="auto"/>
      </w:divBdr>
    </w:div>
    <w:div w:id="540829777">
      <w:bodyDiv w:val="1"/>
      <w:marLeft w:val="0"/>
      <w:marRight w:val="0"/>
      <w:marTop w:val="0"/>
      <w:marBottom w:val="0"/>
      <w:divBdr>
        <w:top w:val="none" w:sz="0" w:space="0" w:color="auto"/>
        <w:left w:val="none" w:sz="0" w:space="0" w:color="auto"/>
        <w:bottom w:val="none" w:sz="0" w:space="0" w:color="auto"/>
        <w:right w:val="none" w:sz="0" w:space="0" w:color="auto"/>
      </w:divBdr>
    </w:div>
    <w:div w:id="541401049">
      <w:bodyDiv w:val="1"/>
      <w:marLeft w:val="0"/>
      <w:marRight w:val="0"/>
      <w:marTop w:val="0"/>
      <w:marBottom w:val="0"/>
      <w:divBdr>
        <w:top w:val="none" w:sz="0" w:space="0" w:color="auto"/>
        <w:left w:val="none" w:sz="0" w:space="0" w:color="auto"/>
        <w:bottom w:val="none" w:sz="0" w:space="0" w:color="auto"/>
        <w:right w:val="none" w:sz="0" w:space="0" w:color="auto"/>
      </w:divBdr>
    </w:div>
    <w:div w:id="541408262">
      <w:bodyDiv w:val="1"/>
      <w:marLeft w:val="0"/>
      <w:marRight w:val="0"/>
      <w:marTop w:val="0"/>
      <w:marBottom w:val="0"/>
      <w:divBdr>
        <w:top w:val="none" w:sz="0" w:space="0" w:color="auto"/>
        <w:left w:val="none" w:sz="0" w:space="0" w:color="auto"/>
        <w:bottom w:val="none" w:sz="0" w:space="0" w:color="auto"/>
        <w:right w:val="none" w:sz="0" w:space="0" w:color="auto"/>
      </w:divBdr>
    </w:div>
    <w:div w:id="541675207">
      <w:bodyDiv w:val="1"/>
      <w:marLeft w:val="0"/>
      <w:marRight w:val="0"/>
      <w:marTop w:val="0"/>
      <w:marBottom w:val="0"/>
      <w:divBdr>
        <w:top w:val="none" w:sz="0" w:space="0" w:color="auto"/>
        <w:left w:val="none" w:sz="0" w:space="0" w:color="auto"/>
        <w:bottom w:val="none" w:sz="0" w:space="0" w:color="auto"/>
        <w:right w:val="none" w:sz="0" w:space="0" w:color="auto"/>
      </w:divBdr>
    </w:div>
    <w:div w:id="541790816">
      <w:bodyDiv w:val="1"/>
      <w:marLeft w:val="0"/>
      <w:marRight w:val="0"/>
      <w:marTop w:val="0"/>
      <w:marBottom w:val="0"/>
      <w:divBdr>
        <w:top w:val="none" w:sz="0" w:space="0" w:color="auto"/>
        <w:left w:val="none" w:sz="0" w:space="0" w:color="auto"/>
        <w:bottom w:val="none" w:sz="0" w:space="0" w:color="auto"/>
        <w:right w:val="none" w:sz="0" w:space="0" w:color="auto"/>
      </w:divBdr>
    </w:div>
    <w:div w:id="541794369">
      <w:bodyDiv w:val="1"/>
      <w:marLeft w:val="0"/>
      <w:marRight w:val="0"/>
      <w:marTop w:val="0"/>
      <w:marBottom w:val="0"/>
      <w:divBdr>
        <w:top w:val="none" w:sz="0" w:space="0" w:color="auto"/>
        <w:left w:val="none" w:sz="0" w:space="0" w:color="auto"/>
        <w:bottom w:val="none" w:sz="0" w:space="0" w:color="auto"/>
        <w:right w:val="none" w:sz="0" w:space="0" w:color="auto"/>
      </w:divBdr>
    </w:div>
    <w:div w:id="542328048">
      <w:bodyDiv w:val="1"/>
      <w:marLeft w:val="0"/>
      <w:marRight w:val="0"/>
      <w:marTop w:val="0"/>
      <w:marBottom w:val="0"/>
      <w:divBdr>
        <w:top w:val="none" w:sz="0" w:space="0" w:color="auto"/>
        <w:left w:val="none" w:sz="0" w:space="0" w:color="auto"/>
        <w:bottom w:val="none" w:sz="0" w:space="0" w:color="auto"/>
        <w:right w:val="none" w:sz="0" w:space="0" w:color="auto"/>
      </w:divBdr>
    </w:div>
    <w:div w:id="542714742">
      <w:bodyDiv w:val="1"/>
      <w:marLeft w:val="0"/>
      <w:marRight w:val="0"/>
      <w:marTop w:val="0"/>
      <w:marBottom w:val="0"/>
      <w:divBdr>
        <w:top w:val="none" w:sz="0" w:space="0" w:color="auto"/>
        <w:left w:val="none" w:sz="0" w:space="0" w:color="auto"/>
        <w:bottom w:val="none" w:sz="0" w:space="0" w:color="auto"/>
        <w:right w:val="none" w:sz="0" w:space="0" w:color="auto"/>
      </w:divBdr>
    </w:div>
    <w:div w:id="542719379">
      <w:bodyDiv w:val="1"/>
      <w:marLeft w:val="0"/>
      <w:marRight w:val="0"/>
      <w:marTop w:val="0"/>
      <w:marBottom w:val="0"/>
      <w:divBdr>
        <w:top w:val="none" w:sz="0" w:space="0" w:color="auto"/>
        <w:left w:val="none" w:sz="0" w:space="0" w:color="auto"/>
        <w:bottom w:val="none" w:sz="0" w:space="0" w:color="auto"/>
        <w:right w:val="none" w:sz="0" w:space="0" w:color="auto"/>
      </w:divBdr>
    </w:div>
    <w:div w:id="542905287">
      <w:bodyDiv w:val="1"/>
      <w:marLeft w:val="0"/>
      <w:marRight w:val="0"/>
      <w:marTop w:val="0"/>
      <w:marBottom w:val="0"/>
      <w:divBdr>
        <w:top w:val="none" w:sz="0" w:space="0" w:color="auto"/>
        <w:left w:val="none" w:sz="0" w:space="0" w:color="auto"/>
        <w:bottom w:val="none" w:sz="0" w:space="0" w:color="auto"/>
        <w:right w:val="none" w:sz="0" w:space="0" w:color="auto"/>
      </w:divBdr>
    </w:div>
    <w:div w:id="542980304">
      <w:bodyDiv w:val="1"/>
      <w:marLeft w:val="0"/>
      <w:marRight w:val="0"/>
      <w:marTop w:val="0"/>
      <w:marBottom w:val="0"/>
      <w:divBdr>
        <w:top w:val="none" w:sz="0" w:space="0" w:color="auto"/>
        <w:left w:val="none" w:sz="0" w:space="0" w:color="auto"/>
        <w:bottom w:val="none" w:sz="0" w:space="0" w:color="auto"/>
        <w:right w:val="none" w:sz="0" w:space="0" w:color="auto"/>
      </w:divBdr>
    </w:div>
    <w:div w:id="543058600">
      <w:bodyDiv w:val="1"/>
      <w:marLeft w:val="0"/>
      <w:marRight w:val="0"/>
      <w:marTop w:val="0"/>
      <w:marBottom w:val="0"/>
      <w:divBdr>
        <w:top w:val="none" w:sz="0" w:space="0" w:color="auto"/>
        <w:left w:val="none" w:sz="0" w:space="0" w:color="auto"/>
        <w:bottom w:val="none" w:sz="0" w:space="0" w:color="auto"/>
        <w:right w:val="none" w:sz="0" w:space="0" w:color="auto"/>
      </w:divBdr>
    </w:div>
    <w:div w:id="543103224">
      <w:bodyDiv w:val="1"/>
      <w:marLeft w:val="0"/>
      <w:marRight w:val="0"/>
      <w:marTop w:val="0"/>
      <w:marBottom w:val="0"/>
      <w:divBdr>
        <w:top w:val="none" w:sz="0" w:space="0" w:color="auto"/>
        <w:left w:val="none" w:sz="0" w:space="0" w:color="auto"/>
        <w:bottom w:val="none" w:sz="0" w:space="0" w:color="auto"/>
        <w:right w:val="none" w:sz="0" w:space="0" w:color="auto"/>
      </w:divBdr>
    </w:div>
    <w:div w:id="543561827">
      <w:bodyDiv w:val="1"/>
      <w:marLeft w:val="0"/>
      <w:marRight w:val="0"/>
      <w:marTop w:val="0"/>
      <w:marBottom w:val="0"/>
      <w:divBdr>
        <w:top w:val="none" w:sz="0" w:space="0" w:color="auto"/>
        <w:left w:val="none" w:sz="0" w:space="0" w:color="auto"/>
        <w:bottom w:val="none" w:sz="0" w:space="0" w:color="auto"/>
        <w:right w:val="none" w:sz="0" w:space="0" w:color="auto"/>
      </w:divBdr>
    </w:div>
    <w:div w:id="543754343">
      <w:bodyDiv w:val="1"/>
      <w:marLeft w:val="0"/>
      <w:marRight w:val="0"/>
      <w:marTop w:val="0"/>
      <w:marBottom w:val="0"/>
      <w:divBdr>
        <w:top w:val="none" w:sz="0" w:space="0" w:color="auto"/>
        <w:left w:val="none" w:sz="0" w:space="0" w:color="auto"/>
        <w:bottom w:val="none" w:sz="0" w:space="0" w:color="auto"/>
        <w:right w:val="none" w:sz="0" w:space="0" w:color="auto"/>
      </w:divBdr>
    </w:div>
    <w:div w:id="543756158">
      <w:bodyDiv w:val="1"/>
      <w:marLeft w:val="0"/>
      <w:marRight w:val="0"/>
      <w:marTop w:val="0"/>
      <w:marBottom w:val="0"/>
      <w:divBdr>
        <w:top w:val="none" w:sz="0" w:space="0" w:color="auto"/>
        <w:left w:val="none" w:sz="0" w:space="0" w:color="auto"/>
        <w:bottom w:val="none" w:sz="0" w:space="0" w:color="auto"/>
        <w:right w:val="none" w:sz="0" w:space="0" w:color="auto"/>
      </w:divBdr>
    </w:div>
    <w:div w:id="543828454">
      <w:bodyDiv w:val="1"/>
      <w:marLeft w:val="0"/>
      <w:marRight w:val="0"/>
      <w:marTop w:val="0"/>
      <w:marBottom w:val="0"/>
      <w:divBdr>
        <w:top w:val="none" w:sz="0" w:space="0" w:color="auto"/>
        <w:left w:val="none" w:sz="0" w:space="0" w:color="auto"/>
        <w:bottom w:val="none" w:sz="0" w:space="0" w:color="auto"/>
        <w:right w:val="none" w:sz="0" w:space="0" w:color="auto"/>
      </w:divBdr>
    </w:div>
    <w:div w:id="543980277">
      <w:bodyDiv w:val="1"/>
      <w:marLeft w:val="0"/>
      <w:marRight w:val="0"/>
      <w:marTop w:val="0"/>
      <w:marBottom w:val="0"/>
      <w:divBdr>
        <w:top w:val="none" w:sz="0" w:space="0" w:color="auto"/>
        <w:left w:val="none" w:sz="0" w:space="0" w:color="auto"/>
        <w:bottom w:val="none" w:sz="0" w:space="0" w:color="auto"/>
        <w:right w:val="none" w:sz="0" w:space="0" w:color="auto"/>
      </w:divBdr>
    </w:div>
    <w:div w:id="543980630">
      <w:bodyDiv w:val="1"/>
      <w:marLeft w:val="0"/>
      <w:marRight w:val="0"/>
      <w:marTop w:val="0"/>
      <w:marBottom w:val="0"/>
      <w:divBdr>
        <w:top w:val="none" w:sz="0" w:space="0" w:color="auto"/>
        <w:left w:val="none" w:sz="0" w:space="0" w:color="auto"/>
        <w:bottom w:val="none" w:sz="0" w:space="0" w:color="auto"/>
        <w:right w:val="none" w:sz="0" w:space="0" w:color="auto"/>
      </w:divBdr>
    </w:div>
    <w:div w:id="544217005">
      <w:bodyDiv w:val="1"/>
      <w:marLeft w:val="0"/>
      <w:marRight w:val="0"/>
      <w:marTop w:val="0"/>
      <w:marBottom w:val="0"/>
      <w:divBdr>
        <w:top w:val="none" w:sz="0" w:space="0" w:color="auto"/>
        <w:left w:val="none" w:sz="0" w:space="0" w:color="auto"/>
        <w:bottom w:val="none" w:sz="0" w:space="0" w:color="auto"/>
        <w:right w:val="none" w:sz="0" w:space="0" w:color="auto"/>
      </w:divBdr>
    </w:div>
    <w:div w:id="544219883">
      <w:bodyDiv w:val="1"/>
      <w:marLeft w:val="0"/>
      <w:marRight w:val="0"/>
      <w:marTop w:val="0"/>
      <w:marBottom w:val="0"/>
      <w:divBdr>
        <w:top w:val="none" w:sz="0" w:space="0" w:color="auto"/>
        <w:left w:val="none" w:sz="0" w:space="0" w:color="auto"/>
        <w:bottom w:val="none" w:sz="0" w:space="0" w:color="auto"/>
        <w:right w:val="none" w:sz="0" w:space="0" w:color="auto"/>
      </w:divBdr>
    </w:div>
    <w:div w:id="544292696">
      <w:bodyDiv w:val="1"/>
      <w:marLeft w:val="0"/>
      <w:marRight w:val="0"/>
      <w:marTop w:val="0"/>
      <w:marBottom w:val="0"/>
      <w:divBdr>
        <w:top w:val="none" w:sz="0" w:space="0" w:color="auto"/>
        <w:left w:val="none" w:sz="0" w:space="0" w:color="auto"/>
        <w:bottom w:val="none" w:sz="0" w:space="0" w:color="auto"/>
        <w:right w:val="none" w:sz="0" w:space="0" w:color="auto"/>
      </w:divBdr>
    </w:div>
    <w:div w:id="544408627">
      <w:bodyDiv w:val="1"/>
      <w:marLeft w:val="0"/>
      <w:marRight w:val="0"/>
      <w:marTop w:val="0"/>
      <w:marBottom w:val="0"/>
      <w:divBdr>
        <w:top w:val="none" w:sz="0" w:space="0" w:color="auto"/>
        <w:left w:val="none" w:sz="0" w:space="0" w:color="auto"/>
        <w:bottom w:val="none" w:sz="0" w:space="0" w:color="auto"/>
        <w:right w:val="none" w:sz="0" w:space="0" w:color="auto"/>
      </w:divBdr>
    </w:div>
    <w:div w:id="545065815">
      <w:bodyDiv w:val="1"/>
      <w:marLeft w:val="0"/>
      <w:marRight w:val="0"/>
      <w:marTop w:val="0"/>
      <w:marBottom w:val="0"/>
      <w:divBdr>
        <w:top w:val="none" w:sz="0" w:space="0" w:color="auto"/>
        <w:left w:val="none" w:sz="0" w:space="0" w:color="auto"/>
        <w:bottom w:val="none" w:sz="0" w:space="0" w:color="auto"/>
        <w:right w:val="none" w:sz="0" w:space="0" w:color="auto"/>
      </w:divBdr>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546720977">
      <w:bodyDiv w:val="1"/>
      <w:marLeft w:val="0"/>
      <w:marRight w:val="0"/>
      <w:marTop w:val="0"/>
      <w:marBottom w:val="0"/>
      <w:divBdr>
        <w:top w:val="none" w:sz="0" w:space="0" w:color="auto"/>
        <w:left w:val="none" w:sz="0" w:space="0" w:color="auto"/>
        <w:bottom w:val="none" w:sz="0" w:space="0" w:color="auto"/>
        <w:right w:val="none" w:sz="0" w:space="0" w:color="auto"/>
      </w:divBdr>
    </w:div>
    <w:div w:id="546721187">
      <w:bodyDiv w:val="1"/>
      <w:marLeft w:val="0"/>
      <w:marRight w:val="0"/>
      <w:marTop w:val="0"/>
      <w:marBottom w:val="0"/>
      <w:divBdr>
        <w:top w:val="none" w:sz="0" w:space="0" w:color="auto"/>
        <w:left w:val="none" w:sz="0" w:space="0" w:color="auto"/>
        <w:bottom w:val="none" w:sz="0" w:space="0" w:color="auto"/>
        <w:right w:val="none" w:sz="0" w:space="0" w:color="auto"/>
      </w:divBdr>
    </w:div>
    <w:div w:id="546724770">
      <w:bodyDiv w:val="1"/>
      <w:marLeft w:val="0"/>
      <w:marRight w:val="0"/>
      <w:marTop w:val="0"/>
      <w:marBottom w:val="0"/>
      <w:divBdr>
        <w:top w:val="none" w:sz="0" w:space="0" w:color="auto"/>
        <w:left w:val="none" w:sz="0" w:space="0" w:color="auto"/>
        <w:bottom w:val="none" w:sz="0" w:space="0" w:color="auto"/>
        <w:right w:val="none" w:sz="0" w:space="0" w:color="auto"/>
      </w:divBdr>
    </w:div>
    <w:div w:id="546769136">
      <w:bodyDiv w:val="1"/>
      <w:marLeft w:val="0"/>
      <w:marRight w:val="0"/>
      <w:marTop w:val="0"/>
      <w:marBottom w:val="0"/>
      <w:divBdr>
        <w:top w:val="none" w:sz="0" w:space="0" w:color="auto"/>
        <w:left w:val="none" w:sz="0" w:space="0" w:color="auto"/>
        <w:bottom w:val="none" w:sz="0" w:space="0" w:color="auto"/>
        <w:right w:val="none" w:sz="0" w:space="0" w:color="auto"/>
      </w:divBdr>
    </w:div>
    <w:div w:id="547105580">
      <w:bodyDiv w:val="1"/>
      <w:marLeft w:val="0"/>
      <w:marRight w:val="0"/>
      <w:marTop w:val="0"/>
      <w:marBottom w:val="0"/>
      <w:divBdr>
        <w:top w:val="none" w:sz="0" w:space="0" w:color="auto"/>
        <w:left w:val="none" w:sz="0" w:space="0" w:color="auto"/>
        <w:bottom w:val="none" w:sz="0" w:space="0" w:color="auto"/>
        <w:right w:val="none" w:sz="0" w:space="0" w:color="auto"/>
      </w:divBdr>
    </w:div>
    <w:div w:id="547376786">
      <w:bodyDiv w:val="1"/>
      <w:marLeft w:val="0"/>
      <w:marRight w:val="0"/>
      <w:marTop w:val="0"/>
      <w:marBottom w:val="0"/>
      <w:divBdr>
        <w:top w:val="none" w:sz="0" w:space="0" w:color="auto"/>
        <w:left w:val="none" w:sz="0" w:space="0" w:color="auto"/>
        <w:bottom w:val="none" w:sz="0" w:space="0" w:color="auto"/>
        <w:right w:val="none" w:sz="0" w:space="0" w:color="auto"/>
      </w:divBdr>
    </w:div>
    <w:div w:id="547451771">
      <w:bodyDiv w:val="1"/>
      <w:marLeft w:val="0"/>
      <w:marRight w:val="0"/>
      <w:marTop w:val="0"/>
      <w:marBottom w:val="0"/>
      <w:divBdr>
        <w:top w:val="none" w:sz="0" w:space="0" w:color="auto"/>
        <w:left w:val="none" w:sz="0" w:space="0" w:color="auto"/>
        <w:bottom w:val="none" w:sz="0" w:space="0" w:color="auto"/>
        <w:right w:val="none" w:sz="0" w:space="0" w:color="auto"/>
      </w:divBdr>
    </w:div>
    <w:div w:id="547566924">
      <w:bodyDiv w:val="1"/>
      <w:marLeft w:val="0"/>
      <w:marRight w:val="0"/>
      <w:marTop w:val="0"/>
      <w:marBottom w:val="0"/>
      <w:divBdr>
        <w:top w:val="none" w:sz="0" w:space="0" w:color="auto"/>
        <w:left w:val="none" w:sz="0" w:space="0" w:color="auto"/>
        <w:bottom w:val="none" w:sz="0" w:space="0" w:color="auto"/>
        <w:right w:val="none" w:sz="0" w:space="0" w:color="auto"/>
      </w:divBdr>
    </w:div>
    <w:div w:id="547575771">
      <w:bodyDiv w:val="1"/>
      <w:marLeft w:val="0"/>
      <w:marRight w:val="0"/>
      <w:marTop w:val="0"/>
      <w:marBottom w:val="0"/>
      <w:divBdr>
        <w:top w:val="none" w:sz="0" w:space="0" w:color="auto"/>
        <w:left w:val="none" w:sz="0" w:space="0" w:color="auto"/>
        <w:bottom w:val="none" w:sz="0" w:space="0" w:color="auto"/>
        <w:right w:val="none" w:sz="0" w:space="0" w:color="auto"/>
      </w:divBdr>
    </w:div>
    <w:div w:id="547763188">
      <w:bodyDiv w:val="1"/>
      <w:marLeft w:val="0"/>
      <w:marRight w:val="0"/>
      <w:marTop w:val="0"/>
      <w:marBottom w:val="0"/>
      <w:divBdr>
        <w:top w:val="none" w:sz="0" w:space="0" w:color="auto"/>
        <w:left w:val="none" w:sz="0" w:space="0" w:color="auto"/>
        <w:bottom w:val="none" w:sz="0" w:space="0" w:color="auto"/>
        <w:right w:val="none" w:sz="0" w:space="0" w:color="auto"/>
      </w:divBdr>
    </w:div>
    <w:div w:id="548415855">
      <w:bodyDiv w:val="1"/>
      <w:marLeft w:val="0"/>
      <w:marRight w:val="0"/>
      <w:marTop w:val="0"/>
      <w:marBottom w:val="0"/>
      <w:divBdr>
        <w:top w:val="none" w:sz="0" w:space="0" w:color="auto"/>
        <w:left w:val="none" w:sz="0" w:space="0" w:color="auto"/>
        <w:bottom w:val="none" w:sz="0" w:space="0" w:color="auto"/>
        <w:right w:val="none" w:sz="0" w:space="0" w:color="auto"/>
      </w:divBdr>
    </w:div>
    <w:div w:id="548763460">
      <w:bodyDiv w:val="1"/>
      <w:marLeft w:val="0"/>
      <w:marRight w:val="0"/>
      <w:marTop w:val="0"/>
      <w:marBottom w:val="0"/>
      <w:divBdr>
        <w:top w:val="none" w:sz="0" w:space="0" w:color="auto"/>
        <w:left w:val="none" w:sz="0" w:space="0" w:color="auto"/>
        <w:bottom w:val="none" w:sz="0" w:space="0" w:color="auto"/>
        <w:right w:val="none" w:sz="0" w:space="0" w:color="auto"/>
      </w:divBdr>
    </w:div>
    <w:div w:id="549072426">
      <w:bodyDiv w:val="1"/>
      <w:marLeft w:val="0"/>
      <w:marRight w:val="0"/>
      <w:marTop w:val="0"/>
      <w:marBottom w:val="0"/>
      <w:divBdr>
        <w:top w:val="none" w:sz="0" w:space="0" w:color="auto"/>
        <w:left w:val="none" w:sz="0" w:space="0" w:color="auto"/>
        <w:bottom w:val="none" w:sz="0" w:space="0" w:color="auto"/>
        <w:right w:val="none" w:sz="0" w:space="0" w:color="auto"/>
      </w:divBdr>
    </w:div>
    <w:div w:id="549415320">
      <w:bodyDiv w:val="1"/>
      <w:marLeft w:val="0"/>
      <w:marRight w:val="0"/>
      <w:marTop w:val="0"/>
      <w:marBottom w:val="0"/>
      <w:divBdr>
        <w:top w:val="none" w:sz="0" w:space="0" w:color="auto"/>
        <w:left w:val="none" w:sz="0" w:space="0" w:color="auto"/>
        <w:bottom w:val="none" w:sz="0" w:space="0" w:color="auto"/>
        <w:right w:val="none" w:sz="0" w:space="0" w:color="auto"/>
      </w:divBdr>
    </w:div>
    <w:div w:id="549729617">
      <w:bodyDiv w:val="1"/>
      <w:marLeft w:val="0"/>
      <w:marRight w:val="0"/>
      <w:marTop w:val="0"/>
      <w:marBottom w:val="0"/>
      <w:divBdr>
        <w:top w:val="none" w:sz="0" w:space="0" w:color="auto"/>
        <w:left w:val="none" w:sz="0" w:space="0" w:color="auto"/>
        <w:bottom w:val="none" w:sz="0" w:space="0" w:color="auto"/>
        <w:right w:val="none" w:sz="0" w:space="0" w:color="auto"/>
      </w:divBdr>
    </w:div>
    <w:div w:id="550117680">
      <w:bodyDiv w:val="1"/>
      <w:marLeft w:val="0"/>
      <w:marRight w:val="0"/>
      <w:marTop w:val="0"/>
      <w:marBottom w:val="0"/>
      <w:divBdr>
        <w:top w:val="none" w:sz="0" w:space="0" w:color="auto"/>
        <w:left w:val="none" w:sz="0" w:space="0" w:color="auto"/>
        <w:bottom w:val="none" w:sz="0" w:space="0" w:color="auto"/>
        <w:right w:val="none" w:sz="0" w:space="0" w:color="auto"/>
      </w:divBdr>
    </w:div>
    <w:div w:id="550269655">
      <w:bodyDiv w:val="1"/>
      <w:marLeft w:val="0"/>
      <w:marRight w:val="0"/>
      <w:marTop w:val="0"/>
      <w:marBottom w:val="0"/>
      <w:divBdr>
        <w:top w:val="none" w:sz="0" w:space="0" w:color="auto"/>
        <w:left w:val="none" w:sz="0" w:space="0" w:color="auto"/>
        <w:bottom w:val="none" w:sz="0" w:space="0" w:color="auto"/>
        <w:right w:val="none" w:sz="0" w:space="0" w:color="auto"/>
      </w:divBdr>
    </w:div>
    <w:div w:id="550461035">
      <w:bodyDiv w:val="1"/>
      <w:marLeft w:val="0"/>
      <w:marRight w:val="0"/>
      <w:marTop w:val="0"/>
      <w:marBottom w:val="0"/>
      <w:divBdr>
        <w:top w:val="none" w:sz="0" w:space="0" w:color="auto"/>
        <w:left w:val="none" w:sz="0" w:space="0" w:color="auto"/>
        <w:bottom w:val="none" w:sz="0" w:space="0" w:color="auto"/>
        <w:right w:val="none" w:sz="0" w:space="0" w:color="auto"/>
      </w:divBdr>
    </w:div>
    <w:div w:id="550575371">
      <w:bodyDiv w:val="1"/>
      <w:marLeft w:val="0"/>
      <w:marRight w:val="0"/>
      <w:marTop w:val="0"/>
      <w:marBottom w:val="0"/>
      <w:divBdr>
        <w:top w:val="none" w:sz="0" w:space="0" w:color="auto"/>
        <w:left w:val="none" w:sz="0" w:space="0" w:color="auto"/>
        <w:bottom w:val="none" w:sz="0" w:space="0" w:color="auto"/>
        <w:right w:val="none" w:sz="0" w:space="0" w:color="auto"/>
      </w:divBdr>
    </w:div>
    <w:div w:id="550768519">
      <w:bodyDiv w:val="1"/>
      <w:marLeft w:val="0"/>
      <w:marRight w:val="0"/>
      <w:marTop w:val="0"/>
      <w:marBottom w:val="0"/>
      <w:divBdr>
        <w:top w:val="none" w:sz="0" w:space="0" w:color="auto"/>
        <w:left w:val="none" w:sz="0" w:space="0" w:color="auto"/>
        <w:bottom w:val="none" w:sz="0" w:space="0" w:color="auto"/>
        <w:right w:val="none" w:sz="0" w:space="0" w:color="auto"/>
      </w:divBdr>
    </w:div>
    <w:div w:id="550773665">
      <w:bodyDiv w:val="1"/>
      <w:marLeft w:val="0"/>
      <w:marRight w:val="0"/>
      <w:marTop w:val="0"/>
      <w:marBottom w:val="0"/>
      <w:divBdr>
        <w:top w:val="none" w:sz="0" w:space="0" w:color="auto"/>
        <w:left w:val="none" w:sz="0" w:space="0" w:color="auto"/>
        <w:bottom w:val="none" w:sz="0" w:space="0" w:color="auto"/>
        <w:right w:val="none" w:sz="0" w:space="0" w:color="auto"/>
      </w:divBdr>
    </w:div>
    <w:div w:id="550961746">
      <w:bodyDiv w:val="1"/>
      <w:marLeft w:val="0"/>
      <w:marRight w:val="0"/>
      <w:marTop w:val="0"/>
      <w:marBottom w:val="0"/>
      <w:divBdr>
        <w:top w:val="none" w:sz="0" w:space="0" w:color="auto"/>
        <w:left w:val="none" w:sz="0" w:space="0" w:color="auto"/>
        <w:bottom w:val="none" w:sz="0" w:space="0" w:color="auto"/>
        <w:right w:val="none" w:sz="0" w:space="0" w:color="auto"/>
      </w:divBdr>
    </w:div>
    <w:div w:id="550964010">
      <w:bodyDiv w:val="1"/>
      <w:marLeft w:val="0"/>
      <w:marRight w:val="0"/>
      <w:marTop w:val="0"/>
      <w:marBottom w:val="0"/>
      <w:divBdr>
        <w:top w:val="none" w:sz="0" w:space="0" w:color="auto"/>
        <w:left w:val="none" w:sz="0" w:space="0" w:color="auto"/>
        <w:bottom w:val="none" w:sz="0" w:space="0" w:color="auto"/>
        <w:right w:val="none" w:sz="0" w:space="0" w:color="auto"/>
      </w:divBdr>
    </w:div>
    <w:div w:id="551188028">
      <w:bodyDiv w:val="1"/>
      <w:marLeft w:val="0"/>
      <w:marRight w:val="0"/>
      <w:marTop w:val="0"/>
      <w:marBottom w:val="0"/>
      <w:divBdr>
        <w:top w:val="none" w:sz="0" w:space="0" w:color="auto"/>
        <w:left w:val="none" w:sz="0" w:space="0" w:color="auto"/>
        <w:bottom w:val="none" w:sz="0" w:space="0" w:color="auto"/>
        <w:right w:val="none" w:sz="0" w:space="0" w:color="auto"/>
      </w:divBdr>
    </w:div>
    <w:div w:id="551190013">
      <w:bodyDiv w:val="1"/>
      <w:marLeft w:val="0"/>
      <w:marRight w:val="0"/>
      <w:marTop w:val="0"/>
      <w:marBottom w:val="0"/>
      <w:divBdr>
        <w:top w:val="none" w:sz="0" w:space="0" w:color="auto"/>
        <w:left w:val="none" w:sz="0" w:space="0" w:color="auto"/>
        <w:bottom w:val="none" w:sz="0" w:space="0" w:color="auto"/>
        <w:right w:val="none" w:sz="0" w:space="0" w:color="auto"/>
      </w:divBdr>
    </w:div>
    <w:div w:id="551308808">
      <w:bodyDiv w:val="1"/>
      <w:marLeft w:val="0"/>
      <w:marRight w:val="0"/>
      <w:marTop w:val="0"/>
      <w:marBottom w:val="0"/>
      <w:divBdr>
        <w:top w:val="none" w:sz="0" w:space="0" w:color="auto"/>
        <w:left w:val="none" w:sz="0" w:space="0" w:color="auto"/>
        <w:bottom w:val="none" w:sz="0" w:space="0" w:color="auto"/>
        <w:right w:val="none" w:sz="0" w:space="0" w:color="auto"/>
      </w:divBdr>
    </w:div>
    <w:div w:id="551579570">
      <w:bodyDiv w:val="1"/>
      <w:marLeft w:val="0"/>
      <w:marRight w:val="0"/>
      <w:marTop w:val="0"/>
      <w:marBottom w:val="0"/>
      <w:divBdr>
        <w:top w:val="none" w:sz="0" w:space="0" w:color="auto"/>
        <w:left w:val="none" w:sz="0" w:space="0" w:color="auto"/>
        <w:bottom w:val="none" w:sz="0" w:space="0" w:color="auto"/>
        <w:right w:val="none" w:sz="0" w:space="0" w:color="auto"/>
      </w:divBdr>
    </w:div>
    <w:div w:id="551887587">
      <w:bodyDiv w:val="1"/>
      <w:marLeft w:val="0"/>
      <w:marRight w:val="0"/>
      <w:marTop w:val="0"/>
      <w:marBottom w:val="0"/>
      <w:divBdr>
        <w:top w:val="none" w:sz="0" w:space="0" w:color="auto"/>
        <w:left w:val="none" w:sz="0" w:space="0" w:color="auto"/>
        <w:bottom w:val="none" w:sz="0" w:space="0" w:color="auto"/>
        <w:right w:val="none" w:sz="0" w:space="0" w:color="auto"/>
      </w:divBdr>
    </w:div>
    <w:div w:id="552083567">
      <w:bodyDiv w:val="1"/>
      <w:marLeft w:val="0"/>
      <w:marRight w:val="0"/>
      <w:marTop w:val="0"/>
      <w:marBottom w:val="0"/>
      <w:divBdr>
        <w:top w:val="none" w:sz="0" w:space="0" w:color="auto"/>
        <w:left w:val="none" w:sz="0" w:space="0" w:color="auto"/>
        <w:bottom w:val="none" w:sz="0" w:space="0" w:color="auto"/>
        <w:right w:val="none" w:sz="0" w:space="0" w:color="auto"/>
      </w:divBdr>
    </w:div>
    <w:div w:id="552237375">
      <w:bodyDiv w:val="1"/>
      <w:marLeft w:val="0"/>
      <w:marRight w:val="0"/>
      <w:marTop w:val="0"/>
      <w:marBottom w:val="0"/>
      <w:divBdr>
        <w:top w:val="none" w:sz="0" w:space="0" w:color="auto"/>
        <w:left w:val="none" w:sz="0" w:space="0" w:color="auto"/>
        <w:bottom w:val="none" w:sz="0" w:space="0" w:color="auto"/>
        <w:right w:val="none" w:sz="0" w:space="0" w:color="auto"/>
      </w:divBdr>
    </w:div>
    <w:div w:id="552279145">
      <w:bodyDiv w:val="1"/>
      <w:marLeft w:val="0"/>
      <w:marRight w:val="0"/>
      <w:marTop w:val="0"/>
      <w:marBottom w:val="0"/>
      <w:divBdr>
        <w:top w:val="none" w:sz="0" w:space="0" w:color="auto"/>
        <w:left w:val="none" w:sz="0" w:space="0" w:color="auto"/>
        <w:bottom w:val="none" w:sz="0" w:space="0" w:color="auto"/>
        <w:right w:val="none" w:sz="0" w:space="0" w:color="auto"/>
      </w:divBdr>
    </w:div>
    <w:div w:id="552422091">
      <w:bodyDiv w:val="1"/>
      <w:marLeft w:val="0"/>
      <w:marRight w:val="0"/>
      <w:marTop w:val="0"/>
      <w:marBottom w:val="0"/>
      <w:divBdr>
        <w:top w:val="none" w:sz="0" w:space="0" w:color="auto"/>
        <w:left w:val="none" w:sz="0" w:space="0" w:color="auto"/>
        <w:bottom w:val="none" w:sz="0" w:space="0" w:color="auto"/>
        <w:right w:val="none" w:sz="0" w:space="0" w:color="auto"/>
      </w:divBdr>
    </w:div>
    <w:div w:id="552617743">
      <w:bodyDiv w:val="1"/>
      <w:marLeft w:val="0"/>
      <w:marRight w:val="0"/>
      <w:marTop w:val="0"/>
      <w:marBottom w:val="0"/>
      <w:divBdr>
        <w:top w:val="none" w:sz="0" w:space="0" w:color="auto"/>
        <w:left w:val="none" w:sz="0" w:space="0" w:color="auto"/>
        <w:bottom w:val="none" w:sz="0" w:space="0" w:color="auto"/>
        <w:right w:val="none" w:sz="0" w:space="0" w:color="auto"/>
      </w:divBdr>
    </w:div>
    <w:div w:id="552734227">
      <w:bodyDiv w:val="1"/>
      <w:marLeft w:val="0"/>
      <w:marRight w:val="0"/>
      <w:marTop w:val="0"/>
      <w:marBottom w:val="0"/>
      <w:divBdr>
        <w:top w:val="none" w:sz="0" w:space="0" w:color="auto"/>
        <w:left w:val="none" w:sz="0" w:space="0" w:color="auto"/>
        <w:bottom w:val="none" w:sz="0" w:space="0" w:color="auto"/>
        <w:right w:val="none" w:sz="0" w:space="0" w:color="auto"/>
      </w:divBdr>
    </w:div>
    <w:div w:id="553003616">
      <w:bodyDiv w:val="1"/>
      <w:marLeft w:val="0"/>
      <w:marRight w:val="0"/>
      <w:marTop w:val="0"/>
      <w:marBottom w:val="0"/>
      <w:divBdr>
        <w:top w:val="none" w:sz="0" w:space="0" w:color="auto"/>
        <w:left w:val="none" w:sz="0" w:space="0" w:color="auto"/>
        <w:bottom w:val="none" w:sz="0" w:space="0" w:color="auto"/>
        <w:right w:val="none" w:sz="0" w:space="0" w:color="auto"/>
      </w:divBdr>
    </w:div>
    <w:div w:id="553472576">
      <w:bodyDiv w:val="1"/>
      <w:marLeft w:val="0"/>
      <w:marRight w:val="0"/>
      <w:marTop w:val="0"/>
      <w:marBottom w:val="0"/>
      <w:divBdr>
        <w:top w:val="none" w:sz="0" w:space="0" w:color="auto"/>
        <w:left w:val="none" w:sz="0" w:space="0" w:color="auto"/>
        <w:bottom w:val="none" w:sz="0" w:space="0" w:color="auto"/>
        <w:right w:val="none" w:sz="0" w:space="0" w:color="auto"/>
      </w:divBdr>
    </w:div>
    <w:div w:id="553541880">
      <w:bodyDiv w:val="1"/>
      <w:marLeft w:val="0"/>
      <w:marRight w:val="0"/>
      <w:marTop w:val="0"/>
      <w:marBottom w:val="0"/>
      <w:divBdr>
        <w:top w:val="none" w:sz="0" w:space="0" w:color="auto"/>
        <w:left w:val="none" w:sz="0" w:space="0" w:color="auto"/>
        <w:bottom w:val="none" w:sz="0" w:space="0" w:color="auto"/>
        <w:right w:val="none" w:sz="0" w:space="0" w:color="auto"/>
      </w:divBdr>
    </w:div>
    <w:div w:id="553586594">
      <w:bodyDiv w:val="1"/>
      <w:marLeft w:val="0"/>
      <w:marRight w:val="0"/>
      <w:marTop w:val="0"/>
      <w:marBottom w:val="0"/>
      <w:divBdr>
        <w:top w:val="none" w:sz="0" w:space="0" w:color="auto"/>
        <w:left w:val="none" w:sz="0" w:space="0" w:color="auto"/>
        <w:bottom w:val="none" w:sz="0" w:space="0" w:color="auto"/>
        <w:right w:val="none" w:sz="0" w:space="0" w:color="auto"/>
      </w:divBdr>
    </w:div>
    <w:div w:id="553856219">
      <w:bodyDiv w:val="1"/>
      <w:marLeft w:val="0"/>
      <w:marRight w:val="0"/>
      <w:marTop w:val="0"/>
      <w:marBottom w:val="0"/>
      <w:divBdr>
        <w:top w:val="none" w:sz="0" w:space="0" w:color="auto"/>
        <w:left w:val="none" w:sz="0" w:space="0" w:color="auto"/>
        <w:bottom w:val="none" w:sz="0" w:space="0" w:color="auto"/>
        <w:right w:val="none" w:sz="0" w:space="0" w:color="auto"/>
      </w:divBdr>
    </w:div>
    <w:div w:id="554125828">
      <w:bodyDiv w:val="1"/>
      <w:marLeft w:val="0"/>
      <w:marRight w:val="0"/>
      <w:marTop w:val="0"/>
      <w:marBottom w:val="0"/>
      <w:divBdr>
        <w:top w:val="none" w:sz="0" w:space="0" w:color="auto"/>
        <w:left w:val="none" w:sz="0" w:space="0" w:color="auto"/>
        <w:bottom w:val="none" w:sz="0" w:space="0" w:color="auto"/>
        <w:right w:val="none" w:sz="0" w:space="0" w:color="auto"/>
      </w:divBdr>
    </w:div>
    <w:div w:id="554200607">
      <w:bodyDiv w:val="1"/>
      <w:marLeft w:val="0"/>
      <w:marRight w:val="0"/>
      <w:marTop w:val="0"/>
      <w:marBottom w:val="0"/>
      <w:divBdr>
        <w:top w:val="none" w:sz="0" w:space="0" w:color="auto"/>
        <w:left w:val="none" w:sz="0" w:space="0" w:color="auto"/>
        <w:bottom w:val="none" w:sz="0" w:space="0" w:color="auto"/>
        <w:right w:val="none" w:sz="0" w:space="0" w:color="auto"/>
      </w:divBdr>
    </w:div>
    <w:div w:id="554321610">
      <w:bodyDiv w:val="1"/>
      <w:marLeft w:val="0"/>
      <w:marRight w:val="0"/>
      <w:marTop w:val="0"/>
      <w:marBottom w:val="0"/>
      <w:divBdr>
        <w:top w:val="none" w:sz="0" w:space="0" w:color="auto"/>
        <w:left w:val="none" w:sz="0" w:space="0" w:color="auto"/>
        <w:bottom w:val="none" w:sz="0" w:space="0" w:color="auto"/>
        <w:right w:val="none" w:sz="0" w:space="0" w:color="auto"/>
      </w:divBdr>
    </w:div>
    <w:div w:id="554395941">
      <w:bodyDiv w:val="1"/>
      <w:marLeft w:val="0"/>
      <w:marRight w:val="0"/>
      <w:marTop w:val="0"/>
      <w:marBottom w:val="0"/>
      <w:divBdr>
        <w:top w:val="none" w:sz="0" w:space="0" w:color="auto"/>
        <w:left w:val="none" w:sz="0" w:space="0" w:color="auto"/>
        <w:bottom w:val="none" w:sz="0" w:space="0" w:color="auto"/>
        <w:right w:val="none" w:sz="0" w:space="0" w:color="auto"/>
      </w:divBdr>
    </w:div>
    <w:div w:id="554584062">
      <w:bodyDiv w:val="1"/>
      <w:marLeft w:val="0"/>
      <w:marRight w:val="0"/>
      <w:marTop w:val="0"/>
      <w:marBottom w:val="0"/>
      <w:divBdr>
        <w:top w:val="none" w:sz="0" w:space="0" w:color="auto"/>
        <w:left w:val="none" w:sz="0" w:space="0" w:color="auto"/>
        <w:bottom w:val="none" w:sz="0" w:space="0" w:color="auto"/>
        <w:right w:val="none" w:sz="0" w:space="0" w:color="auto"/>
      </w:divBdr>
    </w:div>
    <w:div w:id="554778873">
      <w:bodyDiv w:val="1"/>
      <w:marLeft w:val="0"/>
      <w:marRight w:val="0"/>
      <w:marTop w:val="0"/>
      <w:marBottom w:val="0"/>
      <w:divBdr>
        <w:top w:val="none" w:sz="0" w:space="0" w:color="auto"/>
        <w:left w:val="none" w:sz="0" w:space="0" w:color="auto"/>
        <w:bottom w:val="none" w:sz="0" w:space="0" w:color="auto"/>
        <w:right w:val="none" w:sz="0" w:space="0" w:color="auto"/>
      </w:divBdr>
    </w:div>
    <w:div w:id="555043204">
      <w:bodyDiv w:val="1"/>
      <w:marLeft w:val="0"/>
      <w:marRight w:val="0"/>
      <w:marTop w:val="0"/>
      <w:marBottom w:val="0"/>
      <w:divBdr>
        <w:top w:val="none" w:sz="0" w:space="0" w:color="auto"/>
        <w:left w:val="none" w:sz="0" w:space="0" w:color="auto"/>
        <w:bottom w:val="none" w:sz="0" w:space="0" w:color="auto"/>
        <w:right w:val="none" w:sz="0" w:space="0" w:color="auto"/>
      </w:divBdr>
    </w:div>
    <w:div w:id="555243162">
      <w:bodyDiv w:val="1"/>
      <w:marLeft w:val="0"/>
      <w:marRight w:val="0"/>
      <w:marTop w:val="0"/>
      <w:marBottom w:val="0"/>
      <w:divBdr>
        <w:top w:val="none" w:sz="0" w:space="0" w:color="auto"/>
        <w:left w:val="none" w:sz="0" w:space="0" w:color="auto"/>
        <w:bottom w:val="none" w:sz="0" w:space="0" w:color="auto"/>
        <w:right w:val="none" w:sz="0" w:space="0" w:color="auto"/>
      </w:divBdr>
    </w:div>
    <w:div w:id="555359678">
      <w:bodyDiv w:val="1"/>
      <w:marLeft w:val="0"/>
      <w:marRight w:val="0"/>
      <w:marTop w:val="0"/>
      <w:marBottom w:val="0"/>
      <w:divBdr>
        <w:top w:val="none" w:sz="0" w:space="0" w:color="auto"/>
        <w:left w:val="none" w:sz="0" w:space="0" w:color="auto"/>
        <w:bottom w:val="none" w:sz="0" w:space="0" w:color="auto"/>
        <w:right w:val="none" w:sz="0" w:space="0" w:color="auto"/>
      </w:divBdr>
    </w:div>
    <w:div w:id="555436254">
      <w:bodyDiv w:val="1"/>
      <w:marLeft w:val="0"/>
      <w:marRight w:val="0"/>
      <w:marTop w:val="0"/>
      <w:marBottom w:val="0"/>
      <w:divBdr>
        <w:top w:val="none" w:sz="0" w:space="0" w:color="auto"/>
        <w:left w:val="none" w:sz="0" w:space="0" w:color="auto"/>
        <w:bottom w:val="none" w:sz="0" w:space="0" w:color="auto"/>
        <w:right w:val="none" w:sz="0" w:space="0" w:color="auto"/>
      </w:divBdr>
    </w:div>
    <w:div w:id="555705554">
      <w:bodyDiv w:val="1"/>
      <w:marLeft w:val="0"/>
      <w:marRight w:val="0"/>
      <w:marTop w:val="0"/>
      <w:marBottom w:val="0"/>
      <w:divBdr>
        <w:top w:val="none" w:sz="0" w:space="0" w:color="auto"/>
        <w:left w:val="none" w:sz="0" w:space="0" w:color="auto"/>
        <w:bottom w:val="none" w:sz="0" w:space="0" w:color="auto"/>
        <w:right w:val="none" w:sz="0" w:space="0" w:color="auto"/>
      </w:divBdr>
    </w:div>
    <w:div w:id="555776818">
      <w:bodyDiv w:val="1"/>
      <w:marLeft w:val="0"/>
      <w:marRight w:val="0"/>
      <w:marTop w:val="0"/>
      <w:marBottom w:val="0"/>
      <w:divBdr>
        <w:top w:val="none" w:sz="0" w:space="0" w:color="auto"/>
        <w:left w:val="none" w:sz="0" w:space="0" w:color="auto"/>
        <w:bottom w:val="none" w:sz="0" w:space="0" w:color="auto"/>
        <w:right w:val="none" w:sz="0" w:space="0" w:color="auto"/>
      </w:divBdr>
    </w:div>
    <w:div w:id="556160075">
      <w:bodyDiv w:val="1"/>
      <w:marLeft w:val="0"/>
      <w:marRight w:val="0"/>
      <w:marTop w:val="0"/>
      <w:marBottom w:val="0"/>
      <w:divBdr>
        <w:top w:val="none" w:sz="0" w:space="0" w:color="auto"/>
        <w:left w:val="none" w:sz="0" w:space="0" w:color="auto"/>
        <w:bottom w:val="none" w:sz="0" w:space="0" w:color="auto"/>
        <w:right w:val="none" w:sz="0" w:space="0" w:color="auto"/>
      </w:divBdr>
    </w:div>
    <w:div w:id="556161760">
      <w:bodyDiv w:val="1"/>
      <w:marLeft w:val="0"/>
      <w:marRight w:val="0"/>
      <w:marTop w:val="0"/>
      <w:marBottom w:val="0"/>
      <w:divBdr>
        <w:top w:val="none" w:sz="0" w:space="0" w:color="auto"/>
        <w:left w:val="none" w:sz="0" w:space="0" w:color="auto"/>
        <w:bottom w:val="none" w:sz="0" w:space="0" w:color="auto"/>
        <w:right w:val="none" w:sz="0" w:space="0" w:color="auto"/>
      </w:divBdr>
    </w:div>
    <w:div w:id="556549349">
      <w:bodyDiv w:val="1"/>
      <w:marLeft w:val="0"/>
      <w:marRight w:val="0"/>
      <w:marTop w:val="0"/>
      <w:marBottom w:val="0"/>
      <w:divBdr>
        <w:top w:val="none" w:sz="0" w:space="0" w:color="auto"/>
        <w:left w:val="none" w:sz="0" w:space="0" w:color="auto"/>
        <w:bottom w:val="none" w:sz="0" w:space="0" w:color="auto"/>
        <w:right w:val="none" w:sz="0" w:space="0" w:color="auto"/>
      </w:divBdr>
    </w:div>
    <w:div w:id="556861193">
      <w:bodyDiv w:val="1"/>
      <w:marLeft w:val="0"/>
      <w:marRight w:val="0"/>
      <w:marTop w:val="0"/>
      <w:marBottom w:val="0"/>
      <w:divBdr>
        <w:top w:val="none" w:sz="0" w:space="0" w:color="auto"/>
        <w:left w:val="none" w:sz="0" w:space="0" w:color="auto"/>
        <w:bottom w:val="none" w:sz="0" w:space="0" w:color="auto"/>
        <w:right w:val="none" w:sz="0" w:space="0" w:color="auto"/>
      </w:divBdr>
    </w:div>
    <w:div w:id="556938162">
      <w:bodyDiv w:val="1"/>
      <w:marLeft w:val="0"/>
      <w:marRight w:val="0"/>
      <w:marTop w:val="0"/>
      <w:marBottom w:val="0"/>
      <w:divBdr>
        <w:top w:val="none" w:sz="0" w:space="0" w:color="auto"/>
        <w:left w:val="none" w:sz="0" w:space="0" w:color="auto"/>
        <w:bottom w:val="none" w:sz="0" w:space="0" w:color="auto"/>
        <w:right w:val="none" w:sz="0" w:space="0" w:color="auto"/>
      </w:divBdr>
    </w:div>
    <w:div w:id="557474706">
      <w:bodyDiv w:val="1"/>
      <w:marLeft w:val="0"/>
      <w:marRight w:val="0"/>
      <w:marTop w:val="0"/>
      <w:marBottom w:val="0"/>
      <w:divBdr>
        <w:top w:val="none" w:sz="0" w:space="0" w:color="auto"/>
        <w:left w:val="none" w:sz="0" w:space="0" w:color="auto"/>
        <w:bottom w:val="none" w:sz="0" w:space="0" w:color="auto"/>
        <w:right w:val="none" w:sz="0" w:space="0" w:color="auto"/>
      </w:divBdr>
    </w:div>
    <w:div w:id="557479407">
      <w:bodyDiv w:val="1"/>
      <w:marLeft w:val="0"/>
      <w:marRight w:val="0"/>
      <w:marTop w:val="0"/>
      <w:marBottom w:val="0"/>
      <w:divBdr>
        <w:top w:val="none" w:sz="0" w:space="0" w:color="auto"/>
        <w:left w:val="none" w:sz="0" w:space="0" w:color="auto"/>
        <w:bottom w:val="none" w:sz="0" w:space="0" w:color="auto"/>
        <w:right w:val="none" w:sz="0" w:space="0" w:color="auto"/>
      </w:divBdr>
    </w:div>
    <w:div w:id="558053792">
      <w:bodyDiv w:val="1"/>
      <w:marLeft w:val="0"/>
      <w:marRight w:val="0"/>
      <w:marTop w:val="0"/>
      <w:marBottom w:val="0"/>
      <w:divBdr>
        <w:top w:val="none" w:sz="0" w:space="0" w:color="auto"/>
        <w:left w:val="none" w:sz="0" w:space="0" w:color="auto"/>
        <w:bottom w:val="none" w:sz="0" w:space="0" w:color="auto"/>
        <w:right w:val="none" w:sz="0" w:space="0" w:color="auto"/>
      </w:divBdr>
    </w:div>
    <w:div w:id="558902355">
      <w:bodyDiv w:val="1"/>
      <w:marLeft w:val="0"/>
      <w:marRight w:val="0"/>
      <w:marTop w:val="0"/>
      <w:marBottom w:val="0"/>
      <w:divBdr>
        <w:top w:val="none" w:sz="0" w:space="0" w:color="auto"/>
        <w:left w:val="none" w:sz="0" w:space="0" w:color="auto"/>
        <w:bottom w:val="none" w:sz="0" w:space="0" w:color="auto"/>
        <w:right w:val="none" w:sz="0" w:space="0" w:color="auto"/>
      </w:divBdr>
    </w:div>
    <w:div w:id="559440741">
      <w:bodyDiv w:val="1"/>
      <w:marLeft w:val="0"/>
      <w:marRight w:val="0"/>
      <w:marTop w:val="0"/>
      <w:marBottom w:val="0"/>
      <w:divBdr>
        <w:top w:val="none" w:sz="0" w:space="0" w:color="auto"/>
        <w:left w:val="none" w:sz="0" w:space="0" w:color="auto"/>
        <w:bottom w:val="none" w:sz="0" w:space="0" w:color="auto"/>
        <w:right w:val="none" w:sz="0" w:space="0" w:color="auto"/>
      </w:divBdr>
    </w:div>
    <w:div w:id="559443837">
      <w:bodyDiv w:val="1"/>
      <w:marLeft w:val="0"/>
      <w:marRight w:val="0"/>
      <w:marTop w:val="0"/>
      <w:marBottom w:val="0"/>
      <w:divBdr>
        <w:top w:val="none" w:sz="0" w:space="0" w:color="auto"/>
        <w:left w:val="none" w:sz="0" w:space="0" w:color="auto"/>
        <w:bottom w:val="none" w:sz="0" w:space="0" w:color="auto"/>
        <w:right w:val="none" w:sz="0" w:space="0" w:color="auto"/>
      </w:divBdr>
    </w:div>
    <w:div w:id="559485339">
      <w:bodyDiv w:val="1"/>
      <w:marLeft w:val="0"/>
      <w:marRight w:val="0"/>
      <w:marTop w:val="0"/>
      <w:marBottom w:val="0"/>
      <w:divBdr>
        <w:top w:val="none" w:sz="0" w:space="0" w:color="auto"/>
        <w:left w:val="none" w:sz="0" w:space="0" w:color="auto"/>
        <w:bottom w:val="none" w:sz="0" w:space="0" w:color="auto"/>
        <w:right w:val="none" w:sz="0" w:space="0" w:color="auto"/>
      </w:divBdr>
    </w:div>
    <w:div w:id="559638642">
      <w:bodyDiv w:val="1"/>
      <w:marLeft w:val="0"/>
      <w:marRight w:val="0"/>
      <w:marTop w:val="0"/>
      <w:marBottom w:val="0"/>
      <w:divBdr>
        <w:top w:val="none" w:sz="0" w:space="0" w:color="auto"/>
        <w:left w:val="none" w:sz="0" w:space="0" w:color="auto"/>
        <w:bottom w:val="none" w:sz="0" w:space="0" w:color="auto"/>
        <w:right w:val="none" w:sz="0" w:space="0" w:color="auto"/>
      </w:divBdr>
    </w:div>
    <w:div w:id="559747725">
      <w:bodyDiv w:val="1"/>
      <w:marLeft w:val="0"/>
      <w:marRight w:val="0"/>
      <w:marTop w:val="0"/>
      <w:marBottom w:val="0"/>
      <w:divBdr>
        <w:top w:val="none" w:sz="0" w:space="0" w:color="auto"/>
        <w:left w:val="none" w:sz="0" w:space="0" w:color="auto"/>
        <w:bottom w:val="none" w:sz="0" w:space="0" w:color="auto"/>
        <w:right w:val="none" w:sz="0" w:space="0" w:color="auto"/>
      </w:divBdr>
    </w:div>
    <w:div w:id="560025811">
      <w:bodyDiv w:val="1"/>
      <w:marLeft w:val="0"/>
      <w:marRight w:val="0"/>
      <w:marTop w:val="0"/>
      <w:marBottom w:val="0"/>
      <w:divBdr>
        <w:top w:val="none" w:sz="0" w:space="0" w:color="auto"/>
        <w:left w:val="none" w:sz="0" w:space="0" w:color="auto"/>
        <w:bottom w:val="none" w:sz="0" w:space="0" w:color="auto"/>
        <w:right w:val="none" w:sz="0" w:space="0" w:color="auto"/>
      </w:divBdr>
    </w:div>
    <w:div w:id="560529828">
      <w:bodyDiv w:val="1"/>
      <w:marLeft w:val="0"/>
      <w:marRight w:val="0"/>
      <w:marTop w:val="0"/>
      <w:marBottom w:val="0"/>
      <w:divBdr>
        <w:top w:val="none" w:sz="0" w:space="0" w:color="auto"/>
        <w:left w:val="none" w:sz="0" w:space="0" w:color="auto"/>
        <w:bottom w:val="none" w:sz="0" w:space="0" w:color="auto"/>
        <w:right w:val="none" w:sz="0" w:space="0" w:color="auto"/>
      </w:divBdr>
    </w:div>
    <w:div w:id="560596637">
      <w:bodyDiv w:val="1"/>
      <w:marLeft w:val="0"/>
      <w:marRight w:val="0"/>
      <w:marTop w:val="0"/>
      <w:marBottom w:val="0"/>
      <w:divBdr>
        <w:top w:val="none" w:sz="0" w:space="0" w:color="auto"/>
        <w:left w:val="none" w:sz="0" w:space="0" w:color="auto"/>
        <w:bottom w:val="none" w:sz="0" w:space="0" w:color="auto"/>
        <w:right w:val="none" w:sz="0" w:space="0" w:color="auto"/>
      </w:divBdr>
    </w:div>
    <w:div w:id="560599183">
      <w:bodyDiv w:val="1"/>
      <w:marLeft w:val="0"/>
      <w:marRight w:val="0"/>
      <w:marTop w:val="0"/>
      <w:marBottom w:val="0"/>
      <w:divBdr>
        <w:top w:val="none" w:sz="0" w:space="0" w:color="auto"/>
        <w:left w:val="none" w:sz="0" w:space="0" w:color="auto"/>
        <w:bottom w:val="none" w:sz="0" w:space="0" w:color="auto"/>
        <w:right w:val="none" w:sz="0" w:space="0" w:color="auto"/>
      </w:divBdr>
    </w:div>
    <w:div w:id="560756485">
      <w:bodyDiv w:val="1"/>
      <w:marLeft w:val="0"/>
      <w:marRight w:val="0"/>
      <w:marTop w:val="0"/>
      <w:marBottom w:val="0"/>
      <w:divBdr>
        <w:top w:val="none" w:sz="0" w:space="0" w:color="auto"/>
        <w:left w:val="none" w:sz="0" w:space="0" w:color="auto"/>
        <w:bottom w:val="none" w:sz="0" w:space="0" w:color="auto"/>
        <w:right w:val="none" w:sz="0" w:space="0" w:color="auto"/>
      </w:divBdr>
    </w:div>
    <w:div w:id="560798723">
      <w:bodyDiv w:val="1"/>
      <w:marLeft w:val="0"/>
      <w:marRight w:val="0"/>
      <w:marTop w:val="0"/>
      <w:marBottom w:val="0"/>
      <w:divBdr>
        <w:top w:val="none" w:sz="0" w:space="0" w:color="auto"/>
        <w:left w:val="none" w:sz="0" w:space="0" w:color="auto"/>
        <w:bottom w:val="none" w:sz="0" w:space="0" w:color="auto"/>
        <w:right w:val="none" w:sz="0" w:space="0" w:color="auto"/>
      </w:divBdr>
    </w:div>
    <w:div w:id="560945291">
      <w:bodyDiv w:val="1"/>
      <w:marLeft w:val="0"/>
      <w:marRight w:val="0"/>
      <w:marTop w:val="0"/>
      <w:marBottom w:val="0"/>
      <w:divBdr>
        <w:top w:val="none" w:sz="0" w:space="0" w:color="auto"/>
        <w:left w:val="none" w:sz="0" w:space="0" w:color="auto"/>
        <w:bottom w:val="none" w:sz="0" w:space="0" w:color="auto"/>
        <w:right w:val="none" w:sz="0" w:space="0" w:color="auto"/>
      </w:divBdr>
    </w:div>
    <w:div w:id="561140059">
      <w:bodyDiv w:val="1"/>
      <w:marLeft w:val="0"/>
      <w:marRight w:val="0"/>
      <w:marTop w:val="0"/>
      <w:marBottom w:val="0"/>
      <w:divBdr>
        <w:top w:val="none" w:sz="0" w:space="0" w:color="auto"/>
        <w:left w:val="none" w:sz="0" w:space="0" w:color="auto"/>
        <w:bottom w:val="none" w:sz="0" w:space="0" w:color="auto"/>
        <w:right w:val="none" w:sz="0" w:space="0" w:color="auto"/>
      </w:divBdr>
    </w:div>
    <w:div w:id="561253837">
      <w:bodyDiv w:val="1"/>
      <w:marLeft w:val="0"/>
      <w:marRight w:val="0"/>
      <w:marTop w:val="0"/>
      <w:marBottom w:val="0"/>
      <w:divBdr>
        <w:top w:val="none" w:sz="0" w:space="0" w:color="auto"/>
        <w:left w:val="none" w:sz="0" w:space="0" w:color="auto"/>
        <w:bottom w:val="none" w:sz="0" w:space="0" w:color="auto"/>
        <w:right w:val="none" w:sz="0" w:space="0" w:color="auto"/>
      </w:divBdr>
    </w:div>
    <w:div w:id="561865773">
      <w:bodyDiv w:val="1"/>
      <w:marLeft w:val="0"/>
      <w:marRight w:val="0"/>
      <w:marTop w:val="0"/>
      <w:marBottom w:val="0"/>
      <w:divBdr>
        <w:top w:val="none" w:sz="0" w:space="0" w:color="auto"/>
        <w:left w:val="none" w:sz="0" w:space="0" w:color="auto"/>
        <w:bottom w:val="none" w:sz="0" w:space="0" w:color="auto"/>
        <w:right w:val="none" w:sz="0" w:space="0" w:color="auto"/>
      </w:divBdr>
    </w:div>
    <w:div w:id="561985025">
      <w:bodyDiv w:val="1"/>
      <w:marLeft w:val="0"/>
      <w:marRight w:val="0"/>
      <w:marTop w:val="0"/>
      <w:marBottom w:val="0"/>
      <w:divBdr>
        <w:top w:val="none" w:sz="0" w:space="0" w:color="auto"/>
        <w:left w:val="none" w:sz="0" w:space="0" w:color="auto"/>
        <w:bottom w:val="none" w:sz="0" w:space="0" w:color="auto"/>
        <w:right w:val="none" w:sz="0" w:space="0" w:color="auto"/>
      </w:divBdr>
    </w:div>
    <w:div w:id="561989491">
      <w:bodyDiv w:val="1"/>
      <w:marLeft w:val="0"/>
      <w:marRight w:val="0"/>
      <w:marTop w:val="0"/>
      <w:marBottom w:val="0"/>
      <w:divBdr>
        <w:top w:val="none" w:sz="0" w:space="0" w:color="auto"/>
        <w:left w:val="none" w:sz="0" w:space="0" w:color="auto"/>
        <w:bottom w:val="none" w:sz="0" w:space="0" w:color="auto"/>
        <w:right w:val="none" w:sz="0" w:space="0" w:color="auto"/>
      </w:divBdr>
    </w:div>
    <w:div w:id="562300144">
      <w:bodyDiv w:val="1"/>
      <w:marLeft w:val="0"/>
      <w:marRight w:val="0"/>
      <w:marTop w:val="0"/>
      <w:marBottom w:val="0"/>
      <w:divBdr>
        <w:top w:val="none" w:sz="0" w:space="0" w:color="auto"/>
        <w:left w:val="none" w:sz="0" w:space="0" w:color="auto"/>
        <w:bottom w:val="none" w:sz="0" w:space="0" w:color="auto"/>
        <w:right w:val="none" w:sz="0" w:space="0" w:color="auto"/>
      </w:divBdr>
    </w:div>
    <w:div w:id="563293730">
      <w:bodyDiv w:val="1"/>
      <w:marLeft w:val="0"/>
      <w:marRight w:val="0"/>
      <w:marTop w:val="0"/>
      <w:marBottom w:val="0"/>
      <w:divBdr>
        <w:top w:val="none" w:sz="0" w:space="0" w:color="auto"/>
        <w:left w:val="none" w:sz="0" w:space="0" w:color="auto"/>
        <w:bottom w:val="none" w:sz="0" w:space="0" w:color="auto"/>
        <w:right w:val="none" w:sz="0" w:space="0" w:color="auto"/>
      </w:divBdr>
    </w:div>
    <w:div w:id="563838284">
      <w:bodyDiv w:val="1"/>
      <w:marLeft w:val="0"/>
      <w:marRight w:val="0"/>
      <w:marTop w:val="0"/>
      <w:marBottom w:val="0"/>
      <w:divBdr>
        <w:top w:val="none" w:sz="0" w:space="0" w:color="auto"/>
        <w:left w:val="none" w:sz="0" w:space="0" w:color="auto"/>
        <w:bottom w:val="none" w:sz="0" w:space="0" w:color="auto"/>
        <w:right w:val="none" w:sz="0" w:space="0" w:color="auto"/>
      </w:divBdr>
    </w:div>
    <w:div w:id="563948695">
      <w:bodyDiv w:val="1"/>
      <w:marLeft w:val="0"/>
      <w:marRight w:val="0"/>
      <w:marTop w:val="0"/>
      <w:marBottom w:val="0"/>
      <w:divBdr>
        <w:top w:val="none" w:sz="0" w:space="0" w:color="auto"/>
        <w:left w:val="none" w:sz="0" w:space="0" w:color="auto"/>
        <w:bottom w:val="none" w:sz="0" w:space="0" w:color="auto"/>
        <w:right w:val="none" w:sz="0" w:space="0" w:color="auto"/>
      </w:divBdr>
    </w:div>
    <w:div w:id="564070179">
      <w:bodyDiv w:val="1"/>
      <w:marLeft w:val="0"/>
      <w:marRight w:val="0"/>
      <w:marTop w:val="0"/>
      <w:marBottom w:val="0"/>
      <w:divBdr>
        <w:top w:val="none" w:sz="0" w:space="0" w:color="auto"/>
        <w:left w:val="none" w:sz="0" w:space="0" w:color="auto"/>
        <w:bottom w:val="none" w:sz="0" w:space="0" w:color="auto"/>
        <w:right w:val="none" w:sz="0" w:space="0" w:color="auto"/>
      </w:divBdr>
    </w:div>
    <w:div w:id="564605074">
      <w:bodyDiv w:val="1"/>
      <w:marLeft w:val="0"/>
      <w:marRight w:val="0"/>
      <w:marTop w:val="0"/>
      <w:marBottom w:val="0"/>
      <w:divBdr>
        <w:top w:val="none" w:sz="0" w:space="0" w:color="auto"/>
        <w:left w:val="none" w:sz="0" w:space="0" w:color="auto"/>
        <w:bottom w:val="none" w:sz="0" w:space="0" w:color="auto"/>
        <w:right w:val="none" w:sz="0" w:space="0" w:color="auto"/>
      </w:divBdr>
    </w:div>
    <w:div w:id="564730143">
      <w:bodyDiv w:val="1"/>
      <w:marLeft w:val="0"/>
      <w:marRight w:val="0"/>
      <w:marTop w:val="0"/>
      <w:marBottom w:val="0"/>
      <w:divBdr>
        <w:top w:val="none" w:sz="0" w:space="0" w:color="auto"/>
        <w:left w:val="none" w:sz="0" w:space="0" w:color="auto"/>
        <w:bottom w:val="none" w:sz="0" w:space="0" w:color="auto"/>
        <w:right w:val="none" w:sz="0" w:space="0" w:color="auto"/>
      </w:divBdr>
    </w:div>
    <w:div w:id="564876234">
      <w:bodyDiv w:val="1"/>
      <w:marLeft w:val="0"/>
      <w:marRight w:val="0"/>
      <w:marTop w:val="0"/>
      <w:marBottom w:val="0"/>
      <w:divBdr>
        <w:top w:val="none" w:sz="0" w:space="0" w:color="auto"/>
        <w:left w:val="none" w:sz="0" w:space="0" w:color="auto"/>
        <w:bottom w:val="none" w:sz="0" w:space="0" w:color="auto"/>
        <w:right w:val="none" w:sz="0" w:space="0" w:color="auto"/>
      </w:divBdr>
    </w:div>
    <w:div w:id="565266987">
      <w:bodyDiv w:val="1"/>
      <w:marLeft w:val="0"/>
      <w:marRight w:val="0"/>
      <w:marTop w:val="0"/>
      <w:marBottom w:val="0"/>
      <w:divBdr>
        <w:top w:val="none" w:sz="0" w:space="0" w:color="auto"/>
        <w:left w:val="none" w:sz="0" w:space="0" w:color="auto"/>
        <w:bottom w:val="none" w:sz="0" w:space="0" w:color="auto"/>
        <w:right w:val="none" w:sz="0" w:space="0" w:color="auto"/>
      </w:divBdr>
    </w:div>
    <w:div w:id="565337344">
      <w:bodyDiv w:val="1"/>
      <w:marLeft w:val="0"/>
      <w:marRight w:val="0"/>
      <w:marTop w:val="0"/>
      <w:marBottom w:val="0"/>
      <w:divBdr>
        <w:top w:val="none" w:sz="0" w:space="0" w:color="auto"/>
        <w:left w:val="none" w:sz="0" w:space="0" w:color="auto"/>
        <w:bottom w:val="none" w:sz="0" w:space="0" w:color="auto"/>
        <w:right w:val="none" w:sz="0" w:space="0" w:color="auto"/>
      </w:divBdr>
    </w:div>
    <w:div w:id="565384982">
      <w:bodyDiv w:val="1"/>
      <w:marLeft w:val="0"/>
      <w:marRight w:val="0"/>
      <w:marTop w:val="0"/>
      <w:marBottom w:val="0"/>
      <w:divBdr>
        <w:top w:val="none" w:sz="0" w:space="0" w:color="auto"/>
        <w:left w:val="none" w:sz="0" w:space="0" w:color="auto"/>
        <w:bottom w:val="none" w:sz="0" w:space="0" w:color="auto"/>
        <w:right w:val="none" w:sz="0" w:space="0" w:color="auto"/>
      </w:divBdr>
    </w:div>
    <w:div w:id="565604892">
      <w:bodyDiv w:val="1"/>
      <w:marLeft w:val="0"/>
      <w:marRight w:val="0"/>
      <w:marTop w:val="0"/>
      <w:marBottom w:val="0"/>
      <w:divBdr>
        <w:top w:val="none" w:sz="0" w:space="0" w:color="auto"/>
        <w:left w:val="none" w:sz="0" w:space="0" w:color="auto"/>
        <w:bottom w:val="none" w:sz="0" w:space="0" w:color="auto"/>
        <w:right w:val="none" w:sz="0" w:space="0" w:color="auto"/>
      </w:divBdr>
    </w:div>
    <w:div w:id="565654592">
      <w:bodyDiv w:val="1"/>
      <w:marLeft w:val="0"/>
      <w:marRight w:val="0"/>
      <w:marTop w:val="0"/>
      <w:marBottom w:val="0"/>
      <w:divBdr>
        <w:top w:val="none" w:sz="0" w:space="0" w:color="auto"/>
        <w:left w:val="none" w:sz="0" w:space="0" w:color="auto"/>
        <w:bottom w:val="none" w:sz="0" w:space="0" w:color="auto"/>
        <w:right w:val="none" w:sz="0" w:space="0" w:color="auto"/>
      </w:divBdr>
    </w:div>
    <w:div w:id="565727542">
      <w:bodyDiv w:val="1"/>
      <w:marLeft w:val="0"/>
      <w:marRight w:val="0"/>
      <w:marTop w:val="0"/>
      <w:marBottom w:val="0"/>
      <w:divBdr>
        <w:top w:val="none" w:sz="0" w:space="0" w:color="auto"/>
        <w:left w:val="none" w:sz="0" w:space="0" w:color="auto"/>
        <w:bottom w:val="none" w:sz="0" w:space="0" w:color="auto"/>
        <w:right w:val="none" w:sz="0" w:space="0" w:color="auto"/>
      </w:divBdr>
    </w:div>
    <w:div w:id="565846367">
      <w:bodyDiv w:val="1"/>
      <w:marLeft w:val="0"/>
      <w:marRight w:val="0"/>
      <w:marTop w:val="0"/>
      <w:marBottom w:val="0"/>
      <w:divBdr>
        <w:top w:val="none" w:sz="0" w:space="0" w:color="auto"/>
        <w:left w:val="none" w:sz="0" w:space="0" w:color="auto"/>
        <w:bottom w:val="none" w:sz="0" w:space="0" w:color="auto"/>
        <w:right w:val="none" w:sz="0" w:space="0" w:color="auto"/>
      </w:divBdr>
    </w:div>
    <w:div w:id="566064910">
      <w:bodyDiv w:val="1"/>
      <w:marLeft w:val="0"/>
      <w:marRight w:val="0"/>
      <w:marTop w:val="0"/>
      <w:marBottom w:val="0"/>
      <w:divBdr>
        <w:top w:val="none" w:sz="0" w:space="0" w:color="auto"/>
        <w:left w:val="none" w:sz="0" w:space="0" w:color="auto"/>
        <w:bottom w:val="none" w:sz="0" w:space="0" w:color="auto"/>
        <w:right w:val="none" w:sz="0" w:space="0" w:color="auto"/>
      </w:divBdr>
    </w:div>
    <w:div w:id="566112613">
      <w:bodyDiv w:val="1"/>
      <w:marLeft w:val="0"/>
      <w:marRight w:val="0"/>
      <w:marTop w:val="0"/>
      <w:marBottom w:val="0"/>
      <w:divBdr>
        <w:top w:val="none" w:sz="0" w:space="0" w:color="auto"/>
        <w:left w:val="none" w:sz="0" w:space="0" w:color="auto"/>
        <w:bottom w:val="none" w:sz="0" w:space="0" w:color="auto"/>
        <w:right w:val="none" w:sz="0" w:space="0" w:color="auto"/>
      </w:divBdr>
    </w:div>
    <w:div w:id="566186362">
      <w:bodyDiv w:val="1"/>
      <w:marLeft w:val="0"/>
      <w:marRight w:val="0"/>
      <w:marTop w:val="0"/>
      <w:marBottom w:val="0"/>
      <w:divBdr>
        <w:top w:val="none" w:sz="0" w:space="0" w:color="auto"/>
        <w:left w:val="none" w:sz="0" w:space="0" w:color="auto"/>
        <w:bottom w:val="none" w:sz="0" w:space="0" w:color="auto"/>
        <w:right w:val="none" w:sz="0" w:space="0" w:color="auto"/>
      </w:divBdr>
    </w:div>
    <w:div w:id="566649130">
      <w:bodyDiv w:val="1"/>
      <w:marLeft w:val="0"/>
      <w:marRight w:val="0"/>
      <w:marTop w:val="0"/>
      <w:marBottom w:val="0"/>
      <w:divBdr>
        <w:top w:val="none" w:sz="0" w:space="0" w:color="auto"/>
        <w:left w:val="none" w:sz="0" w:space="0" w:color="auto"/>
        <w:bottom w:val="none" w:sz="0" w:space="0" w:color="auto"/>
        <w:right w:val="none" w:sz="0" w:space="0" w:color="auto"/>
      </w:divBdr>
    </w:div>
    <w:div w:id="566840272">
      <w:bodyDiv w:val="1"/>
      <w:marLeft w:val="0"/>
      <w:marRight w:val="0"/>
      <w:marTop w:val="0"/>
      <w:marBottom w:val="0"/>
      <w:divBdr>
        <w:top w:val="none" w:sz="0" w:space="0" w:color="auto"/>
        <w:left w:val="none" w:sz="0" w:space="0" w:color="auto"/>
        <w:bottom w:val="none" w:sz="0" w:space="0" w:color="auto"/>
        <w:right w:val="none" w:sz="0" w:space="0" w:color="auto"/>
      </w:divBdr>
    </w:div>
    <w:div w:id="566846315">
      <w:bodyDiv w:val="1"/>
      <w:marLeft w:val="0"/>
      <w:marRight w:val="0"/>
      <w:marTop w:val="0"/>
      <w:marBottom w:val="0"/>
      <w:divBdr>
        <w:top w:val="none" w:sz="0" w:space="0" w:color="auto"/>
        <w:left w:val="none" w:sz="0" w:space="0" w:color="auto"/>
        <w:bottom w:val="none" w:sz="0" w:space="0" w:color="auto"/>
        <w:right w:val="none" w:sz="0" w:space="0" w:color="auto"/>
      </w:divBdr>
    </w:div>
    <w:div w:id="567156263">
      <w:bodyDiv w:val="1"/>
      <w:marLeft w:val="0"/>
      <w:marRight w:val="0"/>
      <w:marTop w:val="0"/>
      <w:marBottom w:val="0"/>
      <w:divBdr>
        <w:top w:val="none" w:sz="0" w:space="0" w:color="auto"/>
        <w:left w:val="none" w:sz="0" w:space="0" w:color="auto"/>
        <w:bottom w:val="none" w:sz="0" w:space="0" w:color="auto"/>
        <w:right w:val="none" w:sz="0" w:space="0" w:color="auto"/>
      </w:divBdr>
    </w:div>
    <w:div w:id="567228610">
      <w:bodyDiv w:val="1"/>
      <w:marLeft w:val="0"/>
      <w:marRight w:val="0"/>
      <w:marTop w:val="0"/>
      <w:marBottom w:val="0"/>
      <w:divBdr>
        <w:top w:val="none" w:sz="0" w:space="0" w:color="auto"/>
        <w:left w:val="none" w:sz="0" w:space="0" w:color="auto"/>
        <w:bottom w:val="none" w:sz="0" w:space="0" w:color="auto"/>
        <w:right w:val="none" w:sz="0" w:space="0" w:color="auto"/>
      </w:divBdr>
    </w:div>
    <w:div w:id="567228976">
      <w:bodyDiv w:val="1"/>
      <w:marLeft w:val="0"/>
      <w:marRight w:val="0"/>
      <w:marTop w:val="0"/>
      <w:marBottom w:val="0"/>
      <w:divBdr>
        <w:top w:val="none" w:sz="0" w:space="0" w:color="auto"/>
        <w:left w:val="none" w:sz="0" w:space="0" w:color="auto"/>
        <w:bottom w:val="none" w:sz="0" w:space="0" w:color="auto"/>
        <w:right w:val="none" w:sz="0" w:space="0" w:color="auto"/>
      </w:divBdr>
    </w:div>
    <w:div w:id="567300372">
      <w:bodyDiv w:val="1"/>
      <w:marLeft w:val="0"/>
      <w:marRight w:val="0"/>
      <w:marTop w:val="0"/>
      <w:marBottom w:val="0"/>
      <w:divBdr>
        <w:top w:val="none" w:sz="0" w:space="0" w:color="auto"/>
        <w:left w:val="none" w:sz="0" w:space="0" w:color="auto"/>
        <w:bottom w:val="none" w:sz="0" w:space="0" w:color="auto"/>
        <w:right w:val="none" w:sz="0" w:space="0" w:color="auto"/>
      </w:divBdr>
    </w:div>
    <w:div w:id="567501925">
      <w:bodyDiv w:val="1"/>
      <w:marLeft w:val="0"/>
      <w:marRight w:val="0"/>
      <w:marTop w:val="0"/>
      <w:marBottom w:val="0"/>
      <w:divBdr>
        <w:top w:val="none" w:sz="0" w:space="0" w:color="auto"/>
        <w:left w:val="none" w:sz="0" w:space="0" w:color="auto"/>
        <w:bottom w:val="none" w:sz="0" w:space="0" w:color="auto"/>
        <w:right w:val="none" w:sz="0" w:space="0" w:color="auto"/>
      </w:divBdr>
    </w:div>
    <w:div w:id="567764792">
      <w:bodyDiv w:val="1"/>
      <w:marLeft w:val="0"/>
      <w:marRight w:val="0"/>
      <w:marTop w:val="0"/>
      <w:marBottom w:val="0"/>
      <w:divBdr>
        <w:top w:val="none" w:sz="0" w:space="0" w:color="auto"/>
        <w:left w:val="none" w:sz="0" w:space="0" w:color="auto"/>
        <w:bottom w:val="none" w:sz="0" w:space="0" w:color="auto"/>
        <w:right w:val="none" w:sz="0" w:space="0" w:color="auto"/>
      </w:divBdr>
    </w:div>
    <w:div w:id="567770826">
      <w:bodyDiv w:val="1"/>
      <w:marLeft w:val="0"/>
      <w:marRight w:val="0"/>
      <w:marTop w:val="0"/>
      <w:marBottom w:val="0"/>
      <w:divBdr>
        <w:top w:val="none" w:sz="0" w:space="0" w:color="auto"/>
        <w:left w:val="none" w:sz="0" w:space="0" w:color="auto"/>
        <w:bottom w:val="none" w:sz="0" w:space="0" w:color="auto"/>
        <w:right w:val="none" w:sz="0" w:space="0" w:color="auto"/>
      </w:divBdr>
    </w:div>
    <w:div w:id="568536815">
      <w:bodyDiv w:val="1"/>
      <w:marLeft w:val="0"/>
      <w:marRight w:val="0"/>
      <w:marTop w:val="0"/>
      <w:marBottom w:val="0"/>
      <w:divBdr>
        <w:top w:val="none" w:sz="0" w:space="0" w:color="auto"/>
        <w:left w:val="none" w:sz="0" w:space="0" w:color="auto"/>
        <w:bottom w:val="none" w:sz="0" w:space="0" w:color="auto"/>
        <w:right w:val="none" w:sz="0" w:space="0" w:color="auto"/>
      </w:divBdr>
    </w:div>
    <w:div w:id="568612860">
      <w:bodyDiv w:val="1"/>
      <w:marLeft w:val="0"/>
      <w:marRight w:val="0"/>
      <w:marTop w:val="0"/>
      <w:marBottom w:val="0"/>
      <w:divBdr>
        <w:top w:val="none" w:sz="0" w:space="0" w:color="auto"/>
        <w:left w:val="none" w:sz="0" w:space="0" w:color="auto"/>
        <w:bottom w:val="none" w:sz="0" w:space="0" w:color="auto"/>
        <w:right w:val="none" w:sz="0" w:space="0" w:color="auto"/>
      </w:divBdr>
    </w:div>
    <w:div w:id="568657178">
      <w:bodyDiv w:val="1"/>
      <w:marLeft w:val="0"/>
      <w:marRight w:val="0"/>
      <w:marTop w:val="0"/>
      <w:marBottom w:val="0"/>
      <w:divBdr>
        <w:top w:val="none" w:sz="0" w:space="0" w:color="auto"/>
        <w:left w:val="none" w:sz="0" w:space="0" w:color="auto"/>
        <w:bottom w:val="none" w:sz="0" w:space="0" w:color="auto"/>
        <w:right w:val="none" w:sz="0" w:space="0" w:color="auto"/>
      </w:divBdr>
    </w:div>
    <w:div w:id="569265995">
      <w:bodyDiv w:val="1"/>
      <w:marLeft w:val="0"/>
      <w:marRight w:val="0"/>
      <w:marTop w:val="0"/>
      <w:marBottom w:val="0"/>
      <w:divBdr>
        <w:top w:val="none" w:sz="0" w:space="0" w:color="auto"/>
        <w:left w:val="none" w:sz="0" w:space="0" w:color="auto"/>
        <w:bottom w:val="none" w:sz="0" w:space="0" w:color="auto"/>
        <w:right w:val="none" w:sz="0" w:space="0" w:color="auto"/>
      </w:divBdr>
    </w:div>
    <w:div w:id="569314990">
      <w:bodyDiv w:val="1"/>
      <w:marLeft w:val="0"/>
      <w:marRight w:val="0"/>
      <w:marTop w:val="0"/>
      <w:marBottom w:val="0"/>
      <w:divBdr>
        <w:top w:val="none" w:sz="0" w:space="0" w:color="auto"/>
        <w:left w:val="none" w:sz="0" w:space="0" w:color="auto"/>
        <w:bottom w:val="none" w:sz="0" w:space="0" w:color="auto"/>
        <w:right w:val="none" w:sz="0" w:space="0" w:color="auto"/>
      </w:divBdr>
    </w:div>
    <w:div w:id="569534174">
      <w:bodyDiv w:val="1"/>
      <w:marLeft w:val="0"/>
      <w:marRight w:val="0"/>
      <w:marTop w:val="0"/>
      <w:marBottom w:val="0"/>
      <w:divBdr>
        <w:top w:val="none" w:sz="0" w:space="0" w:color="auto"/>
        <w:left w:val="none" w:sz="0" w:space="0" w:color="auto"/>
        <w:bottom w:val="none" w:sz="0" w:space="0" w:color="auto"/>
        <w:right w:val="none" w:sz="0" w:space="0" w:color="auto"/>
      </w:divBdr>
    </w:div>
    <w:div w:id="569658205">
      <w:bodyDiv w:val="1"/>
      <w:marLeft w:val="0"/>
      <w:marRight w:val="0"/>
      <w:marTop w:val="0"/>
      <w:marBottom w:val="0"/>
      <w:divBdr>
        <w:top w:val="none" w:sz="0" w:space="0" w:color="auto"/>
        <w:left w:val="none" w:sz="0" w:space="0" w:color="auto"/>
        <w:bottom w:val="none" w:sz="0" w:space="0" w:color="auto"/>
        <w:right w:val="none" w:sz="0" w:space="0" w:color="auto"/>
      </w:divBdr>
    </w:div>
    <w:div w:id="570385270">
      <w:bodyDiv w:val="1"/>
      <w:marLeft w:val="0"/>
      <w:marRight w:val="0"/>
      <w:marTop w:val="0"/>
      <w:marBottom w:val="0"/>
      <w:divBdr>
        <w:top w:val="none" w:sz="0" w:space="0" w:color="auto"/>
        <w:left w:val="none" w:sz="0" w:space="0" w:color="auto"/>
        <w:bottom w:val="none" w:sz="0" w:space="0" w:color="auto"/>
        <w:right w:val="none" w:sz="0" w:space="0" w:color="auto"/>
      </w:divBdr>
    </w:div>
    <w:div w:id="570386874">
      <w:bodyDiv w:val="1"/>
      <w:marLeft w:val="0"/>
      <w:marRight w:val="0"/>
      <w:marTop w:val="0"/>
      <w:marBottom w:val="0"/>
      <w:divBdr>
        <w:top w:val="none" w:sz="0" w:space="0" w:color="auto"/>
        <w:left w:val="none" w:sz="0" w:space="0" w:color="auto"/>
        <w:bottom w:val="none" w:sz="0" w:space="0" w:color="auto"/>
        <w:right w:val="none" w:sz="0" w:space="0" w:color="auto"/>
      </w:divBdr>
    </w:div>
    <w:div w:id="570694624">
      <w:bodyDiv w:val="1"/>
      <w:marLeft w:val="0"/>
      <w:marRight w:val="0"/>
      <w:marTop w:val="0"/>
      <w:marBottom w:val="0"/>
      <w:divBdr>
        <w:top w:val="none" w:sz="0" w:space="0" w:color="auto"/>
        <w:left w:val="none" w:sz="0" w:space="0" w:color="auto"/>
        <w:bottom w:val="none" w:sz="0" w:space="0" w:color="auto"/>
        <w:right w:val="none" w:sz="0" w:space="0" w:color="auto"/>
      </w:divBdr>
    </w:div>
    <w:div w:id="570889680">
      <w:bodyDiv w:val="1"/>
      <w:marLeft w:val="0"/>
      <w:marRight w:val="0"/>
      <w:marTop w:val="0"/>
      <w:marBottom w:val="0"/>
      <w:divBdr>
        <w:top w:val="none" w:sz="0" w:space="0" w:color="auto"/>
        <w:left w:val="none" w:sz="0" w:space="0" w:color="auto"/>
        <w:bottom w:val="none" w:sz="0" w:space="0" w:color="auto"/>
        <w:right w:val="none" w:sz="0" w:space="0" w:color="auto"/>
      </w:divBdr>
    </w:div>
    <w:div w:id="571038041">
      <w:bodyDiv w:val="1"/>
      <w:marLeft w:val="0"/>
      <w:marRight w:val="0"/>
      <w:marTop w:val="0"/>
      <w:marBottom w:val="0"/>
      <w:divBdr>
        <w:top w:val="none" w:sz="0" w:space="0" w:color="auto"/>
        <w:left w:val="none" w:sz="0" w:space="0" w:color="auto"/>
        <w:bottom w:val="none" w:sz="0" w:space="0" w:color="auto"/>
        <w:right w:val="none" w:sz="0" w:space="0" w:color="auto"/>
      </w:divBdr>
    </w:div>
    <w:div w:id="571042579">
      <w:bodyDiv w:val="1"/>
      <w:marLeft w:val="0"/>
      <w:marRight w:val="0"/>
      <w:marTop w:val="0"/>
      <w:marBottom w:val="0"/>
      <w:divBdr>
        <w:top w:val="none" w:sz="0" w:space="0" w:color="auto"/>
        <w:left w:val="none" w:sz="0" w:space="0" w:color="auto"/>
        <w:bottom w:val="none" w:sz="0" w:space="0" w:color="auto"/>
        <w:right w:val="none" w:sz="0" w:space="0" w:color="auto"/>
      </w:divBdr>
    </w:div>
    <w:div w:id="571504084">
      <w:bodyDiv w:val="1"/>
      <w:marLeft w:val="0"/>
      <w:marRight w:val="0"/>
      <w:marTop w:val="0"/>
      <w:marBottom w:val="0"/>
      <w:divBdr>
        <w:top w:val="none" w:sz="0" w:space="0" w:color="auto"/>
        <w:left w:val="none" w:sz="0" w:space="0" w:color="auto"/>
        <w:bottom w:val="none" w:sz="0" w:space="0" w:color="auto"/>
        <w:right w:val="none" w:sz="0" w:space="0" w:color="auto"/>
      </w:divBdr>
    </w:div>
    <w:div w:id="571544389">
      <w:bodyDiv w:val="1"/>
      <w:marLeft w:val="0"/>
      <w:marRight w:val="0"/>
      <w:marTop w:val="0"/>
      <w:marBottom w:val="0"/>
      <w:divBdr>
        <w:top w:val="none" w:sz="0" w:space="0" w:color="auto"/>
        <w:left w:val="none" w:sz="0" w:space="0" w:color="auto"/>
        <w:bottom w:val="none" w:sz="0" w:space="0" w:color="auto"/>
        <w:right w:val="none" w:sz="0" w:space="0" w:color="auto"/>
      </w:divBdr>
    </w:div>
    <w:div w:id="572202802">
      <w:bodyDiv w:val="1"/>
      <w:marLeft w:val="0"/>
      <w:marRight w:val="0"/>
      <w:marTop w:val="0"/>
      <w:marBottom w:val="0"/>
      <w:divBdr>
        <w:top w:val="none" w:sz="0" w:space="0" w:color="auto"/>
        <w:left w:val="none" w:sz="0" w:space="0" w:color="auto"/>
        <w:bottom w:val="none" w:sz="0" w:space="0" w:color="auto"/>
        <w:right w:val="none" w:sz="0" w:space="0" w:color="auto"/>
      </w:divBdr>
    </w:div>
    <w:div w:id="572547313">
      <w:bodyDiv w:val="1"/>
      <w:marLeft w:val="0"/>
      <w:marRight w:val="0"/>
      <w:marTop w:val="0"/>
      <w:marBottom w:val="0"/>
      <w:divBdr>
        <w:top w:val="none" w:sz="0" w:space="0" w:color="auto"/>
        <w:left w:val="none" w:sz="0" w:space="0" w:color="auto"/>
        <w:bottom w:val="none" w:sz="0" w:space="0" w:color="auto"/>
        <w:right w:val="none" w:sz="0" w:space="0" w:color="auto"/>
      </w:divBdr>
    </w:div>
    <w:div w:id="572741605">
      <w:bodyDiv w:val="1"/>
      <w:marLeft w:val="0"/>
      <w:marRight w:val="0"/>
      <w:marTop w:val="0"/>
      <w:marBottom w:val="0"/>
      <w:divBdr>
        <w:top w:val="none" w:sz="0" w:space="0" w:color="auto"/>
        <w:left w:val="none" w:sz="0" w:space="0" w:color="auto"/>
        <w:bottom w:val="none" w:sz="0" w:space="0" w:color="auto"/>
        <w:right w:val="none" w:sz="0" w:space="0" w:color="auto"/>
      </w:divBdr>
    </w:div>
    <w:div w:id="572815940">
      <w:bodyDiv w:val="1"/>
      <w:marLeft w:val="0"/>
      <w:marRight w:val="0"/>
      <w:marTop w:val="0"/>
      <w:marBottom w:val="0"/>
      <w:divBdr>
        <w:top w:val="none" w:sz="0" w:space="0" w:color="auto"/>
        <w:left w:val="none" w:sz="0" w:space="0" w:color="auto"/>
        <w:bottom w:val="none" w:sz="0" w:space="0" w:color="auto"/>
        <w:right w:val="none" w:sz="0" w:space="0" w:color="auto"/>
      </w:divBdr>
    </w:div>
    <w:div w:id="573005339">
      <w:bodyDiv w:val="1"/>
      <w:marLeft w:val="0"/>
      <w:marRight w:val="0"/>
      <w:marTop w:val="0"/>
      <w:marBottom w:val="0"/>
      <w:divBdr>
        <w:top w:val="none" w:sz="0" w:space="0" w:color="auto"/>
        <w:left w:val="none" w:sz="0" w:space="0" w:color="auto"/>
        <w:bottom w:val="none" w:sz="0" w:space="0" w:color="auto"/>
        <w:right w:val="none" w:sz="0" w:space="0" w:color="auto"/>
      </w:divBdr>
    </w:div>
    <w:div w:id="573006427">
      <w:bodyDiv w:val="1"/>
      <w:marLeft w:val="0"/>
      <w:marRight w:val="0"/>
      <w:marTop w:val="0"/>
      <w:marBottom w:val="0"/>
      <w:divBdr>
        <w:top w:val="none" w:sz="0" w:space="0" w:color="auto"/>
        <w:left w:val="none" w:sz="0" w:space="0" w:color="auto"/>
        <w:bottom w:val="none" w:sz="0" w:space="0" w:color="auto"/>
        <w:right w:val="none" w:sz="0" w:space="0" w:color="auto"/>
      </w:divBdr>
    </w:div>
    <w:div w:id="573317515">
      <w:bodyDiv w:val="1"/>
      <w:marLeft w:val="0"/>
      <w:marRight w:val="0"/>
      <w:marTop w:val="0"/>
      <w:marBottom w:val="0"/>
      <w:divBdr>
        <w:top w:val="none" w:sz="0" w:space="0" w:color="auto"/>
        <w:left w:val="none" w:sz="0" w:space="0" w:color="auto"/>
        <w:bottom w:val="none" w:sz="0" w:space="0" w:color="auto"/>
        <w:right w:val="none" w:sz="0" w:space="0" w:color="auto"/>
      </w:divBdr>
    </w:div>
    <w:div w:id="573322476">
      <w:bodyDiv w:val="1"/>
      <w:marLeft w:val="0"/>
      <w:marRight w:val="0"/>
      <w:marTop w:val="0"/>
      <w:marBottom w:val="0"/>
      <w:divBdr>
        <w:top w:val="none" w:sz="0" w:space="0" w:color="auto"/>
        <w:left w:val="none" w:sz="0" w:space="0" w:color="auto"/>
        <w:bottom w:val="none" w:sz="0" w:space="0" w:color="auto"/>
        <w:right w:val="none" w:sz="0" w:space="0" w:color="auto"/>
      </w:divBdr>
    </w:div>
    <w:div w:id="573704142">
      <w:bodyDiv w:val="1"/>
      <w:marLeft w:val="0"/>
      <w:marRight w:val="0"/>
      <w:marTop w:val="0"/>
      <w:marBottom w:val="0"/>
      <w:divBdr>
        <w:top w:val="none" w:sz="0" w:space="0" w:color="auto"/>
        <w:left w:val="none" w:sz="0" w:space="0" w:color="auto"/>
        <w:bottom w:val="none" w:sz="0" w:space="0" w:color="auto"/>
        <w:right w:val="none" w:sz="0" w:space="0" w:color="auto"/>
      </w:divBdr>
    </w:div>
    <w:div w:id="573979052">
      <w:bodyDiv w:val="1"/>
      <w:marLeft w:val="0"/>
      <w:marRight w:val="0"/>
      <w:marTop w:val="0"/>
      <w:marBottom w:val="0"/>
      <w:divBdr>
        <w:top w:val="none" w:sz="0" w:space="0" w:color="auto"/>
        <w:left w:val="none" w:sz="0" w:space="0" w:color="auto"/>
        <w:bottom w:val="none" w:sz="0" w:space="0" w:color="auto"/>
        <w:right w:val="none" w:sz="0" w:space="0" w:color="auto"/>
      </w:divBdr>
    </w:div>
    <w:div w:id="574122694">
      <w:bodyDiv w:val="1"/>
      <w:marLeft w:val="0"/>
      <w:marRight w:val="0"/>
      <w:marTop w:val="0"/>
      <w:marBottom w:val="0"/>
      <w:divBdr>
        <w:top w:val="none" w:sz="0" w:space="0" w:color="auto"/>
        <w:left w:val="none" w:sz="0" w:space="0" w:color="auto"/>
        <w:bottom w:val="none" w:sz="0" w:space="0" w:color="auto"/>
        <w:right w:val="none" w:sz="0" w:space="0" w:color="auto"/>
      </w:divBdr>
    </w:div>
    <w:div w:id="574626529">
      <w:bodyDiv w:val="1"/>
      <w:marLeft w:val="0"/>
      <w:marRight w:val="0"/>
      <w:marTop w:val="0"/>
      <w:marBottom w:val="0"/>
      <w:divBdr>
        <w:top w:val="none" w:sz="0" w:space="0" w:color="auto"/>
        <w:left w:val="none" w:sz="0" w:space="0" w:color="auto"/>
        <w:bottom w:val="none" w:sz="0" w:space="0" w:color="auto"/>
        <w:right w:val="none" w:sz="0" w:space="0" w:color="auto"/>
      </w:divBdr>
    </w:div>
    <w:div w:id="574626944">
      <w:bodyDiv w:val="1"/>
      <w:marLeft w:val="0"/>
      <w:marRight w:val="0"/>
      <w:marTop w:val="0"/>
      <w:marBottom w:val="0"/>
      <w:divBdr>
        <w:top w:val="none" w:sz="0" w:space="0" w:color="auto"/>
        <w:left w:val="none" w:sz="0" w:space="0" w:color="auto"/>
        <w:bottom w:val="none" w:sz="0" w:space="0" w:color="auto"/>
        <w:right w:val="none" w:sz="0" w:space="0" w:color="auto"/>
      </w:divBdr>
    </w:div>
    <w:div w:id="575407479">
      <w:bodyDiv w:val="1"/>
      <w:marLeft w:val="0"/>
      <w:marRight w:val="0"/>
      <w:marTop w:val="0"/>
      <w:marBottom w:val="0"/>
      <w:divBdr>
        <w:top w:val="none" w:sz="0" w:space="0" w:color="auto"/>
        <w:left w:val="none" w:sz="0" w:space="0" w:color="auto"/>
        <w:bottom w:val="none" w:sz="0" w:space="0" w:color="auto"/>
        <w:right w:val="none" w:sz="0" w:space="0" w:color="auto"/>
      </w:divBdr>
    </w:div>
    <w:div w:id="575436599">
      <w:bodyDiv w:val="1"/>
      <w:marLeft w:val="0"/>
      <w:marRight w:val="0"/>
      <w:marTop w:val="0"/>
      <w:marBottom w:val="0"/>
      <w:divBdr>
        <w:top w:val="none" w:sz="0" w:space="0" w:color="auto"/>
        <w:left w:val="none" w:sz="0" w:space="0" w:color="auto"/>
        <w:bottom w:val="none" w:sz="0" w:space="0" w:color="auto"/>
        <w:right w:val="none" w:sz="0" w:space="0" w:color="auto"/>
      </w:divBdr>
    </w:div>
    <w:div w:id="575476574">
      <w:bodyDiv w:val="1"/>
      <w:marLeft w:val="0"/>
      <w:marRight w:val="0"/>
      <w:marTop w:val="0"/>
      <w:marBottom w:val="0"/>
      <w:divBdr>
        <w:top w:val="none" w:sz="0" w:space="0" w:color="auto"/>
        <w:left w:val="none" w:sz="0" w:space="0" w:color="auto"/>
        <w:bottom w:val="none" w:sz="0" w:space="0" w:color="auto"/>
        <w:right w:val="none" w:sz="0" w:space="0" w:color="auto"/>
      </w:divBdr>
    </w:div>
    <w:div w:id="575821687">
      <w:bodyDiv w:val="1"/>
      <w:marLeft w:val="0"/>
      <w:marRight w:val="0"/>
      <w:marTop w:val="0"/>
      <w:marBottom w:val="0"/>
      <w:divBdr>
        <w:top w:val="none" w:sz="0" w:space="0" w:color="auto"/>
        <w:left w:val="none" w:sz="0" w:space="0" w:color="auto"/>
        <w:bottom w:val="none" w:sz="0" w:space="0" w:color="auto"/>
        <w:right w:val="none" w:sz="0" w:space="0" w:color="auto"/>
      </w:divBdr>
    </w:div>
    <w:div w:id="576017437">
      <w:bodyDiv w:val="1"/>
      <w:marLeft w:val="0"/>
      <w:marRight w:val="0"/>
      <w:marTop w:val="0"/>
      <w:marBottom w:val="0"/>
      <w:divBdr>
        <w:top w:val="none" w:sz="0" w:space="0" w:color="auto"/>
        <w:left w:val="none" w:sz="0" w:space="0" w:color="auto"/>
        <w:bottom w:val="none" w:sz="0" w:space="0" w:color="auto"/>
        <w:right w:val="none" w:sz="0" w:space="0" w:color="auto"/>
      </w:divBdr>
    </w:div>
    <w:div w:id="576210743">
      <w:bodyDiv w:val="1"/>
      <w:marLeft w:val="0"/>
      <w:marRight w:val="0"/>
      <w:marTop w:val="0"/>
      <w:marBottom w:val="0"/>
      <w:divBdr>
        <w:top w:val="none" w:sz="0" w:space="0" w:color="auto"/>
        <w:left w:val="none" w:sz="0" w:space="0" w:color="auto"/>
        <w:bottom w:val="none" w:sz="0" w:space="0" w:color="auto"/>
        <w:right w:val="none" w:sz="0" w:space="0" w:color="auto"/>
      </w:divBdr>
    </w:div>
    <w:div w:id="576401099">
      <w:bodyDiv w:val="1"/>
      <w:marLeft w:val="0"/>
      <w:marRight w:val="0"/>
      <w:marTop w:val="0"/>
      <w:marBottom w:val="0"/>
      <w:divBdr>
        <w:top w:val="none" w:sz="0" w:space="0" w:color="auto"/>
        <w:left w:val="none" w:sz="0" w:space="0" w:color="auto"/>
        <w:bottom w:val="none" w:sz="0" w:space="0" w:color="auto"/>
        <w:right w:val="none" w:sz="0" w:space="0" w:color="auto"/>
      </w:divBdr>
    </w:div>
    <w:div w:id="576523355">
      <w:bodyDiv w:val="1"/>
      <w:marLeft w:val="0"/>
      <w:marRight w:val="0"/>
      <w:marTop w:val="0"/>
      <w:marBottom w:val="0"/>
      <w:divBdr>
        <w:top w:val="none" w:sz="0" w:space="0" w:color="auto"/>
        <w:left w:val="none" w:sz="0" w:space="0" w:color="auto"/>
        <w:bottom w:val="none" w:sz="0" w:space="0" w:color="auto"/>
        <w:right w:val="none" w:sz="0" w:space="0" w:color="auto"/>
      </w:divBdr>
    </w:div>
    <w:div w:id="576981538">
      <w:bodyDiv w:val="1"/>
      <w:marLeft w:val="0"/>
      <w:marRight w:val="0"/>
      <w:marTop w:val="0"/>
      <w:marBottom w:val="0"/>
      <w:divBdr>
        <w:top w:val="none" w:sz="0" w:space="0" w:color="auto"/>
        <w:left w:val="none" w:sz="0" w:space="0" w:color="auto"/>
        <w:bottom w:val="none" w:sz="0" w:space="0" w:color="auto"/>
        <w:right w:val="none" w:sz="0" w:space="0" w:color="auto"/>
      </w:divBdr>
    </w:div>
    <w:div w:id="577251653">
      <w:bodyDiv w:val="1"/>
      <w:marLeft w:val="0"/>
      <w:marRight w:val="0"/>
      <w:marTop w:val="0"/>
      <w:marBottom w:val="0"/>
      <w:divBdr>
        <w:top w:val="none" w:sz="0" w:space="0" w:color="auto"/>
        <w:left w:val="none" w:sz="0" w:space="0" w:color="auto"/>
        <w:bottom w:val="none" w:sz="0" w:space="0" w:color="auto"/>
        <w:right w:val="none" w:sz="0" w:space="0" w:color="auto"/>
      </w:divBdr>
    </w:div>
    <w:div w:id="577252991">
      <w:bodyDiv w:val="1"/>
      <w:marLeft w:val="0"/>
      <w:marRight w:val="0"/>
      <w:marTop w:val="0"/>
      <w:marBottom w:val="0"/>
      <w:divBdr>
        <w:top w:val="none" w:sz="0" w:space="0" w:color="auto"/>
        <w:left w:val="none" w:sz="0" w:space="0" w:color="auto"/>
        <w:bottom w:val="none" w:sz="0" w:space="0" w:color="auto"/>
        <w:right w:val="none" w:sz="0" w:space="0" w:color="auto"/>
      </w:divBdr>
    </w:div>
    <w:div w:id="577598876">
      <w:bodyDiv w:val="1"/>
      <w:marLeft w:val="0"/>
      <w:marRight w:val="0"/>
      <w:marTop w:val="0"/>
      <w:marBottom w:val="0"/>
      <w:divBdr>
        <w:top w:val="none" w:sz="0" w:space="0" w:color="auto"/>
        <w:left w:val="none" w:sz="0" w:space="0" w:color="auto"/>
        <w:bottom w:val="none" w:sz="0" w:space="0" w:color="auto"/>
        <w:right w:val="none" w:sz="0" w:space="0" w:color="auto"/>
      </w:divBdr>
    </w:div>
    <w:div w:id="578177936">
      <w:bodyDiv w:val="1"/>
      <w:marLeft w:val="0"/>
      <w:marRight w:val="0"/>
      <w:marTop w:val="0"/>
      <w:marBottom w:val="0"/>
      <w:divBdr>
        <w:top w:val="none" w:sz="0" w:space="0" w:color="auto"/>
        <w:left w:val="none" w:sz="0" w:space="0" w:color="auto"/>
        <w:bottom w:val="none" w:sz="0" w:space="0" w:color="auto"/>
        <w:right w:val="none" w:sz="0" w:space="0" w:color="auto"/>
      </w:divBdr>
    </w:div>
    <w:div w:id="578291163">
      <w:bodyDiv w:val="1"/>
      <w:marLeft w:val="0"/>
      <w:marRight w:val="0"/>
      <w:marTop w:val="0"/>
      <w:marBottom w:val="0"/>
      <w:divBdr>
        <w:top w:val="none" w:sz="0" w:space="0" w:color="auto"/>
        <w:left w:val="none" w:sz="0" w:space="0" w:color="auto"/>
        <w:bottom w:val="none" w:sz="0" w:space="0" w:color="auto"/>
        <w:right w:val="none" w:sz="0" w:space="0" w:color="auto"/>
      </w:divBdr>
    </w:div>
    <w:div w:id="578298107">
      <w:bodyDiv w:val="1"/>
      <w:marLeft w:val="0"/>
      <w:marRight w:val="0"/>
      <w:marTop w:val="0"/>
      <w:marBottom w:val="0"/>
      <w:divBdr>
        <w:top w:val="none" w:sz="0" w:space="0" w:color="auto"/>
        <w:left w:val="none" w:sz="0" w:space="0" w:color="auto"/>
        <w:bottom w:val="none" w:sz="0" w:space="0" w:color="auto"/>
        <w:right w:val="none" w:sz="0" w:space="0" w:color="auto"/>
      </w:divBdr>
    </w:div>
    <w:div w:id="578441248">
      <w:bodyDiv w:val="1"/>
      <w:marLeft w:val="0"/>
      <w:marRight w:val="0"/>
      <w:marTop w:val="0"/>
      <w:marBottom w:val="0"/>
      <w:divBdr>
        <w:top w:val="none" w:sz="0" w:space="0" w:color="auto"/>
        <w:left w:val="none" w:sz="0" w:space="0" w:color="auto"/>
        <w:bottom w:val="none" w:sz="0" w:space="0" w:color="auto"/>
        <w:right w:val="none" w:sz="0" w:space="0" w:color="auto"/>
      </w:divBdr>
    </w:div>
    <w:div w:id="578684786">
      <w:bodyDiv w:val="1"/>
      <w:marLeft w:val="0"/>
      <w:marRight w:val="0"/>
      <w:marTop w:val="0"/>
      <w:marBottom w:val="0"/>
      <w:divBdr>
        <w:top w:val="none" w:sz="0" w:space="0" w:color="auto"/>
        <w:left w:val="none" w:sz="0" w:space="0" w:color="auto"/>
        <w:bottom w:val="none" w:sz="0" w:space="0" w:color="auto"/>
        <w:right w:val="none" w:sz="0" w:space="0" w:color="auto"/>
      </w:divBdr>
    </w:div>
    <w:div w:id="578753963">
      <w:bodyDiv w:val="1"/>
      <w:marLeft w:val="0"/>
      <w:marRight w:val="0"/>
      <w:marTop w:val="0"/>
      <w:marBottom w:val="0"/>
      <w:divBdr>
        <w:top w:val="none" w:sz="0" w:space="0" w:color="auto"/>
        <w:left w:val="none" w:sz="0" w:space="0" w:color="auto"/>
        <w:bottom w:val="none" w:sz="0" w:space="0" w:color="auto"/>
        <w:right w:val="none" w:sz="0" w:space="0" w:color="auto"/>
      </w:divBdr>
    </w:div>
    <w:div w:id="578756553">
      <w:bodyDiv w:val="1"/>
      <w:marLeft w:val="0"/>
      <w:marRight w:val="0"/>
      <w:marTop w:val="0"/>
      <w:marBottom w:val="0"/>
      <w:divBdr>
        <w:top w:val="none" w:sz="0" w:space="0" w:color="auto"/>
        <w:left w:val="none" w:sz="0" w:space="0" w:color="auto"/>
        <w:bottom w:val="none" w:sz="0" w:space="0" w:color="auto"/>
        <w:right w:val="none" w:sz="0" w:space="0" w:color="auto"/>
      </w:divBdr>
    </w:div>
    <w:div w:id="578832248">
      <w:bodyDiv w:val="1"/>
      <w:marLeft w:val="0"/>
      <w:marRight w:val="0"/>
      <w:marTop w:val="0"/>
      <w:marBottom w:val="0"/>
      <w:divBdr>
        <w:top w:val="none" w:sz="0" w:space="0" w:color="auto"/>
        <w:left w:val="none" w:sz="0" w:space="0" w:color="auto"/>
        <w:bottom w:val="none" w:sz="0" w:space="0" w:color="auto"/>
        <w:right w:val="none" w:sz="0" w:space="0" w:color="auto"/>
      </w:divBdr>
    </w:div>
    <w:div w:id="579022675">
      <w:bodyDiv w:val="1"/>
      <w:marLeft w:val="0"/>
      <w:marRight w:val="0"/>
      <w:marTop w:val="0"/>
      <w:marBottom w:val="0"/>
      <w:divBdr>
        <w:top w:val="none" w:sz="0" w:space="0" w:color="auto"/>
        <w:left w:val="none" w:sz="0" w:space="0" w:color="auto"/>
        <w:bottom w:val="none" w:sz="0" w:space="0" w:color="auto"/>
        <w:right w:val="none" w:sz="0" w:space="0" w:color="auto"/>
      </w:divBdr>
    </w:div>
    <w:div w:id="579414292">
      <w:bodyDiv w:val="1"/>
      <w:marLeft w:val="0"/>
      <w:marRight w:val="0"/>
      <w:marTop w:val="0"/>
      <w:marBottom w:val="0"/>
      <w:divBdr>
        <w:top w:val="none" w:sz="0" w:space="0" w:color="auto"/>
        <w:left w:val="none" w:sz="0" w:space="0" w:color="auto"/>
        <w:bottom w:val="none" w:sz="0" w:space="0" w:color="auto"/>
        <w:right w:val="none" w:sz="0" w:space="0" w:color="auto"/>
      </w:divBdr>
    </w:div>
    <w:div w:id="580066511">
      <w:bodyDiv w:val="1"/>
      <w:marLeft w:val="0"/>
      <w:marRight w:val="0"/>
      <w:marTop w:val="0"/>
      <w:marBottom w:val="0"/>
      <w:divBdr>
        <w:top w:val="none" w:sz="0" w:space="0" w:color="auto"/>
        <w:left w:val="none" w:sz="0" w:space="0" w:color="auto"/>
        <w:bottom w:val="none" w:sz="0" w:space="0" w:color="auto"/>
        <w:right w:val="none" w:sz="0" w:space="0" w:color="auto"/>
      </w:divBdr>
    </w:div>
    <w:div w:id="580142578">
      <w:bodyDiv w:val="1"/>
      <w:marLeft w:val="0"/>
      <w:marRight w:val="0"/>
      <w:marTop w:val="0"/>
      <w:marBottom w:val="0"/>
      <w:divBdr>
        <w:top w:val="none" w:sz="0" w:space="0" w:color="auto"/>
        <w:left w:val="none" w:sz="0" w:space="0" w:color="auto"/>
        <w:bottom w:val="none" w:sz="0" w:space="0" w:color="auto"/>
        <w:right w:val="none" w:sz="0" w:space="0" w:color="auto"/>
      </w:divBdr>
    </w:div>
    <w:div w:id="580262603">
      <w:bodyDiv w:val="1"/>
      <w:marLeft w:val="0"/>
      <w:marRight w:val="0"/>
      <w:marTop w:val="0"/>
      <w:marBottom w:val="0"/>
      <w:divBdr>
        <w:top w:val="none" w:sz="0" w:space="0" w:color="auto"/>
        <w:left w:val="none" w:sz="0" w:space="0" w:color="auto"/>
        <w:bottom w:val="none" w:sz="0" w:space="0" w:color="auto"/>
        <w:right w:val="none" w:sz="0" w:space="0" w:color="auto"/>
      </w:divBdr>
    </w:div>
    <w:div w:id="580677286">
      <w:bodyDiv w:val="1"/>
      <w:marLeft w:val="0"/>
      <w:marRight w:val="0"/>
      <w:marTop w:val="0"/>
      <w:marBottom w:val="0"/>
      <w:divBdr>
        <w:top w:val="none" w:sz="0" w:space="0" w:color="auto"/>
        <w:left w:val="none" w:sz="0" w:space="0" w:color="auto"/>
        <w:bottom w:val="none" w:sz="0" w:space="0" w:color="auto"/>
        <w:right w:val="none" w:sz="0" w:space="0" w:color="auto"/>
      </w:divBdr>
    </w:div>
    <w:div w:id="581256764">
      <w:bodyDiv w:val="1"/>
      <w:marLeft w:val="0"/>
      <w:marRight w:val="0"/>
      <w:marTop w:val="0"/>
      <w:marBottom w:val="0"/>
      <w:divBdr>
        <w:top w:val="none" w:sz="0" w:space="0" w:color="auto"/>
        <w:left w:val="none" w:sz="0" w:space="0" w:color="auto"/>
        <w:bottom w:val="none" w:sz="0" w:space="0" w:color="auto"/>
        <w:right w:val="none" w:sz="0" w:space="0" w:color="auto"/>
      </w:divBdr>
    </w:div>
    <w:div w:id="581333694">
      <w:bodyDiv w:val="1"/>
      <w:marLeft w:val="0"/>
      <w:marRight w:val="0"/>
      <w:marTop w:val="0"/>
      <w:marBottom w:val="0"/>
      <w:divBdr>
        <w:top w:val="none" w:sz="0" w:space="0" w:color="auto"/>
        <w:left w:val="none" w:sz="0" w:space="0" w:color="auto"/>
        <w:bottom w:val="none" w:sz="0" w:space="0" w:color="auto"/>
        <w:right w:val="none" w:sz="0" w:space="0" w:color="auto"/>
      </w:divBdr>
    </w:div>
    <w:div w:id="581530043">
      <w:bodyDiv w:val="1"/>
      <w:marLeft w:val="0"/>
      <w:marRight w:val="0"/>
      <w:marTop w:val="0"/>
      <w:marBottom w:val="0"/>
      <w:divBdr>
        <w:top w:val="none" w:sz="0" w:space="0" w:color="auto"/>
        <w:left w:val="none" w:sz="0" w:space="0" w:color="auto"/>
        <w:bottom w:val="none" w:sz="0" w:space="0" w:color="auto"/>
        <w:right w:val="none" w:sz="0" w:space="0" w:color="auto"/>
      </w:divBdr>
    </w:div>
    <w:div w:id="581723833">
      <w:bodyDiv w:val="1"/>
      <w:marLeft w:val="0"/>
      <w:marRight w:val="0"/>
      <w:marTop w:val="0"/>
      <w:marBottom w:val="0"/>
      <w:divBdr>
        <w:top w:val="none" w:sz="0" w:space="0" w:color="auto"/>
        <w:left w:val="none" w:sz="0" w:space="0" w:color="auto"/>
        <w:bottom w:val="none" w:sz="0" w:space="0" w:color="auto"/>
        <w:right w:val="none" w:sz="0" w:space="0" w:color="auto"/>
      </w:divBdr>
    </w:div>
    <w:div w:id="581833963">
      <w:bodyDiv w:val="1"/>
      <w:marLeft w:val="0"/>
      <w:marRight w:val="0"/>
      <w:marTop w:val="0"/>
      <w:marBottom w:val="0"/>
      <w:divBdr>
        <w:top w:val="none" w:sz="0" w:space="0" w:color="auto"/>
        <w:left w:val="none" w:sz="0" w:space="0" w:color="auto"/>
        <w:bottom w:val="none" w:sz="0" w:space="0" w:color="auto"/>
        <w:right w:val="none" w:sz="0" w:space="0" w:color="auto"/>
      </w:divBdr>
    </w:div>
    <w:div w:id="581918155">
      <w:bodyDiv w:val="1"/>
      <w:marLeft w:val="0"/>
      <w:marRight w:val="0"/>
      <w:marTop w:val="0"/>
      <w:marBottom w:val="0"/>
      <w:divBdr>
        <w:top w:val="none" w:sz="0" w:space="0" w:color="auto"/>
        <w:left w:val="none" w:sz="0" w:space="0" w:color="auto"/>
        <w:bottom w:val="none" w:sz="0" w:space="0" w:color="auto"/>
        <w:right w:val="none" w:sz="0" w:space="0" w:color="auto"/>
      </w:divBdr>
    </w:div>
    <w:div w:id="582496077">
      <w:bodyDiv w:val="1"/>
      <w:marLeft w:val="0"/>
      <w:marRight w:val="0"/>
      <w:marTop w:val="0"/>
      <w:marBottom w:val="0"/>
      <w:divBdr>
        <w:top w:val="none" w:sz="0" w:space="0" w:color="auto"/>
        <w:left w:val="none" w:sz="0" w:space="0" w:color="auto"/>
        <w:bottom w:val="none" w:sz="0" w:space="0" w:color="auto"/>
        <w:right w:val="none" w:sz="0" w:space="0" w:color="auto"/>
      </w:divBdr>
    </w:div>
    <w:div w:id="582879862">
      <w:bodyDiv w:val="1"/>
      <w:marLeft w:val="0"/>
      <w:marRight w:val="0"/>
      <w:marTop w:val="0"/>
      <w:marBottom w:val="0"/>
      <w:divBdr>
        <w:top w:val="none" w:sz="0" w:space="0" w:color="auto"/>
        <w:left w:val="none" w:sz="0" w:space="0" w:color="auto"/>
        <w:bottom w:val="none" w:sz="0" w:space="0" w:color="auto"/>
        <w:right w:val="none" w:sz="0" w:space="0" w:color="auto"/>
      </w:divBdr>
    </w:div>
    <w:div w:id="583759923">
      <w:bodyDiv w:val="1"/>
      <w:marLeft w:val="0"/>
      <w:marRight w:val="0"/>
      <w:marTop w:val="0"/>
      <w:marBottom w:val="0"/>
      <w:divBdr>
        <w:top w:val="none" w:sz="0" w:space="0" w:color="auto"/>
        <w:left w:val="none" w:sz="0" w:space="0" w:color="auto"/>
        <w:bottom w:val="none" w:sz="0" w:space="0" w:color="auto"/>
        <w:right w:val="none" w:sz="0" w:space="0" w:color="auto"/>
      </w:divBdr>
    </w:div>
    <w:div w:id="583950441">
      <w:bodyDiv w:val="1"/>
      <w:marLeft w:val="0"/>
      <w:marRight w:val="0"/>
      <w:marTop w:val="0"/>
      <w:marBottom w:val="0"/>
      <w:divBdr>
        <w:top w:val="none" w:sz="0" w:space="0" w:color="auto"/>
        <w:left w:val="none" w:sz="0" w:space="0" w:color="auto"/>
        <w:bottom w:val="none" w:sz="0" w:space="0" w:color="auto"/>
        <w:right w:val="none" w:sz="0" w:space="0" w:color="auto"/>
      </w:divBdr>
    </w:div>
    <w:div w:id="584530419">
      <w:bodyDiv w:val="1"/>
      <w:marLeft w:val="0"/>
      <w:marRight w:val="0"/>
      <w:marTop w:val="0"/>
      <w:marBottom w:val="0"/>
      <w:divBdr>
        <w:top w:val="none" w:sz="0" w:space="0" w:color="auto"/>
        <w:left w:val="none" w:sz="0" w:space="0" w:color="auto"/>
        <w:bottom w:val="none" w:sz="0" w:space="0" w:color="auto"/>
        <w:right w:val="none" w:sz="0" w:space="0" w:color="auto"/>
      </w:divBdr>
    </w:div>
    <w:div w:id="584531406">
      <w:bodyDiv w:val="1"/>
      <w:marLeft w:val="0"/>
      <w:marRight w:val="0"/>
      <w:marTop w:val="0"/>
      <w:marBottom w:val="0"/>
      <w:divBdr>
        <w:top w:val="none" w:sz="0" w:space="0" w:color="auto"/>
        <w:left w:val="none" w:sz="0" w:space="0" w:color="auto"/>
        <w:bottom w:val="none" w:sz="0" w:space="0" w:color="auto"/>
        <w:right w:val="none" w:sz="0" w:space="0" w:color="auto"/>
      </w:divBdr>
    </w:div>
    <w:div w:id="584536640">
      <w:bodyDiv w:val="1"/>
      <w:marLeft w:val="0"/>
      <w:marRight w:val="0"/>
      <w:marTop w:val="0"/>
      <w:marBottom w:val="0"/>
      <w:divBdr>
        <w:top w:val="none" w:sz="0" w:space="0" w:color="auto"/>
        <w:left w:val="none" w:sz="0" w:space="0" w:color="auto"/>
        <w:bottom w:val="none" w:sz="0" w:space="0" w:color="auto"/>
        <w:right w:val="none" w:sz="0" w:space="0" w:color="auto"/>
      </w:divBdr>
    </w:div>
    <w:div w:id="584803783">
      <w:bodyDiv w:val="1"/>
      <w:marLeft w:val="0"/>
      <w:marRight w:val="0"/>
      <w:marTop w:val="0"/>
      <w:marBottom w:val="0"/>
      <w:divBdr>
        <w:top w:val="none" w:sz="0" w:space="0" w:color="auto"/>
        <w:left w:val="none" w:sz="0" w:space="0" w:color="auto"/>
        <w:bottom w:val="none" w:sz="0" w:space="0" w:color="auto"/>
        <w:right w:val="none" w:sz="0" w:space="0" w:color="auto"/>
      </w:divBdr>
    </w:div>
    <w:div w:id="584991858">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85765905">
      <w:bodyDiv w:val="1"/>
      <w:marLeft w:val="0"/>
      <w:marRight w:val="0"/>
      <w:marTop w:val="0"/>
      <w:marBottom w:val="0"/>
      <w:divBdr>
        <w:top w:val="none" w:sz="0" w:space="0" w:color="auto"/>
        <w:left w:val="none" w:sz="0" w:space="0" w:color="auto"/>
        <w:bottom w:val="none" w:sz="0" w:space="0" w:color="auto"/>
        <w:right w:val="none" w:sz="0" w:space="0" w:color="auto"/>
      </w:divBdr>
    </w:div>
    <w:div w:id="586039837">
      <w:bodyDiv w:val="1"/>
      <w:marLeft w:val="0"/>
      <w:marRight w:val="0"/>
      <w:marTop w:val="0"/>
      <w:marBottom w:val="0"/>
      <w:divBdr>
        <w:top w:val="none" w:sz="0" w:space="0" w:color="auto"/>
        <w:left w:val="none" w:sz="0" w:space="0" w:color="auto"/>
        <w:bottom w:val="none" w:sz="0" w:space="0" w:color="auto"/>
        <w:right w:val="none" w:sz="0" w:space="0" w:color="auto"/>
      </w:divBdr>
    </w:div>
    <w:div w:id="586381323">
      <w:bodyDiv w:val="1"/>
      <w:marLeft w:val="0"/>
      <w:marRight w:val="0"/>
      <w:marTop w:val="0"/>
      <w:marBottom w:val="0"/>
      <w:divBdr>
        <w:top w:val="none" w:sz="0" w:space="0" w:color="auto"/>
        <w:left w:val="none" w:sz="0" w:space="0" w:color="auto"/>
        <w:bottom w:val="none" w:sz="0" w:space="0" w:color="auto"/>
        <w:right w:val="none" w:sz="0" w:space="0" w:color="auto"/>
      </w:divBdr>
    </w:div>
    <w:div w:id="586884216">
      <w:bodyDiv w:val="1"/>
      <w:marLeft w:val="0"/>
      <w:marRight w:val="0"/>
      <w:marTop w:val="0"/>
      <w:marBottom w:val="0"/>
      <w:divBdr>
        <w:top w:val="none" w:sz="0" w:space="0" w:color="auto"/>
        <w:left w:val="none" w:sz="0" w:space="0" w:color="auto"/>
        <w:bottom w:val="none" w:sz="0" w:space="0" w:color="auto"/>
        <w:right w:val="none" w:sz="0" w:space="0" w:color="auto"/>
      </w:divBdr>
    </w:div>
    <w:div w:id="587234544">
      <w:bodyDiv w:val="1"/>
      <w:marLeft w:val="0"/>
      <w:marRight w:val="0"/>
      <w:marTop w:val="0"/>
      <w:marBottom w:val="0"/>
      <w:divBdr>
        <w:top w:val="none" w:sz="0" w:space="0" w:color="auto"/>
        <w:left w:val="none" w:sz="0" w:space="0" w:color="auto"/>
        <w:bottom w:val="none" w:sz="0" w:space="0" w:color="auto"/>
        <w:right w:val="none" w:sz="0" w:space="0" w:color="auto"/>
      </w:divBdr>
    </w:div>
    <w:div w:id="587271390">
      <w:bodyDiv w:val="1"/>
      <w:marLeft w:val="0"/>
      <w:marRight w:val="0"/>
      <w:marTop w:val="0"/>
      <w:marBottom w:val="0"/>
      <w:divBdr>
        <w:top w:val="none" w:sz="0" w:space="0" w:color="auto"/>
        <w:left w:val="none" w:sz="0" w:space="0" w:color="auto"/>
        <w:bottom w:val="none" w:sz="0" w:space="0" w:color="auto"/>
        <w:right w:val="none" w:sz="0" w:space="0" w:color="auto"/>
      </w:divBdr>
    </w:div>
    <w:div w:id="587468949">
      <w:bodyDiv w:val="1"/>
      <w:marLeft w:val="0"/>
      <w:marRight w:val="0"/>
      <w:marTop w:val="0"/>
      <w:marBottom w:val="0"/>
      <w:divBdr>
        <w:top w:val="none" w:sz="0" w:space="0" w:color="auto"/>
        <w:left w:val="none" w:sz="0" w:space="0" w:color="auto"/>
        <w:bottom w:val="none" w:sz="0" w:space="0" w:color="auto"/>
        <w:right w:val="none" w:sz="0" w:space="0" w:color="auto"/>
      </w:divBdr>
    </w:div>
    <w:div w:id="587622234">
      <w:bodyDiv w:val="1"/>
      <w:marLeft w:val="0"/>
      <w:marRight w:val="0"/>
      <w:marTop w:val="0"/>
      <w:marBottom w:val="0"/>
      <w:divBdr>
        <w:top w:val="none" w:sz="0" w:space="0" w:color="auto"/>
        <w:left w:val="none" w:sz="0" w:space="0" w:color="auto"/>
        <w:bottom w:val="none" w:sz="0" w:space="0" w:color="auto"/>
        <w:right w:val="none" w:sz="0" w:space="0" w:color="auto"/>
      </w:divBdr>
    </w:div>
    <w:div w:id="587882964">
      <w:bodyDiv w:val="1"/>
      <w:marLeft w:val="0"/>
      <w:marRight w:val="0"/>
      <w:marTop w:val="0"/>
      <w:marBottom w:val="0"/>
      <w:divBdr>
        <w:top w:val="none" w:sz="0" w:space="0" w:color="auto"/>
        <w:left w:val="none" w:sz="0" w:space="0" w:color="auto"/>
        <w:bottom w:val="none" w:sz="0" w:space="0" w:color="auto"/>
        <w:right w:val="none" w:sz="0" w:space="0" w:color="auto"/>
      </w:divBdr>
    </w:div>
    <w:div w:id="587887103">
      <w:bodyDiv w:val="1"/>
      <w:marLeft w:val="0"/>
      <w:marRight w:val="0"/>
      <w:marTop w:val="0"/>
      <w:marBottom w:val="0"/>
      <w:divBdr>
        <w:top w:val="none" w:sz="0" w:space="0" w:color="auto"/>
        <w:left w:val="none" w:sz="0" w:space="0" w:color="auto"/>
        <w:bottom w:val="none" w:sz="0" w:space="0" w:color="auto"/>
        <w:right w:val="none" w:sz="0" w:space="0" w:color="auto"/>
      </w:divBdr>
    </w:div>
    <w:div w:id="587925564">
      <w:bodyDiv w:val="1"/>
      <w:marLeft w:val="0"/>
      <w:marRight w:val="0"/>
      <w:marTop w:val="0"/>
      <w:marBottom w:val="0"/>
      <w:divBdr>
        <w:top w:val="none" w:sz="0" w:space="0" w:color="auto"/>
        <w:left w:val="none" w:sz="0" w:space="0" w:color="auto"/>
        <w:bottom w:val="none" w:sz="0" w:space="0" w:color="auto"/>
        <w:right w:val="none" w:sz="0" w:space="0" w:color="auto"/>
      </w:divBdr>
    </w:div>
    <w:div w:id="588392821">
      <w:bodyDiv w:val="1"/>
      <w:marLeft w:val="0"/>
      <w:marRight w:val="0"/>
      <w:marTop w:val="0"/>
      <w:marBottom w:val="0"/>
      <w:divBdr>
        <w:top w:val="none" w:sz="0" w:space="0" w:color="auto"/>
        <w:left w:val="none" w:sz="0" w:space="0" w:color="auto"/>
        <w:bottom w:val="none" w:sz="0" w:space="0" w:color="auto"/>
        <w:right w:val="none" w:sz="0" w:space="0" w:color="auto"/>
      </w:divBdr>
    </w:div>
    <w:div w:id="588805588">
      <w:bodyDiv w:val="1"/>
      <w:marLeft w:val="0"/>
      <w:marRight w:val="0"/>
      <w:marTop w:val="0"/>
      <w:marBottom w:val="0"/>
      <w:divBdr>
        <w:top w:val="none" w:sz="0" w:space="0" w:color="auto"/>
        <w:left w:val="none" w:sz="0" w:space="0" w:color="auto"/>
        <w:bottom w:val="none" w:sz="0" w:space="0" w:color="auto"/>
        <w:right w:val="none" w:sz="0" w:space="0" w:color="auto"/>
      </w:divBdr>
    </w:div>
    <w:div w:id="589241157">
      <w:bodyDiv w:val="1"/>
      <w:marLeft w:val="0"/>
      <w:marRight w:val="0"/>
      <w:marTop w:val="0"/>
      <w:marBottom w:val="0"/>
      <w:divBdr>
        <w:top w:val="none" w:sz="0" w:space="0" w:color="auto"/>
        <w:left w:val="none" w:sz="0" w:space="0" w:color="auto"/>
        <w:bottom w:val="none" w:sz="0" w:space="0" w:color="auto"/>
        <w:right w:val="none" w:sz="0" w:space="0" w:color="auto"/>
      </w:divBdr>
    </w:div>
    <w:div w:id="589243860">
      <w:bodyDiv w:val="1"/>
      <w:marLeft w:val="0"/>
      <w:marRight w:val="0"/>
      <w:marTop w:val="0"/>
      <w:marBottom w:val="0"/>
      <w:divBdr>
        <w:top w:val="none" w:sz="0" w:space="0" w:color="auto"/>
        <w:left w:val="none" w:sz="0" w:space="0" w:color="auto"/>
        <w:bottom w:val="none" w:sz="0" w:space="0" w:color="auto"/>
        <w:right w:val="none" w:sz="0" w:space="0" w:color="auto"/>
      </w:divBdr>
    </w:div>
    <w:div w:id="589389329">
      <w:bodyDiv w:val="1"/>
      <w:marLeft w:val="0"/>
      <w:marRight w:val="0"/>
      <w:marTop w:val="0"/>
      <w:marBottom w:val="0"/>
      <w:divBdr>
        <w:top w:val="none" w:sz="0" w:space="0" w:color="auto"/>
        <w:left w:val="none" w:sz="0" w:space="0" w:color="auto"/>
        <w:bottom w:val="none" w:sz="0" w:space="0" w:color="auto"/>
        <w:right w:val="none" w:sz="0" w:space="0" w:color="auto"/>
      </w:divBdr>
    </w:div>
    <w:div w:id="589629286">
      <w:bodyDiv w:val="1"/>
      <w:marLeft w:val="0"/>
      <w:marRight w:val="0"/>
      <w:marTop w:val="0"/>
      <w:marBottom w:val="0"/>
      <w:divBdr>
        <w:top w:val="none" w:sz="0" w:space="0" w:color="auto"/>
        <w:left w:val="none" w:sz="0" w:space="0" w:color="auto"/>
        <w:bottom w:val="none" w:sz="0" w:space="0" w:color="auto"/>
        <w:right w:val="none" w:sz="0" w:space="0" w:color="auto"/>
      </w:divBdr>
    </w:div>
    <w:div w:id="589657453">
      <w:bodyDiv w:val="1"/>
      <w:marLeft w:val="0"/>
      <w:marRight w:val="0"/>
      <w:marTop w:val="0"/>
      <w:marBottom w:val="0"/>
      <w:divBdr>
        <w:top w:val="none" w:sz="0" w:space="0" w:color="auto"/>
        <w:left w:val="none" w:sz="0" w:space="0" w:color="auto"/>
        <w:bottom w:val="none" w:sz="0" w:space="0" w:color="auto"/>
        <w:right w:val="none" w:sz="0" w:space="0" w:color="auto"/>
      </w:divBdr>
    </w:div>
    <w:div w:id="589706060">
      <w:bodyDiv w:val="1"/>
      <w:marLeft w:val="0"/>
      <w:marRight w:val="0"/>
      <w:marTop w:val="0"/>
      <w:marBottom w:val="0"/>
      <w:divBdr>
        <w:top w:val="none" w:sz="0" w:space="0" w:color="auto"/>
        <w:left w:val="none" w:sz="0" w:space="0" w:color="auto"/>
        <w:bottom w:val="none" w:sz="0" w:space="0" w:color="auto"/>
        <w:right w:val="none" w:sz="0" w:space="0" w:color="auto"/>
      </w:divBdr>
    </w:div>
    <w:div w:id="589892966">
      <w:bodyDiv w:val="1"/>
      <w:marLeft w:val="0"/>
      <w:marRight w:val="0"/>
      <w:marTop w:val="0"/>
      <w:marBottom w:val="0"/>
      <w:divBdr>
        <w:top w:val="none" w:sz="0" w:space="0" w:color="auto"/>
        <w:left w:val="none" w:sz="0" w:space="0" w:color="auto"/>
        <w:bottom w:val="none" w:sz="0" w:space="0" w:color="auto"/>
        <w:right w:val="none" w:sz="0" w:space="0" w:color="auto"/>
      </w:divBdr>
    </w:div>
    <w:div w:id="589967677">
      <w:bodyDiv w:val="1"/>
      <w:marLeft w:val="0"/>
      <w:marRight w:val="0"/>
      <w:marTop w:val="0"/>
      <w:marBottom w:val="0"/>
      <w:divBdr>
        <w:top w:val="none" w:sz="0" w:space="0" w:color="auto"/>
        <w:left w:val="none" w:sz="0" w:space="0" w:color="auto"/>
        <w:bottom w:val="none" w:sz="0" w:space="0" w:color="auto"/>
        <w:right w:val="none" w:sz="0" w:space="0" w:color="auto"/>
      </w:divBdr>
    </w:div>
    <w:div w:id="590431472">
      <w:bodyDiv w:val="1"/>
      <w:marLeft w:val="0"/>
      <w:marRight w:val="0"/>
      <w:marTop w:val="0"/>
      <w:marBottom w:val="0"/>
      <w:divBdr>
        <w:top w:val="none" w:sz="0" w:space="0" w:color="auto"/>
        <w:left w:val="none" w:sz="0" w:space="0" w:color="auto"/>
        <w:bottom w:val="none" w:sz="0" w:space="0" w:color="auto"/>
        <w:right w:val="none" w:sz="0" w:space="0" w:color="auto"/>
      </w:divBdr>
    </w:div>
    <w:div w:id="590624721">
      <w:bodyDiv w:val="1"/>
      <w:marLeft w:val="0"/>
      <w:marRight w:val="0"/>
      <w:marTop w:val="0"/>
      <w:marBottom w:val="0"/>
      <w:divBdr>
        <w:top w:val="none" w:sz="0" w:space="0" w:color="auto"/>
        <w:left w:val="none" w:sz="0" w:space="0" w:color="auto"/>
        <w:bottom w:val="none" w:sz="0" w:space="0" w:color="auto"/>
        <w:right w:val="none" w:sz="0" w:space="0" w:color="auto"/>
      </w:divBdr>
    </w:div>
    <w:div w:id="590814049">
      <w:bodyDiv w:val="1"/>
      <w:marLeft w:val="0"/>
      <w:marRight w:val="0"/>
      <w:marTop w:val="0"/>
      <w:marBottom w:val="0"/>
      <w:divBdr>
        <w:top w:val="none" w:sz="0" w:space="0" w:color="auto"/>
        <w:left w:val="none" w:sz="0" w:space="0" w:color="auto"/>
        <w:bottom w:val="none" w:sz="0" w:space="0" w:color="auto"/>
        <w:right w:val="none" w:sz="0" w:space="0" w:color="auto"/>
      </w:divBdr>
    </w:div>
    <w:div w:id="591013853">
      <w:bodyDiv w:val="1"/>
      <w:marLeft w:val="0"/>
      <w:marRight w:val="0"/>
      <w:marTop w:val="0"/>
      <w:marBottom w:val="0"/>
      <w:divBdr>
        <w:top w:val="none" w:sz="0" w:space="0" w:color="auto"/>
        <w:left w:val="none" w:sz="0" w:space="0" w:color="auto"/>
        <w:bottom w:val="none" w:sz="0" w:space="0" w:color="auto"/>
        <w:right w:val="none" w:sz="0" w:space="0" w:color="auto"/>
      </w:divBdr>
    </w:div>
    <w:div w:id="591477580">
      <w:bodyDiv w:val="1"/>
      <w:marLeft w:val="0"/>
      <w:marRight w:val="0"/>
      <w:marTop w:val="0"/>
      <w:marBottom w:val="0"/>
      <w:divBdr>
        <w:top w:val="none" w:sz="0" w:space="0" w:color="auto"/>
        <w:left w:val="none" w:sz="0" w:space="0" w:color="auto"/>
        <w:bottom w:val="none" w:sz="0" w:space="0" w:color="auto"/>
        <w:right w:val="none" w:sz="0" w:space="0" w:color="auto"/>
      </w:divBdr>
    </w:div>
    <w:div w:id="591545979">
      <w:bodyDiv w:val="1"/>
      <w:marLeft w:val="0"/>
      <w:marRight w:val="0"/>
      <w:marTop w:val="0"/>
      <w:marBottom w:val="0"/>
      <w:divBdr>
        <w:top w:val="none" w:sz="0" w:space="0" w:color="auto"/>
        <w:left w:val="none" w:sz="0" w:space="0" w:color="auto"/>
        <w:bottom w:val="none" w:sz="0" w:space="0" w:color="auto"/>
        <w:right w:val="none" w:sz="0" w:space="0" w:color="auto"/>
      </w:divBdr>
    </w:div>
    <w:div w:id="591819833">
      <w:bodyDiv w:val="1"/>
      <w:marLeft w:val="0"/>
      <w:marRight w:val="0"/>
      <w:marTop w:val="0"/>
      <w:marBottom w:val="0"/>
      <w:divBdr>
        <w:top w:val="none" w:sz="0" w:space="0" w:color="auto"/>
        <w:left w:val="none" w:sz="0" w:space="0" w:color="auto"/>
        <w:bottom w:val="none" w:sz="0" w:space="0" w:color="auto"/>
        <w:right w:val="none" w:sz="0" w:space="0" w:color="auto"/>
      </w:divBdr>
    </w:div>
    <w:div w:id="592054275">
      <w:bodyDiv w:val="1"/>
      <w:marLeft w:val="0"/>
      <w:marRight w:val="0"/>
      <w:marTop w:val="0"/>
      <w:marBottom w:val="0"/>
      <w:divBdr>
        <w:top w:val="none" w:sz="0" w:space="0" w:color="auto"/>
        <w:left w:val="none" w:sz="0" w:space="0" w:color="auto"/>
        <w:bottom w:val="none" w:sz="0" w:space="0" w:color="auto"/>
        <w:right w:val="none" w:sz="0" w:space="0" w:color="auto"/>
      </w:divBdr>
    </w:div>
    <w:div w:id="592082599">
      <w:bodyDiv w:val="1"/>
      <w:marLeft w:val="0"/>
      <w:marRight w:val="0"/>
      <w:marTop w:val="0"/>
      <w:marBottom w:val="0"/>
      <w:divBdr>
        <w:top w:val="none" w:sz="0" w:space="0" w:color="auto"/>
        <w:left w:val="none" w:sz="0" w:space="0" w:color="auto"/>
        <w:bottom w:val="none" w:sz="0" w:space="0" w:color="auto"/>
        <w:right w:val="none" w:sz="0" w:space="0" w:color="auto"/>
      </w:divBdr>
    </w:div>
    <w:div w:id="592128374">
      <w:bodyDiv w:val="1"/>
      <w:marLeft w:val="0"/>
      <w:marRight w:val="0"/>
      <w:marTop w:val="0"/>
      <w:marBottom w:val="0"/>
      <w:divBdr>
        <w:top w:val="none" w:sz="0" w:space="0" w:color="auto"/>
        <w:left w:val="none" w:sz="0" w:space="0" w:color="auto"/>
        <w:bottom w:val="none" w:sz="0" w:space="0" w:color="auto"/>
        <w:right w:val="none" w:sz="0" w:space="0" w:color="auto"/>
      </w:divBdr>
    </w:div>
    <w:div w:id="592474323">
      <w:bodyDiv w:val="1"/>
      <w:marLeft w:val="0"/>
      <w:marRight w:val="0"/>
      <w:marTop w:val="0"/>
      <w:marBottom w:val="0"/>
      <w:divBdr>
        <w:top w:val="none" w:sz="0" w:space="0" w:color="auto"/>
        <w:left w:val="none" w:sz="0" w:space="0" w:color="auto"/>
        <w:bottom w:val="none" w:sz="0" w:space="0" w:color="auto"/>
        <w:right w:val="none" w:sz="0" w:space="0" w:color="auto"/>
      </w:divBdr>
    </w:div>
    <w:div w:id="592595754">
      <w:bodyDiv w:val="1"/>
      <w:marLeft w:val="0"/>
      <w:marRight w:val="0"/>
      <w:marTop w:val="0"/>
      <w:marBottom w:val="0"/>
      <w:divBdr>
        <w:top w:val="none" w:sz="0" w:space="0" w:color="auto"/>
        <w:left w:val="none" w:sz="0" w:space="0" w:color="auto"/>
        <w:bottom w:val="none" w:sz="0" w:space="0" w:color="auto"/>
        <w:right w:val="none" w:sz="0" w:space="0" w:color="auto"/>
      </w:divBdr>
    </w:div>
    <w:div w:id="592670742">
      <w:bodyDiv w:val="1"/>
      <w:marLeft w:val="0"/>
      <w:marRight w:val="0"/>
      <w:marTop w:val="0"/>
      <w:marBottom w:val="0"/>
      <w:divBdr>
        <w:top w:val="none" w:sz="0" w:space="0" w:color="auto"/>
        <w:left w:val="none" w:sz="0" w:space="0" w:color="auto"/>
        <w:bottom w:val="none" w:sz="0" w:space="0" w:color="auto"/>
        <w:right w:val="none" w:sz="0" w:space="0" w:color="auto"/>
      </w:divBdr>
    </w:div>
    <w:div w:id="592713728">
      <w:bodyDiv w:val="1"/>
      <w:marLeft w:val="0"/>
      <w:marRight w:val="0"/>
      <w:marTop w:val="0"/>
      <w:marBottom w:val="0"/>
      <w:divBdr>
        <w:top w:val="none" w:sz="0" w:space="0" w:color="auto"/>
        <w:left w:val="none" w:sz="0" w:space="0" w:color="auto"/>
        <w:bottom w:val="none" w:sz="0" w:space="0" w:color="auto"/>
        <w:right w:val="none" w:sz="0" w:space="0" w:color="auto"/>
      </w:divBdr>
    </w:div>
    <w:div w:id="592982296">
      <w:bodyDiv w:val="1"/>
      <w:marLeft w:val="0"/>
      <w:marRight w:val="0"/>
      <w:marTop w:val="0"/>
      <w:marBottom w:val="0"/>
      <w:divBdr>
        <w:top w:val="none" w:sz="0" w:space="0" w:color="auto"/>
        <w:left w:val="none" w:sz="0" w:space="0" w:color="auto"/>
        <w:bottom w:val="none" w:sz="0" w:space="0" w:color="auto"/>
        <w:right w:val="none" w:sz="0" w:space="0" w:color="auto"/>
      </w:divBdr>
    </w:div>
    <w:div w:id="593130200">
      <w:bodyDiv w:val="1"/>
      <w:marLeft w:val="0"/>
      <w:marRight w:val="0"/>
      <w:marTop w:val="0"/>
      <w:marBottom w:val="0"/>
      <w:divBdr>
        <w:top w:val="none" w:sz="0" w:space="0" w:color="auto"/>
        <w:left w:val="none" w:sz="0" w:space="0" w:color="auto"/>
        <w:bottom w:val="none" w:sz="0" w:space="0" w:color="auto"/>
        <w:right w:val="none" w:sz="0" w:space="0" w:color="auto"/>
      </w:divBdr>
    </w:div>
    <w:div w:id="593132281">
      <w:bodyDiv w:val="1"/>
      <w:marLeft w:val="0"/>
      <w:marRight w:val="0"/>
      <w:marTop w:val="0"/>
      <w:marBottom w:val="0"/>
      <w:divBdr>
        <w:top w:val="none" w:sz="0" w:space="0" w:color="auto"/>
        <w:left w:val="none" w:sz="0" w:space="0" w:color="auto"/>
        <w:bottom w:val="none" w:sz="0" w:space="0" w:color="auto"/>
        <w:right w:val="none" w:sz="0" w:space="0" w:color="auto"/>
      </w:divBdr>
    </w:div>
    <w:div w:id="593167220">
      <w:bodyDiv w:val="1"/>
      <w:marLeft w:val="0"/>
      <w:marRight w:val="0"/>
      <w:marTop w:val="0"/>
      <w:marBottom w:val="0"/>
      <w:divBdr>
        <w:top w:val="none" w:sz="0" w:space="0" w:color="auto"/>
        <w:left w:val="none" w:sz="0" w:space="0" w:color="auto"/>
        <w:bottom w:val="none" w:sz="0" w:space="0" w:color="auto"/>
        <w:right w:val="none" w:sz="0" w:space="0" w:color="auto"/>
      </w:divBdr>
    </w:div>
    <w:div w:id="593174183">
      <w:bodyDiv w:val="1"/>
      <w:marLeft w:val="0"/>
      <w:marRight w:val="0"/>
      <w:marTop w:val="0"/>
      <w:marBottom w:val="0"/>
      <w:divBdr>
        <w:top w:val="none" w:sz="0" w:space="0" w:color="auto"/>
        <w:left w:val="none" w:sz="0" w:space="0" w:color="auto"/>
        <w:bottom w:val="none" w:sz="0" w:space="0" w:color="auto"/>
        <w:right w:val="none" w:sz="0" w:space="0" w:color="auto"/>
      </w:divBdr>
    </w:div>
    <w:div w:id="593323314">
      <w:bodyDiv w:val="1"/>
      <w:marLeft w:val="0"/>
      <w:marRight w:val="0"/>
      <w:marTop w:val="0"/>
      <w:marBottom w:val="0"/>
      <w:divBdr>
        <w:top w:val="none" w:sz="0" w:space="0" w:color="auto"/>
        <w:left w:val="none" w:sz="0" w:space="0" w:color="auto"/>
        <w:bottom w:val="none" w:sz="0" w:space="0" w:color="auto"/>
        <w:right w:val="none" w:sz="0" w:space="0" w:color="auto"/>
      </w:divBdr>
    </w:div>
    <w:div w:id="593323598">
      <w:bodyDiv w:val="1"/>
      <w:marLeft w:val="0"/>
      <w:marRight w:val="0"/>
      <w:marTop w:val="0"/>
      <w:marBottom w:val="0"/>
      <w:divBdr>
        <w:top w:val="none" w:sz="0" w:space="0" w:color="auto"/>
        <w:left w:val="none" w:sz="0" w:space="0" w:color="auto"/>
        <w:bottom w:val="none" w:sz="0" w:space="0" w:color="auto"/>
        <w:right w:val="none" w:sz="0" w:space="0" w:color="auto"/>
      </w:divBdr>
    </w:div>
    <w:div w:id="593435095">
      <w:bodyDiv w:val="1"/>
      <w:marLeft w:val="0"/>
      <w:marRight w:val="0"/>
      <w:marTop w:val="0"/>
      <w:marBottom w:val="0"/>
      <w:divBdr>
        <w:top w:val="none" w:sz="0" w:space="0" w:color="auto"/>
        <w:left w:val="none" w:sz="0" w:space="0" w:color="auto"/>
        <w:bottom w:val="none" w:sz="0" w:space="0" w:color="auto"/>
        <w:right w:val="none" w:sz="0" w:space="0" w:color="auto"/>
      </w:divBdr>
    </w:div>
    <w:div w:id="593635105">
      <w:bodyDiv w:val="1"/>
      <w:marLeft w:val="0"/>
      <w:marRight w:val="0"/>
      <w:marTop w:val="0"/>
      <w:marBottom w:val="0"/>
      <w:divBdr>
        <w:top w:val="none" w:sz="0" w:space="0" w:color="auto"/>
        <w:left w:val="none" w:sz="0" w:space="0" w:color="auto"/>
        <w:bottom w:val="none" w:sz="0" w:space="0" w:color="auto"/>
        <w:right w:val="none" w:sz="0" w:space="0" w:color="auto"/>
      </w:divBdr>
    </w:div>
    <w:div w:id="593824934">
      <w:bodyDiv w:val="1"/>
      <w:marLeft w:val="0"/>
      <w:marRight w:val="0"/>
      <w:marTop w:val="0"/>
      <w:marBottom w:val="0"/>
      <w:divBdr>
        <w:top w:val="none" w:sz="0" w:space="0" w:color="auto"/>
        <w:left w:val="none" w:sz="0" w:space="0" w:color="auto"/>
        <w:bottom w:val="none" w:sz="0" w:space="0" w:color="auto"/>
        <w:right w:val="none" w:sz="0" w:space="0" w:color="auto"/>
      </w:divBdr>
    </w:div>
    <w:div w:id="593973313">
      <w:bodyDiv w:val="1"/>
      <w:marLeft w:val="0"/>
      <w:marRight w:val="0"/>
      <w:marTop w:val="0"/>
      <w:marBottom w:val="0"/>
      <w:divBdr>
        <w:top w:val="none" w:sz="0" w:space="0" w:color="auto"/>
        <w:left w:val="none" w:sz="0" w:space="0" w:color="auto"/>
        <w:bottom w:val="none" w:sz="0" w:space="0" w:color="auto"/>
        <w:right w:val="none" w:sz="0" w:space="0" w:color="auto"/>
      </w:divBdr>
    </w:div>
    <w:div w:id="594050462">
      <w:bodyDiv w:val="1"/>
      <w:marLeft w:val="0"/>
      <w:marRight w:val="0"/>
      <w:marTop w:val="0"/>
      <w:marBottom w:val="0"/>
      <w:divBdr>
        <w:top w:val="none" w:sz="0" w:space="0" w:color="auto"/>
        <w:left w:val="none" w:sz="0" w:space="0" w:color="auto"/>
        <w:bottom w:val="none" w:sz="0" w:space="0" w:color="auto"/>
        <w:right w:val="none" w:sz="0" w:space="0" w:color="auto"/>
      </w:divBdr>
    </w:div>
    <w:div w:id="594171183">
      <w:bodyDiv w:val="1"/>
      <w:marLeft w:val="0"/>
      <w:marRight w:val="0"/>
      <w:marTop w:val="0"/>
      <w:marBottom w:val="0"/>
      <w:divBdr>
        <w:top w:val="none" w:sz="0" w:space="0" w:color="auto"/>
        <w:left w:val="none" w:sz="0" w:space="0" w:color="auto"/>
        <w:bottom w:val="none" w:sz="0" w:space="0" w:color="auto"/>
        <w:right w:val="none" w:sz="0" w:space="0" w:color="auto"/>
      </w:divBdr>
    </w:div>
    <w:div w:id="594172894">
      <w:bodyDiv w:val="1"/>
      <w:marLeft w:val="0"/>
      <w:marRight w:val="0"/>
      <w:marTop w:val="0"/>
      <w:marBottom w:val="0"/>
      <w:divBdr>
        <w:top w:val="none" w:sz="0" w:space="0" w:color="auto"/>
        <w:left w:val="none" w:sz="0" w:space="0" w:color="auto"/>
        <w:bottom w:val="none" w:sz="0" w:space="0" w:color="auto"/>
        <w:right w:val="none" w:sz="0" w:space="0" w:color="auto"/>
      </w:divBdr>
    </w:div>
    <w:div w:id="594173074">
      <w:bodyDiv w:val="1"/>
      <w:marLeft w:val="0"/>
      <w:marRight w:val="0"/>
      <w:marTop w:val="0"/>
      <w:marBottom w:val="0"/>
      <w:divBdr>
        <w:top w:val="none" w:sz="0" w:space="0" w:color="auto"/>
        <w:left w:val="none" w:sz="0" w:space="0" w:color="auto"/>
        <w:bottom w:val="none" w:sz="0" w:space="0" w:color="auto"/>
        <w:right w:val="none" w:sz="0" w:space="0" w:color="auto"/>
      </w:divBdr>
    </w:div>
    <w:div w:id="594439638">
      <w:bodyDiv w:val="1"/>
      <w:marLeft w:val="0"/>
      <w:marRight w:val="0"/>
      <w:marTop w:val="0"/>
      <w:marBottom w:val="0"/>
      <w:divBdr>
        <w:top w:val="none" w:sz="0" w:space="0" w:color="auto"/>
        <w:left w:val="none" w:sz="0" w:space="0" w:color="auto"/>
        <w:bottom w:val="none" w:sz="0" w:space="0" w:color="auto"/>
        <w:right w:val="none" w:sz="0" w:space="0" w:color="auto"/>
      </w:divBdr>
    </w:div>
    <w:div w:id="594482974">
      <w:bodyDiv w:val="1"/>
      <w:marLeft w:val="0"/>
      <w:marRight w:val="0"/>
      <w:marTop w:val="0"/>
      <w:marBottom w:val="0"/>
      <w:divBdr>
        <w:top w:val="none" w:sz="0" w:space="0" w:color="auto"/>
        <w:left w:val="none" w:sz="0" w:space="0" w:color="auto"/>
        <w:bottom w:val="none" w:sz="0" w:space="0" w:color="auto"/>
        <w:right w:val="none" w:sz="0" w:space="0" w:color="auto"/>
      </w:divBdr>
    </w:div>
    <w:div w:id="594554706">
      <w:bodyDiv w:val="1"/>
      <w:marLeft w:val="0"/>
      <w:marRight w:val="0"/>
      <w:marTop w:val="0"/>
      <w:marBottom w:val="0"/>
      <w:divBdr>
        <w:top w:val="none" w:sz="0" w:space="0" w:color="auto"/>
        <w:left w:val="none" w:sz="0" w:space="0" w:color="auto"/>
        <w:bottom w:val="none" w:sz="0" w:space="0" w:color="auto"/>
        <w:right w:val="none" w:sz="0" w:space="0" w:color="auto"/>
      </w:divBdr>
    </w:div>
    <w:div w:id="595292033">
      <w:bodyDiv w:val="1"/>
      <w:marLeft w:val="0"/>
      <w:marRight w:val="0"/>
      <w:marTop w:val="0"/>
      <w:marBottom w:val="0"/>
      <w:divBdr>
        <w:top w:val="none" w:sz="0" w:space="0" w:color="auto"/>
        <w:left w:val="none" w:sz="0" w:space="0" w:color="auto"/>
        <w:bottom w:val="none" w:sz="0" w:space="0" w:color="auto"/>
        <w:right w:val="none" w:sz="0" w:space="0" w:color="auto"/>
      </w:divBdr>
    </w:div>
    <w:div w:id="595361351">
      <w:bodyDiv w:val="1"/>
      <w:marLeft w:val="0"/>
      <w:marRight w:val="0"/>
      <w:marTop w:val="0"/>
      <w:marBottom w:val="0"/>
      <w:divBdr>
        <w:top w:val="none" w:sz="0" w:space="0" w:color="auto"/>
        <w:left w:val="none" w:sz="0" w:space="0" w:color="auto"/>
        <w:bottom w:val="none" w:sz="0" w:space="0" w:color="auto"/>
        <w:right w:val="none" w:sz="0" w:space="0" w:color="auto"/>
      </w:divBdr>
    </w:div>
    <w:div w:id="595478966">
      <w:bodyDiv w:val="1"/>
      <w:marLeft w:val="0"/>
      <w:marRight w:val="0"/>
      <w:marTop w:val="0"/>
      <w:marBottom w:val="0"/>
      <w:divBdr>
        <w:top w:val="none" w:sz="0" w:space="0" w:color="auto"/>
        <w:left w:val="none" w:sz="0" w:space="0" w:color="auto"/>
        <w:bottom w:val="none" w:sz="0" w:space="0" w:color="auto"/>
        <w:right w:val="none" w:sz="0" w:space="0" w:color="auto"/>
      </w:divBdr>
    </w:div>
    <w:div w:id="595595036">
      <w:bodyDiv w:val="1"/>
      <w:marLeft w:val="0"/>
      <w:marRight w:val="0"/>
      <w:marTop w:val="0"/>
      <w:marBottom w:val="0"/>
      <w:divBdr>
        <w:top w:val="none" w:sz="0" w:space="0" w:color="auto"/>
        <w:left w:val="none" w:sz="0" w:space="0" w:color="auto"/>
        <w:bottom w:val="none" w:sz="0" w:space="0" w:color="auto"/>
        <w:right w:val="none" w:sz="0" w:space="0" w:color="auto"/>
      </w:divBdr>
    </w:div>
    <w:div w:id="595867867">
      <w:bodyDiv w:val="1"/>
      <w:marLeft w:val="0"/>
      <w:marRight w:val="0"/>
      <w:marTop w:val="0"/>
      <w:marBottom w:val="0"/>
      <w:divBdr>
        <w:top w:val="none" w:sz="0" w:space="0" w:color="auto"/>
        <w:left w:val="none" w:sz="0" w:space="0" w:color="auto"/>
        <w:bottom w:val="none" w:sz="0" w:space="0" w:color="auto"/>
        <w:right w:val="none" w:sz="0" w:space="0" w:color="auto"/>
      </w:divBdr>
    </w:div>
    <w:div w:id="596255829">
      <w:bodyDiv w:val="1"/>
      <w:marLeft w:val="0"/>
      <w:marRight w:val="0"/>
      <w:marTop w:val="0"/>
      <w:marBottom w:val="0"/>
      <w:divBdr>
        <w:top w:val="none" w:sz="0" w:space="0" w:color="auto"/>
        <w:left w:val="none" w:sz="0" w:space="0" w:color="auto"/>
        <w:bottom w:val="none" w:sz="0" w:space="0" w:color="auto"/>
        <w:right w:val="none" w:sz="0" w:space="0" w:color="auto"/>
      </w:divBdr>
    </w:div>
    <w:div w:id="596521010">
      <w:bodyDiv w:val="1"/>
      <w:marLeft w:val="0"/>
      <w:marRight w:val="0"/>
      <w:marTop w:val="0"/>
      <w:marBottom w:val="0"/>
      <w:divBdr>
        <w:top w:val="none" w:sz="0" w:space="0" w:color="auto"/>
        <w:left w:val="none" w:sz="0" w:space="0" w:color="auto"/>
        <w:bottom w:val="none" w:sz="0" w:space="0" w:color="auto"/>
        <w:right w:val="none" w:sz="0" w:space="0" w:color="auto"/>
      </w:divBdr>
    </w:div>
    <w:div w:id="596795398">
      <w:bodyDiv w:val="1"/>
      <w:marLeft w:val="0"/>
      <w:marRight w:val="0"/>
      <w:marTop w:val="0"/>
      <w:marBottom w:val="0"/>
      <w:divBdr>
        <w:top w:val="none" w:sz="0" w:space="0" w:color="auto"/>
        <w:left w:val="none" w:sz="0" w:space="0" w:color="auto"/>
        <w:bottom w:val="none" w:sz="0" w:space="0" w:color="auto"/>
        <w:right w:val="none" w:sz="0" w:space="0" w:color="auto"/>
      </w:divBdr>
    </w:div>
    <w:div w:id="597055351">
      <w:bodyDiv w:val="1"/>
      <w:marLeft w:val="0"/>
      <w:marRight w:val="0"/>
      <w:marTop w:val="0"/>
      <w:marBottom w:val="0"/>
      <w:divBdr>
        <w:top w:val="none" w:sz="0" w:space="0" w:color="auto"/>
        <w:left w:val="none" w:sz="0" w:space="0" w:color="auto"/>
        <w:bottom w:val="none" w:sz="0" w:space="0" w:color="auto"/>
        <w:right w:val="none" w:sz="0" w:space="0" w:color="auto"/>
      </w:divBdr>
    </w:div>
    <w:div w:id="597098663">
      <w:bodyDiv w:val="1"/>
      <w:marLeft w:val="0"/>
      <w:marRight w:val="0"/>
      <w:marTop w:val="0"/>
      <w:marBottom w:val="0"/>
      <w:divBdr>
        <w:top w:val="none" w:sz="0" w:space="0" w:color="auto"/>
        <w:left w:val="none" w:sz="0" w:space="0" w:color="auto"/>
        <w:bottom w:val="none" w:sz="0" w:space="0" w:color="auto"/>
        <w:right w:val="none" w:sz="0" w:space="0" w:color="auto"/>
      </w:divBdr>
    </w:div>
    <w:div w:id="597182221">
      <w:bodyDiv w:val="1"/>
      <w:marLeft w:val="0"/>
      <w:marRight w:val="0"/>
      <w:marTop w:val="0"/>
      <w:marBottom w:val="0"/>
      <w:divBdr>
        <w:top w:val="none" w:sz="0" w:space="0" w:color="auto"/>
        <w:left w:val="none" w:sz="0" w:space="0" w:color="auto"/>
        <w:bottom w:val="none" w:sz="0" w:space="0" w:color="auto"/>
        <w:right w:val="none" w:sz="0" w:space="0" w:color="auto"/>
      </w:divBdr>
    </w:div>
    <w:div w:id="597325925">
      <w:bodyDiv w:val="1"/>
      <w:marLeft w:val="0"/>
      <w:marRight w:val="0"/>
      <w:marTop w:val="0"/>
      <w:marBottom w:val="0"/>
      <w:divBdr>
        <w:top w:val="none" w:sz="0" w:space="0" w:color="auto"/>
        <w:left w:val="none" w:sz="0" w:space="0" w:color="auto"/>
        <w:bottom w:val="none" w:sz="0" w:space="0" w:color="auto"/>
        <w:right w:val="none" w:sz="0" w:space="0" w:color="auto"/>
      </w:divBdr>
    </w:div>
    <w:div w:id="597451200">
      <w:bodyDiv w:val="1"/>
      <w:marLeft w:val="0"/>
      <w:marRight w:val="0"/>
      <w:marTop w:val="0"/>
      <w:marBottom w:val="0"/>
      <w:divBdr>
        <w:top w:val="none" w:sz="0" w:space="0" w:color="auto"/>
        <w:left w:val="none" w:sz="0" w:space="0" w:color="auto"/>
        <w:bottom w:val="none" w:sz="0" w:space="0" w:color="auto"/>
        <w:right w:val="none" w:sz="0" w:space="0" w:color="auto"/>
      </w:divBdr>
    </w:div>
    <w:div w:id="597832649">
      <w:bodyDiv w:val="1"/>
      <w:marLeft w:val="0"/>
      <w:marRight w:val="0"/>
      <w:marTop w:val="0"/>
      <w:marBottom w:val="0"/>
      <w:divBdr>
        <w:top w:val="none" w:sz="0" w:space="0" w:color="auto"/>
        <w:left w:val="none" w:sz="0" w:space="0" w:color="auto"/>
        <w:bottom w:val="none" w:sz="0" w:space="0" w:color="auto"/>
        <w:right w:val="none" w:sz="0" w:space="0" w:color="auto"/>
      </w:divBdr>
    </w:div>
    <w:div w:id="598173664">
      <w:bodyDiv w:val="1"/>
      <w:marLeft w:val="0"/>
      <w:marRight w:val="0"/>
      <w:marTop w:val="0"/>
      <w:marBottom w:val="0"/>
      <w:divBdr>
        <w:top w:val="none" w:sz="0" w:space="0" w:color="auto"/>
        <w:left w:val="none" w:sz="0" w:space="0" w:color="auto"/>
        <w:bottom w:val="none" w:sz="0" w:space="0" w:color="auto"/>
        <w:right w:val="none" w:sz="0" w:space="0" w:color="auto"/>
      </w:divBdr>
    </w:div>
    <w:div w:id="598293525">
      <w:bodyDiv w:val="1"/>
      <w:marLeft w:val="0"/>
      <w:marRight w:val="0"/>
      <w:marTop w:val="0"/>
      <w:marBottom w:val="0"/>
      <w:divBdr>
        <w:top w:val="none" w:sz="0" w:space="0" w:color="auto"/>
        <w:left w:val="none" w:sz="0" w:space="0" w:color="auto"/>
        <w:bottom w:val="none" w:sz="0" w:space="0" w:color="auto"/>
        <w:right w:val="none" w:sz="0" w:space="0" w:color="auto"/>
      </w:divBdr>
    </w:div>
    <w:div w:id="598409226">
      <w:bodyDiv w:val="1"/>
      <w:marLeft w:val="0"/>
      <w:marRight w:val="0"/>
      <w:marTop w:val="0"/>
      <w:marBottom w:val="0"/>
      <w:divBdr>
        <w:top w:val="none" w:sz="0" w:space="0" w:color="auto"/>
        <w:left w:val="none" w:sz="0" w:space="0" w:color="auto"/>
        <w:bottom w:val="none" w:sz="0" w:space="0" w:color="auto"/>
        <w:right w:val="none" w:sz="0" w:space="0" w:color="auto"/>
      </w:divBdr>
    </w:div>
    <w:div w:id="598412178">
      <w:bodyDiv w:val="1"/>
      <w:marLeft w:val="0"/>
      <w:marRight w:val="0"/>
      <w:marTop w:val="0"/>
      <w:marBottom w:val="0"/>
      <w:divBdr>
        <w:top w:val="none" w:sz="0" w:space="0" w:color="auto"/>
        <w:left w:val="none" w:sz="0" w:space="0" w:color="auto"/>
        <w:bottom w:val="none" w:sz="0" w:space="0" w:color="auto"/>
        <w:right w:val="none" w:sz="0" w:space="0" w:color="auto"/>
      </w:divBdr>
    </w:div>
    <w:div w:id="598493287">
      <w:bodyDiv w:val="1"/>
      <w:marLeft w:val="0"/>
      <w:marRight w:val="0"/>
      <w:marTop w:val="0"/>
      <w:marBottom w:val="0"/>
      <w:divBdr>
        <w:top w:val="none" w:sz="0" w:space="0" w:color="auto"/>
        <w:left w:val="none" w:sz="0" w:space="0" w:color="auto"/>
        <w:bottom w:val="none" w:sz="0" w:space="0" w:color="auto"/>
        <w:right w:val="none" w:sz="0" w:space="0" w:color="auto"/>
      </w:divBdr>
    </w:div>
    <w:div w:id="598565417">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599142604">
      <w:bodyDiv w:val="1"/>
      <w:marLeft w:val="0"/>
      <w:marRight w:val="0"/>
      <w:marTop w:val="0"/>
      <w:marBottom w:val="0"/>
      <w:divBdr>
        <w:top w:val="none" w:sz="0" w:space="0" w:color="auto"/>
        <w:left w:val="none" w:sz="0" w:space="0" w:color="auto"/>
        <w:bottom w:val="none" w:sz="0" w:space="0" w:color="auto"/>
        <w:right w:val="none" w:sz="0" w:space="0" w:color="auto"/>
      </w:divBdr>
    </w:div>
    <w:div w:id="599221521">
      <w:bodyDiv w:val="1"/>
      <w:marLeft w:val="0"/>
      <w:marRight w:val="0"/>
      <w:marTop w:val="0"/>
      <w:marBottom w:val="0"/>
      <w:divBdr>
        <w:top w:val="none" w:sz="0" w:space="0" w:color="auto"/>
        <w:left w:val="none" w:sz="0" w:space="0" w:color="auto"/>
        <w:bottom w:val="none" w:sz="0" w:space="0" w:color="auto"/>
        <w:right w:val="none" w:sz="0" w:space="0" w:color="auto"/>
      </w:divBdr>
    </w:div>
    <w:div w:id="599794337">
      <w:bodyDiv w:val="1"/>
      <w:marLeft w:val="0"/>
      <w:marRight w:val="0"/>
      <w:marTop w:val="0"/>
      <w:marBottom w:val="0"/>
      <w:divBdr>
        <w:top w:val="none" w:sz="0" w:space="0" w:color="auto"/>
        <w:left w:val="none" w:sz="0" w:space="0" w:color="auto"/>
        <w:bottom w:val="none" w:sz="0" w:space="0" w:color="auto"/>
        <w:right w:val="none" w:sz="0" w:space="0" w:color="auto"/>
      </w:divBdr>
    </w:div>
    <w:div w:id="600139829">
      <w:bodyDiv w:val="1"/>
      <w:marLeft w:val="0"/>
      <w:marRight w:val="0"/>
      <w:marTop w:val="0"/>
      <w:marBottom w:val="0"/>
      <w:divBdr>
        <w:top w:val="none" w:sz="0" w:space="0" w:color="auto"/>
        <w:left w:val="none" w:sz="0" w:space="0" w:color="auto"/>
        <w:bottom w:val="none" w:sz="0" w:space="0" w:color="auto"/>
        <w:right w:val="none" w:sz="0" w:space="0" w:color="auto"/>
      </w:divBdr>
    </w:div>
    <w:div w:id="600604171">
      <w:bodyDiv w:val="1"/>
      <w:marLeft w:val="0"/>
      <w:marRight w:val="0"/>
      <w:marTop w:val="0"/>
      <w:marBottom w:val="0"/>
      <w:divBdr>
        <w:top w:val="none" w:sz="0" w:space="0" w:color="auto"/>
        <w:left w:val="none" w:sz="0" w:space="0" w:color="auto"/>
        <w:bottom w:val="none" w:sz="0" w:space="0" w:color="auto"/>
        <w:right w:val="none" w:sz="0" w:space="0" w:color="auto"/>
      </w:divBdr>
    </w:div>
    <w:div w:id="601037517">
      <w:bodyDiv w:val="1"/>
      <w:marLeft w:val="0"/>
      <w:marRight w:val="0"/>
      <w:marTop w:val="0"/>
      <w:marBottom w:val="0"/>
      <w:divBdr>
        <w:top w:val="none" w:sz="0" w:space="0" w:color="auto"/>
        <w:left w:val="none" w:sz="0" w:space="0" w:color="auto"/>
        <w:bottom w:val="none" w:sz="0" w:space="0" w:color="auto"/>
        <w:right w:val="none" w:sz="0" w:space="0" w:color="auto"/>
      </w:divBdr>
    </w:div>
    <w:div w:id="601187879">
      <w:bodyDiv w:val="1"/>
      <w:marLeft w:val="0"/>
      <w:marRight w:val="0"/>
      <w:marTop w:val="0"/>
      <w:marBottom w:val="0"/>
      <w:divBdr>
        <w:top w:val="none" w:sz="0" w:space="0" w:color="auto"/>
        <w:left w:val="none" w:sz="0" w:space="0" w:color="auto"/>
        <w:bottom w:val="none" w:sz="0" w:space="0" w:color="auto"/>
        <w:right w:val="none" w:sz="0" w:space="0" w:color="auto"/>
      </w:divBdr>
    </w:div>
    <w:div w:id="601571272">
      <w:bodyDiv w:val="1"/>
      <w:marLeft w:val="0"/>
      <w:marRight w:val="0"/>
      <w:marTop w:val="0"/>
      <w:marBottom w:val="0"/>
      <w:divBdr>
        <w:top w:val="none" w:sz="0" w:space="0" w:color="auto"/>
        <w:left w:val="none" w:sz="0" w:space="0" w:color="auto"/>
        <w:bottom w:val="none" w:sz="0" w:space="0" w:color="auto"/>
        <w:right w:val="none" w:sz="0" w:space="0" w:color="auto"/>
      </w:divBdr>
    </w:div>
    <w:div w:id="601693219">
      <w:bodyDiv w:val="1"/>
      <w:marLeft w:val="0"/>
      <w:marRight w:val="0"/>
      <w:marTop w:val="0"/>
      <w:marBottom w:val="0"/>
      <w:divBdr>
        <w:top w:val="none" w:sz="0" w:space="0" w:color="auto"/>
        <w:left w:val="none" w:sz="0" w:space="0" w:color="auto"/>
        <w:bottom w:val="none" w:sz="0" w:space="0" w:color="auto"/>
        <w:right w:val="none" w:sz="0" w:space="0" w:color="auto"/>
      </w:divBdr>
    </w:div>
    <w:div w:id="601694008">
      <w:bodyDiv w:val="1"/>
      <w:marLeft w:val="0"/>
      <w:marRight w:val="0"/>
      <w:marTop w:val="0"/>
      <w:marBottom w:val="0"/>
      <w:divBdr>
        <w:top w:val="none" w:sz="0" w:space="0" w:color="auto"/>
        <w:left w:val="none" w:sz="0" w:space="0" w:color="auto"/>
        <w:bottom w:val="none" w:sz="0" w:space="0" w:color="auto"/>
        <w:right w:val="none" w:sz="0" w:space="0" w:color="auto"/>
      </w:divBdr>
    </w:div>
    <w:div w:id="601839655">
      <w:bodyDiv w:val="1"/>
      <w:marLeft w:val="0"/>
      <w:marRight w:val="0"/>
      <w:marTop w:val="0"/>
      <w:marBottom w:val="0"/>
      <w:divBdr>
        <w:top w:val="none" w:sz="0" w:space="0" w:color="auto"/>
        <w:left w:val="none" w:sz="0" w:space="0" w:color="auto"/>
        <w:bottom w:val="none" w:sz="0" w:space="0" w:color="auto"/>
        <w:right w:val="none" w:sz="0" w:space="0" w:color="auto"/>
      </w:divBdr>
    </w:div>
    <w:div w:id="601842270">
      <w:bodyDiv w:val="1"/>
      <w:marLeft w:val="0"/>
      <w:marRight w:val="0"/>
      <w:marTop w:val="0"/>
      <w:marBottom w:val="0"/>
      <w:divBdr>
        <w:top w:val="none" w:sz="0" w:space="0" w:color="auto"/>
        <w:left w:val="none" w:sz="0" w:space="0" w:color="auto"/>
        <w:bottom w:val="none" w:sz="0" w:space="0" w:color="auto"/>
        <w:right w:val="none" w:sz="0" w:space="0" w:color="auto"/>
      </w:divBdr>
    </w:div>
    <w:div w:id="602111656">
      <w:bodyDiv w:val="1"/>
      <w:marLeft w:val="0"/>
      <w:marRight w:val="0"/>
      <w:marTop w:val="0"/>
      <w:marBottom w:val="0"/>
      <w:divBdr>
        <w:top w:val="none" w:sz="0" w:space="0" w:color="auto"/>
        <w:left w:val="none" w:sz="0" w:space="0" w:color="auto"/>
        <w:bottom w:val="none" w:sz="0" w:space="0" w:color="auto"/>
        <w:right w:val="none" w:sz="0" w:space="0" w:color="auto"/>
      </w:divBdr>
    </w:div>
    <w:div w:id="602569115">
      <w:bodyDiv w:val="1"/>
      <w:marLeft w:val="0"/>
      <w:marRight w:val="0"/>
      <w:marTop w:val="0"/>
      <w:marBottom w:val="0"/>
      <w:divBdr>
        <w:top w:val="none" w:sz="0" w:space="0" w:color="auto"/>
        <w:left w:val="none" w:sz="0" w:space="0" w:color="auto"/>
        <w:bottom w:val="none" w:sz="0" w:space="0" w:color="auto"/>
        <w:right w:val="none" w:sz="0" w:space="0" w:color="auto"/>
      </w:divBdr>
    </w:div>
    <w:div w:id="602608842">
      <w:bodyDiv w:val="1"/>
      <w:marLeft w:val="0"/>
      <w:marRight w:val="0"/>
      <w:marTop w:val="0"/>
      <w:marBottom w:val="0"/>
      <w:divBdr>
        <w:top w:val="none" w:sz="0" w:space="0" w:color="auto"/>
        <w:left w:val="none" w:sz="0" w:space="0" w:color="auto"/>
        <w:bottom w:val="none" w:sz="0" w:space="0" w:color="auto"/>
        <w:right w:val="none" w:sz="0" w:space="0" w:color="auto"/>
      </w:divBdr>
    </w:div>
    <w:div w:id="602961551">
      <w:bodyDiv w:val="1"/>
      <w:marLeft w:val="0"/>
      <w:marRight w:val="0"/>
      <w:marTop w:val="0"/>
      <w:marBottom w:val="0"/>
      <w:divBdr>
        <w:top w:val="none" w:sz="0" w:space="0" w:color="auto"/>
        <w:left w:val="none" w:sz="0" w:space="0" w:color="auto"/>
        <w:bottom w:val="none" w:sz="0" w:space="0" w:color="auto"/>
        <w:right w:val="none" w:sz="0" w:space="0" w:color="auto"/>
      </w:divBdr>
    </w:div>
    <w:div w:id="603221963">
      <w:bodyDiv w:val="1"/>
      <w:marLeft w:val="0"/>
      <w:marRight w:val="0"/>
      <w:marTop w:val="0"/>
      <w:marBottom w:val="0"/>
      <w:divBdr>
        <w:top w:val="none" w:sz="0" w:space="0" w:color="auto"/>
        <w:left w:val="none" w:sz="0" w:space="0" w:color="auto"/>
        <w:bottom w:val="none" w:sz="0" w:space="0" w:color="auto"/>
        <w:right w:val="none" w:sz="0" w:space="0" w:color="auto"/>
      </w:divBdr>
    </w:div>
    <w:div w:id="603608390">
      <w:bodyDiv w:val="1"/>
      <w:marLeft w:val="0"/>
      <w:marRight w:val="0"/>
      <w:marTop w:val="0"/>
      <w:marBottom w:val="0"/>
      <w:divBdr>
        <w:top w:val="none" w:sz="0" w:space="0" w:color="auto"/>
        <w:left w:val="none" w:sz="0" w:space="0" w:color="auto"/>
        <w:bottom w:val="none" w:sz="0" w:space="0" w:color="auto"/>
        <w:right w:val="none" w:sz="0" w:space="0" w:color="auto"/>
      </w:divBdr>
    </w:div>
    <w:div w:id="603613591">
      <w:bodyDiv w:val="1"/>
      <w:marLeft w:val="0"/>
      <w:marRight w:val="0"/>
      <w:marTop w:val="0"/>
      <w:marBottom w:val="0"/>
      <w:divBdr>
        <w:top w:val="none" w:sz="0" w:space="0" w:color="auto"/>
        <w:left w:val="none" w:sz="0" w:space="0" w:color="auto"/>
        <w:bottom w:val="none" w:sz="0" w:space="0" w:color="auto"/>
        <w:right w:val="none" w:sz="0" w:space="0" w:color="auto"/>
      </w:divBdr>
    </w:div>
    <w:div w:id="603653163">
      <w:bodyDiv w:val="1"/>
      <w:marLeft w:val="0"/>
      <w:marRight w:val="0"/>
      <w:marTop w:val="0"/>
      <w:marBottom w:val="0"/>
      <w:divBdr>
        <w:top w:val="none" w:sz="0" w:space="0" w:color="auto"/>
        <w:left w:val="none" w:sz="0" w:space="0" w:color="auto"/>
        <w:bottom w:val="none" w:sz="0" w:space="0" w:color="auto"/>
        <w:right w:val="none" w:sz="0" w:space="0" w:color="auto"/>
      </w:divBdr>
    </w:div>
    <w:div w:id="603653992">
      <w:bodyDiv w:val="1"/>
      <w:marLeft w:val="0"/>
      <w:marRight w:val="0"/>
      <w:marTop w:val="0"/>
      <w:marBottom w:val="0"/>
      <w:divBdr>
        <w:top w:val="none" w:sz="0" w:space="0" w:color="auto"/>
        <w:left w:val="none" w:sz="0" w:space="0" w:color="auto"/>
        <w:bottom w:val="none" w:sz="0" w:space="0" w:color="auto"/>
        <w:right w:val="none" w:sz="0" w:space="0" w:color="auto"/>
      </w:divBdr>
    </w:div>
    <w:div w:id="604272192">
      <w:bodyDiv w:val="1"/>
      <w:marLeft w:val="0"/>
      <w:marRight w:val="0"/>
      <w:marTop w:val="0"/>
      <w:marBottom w:val="0"/>
      <w:divBdr>
        <w:top w:val="none" w:sz="0" w:space="0" w:color="auto"/>
        <w:left w:val="none" w:sz="0" w:space="0" w:color="auto"/>
        <w:bottom w:val="none" w:sz="0" w:space="0" w:color="auto"/>
        <w:right w:val="none" w:sz="0" w:space="0" w:color="auto"/>
      </w:divBdr>
    </w:div>
    <w:div w:id="604313650">
      <w:bodyDiv w:val="1"/>
      <w:marLeft w:val="0"/>
      <w:marRight w:val="0"/>
      <w:marTop w:val="0"/>
      <w:marBottom w:val="0"/>
      <w:divBdr>
        <w:top w:val="none" w:sz="0" w:space="0" w:color="auto"/>
        <w:left w:val="none" w:sz="0" w:space="0" w:color="auto"/>
        <w:bottom w:val="none" w:sz="0" w:space="0" w:color="auto"/>
        <w:right w:val="none" w:sz="0" w:space="0" w:color="auto"/>
      </w:divBdr>
    </w:div>
    <w:div w:id="604466193">
      <w:bodyDiv w:val="1"/>
      <w:marLeft w:val="0"/>
      <w:marRight w:val="0"/>
      <w:marTop w:val="0"/>
      <w:marBottom w:val="0"/>
      <w:divBdr>
        <w:top w:val="none" w:sz="0" w:space="0" w:color="auto"/>
        <w:left w:val="none" w:sz="0" w:space="0" w:color="auto"/>
        <w:bottom w:val="none" w:sz="0" w:space="0" w:color="auto"/>
        <w:right w:val="none" w:sz="0" w:space="0" w:color="auto"/>
      </w:divBdr>
    </w:div>
    <w:div w:id="604580390">
      <w:bodyDiv w:val="1"/>
      <w:marLeft w:val="0"/>
      <w:marRight w:val="0"/>
      <w:marTop w:val="0"/>
      <w:marBottom w:val="0"/>
      <w:divBdr>
        <w:top w:val="none" w:sz="0" w:space="0" w:color="auto"/>
        <w:left w:val="none" w:sz="0" w:space="0" w:color="auto"/>
        <w:bottom w:val="none" w:sz="0" w:space="0" w:color="auto"/>
        <w:right w:val="none" w:sz="0" w:space="0" w:color="auto"/>
      </w:divBdr>
    </w:div>
    <w:div w:id="605235534">
      <w:bodyDiv w:val="1"/>
      <w:marLeft w:val="0"/>
      <w:marRight w:val="0"/>
      <w:marTop w:val="0"/>
      <w:marBottom w:val="0"/>
      <w:divBdr>
        <w:top w:val="none" w:sz="0" w:space="0" w:color="auto"/>
        <w:left w:val="none" w:sz="0" w:space="0" w:color="auto"/>
        <w:bottom w:val="none" w:sz="0" w:space="0" w:color="auto"/>
        <w:right w:val="none" w:sz="0" w:space="0" w:color="auto"/>
      </w:divBdr>
    </w:div>
    <w:div w:id="605581580">
      <w:bodyDiv w:val="1"/>
      <w:marLeft w:val="0"/>
      <w:marRight w:val="0"/>
      <w:marTop w:val="0"/>
      <w:marBottom w:val="0"/>
      <w:divBdr>
        <w:top w:val="none" w:sz="0" w:space="0" w:color="auto"/>
        <w:left w:val="none" w:sz="0" w:space="0" w:color="auto"/>
        <w:bottom w:val="none" w:sz="0" w:space="0" w:color="auto"/>
        <w:right w:val="none" w:sz="0" w:space="0" w:color="auto"/>
      </w:divBdr>
    </w:div>
    <w:div w:id="605770179">
      <w:bodyDiv w:val="1"/>
      <w:marLeft w:val="0"/>
      <w:marRight w:val="0"/>
      <w:marTop w:val="0"/>
      <w:marBottom w:val="0"/>
      <w:divBdr>
        <w:top w:val="none" w:sz="0" w:space="0" w:color="auto"/>
        <w:left w:val="none" w:sz="0" w:space="0" w:color="auto"/>
        <w:bottom w:val="none" w:sz="0" w:space="0" w:color="auto"/>
        <w:right w:val="none" w:sz="0" w:space="0" w:color="auto"/>
      </w:divBdr>
    </w:div>
    <w:div w:id="605886471">
      <w:bodyDiv w:val="1"/>
      <w:marLeft w:val="0"/>
      <w:marRight w:val="0"/>
      <w:marTop w:val="0"/>
      <w:marBottom w:val="0"/>
      <w:divBdr>
        <w:top w:val="none" w:sz="0" w:space="0" w:color="auto"/>
        <w:left w:val="none" w:sz="0" w:space="0" w:color="auto"/>
        <w:bottom w:val="none" w:sz="0" w:space="0" w:color="auto"/>
        <w:right w:val="none" w:sz="0" w:space="0" w:color="auto"/>
      </w:divBdr>
    </w:div>
    <w:div w:id="606158517">
      <w:bodyDiv w:val="1"/>
      <w:marLeft w:val="0"/>
      <w:marRight w:val="0"/>
      <w:marTop w:val="0"/>
      <w:marBottom w:val="0"/>
      <w:divBdr>
        <w:top w:val="none" w:sz="0" w:space="0" w:color="auto"/>
        <w:left w:val="none" w:sz="0" w:space="0" w:color="auto"/>
        <w:bottom w:val="none" w:sz="0" w:space="0" w:color="auto"/>
        <w:right w:val="none" w:sz="0" w:space="0" w:color="auto"/>
      </w:divBdr>
    </w:div>
    <w:div w:id="606161246">
      <w:bodyDiv w:val="1"/>
      <w:marLeft w:val="0"/>
      <w:marRight w:val="0"/>
      <w:marTop w:val="0"/>
      <w:marBottom w:val="0"/>
      <w:divBdr>
        <w:top w:val="none" w:sz="0" w:space="0" w:color="auto"/>
        <w:left w:val="none" w:sz="0" w:space="0" w:color="auto"/>
        <w:bottom w:val="none" w:sz="0" w:space="0" w:color="auto"/>
        <w:right w:val="none" w:sz="0" w:space="0" w:color="auto"/>
      </w:divBdr>
    </w:div>
    <w:div w:id="607010329">
      <w:bodyDiv w:val="1"/>
      <w:marLeft w:val="0"/>
      <w:marRight w:val="0"/>
      <w:marTop w:val="0"/>
      <w:marBottom w:val="0"/>
      <w:divBdr>
        <w:top w:val="none" w:sz="0" w:space="0" w:color="auto"/>
        <w:left w:val="none" w:sz="0" w:space="0" w:color="auto"/>
        <w:bottom w:val="none" w:sz="0" w:space="0" w:color="auto"/>
        <w:right w:val="none" w:sz="0" w:space="0" w:color="auto"/>
      </w:divBdr>
    </w:div>
    <w:div w:id="607080888">
      <w:bodyDiv w:val="1"/>
      <w:marLeft w:val="0"/>
      <w:marRight w:val="0"/>
      <w:marTop w:val="0"/>
      <w:marBottom w:val="0"/>
      <w:divBdr>
        <w:top w:val="none" w:sz="0" w:space="0" w:color="auto"/>
        <w:left w:val="none" w:sz="0" w:space="0" w:color="auto"/>
        <w:bottom w:val="none" w:sz="0" w:space="0" w:color="auto"/>
        <w:right w:val="none" w:sz="0" w:space="0" w:color="auto"/>
      </w:divBdr>
    </w:div>
    <w:div w:id="607156574">
      <w:bodyDiv w:val="1"/>
      <w:marLeft w:val="0"/>
      <w:marRight w:val="0"/>
      <w:marTop w:val="0"/>
      <w:marBottom w:val="0"/>
      <w:divBdr>
        <w:top w:val="none" w:sz="0" w:space="0" w:color="auto"/>
        <w:left w:val="none" w:sz="0" w:space="0" w:color="auto"/>
        <w:bottom w:val="none" w:sz="0" w:space="0" w:color="auto"/>
        <w:right w:val="none" w:sz="0" w:space="0" w:color="auto"/>
      </w:divBdr>
    </w:div>
    <w:div w:id="607734366">
      <w:bodyDiv w:val="1"/>
      <w:marLeft w:val="0"/>
      <w:marRight w:val="0"/>
      <w:marTop w:val="0"/>
      <w:marBottom w:val="0"/>
      <w:divBdr>
        <w:top w:val="none" w:sz="0" w:space="0" w:color="auto"/>
        <w:left w:val="none" w:sz="0" w:space="0" w:color="auto"/>
        <w:bottom w:val="none" w:sz="0" w:space="0" w:color="auto"/>
        <w:right w:val="none" w:sz="0" w:space="0" w:color="auto"/>
      </w:divBdr>
    </w:div>
    <w:div w:id="608003750">
      <w:bodyDiv w:val="1"/>
      <w:marLeft w:val="0"/>
      <w:marRight w:val="0"/>
      <w:marTop w:val="0"/>
      <w:marBottom w:val="0"/>
      <w:divBdr>
        <w:top w:val="none" w:sz="0" w:space="0" w:color="auto"/>
        <w:left w:val="none" w:sz="0" w:space="0" w:color="auto"/>
        <w:bottom w:val="none" w:sz="0" w:space="0" w:color="auto"/>
        <w:right w:val="none" w:sz="0" w:space="0" w:color="auto"/>
      </w:divBdr>
    </w:div>
    <w:div w:id="608663595">
      <w:bodyDiv w:val="1"/>
      <w:marLeft w:val="0"/>
      <w:marRight w:val="0"/>
      <w:marTop w:val="0"/>
      <w:marBottom w:val="0"/>
      <w:divBdr>
        <w:top w:val="none" w:sz="0" w:space="0" w:color="auto"/>
        <w:left w:val="none" w:sz="0" w:space="0" w:color="auto"/>
        <w:bottom w:val="none" w:sz="0" w:space="0" w:color="auto"/>
        <w:right w:val="none" w:sz="0" w:space="0" w:color="auto"/>
      </w:divBdr>
    </w:div>
    <w:div w:id="608780127">
      <w:bodyDiv w:val="1"/>
      <w:marLeft w:val="0"/>
      <w:marRight w:val="0"/>
      <w:marTop w:val="0"/>
      <w:marBottom w:val="0"/>
      <w:divBdr>
        <w:top w:val="none" w:sz="0" w:space="0" w:color="auto"/>
        <w:left w:val="none" w:sz="0" w:space="0" w:color="auto"/>
        <w:bottom w:val="none" w:sz="0" w:space="0" w:color="auto"/>
        <w:right w:val="none" w:sz="0" w:space="0" w:color="auto"/>
      </w:divBdr>
    </w:div>
    <w:div w:id="608968439">
      <w:bodyDiv w:val="1"/>
      <w:marLeft w:val="0"/>
      <w:marRight w:val="0"/>
      <w:marTop w:val="0"/>
      <w:marBottom w:val="0"/>
      <w:divBdr>
        <w:top w:val="none" w:sz="0" w:space="0" w:color="auto"/>
        <w:left w:val="none" w:sz="0" w:space="0" w:color="auto"/>
        <w:bottom w:val="none" w:sz="0" w:space="0" w:color="auto"/>
        <w:right w:val="none" w:sz="0" w:space="0" w:color="auto"/>
      </w:divBdr>
    </w:div>
    <w:div w:id="609238959">
      <w:bodyDiv w:val="1"/>
      <w:marLeft w:val="0"/>
      <w:marRight w:val="0"/>
      <w:marTop w:val="0"/>
      <w:marBottom w:val="0"/>
      <w:divBdr>
        <w:top w:val="none" w:sz="0" w:space="0" w:color="auto"/>
        <w:left w:val="none" w:sz="0" w:space="0" w:color="auto"/>
        <w:bottom w:val="none" w:sz="0" w:space="0" w:color="auto"/>
        <w:right w:val="none" w:sz="0" w:space="0" w:color="auto"/>
      </w:divBdr>
    </w:div>
    <w:div w:id="609317184">
      <w:bodyDiv w:val="1"/>
      <w:marLeft w:val="0"/>
      <w:marRight w:val="0"/>
      <w:marTop w:val="0"/>
      <w:marBottom w:val="0"/>
      <w:divBdr>
        <w:top w:val="none" w:sz="0" w:space="0" w:color="auto"/>
        <w:left w:val="none" w:sz="0" w:space="0" w:color="auto"/>
        <w:bottom w:val="none" w:sz="0" w:space="0" w:color="auto"/>
        <w:right w:val="none" w:sz="0" w:space="0" w:color="auto"/>
      </w:divBdr>
    </w:div>
    <w:div w:id="609435402">
      <w:bodyDiv w:val="1"/>
      <w:marLeft w:val="0"/>
      <w:marRight w:val="0"/>
      <w:marTop w:val="0"/>
      <w:marBottom w:val="0"/>
      <w:divBdr>
        <w:top w:val="none" w:sz="0" w:space="0" w:color="auto"/>
        <w:left w:val="none" w:sz="0" w:space="0" w:color="auto"/>
        <w:bottom w:val="none" w:sz="0" w:space="0" w:color="auto"/>
        <w:right w:val="none" w:sz="0" w:space="0" w:color="auto"/>
      </w:divBdr>
    </w:div>
    <w:div w:id="609512381">
      <w:bodyDiv w:val="1"/>
      <w:marLeft w:val="0"/>
      <w:marRight w:val="0"/>
      <w:marTop w:val="0"/>
      <w:marBottom w:val="0"/>
      <w:divBdr>
        <w:top w:val="none" w:sz="0" w:space="0" w:color="auto"/>
        <w:left w:val="none" w:sz="0" w:space="0" w:color="auto"/>
        <w:bottom w:val="none" w:sz="0" w:space="0" w:color="auto"/>
        <w:right w:val="none" w:sz="0" w:space="0" w:color="auto"/>
      </w:divBdr>
    </w:div>
    <w:div w:id="609822041">
      <w:bodyDiv w:val="1"/>
      <w:marLeft w:val="0"/>
      <w:marRight w:val="0"/>
      <w:marTop w:val="0"/>
      <w:marBottom w:val="0"/>
      <w:divBdr>
        <w:top w:val="none" w:sz="0" w:space="0" w:color="auto"/>
        <w:left w:val="none" w:sz="0" w:space="0" w:color="auto"/>
        <w:bottom w:val="none" w:sz="0" w:space="0" w:color="auto"/>
        <w:right w:val="none" w:sz="0" w:space="0" w:color="auto"/>
      </w:divBdr>
    </w:div>
    <w:div w:id="609975533">
      <w:bodyDiv w:val="1"/>
      <w:marLeft w:val="0"/>
      <w:marRight w:val="0"/>
      <w:marTop w:val="0"/>
      <w:marBottom w:val="0"/>
      <w:divBdr>
        <w:top w:val="none" w:sz="0" w:space="0" w:color="auto"/>
        <w:left w:val="none" w:sz="0" w:space="0" w:color="auto"/>
        <w:bottom w:val="none" w:sz="0" w:space="0" w:color="auto"/>
        <w:right w:val="none" w:sz="0" w:space="0" w:color="auto"/>
      </w:divBdr>
    </w:div>
    <w:div w:id="610013406">
      <w:bodyDiv w:val="1"/>
      <w:marLeft w:val="0"/>
      <w:marRight w:val="0"/>
      <w:marTop w:val="0"/>
      <w:marBottom w:val="0"/>
      <w:divBdr>
        <w:top w:val="none" w:sz="0" w:space="0" w:color="auto"/>
        <w:left w:val="none" w:sz="0" w:space="0" w:color="auto"/>
        <w:bottom w:val="none" w:sz="0" w:space="0" w:color="auto"/>
        <w:right w:val="none" w:sz="0" w:space="0" w:color="auto"/>
      </w:divBdr>
    </w:div>
    <w:div w:id="610163520">
      <w:bodyDiv w:val="1"/>
      <w:marLeft w:val="0"/>
      <w:marRight w:val="0"/>
      <w:marTop w:val="0"/>
      <w:marBottom w:val="0"/>
      <w:divBdr>
        <w:top w:val="none" w:sz="0" w:space="0" w:color="auto"/>
        <w:left w:val="none" w:sz="0" w:space="0" w:color="auto"/>
        <w:bottom w:val="none" w:sz="0" w:space="0" w:color="auto"/>
        <w:right w:val="none" w:sz="0" w:space="0" w:color="auto"/>
      </w:divBdr>
    </w:div>
    <w:div w:id="610743235">
      <w:bodyDiv w:val="1"/>
      <w:marLeft w:val="0"/>
      <w:marRight w:val="0"/>
      <w:marTop w:val="0"/>
      <w:marBottom w:val="0"/>
      <w:divBdr>
        <w:top w:val="none" w:sz="0" w:space="0" w:color="auto"/>
        <w:left w:val="none" w:sz="0" w:space="0" w:color="auto"/>
        <w:bottom w:val="none" w:sz="0" w:space="0" w:color="auto"/>
        <w:right w:val="none" w:sz="0" w:space="0" w:color="auto"/>
      </w:divBdr>
    </w:div>
    <w:div w:id="610816606">
      <w:bodyDiv w:val="1"/>
      <w:marLeft w:val="0"/>
      <w:marRight w:val="0"/>
      <w:marTop w:val="0"/>
      <w:marBottom w:val="0"/>
      <w:divBdr>
        <w:top w:val="none" w:sz="0" w:space="0" w:color="auto"/>
        <w:left w:val="none" w:sz="0" w:space="0" w:color="auto"/>
        <w:bottom w:val="none" w:sz="0" w:space="0" w:color="auto"/>
        <w:right w:val="none" w:sz="0" w:space="0" w:color="auto"/>
      </w:divBdr>
    </w:div>
    <w:div w:id="610822918">
      <w:bodyDiv w:val="1"/>
      <w:marLeft w:val="0"/>
      <w:marRight w:val="0"/>
      <w:marTop w:val="0"/>
      <w:marBottom w:val="0"/>
      <w:divBdr>
        <w:top w:val="none" w:sz="0" w:space="0" w:color="auto"/>
        <w:left w:val="none" w:sz="0" w:space="0" w:color="auto"/>
        <w:bottom w:val="none" w:sz="0" w:space="0" w:color="auto"/>
        <w:right w:val="none" w:sz="0" w:space="0" w:color="auto"/>
      </w:divBdr>
    </w:div>
    <w:div w:id="611058877">
      <w:bodyDiv w:val="1"/>
      <w:marLeft w:val="0"/>
      <w:marRight w:val="0"/>
      <w:marTop w:val="0"/>
      <w:marBottom w:val="0"/>
      <w:divBdr>
        <w:top w:val="none" w:sz="0" w:space="0" w:color="auto"/>
        <w:left w:val="none" w:sz="0" w:space="0" w:color="auto"/>
        <w:bottom w:val="none" w:sz="0" w:space="0" w:color="auto"/>
        <w:right w:val="none" w:sz="0" w:space="0" w:color="auto"/>
      </w:divBdr>
    </w:div>
    <w:div w:id="611323520">
      <w:bodyDiv w:val="1"/>
      <w:marLeft w:val="0"/>
      <w:marRight w:val="0"/>
      <w:marTop w:val="0"/>
      <w:marBottom w:val="0"/>
      <w:divBdr>
        <w:top w:val="none" w:sz="0" w:space="0" w:color="auto"/>
        <w:left w:val="none" w:sz="0" w:space="0" w:color="auto"/>
        <w:bottom w:val="none" w:sz="0" w:space="0" w:color="auto"/>
        <w:right w:val="none" w:sz="0" w:space="0" w:color="auto"/>
      </w:divBdr>
    </w:div>
    <w:div w:id="611324487">
      <w:bodyDiv w:val="1"/>
      <w:marLeft w:val="0"/>
      <w:marRight w:val="0"/>
      <w:marTop w:val="0"/>
      <w:marBottom w:val="0"/>
      <w:divBdr>
        <w:top w:val="none" w:sz="0" w:space="0" w:color="auto"/>
        <w:left w:val="none" w:sz="0" w:space="0" w:color="auto"/>
        <w:bottom w:val="none" w:sz="0" w:space="0" w:color="auto"/>
        <w:right w:val="none" w:sz="0" w:space="0" w:color="auto"/>
      </w:divBdr>
    </w:div>
    <w:div w:id="611475243">
      <w:bodyDiv w:val="1"/>
      <w:marLeft w:val="0"/>
      <w:marRight w:val="0"/>
      <w:marTop w:val="0"/>
      <w:marBottom w:val="0"/>
      <w:divBdr>
        <w:top w:val="none" w:sz="0" w:space="0" w:color="auto"/>
        <w:left w:val="none" w:sz="0" w:space="0" w:color="auto"/>
        <w:bottom w:val="none" w:sz="0" w:space="0" w:color="auto"/>
        <w:right w:val="none" w:sz="0" w:space="0" w:color="auto"/>
      </w:divBdr>
    </w:div>
    <w:div w:id="611519881">
      <w:bodyDiv w:val="1"/>
      <w:marLeft w:val="0"/>
      <w:marRight w:val="0"/>
      <w:marTop w:val="0"/>
      <w:marBottom w:val="0"/>
      <w:divBdr>
        <w:top w:val="none" w:sz="0" w:space="0" w:color="auto"/>
        <w:left w:val="none" w:sz="0" w:space="0" w:color="auto"/>
        <w:bottom w:val="none" w:sz="0" w:space="0" w:color="auto"/>
        <w:right w:val="none" w:sz="0" w:space="0" w:color="auto"/>
      </w:divBdr>
    </w:div>
    <w:div w:id="611861007">
      <w:bodyDiv w:val="1"/>
      <w:marLeft w:val="0"/>
      <w:marRight w:val="0"/>
      <w:marTop w:val="0"/>
      <w:marBottom w:val="0"/>
      <w:divBdr>
        <w:top w:val="none" w:sz="0" w:space="0" w:color="auto"/>
        <w:left w:val="none" w:sz="0" w:space="0" w:color="auto"/>
        <w:bottom w:val="none" w:sz="0" w:space="0" w:color="auto"/>
        <w:right w:val="none" w:sz="0" w:space="0" w:color="auto"/>
      </w:divBdr>
    </w:div>
    <w:div w:id="612246309">
      <w:bodyDiv w:val="1"/>
      <w:marLeft w:val="0"/>
      <w:marRight w:val="0"/>
      <w:marTop w:val="0"/>
      <w:marBottom w:val="0"/>
      <w:divBdr>
        <w:top w:val="none" w:sz="0" w:space="0" w:color="auto"/>
        <w:left w:val="none" w:sz="0" w:space="0" w:color="auto"/>
        <w:bottom w:val="none" w:sz="0" w:space="0" w:color="auto"/>
        <w:right w:val="none" w:sz="0" w:space="0" w:color="auto"/>
      </w:divBdr>
    </w:div>
    <w:div w:id="612321369">
      <w:bodyDiv w:val="1"/>
      <w:marLeft w:val="0"/>
      <w:marRight w:val="0"/>
      <w:marTop w:val="0"/>
      <w:marBottom w:val="0"/>
      <w:divBdr>
        <w:top w:val="none" w:sz="0" w:space="0" w:color="auto"/>
        <w:left w:val="none" w:sz="0" w:space="0" w:color="auto"/>
        <w:bottom w:val="none" w:sz="0" w:space="0" w:color="auto"/>
        <w:right w:val="none" w:sz="0" w:space="0" w:color="auto"/>
      </w:divBdr>
    </w:div>
    <w:div w:id="612324454">
      <w:bodyDiv w:val="1"/>
      <w:marLeft w:val="0"/>
      <w:marRight w:val="0"/>
      <w:marTop w:val="0"/>
      <w:marBottom w:val="0"/>
      <w:divBdr>
        <w:top w:val="none" w:sz="0" w:space="0" w:color="auto"/>
        <w:left w:val="none" w:sz="0" w:space="0" w:color="auto"/>
        <w:bottom w:val="none" w:sz="0" w:space="0" w:color="auto"/>
        <w:right w:val="none" w:sz="0" w:space="0" w:color="auto"/>
      </w:divBdr>
    </w:div>
    <w:div w:id="612593341">
      <w:bodyDiv w:val="1"/>
      <w:marLeft w:val="0"/>
      <w:marRight w:val="0"/>
      <w:marTop w:val="0"/>
      <w:marBottom w:val="0"/>
      <w:divBdr>
        <w:top w:val="none" w:sz="0" w:space="0" w:color="auto"/>
        <w:left w:val="none" w:sz="0" w:space="0" w:color="auto"/>
        <w:bottom w:val="none" w:sz="0" w:space="0" w:color="auto"/>
        <w:right w:val="none" w:sz="0" w:space="0" w:color="auto"/>
      </w:divBdr>
    </w:div>
    <w:div w:id="612827490">
      <w:bodyDiv w:val="1"/>
      <w:marLeft w:val="0"/>
      <w:marRight w:val="0"/>
      <w:marTop w:val="0"/>
      <w:marBottom w:val="0"/>
      <w:divBdr>
        <w:top w:val="none" w:sz="0" w:space="0" w:color="auto"/>
        <w:left w:val="none" w:sz="0" w:space="0" w:color="auto"/>
        <w:bottom w:val="none" w:sz="0" w:space="0" w:color="auto"/>
        <w:right w:val="none" w:sz="0" w:space="0" w:color="auto"/>
      </w:divBdr>
    </w:div>
    <w:div w:id="612907315">
      <w:bodyDiv w:val="1"/>
      <w:marLeft w:val="0"/>
      <w:marRight w:val="0"/>
      <w:marTop w:val="0"/>
      <w:marBottom w:val="0"/>
      <w:divBdr>
        <w:top w:val="none" w:sz="0" w:space="0" w:color="auto"/>
        <w:left w:val="none" w:sz="0" w:space="0" w:color="auto"/>
        <w:bottom w:val="none" w:sz="0" w:space="0" w:color="auto"/>
        <w:right w:val="none" w:sz="0" w:space="0" w:color="auto"/>
      </w:divBdr>
    </w:div>
    <w:div w:id="612979862">
      <w:bodyDiv w:val="1"/>
      <w:marLeft w:val="0"/>
      <w:marRight w:val="0"/>
      <w:marTop w:val="0"/>
      <w:marBottom w:val="0"/>
      <w:divBdr>
        <w:top w:val="none" w:sz="0" w:space="0" w:color="auto"/>
        <w:left w:val="none" w:sz="0" w:space="0" w:color="auto"/>
        <w:bottom w:val="none" w:sz="0" w:space="0" w:color="auto"/>
        <w:right w:val="none" w:sz="0" w:space="0" w:color="auto"/>
      </w:divBdr>
    </w:div>
    <w:div w:id="613171181">
      <w:bodyDiv w:val="1"/>
      <w:marLeft w:val="0"/>
      <w:marRight w:val="0"/>
      <w:marTop w:val="0"/>
      <w:marBottom w:val="0"/>
      <w:divBdr>
        <w:top w:val="none" w:sz="0" w:space="0" w:color="auto"/>
        <w:left w:val="none" w:sz="0" w:space="0" w:color="auto"/>
        <w:bottom w:val="none" w:sz="0" w:space="0" w:color="auto"/>
        <w:right w:val="none" w:sz="0" w:space="0" w:color="auto"/>
      </w:divBdr>
    </w:div>
    <w:div w:id="613906317">
      <w:bodyDiv w:val="1"/>
      <w:marLeft w:val="0"/>
      <w:marRight w:val="0"/>
      <w:marTop w:val="0"/>
      <w:marBottom w:val="0"/>
      <w:divBdr>
        <w:top w:val="none" w:sz="0" w:space="0" w:color="auto"/>
        <w:left w:val="none" w:sz="0" w:space="0" w:color="auto"/>
        <w:bottom w:val="none" w:sz="0" w:space="0" w:color="auto"/>
        <w:right w:val="none" w:sz="0" w:space="0" w:color="auto"/>
      </w:divBdr>
    </w:div>
    <w:div w:id="613945290">
      <w:bodyDiv w:val="1"/>
      <w:marLeft w:val="0"/>
      <w:marRight w:val="0"/>
      <w:marTop w:val="0"/>
      <w:marBottom w:val="0"/>
      <w:divBdr>
        <w:top w:val="none" w:sz="0" w:space="0" w:color="auto"/>
        <w:left w:val="none" w:sz="0" w:space="0" w:color="auto"/>
        <w:bottom w:val="none" w:sz="0" w:space="0" w:color="auto"/>
        <w:right w:val="none" w:sz="0" w:space="0" w:color="auto"/>
      </w:divBdr>
    </w:div>
    <w:div w:id="614138336">
      <w:bodyDiv w:val="1"/>
      <w:marLeft w:val="0"/>
      <w:marRight w:val="0"/>
      <w:marTop w:val="0"/>
      <w:marBottom w:val="0"/>
      <w:divBdr>
        <w:top w:val="none" w:sz="0" w:space="0" w:color="auto"/>
        <w:left w:val="none" w:sz="0" w:space="0" w:color="auto"/>
        <w:bottom w:val="none" w:sz="0" w:space="0" w:color="auto"/>
        <w:right w:val="none" w:sz="0" w:space="0" w:color="auto"/>
      </w:divBdr>
    </w:div>
    <w:div w:id="614213591">
      <w:bodyDiv w:val="1"/>
      <w:marLeft w:val="0"/>
      <w:marRight w:val="0"/>
      <w:marTop w:val="0"/>
      <w:marBottom w:val="0"/>
      <w:divBdr>
        <w:top w:val="none" w:sz="0" w:space="0" w:color="auto"/>
        <w:left w:val="none" w:sz="0" w:space="0" w:color="auto"/>
        <w:bottom w:val="none" w:sz="0" w:space="0" w:color="auto"/>
        <w:right w:val="none" w:sz="0" w:space="0" w:color="auto"/>
      </w:divBdr>
    </w:div>
    <w:div w:id="614335426">
      <w:bodyDiv w:val="1"/>
      <w:marLeft w:val="0"/>
      <w:marRight w:val="0"/>
      <w:marTop w:val="0"/>
      <w:marBottom w:val="0"/>
      <w:divBdr>
        <w:top w:val="none" w:sz="0" w:space="0" w:color="auto"/>
        <w:left w:val="none" w:sz="0" w:space="0" w:color="auto"/>
        <w:bottom w:val="none" w:sz="0" w:space="0" w:color="auto"/>
        <w:right w:val="none" w:sz="0" w:space="0" w:color="auto"/>
      </w:divBdr>
    </w:div>
    <w:div w:id="615256760">
      <w:bodyDiv w:val="1"/>
      <w:marLeft w:val="0"/>
      <w:marRight w:val="0"/>
      <w:marTop w:val="0"/>
      <w:marBottom w:val="0"/>
      <w:divBdr>
        <w:top w:val="none" w:sz="0" w:space="0" w:color="auto"/>
        <w:left w:val="none" w:sz="0" w:space="0" w:color="auto"/>
        <w:bottom w:val="none" w:sz="0" w:space="0" w:color="auto"/>
        <w:right w:val="none" w:sz="0" w:space="0" w:color="auto"/>
      </w:divBdr>
    </w:div>
    <w:div w:id="615259931">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15988120">
      <w:bodyDiv w:val="1"/>
      <w:marLeft w:val="0"/>
      <w:marRight w:val="0"/>
      <w:marTop w:val="0"/>
      <w:marBottom w:val="0"/>
      <w:divBdr>
        <w:top w:val="none" w:sz="0" w:space="0" w:color="auto"/>
        <w:left w:val="none" w:sz="0" w:space="0" w:color="auto"/>
        <w:bottom w:val="none" w:sz="0" w:space="0" w:color="auto"/>
        <w:right w:val="none" w:sz="0" w:space="0" w:color="auto"/>
      </w:divBdr>
    </w:div>
    <w:div w:id="616528852">
      <w:bodyDiv w:val="1"/>
      <w:marLeft w:val="0"/>
      <w:marRight w:val="0"/>
      <w:marTop w:val="0"/>
      <w:marBottom w:val="0"/>
      <w:divBdr>
        <w:top w:val="none" w:sz="0" w:space="0" w:color="auto"/>
        <w:left w:val="none" w:sz="0" w:space="0" w:color="auto"/>
        <w:bottom w:val="none" w:sz="0" w:space="0" w:color="auto"/>
        <w:right w:val="none" w:sz="0" w:space="0" w:color="auto"/>
      </w:divBdr>
    </w:div>
    <w:div w:id="616714682">
      <w:bodyDiv w:val="1"/>
      <w:marLeft w:val="0"/>
      <w:marRight w:val="0"/>
      <w:marTop w:val="0"/>
      <w:marBottom w:val="0"/>
      <w:divBdr>
        <w:top w:val="none" w:sz="0" w:space="0" w:color="auto"/>
        <w:left w:val="none" w:sz="0" w:space="0" w:color="auto"/>
        <w:bottom w:val="none" w:sz="0" w:space="0" w:color="auto"/>
        <w:right w:val="none" w:sz="0" w:space="0" w:color="auto"/>
      </w:divBdr>
    </w:div>
    <w:div w:id="616957250">
      <w:bodyDiv w:val="1"/>
      <w:marLeft w:val="0"/>
      <w:marRight w:val="0"/>
      <w:marTop w:val="0"/>
      <w:marBottom w:val="0"/>
      <w:divBdr>
        <w:top w:val="none" w:sz="0" w:space="0" w:color="auto"/>
        <w:left w:val="none" w:sz="0" w:space="0" w:color="auto"/>
        <w:bottom w:val="none" w:sz="0" w:space="0" w:color="auto"/>
        <w:right w:val="none" w:sz="0" w:space="0" w:color="auto"/>
      </w:divBdr>
    </w:div>
    <w:div w:id="617025479">
      <w:bodyDiv w:val="1"/>
      <w:marLeft w:val="0"/>
      <w:marRight w:val="0"/>
      <w:marTop w:val="0"/>
      <w:marBottom w:val="0"/>
      <w:divBdr>
        <w:top w:val="none" w:sz="0" w:space="0" w:color="auto"/>
        <w:left w:val="none" w:sz="0" w:space="0" w:color="auto"/>
        <w:bottom w:val="none" w:sz="0" w:space="0" w:color="auto"/>
        <w:right w:val="none" w:sz="0" w:space="0" w:color="auto"/>
      </w:divBdr>
    </w:div>
    <w:div w:id="617881766">
      <w:bodyDiv w:val="1"/>
      <w:marLeft w:val="0"/>
      <w:marRight w:val="0"/>
      <w:marTop w:val="0"/>
      <w:marBottom w:val="0"/>
      <w:divBdr>
        <w:top w:val="none" w:sz="0" w:space="0" w:color="auto"/>
        <w:left w:val="none" w:sz="0" w:space="0" w:color="auto"/>
        <w:bottom w:val="none" w:sz="0" w:space="0" w:color="auto"/>
        <w:right w:val="none" w:sz="0" w:space="0" w:color="auto"/>
      </w:divBdr>
    </w:div>
    <w:div w:id="618147696">
      <w:bodyDiv w:val="1"/>
      <w:marLeft w:val="0"/>
      <w:marRight w:val="0"/>
      <w:marTop w:val="0"/>
      <w:marBottom w:val="0"/>
      <w:divBdr>
        <w:top w:val="none" w:sz="0" w:space="0" w:color="auto"/>
        <w:left w:val="none" w:sz="0" w:space="0" w:color="auto"/>
        <w:bottom w:val="none" w:sz="0" w:space="0" w:color="auto"/>
        <w:right w:val="none" w:sz="0" w:space="0" w:color="auto"/>
      </w:divBdr>
    </w:div>
    <w:div w:id="618221967">
      <w:bodyDiv w:val="1"/>
      <w:marLeft w:val="0"/>
      <w:marRight w:val="0"/>
      <w:marTop w:val="0"/>
      <w:marBottom w:val="0"/>
      <w:divBdr>
        <w:top w:val="none" w:sz="0" w:space="0" w:color="auto"/>
        <w:left w:val="none" w:sz="0" w:space="0" w:color="auto"/>
        <w:bottom w:val="none" w:sz="0" w:space="0" w:color="auto"/>
        <w:right w:val="none" w:sz="0" w:space="0" w:color="auto"/>
      </w:divBdr>
    </w:div>
    <w:div w:id="618529402">
      <w:bodyDiv w:val="1"/>
      <w:marLeft w:val="0"/>
      <w:marRight w:val="0"/>
      <w:marTop w:val="0"/>
      <w:marBottom w:val="0"/>
      <w:divBdr>
        <w:top w:val="none" w:sz="0" w:space="0" w:color="auto"/>
        <w:left w:val="none" w:sz="0" w:space="0" w:color="auto"/>
        <w:bottom w:val="none" w:sz="0" w:space="0" w:color="auto"/>
        <w:right w:val="none" w:sz="0" w:space="0" w:color="auto"/>
      </w:divBdr>
    </w:div>
    <w:div w:id="618879279">
      <w:bodyDiv w:val="1"/>
      <w:marLeft w:val="0"/>
      <w:marRight w:val="0"/>
      <w:marTop w:val="0"/>
      <w:marBottom w:val="0"/>
      <w:divBdr>
        <w:top w:val="none" w:sz="0" w:space="0" w:color="auto"/>
        <w:left w:val="none" w:sz="0" w:space="0" w:color="auto"/>
        <w:bottom w:val="none" w:sz="0" w:space="0" w:color="auto"/>
        <w:right w:val="none" w:sz="0" w:space="0" w:color="auto"/>
      </w:divBdr>
    </w:div>
    <w:div w:id="619342539">
      <w:bodyDiv w:val="1"/>
      <w:marLeft w:val="0"/>
      <w:marRight w:val="0"/>
      <w:marTop w:val="0"/>
      <w:marBottom w:val="0"/>
      <w:divBdr>
        <w:top w:val="none" w:sz="0" w:space="0" w:color="auto"/>
        <w:left w:val="none" w:sz="0" w:space="0" w:color="auto"/>
        <w:bottom w:val="none" w:sz="0" w:space="0" w:color="auto"/>
        <w:right w:val="none" w:sz="0" w:space="0" w:color="auto"/>
      </w:divBdr>
    </w:div>
    <w:div w:id="619723759">
      <w:bodyDiv w:val="1"/>
      <w:marLeft w:val="0"/>
      <w:marRight w:val="0"/>
      <w:marTop w:val="0"/>
      <w:marBottom w:val="0"/>
      <w:divBdr>
        <w:top w:val="none" w:sz="0" w:space="0" w:color="auto"/>
        <w:left w:val="none" w:sz="0" w:space="0" w:color="auto"/>
        <w:bottom w:val="none" w:sz="0" w:space="0" w:color="auto"/>
        <w:right w:val="none" w:sz="0" w:space="0" w:color="auto"/>
      </w:divBdr>
    </w:div>
    <w:div w:id="619725494">
      <w:bodyDiv w:val="1"/>
      <w:marLeft w:val="0"/>
      <w:marRight w:val="0"/>
      <w:marTop w:val="0"/>
      <w:marBottom w:val="0"/>
      <w:divBdr>
        <w:top w:val="none" w:sz="0" w:space="0" w:color="auto"/>
        <w:left w:val="none" w:sz="0" w:space="0" w:color="auto"/>
        <w:bottom w:val="none" w:sz="0" w:space="0" w:color="auto"/>
        <w:right w:val="none" w:sz="0" w:space="0" w:color="auto"/>
      </w:divBdr>
    </w:div>
    <w:div w:id="619803443">
      <w:bodyDiv w:val="1"/>
      <w:marLeft w:val="0"/>
      <w:marRight w:val="0"/>
      <w:marTop w:val="0"/>
      <w:marBottom w:val="0"/>
      <w:divBdr>
        <w:top w:val="none" w:sz="0" w:space="0" w:color="auto"/>
        <w:left w:val="none" w:sz="0" w:space="0" w:color="auto"/>
        <w:bottom w:val="none" w:sz="0" w:space="0" w:color="auto"/>
        <w:right w:val="none" w:sz="0" w:space="0" w:color="auto"/>
      </w:divBdr>
    </w:div>
    <w:div w:id="620114925">
      <w:bodyDiv w:val="1"/>
      <w:marLeft w:val="0"/>
      <w:marRight w:val="0"/>
      <w:marTop w:val="0"/>
      <w:marBottom w:val="0"/>
      <w:divBdr>
        <w:top w:val="none" w:sz="0" w:space="0" w:color="auto"/>
        <w:left w:val="none" w:sz="0" w:space="0" w:color="auto"/>
        <w:bottom w:val="none" w:sz="0" w:space="0" w:color="auto"/>
        <w:right w:val="none" w:sz="0" w:space="0" w:color="auto"/>
      </w:divBdr>
    </w:div>
    <w:div w:id="620189244">
      <w:bodyDiv w:val="1"/>
      <w:marLeft w:val="0"/>
      <w:marRight w:val="0"/>
      <w:marTop w:val="0"/>
      <w:marBottom w:val="0"/>
      <w:divBdr>
        <w:top w:val="none" w:sz="0" w:space="0" w:color="auto"/>
        <w:left w:val="none" w:sz="0" w:space="0" w:color="auto"/>
        <w:bottom w:val="none" w:sz="0" w:space="0" w:color="auto"/>
        <w:right w:val="none" w:sz="0" w:space="0" w:color="auto"/>
      </w:divBdr>
    </w:div>
    <w:div w:id="620574546">
      <w:bodyDiv w:val="1"/>
      <w:marLeft w:val="0"/>
      <w:marRight w:val="0"/>
      <w:marTop w:val="0"/>
      <w:marBottom w:val="0"/>
      <w:divBdr>
        <w:top w:val="none" w:sz="0" w:space="0" w:color="auto"/>
        <w:left w:val="none" w:sz="0" w:space="0" w:color="auto"/>
        <w:bottom w:val="none" w:sz="0" w:space="0" w:color="auto"/>
        <w:right w:val="none" w:sz="0" w:space="0" w:color="auto"/>
      </w:divBdr>
    </w:div>
    <w:div w:id="620650557">
      <w:bodyDiv w:val="1"/>
      <w:marLeft w:val="0"/>
      <w:marRight w:val="0"/>
      <w:marTop w:val="0"/>
      <w:marBottom w:val="0"/>
      <w:divBdr>
        <w:top w:val="none" w:sz="0" w:space="0" w:color="auto"/>
        <w:left w:val="none" w:sz="0" w:space="0" w:color="auto"/>
        <w:bottom w:val="none" w:sz="0" w:space="0" w:color="auto"/>
        <w:right w:val="none" w:sz="0" w:space="0" w:color="auto"/>
      </w:divBdr>
    </w:div>
    <w:div w:id="620696545">
      <w:bodyDiv w:val="1"/>
      <w:marLeft w:val="0"/>
      <w:marRight w:val="0"/>
      <w:marTop w:val="0"/>
      <w:marBottom w:val="0"/>
      <w:divBdr>
        <w:top w:val="none" w:sz="0" w:space="0" w:color="auto"/>
        <w:left w:val="none" w:sz="0" w:space="0" w:color="auto"/>
        <w:bottom w:val="none" w:sz="0" w:space="0" w:color="auto"/>
        <w:right w:val="none" w:sz="0" w:space="0" w:color="auto"/>
      </w:divBdr>
    </w:div>
    <w:div w:id="620890386">
      <w:bodyDiv w:val="1"/>
      <w:marLeft w:val="0"/>
      <w:marRight w:val="0"/>
      <w:marTop w:val="0"/>
      <w:marBottom w:val="0"/>
      <w:divBdr>
        <w:top w:val="none" w:sz="0" w:space="0" w:color="auto"/>
        <w:left w:val="none" w:sz="0" w:space="0" w:color="auto"/>
        <w:bottom w:val="none" w:sz="0" w:space="0" w:color="auto"/>
        <w:right w:val="none" w:sz="0" w:space="0" w:color="auto"/>
      </w:divBdr>
    </w:div>
    <w:div w:id="621154555">
      <w:bodyDiv w:val="1"/>
      <w:marLeft w:val="0"/>
      <w:marRight w:val="0"/>
      <w:marTop w:val="0"/>
      <w:marBottom w:val="0"/>
      <w:divBdr>
        <w:top w:val="none" w:sz="0" w:space="0" w:color="auto"/>
        <w:left w:val="none" w:sz="0" w:space="0" w:color="auto"/>
        <w:bottom w:val="none" w:sz="0" w:space="0" w:color="auto"/>
        <w:right w:val="none" w:sz="0" w:space="0" w:color="auto"/>
      </w:divBdr>
    </w:div>
    <w:div w:id="621155360">
      <w:bodyDiv w:val="1"/>
      <w:marLeft w:val="0"/>
      <w:marRight w:val="0"/>
      <w:marTop w:val="0"/>
      <w:marBottom w:val="0"/>
      <w:divBdr>
        <w:top w:val="none" w:sz="0" w:space="0" w:color="auto"/>
        <w:left w:val="none" w:sz="0" w:space="0" w:color="auto"/>
        <w:bottom w:val="none" w:sz="0" w:space="0" w:color="auto"/>
        <w:right w:val="none" w:sz="0" w:space="0" w:color="auto"/>
      </w:divBdr>
    </w:div>
    <w:div w:id="621347844">
      <w:bodyDiv w:val="1"/>
      <w:marLeft w:val="0"/>
      <w:marRight w:val="0"/>
      <w:marTop w:val="0"/>
      <w:marBottom w:val="0"/>
      <w:divBdr>
        <w:top w:val="none" w:sz="0" w:space="0" w:color="auto"/>
        <w:left w:val="none" w:sz="0" w:space="0" w:color="auto"/>
        <w:bottom w:val="none" w:sz="0" w:space="0" w:color="auto"/>
        <w:right w:val="none" w:sz="0" w:space="0" w:color="auto"/>
      </w:divBdr>
    </w:div>
    <w:div w:id="621766323">
      <w:bodyDiv w:val="1"/>
      <w:marLeft w:val="0"/>
      <w:marRight w:val="0"/>
      <w:marTop w:val="0"/>
      <w:marBottom w:val="0"/>
      <w:divBdr>
        <w:top w:val="none" w:sz="0" w:space="0" w:color="auto"/>
        <w:left w:val="none" w:sz="0" w:space="0" w:color="auto"/>
        <w:bottom w:val="none" w:sz="0" w:space="0" w:color="auto"/>
        <w:right w:val="none" w:sz="0" w:space="0" w:color="auto"/>
      </w:divBdr>
    </w:div>
    <w:div w:id="622007825">
      <w:bodyDiv w:val="1"/>
      <w:marLeft w:val="0"/>
      <w:marRight w:val="0"/>
      <w:marTop w:val="0"/>
      <w:marBottom w:val="0"/>
      <w:divBdr>
        <w:top w:val="none" w:sz="0" w:space="0" w:color="auto"/>
        <w:left w:val="none" w:sz="0" w:space="0" w:color="auto"/>
        <w:bottom w:val="none" w:sz="0" w:space="0" w:color="auto"/>
        <w:right w:val="none" w:sz="0" w:space="0" w:color="auto"/>
      </w:divBdr>
    </w:div>
    <w:div w:id="622537788">
      <w:bodyDiv w:val="1"/>
      <w:marLeft w:val="0"/>
      <w:marRight w:val="0"/>
      <w:marTop w:val="0"/>
      <w:marBottom w:val="0"/>
      <w:divBdr>
        <w:top w:val="none" w:sz="0" w:space="0" w:color="auto"/>
        <w:left w:val="none" w:sz="0" w:space="0" w:color="auto"/>
        <w:bottom w:val="none" w:sz="0" w:space="0" w:color="auto"/>
        <w:right w:val="none" w:sz="0" w:space="0" w:color="auto"/>
      </w:divBdr>
    </w:div>
    <w:div w:id="622999699">
      <w:bodyDiv w:val="1"/>
      <w:marLeft w:val="0"/>
      <w:marRight w:val="0"/>
      <w:marTop w:val="0"/>
      <w:marBottom w:val="0"/>
      <w:divBdr>
        <w:top w:val="none" w:sz="0" w:space="0" w:color="auto"/>
        <w:left w:val="none" w:sz="0" w:space="0" w:color="auto"/>
        <w:bottom w:val="none" w:sz="0" w:space="0" w:color="auto"/>
        <w:right w:val="none" w:sz="0" w:space="0" w:color="auto"/>
      </w:divBdr>
    </w:div>
    <w:div w:id="623266645">
      <w:bodyDiv w:val="1"/>
      <w:marLeft w:val="0"/>
      <w:marRight w:val="0"/>
      <w:marTop w:val="0"/>
      <w:marBottom w:val="0"/>
      <w:divBdr>
        <w:top w:val="none" w:sz="0" w:space="0" w:color="auto"/>
        <w:left w:val="none" w:sz="0" w:space="0" w:color="auto"/>
        <w:bottom w:val="none" w:sz="0" w:space="0" w:color="auto"/>
        <w:right w:val="none" w:sz="0" w:space="0" w:color="auto"/>
      </w:divBdr>
    </w:div>
    <w:div w:id="623267220">
      <w:bodyDiv w:val="1"/>
      <w:marLeft w:val="0"/>
      <w:marRight w:val="0"/>
      <w:marTop w:val="0"/>
      <w:marBottom w:val="0"/>
      <w:divBdr>
        <w:top w:val="none" w:sz="0" w:space="0" w:color="auto"/>
        <w:left w:val="none" w:sz="0" w:space="0" w:color="auto"/>
        <w:bottom w:val="none" w:sz="0" w:space="0" w:color="auto"/>
        <w:right w:val="none" w:sz="0" w:space="0" w:color="auto"/>
      </w:divBdr>
    </w:div>
    <w:div w:id="623313654">
      <w:bodyDiv w:val="1"/>
      <w:marLeft w:val="0"/>
      <w:marRight w:val="0"/>
      <w:marTop w:val="0"/>
      <w:marBottom w:val="0"/>
      <w:divBdr>
        <w:top w:val="none" w:sz="0" w:space="0" w:color="auto"/>
        <w:left w:val="none" w:sz="0" w:space="0" w:color="auto"/>
        <w:bottom w:val="none" w:sz="0" w:space="0" w:color="auto"/>
        <w:right w:val="none" w:sz="0" w:space="0" w:color="auto"/>
      </w:divBdr>
    </w:div>
    <w:div w:id="623465733">
      <w:bodyDiv w:val="1"/>
      <w:marLeft w:val="0"/>
      <w:marRight w:val="0"/>
      <w:marTop w:val="0"/>
      <w:marBottom w:val="0"/>
      <w:divBdr>
        <w:top w:val="none" w:sz="0" w:space="0" w:color="auto"/>
        <w:left w:val="none" w:sz="0" w:space="0" w:color="auto"/>
        <w:bottom w:val="none" w:sz="0" w:space="0" w:color="auto"/>
        <w:right w:val="none" w:sz="0" w:space="0" w:color="auto"/>
      </w:divBdr>
    </w:div>
    <w:div w:id="623466921">
      <w:bodyDiv w:val="1"/>
      <w:marLeft w:val="0"/>
      <w:marRight w:val="0"/>
      <w:marTop w:val="0"/>
      <w:marBottom w:val="0"/>
      <w:divBdr>
        <w:top w:val="none" w:sz="0" w:space="0" w:color="auto"/>
        <w:left w:val="none" w:sz="0" w:space="0" w:color="auto"/>
        <w:bottom w:val="none" w:sz="0" w:space="0" w:color="auto"/>
        <w:right w:val="none" w:sz="0" w:space="0" w:color="auto"/>
      </w:divBdr>
    </w:div>
    <w:div w:id="623652931">
      <w:bodyDiv w:val="1"/>
      <w:marLeft w:val="0"/>
      <w:marRight w:val="0"/>
      <w:marTop w:val="0"/>
      <w:marBottom w:val="0"/>
      <w:divBdr>
        <w:top w:val="none" w:sz="0" w:space="0" w:color="auto"/>
        <w:left w:val="none" w:sz="0" w:space="0" w:color="auto"/>
        <w:bottom w:val="none" w:sz="0" w:space="0" w:color="auto"/>
        <w:right w:val="none" w:sz="0" w:space="0" w:color="auto"/>
      </w:divBdr>
    </w:div>
    <w:div w:id="623854351">
      <w:bodyDiv w:val="1"/>
      <w:marLeft w:val="0"/>
      <w:marRight w:val="0"/>
      <w:marTop w:val="0"/>
      <w:marBottom w:val="0"/>
      <w:divBdr>
        <w:top w:val="none" w:sz="0" w:space="0" w:color="auto"/>
        <w:left w:val="none" w:sz="0" w:space="0" w:color="auto"/>
        <w:bottom w:val="none" w:sz="0" w:space="0" w:color="auto"/>
        <w:right w:val="none" w:sz="0" w:space="0" w:color="auto"/>
      </w:divBdr>
    </w:div>
    <w:div w:id="624120553">
      <w:bodyDiv w:val="1"/>
      <w:marLeft w:val="0"/>
      <w:marRight w:val="0"/>
      <w:marTop w:val="0"/>
      <w:marBottom w:val="0"/>
      <w:divBdr>
        <w:top w:val="none" w:sz="0" w:space="0" w:color="auto"/>
        <w:left w:val="none" w:sz="0" w:space="0" w:color="auto"/>
        <w:bottom w:val="none" w:sz="0" w:space="0" w:color="auto"/>
        <w:right w:val="none" w:sz="0" w:space="0" w:color="auto"/>
      </w:divBdr>
    </w:div>
    <w:div w:id="624585452">
      <w:bodyDiv w:val="1"/>
      <w:marLeft w:val="0"/>
      <w:marRight w:val="0"/>
      <w:marTop w:val="0"/>
      <w:marBottom w:val="0"/>
      <w:divBdr>
        <w:top w:val="none" w:sz="0" w:space="0" w:color="auto"/>
        <w:left w:val="none" w:sz="0" w:space="0" w:color="auto"/>
        <w:bottom w:val="none" w:sz="0" w:space="0" w:color="auto"/>
        <w:right w:val="none" w:sz="0" w:space="0" w:color="auto"/>
      </w:divBdr>
    </w:div>
    <w:div w:id="624779592">
      <w:bodyDiv w:val="1"/>
      <w:marLeft w:val="0"/>
      <w:marRight w:val="0"/>
      <w:marTop w:val="0"/>
      <w:marBottom w:val="0"/>
      <w:divBdr>
        <w:top w:val="none" w:sz="0" w:space="0" w:color="auto"/>
        <w:left w:val="none" w:sz="0" w:space="0" w:color="auto"/>
        <w:bottom w:val="none" w:sz="0" w:space="0" w:color="auto"/>
        <w:right w:val="none" w:sz="0" w:space="0" w:color="auto"/>
      </w:divBdr>
    </w:div>
    <w:div w:id="624972196">
      <w:bodyDiv w:val="1"/>
      <w:marLeft w:val="0"/>
      <w:marRight w:val="0"/>
      <w:marTop w:val="0"/>
      <w:marBottom w:val="0"/>
      <w:divBdr>
        <w:top w:val="none" w:sz="0" w:space="0" w:color="auto"/>
        <w:left w:val="none" w:sz="0" w:space="0" w:color="auto"/>
        <w:bottom w:val="none" w:sz="0" w:space="0" w:color="auto"/>
        <w:right w:val="none" w:sz="0" w:space="0" w:color="auto"/>
      </w:divBdr>
    </w:div>
    <w:div w:id="625164741">
      <w:bodyDiv w:val="1"/>
      <w:marLeft w:val="0"/>
      <w:marRight w:val="0"/>
      <w:marTop w:val="0"/>
      <w:marBottom w:val="0"/>
      <w:divBdr>
        <w:top w:val="none" w:sz="0" w:space="0" w:color="auto"/>
        <w:left w:val="none" w:sz="0" w:space="0" w:color="auto"/>
        <w:bottom w:val="none" w:sz="0" w:space="0" w:color="auto"/>
        <w:right w:val="none" w:sz="0" w:space="0" w:color="auto"/>
      </w:divBdr>
    </w:div>
    <w:div w:id="625504762">
      <w:bodyDiv w:val="1"/>
      <w:marLeft w:val="0"/>
      <w:marRight w:val="0"/>
      <w:marTop w:val="0"/>
      <w:marBottom w:val="0"/>
      <w:divBdr>
        <w:top w:val="none" w:sz="0" w:space="0" w:color="auto"/>
        <w:left w:val="none" w:sz="0" w:space="0" w:color="auto"/>
        <w:bottom w:val="none" w:sz="0" w:space="0" w:color="auto"/>
        <w:right w:val="none" w:sz="0" w:space="0" w:color="auto"/>
      </w:divBdr>
    </w:div>
    <w:div w:id="626005491">
      <w:bodyDiv w:val="1"/>
      <w:marLeft w:val="0"/>
      <w:marRight w:val="0"/>
      <w:marTop w:val="0"/>
      <w:marBottom w:val="0"/>
      <w:divBdr>
        <w:top w:val="none" w:sz="0" w:space="0" w:color="auto"/>
        <w:left w:val="none" w:sz="0" w:space="0" w:color="auto"/>
        <w:bottom w:val="none" w:sz="0" w:space="0" w:color="auto"/>
        <w:right w:val="none" w:sz="0" w:space="0" w:color="auto"/>
      </w:divBdr>
    </w:div>
    <w:div w:id="626398546">
      <w:bodyDiv w:val="1"/>
      <w:marLeft w:val="0"/>
      <w:marRight w:val="0"/>
      <w:marTop w:val="0"/>
      <w:marBottom w:val="0"/>
      <w:divBdr>
        <w:top w:val="none" w:sz="0" w:space="0" w:color="auto"/>
        <w:left w:val="none" w:sz="0" w:space="0" w:color="auto"/>
        <w:bottom w:val="none" w:sz="0" w:space="0" w:color="auto"/>
        <w:right w:val="none" w:sz="0" w:space="0" w:color="auto"/>
      </w:divBdr>
    </w:div>
    <w:div w:id="626400278">
      <w:bodyDiv w:val="1"/>
      <w:marLeft w:val="0"/>
      <w:marRight w:val="0"/>
      <w:marTop w:val="0"/>
      <w:marBottom w:val="0"/>
      <w:divBdr>
        <w:top w:val="none" w:sz="0" w:space="0" w:color="auto"/>
        <w:left w:val="none" w:sz="0" w:space="0" w:color="auto"/>
        <w:bottom w:val="none" w:sz="0" w:space="0" w:color="auto"/>
        <w:right w:val="none" w:sz="0" w:space="0" w:color="auto"/>
      </w:divBdr>
    </w:div>
    <w:div w:id="626663234">
      <w:bodyDiv w:val="1"/>
      <w:marLeft w:val="0"/>
      <w:marRight w:val="0"/>
      <w:marTop w:val="0"/>
      <w:marBottom w:val="0"/>
      <w:divBdr>
        <w:top w:val="none" w:sz="0" w:space="0" w:color="auto"/>
        <w:left w:val="none" w:sz="0" w:space="0" w:color="auto"/>
        <w:bottom w:val="none" w:sz="0" w:space="0" w:color="auto"/>
        <w:right w:val="none" w:sz="0" w:space="0" w:color="auto"/>
      </w:divBdr>
    </w:div>
    <w:div w:id="626668242">
      <w:bodyDiv w:val="1"/>
      <w:marLeft w:val="0"/>
      <w:marRight w:val="0"/>
      <w:marTop w:val="0"/>
      <w:marBottom w:val="0"/>
      <w:divBdr>
        <w:top w:val="none" w:sz="0" w:space="0" w:color="auto"/>
        <w:left w:val="none" w:sz="0" w:space="0" w:color="auto"/>
        <w:bottom w:val="none" w:sz="0" w:space="0" w:color="auto"/>
        <w:right w:val="none" w:sz="0" w:space="0" w:color="auto"/>
      </w:divBdr>
    </w:div>
    <w:div w:id="626861670">
      <w:bodyDiv w:val="1"/>
      <w:marLeft w:val="0"/>
      <w:marRight w:val="0"/>
      <w:marTop w:val="0"/>
      <w:marBottom w:val="0"/>
      <w:divBdr>
        <w:top w:val="none" w:sz="0" w:space="0" w:color="auto"/>
        <w:left w:val="none" w:sz="0" w:space="0" w:color="auto"/>
        <w:bottom w:val="none" w:sz="0" w:space="0" w:color="auto"/>
        <w:right w:val="none" w:sz="0" w:space="0" w:color="auto"/>
      </w:divBdr>
    </w:div>
    <w:div w:id="627054481">
      <w:bodyDiv w:val="1"/>
      <w:marLeft w:val="0"/>
      <w:marRight w:val="0"/>
      <w:marTop w:val="0"/>
      <w:marBottom w:val="0"/>
      <w:divBdr>
        <w:top w:val="none" w:sz="0" w:space="0" w:color="auto"/>
        <w:left w:val="none" w:sz="0" w:space="0" w:color="auto"/>
        <w:bottom w:val="none" w:sz="0" w:space="0" w:color="auto"/>
        <w:right w:val="none" w:sz="0" w:space="0" w:color="auto"/>
      </w:divBdr>
    </w:div>
    <w:div w:id="627508962">
      <w:bodyDiv w:val="1"/>
      <w:marLeft w:val="0"/>
      <w:marRight w:val="0"/>
      <w:marTop w:val="0"/>
      <w:marBottom w:val="0"/>
      <w:divBdr>
        <w:top w:val="none" w:sz="0" w:space="0" w:color="auto"/>
        <w:left w:val="none" w:sz="0" w:space="0" w:color="auto"/>
        <w:bottom w:val="none" w:sz="0" w:space="0" w:color="auto"/>
        <w:right w:val="none" w:sz="0" w:space="0" w:color="auto"/>
      </w:divBdr>
    </w:div>
    <w:div w:id="627705215">
      <w:bodyDiv w:val="1"/>
      <w:marLeft w:val="0"/>
      <w:marRight w:val="0"/>
      <w:marTop w:val="0"/>
      <w:marBottom w:val="0"/>
      <w:divBdr>
        <w:top w:val="none" w:sz="0" w:space="0" w:color="auto"/>
        <w:left w:val="none" w:sz="0" w:space="0" w:color="auto"/>
        <w:bottom w:val="none" w:sz="0" w:space="0" w:color="auto"/>
        <w:right w:val="none" w:sz="0" w:space="0" w:color="auto"/>
      </w:divBdr>
    </w:div>
    <w:div w:id="628246550">
      <w:bodyDiv w:val="1"/>
      <w:marLeft w:val="0"/>
      <w:marRight w:val="0"/>
      <w:marTop w:val="0"/>
      <w:marBottom w:val="0"/>
      <w:divBdr>
        <w:top w:val="none" w:sz="0" w:space="0" w:color="auto"/>
        <w:left w:val="none" w:sz="0" w:space="0" w:color="auto"/>
        <w:bottom w:val="none" w:sz="0" w:space="0" w:color="auto"/>
        <w:right w:val="none" w:sz="0" w:space="0" w:color="auto"/>
      </w:divBdr>
    </w:div>
    <w:div w:id="628434681">
      <w:bodyDiv w:val="1"/>
      <w:marLeft w:val="0"/>
      <w:marRight w:val="0"/>
      <w:marTop w:val="0"/>
      <w:marBottom w:val="0"/>
      <w:divBdr>
        <w:top w:val="none" w:sz="0" w:space="0" w:color="auto"/>
        <w:left w:val="none" w:sz="0" w:space="0" w:color="auto"/>
        <w:bottom w:val="none" w:sz="0" w:space="0" w:color="auto"/>
        <w:right w:val="none" w:sz="0" w:space="0" w:color="auto"/>
      </w:divBdr>
    </w:div>
    <w:div w:id="628513527">
      <w:bodyDiv w:val="1"/>
      <w:marLeft w:val="0"/>
      <w:marRight w:val="0"/>
      <w:marTop w:val="0"/>
      <w:marBottom w:val="0"/>
      <w:divBdr>
        <w:top w:val="none" w:sz="0" w:space="0" w:color="auto"/>
        <w:left w:val="none" w:sz="0" w:space="0" w:color="auto"/>
        <w:bottom w:val="none" w:sz="0" w:space="0" w:color="auto"/>
        <w:right w:val="none" w:sz="0" w:space="0" w:color="auto"/>
      </w:divBdr>
    </w:div>
    <w:div w:id="628557775">
      <w:bodyDiv w:val="1"/>
      <w:marLeft w:val="0"/>
      <w:marRight w:val="0"/>
      <w:marTop w:val="0"/>
      <w:marBottom w:val="0"/>
      <w:divBdr>
        <w:top w:val="none" w:sz="0" w:space="0" w:color="auto"/>
        <w:left w:val="none" w:sz="0" w:space="0" w:color="auto"/>
        <w:bottom w:val="none" w:sz="0" w:space="0" w:color="auto"/>
        <w:right w:val="none" w:sz="0" w:space="0" w:color="auto"/>
      </w:divBdr>
    </w:div>
    <w:div w:id="628633492">
      <w:bodyDiv w:val="1"/>
      <w:marLeft w:val="0"/>
      <w:marRight w:val="0"/>
      <w:marTop w:val="0"/>
      <w:marBottom w:val="0"/>
      <w:divBdr>
        <w:top w:val="none" w:sz="0" w:space="0" w:color="auto"/>
        <w:left w:val="none" w:sz="0" w:space="0" w:color="auto"/>
        <w:bottom w:val="none" w:sz="0" w:space="0" w:color="auto"/>
        <w:right w:val="none" w:sz="0" w:space="0" w:color="auto"/>
      </w:divBdr>
    </w:div>
    <w:div w:id="629089478">
      <w:bodyDiv w:val="1"/>
      <w:marLeft w:val="0"/>
      <w:marRight w:val="0"/>
      <w:marTop w:val="0"/>
      <w:marBottom w:val="0"/>
      <w:divBdr>
        <w:top w:val="none" w:sz="0" w:space="0" w:color="auto"/>
        <w:left w:val="none" w:sz="0" w:space="0" w:color="auto"/>
        <w:bottom w:val="none" w:sz="0" w:space="0" w:color="auto"/>
        <w:right w:val="none" w:sz="0" w:space="0" w:color="auto"/>
      </w:divBdr>
    </w:div>
    <w:div w:id="629095191">
      <w:bodyDiv w:val="1"/>
      <w:marLeft w:val="0"/>
      <w:marRight w:val="0"/>
      <w:marTop w:val="0"/>
      <w:marBottom w:val="0"/>
      <w:divBdr>
        <w:top w:val="none" w:sz="0" w:space="0" w:color="auto"/>
        <w:left w:val="none" w:sz="0" w:space="0" w:color="auto"/>
        <w:bottom w:val="none" w:sz="0" w:space="0" w:color="auto"/>
        <w:right w:val="none" w:sz="0" w:space="0" w:color="auto"/>
      </w:divBdr>
    </w:div>
    <w:div w:id="629282561">
      <w:bodyDiv w:val="1"/>
      <w:marLeft w:val="0"/>
      <w:marRight w:val="0"/>
      <w:marTop w:val="0"/>
      <w:marBottom w:val="0"/>
      <w:divBdr>
        <w:top w:val="none" w:sz="0" w:space="0" w:color="auto"/>
        <w:left w:val="none" w:sz="0" w:space="0" w:color="auto"/>
        <w:bottom w:val="none" w:sz="0" w:space="0" w:color="auto"/>
        <w:right w:val="none" w:sz="0" w:space="0" w:color="auto"/>
      </w:divBdr>
    </w:div>
    <w:div w:id="629477974">
      <w:bodyDiv w:val="1"/>
      <w:marLeft w:val="0"/>
      <w:marRight w:val="0"/>
      <w:marTop w:val="0"/>
      <w:marBottom w:val="0"/>
      <w:divBdr>
        <w:top w:val="none" w:sz="0" w:space="0" w:color="auto"/>
        <w:left w:val="none" w:sz="0" w:space="0" w:color="auto"/>
        <w:bottom w:val="none" w:sz="0" w:space="0" w:color="auto"/>
        <w:right w:val="none" w:sz="0" w:space="0" w:color="auto"/>
      </w:divBdr>
    </w:div>
    <w:div w:id="629631265">
      <w:bodyDiv w:val="1"/>
      <w:marLeft w:val="0"/>
      <w:marRight w:val="0"/>
      <w:marTop w:val="0"/>
      <w:marBottom w:val="0"/>
      <w:divBdr>
        <w:top w:val="none" w:sz="0" w:space="0" w:color="auto"/>
        <w:left w:val="none" w:sz="0" w:space="0" w:color="auto"/>
        <w:bottom w:val="none" w:sz="0" w:space="0" w:color="auto"/>
        <w:right w:val="none" w:sz="0" w:space="0" w:color="auto"/>
      </w:divBdr>
    </w:div>
    <w:div w:id="629701987">
      <w:bodyDiv w:val="1"/>
      <w:marLeft w:val="0"/>
      <w:marRight w:val="0"/>
      <w:marTop w:val="0"/>
      <w:marBottom w:val="0"/>
      <w:divBdr>
        <w:top w:val="none" w:sz="0" w:space="0" w:color="auto"/>
        <w:left w:val="none" w:sz="0" w:space="0" w:color="auto"/>
        <w:bottom w:val="none" w:sz="0" w:space="0" w:color="auto"/>
        <w:right w:val="none" w:sz="0" w:space="0" w:color="auto"/>
      </w:divBdr>
    </w:div>
    <w:div w:id="629940656">
      <w:bodyDiv w:val="1"/>
      <w:marLeft w:val="0"/>
      <w:marRight w:val="0"/>
      <w:marTop w:val="0"/>
      <w:marBottom w:val="0"/>
      <w:divBdr>
        <w:top w:val="none" w:sz="0" w:space="0" w:color="auto"/>
        <w:left w:val="none" w:sz="0" w:space="0" w:color="auto"/>
        <w:bottom w:val="none" w:sz="0" w:space="0" w:color="auto"/>
        <w:right w:val="none" w:sz="0" w:space="0" w:color="auto"/>
      </w:divBdr>
    </w:div>
    <w:div w:id="630786165">
      <w:bodyDiv w:val="1"/>
      <w:marLeft w:val="0"/>
      <w:marRight w:val="0"/>
      <w:marTop w:val="0"/>
      <w:marBottom w:val="0"/>
      <w:divBdr>
        <w:top w:val="none" w:sz="0" w:space="0" w:color="auto"/>
        <w:left w:val="none" w:sz="0" w:space="0" w:color="auto"/>
        <w:bottom w:val="none" w:sz="0" w:space="0" w:color="auto"/>
        <w:right w:val="none" w:sz="0" w:space="0" w:color="auto"/>
      </w:divBdr>
    </w:div>
    <w:div w:id="630861121">
      <w:bodyDiv w:val="1"/>
      <w:marLeft w:val="0"/>
      <w:marRight w:val="0"/>
      <w:marTop w:val="0"/>
      <w:marBottom w:val="0"/>
      <w:divBdr>
        <w:top w:val="none" w:sz="0" w:space="0" w:color="auto"/>
        <w:left w:val="none" w:sz="0" w:space="0" w:color="auto"/>
        <w:bottom w:val="none" w:sz="0" w:space="0" w:color="auto"/>
        <w:right w:val="none" w:sz="0" w:space="0" w:color="auto"/>
      </w:divBdr>
    </w:div>
    <w:div w:id="630943672">
      <w:bodyDiv w:val="1"/>
      <w:marLeft w:val="0"/>
      <w:marRight w:val="0"/>
      <w:marTop w:val="0"/>
      <w:marBottom w:val="0"/>
      <w:divBdr>
        <w:top w:val="none" w:sz="0" w:space="0" w:color="auto"/>
        <w:left w:val="none" w:sz="0" w:space="0" w:color="auto"/>
        <w:bottom w:val="none" w:sz="0" w:space="0" w:color="auto"/>
        <w:right w:val="none" w:sz="0" w:space="0" w:color="auto"/>
      </w:divBdr>
    </w:div>
    <w:div w:id="631133419">
      <w:bodyDiv w:val="1"/>
      <w:marLeft w:val="0"/>
      <w:marRight w:val="0"/>
      <w:marTop w:val="0"/>
      <w:marBottom w:val="0"/>
      <w:divBdr>
        <w:top w:val="none" w:sz="0" w:space="0" w:color="auto"/>
        <w:left w:val="none" w:sz="0" w:space="0" w:color="auto"/>
        <w:bottom w:val="none" w:sz="0" w:space="0" w:color="auto"/>
        <w:right w:val="none" w:sz="0" w:space="0" w:color="auto"/>
      </w:divBdr>
    </w:div>
    <w:div w:id="631398000">
      <w:bodyDiv w:val="1"/>
      <w:marLeft w:val="0"/>
      <w:marRight w:val="0"/>
      <w:marTop w:val="0"/>
      <w:marBottom w:val="0"/>
      <w:divBdr>
        <w:top w:val="none" w:sz="0" w:space="0" w:color="auto"/>
        <w:left w:val="none" w:sz="0" w:space="0" w:color="auto"/>
        <w:bottom w:val="none" w:sz="0" w:space="0" w:color="auto"/>
        <w:right w:val="none" w:sz="0" w:space="0" w:color="auto"/>
      </w:divBdr>
    </w:div>
    <w:div w:id="631401586">
      <w:bodyDiv w:val="1"/>
      <w:marLeft w:val="0"/>
      <w:marRight w:val="0"/>
      <w:marTop w:val="0"/>
      <w:marBottom w:val="0"/>
      <w:divBdr>
        <w:top w:val="none" w:sz="0" w:space="0" w:color="auto"/>
        <w:left w:val="none" w:sz="0" w:space="0" w:color="auto"/>
        <w:bottom w:val="none" w:sz="0" w:space="0" w:color="auto"/>
        <w:right w:val="none" w:sz="0" w:space="0" w:color="auto"/>
      </w:divBdr>
    </w:div>
    <w:div w:id="631520337">
      <w:bodyDiv w:val="1"/>
      <w:marLeft w:val="0"/>
      <w:marRight w:val="0"/>
      <w:marTop w:val="0"/>
      <w:marBottom w:val="0"/>
      <w:divBdr>
        <w:top w:val="none" w:sz="0" w:space="0" w:color="auto"/>
        <w:left w:val="none" w:sz="0" w:space="0" w:color="auto"/>
        <w:bottom w:val="none" w:sz="0" w:space="0" w:color="auto"/>
        <w:right w:val="none" w:sz="0" w:space="0" w:color="auto"/>
      </w:divBdr>
    </w:div>
    <w:div w:id="631641234">
      <w:bodyDiv w:val="1"/>
      <w:marLeft w:val="0"/>
      <w:marRight w:val="0"/>
      <w:marTop w:val="0"/>
      <w:marBottom w:val="0"/>
      <w:divBdr>
        <w:top w:val="none" w:sz="0" w:space="0" w:color="auto"/>
        <w:left w:val="none" w:sz="0" w:space="0" w:color="auto"/>
        <w:bottom w:val="none" w:sz="0" w:space="0" w:color="auto"/>
        <w:right w:val="none" w:sz="0" w:space="0" w:color="auto"/>
      </w:divBdr>
    </w:div>
    <w:div w:id="631785751">
      <w:bodyDiv w:val="1"/>
      <w:marLeft w:val="0"/>
      <w:marRight w:val="0"/>
      <w:marTop w:val="0"/>
      <w:marBottom w:val="0"/>
      <w:divBdr>
        <w:top w:val="none" w:sz="0" w:space="0" w:color="auto"/>
        <w:left w:val="none" w:sz="0" w:space="0" w:color="auto"/>
        <w:bottom w:val="none" w:sz="0" w:space="0" w:color="auto"/>
        <w:right w:val="none" w:sz="0" w:space="0" w:color="auto"/>
      </w:divBdr>
    </w:div>
    <w:div w:id="631907607">
      <w:bodyDiv w:val="1"/>
      <w:marLeft w:val="0"/>
      <w:marRight w:val="0"/>
      <w:marTop w:val="0"/>
      <w:marBottom w:val="0"/>
      <w:divBdr>
        <w:top w:val="none" w:sz="0" w:space="0" w:color="auto"/>
        <w:left w:val="none" w:sz="0" w:space="0" w:color="auto"/>
        <w:bottom w:val="none" w:sz="0" w:space="0" w:color="auto"/>
        <w:right w:val="none" w:sz="0" w:space="0" w:color="auto"/>
      </w:divBdr>
    </w:div>
    <w:div w:id="631983669">
      <w:bodyDiv w:val="1"/>
      <w:marLeft w:val="0"/>
      <w:marRight w:val="0"/>
      <w:marTop w:val="0"/>
      <w:marBottom w:val="0"/>
      <w:divBdr>
        <w:top w:val="none" w:sz="0" w:space="0" w:color="auto"/>
        <w:left w:val="none" w:sz="0" w:space="0" w:color="auto"/>
        <w:bottom w:val="none" w:sz="0" w:space="0" w:color="auto"/>
        <w:right w:val="none" w:sz="0" w:space="0" w:color="auto"/>
      </w:divBdr>
    </w:div>
    <w:div w:id="632519475">
      <w:bodyDiv w:val="1"/>
      <w:marLeft w:val="0"/>
      <w:marRight w:val="0"/>
      <w:marTop w:val="0"/>
      <w:marBottom w:val="0"/>
      <w:divBdr>
        <w:top w:val="none" w:sz="0" w:space="0" w:color="auto"/>
        <w:left w:val="none" w:sz="0" w:space="0" w:color="auto"/>
        <w:bottom w:val="none" w:sz="0" w:space="0" w:color="auto"/>
        <w:right w:val="none" w:sz="0" w:space="0" w:color="auto"/>
      </w:divBdr>
    </w:div>
    <w:div w:id="632830727">
      <w:bodyDiv w:val="1"/>
      <w:marLeft w:val="0"/>
      <w:marRight w:val="0"/>
      <w:marTop w:val="0"/>
      <w:marBottom w:val="0"/>
      <w:divBdr>
        <w:top w:val="none" w:sz="0" w:space="0" w:color="auto"/>
        <w:left w:val="none" w:sz="0" w:space="0" w:color="auto"/>
        <w:bottom w:val="none" w:sz="0" w:space="0" w:color="auto"/>
        <w:right w:val="none" w:sz="0" w:space="0" w:color="auto"/>
      </w:divBdr>
    </w:div>
    <w:div w:id="632833629">
      <w:bodyDiv w:val="1"/>
      <w:marLeft w:val="0"/>
      <w:marRight w:val="0"/>
      <w:marTop w:val="0"/>
      <w:marBottom w:val="0"/>
      <w:divBdr>
        <w:top w:val="none" w:sz="0" w:space="0" w:color="auto"/>
        <w:left w:val="none" w:sz="0" w:space="0" w:color="auto"/>
        <w:bottom w:val="none" w:sz="0" w:space="0" w:color="auto"/>
        <w:right w:val="none" w:sz="0" w:space="0" w:color="auto"/>
      </w:divBdr>
    </w:div>
    <w:div w:id="632836208">
      <w:bodyDiv w:val="1"/>
      <w:marLeft w:val="0"/>
      <w:marRight w:val="0"/>
      <w:marTop w:val="0"/>
      <w:marBottom w:val="0"/>
      <w:divBdr>
        <w:top w:val="none" w:sz="0" w:space="0" w:color="auto"/>
        <w:left w:val="none" w:sz="0" w:space="0" w:color="auto"/>
        <w:bottom w:val="none" w:sz="0" w:space="0" w:color="auto"/>
        <w:right w:val="none" w:sz="0" w:space="0" w:color="auto"/>
      </w:divBdr>
    </w:div>
    <w:div w:id="632952015">
      <w:bodyDiv w:val="1"/>
      <w:marLeft w:val="0"/>
      <w:marRight w:val="0"/>
      <w:marTop w:val="0"/>
      <w:marBottom w:val="0"/>
      <w:divBdr>
        <w:top w:val="none" w:sz="0" w:space="0" w:color="auto"/>
        <w:left w:val="none" w:sz="0" w:space="0" w:color="auto"/>
        <w:bottom w:val="none" w:sz="0" w:space="0" w:color="auto"/>
        <w:right w:val="none" w:sz="0" w:space="0" w:color="auto"/>
      </w:divBdr>
    </w:div>
    <w:div w:id="633096702">
      <w:bodyDiv w:val="1"/>
      <w:marLeft w:val="0"/>
      <w:marRight w:val="0"/>
      <w:marTop w:val="0"/>
      <w:marBottom w:val="0"/>
      <w:divBdr>
        <w:top w:val="none" w:sz="0" w:space="0" w:color="auto"/>
        <w:left w:val="none" w:sz="0" w:space="0" w:color="auto"/>
        <w:bottom w:val="none" w:sz="0" w:space="0" w:color="auto"/>
        <w:right w:val="none" w:sz="0" w:space="0" w:color="auto"/>
      </w:divBdr>
    </w:div>
    <w:div w:id="633146419">
      <w:bodyDiv w:val="1"/>
      <w:marLeft w:val="0"/>
      <w:marRight w:val="0"/>
      <w:marTop w:val="0"/>
      <w:marBottom w:val="0"/>
      <w:divBdr>
        <w:top w:val="none" w:sz="0" w:space="0" w:color="auto"/>
        <w:left w:val="none" w:sz="0" w:space="0" w:color="auto"/>
        <w:bottom w:val="none" w:sz="0" w:space="0" w:color="auto"/>
        <w:right w:val="none" w:sz="0" w:space="0" w:color="auto"/>
      </w:divBdr>
    </w:div>
    <w:div w:id="633171528">
      <w:bodyDiv w:val="1"/>
      <w:marLeft w:val="0"/>
      <w:marRight w:val="0"/>
      <w:marTop w:val="0"/>
      <w:marBottom w:val="0"/>
      <w:divBdr>
        <w:top w:val="none" w:sz="0" w:space="0" w:color="auto"/>
        <w:left w:val="none" w:sz="0" w:space="0" w:color="auto"/>
        <w:bottom w:val="none" w:sz="0" w:space="0" w:color="auto"/>
        <w:right w:val="none" w:sz="0" w:space="0" w:color="auto"/>
      </w:divBdr>
    </w:div>
    <w:div w:id="633416003">
      <w:bodyDiv w:val="1"/>
      <w:marLeft w:val="0"/>
      <w:marRight w:val="0"/>
      <w:marTop w:val="0"/>
      <w:marBottom w:val="0"/>
      <w:divBdr>
        <w:top w:val="none" w:sz="0" w:space="0" w:color="auto"/>
        <w:left w:val="none" w:sz="0" w:space="0" w:color="auto"/>
        <w:bottom w:val="none" w:sz="0" w:space="0" w:color="auto"/>
        <w:right w:val="none" w:sz="0" w:space="0" w:color="auto"/>
      </w:divBdr>
    </w:div>
    <w:div w:id="633680209">
      <w:bodyDiv w:val="1"/>
      <w:marLeft w:val="0"/>
      <w:marRight w:val="0"/>
      <w:marTop w:val="0"/>
      <w:marBottom w:val="0"/>
      <w:divBdr>
        <w:top w:val="none" w:sz="0" w:space="0" w:color="auto"/>
        <w:left w:val="none" w:sz="0" w:space="0" w:color="auto"/>
        <w:bottom w:val="none" w:sz="0" w:space="0" w:color="auto"/>
        <w:right w:val="none" w:sz="0" w:space="0" w:color="auto"/>
      </w:divBdr>
    </w:div>
    <w:div w:id="633995299">
      <w:bodyDiv w:val="1"/>
      <w:marLeft w:val="0"/>
      <w:marRight w:val="0"/>
      <w:marTop w:val="0"/>
      <w:marBottom w:val="0"/>
      <w:divBdr>
        <w:top w:val="none" w:sz="0" w:space="0" w:color="auto"/>
        <w:left w:val="none" w:sz="0" w:space="0" w:color="auto"/>
        <w:bottom w:val="none" w:sz="0" w:space="0" w:color="auto"/>
        <w:right w:val="none" w:sz="0" w:space="0" w:color="auto"/>
      </w:divBdr>
    </w:div>
    <w:div w:id="634021373">
      <w:bodyDiv w:val="1"/>
      <w:marLeft w:val="0"/>
      <w:marRight w:val="0"/>
      <w:marTop w:val="0"/>
      <w:marBottom w:val="0"/>
      <w:divBdr>
        <w:top w:val="none" w:sz="0" w:space="0" w:color="auto"/>
        <w:left w:val="none" w:sz="0" w:space="0" w:color="auto"/>
        <w:bottom w:val="none" w:sz="0" w:space="0" w:color="auto"/>
        <w:right w:val="none" w:sz="0" w:space="0" w:color="auto"/>
      </w:divBdr>
    </w:div>
    <w:div w:id="634023793">
      <w:bodyDiv w:val="1"/>
      <w:marLeft w:val="0"/>
      <w:marRight w:val="0"/>
      <w:marTop w:val="0"/>
      <w:marBottom w:val="0"/>
      <w:divBdr>
        <w:top w:val="none" w:sz="0" w:space="0" w:color="auto"/>
        <w:left w:val="none" w:sz="0" w:space="0" w:color="auto"/>
        <w:bottom w:val="none" w:sz="0" w:space="0" w:color="auto"/>
        <w:right w:val="none" w:sz="0" w:space="0" w:color="auto"/>
      </w:divBdr>
    </w:div>
    <w:div w:id="634142468">
      <w:bodyDiv w:val="1"/>
      <w:marLeft w:val="0"/>
      <w:marRight w:val="0"/>
      <w:marTop w:val="0"/>
      <w:marBottom w:val="0"/>
      <w:divBdr>
        <w:top w:val="none" w:sz="0" w:space="0" w:color="auto"/>
        <w:left w:val="none" w:sz="0" w:space="0" w:color="auto"/>
        <w:bottom w:val="none" w:sz="0" w:space="0" w:color="auto"/>
        <w:right w:val="none" w:sz="0" w:space="0" w:color="auto"/>
      </w:divBdr>
    </w:div>
    <w:div w:id="634409793">
      <w:bodyDiv w:val="1"/>
      <w:marLeft w:val="0"/>
      <w:marRight w:val="0"/>
      <w:marTop w:val="0"/>
      <w:marBottom w:val="0"/>
      <w:divBdr>
        <w:top w:val="none" w:sz="0" w:space="0" w:color="auto"/>
        <w:left w:val="none" w:sz="0" w:space="0" w:color="auto"/>
        <w:bottom w:val="none" w:sz="0" w:space="0" w:color="auto"/>
        <w:right w:val="none" w:sz="0" w:space="0" w:color="auto"/>
      </w:divBdr>
    </w:div>
    <w:div w:id="634457859">
      <w:bodyDiv w:val="1"/>
      <w:marLeft w:val="0"/>
      <w:marRight w:val="0"/>
      <w:marTop w:val="0"/>
      <w:marBottom w:val="0"/>
      <w:divBdr>
        <w:top w:val="none" w:sz="0" w:space="0" w:color="auto"/>
        <w:left w:val="none" w:sz="0" w:space="0" w:color="auto"/>
        <w:bottom w:val="none" w:sz="0" w:space="0" w:color="auto"/>
        <w:right w:val="none" w:sz="0" w:space="0" w:color="auto"/>
      </w:divBdr>
    </w:div>
    <w:div w:id="634674880">
      <w:bodyDiv w:val="1"/>
      <w:marLeft w:val="0"/>
      <w:marRight w:val="0"/>
      <w:marTop w:val="0"/>
      <w:marBottom w:val="0"/>
      <w:divBdr>
        <w:top w:val="none" w:sz="0" w:space="0" w:color="auto"/>
        <w:left w:val="none" w:sz="0" w:space="0" w:color="auto"/>
        <w:bottom w:val="none" w:sz="0" w:space="0" w:color="auto"/>
        <w:right w:val="none" w:sz="0" w:space="0" w:color="auto"/>
      </w:divBdr>
    </w:div>
    <w:div w:id="634680570">
      <w:bodyDiv w:val="1"/>
      <w:marLeft w:val="0"/>
      <w:marRight w:val="0"/>
      <w:marTop w:val="0"/>
      <w:marBottom w:val="0"/>
      <w:divBdr>
        <w:top w:val="none" w:sz="0" w:space="0" w:color="auto"/>
        <w:left w:val="none" w:sz="0" w:space="0" w:color="auto"/>
        <w:bottom w:val="none" w:sz="0" w:space="0" w:color="auto"/>
        <w:right w:val="none" w:sz="0" w:space="0" w:color="auto"/>
      </w:divBdr>
    </w:div>
    <w:div w:id="635573846">
      <w:bodyDiv w:val="1"/>
      <w:marLeft w:val="0"/>
      <w:marRight w:val="0"/>
      <w:marTop w:val="0"/>
      <w:marBottom w:val="0"/>
      <w:divBdr>
        <w:top w:val="none" w:sz="0" w:space="0" w:color="auto"/>
        <w:left w:val="none" w:sz="0" w:space="0" w:color="auto"/>
        <w:bottom w:val="none" w:sz="0" w:space="0" w:color="auto"/>
        <w:right w:val="none" w:sz="0" w:space="0" w:color="auto"/>
      </w:divBdr>
    </w:div>
    <w:div w:id="635645485">
      <w:bodyDiv w:val="1"/>
      <w:marLeft w:val="0"/>
      <w:marRight w:val="0"/>
      <w:marTop w:val="0"/>
      <w:marBottom w:val="0"/>
      <w:divBdr>
        <w:top w:val="none" w:sz="0" w:space="0" w:color="auto"/>
        <w:left w:val="none" w:sz="0" w:space="0" w:color="auto"/>
        <w:bottom w:val="none" w:sz="0" w:space="0" w:color="auto"/>
        <w:right w:val="none" w:sz="0" w:space="0" w:color="auto"/>
      </w:divBdr>
    </w:div>
    <w:div w:id="636108291">
      <w:bodyDiv w:val="1"/>
      <w:marLeft w:val="0"/>
      <w:marRight w:val="0"/>
      <w:marTop w:val="0"/>
      <w:marBottom w:val="0"/>
      <w:divBdr>
        <w:top w:val="none" w:sz="0" w:space="0" w:color="auto"/>
        <w:left w:val="none" w:sz="0" w:space="0" w:color="auto"/>
        <w:bottom w:val="none" w:sz="0" w:space="0" w:color="auto"/>
        <w:right w:val="none" w:sz="0" w:space="0" w:color="auto"/>
      </w:divBdr>
    </w:div>
    <w:div w:id="636185128">
      <w:bodyDiv w:val="1"/>
      <w:marLeft w:val="0"/>
      <w:marRight w:val="0"/>
      <w:marTop w:val="0"/>
      <w:marBottom w:val="0"/>
      <w:divBdr>
        <w:top w:val="none" w:sz="0" w:space="0" w:color="auto"/>
        <w:left w:val="none" w:sz="0" w:space="0" w:color="auto"/>
        <w:bottom w:val="none" w:sz="0" w:space="0" w:color="auto"/>
        <w:right w:val="none" w:sz="0" w:space="0" w:color="auto"/>
      </w:divBdr>
    </w:div>
    <w:div w:id="636371432">
      <w:bodyDiv w:val="1"/>
      <w:marLeft w:val="0"/>
      <w:marRight w:val="0"/>
      <w:marTop w:val="0"/>
      <w:marBottom w:val="0"/>
      <w:divBdr>
        <w:top w:val="none" w:sz="0" w:space="0" w:color="auto"/>
        <w:left w:val="none" w:sz="0" w:space="0" w:color="auto"/>
        <w:bottom w:val="none" w:sz="0" w:space="0" w:color="auto"/>
        <w:right w:val="none" w:sz="0" w:space="0" w:color="auto"/>
      </w:divBdr>
    </w:div>
    <w:div w:id="636688997">
      <w:bodyDiv w:val="1"/>
      <w:marLeft w:val="0"/>
      <w:marRight w:val="0"/>
      <w:marTop w:val="0"/>
      <w:marBottom w:val="0"/>
      <w:divBdr>
        <w:top w:val="none" w:sz="0" w:space="0" w:color="auto"/>
        <w:left w:val="none" w:sz="0" w:space="0" w:color="auto"/>
        <w:bottom w:val="none" w:sz="0" w:space="0" w:color="auto"/>
        <w:right w:val="none" w:sz="0" w:space="0" w:color="auto"/>
      </w:divBdr>
    </w:div>
    <w:div w:id="636765073">
      <w:bodyDiv w:val="1"/>
      <w:marLeft w:val="0"/>
      <w:marRight w:val="0"/>
      <w:marTop w:val="0"/>
      <w:marBottom w:val="0"/>
      <w:divBdr>
        <w:top w:val="none" w:sz="0" w:space="0" w:color="auto"/>
        <w:left w:val="none" w:sz="0" w:space="0" w:color="auto"/>
        <w:bottom w:val="none" w:sz="0" w:space="0" w:color="auto"/>
        <w:right w:val="none" w:sz="0" w:space="0" w:color="auto"/>
      </w:divBdr>
    </w:div>
    <w:div w:id="636834169">
      <w:bodyDiv w:val="1"/>
      <w:marLeft w:val="0"/>
      <w:marRight w:val="0"/>
      <w:marTop w:val="0"/>
      <w:marBottom w:val="0"/>
      <w:divBdr>
        <w:top w:val="none" w:sz="0" w:space="0" w:color="auto"/>
        <w:left w:val="none" w:sz="0" w:space="0" w:color="auto"/>
        <w:bottom w:val="none" w:sz="0" w:space="0" w:color="auto"/>
        <w:right w:val="none" w:sz="0" w:space="0" w:color="auto"/>
      </w:divBdr>
    </w:div>
    <w:div w:id="636879931">
      <w:bodyDiv w:val="1"/>
      <w:marLeft w:val="0"/>
      <w:marRight w:val="0"/>
      <w:marTop w:val="0"/>
      <w:marBottom w:val="0"/>
      <w:divBdr>
        <w:top w:val="none" w:sz="0" w:space="0" w:color="auto"/>
        <w:left w:val="none" w:sz="0" w:space="0" w:color="auto"/>
        <w:bottom w:val="none" w:sz="0" w:space="0" w:color="auto"/>
        <w:right w:val="none" w:sz="0" w:space="0" w:color="auto"/>
      </w:divBdr>
    </w:div>
    <w:div w:id="637221138">
      <w:bodyDiv w:val="1"/>
      <w:marLeft w:val="0"/>
      <w:marRight w:val="0"/>
      <w:marTop w:val="0"/>
      <w:marBottom w:val="0"/>
      <w:divBdr>
        <w:top w:val="none" w:sz="0" w:space="0" w:color="auto"/>
        <w:left w:val="none" w:sz="0" w:space="0" w:color="auto"/>
        <w:bottom w:val="none" w:sz="0" w:space="0" w:color="auto"/>
        <w:right w:val="none" w:sz="0" w:space="0" w:color="auto"/>
      </w:divBdr>
    </w:div>
    <w:div w:id="637301776">
      <w:bodyDiv w:val="1"/>
      <w:marLeft w:val="0"/>
      <w:marRight w:val="0"/>
      <w:marTop w:val="0"/>
      <w:marBottom w:val="0"/>
      <w:divBdr>
        <w:top w:val="none" w:sz="0" w:space="0" w:color="auto"/>
        <w:left w:val="none" w:sz="0" w:space="0" w:color="auto"/>
        <w:bottom w:val="none" w:sz="0" w:space="0" w:color="auto"/>
        <w:right w:val="none" w:sz="0" w:space="0" w:color="auto"/>
      </w:divBdr>
    </w:div>
    <w:div w:id="637537825">
      <w:bodyDiv w:val="1"/>
      <w:marLeft w:val="0"/>
      <w:marRight w:val="0"/>
      <w:marTop w:val="0"/>
      <w:marBottom w:val="0"/>
      <w:divBdr>
        <w:top w:val="none" w:sz="0" w:space="0" w:color="auto"/>
        <w:left w:val="none" w:sz="0" w:space="0" w:color="auto"/>
        <w:bottom w:val="none" w:sz="0" w:space="0" w:color="auto"/>
        <w:right w:val="none" w:sz="0" w:space="0" w:color="auto"/>
      </w:divBdr>
    </w:div>
    <w:div w:id="637614939">
      <w:bodyDiv w:val="1"/>
      <w:marLeft w:val="0"/>
      <w:marRight w:val="0"/>
      <w:marTop w:val="0"/>
      <w:marBottom w:val="0"/>
      <w:divBdr>
        <w:top w:val="none" w:sz="0" w:space="0" w:color="auto"/>
        <w:left w:val="none" w:sz="0" w:space="0" w:color="auto"/>
        <w:bottom w:val="none" w:sz="0" w:space="0" w:color="auto"/>
        <w:right w:val="none" w:sz="0" w:space="0" w:color="auto"/>
      </w:divBdr>
    </w:div>
    <w:div w:id="637689105">
      <w:bodyDiv w:val="1"/>
      <w:marLeft w:val="0"/>
      <w:marRight w:val="0"/>
      <w:marTop w:val="0"/>
      <w:marBottom w:val="0"/>
      <w:divBdr>
        <w:top w:val="none" w:sz="0" w:space="0" w:color="auto"/>
        <w:left w:val="none" w:sz="0" w:space="0" w:color="auto"/>
        <w:bottom w:val="none" w:sz="0" w:space="0" w:color="auto"/>
        <w:right w:val="none" w:sz="0" w:space="0" w:color="auto"/>
      </w:divBdr>
    </w:div>
    <w:div w:id="637951657">
      <w:bodyDiv w:val="1"/>
      <w:marLeft w:val="0"/>
      <w:marRight w:val="0"/>
      <w:marTop w:val="0"/>
      <w:marBottom w:val="0"/>
      <w:divBdr>
        <w:top w:val="none" w:sz="0" w:space="0" w:color="auto"/>
        <w:left w:val="none" w:sz="0" w:space="0" w:color="auto"/>
        <w:bottom w:val="none" w:sz="0" w:space="0" w:color="auto"/>
        <w:right w:val="none" w:sz="0" w:space="0" w:color="auto"/>
      </w:divBdr>
    </w:div>
    <w:div w:id="637998769">
      <w:bodyDiv w:val="1"/>
      <w:marLeft w:val="0"/>
      <w:marRight w:val="0"/>
      <w:marTop w:val="0"/>
      <w:marBottom w:val="0"/>
      <w:divBdr>
        <w:top w:val="none" w:sz="0" w:space="0" w:color="auto"/>
        <w:left w:val="none" w:sz="0" w:space="0" w:color="auto"/>
        <w:bottom w:val="none" w:sz="0" w:space="0" w:color="auto"/>
        <w:right w:val="none" w:sz="0" w:space="0" w:color="auto"/>
      </w:divBdr>
    </w:div>
    <w:div w:id="638148531">
      <w:bodyDiv w:val="1"/>
      <w:marLeft w:val="0"/>
      <w:marRight w:val="0"/>
      <w:marTop w:val="0"/>
      <w:marBottom w:val="0"/>
      <w:divBdr>
        <w:top w:val="none" w:sz="0" w:space="0" w:color="auto"/>
        <w:left w:val="none" w:sz="0" w:space="0" w:color="auto"/>
        <w:bottom w:val="none" w:sz="0" w:space="0" w:color="auto"/>
        <w:right w:val="none" w:sz="0" w:space="0" w:color="auto"/>
      </w:divBdr>
    </w:div>
    <w:div w:id="638340999">
      <w:bodyDiv w:val="1"/>
      <w:marLeft w:val="0"/>
      <w:marRight w:val="0"/>
      <w:marTop w:val="0"/>
      <w:marBottom w:val="0"/>
      <w:divBdr>
        <w:top w:val="none" w:sz="0" w:space="0" w:color="auto"/>
        <w:left w:val="none" w:sz="0" w:space="0" w:color="auto"/>
        <w:bottom w:val="none" w:sz="0" w:space="0" w:color="auto"/>
        <w:right w:val="none" w:sz="0" w:space="0" w:color="auto"/>
      </w:divBdr>
    </w:div>
    <w:div w:id="638992690">
      <w:bodyDiv w:val="1"/>
      <w:marLeft w:val="0"/>
      <w:marRight w:val="0"/>
      <w:marTop w:val="0"/>
      <w:marBottom w:val="0"/>
      <w:divBdr>
        <w:top w:val="none" w:sz="0" w:space="0" w:color="auto"/>
        <w:left w:val="none" w:sz="0" w:space="0" w:color="auto"/>
        <w:bottom w:val="none" w:sz="0" w:space="0" w:color="auto"/>
        <w:right w:val="none" w:sz="0" w:space="0" w:color="auto"/>
      </w:divBdr>
    </w:div>
    <w:div w:id="639267793">
      <w:bodyDiv w:val="1"/>
      <w:marLeft w:val="0"/>
      <w:marRight w:val="0"/>
      <w:marTop w:val="0"/>
      <w:marBottom w:val="0"/>
      <w:divBdr>
        <w:top w:val="none" w:sz="0" w:space="0" w:color="auto"/>
        <w:left w:val="none" w:sz="0" w:space="0" w:color="auto"/>
        <w:bottom w:val="none" w:sz="0" w:space="0" w:color="auto"/>
        <w:right w:val="none" w:sz="0" w:space="0" w:color="auto"/>
      </w:divBdr>
    </w:div>
    <w:div w:id="639268634">
      <w:bodyDiv w:val="1"/>
      <w:marLeft w:val="0"/>
      <w:marRight w:val="0"/>
      <w:marTop w:val="0"/>
      <w:marBottom w:val="0"/>
      <w:divBdr>
        <w:top w:val="none" w:sz="0" w:space="0" w:color="auto"/>
        <w:left w:val="none" w:sz="0" w:space="0" w:color="auto"/>
        <w:bottom w:val="none" w:sz="0" w:space="0" w:color="auto"/>
        <w:right w:val="none" w:sz="0" w:space="0" w:color="auto"/>
      </w:divBdr>
    </w:div>
    <w:div w:id="639270773">
      <w:bodyDiv w:val="1"/>
      <w:marLeft w:val="0"/>
      <w:marRight w:val="0"/>
      <w:marTop w:val="0"/>
      <w:marBottom w:val="0"/>
      <w:divBdr>
        <w:top w:val="none" w:sz="0" w:space="0" w:color="auto"/>
        <w:left w:val="none" w:sz="0" w:space="0" w:color="auto"/>
        <w:bottom w:val="none" w:sz="0" w:space="0" w:color="auto"/>
        <w:right w:val="none" w:sz="0" w:space="0" w:color="auto"/>
      </w:divBdr>
    </w:div>
    <w:div w:id="639459612">
      <w:bodyDiv w:val="1"/>
      <w:marLeft w:val="0"/>
      <w:marRight w:val="0"/>
      <w:marTop w:val="0"/>
      <w:marBottom w:val="0"/>
      <w:divBdr>
        <w:top w:val="none" w:sz="0" w:space="0" w:color="auto"/>
        <w:left w:val="none" w:sz="0" w:space="0" w:color="auto"/>
        <w:bottom w:val="none" w:sz="0" w:space="0" w:color="auto"/>
        <w:right w:val="none" w:sz="0" w:space="0" w:color="auto"/>
      </w:divBdr>
    </w:div>
    <w:div w:id="639459864">
      <w:bodyDiv w:val="1"/>
      <w:marLeft w:val="0"/>
      <w:marRight w:val="0"/>
      <w:marTop w:val="0"/>
      <w:marBottom w:val="0"/>
      <w:divBdr>
        <w:top w:val="none" w:sz="0" w:space="0" w:color="auto"/>
        <w:left w:val="none" w:sz="0" w:space="0" w:color="auto"/>
        <w:bottom w:val="none" w:sz="0" w:space="0" w:color="auto"/>
        <w:right w:val="none" w:sz="0" w:space="0" w:color="auto"/>
      </w:divBdr>
    </w:div>
    <w:div w:id="639654490">
      <w:bodyDiv w:val="1"/>
      <w:marLeft w:val="0"/>
      <w:marRight w:val="0"/>
      <w:marTop w:val="0"/>
      <w:marBottom w:val="0"/>
      <w:divBdr>
        <w:top w:val="none" w:sz="0" w:space="0" w:color="auto"/>
        <w:left w:val="none" w:sz="0" w:space="0" w:color="auto"/>
        <w:bottom w:val="none" w:sz="0" w:space="0" w:color="auto"/>
        <w:right w:val="none" w:sz="0" w:space="0" w:color="auto"/>
      </w:divBdr>
    </w:div>
    <w:div w:id="639768135">
      <w:bodyDiv w:val="1"/>
      <w:marLeft w:val="0"/>
      <w:marRight w:val="0"/>
      <w:marTop w:val="0"/>
      <w:marBottom w:val="0"/>
      <w:divBdr>
        <w:top w:val="none" w:sz="0" w:space="0" w:color="auto"/>
        <w:left w:val="none" w:sz="0" w:space="0" w:color="auto"/>
        <w:bottom w:val="none" w:sz="0" w:space="0" w:color="auto"/>
        <w:right w:val="none" w:sz="0" w:space="0" w:color="auto"/>
      </w:divBdr>
    </w:div>
    <w:div w:id="639961395">
      <w:bodyDiv w:val="1"/>
      <w:marLeft w:val="0"/>
      <w:marRight w:val="0"/>
      <w:marTop w:val="0"/>
      <w:marBottom w:val="0"/>
      <w:divBdr>
        <w:top w:val="none" w:sz="0" w:space="0" w:color="auto"/>
        <w:left w:val="none" w:sz="0" w:space="0" w:color="auto"/>
        <w:bottom w:val="none" w:sz="0" w:space="0" w:color="auto"/>
        <w:right w:val="none" w:sz="0" w:space="0" w:color="auto"/>
      </w:divBdr>
    </w:div>
    <w:div w:id="640036616">
      <w:bodyDiv w:val="1"/>
      <w:marLeft w:val="0"/>
      <w:marRight w:val="0"/>
      <w:marTop w:val="0"/>
      <w:marBottom w:val="0"/>
      <w:divBdr>
        <w:top w:val="none" w:sz="0" w:space="0" w:color="auto"/>
        <w:left w:val="none" w:sz="0" w:space="0" w:color="auto"/>
        <w:bottom w:val="none" w:sz="0" w:space="0" w:color="auto"/>
        <w:right w:val="none" w:sz="0" w:space="0" w:color="auto"/>
      </w:divBdr>
    </w:div>
    <w:div w:id="640384013">
      <w:bodyDiv w:val="1"/>
      <w:marLeft w:val="0"/>
      <w:marRight w:val="0"/>
      <w:marTop w:val="0"/>
      <w:marBottom w:val="0"/>
      <w:divBdr>
        <w:top w:val="none" w:sz="0" w:space="0" w:color="auto"/>
        <w:left w:val="none" w:sz="0" w:space="0" w:color="auto"/>
        <w:bottom w:val="none" w:sz="0" w:space="0" w:color="auto"/>
        <w:right w:val="none" w:sz="0" w:space="0" w:color="auto"/>
      </w:divBdr>
    </w:div>
    <w:div w:id="640577186">
      <w:bodyDiv w:val="1"/>
      <w:marLeft w:val="0"/>
      <w:marRight w:val="0"/>
      <w:marTop w:val="0"/>
      <w:marBottom w:val="0"/>
      <w:divBdr>
        <w:top w:val="none" w:sz="0" w:space="0" w:color="auto"/>
        <w:left w:val="none" w:sz="0" w:space="0" w:color="auto"/>
        <w:bottom w:val="none" w:sz="0" w:space="0" w:color="auto"/>
        <w:right w:val="none" w:sz="0" w:space="0" w:color="auto"/>
      </w:divBdr>
    </w:div>
    <w:div w:id="641009675">
      <w:bodyDiv w:val="1"/>
      <w:marLeft w:val="0"/>
      <w:marRight w:val="0"/>
      <w:marTop w:val="0"/>
      <w:marBottom w:val="0"/>
      <w:divBdr>
        <w:top w:val="none" w:sz="0" w:space="0" w:color="auto"/>
        <w:left w:val="none" w:sz="0" w:space="0" w:color="auto"/>
        <w:bottom w:val="none" w:sz="0" w:space="0" w:color="auto"/>
        <w:right w:val="none" w:sz="0" w:space="0" w:color="auto"/>
      </w:divBdr>
    </w:div>
    <w:div w:id="641076994">
      <w:bodyDiv w:val="1"/>
      <w:marLeft w:val="0"/>
      <w:marRight w:val="0"/>
      <w:marTop w:val="0"/>
      <w:marBottom w:val="0"/>
      <w:divBdr>
        <w:top w:val="none" w:sz="0" w:space="0" w:color="auto"/>
        <w:left w:val="none" w:sz="0" w:space="0" w:color="auto"/>
        <w:bottom w:val="none" w:sz="0" w:space="0" w:color="auto"/>
        <w:right w:val="none" w:sz="0" w:space="0" w:color="auto"/>
      </w:divBdr>
    </w:div>
    <w:div w:id="641234190">
      <w:bodyDiv w:val="1"/>
      <w:marLeft w:val="0"/>
      <w:marRight w:val="0"/>
      <w:marTop w:val="0"/>
      <w:marBottom w:val="0"/>
      <w:divBdr>
        <w:top w:val="none" w:sz="0" w:space="0" w:color="auto"/>
        <w:left w:val="none" w:sz="0" w:space="0" w:color="auto"/>
        <w:bottom w:val="none" w:sz="0" w:space="0" w:color="auto"/>
        <w:right w:val="none" w:sz="0" w:space="0" w:color="auto"/>
      </w:divBdr>
    </w:div>
    <w:div w:id="641469222">
      <w:bodyDiv w:val="1"/>
      <w:marLeft w:val="0"/>
      <w:marRight w:val="0"/>
      <w:marTop w:val="0"/>
      <w:marBottom w:val="0"/>
      <w:divBdr>
        <w:top w:val="none" w:sz="0" w:space="0" w:color="auto"/>
        <w:left w:val="none" w:sz="0" w:space="0" w:color="auto"/>
        <w:bottom w:val="none" w:sz="0" w:space="0" w:color="auto"/>
        <w:right w:val="none" w:sz="0" w:space="0" w:color="auto"/>
      </w:divBdr>
    </w:div>
    <w:div w:id="642277124">
      <w:bodyDiv w:val="1"/>
      <w:marLeft w:val="0"/>
      <w:marRight w:val="0"/>
      <w:marTop w:val="0"/>
      <w:marBottom w:val="0"/>
      <w:divBdr>
        <w:top w:val="none" w:sz="0" w:space="0" w:color="auto"/>
        <w:left w:val="none" w:sz="0" w:space="0" w:color="auto"/>
        <w:bottom w:val="none" w:sz="0" w:space="0" w:color="auto"/>
        <w:right w:val="none" w:sz="0" w:space="0" w:color="auto"/>
      </w:divBdr>
    </w:div>
    <w:div w:id="642589412">
      <w:bodyDiv w:val="1"/>
      <w:marLeft w:val="0"/>
      <w:marRight w:val="0"/>
      <w:marTop w:val="0"/>
      <w:marBottom w:val="0"/>
      <w:divBdr>
        <w:top w:val="none" w:sz="0" w:space="0" w:color="auto"/>
        <w:left w:val="none" w:sz="0" w:space="0" w:color="auto"/>
        <w:bottom w:val="none" w:sz="0" w:space="0" w:color="auto"/>
        <w:right w:val="none" w:sz="0" w:space="0" w:color="auto"/>
      </w:divBdr>
    </w:div>
    <w:div w:id="642924738">
      <w:bodyDiv w:val="1"/>
      <w:marLeft w:val="0"/>
      <w:marRight w:val="0"/>
      <w:marTop w:val="0"/>
      <w:marBottom w:val="0"/>
      <w:divBdr>
        <w:top w:val="none" w:sz="0" w:space="0" w:color="auto"/>
        <w:left w:val="none" w:sz="0" w:space="0" w:color="auto"/>
        <w:bottom w:val="none" w:sz="0" w:space="0" w:color="auto"/>
        <w:right w:val="none" w:sz="0" w:space="0" w:color="auto"/>
      </w:divBdr>
    </w:div>
    <w:div w:id="642926159">
      <w:bodyDiv w:val="1"/>
      <w:marLeft w:val="0"/>
      <w:marRight w:val="0"/>
      <w:marTop w:val="0"/>
      <w:marBottom w:val="0"/>
      <w:divBdr>
        <w:top w:val="none" w:sz="0" w:space="0" w:color="auto"/>
        <w:left w:val="none" w:sz="0" w:space="0" w:color="auto"/>
        <w:bottom w:val="none" w:sz="0" w:space="0" w:color="auto"/>
        <w:right w:val="none" w:sz="0" w:space="0" w:color="auto"/>
      </w:divBdr>
    </w:div>
    <w:div w:id="643240180">
      <w:bodyDiv w:val="1"/>
      <w:marLeft w:val="0"/>
      <w:marRight w:val="0"/>
      <w:marTop w:val="0"/>
      <w:marBottom w:val="0"/>
      <w:divBdr>
        <w:top w:val="none" w:sz="0" w:space="0" w:color="auto"/>
        <w:left w:val="none" w:sz="0" w:space="0" w:color="auto"/>
        <w:bottom w:val="none" w:sz="0" w:space="0" w:color="auto"/>
        <w:right w:val="none" w:sz="0" w:space="0" w:color="auto"/>
      </w:divBdr>
    </w:div>
    <w:div w:id="643313292">
      <w:bodyDiv w:val="1"/>
      <w:marLeft w:val="0"/>
      <w:marRight w:val="0"/>
      <w:marTop w:val="0"/>
      <w:marBottom w:val="0"/>
      <w:divBdr>
        <w:top w:val="none" w:sz="0" w:space="0" w:color="auto"/>
        <w:left w:val="none" w:sz="0" w:space="0" w:color="auto"/>
        <w:bottom w:val="none" w:sz="0" w:space="0" w:color="auto"/>
        <w:right w:val="none" w:sz="0" w:space="0" w:color="auto"/>
      </w:divBdr>
    </w:div>
    <w:div w:id="643391285">
      <w:bodyDiv w:val="1"/>
      <w:marLeft w:val="0"/>
      <w:marRight w:val="0"/>
      <w:marTop w:val="0"/>
      <w:marBottom w:val="0"/>
      <w:divBdr>
        <w:top w:val="none" w:sz="0" w:space="0" w:color="auto"/>
        <w:left w:val="none" w:sz="0" w:space="0" w:color="auto"/>
        <w:bottom w:val="none" w:sz="0" w:space="0" w:color="auto"/>
        <w:right w:val="none" w:sz="0" w:space="0" w:color="auto"/>
      </w:divBdr>
    </w:div>
    <w:div w:id="643395757">
      <w:bodyDiv w:val="1"/>
      <w:marLeft w:val="0"/>
      <w:marRight w:val="0"/>
      <w:marTop w:val="0"/>
      <w:marBottom w:val="0"/>
      <w:divBdr>
        <w:top w:val="none" w:sz="0" w:space="0" w:color="auto"/>
        <w:left w:val="none" w:sz="0" w:space="0" w:color="auto"/>
        <w:bottom w:val="none" w:sz="0" w:space="0" w:color="auto"/>
        <w:right w:val="none" w:sz="0" w:space="0" w:color="auto"/>
      </w:divBdr>
    </w:div>
    <w:div w:id="643513193">
      <w:bodyDiv w:val="1"/>
      <w:marLeft w:val="0"/>
      <w:marRight w:val="0"/>
      <w:marTop w:val="0"/>
      <w:marBottom w:val="0"/>
      <w:divBdr>
        <w:top w:val="none" w:sz="0" w:space="0" w:color="auto"/>
        <w:left w:val="none" w:sz="0" w:space="0" w:color="auto"/>
        <w:bottom w:val="none" w:sz="0" w:space="0" w:color="auto"/>
        <w:right w:val="none" w:sz="0" w:space="0" w:color="auto"/>
      </w:divBdr>
    </w:div>
    <w:div w:id="643656450">
      <w:bodyDiv w:val="1"/>
      <w:marLeft w:val="0"/>
      <w:marRight w:val="0"/>
      <w:marTop w:val="0"/>
      <w:marBottom w:val="0"/>
      <w:divBdr>
        <w:top w:val="none" w:sz="0" w:space="0" w:color="auto"/>
        <w:left w:val="none" w:sz="0" w:space="0" w:color="auto"/>
        <w:bottom w:val="none" w:sz="0" w:space="0" w:color="auto"/>
        <w:right w:val="none" w:sz="0" w:space="0" w:color="auto"/>
      </w:divBdr>
    </w:div>
    <w:div w:id="643778705">
      <w:bodyDiv w:val="1"/>
      <w:marLeft w:val="0"/>
      <w:marRight w:val="0"/>
      <w:marTop w:val="0"/>
      <w:marBottom w:val="0"/>
      <w:divBdr>
        <w:top w:val="none" w:sz="0" w:space="0" w:color="auto"/>
        <w:left w:val="none" w:sz="0" w:space="0" w:color="auto"/>
        <w:bottom w:val="none" w:sz="0" w:space="0" w:color="auto"/>
        <w:right w:val="none" w:sz="0" w:space="0" w:color="auto"/>
      </w:divBdr>
    </w:div>
    <w:div w:id="643854868">
      <w:bodyDiv w:val="1"/>
      <w:marLeft w:val="0"/>
      <w:marRight w:val="0"/>
      <w:marTop w:val="0"/>
      <w:marBottom w:val="0"/>
      <w:divBdr>
        <w:top w:val="none" w:sz="0" w:space="0" w:color="auto"/>
        <w:left w:val="none" w:sz="0" w:space="0" w:color="auto"/>
        <w:bottom w:val="none" w:sz="0" w:space="0" w:color="auto"/>
        <w:right w:val="none" w:sz="0" w:space="0" w:color="auto"/>
      </w:divBdr>
    </w:div>
    <w:div w:id="643923614">
      <w:bodyDiv w:val="1"/>
      <w:marLeft w:val="0"/>
      <w:marRight w:val="0"/>
      <w:marTop w:val="0"/>
      <w:marBottom w:val="0"/>
      <w:divBdr>
        <w:top w:val="none" w:sz="0" w:space="0" w:color="auto"/>
        <w:left w:val="none" w:sz="0" w:space="0" w:color="auto"/>
        <w:bottom w:val="none" w:sz="0" w:space="0" w:color="auto"/>
        <w:right w:val="none" w:sz="0" w:space="0" w:color="auto"/>
      </w:divBdr>
    </w:div>
    <w:div w:id="644047821">
      <w:bodyDiv w:val="1"/>
      <w:marLeft w:val="0"/>
      <w:marRight w:val="0"/>
      <w:marTop w:val="0"/>
      <w:marBottom w:val="0"/>
      <w:divBdr>
        <w:top w:val="none" w:sz="0" w:space="0" w:color="auto"/>
        <w:left w:val="none" w:sz="0" w:space="0" w:color="auto"/>
        <w:bottom w:val="none" w:sz="0" w:space="0" w:color="auto"/>
        <w:right w:val="none" w:sz="0" w:space="0" w:color="auto"/>
      </w:divBdr>
    </w:div>
    <w:div w:id="644432316">
      <w:bodyDiv w:val="1"/>
      <w:marLeft w:val="0"/>
      <w:marRight w:val="0"/>
      <w:marTop w:val="0"/>
      <w:marBottom w:val="0"/>
      <w:divBdr>
        <w:top w:val="none" w:sz="0" w:space="0" w:color="auto"/>
        <w:left w:val="none" w:sz="0" w:space="0" w:color="auto"/>
        <w:bottom w:val="none" w:sz="0" w:space="0" w:color="auto"/>
        <w:right w:val="none" w:sz="0" w:space="0" w:color="auto"/>
      </w:divBdr>
    </w:div>
    <w:div w:id="644511557">
      <w:bodyDiv w:val="1"/>
      <w:marLeft w:val="0"/>
      <w:marRight w:val="0"/>
      <w:marTop w:val="0"/>
      <w:marBottom w:val="0"/>
      <w:divBdr>
        <w:top w:val="none" w:sz="0" w:space="0" w:color="auto"/>
        <w:left w:val="none" w:sz="0" w:space="0" w:color="auto"/>
        <w:bottom w:val="none" w:sz="0" w:space="0" w:color="auto"/>
        <w:right w:val="none" w:sz="0" w:space="0" w:color="auto"/>
      </w:divBdr>
    </w:div>
    <w:div w:id="644630465">
      <w:bodyDiv w:val="1"/>
      <w:marLeft w:val="0"/>
      <w:marRight w:val="0"/>
      <w:marTop w:val="0"/>
      <w:marBottom w:val="0"/>
      <w:divBdr>
        <w:top w:val="none" w:sz="0" w:space="0" w:color="auto"/>
        <w:left w:val="none" w:sz="0" w:space="0" w:color="auto"/>
        <w:bottom w:val="none" w:sz="0" w:space="0" w:color="auto"/>
        <w:right w:val="none" w:sz="0" w:space="0" w:color="auto"/>
      </w:divBdr>
    </w:div>
    <w:div w:id="644817242">
      <w:bodyDiv w:val="1"/>
      <w:marLeft w:val="0"/>
      <w:marRight w:val="0"/>
      <w:marTop w:val="0"/>
      <w:marBottom w:val="0"/>
      <w:divBdr>
        <w:top w:val="none" w:sz="0" w:space="0" w:color="auto"/>
        <w:left w:val="none" w:sz="0" w:space="0" w:color="auto"/>
        <w:bottom w:val="none" w:sz="0" w:space="0" w:color="auto"/>
        <w:right w:val="none" w:sz="0" w:space="0" w:color="auto"/>
      </w:divBdr>
    </w:div>
    <w:div w:id="644820171">
      <w:bodyDiv w:val="1"/>
      <w:marLeft w:val="0"/>
      <w:marRight w:val="0"/>
      <w:marTop w:val="0"/>
      <w:marBottom w:val="0"/>
      <w:divBdr>
        <w:top w:val="none" w:sz="0" w:space="0" w:color="auto"/>
        <w:left w:val="none" w:sz="0" w:space="0" w:color="auto"/>
        <w:bottom w:val="none" w:sz="0" w:space="0" w:color="auto"/>
        <w:right w:val="none" w:sz="0" w:space="0" w:color="auto"/>
      </w:divBdr>
    </w:div>
    <w:div w:id="644892011">
      <w:bodyDiv w:val="1"/>
      <w:marLeft w:val="0"/>
      <w:marRight w:val="0"/>
      <w:marTop w:val="0"/>
      <w:marBottom w:val="0"/>
      <w:divBdr>
        <w:top w:val="none" w:sz="0" w:space="0" w:color="auto"/>
        <w:left w:val="none" w:sz="0" w:space="0" w:color="auto"/>
        <w:bottom w:val="none" w:sz="0" w:space="0" w:color="auto"/>
        <w:right w:val="none" w:sz="0" w:space="0" w:color="auto"/>
      </w:divBdr>
    </w:div>
    <w:div w:id="645090963">
      <w:bodyDiv w:val="1"/>
      <w:marLeft w:val="0"/>
      <w:marRight w:val="0"/>
      <w:marTop w:val="0"/>
      <w:marBottom w:val="0"/>
      <w:divBdr>
        <w:top w:val="none" w:sz="0" w:space="0" w:color="auto"/>
        <w:left w:val="none" w:sz="0" w:space="0" w:color="auto"/>
        <w:bottom w:val="none" w:sz="0" w:space="0" w:color="auto"/>
        <w:right w:val="none" w:sz="0" w:space="0" w:color="auto"/>
      </w:divBdr>
    </w:div>
    <w:div w:id="645168297">
      <w:bodyDiv w:val="1"/>
      <w:marLeft w:val="0"/>
      <w:marRight w:val="0"/>
      <w:marTop w:val="0"/>
      <w:marBottom w:val="0"/>
      <w:divBdr>
        <w:top w:val="none" w:sz="0" w:space="0" w:color="auto"/>
        <w:left w:val="none" w:sz="0" w:space="0" w:color="auto"/>
        <w:bottom w:val="none" w:sz="0" w:space="0" w:color="auto"/>
        <w:right w:val="none" w:sz="0" w:space="0" w:color="auto"/>
      </w:divBdr>
    </w:div>
    <w:div w:id="645355580">
      <w:bodyDiv w:val="1"/>
      <w:marLeft w:val="0"/>
      <w:marRight w:val="0"/>
      <w:marTop w:val="0"/>
      <w:marBottom w:val="0"/>
      <w:divBdr>
        <w:top w:val="none" w:sz="0" w:space="0" w:color="auto"/>
        <w:left w:val="none" w:sz="0" w:space="0" w:color="auto"/>
        <w:bottom w:val="none" w:sz="0" w:space="0" w:color="auto"/>
        <w:right w:val="none" w:sz="0" w:space="0" w:color="auto"/>
      </w:divBdr>
    </w:div>
    <w:div w:id="645361028">
      <w:bodyDiv w:val="1"/>
      <w:marLeft w:val="0"/>
      <w:marRight w:val="0"/>
      <w:marTop w:val="0"/>
      <w:marBottom w:val="0"/>
      <w:divBdr>
        <w:top w:val="none" w:sz="0" w:space="0" w:color="auto"/>
        <w:left w:val="none" w:sz="0" w:space="0" w:color="auto"/>
        <w:bottom w:val="none" w:sz="0" w:space="0" w:color="auto"/>
        <w:right w:val="none" w:sz="0" w:space="0" w:color="auto"/>
      </w:divBdr>
    </w:div>
    <w:div w:id="645470750">
      <w:bodyDiv w:val="1"/>
      <w:marLeft w:val="0"/>
      <w:marRight w:val="0"/>
      <w:marTop w:val="0"/>
      <w:marBottom w:val="0"/>
      <w:divBdr>
        <w:top w:val="none" w:sz="0" w:space="0" w:color="auto"/>
        <w:left w:val="none" w:sz="0" w:space="0" w:color="auto"/>
        <w:bottom w:val="none" w:sz="0" w:space="0" w:color="auto"/>
        <w:right w:val="none" w:sz="0" w:space="0" w:color="auto"/>
      </w:divBdr>
    </w:div>
    <w:div w:id="645746938">
      <w:bodyDiv w:val="1"/>
      <w:marLeft w:val="0"/>
      <w:marRight w:val="0"/>
      <w:marTop w:val="0"/>
      <w:marBottom w:val="0"/>
      <w:divBdr>
        <w:top w:val="none" w:sz="0" w:space="0" w:color="auto"/>
        <w:left w:val="none" w:sz="0" w:space="0" w:color="auto"/>
        <w:bottom w:val="none" w:sz="0" w:space="0" w:color="auto"/>
        <w:right w:val="none" w:sz="0" w:space="0" w:color="auto"/>
      </w:divBdr>
    </w:div>
    <w:div w:id="646210163">
      <w:bodyDiv w:val="1"/>
      <w:marLeft w:val="0"/>
      <w:marRight w:val="0"/>
      <w:marTop w:val="0"/>
      <w:marBottom w:val="0"/>
      <w:divBdr>
        <w:top w:val="none" w:sz="0" w:space="0" w:color="auto"/>
        <w:left w:val="none" w:sz="0" w:space="0" w:color="auto"/>
        <w:bottom w:val="none" w:sz="0" w:space="0" w:color="auto"/>
        <w:right w:val="none" w:sz="0" w:space="0" w:color="auto"/>
      </w:divBdr>
    </w:div>
    <w:div w:id="646278582">
      <w:bodyDiv w:val="1"/>
      <w:marLeft w:val="0"/>
      <w:marRight w:val="0"/>
      <w:marTop w:val="0"/>
      <w:marBottom w:val="0"/>
      <w:divBdr>
        <w:top w:val="none" w:sz="0" w:space="0" w:color="auto"/>
        <w:left w:val="none" w:sz="0" w:space="0" w:color="auto"/>
        <w:bottom w:val="none" w:sz="0" w:space="0" w:color="auto"/>
        <w:right w:val="none" w:sz="0" w:space="0" w:color="auto"/>
      </w:divBdr>
    </w:div>
    <w:div w:id="646394514">
      <w:bodyDiv w:val="1"/>
      <w:marLeft w:val="0"/>
      <w:marRight w:val="0"/>
      <w:marTop w:val="0"/>
      <w:marBottom w:val="0"/>
      <w:divBdr>
        <w:top w:val="none" w:sz="0" w:space="0" w:color="auto"/>
        <w:left w:val="none" w:sz="0" w:space="0" w:color="auto"/>
        <w:bottom w:val="none" w:sz="0" w:space="0" w:color="auto"/>
        <w:right w:val="none" w:sz="0" w:space="0" w:color="auto"/>
      </w:divBdr>
    </w:div>
    <w:div w:id="646514736">
      <w:bodyDiv w:val="1"/>
      <w:marLeft w:val="0"/>
      <w:marRight w:val="0"/>
      <w:marTop w:val="0"/>
      <w:marBottom w:val="0"/>
      <w:divBdr>
        <w:top w:val="none" w:sz="0" w:space="0" w:color="auto"/>
        <w:left w:val="none" w:sz="0" w:space="0" w:color="auto"/>
        <w:bottom w:val="none" w:sz="0" w:space="0" w:color="auto"/>
        <w:right w:val="none" w:sz="0" w:space="0" w:color="auto"/>
      </w:divBdr>
    </w:div>
    <w:div w:id="646595519">
      <w:bodyDiv w:val="1"/>
      <w:marLeft w:val="0"/>
      <w:marRight w:val="0"/>
      <w:marTop w:val="0"/>
      <w:marBottom w:val="0"/>
      <w:divBdr>
        <w:top w:val="none" w:sz="0" w:space="0" w:color="auto"/>
        <w:left w:val="none" w:sz="0" w:space="0" w:color="auto"/>
        <w:bottom w:val="none" w:sz="0" w:space="0" w:color="auto"/>
        <w:right w:val="none" w:sz="0" w:space="0" w:color="auto"/>
      </w:divBdr>
    </w:div>
    <w:div w:id="646858657">
      <w:bodyDiv w:val="1"/>
      <w:marLeft w:val="0"/>
      <w:marRight w:val="0"/>
      <w:marTop w:val="0"/>
      <w:marBottom w:val="0"/>
      <w:divBdr>
        <w:top w:val="none" w:sz="0" w:space="0" w:color="auto"/>
        <w:left w:val="none" w:sz="0" w:space="0" w:color="auto"/>
        <w:bottom w:val="none" w:sz="0" w:space="0" w:color="auto"/>
        <w:right w:val="none" w:sz="0" w:space="0" w:color="auto"/>
      </w:divBdr>
    </w:div>
    <w:div w:id="647444756">
      <w:bodyDiv w:val="1"/>
      <w:marLeft w:val="0"/>
      <w:marRight w:val="0"/>
      <w:marTop w:val="0"/>
      <w:marBottom w:val="0"/>
      <w:divBdr>
        <w:top w:val="none" w:sz="0" w:space="0" w:color="auto"/>
        <w:left w:val="none" w:sz="0" w:space="0" w:color="auto"/>
        <w:bottom w:val="none" w:sz="0" w:space="0" w:color="auto"/>
        <w:right w:val="none" w:sz="0" w:space="0" w:color="auto"/>
      </w:divBdr>
    </w:div>
    <w:div w:id="647788676">
      <w:bodyDiv w:val="1"/>
      <w:marLeft w:val="0"/>
      <w:marRight w:val="0"/>
      <w:marTop w:val="0"/>
      <w:marBottom w:val="0"/>
      <w:divBdr>
        <w:top w:val="none" w:sz="0" w:space="0" w:color="auto"/>
        <w:left w:val="none" w:sz="0" w:space="0" w:color="auto"/>
        <w:bottom w:val="none" w:sz="0" w:space="0" w:color="auto"/>
        <w:right w:val="none" w:sz="0" w:space="0" w:color="auto"/>
      </w:divBdr>
    </w:div>
    <w:div w:id="648167754">
      <w:bodyDiv w:val="1"/>
      <w:marLeft w:val="0"/>
      <w:marRight w:val="0"/>
      <w:marTop w:val="0"/>
      <w:marBottom w:val="0"/>
      <w:divBdr>
        <w:top w:val="none" w:sz="0" w:space="0" w:color="auto"/>
        <w:left w:val="none" w:sz="0" w:space="0" w:color="auto"/>
        <w:bottom w:val="none" w:sz="0" w:space="0" w:color="auto"/>
        <w:right w:val="none" w:sz="0" w:space="0" w:color="auto"/>
      </w:divBdr>
    </w:div>
    <w:div w:id="648749126">
      <w:bodyDiv w:val="1"/>
      <w:marLeft w:val="0"/>
      <w:marRight w:val="0"/>
      <w:marTop w:val="0"/>
      <w:marBottom w:val="0"/>
      <w:divBdr>
        <w:top w:val="none" w:sz="0" w:space="0" w:color="auto"/>
        <w:left w:val="none" w:sz="0" w:space="0" w:color="auto"/>
        <w:bottom w:val="none" w:sz="0" w:space="0" w:color="auto"/>
        <w:right w:val="none" w:sz="0" w:space="0" w:color="auto"/>
      </w:divBdr>
    </w:div>
    <w:div w:id="648755955">
      <w:bodyDiv w:val="1"/>
      <w:marLeft w:val="0"/>
      <w:marRight w:val="0"/>
      <w:marTop w:val="0"/>
      <w:marBottom w:val="0"/>
      <w:divBdr>
        <w:top w:val="none" w:sz="0" w:space="0" w:color="auto"/>
        <w:left w:val="none" w:sz="0" w:space="0" w:color="auto"/>
        <w:bottom w:val="none" w:sz="0" w:space="0" w:color="auto"/>
        <w:right w:val="none" w:sz="0" w:space="0" w:color="auto"/>
      </w:divBdr>
    </w:div>
    <w:div w:id="649138080">
      <w:bodyDiv w:val="1"/>
      <w:marLeft w:val="0"/>
      <w:marRight w:val="0"/>
      <w:marTop w:val="0"/>
      <w:marBottom w:val="0"/>
      <w:divBdr>
        <w:top w:val="none" w:sz="0" w:space="0" w:color="auto"/>
        <w:left w:val="none" w:sz="0" w:space="0" w:color="auto"/>
        <w:bottom w:val="none" w:sz="0" w:space="0" w:color="auto"/>
        <w:right w:val="none" w:sz="0" w:space="0" w:color="auto"/>
      </w:divBdr>
    </w:div>
    <w:div w:id="649333969">
      <w:bodyDiv w:val="1"/>
      <w:marLeft w:val="0"/>
      <w:marRight w:val="0"/>
      <w:marTop w:val="0"/>
      <w:marBottom w:val="0"/>
      <w:divBdr>
        <w:top w:val="none" w:sz="0" w:space="0" w:color="auto"/>
        <w:left w:val="none" w:sz="0" w:space="0" w:color="auto"/>
        <w:bottom w:val="none" w:sz="0" w:space="0" w:color="auto"/>
        <w:right w:val="none" w:sz="0" w:space="0" w:color="auto"/>
      </w:divBdr>
    </w:div>
    <w:div w:id="649409425">
      <w:bodyDiv w:val="1"/>
      <w:marLeft w:val="0"/>
      <w:marRight w:val="0"/>
      <w:marTop w:val="0"/>
      <w:marBottom w:val="0"/>
      <w:divBdr>
        <w:top w:val="none" w:sz="0" w:space="0" w:color="auto"/>
        <w:left w:val="none" w:sz="0" w:space="0" w:color="auto"/>
        <w:bottom w:val="none" w:sz="0" w:space="0" w:color="auto"/>
        <w:right w:val="none" w:sz="0" w:space="0" w:color="auto"/>
      </w:divBdr>
    </w:div>
    <w:div w:id="649989634">
      <w:bodyDiv w:val="1"/>
      <w:marLeft w:val="0"/>
      <w:marRight w:val="0"/>
      <w:marTop w:val="0"/>
      <w:marBottom w:val="0"/>
      <w:divBdr>
        <w:top w:val="none" w:sz="0" w:space="0" w:color="auto"/>
        <w:left w:val="none" w:sz="0" w:space="0" w:color="auto"/>
        <w:bottom w:val="none" w:sz="0" w:space="0" w:color="auto"/>
        <w:right w:val="none" w:sz="0" w:space="0" w:color="auto"/>
      </w:divBdr>
    </w:div>
    <w:div w:id="650788750">
      <w:bodyDiv w:val="1"/>
      <w:marLeft w:val="0"/>
      <w:marRight w:val="0"/>
      <w:marTop w:val="0"/>
      <w:marBottom w:val="0"/>
      <w:divBdr>
        <w:top w:val="none" w:sz="0" w:space="0" w:color="auto"/>
        <w:left w:val="none" w:sz="0" w:space="0" w:color="auto"/>
        <w:bottom w:val="none" w:sz="0" w:space="0" w:color="auto"/>
        <w:right w:val="none" w:sz="0" w:space="0" w:color="auto"/>
      </w:divBdr>
    </w:div>
    <w:div w:id="651178982">
      <w:bodyDiv w:val="1"/>
      <w:marLeft w:val="0"/>
      <w:marRight w:val="0"/>
      <w:marTop w:val="0"/>
      <w:marBottom w:val="0"/>
      <w:divBdr>
        <w:top w:val="none" w:sz="0" w:space="0" w:color="auto"/>
        <w:left w:val="none" w:sz="0" w:space="0" w:color="auto"/>
        <w:bottom w:val="none" w:sz="0" w:space="0" w:color="auto"/>
        <w:right w:val="none" w:sz="0" w:space="0" w:color="auto"/>
      </w:divBdr>
    </w:div>
    <w:div w:id="651300762">
      <w:bodyDiv w:val="1"/>
      <w:marLeft w:val="0"/>
      <w:marRight w:val="0"/>
      <w:marTop w:val="0"/>
      <w:marBottom w:val="0"/>
      <w:divBdr>
        <w:top w:val="none" w:sz="0" w:space="0" w:color="auto"/>
        <w:left w:val="none" w:sz="0" w:space="0" w:color="auto"/>
        <w:bottom w:val="none" w:sz="0" w:space="0" w:color="auto"/>
        <w:right w:val="none" w:sz="0" w:space="0" w:color="auto"/>
      </w:divBdr>
    </w:div>
    <w:div w:id="651561462">
      <w:bodyDiv w:val="1"/>
      <w:marLeft w:val="0"/>
      <w:marRight w:val="0"/>
      <w:marTop w:val="0"/>
      <w:marBottom w:val="0"/>
      <w:divBdr>
        <w:top w:val="none" w:sz="0" w:space="0" w:color="auto"/>
        <w:left w:val="none" w:sz="0" w:space="0" w:color="auto"/>
        <w:bottom w:val="none" w:sz="0" w:space="0" w:color="auto"/>
        <w:right w:val="none" w:sz="0" w:space="0" w:color="auto"/>
      </w:divBdr>
    </w:div>
    <w:div w:id="651756785">
      <w:bodyDiv w:val="1"/>
      <w:marLeft w:val="0"/>
      <w:marRight w:val="0"/>
      <w:marTop w:val="0"/>
      <w:marBottom w:val="0"/>
      <w:divBdr>
        <w:top w:val="none" w:sz="0" w:space="0" w:color="auto"/>
        <w:left w:val="none" w:sz="0" w:space="0" w:color="auto"/>
        <w:bottom w:val="none" w:sz="0" w:space="0" w:color="auto"/>
        <w:right w:val="none" w:sz="0" w:space="0" w:color="auto"/>
      </w:divBdr>
    </w:div>
    <w:div w:id="651757764">
      <w:bodyDiv w:val="1"/>
      <w:marLeft w:val="0"/>
      <w:marRight w:val="0"/>
      <w:marTop w:val="0"/>
      <w:marBottom w:val="0"/>
      <w:divBdr>
        <w:top w:val="none" w:sz="0" w:space="0" w:color="auto"/>
        <w:left w:val="none" w:sz="0" w:space="0" w:color="auto"/>
        <w:bottom w:val="none" w:sz="0" w:space="0" w:color="auto"/>
        <w:right w:val="none" w:sz="0" w:space="0" w:color="auto"/>
      </w:divBdr>
    </w:div>
    <w:div w:id="651835177">
      <w:bodyDiv w:val="1"/>
      <w:marLeft w:val="0"/>
      <w:marRight w:val="0"/>
      <w:marTop w:val="0"/>
      <w:marBottom w:val="0"/>
      <w:divBdr>
        <w:top w:val="none" w:sz="0" w:space="0" w:color="auto"/>
        <w:left w:val="none" w:sz="0" w:space="0" w:color="auto"/>
        <w:bottom w:val="none" w:sz="0" w:space="0" w:color="auto"/>
        <w:right w:val="none" w:sz="0" w:space="0" w:color="auto"/>
      </w:divBdr>
    </w:div>
    <w:div w:id="652295297">
      <w:bodyDiv w:val="1"/>
      <w:marLeft w:val="0"/>
      <w:marRight w:val="0"/>
      <w:marTop w:val="0"/>
      <w:marBottom w:val="0"/>
      <w:divBdr>
        <w:top w:val="none" w:sz="0" w:space="0" w:color="auto"/>
        <w:left w:val="none" w:sz="0" w:space="0" w:color="auto"/>
        <w:bottom w:val="none" w:sz="0" w:space="0" w:color="auto"/>
        <w:right w:val="none" w:sz="0" w:space="0" w:color="auto"/>
      </w:divBdr>
    </w:div>
    <w:div w:id="652414709">
      <w:bodyDiv w:val="1"/>
      <w:marLeft w:val="0"/>
      <w:marRight w:val="0"/>
      <w:marTop w:val="0"/>
      <w:marBottom w:val="0"/>
      <w:divBdr>
        <w:top w:val="none" w:sz="0" w:space="0" w:color="auto"/>
        <w:left w:val="none" w:sz="0" w:space="0" w:color="auto"/>
        <w:bottom w:val="none" w:sz="0" w:space="0" w:color="auto"/>
        <w:right w:val="none" w:sz="0" w:space="0" w:color="auto"/>
      </w:divBdr>
    </w:div>
    <w:div w:id="652561924">
      <w:bodyDiv w:val="1"/>
      <w:marLeft w:val="0"/>
      <w:marRight w:val="0"/>
      <w:marTop w:val="0"/>
      <w:marBottom w:val="0"/>
      <w:divBdr>
        <w:top w:val="none" w:sz="0" w:space="0" w:color="auto"/>
        <w:left w:val="none" w:sz="0" w:space="0" w:color="auto"/>
        <w:bottom w:val="none" w:sz="0" w:space="0" w:color="auto"/>
        <w:right w:val="none" w:sz="0" w:space="0" w:color="auto"/>
      </w:divBdr>
    </w:div>
    <w:div w:id="652563296">
      <w:bodyDiv w:val="1"/>
      <w:marLeft w:val="0"/>
      <w:marRight w:val="0"/>
      <w:marTop w:val="0"/>
      <w:marBottom w:val="0"/>
      <w:divBdr>
        <w:top w:val="none" w:sz="0" w:space="0" w:color="auto"/>
        <w:left w:val="none" w:sz="0" w:space="0" w:color="auto"/>
        <w:bottom w:val="none" w:sz="0" w:space="0" w:color="auto"/>
        <w:right w:val="none" w:sz="0" w:space="0" w:color="auto"/>
      </w:divBdr>
    </w:div>
    <w:div w:id="652873178">
      <w:bodyDiv w:val="1"/>
      <w:marLeft w:val="0"/>
      <w:marRight w:val="0"/>
      <w:marTop w:val="0"/>
      <w:marBottom w:val="0"/>
      <w:divBdr>
        <w:top w:val="none" w:sz="0" w:space="0" w:color="auto"/>
        <w:left w:val="none" w:sz="0" w:space="0" w:color="auto"/>
        <w:bottom w:val="none" w:sz="0" w:space="0" w:color="auto"/>
        <w:right w:val="none" w:sz="0" w:space="0" w:color="auto"/>
      </w:divBdr>
    </w:div>
    <w:div w:id="653067937">
      <w:bodyDiv w:val="1"/>
      <w:marLeft w:val="0"/>
      <w:marRight w:val="0"/>
      <w:marTop w:val="0"/>
      <w:marBottom w:val="0"/>
      <w:divBdr>
        <w:top w:val="none" w:sz="0" w:space="0" w:color="auto"/>
        <w:left w:val="none" w:sz="0" w:space="0" w:color="auto"/>
        <w:bottom w:val="none" w:sz="0" w:space="0" w:color="auto"/>
        <w:right w:val="none" w:sz="0" w:space="0" w:color="auto"/>
      </w:divBdr>
    </w:div>
    <w:div w:id="653097636">
      <w:bodyDiv w:val="1"/>
      <w:marLeft w:val="0"/>
      <w:marRight w:val="0"/>
      <w:marTop w:val="0"/>
      <w:marBottom w:val="0"/>
      <w:divBdr>
        <w:top w:val="none" w:sz="0" w:space="0" w:color="auto"/>
        <w:left w:val="none" w:sz="0" w:space="0" w:color="auto"/>
        <w:bottom w:val="none" w:sz="0" w:space="0" w:color="auto"/>
        <w:right w:val="none" w:sz="0" w:space="0" w:color="auto"/>
      </w:divBdr>
    </w:div>
    <w:div w:id="653337432">
      <w:bodyDiv w:val="1"/>
      <w:marLeft w:val="0"/>
      <w:marRight w:val="0"/>
      <w:marTop w:val="0"/>
      <w:marBottom w:val="0"/>
      <w:divBdr>
        <w:top w:val="none" w:sz="0" w:space="0" w:color="auto"/>
        <w:left w:val="none" w:sz="0" w:space="0" w:color="auto"/>
        <w:bottom w:val="none" w:sz="0" w:space="0" w:color="auto"/>
        <w:right w:val="none" w:sz="0" w:space="0" w:color="auto"/>
      </w:divBdr>
    </w:div>
    <w:div w:id="653947889">
      <w:bodyDiv w:val="1"/>
      <w:marLeft w:val="0"/>
      <w:marRight w:val="0"/>
      <w:marTop w:val="0"/>
      <w:marBottom w:val="0"/>
      <w:divBdr>
        <w:top w:val="none" w:sz="0" w:space="0" w:color="auto"/>
        <w:left w:val="none" w:sz="0" w:space="0" w:color="auto"/>
        <w:bottom w:val="none" w:sz="0" w:space="0" w:color="auto"/>
        <w:right w:val="none" w:sz="0" w:space="0" w:color="auto"/>
      </w:divBdr>
    </w:div>
    <w:div w:id="653950895">
      <w:bodyDiv w:val="1"/>
      <w:marLeft w:val="0"/>
      <w:marRight w:val="0"/>
      <w:marTop w:val="0"/>
      <w:marBottom w:val="0"/>
      <w:divBdr>
        <w:top w:val="none" w:sz="0" w:space="0" w:color="auto"/>
        <w:left w:val="none" w:sz="0" w:space="0" w:color="auto"/>
        <w:bottom w:val="none" w:sz="0" w:space="0" w:color="auto"/>
        <w:right w:val="none" w:sz="0" w:space="0" w:color="auto"/>
      </w:divBdr>
    </w:div>
    <w:div w:id="653992328">
      <w:bodyDiv w:val="1"/>
      <w:marLeft w:val="0"/>
      <w:marRight w:val="0"/>
      <w:marTop w:val="0"/>
      <w:marBottom w:val="0"/>
      <w:divBdr>
        <w:top w:val="none" w:sz="0" w:space="0" w:color="auto"/>
        <w:left w:val="none" w:sz="0" w:space="0" w:color="auto"/>
        <w:bottom w:val="none" w:sz="0" w:space="0" w:color="auto"/>
        <w:right w:val="none" w:sz="0" w:space="0" w:color="auto"/>
      </w:divBdr>
    </w:div>
    <w:div w:id="654065579">
      <w:bodyDiv w:val="1"/>
      <w:marLeft w:val="0"/>
      <w:marRight w:val="0"/>
      <w:marTop w:val="0"/>
      <w:marBottom w:val="0"/>
      <w:divBdr>
        <w:top w:val="none" w:sz="0" w:space="0" w:color="auto"/>
        <w:left w:val="none" w:sz="0" w:space="0" w:color="auto"/>
        <w:bottom w:val="none" w:sz="0" w:space="0" w:color="auto"/>
        <w:right w:val="none" w:sz="0" w:space="0" w:color="auto"/>
      </w:divBdr>
    </w:div>
    <w:div w:id="655260669">
      <w:bodyDiv w:val="1"/>
      <w:marLeft w:val="0"/>
      <w:marRight w:val="0"/>
      <w:marTop w:val="0"/>
      <w:marBottom w:val="0"/>
      <w:divBdr>
        <w:top w:val="none" w:sz="0" w:space="0" w:color="auto"/>
        <w:left w:val="none" w:sz="0" w:space="0" w:color="auto"/>
        <w:bottom w:val="none" w:sz="0" w:space="0" w:color="auto"/>
        <w:right w:val="none" w:sz="0" w:space="0" w:color="auto"/>
      </w:divBdr>
    </w:div>
    <w:div w:id="655498707">
      <w:bodyDiv w:val="1"/>
      <w:marLeft w:val="0"/>
      <w:marRight w:val="0"/>
      <w:marTop w:val="0"/>
      <w:marBottom w:val="0"/>
      <w:divBdr>
        <w:top w:val="none" w:sz="0" w:space="0" w:color="auto"/>
        <w:left w:val="none" w:sz="0" w:space="0" w:color="auto"/>
        <w:bottom w:val="none" w:sz="0" w:space="0" w:color="auto"/>
        <w:right w:val="none" w:sz="0" w:space="0" w:color="auto"/>
      </w:divBdr>
    </w:div>
    <w:div w:id="655647522">
      <w:bodyDiv w:val="1"/>
      <w:marLeft w:val="0"/>
      <w:marRight w:val="0"/>
      <w:marTop w:val="0"/>
      <w:marBottom w:val="0"/>
      <w:divBdr>
        <w:top w:val="none" w:sz="0" w:space="0" w:color="auto"/>
        <w:left w:val="none" w:sz="0" w:space="0" w:color="auto"/>
        <w:bottom w:val="none" w:sz="0" w:space="0" w:color="auto"/>
        <w:right w:val="none" w:sz="0" w:space="0" w:color="auto"/>
      </w:divBdr>
    </w:div>
    <w:div w:id="655761174">
      <w:bodyDiv w:val="1"/>
      <w:marLeft w:val="0"/>
      <w:marRight w:val="0"/>
      <w:marTop w:val="0"/>
      <w:marBottom w:val="0"/>
      <w:divBdr>
        <w:top w:val="none" w:sz="0" w:space="0" w:color="auto"/>
        <w:left w:val="none" w:sz="0" w:space="0" w:color="auto"/>
        <w:bottom w:val="none" w:sz="0" w:space="0" w:color="auto"/>
        <w:right w:val="none" w:sz="0" w:space="0" w:color="auto"/>
      </w:divBdr>
    </w:div>
    <w:div w:id="656106525">
      <w:bodyDiv w:val="1"/>
      <w:marLeft w:val="0"/>
      <w:marRight w:val="0"/>
      <w:marTop w:val="0"/>
      <w:marBottom w:val="0"/>
      <w:divBdr>
        <w:top w:val="none" w:sz="0" w:space="0" w:color="auto"/>
        <w:left w:val="none" w:sz="0" w:space="0" w:color="auto"/>
        <w:bottom w:val="none" w:sz="0" w:space="0" w:color="auto"/>
        <w:right w:val="none" w:sz="0" w:space="0" w:color="auto"/>
      </w:divBdr>
    </w:div>
    <w:div w:id="656760461">
      <w:bodyDiv w:val="1"/>
      <w:marLeft w:val="0"/>
      <w:marRight w:val="0"/>
      <w:marTop w:val="0"/>
      <w:marBottom w:val="0"/>
      <w:divBdr>
        <w:top w:val="none" w:sz="0" w:space="0" w:color="auto"/>
        <w:left w:val="none" w:sz="0" w:space="0" w:color="auto"/>
        <w:bottom w:val="none" w:sz="0" w:space="0" w:color="auto"/>
        <w:right w:val="none" w:sz="0" w:space="0" w:color="auto"/>
      </w:divBdr>
    </w:div>
    <w:div w:id="657222169">
      <w:bodyDiv w:val="1"/>
      <w:marLeft w:val="0"/>
      <w:marRight w:val="0"/>
      <w:marTop w:val="0"/>
      <w:marBottom w:val="0"/>
      <w:divBdr>
        <w:top w:val="none" w:sz="0" w:space="0" w:color="auto"/>
        <w:left w:val="none" w:sz="0" w:space="0" w:color="auto"/>
        <w:bottom w:val="none" w:sz="0" w:space="0" w:color="auto"/>
        <w:right w:val="none" w:sz="0" w:space="0" w:color="auto"/>
      </w:divBdr>
    </w:div>
    <w:div w:id="657223431">
      <w:bodyDiv w:val="1"/>
      <w:marLeft w:val="0"/>
      <w:marRight w:val="0"/>
      <w:marTop w:val="0"/>
      <w:marBottom w:val="0"/>
      <w:divBdr>
        <w:top w:val="none" w:sz="0" w:space="0" w:color="auto"/>
        <w:left w:val="none" w:sz="0" w:space="0" w:color="auto"/>
        <w:bottom w:val="none" w:sz="0" w:space="0" w:color="auto"/>
        <w:right w:val="none" w:sz="0" w:space="0" w:color="auto"/>
      </w:divBdr>
    </w:div>
    <w:div w:id="657464568">
      <w:bodyDiv w:val="1"/>
      <w:marLeft w:val="0"/>
      <w:marRight w:val="0"/>
      <w:marTop w:val="0"/>
      <w:marBottom w:val="0"/>
      <w:divBdr>
        <w:top w:val="none" w:sz="0" w:space="0" w:color="auto"/>
        <w:left w:val="none" w:sz="0" w:space="0" w:color="auto"/>
        <w:bottom w:val="none" w:sz="0" w:space="0" w:color="auto"/>
        <w:right w:val="none" w:sz="0" w:space="0" w:color="auto"/>
      </w:divBdr>
    </w:div>
    <w:div w:id="657733315">
      <w:bodyDiv w:val="1"/>
      <w:marLeft w:val="0"/>
      <w:marRight w:val="0"/>
      <w:marTop w:val="0"/>
      <w:marBottom w:val="0"/>
      <w:divBdr>
        <w:top w:val="none" w:sz="0" w:space="0" w:color="auto"/>
        <w:left w:val="none" w:sz="0" w:space="0" w:color="auto"/>
        <w:bottom w:val="none" w:sz="0" w:space="0" w:color="auto"/>
        <w:right w:val="none" w:sz="0" w:space="0" w:color="auto"/>
      </w:divBdr>
    </w:div>
    <w:div w:id="657922453">
      <w:bodyDiv w:val="1"/>
      <w:marLeft w:val="0"/>
      <w:marRight w:val="0"/>
      <w:marTop w:val="0"/>
      <w:marBottom w:val="0"/>
      <w:divBdr>
        <w:top w:val="none" w:sz="0" w:space="0" w:color="auto"/>
        <w:left w:val="none" w:sz="0" w:space="0" w:color="auto"/>
        <w:bottom w:val="none" w:sz="0" w:space="0" w:color="auto"/>
        <w:right w:val="none" w:sz="0" w:space="0" w:color="auto"/>
      </w:divBdr>
    </w:div>
    <w:div w:id="657923195">
      <w:bodyDiv w:val="1"/>
      <w:marLeft w:val="0"/>
      <w:marRight w:val="0"/>
      <w:marTop w:val="0"/>
      <w:marBottom w:val="0"/>
      <w:divBdr>
        <w:top w:val="none" w:sz="0" w:space="0" w:color="auto"/>
        <w:left w:val="none" w:sz="0" w:space="0" w:color="auto"/>
        <w:bottom w:val="none" w:sz="0" w:space="0" w:color="auto"/>
        <w:right w:val="none" w:sz="0" w:space="0" w:color="auto"/>
      </w:divBdr>
    </w:div>
    <w:div w:id="658077256">
      <w:bodyDiv w:val="1"/>
      <w:marLeft w:val="0"/>
      <w:marRight w:val="0"/>
      <w:marTop w:val="0"/>
      <w:marBottom w:val="0"/>
      <w:divBdr>
        <w:top w:val="none" w:sz="0" w:space="0" w:color="auto"/>
        <w:left w:val="none" w:sz="0" w:space="0" w:color="auto"/>
        <w:bottom w:val="none" w:sz="0" w:space="0" w:color="auto"/>
        <w:right w:val="none" w:sz="0" w:space="0" w:color="auto"/>
      </w:divBdr>
    </w:div>
    <w:div w:id="658115183">
      <w:bodyDiv w:val="1"/>
      <w:marLeft w:val="0"/>
      <w:marRight w:val="0"/>
      <w:marTop w:val="0"/>
      <w:marBottom w:val="0"/>
      <w:divBdr>
        <w:top w:val="none" w:sz="0" w:space="0" w:color="auto"/>
        <w:left w:val="none" w:sz="0" w:space="0" w:color="auto"/>
        <w:bottom w:val="none" w:sz="0" w:space="0" w:color="auto"/>
        <w:right w:val="none" w:sz="0" w:space="0" w:color="auto"/>
      </w:divBdr>
    </w:div>
    <w:div w:id="658534273">
      <w:bodyDiv w:val="1"/>
      <w:marLeft w:val="0"/>
      <w:marRight w:val="0"/>
      <w:marTop w:val="0"/>
      <w:marBottom w:val="0"/>
      <w:divBdr>
        <w:top w:val="none" w:sz="0" w:space="0" w:color="auto"/>
        <w:left w:val="none" w:sz="0" w:space="0" w:color="auto"/>
        <w:bottom w:val="none" w:sz="0" w:space="0" w:color="auto"/>
        <w:right w:val="none" w:sz="0" w:space="0" w:color="auto"/>
      </w:divBdr>
    </w:div>
    <w:div w:id="658730784">
      <w:bodyDiv w:val="1"/>
      <w:marLeft w:val="0"/>
      <w:marRight w:val="0"/>
      <w:marTop w:val="0"/>
      <w:marBottom w:val="0"/>
      <w:divBdr>
        <w:top w:val="none" w:sz="0" w:space="0" w:color="auto"/>
        <w:left w:val="none" w:sz="0" w:space="0" w:color="auto"/>
        <w:bottom w:val="none" w:sz="0" w:space="0" w:color="auto"/>
        <w:right w:val="none" w:sz="0" w:space="0" w:color="auto"/>
      </w:divBdr>
    </w:div>
    <w:div w:id="658776012">
      <w:bodyDiv w:val="1"/>
      <w:marLeft w:val="0"/>
      <w:marRight w:val="0"/>
      <w:marTop w:val="0"/>
      <w:marBottom w:val="0"/>
      <w:divBdr>
        <w:top w:val="none" w:sz="0" w:space="0" w:color="auto"/>
        <w:left w:val="none" w:sz="0" w:space="0" w:color="auto"/>
        <w:bottom w:val="none" w:sz="0" w:space="0" w:color="auto"/>
        <w:right w:val="none" w:sz="0" w:space="0" w:color="auto"/>
      </w:divBdr>
    </w:div>
    <w:div w:id="658920948">
      <w:bodyDiv w:val="1"/>
      <w:marLeft w:val="0"/>
      <w:marRight w:val="0"/>
      <w:marTop w:val="0"/>
      <w:marBottom w:val="0"/>
      <w:divBdr>
        <w:top w:val="none" w:sz="0" w:space="0" w:color="auto"/>
        <w:left w:val="none" w:sz="0" w:space="0" w:color="auto"/>
        <w:bottom w:val="none" w:sz="0" w:space="0" w:color="auto"/>
        <w:right w:val="none" w:sz="0" w:space="0" w:color="auto"/>
      </w:divBdr>
    </w:div>
    <w:div w:id="658995970">
      <w:bodyDiv w:val="1"/>
      <w:marLeft w:val="0"/>
      <w:marRight w:val="0"/>
      <w:marTop w:val="0"/>
      <w:marBottom w:val="0"/>
      <w:divBdr>
        <w:top w:val="none" w:sz="0" w:space="0" w:color="auto"/>
        <w:left w:val="none" w:sz="0" w:space="0" w:color="auto"/>
        <w:bottom w:val="none" w:sz="0" w:space="0" w:color="auto"/>
        <w:right w:val="none" w:sz="0" w:space="0" w:color="auto"/>
      </w:divBdr>
    </w:div>
    <w:div w:id="659040657">
      <w:bodyDiv w:val="1"/>
      <w:marLeft w:val="0"/>
      <w:marRight w:val="0"/>
      <w:marTop w:val="0"/>
      <w:marBottom w:val="0"/>
      <w:divBdr>
        <w:top w:val="none" w:sz="0" w:space="0" w:color="auto"/>
        <w:left w:val="none" w:sz="0" w:space="0" w:color="auto"/>
        <w:bottom w:val="none" w:sz="0" w:space="0" w:color="auto"/>
        <w:right w:val="none" w:sz="0" w:space="0" w:color="auto"/>
      </w:divBdr>
    </w:div>
    <w:div w:id="659120128">
      <w:bodyDiv w:val="1"/>
      <w:marLeft w:val="0"/>
      <w:marRight w:val="0"/>
      <w:marTop w:val="0"/>
      <w:marBottom w:val="0"/>
      <w:divBdr>
        <w:top w:val="none" w:sz="0" w:space="0" w:color="auto"/>
        <w:left w:val="none" w:sz="0" w:space="0" w:color="auto"/>
        <w:bottom w:val="none" w:sz="0" w:space="0" w:color="auto"/>
        <w:right w:val="none" w:sz="0" w:space="0" w:color="auto"/>
      </w:divBdr>
    </w:div>
    <w:div w:id="659624039">
      <w:bodyDiv w:val="1"/>
      <w:marLeft w:val="0"/>
      <w:marRight w:val="0"/>
      <w:marTop w:val="0"/>
      <w:marBottom w:val="0"/>
      <w:divBdr>
        <w:top w:val="none" w:sz="0" w:space="0" w:color="auto"/>
        <w:left w:val="none" w:sz="0" w:space="0" w:color="auto"/>
        <w:bottom w:val="none" w:sz="0" w:space="0" w:color="auto"/>
        <w:right w:val="none" w:sz="0" w:space="0" w:color="auto"/>
      </w:divBdr>
    </w:div>
    <w:div w:id="659694169">
      <w:bodyDiv w:val="1"/>
      <w:marLeft w:val="0"/>
      <w:marRight w:val="0"/>
      <w:marTop w:val="0"/>
      <w:marBottom w:val="0"/>
      <w:divBdr>
        <w:top w:val="none" w:sz="0" w:space="0" w:color="auto"/>
        <w:left w:val="none" w:sz="0" w:space="0" w:color="auto"/>
        <w:bottom w:val="none" w:sz="0" w:space="0" w:color="auto"/>
        <w:right w:val="none" w:sz="0" w:space="0" w:color="auto"/>
      </w:divBdr>
    </w:div>
    <w:div w:id="659818069">
      <w:bodyDiv w:val="1"/>
      <w:marLeft w:val="0"/>
      <w:marRight w:val="0"/>
      <w:marTop w:val="0"/>
      <w:marBottom w:val="0"/>
      <w:divBdr>
        <w:top w:val="none" w:sz="0" w:space="0" w:color="auto"/>
        <w:left w:val="none" w:sz="0" w:space="0" w:color="auto"/>
        <w:bottom w:val="none" w:sz="0" w:space="0" w:color="auto"/>
        <w:right w:val="none" w:sz="0" w:space="0" w:color="auto"/>
      </w:divBdr>
    </w:div>
    <w:div w:id="659818907">
      <w:bodyDiv w:val="1"/>
      <w:marLeft w:val="0"/>
      <w:marRight w:val="0"/>
      <w:marTop w:val="0"/>
      <w:marBottom w:val="0"/>
      <w:divBdr>
        <w:top w:val="none" w:sz="0" w:space="0" w:color="auto"/>
        <w:left w:val="none" w:sz="0" w:space="0" w:color="auto"/>
        <w:bottom w:val="none" w:sz="0" w:space="0" w:color="auto"/>
        <w:right w:val="none" w:sz="0" w:space="0" w:color="auto"/>
      </w:divBdr>
    </w:div>
    <w:div w:id="660037239">
      <w:bodyDiv w:val="1"/>
      <w:marLeft w:val="0"/>
      <w:marRight w:val="0"/>
      <w:marTop w:val="0"/>
      <w:marBottom w:val="0"/>
      <w:divBdr>
        <w:top w:val="none" w:sz="0" w:space="0" w:color="auto"/>
        <w:left w:val="none" w:sz="0" w:space="0" w:color="auto"/>
        <w:bottom w:val="none" w:sz="0" w:space="0" w:color="auto"/>
        <w:right w:val="none" w:sz="0" w:space="0" w:color="auto"/>
      </w:divBdr>
    </w:div>
    <w:div w:id="660037405">
      <w:bodyDiv w:val="1"/>
      <w:marLeft w:val="0"/>
      <w:marRight w:val="0"/>
      <w:marTop w:val="0"/>
      <w:marBottom w:val="0"/>
      <w:divBdr>
        <w:top w:val="none" w:sz="0" w:space="0" w:color="auto"/>
        <w:left w:val="none" w:sz="0" w:space="0" w:color="auto"/>
        <w:bottom w:val="none" w:sz="0" w:space="0" w:color="auto"/>
        <w:right w:val="none" w:sz="0" w:space="0" w:color="auto"/>
      </w:divBdr>
    </w:div>
    <w:div w:id="660307668">
      <w:bodyDiv w:val="1"/>
      <w:marLeft w:val="0"/>
      <w:marRight w:val="0"/>
      <w:marTop w:val="0"/>
      <w:marBottom w:val="0"/>
      <w:divBdr>
        <w:top w:val="none" w:sz="0" w:space="0" w:color="auto"/>
        <w:left w:val="none" w:sz="0" w:space="0" w:color="auto"/>
        <w:bottom w:val="none" w:sz="0" w:space="0" w:color="auto"/>
        <w:right w:val="none" w:sz="0" w:space="0" w:color="auto"/>
      </w:divBdr>
    </w:div>
    <w:div w:id="660352316">
      <w:bodyDiv w:val="1"/>
      <w:marLeft w:val="0"/>
      <w:marRight w:val="0"/>
      <w:marTop w:val="0"/>
      <w:marBottom w:val="0"/>
      <w:divBdr>
        <w:top w:val="none" w:sz="0" w:space="0" w:color="auto"/>
        <w:left w:val="none" w:sz="0" w:space="0" w:color="auto"/>
        <w:bottom w:val="none" w:sz="0" w:space="0" w:color="auto"/>
        <w:right w:val="none" w:sz="0" w:space="0" w:color="auto"/>
      </w:divBdr>
    </w:div>
    <w:div w:id="660426095">
      <w:bodyDiv w:val="1"/>
      <w:marLeft w:val="0"/>
      <w:marRight w:val="0"/>
      <w:marTop w:val="0"/>
      <w:marBottom w:val="0"/>
      <w:divBdr>
        <w:top w:val="none" w:sz="0" w:space="0" w:color="auto"/>
        <w:left w:val="none" w:sz="0" w:space="0" w:color="auto"/>
        <w:bottom w:val="none" w:sz="0" w:space="0" w:color="auto"/>
        <w:right w:val="none" w:sz="0" w:space="0" w:color="auto"/>
      </w:divBdr>
    </w:div>
    <w:div w:id="660697421">
      <w:bodyDiv w:val="1"/>
      <w:marLeft w:val="0"/>
      <w:marRight w:val="0"/>
      <w:marTop w:val="0"/>
      <w:marBottom w:val="0"/>
      <w:divBdr>
        <w:top w:val="none" w:sz="0" w:space="0" w:color="auto"/>
        <w:left w:val="none" w:sz="0" w:space="0" w:color="auto"/>
        <w:bottom w:val="none" w:sz="0" w:space="0" w:color="auto"/>
        <w:right w:val="none" w:sz="0" w:space="0" w:color="auto"/>
      </w:divBdr>
    </w:div>
    <w:div w:id="660893131">
      <w:bodyDiv w:val="1"/>
      <w:marLeft w:val="0"/>
      <w:marRight w:val="0"/>
      <w:marTop w:val="0"/>
      <w:marBottom w:val="0"/>
      <w:divBdr>
        <w:top w:val="none" w:sz="0" w:space="0" w:color="auto"/>
        <w:left w:val="none" w:sz="0" w:space="0" w:color="auto"/>
        <w:bottom w:val="none" w:sz="0" w:space="0" w:color="auto"/>
        <w:right w:val="none" w:sz="0" w:space="0" w:color="auto"/>
      </w:divBdr>
    </w:div>
    <w:div w:id="661086482">
      <w:bodyDiv w:val="1"/>
      <w:marLeft w:val="0"/>
      <w:marRight w:val="0"/>
      <w:marTop w:val="0"/>
      <w:marBottom w:val="0"/>
      <w:divBdr>
        <w:top w:val="none" w:sz="0" w:space="0" w:color="auto"/>
        <w:left w:val="none" w:sz="0" w:space="0" w:color="auto"/>
        <w:bottom w:val="none" w:sz="0" w:space="0" w:color="auto"/>
        <w:right w:val="none" w:sz="0" w:space="0" w:color="auto"/>
      </w:divBdr>
    </w:div>
    <w:div w:id="661277836">
      <w:bodyDiv w:val="1"/>
      <w:marLeft w:val="0"/>
      <w:marRight w:val="0"/>
      <w:marTop w:val="0"/>
      <w:marBottom w:val="0"/>
      <w:divBdr>
        <w:top w:val="none" w:sz="0" w:space="0" w:color="auto"/>
        <w:left w:val="none" w:sz="0" w:space="0" w:color="auto"/>
        <w:bottom w:val="none" w:sz="0" w:space="0" w:color="auto"/>
        <w:right w:val="none" w:sz="0" w:space="0" w:color="auto"/>
      </w:divBdr>
    </w:div>
    <w:div w:id="661811835">
      <w:bodyDiv w:val="1"/>
      <w:marLeft w:val="0"/>
      <w:marRight w:val="0"/>
      <w:marTop w:val="0"/>
      <w:marBottom w:val="0"/>
      <w:divBdr>
        <w:top w:val="none" w:sz="0" w:space="0" w:color="auto"/>
        <w:left w:val="none" w:sz="0" w:space="0" w:color="auto"/>
        <w:bottom w:val="none" w:sz="0" w:space="0" w:color="auto"/>
        <w:right w:val="none" w:sz="0" w:space="0" w:color="auto"/>
      </w:divBdr>
    </w:div>
    <w:div w:id="662046423">
      <w:bodyDiv w:val="1"/>
      <w:marLeft w:val="0"/>
      <w:marRight w:val="0"/>
      <w:marTop w:val="0"/>
      <w:marBottom w:val="0"/>
      <w:divBdr>
        <w:top w:val="none" w:sz="0" w:space="0" w:color="auto"/>
        <w:left w:val="none" w:sz="0" w:space="0" w:color="auto"/>
        <w:bottom w:val="none" w:sz="0" w:space="0" w:color="auto"/>
        <w:right w:val="none" w:sz="0" w:space="0" w:color="auto"/>
      </w:divBdr>
    </w:div>
    <w:div w:id="662196828">
      <w:bodyDiv w:val="1"/>
      <w:marLeft w:val="0"/>
      <w:marRight w:val="0"/>
      <w:marTop w:val="0"/>
      <w:marBottom w:val="0"/>
      <w:divBdr>
        <w:top w:val="none" w:sz="0" w:space="0" w:color="auto"/>
        <w:left w:val="none" w:sz="0" w:space="0" w:color="auto"/>
        <w:bottom w:val="none" w:sz="0" w:space="0" w:color="auto"/>
        <w:right w:val="none" w:sz="0" w:space="0" w:color="auto"/>
      </w:divBdr>
    </w:div>
    <w:div w:id="662397445">
      <w:bodyDiv w:val="1"/>
      <w:marLeft w:val="0"/>
      <w:marRight w:val="0"/>
      <w:marTop w:val="0"/>
      <w:marBottom w:val="0"/>
      <w:divBdr>
        <w:top w:val="none" w:sz="0" w:space="0" w:color="auto"/>
        <w:left w:val="none" w:sz="0" w:space="0" w:color="auto"/>
        <w:bottom w:val="none" w:sz="0" w:space="0" w:color="auto"/>
        <w:right w:val="none" w:sz="0" w:space="0" w:color="auto"/>
      </w:divBdr>
    </w:div>
    <w:div w:id="662506899">
      <w:bodyDiv w:val="1"/>
      <w:marLeft w:val="0"/>
      <w:marRight w:val="0"/>
      <w:marTop w:val="0"/>
      <w:marBottom w:val="0"/>
      <w:divBdr>
        <w:top w:val="none" w:sz="0" w:space="0" w:color="auto"/>
        <w:left w:val="none" w:sz="0" w:space="0" w:color="auto"/>
        <w:bottom w:val="none" w:sz="0" w:space="0" w:color="auto"/>
        <w:right w:val="none" w:sz="0" w:space="0" w:color="auto"/>
      </w:divBdr>
    </w:div>
    <w:div w:id="662509383">
      <w:bodyDiv w:val="1"/>
      <w:marLeft w:val="0"/>
      <w:marRight w:val="0"/>
      <w:marTop w:val="0"/>
      <w:marBottom w:val="0"/>
      <w:divBdr>
        <w:top w:val="none" w:sz="0" w:space="0" w:color="auto"/>
        <w:left w:val="none" w:sz="0" w:space="0" w:color="auto"/>
        <w:bottom w:val="none" w:sz="0" w:space="0" w:color="auto"/>
        <w:right w:val="none" w:sz="0" w:space="0" w:color="auto"/>
      </w:divBdr>
    </w:div>
    <w:div w:id="662510077">
      <w:bodyDiv w:val="1"/>
      <w:marLeft w:val="0"/>
      <w:marRight w:val="0"/>
      <w:marTop w:val="0"/>
      <w:marBottom w:val="0"/>
      <w:divBdr>
        <w:top w:val="none" w:sz="0" w:space="0" w:color="auto"/>
        <w:left w:val="none" w:sz="0" w:space="0" w:color="auto"/>
        <w:bottom w:val="none" w:sz="0" w:space="0" w:color="auto"/>
        <w:right w:val="none" w:sz="0" w:space="0" w:color="auto"/>
      </w:divBdr>
    </w:div>
    <w:div w:id="662587600">
      <w:bodyDiv w:val="1"/>
      <w:marLeft w:val="0"/>
      <w:marRight w:val="0"/>
      <w:marTop w:val="0"/>
      <w:marBottom w:val="0"/>
      <w:divBdr>
        <w:top w:val="none" w:sz="0" w:space="0" w:color="auto"/>
        <w:left w:val="none" w:sz="0" w:space="0" w:color="auto"/>
        <w:bottom w:val="none" w:sz="0" w:space="0" w:color="auto"/>
        <w:right w:val="none" w:sz="0" w:space="0" w:color="auto"/>
      </w:divBdr>
    </w:div>
    <w:div w:id="662781496">
      <w:bodyDiv w:val="1"/>
      <w:marLeft w:val="0"/>
      <w:marRight w:val="0"/>
      <w:marTop w:val="0"/>
      <w:marBottom w:val="0"/>
      <w:divBdr>
        <w:top w:val="none" w:sz="0" w:space="0" w:color="auto"/>
        <w:left w:val="none" w:sz="0" w:space="0" w:color="auto"/>
        <w:bottom w:val="none" w:sz="0" w:space="0" w:color="auto"/>
        <w:right w:val="none" w:sz="0" w:space="0" w:color="auto"/>
      </w:divBdr>
    </w:div>
    <w:div w:id="662852818">
      <w:bodyDiv w:val="1"/>
      <w:marLeft w:val="0"/>
      <w:marRight w:val="0"/>
      <w:marTop w:val="0"/>
      <w:marBottom w:val="0"/>
      <w:divBdr>
        <w:top w:val="none" w:sz="0" w:space="0" w:color="auto"/>
        <w:left w:val="none" w:sz="0" w:space="0" w:color="auto"/>
        <w:bottom w:val="none" w:sz="0" w:space="0" w:color="auto"/>
        <w:right w:val="none" w:sz="0" w:space="0" w:color="auto"/>
      </w:divBdr>
    </w:div>
    <w:div w:id="662898155">
      <w:bodyDiv w:val="1"/>
      <w:marLeft w:val="0"/>
      <w:marRight w:val="0"/>
      <w:marTop w:val="0"/>
      <w:marBottom w:val="0"/>
      <w:divBdr>
        <w:top w:val="none" w:sz="0" w:space="0" w:color="auto"/>
        <w:left w:val="none" w:sz="0" w:space="0" w:color="auto"/>
        <w:bottom w:val="none" w:sz="0" w:space="0" w:color="auto"/>
        <w:right w:val="none" w:sz="0" w:space="0" w:color="auto"/>
      </w:divBdr>
    </w:div>
    <w:div w:id="663095204">
      <w:bodyDiv w:val="1"/>
      <w:marLeft w:val="0"/>
      <w:marRight w:val="0"/>
      <w:marTop w:val="0"/>
      <w:marBottom w:val="0"/>
      <w:divBdr>
        <w:top w:val="none" w:sz="0" w:space="0" w:color="auto"/>
        <w:left w:val="none" w:sz="0" w:space="0" w:color="auto"/>
        <w:bottom w:val="none" w:sz="0" w:space="0" w:color="auto"/>
        <w:right w:val="none" w:sz="0" w:space="0" w:color="auto"/>
      </w:divBdr>
    </w:div>
    <w:div w:id="663120700">
      <w:bodyDiv w:val="1"/>
      <w:marLeft w:val="0"/>
      <w:marRight w:val="0"/>
      <w:marTop w:val="0"/>
      <w:marBottom w:val="0"/>
      <w:divBdr>
        <w:top w:val="none" w:sz="0" w:space="0" w:color="auto"/>
        <w:left w:val="none" w:sz="0" w:space="0" w:color="auto"/>
        <w:bottom w:val="none" w:sz="0" w:space="0" w:color="auto"/>
        <w:right w:val="none" w:sz="0" w:space="0" w:color="auto"/>
      </w:divBdr>
    </w:div>
    <w:div w:id="663316124">
      <w:bodyDiv w:val="1"/>
      <w:marLeft w:val="0"/>
      <w:marRight w:val="0"/>
      <w:marTop w:val="0"/>
      <w:marBottom w:val="0"/>
      <w:divBdr>
        <w:top w:val="none" w:sz="0" w:space="0" w:color="auto"/>
        <w:left w:val="none" w:sz="0" w:space="0" w:color="auto"/>
        <w:bottom w:val="none" w:sz="0" w:space="0" w:color="auto"/>
        <w:right w:val="none" w:sz="0" w:space="0" w:color="auto"/>
      </w:divBdr>
    </w:div>
    <w:div w:id="663631953">
      <w:bodyDiv w:val="1"/>
      <w:marLeft w:val="0"/>
      <w:marRight w:val="0"/>
      <w:marTop w:val="0"/>
      <w:marBottom w:val="0"/>
      <w:divBdr>
        <w:top w:val="none" w:sz="0" w:space="0" w:color="auto"/>
        <w:left w:val="none" w:sz="0" w:space="0" w:color="auto"/>
        <w:bottom w:val="none" w:sz="0" w:space="0" w:color="auto"/>
        <w:right w:val="none" w:sz="0" w:space="0" w:color="auto"/>
      </w:divBdr>
    </w:div>
    <w:div w:id="664551389">
      <w:bodyDiv w:val="1"/>
      <w:marLeft w:val="0"/>
      <w:marRight w:val="0"/>
      <w:marTop w:val="0"/>
      <w:marBottom w:val="0"/>
      <w:divBdr>
        <w:top w:val="none" w:sz="0" w:space="0" w:color="auto"/>
        <w:left w:val="none" w:sz="0" w:space="0" w:color="auto"/>
        <w:bottom w:val="none" w:sz="0" w:space="0" w:color="auto"/>
        <w:right w:val="none" w:sz="0" w:space="0" w:color="auto"/>
      </w:divBdr>
    </w:div>
    <w:div w:id="664741409">
      <w:bodyDiv w:val="1"/>
      <w:marLeft w:val="0"/>
      <w:marRight w:val="0"/>
      <w:marTop w:val="0"/>
      <w:marBottom w:val="0"/>
      <w:divBdr>
        <w:top w:val="none" w:sz="0" w:space="0" w:color="auto"/>
        <w:left w:val="none" w:sz="0" w:space="0" w:color="auto"/>
        <w:bottom w:val="none" w:sz="0" w:space="0" w:color="auto"/>
        <w:right w:val="none" w:sz="0" w:space="0" w:color="auto"/>
      </w:divBdr>
    </w:div>
    <w:div w:id="664864831">
      <w:bodyDiv w:val="1"/>
      <w:marLeft w:val="0"/>
      <w:marRight w:val="0"/>
      <w:marTop w:val="0"/>
      <w:marBottom w:val="0"/>
      <w:divBdr>
        <w:top w:val="none" w:sz="0" w:space="0" w:color="auto"/>
        <w:left w:val="none" w:sz="0" w:space="0" w:color="auto"/>
        <w:bottom w:val="none" w:sz="0" w:space="0" w:color="auto"/>
        <w:right w:val="none" w:sz="0" w:space="0" w:color="auto"/>
      </w:divBdr>
    </w:div>
    <w:div w:id="665288299">
      <w:bodyDiv w:val="1"/>
      <w:marLeft w:val="0"/>
      <w:marRight w:val="0"/>
      <w:marTop w:val="0"/>
      <w:marBottom w:val="0"/>
      <w:divBdr>
        <w:top w:val="none" w:sz="0" w:space="0" w:color="auto"/>
        <w:left w:val="none" w:sz="0" w:space="0" w:color="auto"/>
        <w:bottom w:val="none" w:sz="0" w:space="0" w:color="auto"/>
        <w:right w:val="none" w:sz="0" w:space="0" w:color="auto"/>
      </w:divBdr>
    </w:div>
    <w:div w:id="665321786">
      <w:bodyDiv w:val="1"/>
      <w:marLeft w:val="0"/>
      <w:marRight w:val="0"/>
      <w:marTop w:val="0"/>
      <w:marBottom w:val="0"/>
      <w:divBdr>
        <w:top w:val="none" w:sz="0" w:space="0" w:color="auto"/>
        <w:left w:val="none" w:sz="0" w:space="0" w:color="auto"/>
        <w:bottom w:val="none" w:sz="0" w:space="0" w:color="auto"/>
        <w:right w:val="none" w:sz="0" w:space="0" w:color="auto"/>
      </w:divBdr>
    </w:div>
    <w:div w:id="665783236">
      <w:bodyDiv w:val="1"/>
      <w:marLeft w:val="0"/>
      <w:marRight w:val="0"/>
      <w:marTop w:val="0"/>
      <w:marBottom w:val="0"/>
      <w:divBdr>
        <w:top w:val="none" w:sz="0" w:space="0" w:color="auto"/>
        <w:left w:val="none" w:sz="0" w:space="0" w:color="auto"/>
        <w:bottom w:val="none" w:sz="0" w:space="0" w:color="auto"/>
        <w:right w:val="none" w:sz="0" w:space="0" w:color="auto"/>
      </w:divBdr>
    </w:div>
    <w:div w:id="665934025">
      <w:bodyDiv w:val="1"/>
      <w:marLeft w:val="0"/>
      <w:marRight w:val="0"/>
      <w:marTop w:val="0"/>
      <w:marBottom w:val="0"/>
      <w:divBdr>
        <w:top w:val="none" w:sz="0" w:space="0" w:color="auto"/>
        <w:left w:val="none" w:sz="0" w:space="0" w:color="auto"/>
        <w:bottom w:val="none" w:sz="0" w:space="0" w:color="auto"/>
        <w:right w:val="none" w:sz="0" w:space="0" w:color="auto"/>
      </w:divBdr>
    </w:div>
    <w:div w:id="666204586">
      <w:bodyDiv w:val="1"/>
      <w:marLeft w:val="0"/>
      <w:marRight w:val="0"/>
      <w:marTop w:val="0"/>
      <w:marBottom w:val="0"/>
      <w:divBdr>
        <w:top w:val="none" w:sz="0" w:space="0" w:color="auto"/>
        <w:left w:val="none" w:sz="0" w:space="0" w:color="auto"/>
        <w:bottom w:val="none" w:sz="0" w:space="0" w:color="auto"/>
        <w:right w:val="none" w:sz="0" w:space="0" w:color="auto"/>
      </w:divBdr>
    </w:div>
    <w:div w:id="666515106">
      <w:bodyDiv w:val="1"/>
      <w:marLeft w:val="0"/>
      <w:marRight w:val="0"/>
      <w:marTop w:val="0"/>
      <w:marBottom w:val="0"/>
      <w:divBdr>
        <w:top w:val="none" w:sz="0" w:space="0" w:color="auto"/>
        <w:left w:val="none" w:sz="0" w:space="0" w:color="auto"/>
        <w:bottom w:val="none" w:sz="0" w:space="0" w:color="auto"/>
        <w:right w:val="none" w:sz="0" w:space="0" w:color="auto"/>
      </w:divBdr>
    </w:div>
    <w:div w:id="666709279">
      <w:bodyDiv w:val="1"/>
      <w:marLeft w:val="0"/>
      <w:marRight w:val="0"/>
      <w:marTop w:val="0"/>
      <w:marBottom w:val="0"/>
      <w:divBdr>
        <w:top w:val="none" w:sz="0" w:space="0" w:color="auto"/>
        <w:left w:val="none" w:sz="0" w:space="0" w:color="auto"/>
        <w:bottom w:val="none" w:sz="0" w:space="0" w:color="auto"/>
        <w:right w:val="none" w:sz="0" w:space="0" w:color="auto"/>
      </w:divBdr>
    </w:div>
    <w:div w:id="666791996">
      <w:bodyDiv w:val="1"/>
      <w:marLeft w:val="0"/>
      <w:marRight w:val="0"/>
      <w:marTop w:val="0"/>
      <w:marBottom w:val="0"/>
      <w:divBdr>
        <w:top w:val="none" w:sz="0" w:space="0" w:color="auto"/>
        <w:left w:val="none" w:sz="0" w:space="0" w:color="auto"/>
        <w:bottom w:val="none" w:sz="0" w:space="0" w:color="auto"/>
        <w:right w:val="none" w:sz="0" w:space="0" w:color="auto"/>
      </w:divBdr>
    </w:div>
    <w:div w:id="666859296">
      <w:bodyDiv w:val="1"/>
      <w:marLeft w:val="0"/>
      <w:marRight w:val="0"/>
      <w:marTop w:val="0"/>
      <w:marBottom w:val="0"/>
      <w:divBdr>
        <w:top w:val="none" w:sz="0" w:space="0" w:color="auto"/>
        <w:left w:val="none" w:sz="0" w:space="0" w:color="auto"/>
        <w:bottom w:val="none" w:sz="0" w:space="0" w:color="auto"/>
        <w:right w:val="none" w:sz="0" w:space="0" w:color="auto"/>
      </w:divBdr>
    </w:div>
    <w:div w:id="667486887">
      <w:bodyDiv w:val="1"/>
      <w:marLeft w:val="0"/>
      <w:marRight w:val="0"/>
      <w:marTop w:val="0"/>
      <w:marBottom w:val="0"/>
      <w:divBdr>
        <w:top w:val="none" w:sz="0" w:space="0" w:color="auto"/>
        <w:left w:val="none" w:sz="0" w:space="0" w:color="auto"/>
        <w:bottom w:val="none" w:sz="0" w:space="0" w:color="auto"/>
        <w:right w:val="none" w:sz="0" w:space="0" w:color="auto"/>
      </w:divBdr>
    </w:div>
    <w:div w:id="667904590">
      <w:bodyDiv w:val="1"/>
      <w:marLeft w:val="0"/>
      <w:marRight w:val="0"/>
      <w:marTop w:val="0"/>
      <w:marBottom w:val="0"/>
      <w:divBdr>
        <w:top w:val="none" w:sz="0" w:space="0" w:color="auto"/>
        <w:left w:val="none" w:sz="0" w:space="0" w:color="auto"/>
        <w:bottom w:val="none" w:sz="0" w:space="0" w:color="auto"/>
        <w:right w:val="none" w:sz="0" w:space="0" w:color="auto"/>
      </w:divBdr>
    </w:div>
    <w:div w:id="668094648">
      <w:bodyDiv w:val="1"/>
      <w:marLeft w:val="0"/>
      <w:marRight w:val="0"/>
      <w:marTop w:val="0"/>
      <w:marBottom w:val="0"/>
      <w:divBdr>
        <w:top w:val="none" w:sz="0" w:space="0" w:color="auto"/>
        <w:left w:val="none" w:sz="0" w:space="0" w:color="auto"/>
        <w:bottom w:val="none" w:sz="0" w:space="0" w:color="auto"/>
        <w:right w:val="none" w:sz="0" w:space="0" w:color="auto"/>
      </w:divBdr>
    </w:div>
    <w:div w:id="668212840">
      <w:bodyDiv w:val="1"/>
      <w:marLeft w:val="0"/>
      <w:marRight w:val="0"/>
      <w:marTop w:val="0"/>
      <w:marBottom w:val="0"/>
      <w:divBdr>
        <w:top w:val="none" w:sz="0" w:space="0" w:color="auto"/>
        <w:left w:val="none" w:sz="0" w:space="0" w:color="auto"/>
        <w:bottom w:val="none" w:sz="0" w:space="0" w:color="auto"/>
        <w:right w:val="none" w:sz="0" w:space="0" w:color="auto"/>
      </w:divBdr>
    </w:div>
    <w:div w:id="668480112">
      <w:bodyDiv w:val="1"/>
      <w:marLeft w:val="0"/>
      <w:marRight w:val="0"/>
      <w:marTop w:val="0"/>
      <w:marBottom w:val="0"/>
      <w:divBdr>
        <w:top w:val="none" w:sz="0" w:space="0" w:color="auto"/>
        <w:left w:val="none" w:sz="0" w:space="0" w:color="auto"/>
        <w:bottom w:val="none" w:sz="0" w:space="0" w:color="auto"/>
        <w:right w:val="none" w:sz="0" w:space="0" w:color="auto"/>
      </w:divBdr>
    </w:div>
    <w:div w:id="668555692">
      <w:bodyDiv w:val="1"/>
      <w:marLeft w:val="0"/>
      <w:marRight w:val="0"/>
      <w:marTop w:val="0"/>
      <w:marBottom w:val="0"/>
      <w:divBdr>
        <w:top w:val="none" w:sz="0" w:space="0" w:color="auto"/>
        <w:left w:val="none" w:sz="0" w:space="0" w:color="auto"/>
        <w:bottom w:val="none" w:sz="0" w:space="0" w:color="auto"/>
        <w:right w:val="none" w:sz="0" w:space="0" w:color="auto"/>
      </w:divBdr>
    </w:div>
    <w:div w:id="668605202">
      <w:bodyDiv w:val="1"/>
      <w:marLeft w:val="0"/>
      <w:marRight w:val="0"/>
      <w:marTop w:val="0"/>
      <w:marBottom w:val="0"/>
      <w:divBdr>
        <w:top w:val="none" w:sz="0" w:space="0" w:color="auto"/>
        <w:left w:val="none" w:sz="0" w:space="0" w:color="auto"/>
        <w:bottom w:val="none" w:sz="0" w:space="0" w:color="auto"/>
        <w:right w:val="none" w:sz="0" w:space="0" w:color="auto"/>
      </w:divBdr>
    </w:div>
    <w:div w:id="668945208">
      <w:bodyDiv w:val="1"/>
      <w:marLeft w:val="0"/>
      <w:marRight w:val="0"/>
      <w:marTop w:val="0"/>
      <w:marBottom w:val="0"/>
      <w:divBdr>
        <w:top w:val="none" w:sz="0" w:space="0" w:color="auto"/>
        <w:left w:val="none" w:sz="0" w:space="0" w:color="auto"/>
        <w:bottom w:val="none" w:sz="0" w:space="0" w:color="auto"/>
        <w:right w:val="none" w:sz="0" w:space="0" w:color="auto"/>
      </w:divBdr>
    </w:div>
    <w:div w:id="669262158">
      <w:bodyDiv w:val="1"/>
      <w:marLeft w:val="0"/>
      <w:marRight w:val="0"/>
      <w:marTop w:val="0"/>
      <w:marBottom w:val="0"/>
      <w:divBdr>
        <w:top w:val="none" w:sz="0" w:space="0" w:color="auto"/>
        <w:left w:val="none" w:sz="0" w:space="0" w:color="auto"/>
        <w:bottom w:val="none" w:sz="0" w:space="0" w:color="auto"/>
        <w:right w:val="none" w:sz="0" w:space="0" w:color="auto"/>
      </w:divBdr>
    </w:div>
    <w:div w:id="669411619">
      <w:bodyDiv w:val="1"/>
      <w:marLeft w:val="0"/>
      <w:marRight w:val="0"/>
      <w:marTop w:val="0"/>
      <w:marBottom w:val="0"/>
      <w:divBdr>
        <w:top w:val="none" w:sz="0" w:space="0" w:color="auto"/>
        <w:left w:val="none" w:sz="0" w:space="0" w:color="auto"/>
        <w:bottom w:val="none" w:sz="0" w:space="0" w:color="auto"/>
        <w:right w:val="none" w:sz="0" w:space="0" w:color="auto"/>
      </w:divBdr>
    </w:div>
    <w:div w:id="669411898">
      <w:bodyDiv w:val="1"/>
      <w:marLeft w:val="0"/>
      <w:marRight w:val="0"/>
      <w:marTop w:val="0"/>
      <w:marBottom w:val="0"/>
      <w:divBdr>
        <w:top w:val="none" w:sz="0" w:space="0" w:color="auto"/>
        <w:left w:val="none" w:sz="0" w:space="0" w:color="auto"/>
        <w:bottom w:val="none" w:sz="0" w:space="0" w:color="auto"/>
        <w:right w:val="none" w:sz="0" w:space="0" w:color="auto"/>
      </w:divBdr>
    </w:div>
    <w:div w:id="669452779">
      <w:bodyDiv w:val="1"/>
      <w:marLeft w:val="0"/>
      <w:marRight w:val="0"/>
      <w:marTop w:val="0"/>
      <w:marBottom w:val="0"/>
      <w:divBdr>
        <w:top w:val="none" w:sz="0" w:space="0" w:color="auto"/>
        <w:left w:val="none" w:sz="0" w:space="0" w:color="auto"/>
        <w:bottom w:val="none" w:sz="0" w:space="0" w:color="auto"/>
        <w:right w:val="none" w:sz="0" w:space="0" w:color="auto"/>
      </w:divBdr>
    </w:div>
    <w:div w:id="669716327">
      <w:bodyDiv w:val="1"/>
      <w:marLeft w:val="0"/>
      <w:marRight w:val="0"/>
      <w:marTop w:val="0"/>
      <w:marBottom w:val="0"/>
      <w:divBdr>
        <w:top w:val="none" w:sz="0" w:space="0" w:color="auto"/>
        <w:left w:val="none" w:sz="0" w:space="0" w:color="auto"/>
        <w:bottom w:val="none" w:sz="0" w:space="0" w:color="auto"/>
        <w:right w:val="none" w:sz="0" w:space="0" w:color="auto"/>
      </w:divBdr>
    </w:div>
    <w:div w:id="669874461">
      <w:bodyDiv w:val="1"/>
      <w:marLeft w:val="0"/>
      <w:marRight w:val="0"/>
      <w:marTop w:val="0"/>
      <w:marBottom w:val="0"/>
      <w:divBdr>
        <w:top w:val="none" w:sz="0" w:space="0" w:color="auto"/>
        <w:left w:val="none" w:sz="0" w:space="0" w:color="auto"/>
        <w:bottom w:val="none" w:sz="0" w:space="0" w:color="auto"/>
        <w:right w:val="none" w:sz="0" w:space="0" w:color="auto"/>
      </w:divBdr>
    </w:div>
    <w:div w:id="670106190">
      <w:bodyDiv w:val="1"/>
      <w:marLeft w:val="0"/>
      <w:marRight w:val="0"/>
      <w:marTop w:val="0"/>
      <w:marBottom w:val="0"/>
      <w:divBdr>
        <w:top w:val="none" w:sz="0" w:space="0" w:color="auto"/>
        <w:left w:val="none" w:sz="0" w:space="0" w:color="auto"/>
        <w:bottom w:val="none" w:sz="0" w:space="0" w:color="auto"/>
        <w:right w:val="none" w:sz="0" w:space="0" w:color="auto"/>
      </w:divBdr>
    </w:div>
    <w:div w:id="670108579">
      <w:bodyDiv w:val="1"/>
      <w:marLeft w:val="0"/>
      <w:marRight w:val="0"/>
      <w:marTop w:val="0"/>
      <w:marBottom w:val="0"/>
      <w:divBdr>
        <w:top w:val="none" w:sz="0" w:space="0" w:color="auto"/>
        <w:left w:val="none" w:sz="0" w:space="0" w:color="auto"/>
        <w:bottom w:val="none" w:sz="0" w:space="0" w:color="auto"/>
        <w:right w:val="none" w:sz="0" w:space="0" w:color="auto"/>
      </w:divBdr>
    </w:div>
    <w:div w:id="670378443">
      <w:bodyDiv w:val="1"/>
      <w:marLeft w:val="0"/>
      <w:marRight w:val="0"/>
      <w:marTop w:val="0"/>
      <w:marBottom w:val="0"/>
      <w:divBdr>
        <w:top w:val="none" w:sz="0" w:space="0" w:color="auto"/>
        <w:left w:val="none" w:sz="0" w:space="0" w:color="auto"/>
        <w:bottom w:val="none" w:sz="0" w:space="0" w:color="auto"/>
        <w:right w:val="none" w:sz="0" w:space="0" w:color="auto"/>
      </w:divBdr>
    </w:div>
    <w:div w:id="670452275">
      <w:bodyDiv w:val="1"/>
      <w:marLeft w:val="0"/>
      <w:marRight w:val="0"/>
      <w:marTop w:val="0"/>
      <w:marBottom w:val="0"/>
      <w:divBdr>
        <w:top w:val="none" w:sz="0" w:space="0" w:color="auto"/>
        <w:left w:val="none" w:sz="0" w:space="0" w:color="auto"/>
        <w:bottom w:val="none" w:sz="0" w:space="0" w:color="auto"/>
        <w:right w:val="none" w:sz="0" w:space="0" w:color="auto"/>
      </w:divBdr>
    </w:div>
    <w:div w:id="670454676">
      <w:bodyDiv w:val="1"/>
      <w:marLeft w:val="0"/>
      <w:marRight w:val="0"/>
      <w:marTop w:val="0"/>
      <w:marBottom w:val="0"/>
      <w:divBdr>
        <w:top w:val="none" w:sz="0" w:space="0" w:color="auto"/>
        <w:left w:val="none" w:sz="0" w:space="0" w:color="auto"/>
        <w:bottom w:val="none" w:sz="0" w:space="0" w:color="auto"/>
        <w:right w:val="none" w:sz="0" w:space="0" w:color="auto"/>
      </w:divBdr>
    </w:div>
    <w:div w:id="670642139">
      <w:bodyDiv w:val="1"/>
      <w:marLeft w:val="0"/>
      <w:marRight w:val="0"/>
      <w:marTop w:val="0"/>
      <w:marBottom w:val="0"/>
      <w:divBdr>
        <w:top w:val="none" w:sz="0" w:space="0" w:color="auto"/>
        <w:left w:val="none" w:sz="0" w:space="0" w:color="auto"/>
        <w:bottom w:val="none" w:sz="0" w:space="0" w:color="auto"/>
        <w:right w:val="none" w:sz="0" w:space="0" w:color="auto"/>
      </w:divBdr>
    </w:div>
    <w:div w:id="670719572">
      <w:bodyDiv w:val="1"/>
      <w:marLeft w:val="0"/>
      <w:marRight w:val="0"/>
      <w:marTop w:val="0"/>
      <w:marBottom w:val="0"/>
      <w:divBdr>
        <w:top w:val="none" w:sz="0" w:space="0" w:color="auto"/>
        <w:left w:val="none" w:sz="0" w:space="0" w:color="auto"/>
        <w:bottom w:val="none" w:sz="0" w:space="0" w:color="auto"/>
        <w:right w:val="none" w:sz="0" w:space="0" w:color="auto"/>
      </w:divBdr>
    </w:div>
    <w:div w:id="671294517">
      <w:bodyDiv w:val="1"/>
      <w:marLeft w:val="0"/>
      <w:marRight w:val="0"/>
      <w:marTop w:val="0"/>
      <w:marBottom w:val="0"/>
      <w:divBdr>
        <w:top w:val="none" w:sz="0" w:space="0" w:color="auto"/>
        <w:left w:val="none" w:sz="0" w:space="0" w:color="auto"/>
        <w:bottom w:val="none" w:sz="0" w:space="0" w:color="auto"/>
        <w:right w:val="none" w:sz="0" w:space="0" w:color="auto"/>
      </w:divBdr>
    </w:div>
    <w:div w:id="671641713">
      <w:bodyDiv w:val="1"/>
      <w:marLeft w:val="0"/>
      <w:marRight w:val="0"/>
      <w:marTop w:val="0"/>
      <w:marBottom w:val="0"/>
      <w:divBdr>
        <w:top w:val="none" w:sz="0" w:space="0" w:color="auto"/>
        <w:left w:val="none" w:sz="0" w:space="0" w:color="auto"/>
        <w:bottom w:val="none" w:sz="0" w:space="0" w:color="auto"/>
        <w:right w:val="none" w:sz="0" w:space="0" w:color="auto"/>
      </w:divBdr>
    </w:div>
    <w:div w:id="672031600">
      <w:bodyDiv w:val="1"/>
      <w:marLeft w:val="0"/>
      <w:marRight w:val="0"/>
      <w:marTop w:val="0"/>
      <w:marBottom w:val="0"/>
      <w:divBdr>
        <w:top w:val="none" w:sz="0" w:space="0" w:color="auto"/>
        <w:left w:val="none" w:sz="0" w:space="0" w:color="auto"/>
        <w:bottom w:val="none" w:sz="0" w:space="0" w:color="auto"/>
        <w:right w:val="none" w:sz="0" w:space="0" w:color="auto"/>
      </w:divBdr>
    </w:div>
    <w:div w:id="672613729">
      <w:bodyDiv w:val="1"/>
      <w:marLeft w:val="0"/>
      <w:marRight w:val="0"/>
      <w:marTop w:val="0"/>
      <w:marBottom w:val="0"/>
      <w:divBdr>
        <w:top w:val="none" w:sz="0" w:space="0" w:color="auto"/>
        <w:left w:val="none" w:sz="0" w:space="0" w:color="auto"/>
        <w:bottom w:val="none" w:sz="0" w:space="0" w:color="auto"/>
        <w:right w:val="none" w:sz="0" w:space="0" w:color="auto"/>
      </w:divBdr>
    </w:div>
    <w:div w:id="672613887">
      <w:bodyDiv w:val="1"/>
      <w:marLeft w:val="0"/>
      <w:marRight w:val="0"/>
      <w:marTop w:val="0"/>
      <w:marBottom w:val="0"/>
      <w:divBdr>
        <w:top w:val="none" w:sz="0" w:space="0" w:color="auto"/>
        <w:left w:val="none" w:sz="0" w:space="0" w:color="auto"/>
        <w:bottom w:val="none" w:sz="0" w:space="0" w:color="auto"/>
        <w:right w:val="none" w:sz="0" w:space="0" w:color="auto"/>
      </w:divBdr>
    </w:div>
    <w:div w:id="672801521">
      <w:bodyDiv w:val="1"/>
      <w:marLeft w:val="0"/>
      <w:marRight w:val="0"/>
      <w:marTop w:val="0"/>
      <w:marBottom w:val="0"/>
      <w:divBdr>
        <w:top w:val="none" w:sz="0" w:space="0" w:color="auto"/>
        <w:left w:val="none" w:sz="0" w:space="0" w:color="auto"/>
        <w:bottom w:val="none" w:sz="0" w:space="0" w:color="auto"/>
        <w:right w:val="none" w:sz="0" w:space="0" w:color="auto"/>
      </w:divBdr>
    </w:div>
    <w:div w:id="672953693">
      <w:bodyDiv w:val="1"/>
      <w:marLeft w:val="0"/>
      <w:marRight w:val="0"/>
      <w:marTop w:val="0"/>
      <w:marBottom w:val="0"/>
      <w:divBdr>
        <w:top w:val="none" w:sz="0" w:space="0" w:color="auto"/>
        <w:left w:val="none" w:sz="0" w:space="0" w:color="auto"/>
        <w:bottom w:val="none" w:sz="0" w:space="0" w:color="auto"/>
        <w:right w:val="none" w:sz="0" w:space="0" w:color="auto"/>
      </w:divBdr>
    </w:div>
    <w:div w:id="673262338">
      <w:bodyDiv w:val="1"/>
      <w:marLeft w:val="0"/>
      <w:marRight w:val="0"/>
      <w:marTop w:val="0"/>
      <w:marBottom w:val="0"/>
      <w:divBdr>
        <w:top w:val="none" w:sz="0" w:space="0" w:color="auto"/>
        <w:left w:val="none" w:sz="0" w:space="0" w:color="auto"/>
        <w:bottom w:val="none" w:sz="0" w:space="0" w:color="auto"/>
        <w:right w:val="none" w:sz="0" w:space="0" w:color="auto"/>
      </w:divBdr>
    </w:div>
    <w:div w:id="673342296">
      <w:bodyDiv w:val="1"/>
      <w:marLeft w:val="0"/>
      <w:marRight w:val="0"/>
      <w:marTop w:val="0"/>
      <w:marBottom w:val="0"/>
      <w:divBdr>
        <w:top w:val="none" w:sz="0" w:space="0" w:color="auto"/>
        <w:left w:val="none" w:sz="0" w:space="0" w:color="auto"/>
        <w:bottom w:val="none" w:sz="0" w:space="0" w:color="auto"/>
        <w:right w:val="none" w:sz="0" w:space="0" w:color="auto"/>
      </w:divBdr>
    </w:div>
    <w:div w:id="673798248">
      <w:bodyDiv w:val="1"/>
      <w:marLeft w:val="0"/>
      <w:marRight w:val="0"/>
      <w:marTop w:val="0"/>
      <w:marBottom w:val="0"/>
      <w:divBdr>
        <w:top w:val="none" w:sz="0" w:space="0" w:color="auto"/>
        <w:left w:val="none" w:sz="0" w:space="0" w:color="auto"/>
        <w:bottom w:val="none" w:sz="0" w:space="0" w:color="auto"/>
        <w:right w:val="none" w:sz="0" w:space="0" w:color="auto"/>
      </w:divBdr>
    </w:div>
    <w:div w:id="673799891">
      <w:bodyDiv w:val="1"/>
      <w:marLeft w:val="0"/>
      <w:marRight w:val="0"/>
      <w:marTop w:val="0"/>
      <w:marBottom w:val="0"/>
      <w:divBdr>
        <w:top w:val="none" w:sz="0" w:space="0" w:color="auto"/>
        <w:left w:val="none" w:sz="0" w:space="0" w:color="auto"/>
        <w:bottom w:val="none" w:sz="0" w:space="0" w:color="auto"/>
        <w:right w:val="none" w:sz="0" w:space="0" w:color="auto"/>
      </w:divBdr>
    </w:div>
    <w:div w:id="674456660">
      <w:bodyDiv w:val="1"/>
      <w:marLeft w:val="0"/>
      <w:marRight w:val="0"/>
      <w:marTop w:val="0"/>
      <w:marBottom w:val="0"/>
      <w:divBdr>
        <w:top w:val="none" w:sz="0" w:space="0" w:color="auto"/>
        <w:left w:val="none" w:sz="0" w:space="0" w:color="auto"/>
        <w:bottom w:val="none" w:sz="0" w:space="0" w:color="auto"/>
        <w:right w:val="none" w:sz="0" w:space="0" w:color="auto"/>
      </w:divBdr>
    </w:div>
    <w:div w:id="674577539">
      <w:bodyDiv w:val="1"/>
      <w:marLeft w:val="0"/>
      <w:marRight w:val="0"/>
      <w:marTop w:val="0"/>
      <w:marBottom w:val="0"/>
      <w:divBdr>
        <w:top w:val="none" w:sz="0" w:space="0" w:color="auto"/>
        <w:left w:val="none" w:sz="0" w:space="0" w:color="auto"/>
        <w:bottom w:val="none" w:sz="0" w:space="0" w:color="auto"/>
        <w:right w:val="none" w:sz="0" w:space="0" w:color="auto"/>
      </w:divBdr>
    </w:div>
    <w:div w:id="674842444">
      <w:bodyDiv w:val="1"/>
      <w:marLeft w:val="0"/>
      <w:marRight w:val="0"/>
      <w:marTop w:val="0"/>
      <w:marBottom w:val="0"/>
      <w:divBdr>
        <w:top w:val="none" w:sz="0" w:space="0" w:color="auto"/>
        <w:left w:val="none" w:sz="0" w:space="0" w:color="auto"/>
        <w:bottom w:val="none" w:sz="0" w:space="0" w:color="auto"/>
        <w:right w:val="none" w:sz="0" w:space="0" w:color="auto"/>
      </w:divBdr>
    </w:div>
    <w:div w:id="674843334">
      <w:bodyDiv w:val="1"/>
      <w:marLeft w:val="0"/>
      <w:marRight w:val="0"/>
      <w:marTop w:val="0"/>
      <w:marBottom w:val="0"/>
      <w:divBdr>
        <w:top w:val="none" w:sz="0" w:space="0" w:color="auto"/>
        <w:left w:val="none" w:sz="0" w:space="0" w:color="auto"/>
        <w:bottom w:val="none" w:sz="0" w:space="0" w:color="auto"/>
        <w:right w:val="none" w:sz="0" w:space="0" w:color="auto"/>
      </w:divBdr>
    </w:div>
    <w:div w:id="674844317">
      <w:bodyDiv w:val="1"/>
      <w:marLeft w:val="0"/>
      <w:marRight w:val="0"/>
      <w:marTop w:val="0"/>
      <w:marBottom w:val="0"/>
      <w:divBdr>
        <w:top w:val="none" w:sz="0" w:space="0" w:color="auto"/>
        <w:left w:val="none" w:sz="0" w:space="0" w:color="auto"/>
        <w:bottom w:val="none" w:sz="0" w:space="0" w:color="auto"/>
        <w:right w:val="none" w:sz="0" w:space="0" w:color="auto"/>
      </w:divBdr>
    </w:div>
    <w:div w:id="674891230">
      <w:bodyDiv w:val="1"/>
      <w:marLeft w:val="0"/>
      <w:marRight w:val="0"/>
      <w:marTop w:val="0"/>
      <w:marBottom w:val="0"/>
      <w:divBdr>
        <w:top w:val="none" w:sz="0" w:space="0" w:color="auto"/>
        <w:left w:val="none" w:sz="0" w:space="0" w:color="auto"/>
        <w:bottom w:val="none" w:sz="0" w:space="0" w:color="auto"/>
        <w:right w:val="none" w:sz="0" w:space="0" w:color="auto"/>
      </w:divBdr>
    </w:div>
    <w:div w:id="676004176">
      <w:bodyDiv w:val="1"/>
      <w:marLeft w:val="0"/>
      <w:marRight w:val="0"/>
      <w:marTop w:val="0"/>
      <w:marBottom w:val="0"/>
      <w:divBdr>
        <w:top w:val="none" w:sz="0" w:space="0" w:color="auto"/>
        <w:left w:val="none" w:sz="0" w:space="0" w:color="auto"/>
        <w:bottom w:val="none" w:sz="0" w:space="0" w:color="auto"/>
        <w:right w:val="none" w:sz="0" w:space="0" w:color="auto"/>
      </w:divBdr>
    </w:div>
    <w:div w:id="676421153">
      <w:bodyDiv w:val="1"/>
      <w:marLeft w:val="0"/>
      <w:marRight w:val="0"/>
      <w:marTop w:val="0"/>
      <w:marBottom w:val="0"/>
      <w:divBdr>
        <w:top w:val="none" w:sz="0" w:space="0" w:color="auto"/>
        <w:left w:val="none" w:sz="0" w:space="0" w:color="auto"/>
        <w:bottom w:val="none" w:sz="0" w:space="0" w:color="auto"/>
        <w:right w:val="none" w:sz="0" w:space="0" w:color="auto"/>
      </w:divBdr>
    </w:div>
    <w:div w:id="676545184">
      <w:bodyDiv w:val="1"/>
      <w:marLeft w:val="0"/>
      <w:marRight w:val="0"/>
      <w:marTop w:val="0"/>
      <w:marBottom w:val="0"/>
      <w:divBdr>
        <w:top w:val="none" w:sz="0" w:space="0" w:color="auto"/>
        <w:left w:val="none" w:sz="0" w:space="0" w:color="auto"/>
        <w:bottom w:val="none" w:sz="0" w:space="0" w:color="auto"/>
        <w:right w:val="none" w:sz="0" w:space="0" w:color="auto"/>
      </w:divBdr>
    </w:div>
    <w:div w:id="676930595">
      <w:bodyDiv w:val="1"/>
      <w:marLeft w:val="0"/>
      <w:marRight w:val="0"/>
      <w:marTop w:val="0"/>
      <w:marBottom w:val="0"/>
      <w:divBdr>
        <w:top w:val="none" w:sz="0" w:space="0" w:color="auto"/>
        <w:left w:val="none" w:sz="0" w:space="0" w:color="auto"/>
        <w:bottom w:val="none" w:sz="0" w:space="0" w:color="auto"/>
        <w:right w:val="none" w:sz="0" w:space="0" w:color="auto"/>
      </w:divBdr>
    </w:div>
    <w:div w:id="677004274">
      <w:bodyDiv w:val="1"/>
      <w:marLeft w:val="0"/>
      <w:marRight w:val="0"/>
      <w:marTop w:val="0"/>
      <w:marBottom w:val="0"/>
      <w:divBdr>
        <w:top w:val="none" w:sz="0" w:space="0" w:color="auto"/>
        <w:left w:val="none" w:sz="0" w:space="0" w:color="auto"/>
        <w:bottom w:val="none" w:sz="0" w:space="0" w:color="auto"/>
        <w:right w:val="none" w:sz="0" w:space="0" w:color="auto"/>
      </w:divBdr>
    </w:div>
    <w:div w:id="677083009">
      <w:bodyDiv w:val="1"/>
      <w:marLeft w:val="0"/>
      <w:marRight w:val="0"/>
      <w:marTop w:val="0"/>
      <w:marBottom w:val="0"/>
      <w:divBdr>
        <w:top w:val="none" w:sz="0" w:space="0" w:color="auto"/>
        <w:left w:val="none" w:sz="0" w:space="0" w:color="auto"/>
        <w:bottom w:val="none" w:sz="0" w:space="0" w:color="auto"/>
        <w:right w:val="none" w:sz="0" w:space="0" w:color="auto"/>
      </w:divBdr>
    </w:div>
    <w:div w:id="677315650">
      <w:bodyDiv w:val="1"/>
      <w:marLeft w:val="0"/>
      <w:marRight w:val="0"/>
      <w:marTop w:val="0"/>
      <w:marBottom w:val="0"/>
      <w:divBdr>
        <w:top w:val="none" w:sz="0" w:space="0" w:color="auto"/>
        <w:left w:val="none" w:sz="0" w:space="0" w:color="auto"/>
        <w:bottom w:val="none" w:sz="0" w:space="0" w:color="auto"/>
        <w:right w:val="none" w:sz="0" w:space="0" w:color="auto"/>
      </w:divBdr>
    </w:div>
    <w:div w:id="677655352">
      <w:bodyDiv w:val="1"/>
      <w:marLeft w:val="0"/>
      <w:marRight w:val="0"/>
      <w:marTop w:val="0"/>
      <w:marBottom w:val="0"/>
      <w:divBdr>
        <w:top w:val="none" w:sz="0" w:space="0" w:color="auto"/>
        <w:left w:val="none" w:sz="0" w:space="0" w:color="auto"/>
        <w:bottom w:val="none" w:sz="0" w:space="0" w:color="auto"/>
        <w:right w:val="none" w:sz="0" w:space="0" w:color="auto"/>
      </w:divBdr>
    </w:div>
    <w:div w:id="677656096">
      <w:bodyDiv w:val="1"/>
      <w:marLeft w:val="0"/>
      <w:marRight w:val="0"/>
      <w:marTop w:val="0"/>
      <w:marBottom w:val="0"/>
      <w:divBdr>
        <w:top w:val="none" w:sz="0" w:space="0" w:color="auto"/>
        <w:left w:val="none" w:sz="0" w:space="0" w:color="auto"/>
        <w:bottom w:val="none" w:sz="0" w:space="0" w:color="auto"/>
        <w:right w:val="none" w:sz="0" w:space="0" w:color="auto"/>
      </w:divBdr>
    </w:div>
    <w:div w:id="677734174">
      <w:bodyDiv w:val="1"/>
      <w:marLeft w:val="0"/>
      <w:marRight w:val="0"/>
      <w:marTop w:val="0"/>
      <w:marBottom w:val="0"/>
      <w:divBdr>
        <w:top w:val="none" w:sz="0" w:space="0" w:color="auto"/>
        <w:left w:val="none" w:sz="0" w:space="0" w:color="auto"/>
        <w:bottom w:val="none" w:sz="0" w:space="0" w:color="auto"/>
        <w:right w:val="none" w:sz="0" w:space="0" w:color="auto"/>
      </w:divBdr>
    </w:div>
    <w:div w:id="678040495">
      <w:bodyDiv w:val="1"/>
      <w:marLeft w:val="0"/>
      <w:marRight w:val="0"/>
      <w:marTop w:val="0"/>
      <w:marBottom w:val="0"/>
      <w:divBdr>
        <w:top w:val="none" w:sz="0" w:space="0" w:color="auto"/>
        <w:left w:val="none" w:sz="0" w:space="0" w:color="auto"/>
        <w:bottom w:val="none" w:sz="0" w:space="0" w:color="auto"/>
        <w:right w:val="none" w:sz="0" w:space="0" w:color="auto"/>
      </w:divBdr>
    </w:div>
    <w:div w:id="678122156">
      <w:bodyDiv w:val="1"/>
      <w:marLeft w:val="0"/>
      <w:marRight w:val="0"/>
      <w:marTop w:val="0"/>
      <w:marBottom w:val="0"/>
      <w:divBdr>
        <w:top w:val="none" w:sz="0" w:space="0" w:color="auto"/>
        <w:left w:val="none" w:sz="0" w:space="0" w:color="auto"/>
        <w:bottom w:val="none" w:sz="0" w:space="0" w:color="auto"/>
        <w:right w:val="none" w:sz="0" w:space="0" w:color="auto"/>
      </w:divBdr>
    </w:div>
    <w:div w:id="678431776">
      <w:bodyDiv w:val="1"/>
      <w:marLeft w:val="0"/>
      <w:marRight w:val="0"/>
      <w:marTop w:val="0"/>
      <w:marBottom w:val="0"/>
      <w:divBdr>
        <w:top w:val="none" w:sz="0" w:space="0" w:color="auto"/>
        <w:left w:val="none" w:sz="0" w:space="0" w:color="auto"/>
        <w:bottom w:val="none" w:sz="0" w:space="0" w:color="auto"/>
        <w:right w:val="none" w:sz="0" w:space="0" w:color="auto"/>
      </w:divBdr>
    </w:div>
    <w:div w:id="678971135">
      <w:bodyDiv w:val="1"/>
      <w:marLeft w:val="0"/>
      <w:marRight w:val="0"/>
      <w:marTop w:val="0"/>
      <w:marBottom w:val="0"/>
      <w:divBdr>
        <w:top w:val="none" w:sz="0" w:space="0" w:color="auto"/>
        <w:left w:val="none" w:sz="0" w:space="0" w:color="auto"/>
        <w:bottom w:val="none" w:sz="0" w:space="0" w:color="auto"/>
        <w:right w:val="none" w:sz="0" w:space="0" w:color="auto"/>
      </w:divBdr>
    </w:div>
    <w:div w:id="679087687">
      <w:bodyDiv w:val="1"/>
      <w:marLeft w:val="0"/>
      <w:marRight w:val="0"/>
      <w:marTop w:val="0"/>
      <w:marBottom w:val="0"/>
      <w:divBdr>
        <w:top w:val="none" w:sz="0" w:space="0" w:color="auto"/>
        <w:left w:val="none" w:sz="0" w:space="0" w:color="auto"/>
        <w:bottom w:val="none" w:sz="0" w:space="0" w:color="auto"/>
        <w:right w:val="none" w:sz="0" w:space="0" w:color="auto"/>
      </w:divBdr>
    </w:div>
    <w:div w:id="679543928">
      <w:bodyDiv w:val="1"/>
      <w:marLeft w:val="0"/>
      <w:marRight w:val="0"/>
      <w:marTop w:val="0"/>
      <w:marBottom w:val="0"/>
      <w:divBdr>
        <w:top w:val="none" w:sz="0" w:space="0" w:color="auto"/>
        <w:left w:val="none" w:sz="0" w:space="0" w:color="auto"/>
        <w:bottom w:val="none" w:sz="0" w:space="0" w:color="auto"/>
        <w:right w:val="none" w:sz="0" w:space="0" w:color="auto"/>
      </w:divBdr>
    </w:div>
    <w:div w:id="679895804">
      <w:bodyDiv w:val="1"/>
      <w:marLeft w:val="0"/>
      <w:marRight w:val="0"/>
      <w:marTop w:val="0"/>
      <w:marBottom w:val="0"/>
      <w:divBdr>
        <w:top w:val="none" w:sz="0" w:space="0" w:color="auto"/>
        <w:left w:val="none" w:sz="0" w:space="0" w:color="auto"/>
        <w:bottom w:val="none" w:sz="0" w:space="0" w:color="auto"/>
        <w:right w:val="none" w:sz="0" w:space="0" w:color="auto"/>
      </w:divBdr>
    </w:div>
    <w:div w:id="680015394">
      <w:bodyDiv w:val="1"/>
      <w:marLeft w:val="0"/>
      <w:marRight w:val="0"/>
      <w:marTop w:val="0"/>
      <w:marBottom w:val="0"/>
      <w:divBdr>
        <w:top w:val="none" w:sz="0" w:space="0" w:color="auto"/>
        <w:left w:val="none" w:sz="0" w:space="0" w:color="auto"/>
        <w:bottom w:val="none" w:sz="0" w:space="0" w:color="auto"/>
        <w:right w:val="none" w:sz="0" w:space="0" w:color="auto"/>
      </w:divBdr>
    </w:div>
    <w:div w:id="680282113">
      <w:bodyDiv w:val="1"/>
      <w:marLeft w:val="0"/>
      <w:marRight w:val="0"/>
      <w:marTop w:val="0"/>
      <w:marBottom w:val="0"/>
      <w:divBdr>
        <w:top w:val="none" w:sz="0" w:space="0" w:color="auto"/>
        <w:left w:val="none" w:sz="0" w:space="0" w:color="auto"/>
        <w:bottom w:val="none" w:sz="0" w:space="0" w:color="auto"/>
        <w:right w:val="none" w:sz="0" w:space="0" w:color="auto"/>
      </w:divBdr>
    </w:div>
    <w:div w:id="680623353">
      <w:bodyDiv w:val="1"/>
      <w:marLeft w:val="0"/>
      <w:marRight w:val="0"/>
      <w:marTop w:val="0"/>
      <w:marBottom w:val="0"/>
      <w:divBdr>
        <w:top w:val="none" w:sz="0" w:space="0" w:color="auto"/>
        <w:left w:val="none" w:sz="0" w:space="0" w:color="auto"/>
        <w:bottom w:val="none" w:sz="0" w:space="0" w:color="auto"/>
        <w:right w:val="none" w:sz="0" w:space="0" w:color="auto"/>
      </w:divBdr>
    </w:div>
    <w:div w:id="680738128">
      <w:bodyDiv w:val="1"/>
      <w:marLeft w:val="0"/>
      <w:marRight w:val="0"/>
      <w:marTop w:val="0"/>
      <w:marBottom w:val="0"/>
      <w:divBdr>
        <w:top w:val="none" w:sz="0" w:space="0" w:color="auto"/>
        <w:left w:val="none" w:sz="0" w:space="0" w:color="auto"/>
        <w:bottom w:val="none" w:sz="0" w:space="0" w:color="auto"/>
        <w:right w:val="none" w:sz="0" w:space="0" w:color="auto"/>
      </w:divBdr>
    </w:div>
    <w:div w:id="680817996">
      <w:bodyDiv w:val="1"/>
      <w:marLeft w:val="0"/>
      <w:marRight w:val="0"/>
      <w:marTop w:val="0"/>
      <w:marBottom w:val="0"/>
      <w:divBdr>
        <w:top w:val="none" w:sz="0" w:space="0" w:color="auto"/>
        <w:left w:val="none" w:sz="0" w:space="0" w:color="auto"/>
        <w:bottom w:val="none" w:sz="0" w:space="0" w:color="auto"/>
        <w:right w:val="none" w:sz="0" w:space="0" w:color="auto"/>
      </w:divBdr>
    </w:div>
    <w:div w:id="681053118">
      <w:bodyDiv w:val="1"/>
      <w:marLeft w:val="0"/>
      <w:marRight w:val="0"/>
      <w:marTop w:val="0"/>
      <w:marBottom w:val="0"/>
      <w:divBdr>
        <w:top w:val="none" w:sz="0" w:space="0" w:color="auto"/>
        <w:left w:val="none" w:sz="0" w:space="0" w:color="auto"/>
        <w:bottom w:val="none" w:sz="0" w:space="0" w:color="auto"/>
        <w:right w:val="none" w:sz="0" w:space="0" w:color="auto"/>
      </w:divBdr>
    </w:div>
    <w:div w:id="681055665">
      <w:bodyDiv w:val="1"/>
      <w:marLeft w:val="0"/>
      <w:marRight w:val="0"/>
      <w:marTop w:val="0"/>
      <w:marBottom w:val="0"/>
      <w:divBdr>
        <w:top w:val="none" w:sz="0" w:space="0" w:color="auto"/>
        <w:left w:val="none" w:sz="0" w:space="0" w:color="auto"/>
        <w:bottom w:val="none" w:sz="0" w:space="0" w:color="auto"/>
        <w:right w:val="none" w:sz="0" w:space="0" w:color="auto"/>
      </w:divBdr>
    </w:div>
    <w:div w:id="681784382">
      <w:bodyDiv w:val="1"/>
      <w:marLeft w:val="0"/>
      <w:marRight w:val="0"/>
      <w:marTop w:val="0"/>
      <w:marBottom w:val="0"/>
      <w:divBdr>
        <w:top w:val="none" w:sz="0" w:space="0" w:color="auto"/>
        <w:left w:val="none" w:sz="0" w:space="0" w:color="auto"/>
        <w:bottom w:val="none" w:sz="0" w:space="0" w:color="auto"/>
        <w:right w:val="none" w:sz="0" w:space="0" w:color="auto"/>
      </w:divBdr>
    </w:div>
    <w:div w:id="682516515">
      <w:bodyDiv w:val="1"/>
      <w:marLeft w:val="0"/>
      <w:marRight w:val="0"/>
      <w:marTop w:val="0"/>
      <w:marBottom w:val="0"/>
      <w:divBdr>
        <w:top w:val="none" w:sz="0" w:space="0" w:color="auto"/>
        <w:left w:val="none" w:sz="0" w:space="0" w:color="auto"/>
        <w:bottom w:val="none" w:sz="0" w:space="0" w:color="auto"/>
        <w:right w:val="none" w:sz="0" w:space="0" w:color="auto"/>
      </w:divBdr>
    </w:div>
    <w:div w:id="682704978">
      <w:bodyDiv w:val="1"/>
      <w:marLeft w:val="0"/>
      <w:marRight w:val="0"/>
      <w:marTop w:val="0"/>
      <w:marBottom w:val="0"/>
      <w:divBdr>
        <w:top w:val="none" w:sz="0" w:space="0" w:color="auto"/>
        <w:left w:val="none" w:sz="0" w:space="0" w:color="auto"/>
        <w:bottom w:val="none" w:sz="0" w:space="0" w:color="auto"/>
        <w:right w:val="none" w:sz="0" w:space="0" w:color="auto"/>
      </w:divBdr>
    </w:div>
    <w:div w:id="682903133">
      <w:bodyDiv w:val="1"/>
      <w:marLeft w:val="0"/>
      <w:marRight w:val="0"/>
      <w:marTop w:val="0"/>
      <w:marBottom w:val="0"/>
      <w:divBdr>
        <w:top w:val="none" w:sz="0" w:space="0" w:color="auto"/>
        <w:left w:val="none" w:sz="0" w:space="0" w:color="auto"/>
        <w:bottom w:val="none" w:sz="0" w:space="0" w:color="auto"/>
        <w:right w:val="none" w:sz="0" w:space="0" w:color="auto"/>
      </w:divBdr>
    </w:div>
    <w:div w:id="682979992">
      <w:bodyDiv w:val="1"/>
      <w:marLeft w:val="0"/>
      <w:marRight w:val="0"/>
      <w:marTop w:val="0"/>
      <w:marBottom w:val="0"/>
      <w:divBdr>
        <w:top w:val="none" w:sz="0" w:space="0" w:color="auto"/>
        <w:left w:val="none" w:sz="0" w:space="0" w:color="auto"/>
        <w:bottom w:val="none" w:sz="0" w:space="0" w:color="auto"/>
        <w:right w:val="none" w:sz="0" w:space="0" w:color="auto"/>
      </w:divBdr>
    </w:div>
    <w:div w:id="683164450">
      <w:bodyDiv w:val="1"/>
      <w:marLeft w:val="0"/>
      <w:marRight w:val="0"/>
      <w:marTop w:val="0"/>
      <w:marBottom w:val="0"/>
      <w:divBdr>
        <w:top w:val="none" w:sz="0" w:space="0" w:color="auto"/>
        <w:left w:val="none" w:sz="0" w:space="0" w:color="auto"/>
        <w:bottom w:val="none" w:sz="0" w:space="0" w:color="auto"/>
        <w:right w:val="none" w:sz="0" w:space="0" w:color="auto"/>
      </w:divBdr>
    </w:div>
    <w:div w:id="683172178">
      <w:bodyDiv w:val="1"/>
      <w:marLeft w:val="0"/>
      <w:marRight w:val="0"/>
      <w:marTop w:val="0"/>
      <w:marBottom w:val="0"/>
      <w:divBdr>
        <w:top w:val="none" w:sz="0" w:space="0" w:color="auto"/>
        <w:left w:val="none" w:sz="0" w:space="0" w:color="auto"/>
        <w:bottom w:val="none" w:sz="0" w:space="0" w:color="auto"/>
        <w:right w:val="none" w:sz="0" w:space="0" w:color="auto"/>
      </w:divBdr>
    </w:div>
    <w:div w:id="683365022">
      <w:bodyDiv w:val="1"/>
      <w:marLeft w:val="0"/>
      <w:marRight w:val="0"/>
      <w:marTop w:val="0"/>
      <w:marBottom w:val="0"/>
      <w:divBdr>
        <w:top w:val="none" w:sz="0" w:space="0" w:color="auto"/>
        <w:left w:val="none" w:sz="0" w:space="0" w:color="auto"/>
        <w:bottom w:val="none" w:sz="0" w:space="0" w:color="auto"/>
        <w:right w:val="none" w:sz="0" w:space="0" w:color="auto"/>
      </w:divBdr>
    </w:div>
    <w:div w:id="683366513">
      <w:bodyDiv w:val="1"/>
      <w:marLeft w:val="0"/>
      <w:marRight w:val="0"/>
      <w:marTop w:val="0"/>
      <w:marBottom w:val="0"/>
      <w:divBdr>
        <w:top w:val="none" w:sz="0" w:space="0" w:color="auto"/>
        <w:left w:val="none" w:sz="0" w:space="0" w:color="auto"/>
        <w:bottom w:val="none" w:sz="0" w:space="0" w:color="auto"/>
        <w:right w:val="none" w:sz="0" w:space="0" w:color="auto"/>
      </w:divBdr>
    </w:div>
    <w:div w:id="683827810">
      <w:bodyDiv w:val="1"/>
      <w:marLeft w:val="0"/>
      <w:marRight w:val="0"/>
      <w:marTop w:val="0"/>
      <w:marBottom w:val="0"/>
      <w:divBdr>
        <w:top w:val="none" w:sz="0" w:space="0" w:color="auto"/>
        <w:left w:val="none" w:sz="0" w:space="0" w:color="auto"/>
        <w:bottom w:val="none" w:sz="0" w:space="0" w:color="auto"/>
        <w:right w:val="none" w:sz="0" w:space="0" w:color="auto"/>
      </w:divBdr>
    </w:div>
    <w:div w:id="683869970">
      <w:bodyDiv w:val="1"/>
      <w:marLeft w:val="0"/>
      <w:marRight w:val="0"/>
      <w:marTop w:val="0"/>
      <w:marBottom w:val="0"/>
      <w:divBdr>
        <w:top w:val="none" w:sz="0" w:space="0" w:color="auto"/>
        <w:left w:val="none" w:sz="0" w:space="0" w:color="auto"/>
        <w:bottom w:val="none" w:sz="0" w:space="0" w:color="auto"/>
        <w:right w:val="none" w:sz="0" w:space="0" w:color="auto"/>
      </w:divBdr>
    </w:div>
    <w:div w:id="684092508">
      <w:bodyDiv w:val="1"/>
      <w:marLeft w:val="0"/>
      <w:marRight w:val="0"/>
      <w:marTop w:val="0"/>
      <w:marBottom w:val="0"/>
      <w:divBdr>
        <w:top w:val="none" w:sz="0" w:space="0" w:color="auto"/>
        <w:left w:val="none" w:sz="0" w:space="0" w:color="auto"/>
        <w:bottom w:val="none" w:sz="0" w:space="0" w:color="auto"/>
        <w:right w:val="none" w:sz="0" w:space="0" w:color="auto"/>
      </w:divBdr>
    </w:div>
    <w:div w:id="684137151">
      <w:bodyDiv w:val="1"/>
      <w:marLeft w:val="0"/>
      <w:marRight w:val="0"/>
      <w:marTop w:val="0"/>
      <w:marBottom w:val="0"/>
      <w:divBdr>
        <w:top w:val="none" w:sz="0" w:space="0" w:color="auto"/>
        <w:left w:val="none" w:sz="0" w:space="0" w:color="auto"/>
        <w:bottom w:val="none" w:sz="0" w:space="0" w:color="auto"/>
        <w:right w:val="none" w:sz="0" w:space="0" w:color="auto"/>
      </w:divBdr>
    </w:div>
    <w:div w:id="684288599">
      <w:bodyDiv w:val="1"/>
      <w:marLeft w:val="0"/>
      <w:marRight w:val="0"/>
      <w:marTop w:val="0"/>
      <w:marBottom w:val="0"/>
      <w:divBdr>
        <w:top w:val="none" w:sz="0" w:space="0" w:color="auto"/>
        <w:left w:val="none" w:sz="0" w:space="0" w:color="auto"/>
        <w:bottom w:val="none" w:sz="0" w:space="0" w:color="auto"/>
        <w:right w:val="none" w:sz="0" w:space="0" w:color="auto"/>
      </w:divBdr>
    </w:div>
    <w:div w:id="684594629">
      <w:bodyDiv w:val="1"/>
      <w:marLeft w:val="0"/>
      <w:marRight w:val="0"/>
      <w:marTop w:val="0"/>
      <w:marBottom w:val="0"/>
      <w:divBdr>
        <w:top w:val="none" w:sz="0" w:space="0" w:color="auto"/>
        <w:left w:val="none" w:sz="0" w:space="0" w:color="auto"/>
        <w:bottom w:val="none" w:sz="0" w:space="0" w:color="auto"/>
        <w:right w:val="none" w:sz="0" w:space="0" w:color="auto"/>
      </w:divBdr>
    </w:div>
    <w:div w:id="684793087">
      <w:bodyDiv w:val="1"/>
      <w:marLeft w:val="0"/>
      <w:marRight w:val="0"/>
      <w:marTop w:val="0"/>
      <w:marBottom w:val="0"/>
      <w:divBdr>
        <w:top w:val="none" w:sz="0" w:space="0" w:color="auto"/>
        <w:left w:val="none" w:sz="0" w:space="0" w:color="auto"/>
        <w:bottom w:val="none" w:sz="0" w:space="0" w:color="auto"/>
        <w:right w:val="none" w:sz="0" w:space="0" w:color="auto"/>
      </w:divBdr>
    </w:div>
    <w:div w:id="685250337">
      <w:bodyDiv w:val="1"/>
      <w:marLeft w:val="0"/>
      <w:marRight w:val="0"/>
      <w:marTop w:val="0"/>
      <w:marBottom w:val="0"/>
      <w:divBdr>
        <w:top w:val="none" w:sz="0" w:space="0" w:color="auto"/>
        <w:left w:val="none" w:sz="0" w:space="0" w:color="auto"/>
        <w:bottom w:val="none" w:sz="0" w:space="0" w:color="auto"/>
        <w:right w:val="none" w:sz="0" w:space="0" w:color="auto"/>
      </w:divBdr>
    </w:div>
    <w:div w:id="685253003">
      <w:bodyDiv w:val="1"/>
      <w:marLeft w:val="0"/>
      <w:marRight w:val="0"/>
      <w:marTop w:val="0"/>
      <w:marBottom w:val="0"/>
      <w:divBdr>
        <w:top w:val="none" w:sz="0" w:space="0" w:color="auto"/>
        <w:left w:val="none" w:sz="0" w:space="0" w:color="auto"/>
        <w:bottom w:val="none" w:sz="0" w:space="0" w:color="auto"/>
        <w:right w:val="none" w:sz="0" w:space="0" w:color="auto"/>
      </w:divBdr>
    </w:div>
    <w:div w:id="685595025">
      <w:bodyDiv w:val="1"/>
      <w:marLeft w:val="0"/>
      <w:marRight w:val="0"/>
      <w:marTop w:val="0"/>
      <w:marBottom w:val="0"/>
      <w:divBdr>
        <w:top w:val="none" w:sz="0" w:space="0" w:color="auto"/>
        <w:left w:val="none" w:sz="0" w:space="0" w:color="auto"/>
        <w:bottom w:val="none" w:sz="0" w:space="0" w:color="auto"/>
        <w:right w:val="none" w:sz="0" w:space="0" w:color="auto"/>
      </w:divBdr>
    </w:div>
    <w:div w:id="685639344">
      <w:bodyDiv w:val="1"/>
      <w:marLeft w:val="0"/>
      <w:marRight w:val="0"/>
      <w:marTop w:val="0"/>
      <w:marBottom w:val="0"/>
      <w:divBdr>
        <w:top w:val="none" w:sz="0" w:space="0" w:color="auto"/>
        <w:left w:val="none" w:sz="0" w:space="0" w:color="auto"/>
        <w:bottom w:val="none" w:sz="0" w:space="0" w:color="auto"/>
        <w:right w:val="none" w:sz="0" w:space="0" w:color="auto"/>
      </w:divBdr>
    </w:div>
    <w:div w:id="685835864">
      <w:bodyDiv w:val="1"/>
      <w:marLeft w:val="0"/>
      <w:marRight w:val="0"/>
      <w:marTop w:val="0"/>
      <w:marBottom w:val="0"/>
      <w:divBdr>
        <w:top w:val="none" w:sz="0" w:space="0" w:color="auto"/>
        <w:left w:val="none" w:sz="0" w:space="0" w:color="auto"/>
        <w:bottom w:val="none" w:sz="0" w:space="0" w:color="auto"/>
        <w:right w:val="none" w:sz="0" w:space="0" w:color="auto"/>
      </w:divBdr>
    </w:div>
    <w:div w:id="685837340">
      <w:bodyDiv w:val="1"/>
      <w:marLeft w:val="0"/>
      <w:marRight w:val="0"/>
      <w:marTop w:val="0"/>
      <w:marBottom w:val="0"/>
      <w:divBdr>
        <w:top w:val="none" w:sz="0" w:space="0" w:color="auto"/>
        <w:left w:val="none" w:sz="0" w:space="0" w:color="auto"/>
        <w:bottom w:val="none" w:sz="0" w:space="0" w:color="auto"/>
        <w:right w:val="none" w:sz="0" w:space="0" w:color="auto"/>
      </w:divBdr>
    </w:div>
    <w:div w:id="686055649">
      <w:bodyDiv w:val="1"/>
      <w:marLeft w:val="0"/>
      <w:marRight w:val="0"/>
      <w:marTop w:val="0"/>
      <w:marBottom w:val="0"/>
      <w:divBdr>
        <w:top w:val="none" w:sz="0" w:space="0" w:color="auto"/>
        <w:left w:val="none" w:sz="0" w:space="0" w:color="auto"/>
        <w:bottom w:val="none" w:sz="0" w:space="0" w:color="auto"/>
        <w:right w:val="none" w:sz="0" w:space="0" w:color="auto"/>
      </w:divBdr>
    </w:div>
    <w:div w:id="686365851">
      <w:bodyDiv w:val="1"/>
      <w:marLeft w:val="0"/>
      <w:marRight w:val="0"/>
      <w:marTop w:val="0"/>
      <w:marBottom w:val="0"/>
      <w:divBdr>
        <w:top w:val="none" w:sz="0" w:space="0" w:color="auto"/>
        <w:left w:val="none" w:sz="0" w:space="0" w:color="auto"/>
        <w:bottom w:val="none" w:sz="0" w:space="0" w:color="auto"/>
        <w:right w:val="none" w:sz="0" w:space="0" w:color="auto"/>
      </w:divBdr>
    </w:div>
    <w:div w:id="686752390">
      <w:bodyDiv w:val="1"/>
      <w:marLeft w:val="0"/>
      <w:marRight w:val="0"/>
      <w:marTop w:val="0"/>
      <w:marBottom w:val="0"/>
      <w:divBdr>
        <w:top w:val="none" w:sz="0" w:space="0" w:color="auto"/>
        <w:left w:val="none" w:sz="0" w:space="0" w:color="auto"/>
        <w:bottom w:val="none" w:sz="0" w:space="0" w:color="auto"/>
        <w:right w:val="none" w:sz="0" w:space="0" w:color="auto"/>
      </w:divBdr>
    </w:div>
    <w:div w:id="686755821">
      <w:bodyDiv w:val="1"/>
      <w:marLeft w:val="0"/>
      <w:marRight w:val="0"/>
      <w:marTop w:val="0"/>
      <w:marBottom w:val="0"/>
      <w:divBdr>
        <w:top w:val="none" w:sz="0" w:space="0" w:color="auto"/>
        <w:left w:val="none" w:sz="0" w:space="0" w:color="auto"/>
        <w:bottom w:val="none" w:sz="0" w:space="0" w:color="auto"/>
        <w:right w:val="none" w:sz="0" w:space="0" w:color="auto"/>
      </w:divBdr>
    </w:div>
    <w:div w:id="686832158">
      <w:bodyDiv w:val="1"/>
      <w:marLeft w:val="0"/>
      <w:marRight w:val="0"/>
      <w:marTop w:val="0"/>
      <w:marBottom w:val="0"/>
      <w:divBdr>
        <w:top w:val="none" w:sz="0" w:space="0" w:color="auto"/>
        <w:left w:val="none" w:sz="0" w:space="0" w:color="auto"/>
        <w:bottom w:val="none" w:sz="0" w:space="0" w:color="auto"/>
        <w:right w:val="none" w:sz="0" w:space="0" w:color="auto"/>
      </w:divBdr>
    </w:div>
    <w:div w:id="686908792">
      <w:bodyDiv w:val="1"/>
      <w:marLeft w:val="0"/>
      <w:marRight w:val="0"/>
      <w:marTop w:val="0"/>
      <w:marBottom w:val="0"/>
      <w:divBdr>
        <w:top w:val="none" w:sz="0" w:space="0" w:color="auto"/>
        <w:left w:val="none" w:sz="0" w:space="0" w:color="auto"/>
        <w:bottom w:val="none" w:sz="0" w:space="0" w:color="auto"/>
        <w:right w:val="none" w:sz="0" w:space="0" w:color="auto"/>
      </w:divBdr>
    </w:div>
    <w:div w:id="686948419">
      <w:bodyDiv w:val="1"/>
      <w:marLeft w:val="0"/>
      <w:marRight w:val="0"/>
      <w:marTop w:val="0"/>
      <w:marBottom w:val="0"/>
      <w:divBdr>
        <w:top w:val="none" w:sz="0" w:space="0" w:color="auto"/>
        <w:left w:val="none" w:sz="0" w:space="0" w:color="auto"/>
        <w:bottom w:val="none" w:sz="0" w:space="0" w:color="auto"/>
        <w:right w:val="none" w:sz="0" w:space="0" w:color="auto"/>
      </w:divBdr>
    </w:div>
    <w:div w:id="687297641">
      <w:bodyDiv w:val="1"/>
      <w:marLeft w:val="0"/>
      <w:marRight w:val="0"/>
      <w:marTop w:val="0"/>
      <w:marBottom w:val="0"/>
      <w:divBdr>
        <w:top w:val="none" w:sz="0" w:space="0" w:color="auto"/>
        <w:left w:val="none" w:sz="0" w:space="0" w:color="auto"/>
        <w:bottom w:val="none" w:sz="0" w:space="0" w:color="auto"/>
        <w:right w:val="none" w:sz="0" w:space="0" w:color="auto"/>
      </w:divBdr>
    </w:div>
    <w:div w:id="687408986">
      <w:bodyDiv w:val="1"/>
      <w:marLeft w:val="0"/>
      <w:marRight w:val="0"/>
      <w:marTop w:val="0"/>
      <w:marBottom w:val="0"/>
      <w:divBdr>
        <w:top w:val="none" w:sz="0" w:space="0" w:color="auto"/>
        <w:left w:val="none" w:sz="0" w:space="0" w:color="auto"/>
        <w:bottom w:val="none" w:sz="0" w:space="0" w:color="auto"/>
        <w:right w:val="none" w:sz="0" w:space="0" w:color="auto"/>
      </w:divBdr>
    </w:div>
    <w:div w:id="687565481">
      <w:bodyDiv w:val="1"/>
      <w:marLeft w:val="0"/>
      <w:marRight w:val="0"/>
      <w:marTop w:val="0"/>
      <w:marBottom w:val="0"/>
      <w:divBdr>
        <w:top w:val="none" w:sz="0" w:space="0" w:color="auto"/>
        <w:left w:val="none" w:sz="0" w:space="0" w:color="auto"/>
        <w:bottom w:val="none" w:sz="0" w:space="0" w:color="auto"/>
        <w:right w:val="none" w:sz="0" w:space="0" w:color="auto"/>
      </w:divBdr>
    </w:div>
    <w:div w:id="687608988">
      <w:bodyDiv w:val="1"/>
      <w:marLeft w:val="0"/>
      <w:marRight w:val="0"/>
      <w:marTop w:val="0"/>
      <w:marBottom w:val="0"/>
      <w:divBdr>
        <w:top w:val="none" w:sz="0" w:space="0" w:color="auto"/>
        <w:left w:val="none" w:sz="0" w:space="0" w:color="auto"/>
        <w:bottom w:val="none" w:sz="0" w:space="0" w:color="auto"/>
        <w:right w:val="none" w:sz="0" w:space="0" w:color="auto"/>
      </w:divBdr>
    </w:div>
    <w:div w:id="687683921">
      <w:bodyDiv w:val="1"/>
      <w:marLeft w:val="0"/>
      <w:marRight w:val="0"/>
      <w:marTop w:val="0"/>
      <w:marBottom w:val="0"/>
      <w:divBdr>
        <w:top w:val="none" w:sz="0" w:space="0" w:color="auto"/>
        <w:left w:val="none" w:sz="0" w:space="0" w:color="auto"/>
        <w:bottom w:val="none" w:sz="0" w:space="0" w:color="auto"/>
        <w:right w:val="none" w:sz="0" w:space="0" w:color="auto"/>
      </w:divBdr>
    </w:div>
    <w:div w:id="687832850">
      <w:bodyDiv w:val="1"/>
      <w:marLeft w:val="0"/>
      <w:marRight w:val="0"/>
      <w:marTop w:val="0"/>
      <w:marBottom w:val="0"/>
      <w:divBdr>
        <w:top w:val="none" w:sz="0" w:space="0" w:color="auto"/>
        <w:left w:val="none" w:sz="0" w:space="0" w:color="auto"/>
        <w:bottom w:val="none" w:sz="0" w:space="0" w:color="auto"/>
        <w:right w:val="none" w:sz="0" w:space="0" w:color="auto"/>
      </w:divBdr>
    </w:div>
    <w:div w:id="687950696">
      <w:bodyDiv w:val="1"/>
      <w:marLeft w:val="0"/>
      <w:marRight w:val="0"/>
      <w:marTop w:val="0"/>
      <w:marBottom w:val="0"/>
      <w:divBdr>
        <w:top w:val="none" w:sz="0" w:space="0" w:color="auto"/>
        <w:left w:val="none" w:sz="0" w:space="0" w:color="auto"/>
        <w:bottom w:val="none" w:sz="0" w:space="0" w:color="auto"/>
        <w:right w:val="none" w:sz="0" w:space="0" w:color="auto"/>
      </w:divBdr>
    </w:div>
    <w:div w:id="688213751">
      <w:bodyDiv w:val="1"/>
      <w:marLeft w:val="0"/>
      <w:marRight w:val="0"/>
      <w:marTop w:val="0"/>
      <w:marBottom w:val="0"/>
      <w:divBdr>
        <w:top w:val="none" w:sz="0" w:space="0" w:color="auto"/>
        <w:left w:val="none" w:sz="0" w:space="0" w:color="auto"/>
        <w:bottom w:val="none" w:sz="0" w:space="0" w:color="auto"/>
        <w:right w:val="none" w:sz="0" w:space="0" w:color="auto"/>
      </w:divBdr>
    </w:div>
    <w:div w:id="688222320">
      <w:bodyDiv w:val="1"/>
      <w:marLeft w:val="0"/>
      <w:marRight w:val="0"/>
      <w:marTop w:val="0"/>
      <w:marBottom w:val="0"/>
      <w:divBdr>
        <w:top w:val="none" w:sz="0" w:space="0" w:color="auto"/>
        <w:left w:val="none" w:sz="0" w:space="0" w:color="auto"/>
        <w:bottom w:val="none" w:sz="0" w:space="0" w:color="auto"/>
        <w:right w:val="none" w:sz="0" w:space="0" w:color="auto"/>
      </w:divBdr>
    </w:div>
    <w:div w:id="688482368">
      <w:bodyDiv w:val="1"/>
      <w:marLeft w:val="0"/>
      <w:marRight w:val="0"/>
      <w:marTop w:val="0"/>
      <w:marBottom w:val="0"/>
      <w:divBdr>
        <w:top w:val="none" w:sz="0" w:space="0" w:color="auto"/>
        <w:left w:val="none" w:sz="0" w:space="0" w:color="auto"/>
        <w:bottom w:val="none" w:sz="0" w:space="0" w:color="auto"/>
        <w:right w:val="none" w:sz="0" w:space="0" w:color="auto"/>
      </w:divBdr>
    </w:div>
    <w:div w:id="688722890">
      <w:bodyDiv w:val="1"/>
      <w:marLeft w:val="0"/>
      <w:marRight w:val="0"/>
      <w:marTop w:val="0"/>
      <w:marBottom w:val="0"/>
      <w:divBdr>
        <w:top w:val="none" w:sz="0" w:space="0" w:color="auto"/>
        <w:left w:val="none" w:sz="0" w:space="0" w:color="auto"/>
        <w:bottom w:val="none" w:sz="0" w:space="0" w:color="auto"/>
        <w:right w:val="none" w:sz="0" w:space="0" w:color="auto"/>
      </w:divBdr>
    </w:div>
    <w:div w:id="689338958">
      <w:bodyDiv w:val="1"/>
      <w:marLeft w:val="0"/>
      <w:marRight w:val="0"/>
      <w:marTop w:val="0"/>
      <w:marBottom w:val="0"/>
      <w:divBdr>
        <w:top w:val="none" w:sz="0" w:space="0" w:color="auto"/>
        <w:left w:val="none" w:sz="0" w:space="0" w:color="auto"/>
        <w:bottom w:val="none" w:sz="0" w:space="0" w:color="auto"/>
        <w:right w:val="none" w:sz="0" w:space="0" w:color="auto"/>
      </w:divBdr>
    </w:div>
    <w:div w:id="689573019">
      <w:bodyDiv w:val="1"/>
      <w:marLeft w:val="0"/>
      <w:marRight w:val="0"/>
      <w:marTop w:val="0"/>
      <w:marBottom w:val="0"/>
      <w:divBdr>
        <w:top w:val="none" w:sz="0" w:space="0" w:color="auto"/>
        <w:left w:val="none" w:sz="0" w:space="0" w:color="auto"/>
        <w:bottom w:val="none" w:sz="0" w:space="0" w:color="auto"/>
        <w:right w:val="none" w:sz="0" w:space="0" w:color="auto"/>
      </w:divBdr>
    </w:div>
    <w:div w:id="689642344">
      <w:bodyDiv w:val="1"/>
      <w:marLeft w:val="0"/>
      <w:marRight w:val="0"/>
      <w:marTop w:val="0"/>
      <w:marBottom w:val="0"/>
      <w:divBdr>
        <w:top w:val="none" w:sz="0" w:space="0" w:color="auto"/>
        <w:left w:val="none" w:sz="0" w:space="0" w:color="auto"/>
        <w:bottom w:val="none" w:sz="0" w:space="0" w:color="auto"/>
        <w:right w:val="none" w:sz="0" w:space="0" w:color="auto"/>
      </w:divBdr>
    </w:div>
    <w:div w:id="689726313">
      <w:bodyDiv w:val="1"/>
      <w:marLeft w:val="0"/>
      <w:marRight w:val="0"/>
      <w:marTop w:val="0"/>
      <w:marBottom w:val="0"/>
      <w:divBdr>
        <w:top w:val="none" w:sz="0" w:space="0" w:color="auto"/>
        <w:left w:val="none" w:sz="0" w:space="0" w:color="auto"/>
        <w:bottom w:val="none" w:sz="0" w:space="0" w:color="auto"/>
        <w:right w:val="none" w:sz="0" w:space="0" w:color="auto"/>
      </w:divBdr>
    </w:div>
    <w:div w:id="689793521">
      <w:bodyDiv w:val="1"/>
      <w:marLeft w:val="0"/>
      <w:marRight w:val="0"/>
      <w:marTop w:val="0"/>
      <w:marBottom w:val="0"/>
      <w:divBdr>
        <w:top w:val="none" w:sz="0" w:space="0" w:color="auto"/>
        <w:left w:val="none" w:sz="0" w:space="0" w:color="auto"/>
        <w:bottom w:val="none" w:sz="0" w:space="0" w:color="auto"/>
        <w:right w:val="none" w:sz="0" w:space="0" w:color="auto"/>
      </w:divBdr>
    </w:div>
    <w:div w:id="689912659">
      <w:bodyDiv w:val="1"/>
      <w:marLeft w:val="0"/>
      <w:marRight w:val="0"/>
      <w:marTop w:val="0"/>
      <w:marBottom w:val="0"/>
      <w:divBdr>
        <w:top w:val="none" w:sz="0" w:space="0" w:color="auto"/>
        <w:left w:val="none" w:sz="0" w:space="0" w:color="auto"/>
        <w:bottom w:val="none" w:sz="0" w:space="0" w:color="auto"/>
        <w:right w:val="none" w:sz="0" w:space="0" w:color="auto"/>
      </w:divBdr>
    </w:div>
    <w:div w:id="689913680">
      <w:bodyDiv w:val="1"/>
      <w:marLeft w:val="0"/>
      <w:marRight w:val="0"/>
      <w:marTop w:val="0"/>
      <w:marBottom w:val="0"/>
      <w:divBdr>
        <w:top w:val="none" w:sz="0" w:space="0" w:color="auto"/>
        <w:left w:val="none" w:sz="0" w:space="0" w:color="auto"/>
        <w:bottom w:val="none" w:sz="0" w:space="0" w:color="auto"/>
        <w:right w:val="none" w:sz="0" w:space="0" w:color="auto"/>
      </w:divBdr>
    </w:div>
    <w:div w:id="690107704">
      <w:bodyDiv w:val="1"/>
      <w:marLeft w:val="0"/>
      <w:marRight w:val="0"/>
      <w:marTop w:val="0"/>
      <w:marBottom w:val="0"/>
      <w:divBdr>
        <w:top w:val="none" w:sz="0" w:space="0" w:color="auto"/>
        <w:left w:val="none" w:sz="0" w:space="0" w:color="auto"/>
        <w:bottom w:val="none" w:sz="0" w:space="0" w:color="auto"/>
        <w:right w:val="none" w:sz="0" w:space="0" w:color="auto"/>
      </w:divBdr>
    </w:div>
    <w:div w:id="690109873">
      <w:bodyDiv w:val="1"/>
      <w:marLeft w:val="0"/>
      <w:marRight w:val="0"/>
      <w:marTop w:val="0"/>
      <w:marBottom w:val="0"/>
      <w:divBdr>
        <w:top w:val="none" w:sz="0" w:space="0" w:color="auto"/>
        <w:left w:val="none" w:sz="0" w:space="0" w:color="auto"/>
        <w:bottom w:val="none" w:sz="0" w:space="0" w:color="auto"/>
        <w:right w:val="none" w:sz="0" w:space="0" w:color="auto"/>
      </w:divBdr>
    </w:div>
    <w:div w:id="690300010">
      <w:bodyDiv w:val="1"/>
      <w:marLeft w:val="0"/>
      <w:marRight w:val="0"/>
      <w:marTop w:val="0"/>
      <w:marBottom w:val="0"/>
      <w:divBdr>
        <w:top w:val="none" w:sz="0" w:space="0" w:color="auto"/>
        <w:left w:val="none" w:sz="0" w:space="0" w:color="auto"/>
        <w:bottom w:val="none" w:sz="0" w:space="0" w:color="auto"/>
        <w:right w:val="none" w:sz="0" w:space="0" w:color="auto"/>
      </w:divBdr>
    </w:div>
    <w:div w:id="690302647">
      <w:bodyDiv w:val="1"/>
      <w:marLeft w:val="0"/>
      <w:marRight w:val="0"/>
      <w:marTop w:val="0"/>
      <w:marBottom w:val="0"/>
      <w:divBdr>
        <w:top w:val="none" w:sz="0" w:space="0" w:color="auto"/>
        <w:left w:val="none" w:sz="0" w:space="0" w:color="auto"/>
        <w:bottom w:val="none" w:sz="0" w:space="0" w:color="auto"/>
        <w:right w:val="none" w:sz="0" w:space="0" w:color="auto"/>
      </w:divBdr>
    </w:div>
    <w:div w:id="690835118">
      <w:bodyDiv w:val="1"/>
      <w:marLeft w:val="0"/>
      <w:marRight w:val="0"/>
      <w:marTop w:val="0"/>
      <w:marBottom w:val="0"/>
      <w:divBdr>
        <w:top w:val="none" w:sz="0" w:space="0" w:color="auto"/>
        <w:left w:val="none" w:sz="0" w:space="0" w:color="auto"/>
        <w:bottom w:val="none" w:sz="0" w:space="0" w:color="auto"/>
        <w:right w:val="none" w:sz="0" w:space="0" w:color="auto"/>
      </w:divBdr>
    </w:div>
    <w:div w:id="691227213">
      <w:bodyDiv w:val="1"/>
      <w:marLeft w:val="0"/>
      <w:marRight w:val="0"/>
      <w:marTop w:val="0"/>
      <w:marBottom w:val="0"/>
      <w:divBdr>
        <w:top w:val="none" w:sz="0" w:space="0" w:color="auto"/>
        <w:left w:val="none" w:sz="0" w:space="0" w:color="auto"/>
        <w:bottom w:val="none" w:sz="0" w:space="0" w:color="auto"/>
        <w:right w:val="none" w:sz="0" w:space="0" w:color="auto"/>
      </w:divBdr>
    </w:div>
    <w:div w:id="691423557">
      <w:bodyDiv w:val="1"/>
      <w:marLeft w:val="0"/>
      <w:marRight w:val="0"/>
      <w:marTop w:val="0"/>
      <w:marBottom w:val="0"/>
      <w:divBdr>
        <w:top w:val="none" w:sz="0" w:space="0" w:color="auto"/>
        <w:left w:val="none" w:sz="0" w:space="0" w:color="auto"/>
        <w:bottom w:val="none" w:sz="0" w:space="0" w:color="auto"/>
        <w:right w:val="none" w:sz="0" w:space="0" w:color="auto"/>
      </w:divBdr>
    </w:div>
    <w:div w:id="691687932">
      <w:bodyDiv w:val="1"/>
      <w:marLeft w:val="0"/>
      <w:marRight w:val="0"/>
      <w:marTop w:val="0"/>
      <w:marBottom w:val="0"/>
      <w:divBdr>
        <w:top w:val="none" w:sz="0" w:space="0" w:color="auto"/>
        <w:left w:val="none" w:sz="0" w:space="0" w:color="auto"/>
        <w:bottom w:val="none" w:sz="0" w:space="0" w:color="auto"/>
        <w:right w:val="none" w:sz="0" w:space="0" w:color="auto"/>
      </w:divBdr>
    </w:div>
    <w:div w:id="692071490">
      <w:bodyDiv w:val="1"/>
      <w:marLeft w:val="0"/>
      <w:marRight w:val="0"/>
      <w:marTop w:val="0"/>
      <w:marBottom w:val="0"/>
      <w:divBdr>
        <w:top w:val="none" w:sz="0" w:space="0" w:color="auto"/>
        <w:left w:val="none" w:sz="0" w:space="0" w:color="auto"/>
        <w:bottom w:val="none" w:sz="0" w:space="0" w:color="auto"/>
        <w:right w:val="none" w:sz="0" w:space="0" w:color="auto"/>
      </w:divBdr>
    </w:div>
    <w:div w:id="692532514">
      <w:bodyDiv w:val="1"/>
      <w:marLeft w:val="0"/>
      <w:marRight w:val="0"/>
      <w:marTop w:val="0"/>
      <w:marBottom w:val="0"/>
      <w:divBdr>
        <w:top w:val="none" w:sz="0" w:space="0" w:color="auto"/>
        <w:left w:val="none" w:sz="0" w:space="0" w:color="auto"/>
        <w:bottom w:val="none" w:sz="0" w:space="0" w:color="auto"/>
        <w:right w:val="none" w:sz="0" w:space="0" w:color="auto"/>
      </w:divBdr>
    </w:div>
    <w:div w:id="692613321">
      <w:bodyDiv w:val="1"/>
      <w:marLeft w:val="0"/>
      <w:marRight w:val="0"/>
      <w:marTop w:val="0"/>
      <w:marBottom w:val="0"/>
      <w:divBdr>
        <w:top w:val="none" w:sz="0" w:space="0" w:color="auto"/>
        <w:left w:val="none" w:sz="0" w:space="0" w:color="auto"/>
        <w:bottom w:val="none" w:sz="0" w:space="0" w:color="auto"/>
        <w:right w:val="none" w:sz="0" w:space="0" w:color="auto"/>
      </w:divBdr>
    </w:div>
    <w:div w:id="692847381">
      <w:bodyDiv w:val="1"/>
      <w:marLeft w:val="0"/>
      <w:marRight w:val="0"/>
      <w:marTop w:val="0"/>
      <w:marBottom w:val="0"/>
      <w:divBdr>
        <w:top w:val="none" w:sz="0" w:space="0" w:color="auto"/>
        <w:left w:val="none" w:sz="0" w:space="0" w:color="auto"/>
        <w:bottom w:val="none" w:sz="0" w:space="0" w:color="auto"/>
        <w:right w:val="none" w:sz="0" w:space="0" w:color="auto"/>
      </w:divBdr>
    </w:div>
    <w:div w:id="692921111">
      <w:bodyDiv w:val="1"/>
      <w:marLeft w:val="0"/>
      <w:marRight w:val="0"/>
      <w:marTop w:val="0"/>
      <w:marBottom w:val="0"/>
      <w:divBdr>
        <w:top w:val="none" w:sz="0" w:space="0" w:color="auto"/>
        <w:left w:val="none" w:sz="0" w:space="0" w:color="auto"/>
        <w:bottom w:val="none" w:sz="0" w:space="0" w:color="auto"/>
        <w:right w:val="none" w:sz="0" w:space="0" w:color="auto"/>
      </w:divBdr>
    </w:div>
    <w:div w:id="693000703">
      <w:bodyDiv w:val="1"/>
      <w:marLeft w:val="0"/>
      <w:marRight w:val="0"/>
      <w:marTop w:val="0"/>
      <w:marBottom w:val="0"/>
      <w:divBdr>
        <w:top w:val="none" w:sz="0" w:space="0" w:color="auto"/>
        <w:left w:val="none" w:sz="0" w:space="0" w:color="auto"/>
        <w:bottom w:val="none" w:sz="0" w:space="0" w:color="auto"/>
        <w:right w:val="none" w:sz="0" w:space="0" w:color="auto"/>
      </w:divBdr>
    </w:div>
    <w:div w:id="693581104">
      <w:bodyDiv w:val="1"/>
      <w:marLeft w:val="0"/>
      <w:marRight w:val="0"/>
      <w:marTop w:val="0"/>
      <w:marBottom w:val="0"/>
      <w:divBdr>
        <w:top w:val="none" w:sz="0" w:space="0" w:color="auto"/>
        <w:left w:val="none" w:sz="0" w:space="0" w:color="auto"/>
        <w:bottom w:val="none" w:sz="0" w:space="0" w:color="auto"/>
        <w:right w:val="none" w:sz="0" w:space="0" w:color="auto"/>
      </w:divBdr>
    </w:div>
    <w:div w:id="693842980">
      <w:bodyDiv w:val="1"/>
      <w:marLeft w:val="0"/>
      <w:marRight w:val="0"/>
      <w:marTop w:val="0"/>
      <w:marBottom w:val="0"/>
      <w:divBdr>
        <w:top w:val="none" w:sz="0" w:space="0" w:color="auto"/>
        <w:left w:val="none" w:sz="0" w:space="0" w:color="auto"/>
        <w:bottom w:val="none" w:sz="0" w:space="0" w:color="auto"/>
        <w:right w:val="none" w:sz="0" w:space="0" w:color="auto"/>
      </w:divBdr>
    </w:div>
    <w:div w:id="694309388">
      <w:bodyDiv w:val="1"/>
      <w:marLeft w:val="0"/>
      <w:marRight w:val="0"/>
      <w:marTop w:val="0"/>
      <w:marBottom w:val="0"/>
      <w:divBdr>
        <w:top w:val="none" w:sz="0" w:space="0" w:color="auto"/>
        <w:left w:val="none" w:sz="0" w:space="0" w:color="auto"/>
        <w:bottom w:val="none" w:sz="0" w:space="0" w:color="auto"/>
        <w:right w:val="none" w:sz="0" w:space="0" w:color="auto"/>
      </w:divBdr>
    </w:div>
    <w:div w:id="694429087">
      <w:bodyDiv w:val="1"/>
      <w:marLeft w:val="0"/>
      <w:marRight w:val="0"/>
      <w:marTop w:val="0"/>
      <w:marBottom w:val="0"/>
      <w:divBdr>
        <w:top w:val="none" w:sz="0" w:space="0" w:color="auto"/>
        <w:left w:val="none" w:sz="0" w:space="0" w:color="auto"/>
        <w:bottom w:val="none" w:sz="0" w:space="0" w:color="auto"/>
        <w:right w:val="none" w:sz="0" w:space="0" w:color="auto"/>
      </w:divBdr>
    </w:div>
    <w:div w:id="694503146">
      <w:bodyDiv w:val="1"/>
      <w:marLeft w:val="0"/>
      <w:marRight w:val="0"/>
      <w:marTop w:val="0"/>
      <w:marBottom w:val="0"/>
      <w:divBdr>
        <w:top w:val="none" w:sz="0" w:space="0" w:color="auto"/>
        <w:left w:val="none" w:sz="0" w:space="0" w:color="auto"/>
        <w:bottom w:val="none" w:sz="0" w:space="0" w:color="auto"/>
        <w:right w:val="none" w:sz="0" w:space="0" w:color="auto"/>
      </w:divBdr>
    </w:div>
    <w:div w:id="694814828">
      <w:bodyDiv w:val="1"/>
      <w:marLeft w:val="0"/>
      <w:marRight w:val="0"/>
      <w:marTop w:val="0"/>
      <w:marBottom w:val="0"/>
      <w:divBdr>
        <w:top w:val="none" w:sz="0" w:space="0" w:color="auto"/>
        <w:left w:val="none" w:sz="0" w:space="0" w:color="auto"/>
        <w:bottom w:val="none" w:sz="0" w:space="0" w:color="auto"/>
        <w:right w:val="none" w:sz="0" w:space="0" w:color="auto"/>
      </w:divBdr>
    </w:div>
    <w:div w:id="694843793">
      <w:bodyDiv w:val="1"/>
      <w:marLeft w:val="0"/>
      <w:marRight w:val="0"/>
      <w:marTop w:val="0"/>
      <w:marBottom w:val="0"/>
      <w:divBdr>
        <w:top w:val="none" w:sz="0" w:space="0" w:color="auto"/>
        <w:left w:val="none" w:sz="0" w:space="0" w:color="auto"/>
        <w:bottom w:val="none" w:sz="0" w:space="0" w:color="auto"/>
        <w:right w:val="none" w:sz="0" w:space="0" w:color="auto"/>
      </w:divBdr>
    </w:div>
    <w:div w:id="694962917">
      <w:bodyDiv w:val="1"/>
      <w:marLeft w:val="0"/>
      <w:marRight w:val="0"/>
      <w:marTop w:val="0"/>
      <w:marBottom w:val="0"/>
      <w:divBdr>
        <w:top w:val="none" w:sz="0" w:space="0" w:color="auto"/>
        <w:left w:val="none" w:sz="0" w:space="0" w:color="auto"/>
        <w:bottom w:val="none" w:sz="0" w:space="0" w:color="auto"/>
        <w:right w:val="none" w:sz="0" w:space="0" w:color="auto"/>
      </w:divBdr>
    </w:div>
    <w:div w:id="694963203">
      <w:bodyDiv w:val="1"/>
      <w:marLeft w:val="0"/>
      <w:marRight w:val="0"/>
      <w:marTop w:val="0"/>
      <w:marBottom w:val="0"/>
      <w:divBdr>
        <w:top w:val="none" w:sz="0" w:space="0" w:color="auto"/>
        <w:left w:val="none" w:sz="0" w:space="0" w:color="auto"/>
        <w:bottom w:val="none" w:sz="0" w:space="0" w:color="auto"/>
        <w:right w:val="none" w:sz="0" w:space="0" w:color="auto"/>
      </w:divBdr>
    </w:div>
    <w:div w:id="695276960">
      <w:bodyDiv w:val="1"/>
      <w:marLeft w:val="0"/>
      <w:marRight w:val="0"/>
      <w:marTop w:val="0"/>
      <w:marBottom w:val="0"/>
      <w:divBdr>
        <w:top w:val="none" w:sz="0" w:space="0" w:color="auto"/>
        <w:left w:val="none" w:sz="0" w:space="0" w:color="auto"/>
        <w:bottom w:val="none" w:sz="0" w:space="0" w:color="auto"/>
        <w:right w:val="none" w:sz="0" w:space="0" w:color="auto"/>
      </w:divBdr>
    </w:div>
    <w:div w:id="695353039">
      <w:bodyDiv w:val="1"/>
      <w:marLeft w:val="0"/>
      <w:marRight w:val="0"/>
      <w:marTop w:val="0"/>
      <w:marBottom w:val="0"/>
      <w:divBdr>
        <w:top w:val="none" w:sz="0" w:space="0" w:color="auto"/>
        <w:left w:val="none" w:sz="0" w:space="0" w:color="auto"/>
        <w:bottom w:val="none" w:sz="0" w:space="0" w:color="auto"/>
        <w:right w:val="none" w:sz="0" w:space="0" w:color="auto"/>
      </w:divBdr>
    </w:div>
    <w:div w:id="695470301">
      <w:bodyDiv w:val="1"/>
      <w:marLeft w:val="0"/>
      <w:marRight w:val="0"/>
      <w:marTop w:val="0"/>
      <w:marBottom w:val="0"/>
      <w:divBdr>
        <w:top w:val="none" w:sz="0" w:space="0" w:color="auto"/>
        <w:left w:val="none" w:sz="0" w:space="0" w:color="auto"/>
        <w:bottom w:val="none" w:sz="0" w:space="0" w:color="auto"/>
        <w:right w:val="none" w:sz="0" w:space="0" w:color="auto"/>
      </w:divBdr>
    </w:div>
    <w:div w:id="695696710">
      <w:bodyDiv w:val="1"/>
      <w:marLeft w:val="0"/>
      <w:marRight w:val="0"/>
      <w:marTop w:val="0"/>
      <w:marBottom w:val="0"/>
      <w:divBdr>
        <w:top w:val="none" w:sz="0" w:space="0" w:color="auto"/>
        <w:left w:val="none" w:sz="0" w:space="0" w:color="auto"/>
        <w:bottom w:val="none" w:sz="0" w:space="0" w:color="auto"/>
        <w:right w:val="none" w:sz="0" w:space="0" w:color="auto"/>
      </w:divBdr>
    </w:div>
    <w:div w:id="696128269">
      <w:bodyDiv w:val="1"/>
      <w:marLeft w:val="0"/>
      <w:marRight w:val="0"/>
      <w:marTop w:val="0"/>
      <w:marBottom w:val="0"/>
      <w:divBdr>
        <w:top w:val="none" w:sz="0" w:space="0" w:color="auto"/>
        <w:left w:val="none" w:sz="0" w:space="0" w:color="auto"/>
        <w:bottom w:val="none" w:sz="0" w:space="0" w:color="auto"/>
        <w:right w:val="none" w:sz="0" w:space="0" w:color="auto"/>
      </w:divBdr>
    </w:div>
    <w:div w:id="696196628">
      <w:bodyDiv w:val="1"/>
      <w:marLeft w:val="0"/>
      <w:marRight w:val="0"/>
      <w:marTop w:val="0"/>
      <w:marBottom w:val="0"/>
      <w:divBdr>
        <w:top w:val="none" w:sz="0" w:space="0" w:color="auto"/>
        <w:left w:val="none" w:sz="0" w:space="0" w:color="auto"/>
        <w:bottom w:val="none" w:sz="0" w:space="0" w:color="auto"/>
        <w:right w:val="none" w:sz="0" w:space="0" w:color="auto"/>
      </w:divBdr>
    </w:div>
    <w:div w:id="696464429">
      <w:bodyDiv w:val="1"/>
      <w:marLeft w:val="0"/>
      <w:marRight w:val="0"/>
      <w:marTop w:val="0"/>
      <w:marBottom w:val="0"/>
      <w:divBdr>
        <w:top w:val="none" w:sz="0" w:space="0" w:color="auto"/>
        <w:left w:val="none" w:sz="0" w:space="0" w:color="auto"/>
        <w:bottom w:val="none" w:sz="0" w:space="0" w:color="auto"/>
        <w:right w:val="none" w:sz="0" w:space="0" w:color="auto"/>
      </w:divBdr>
    </w:div>
    <w:div w:id="697505403">
      <w:bodyDiv w:val="1"/>
      <w:marLeft w:val="0"/>
      <w:marRight w:val="0"/>
      <w:marTop w:val="0"/>
      <w:marBottom w:val="0"/>
      <w:divBdr>
        <w:top w:val="none" w:sz="0" w:space="0" w:color="auto"/>
        <w:left w:val="none" w:sz="0" w:space="0" w:color="auto"/>
        <w:bottom w:val="none" w:sz="0" w:space="0" w:color="auto"/>
        <w:right w:val="none" w:sz="0" w:space="0" w:color="auto"/>
      </w:divBdr>
    </w:div>
    <w:div w:id="697699623">
      <w:bodyDiv w:val="1"/>
      <w:marLeft w:val="0"/>
      <w:marRight w:val="0"/>
      <w:marTop w:val="0"/>
      <w:marBottom w:val="0"/>
      <w:divBdr>
        <w:top w:val="none" w:sz="0" w:space="0" w:color="auto"/>
        <w:left w:val="none" w:sz="0" w:space="0" w:color="auto"/>
        <w:bottom w:val="none" w:sz="0" w:space="0" w:color="auto"/>
        <w:right w:val="none" w:sz="0" w:space="0" w:color="auto"/>
      </w:divBdr>
    </w:div>
    <w:div w:id="698121016">
      <w:bodyDiv w:val="1"/>
      <w:marLeft w:val="0"/>
      <w:marRight w:val="0"/>
      <w:marTop w:val="0"/>
      <w:marBottom w:val="0"/>
      <w:divBdr>
        <w:top w:val="none" w:sz="0" w:space="0" w:color="auto"/>
        <w:left w:val="none" w:sz="0" w:space="0" w:color="auto"/>
        <w:bottom w:val="none" w:sz="0" w:space="0" w:color="auto"/>
        <w:right w:val="none" w:sz="0" w:space="0" w:color="auto"/>
      </w:divBdr>
    </w:div>
    <w:div w:id="698163340">
      <w:bodyDiv w:val="1"/>
      <w:marLeft w:val="0"/>
      <w:marRight w:val="0"/>
      <w:marTop w:val="0"/>
      <w:marBottom w:val="0"/>
      <w:divBdr>
        <w:top w:val="none" w:sz="0" w:space="0" w:color="auto"/>
        <w:left w:val="none" w:sz="0" w:space="0" w:color="auto"/>
        <w:bottom w:val="none" w:sz="0" w:space="0" w:color="auto"/>
        <w:right w:val="none" w:sz="0" w:space="0" w:color="auto"/>
      </w:divBdr>
    </w:div>
    <w:div w:id="698239270">
      <w:bodyDiv w:val="1"/>
      <w:marLeft w:val="0"/>
      <w:marRight w:val="0"/>
      <w:marTop w:val="0"/>
      <w:marBottom w:val="0"/>
      <w:divBdr>
        <w:top w:val="none" w:sz="0" w:space="0" w:color="auto"/>
        <w:left w:val="none" w:sz="0" w:space="0" w:color="auto"/>
        <w:bottom w:val="none" w:sz="0" w:space="0" w:color="auto"/>
        <w:right w:val="none" w:sz="0" w:space="0" w:color="auto"/>
      </w:divBdr>
    </w:div>
    <w:div w:id="698245118">
      <w:bodyDiv w:val="1"/>
      <w:marLeft w:val="0"/>
      <w:marRight w:val="0"/>
      <w:marTop w:val="0"/>
      <w:marBottom w:val="0"/>
      <w:divBdr>
        <w:top w:val="none" w:sz="0" w:space="0" w:color="auto"/>
        <w:left w:val="none" w:sz="0" w:space="0" w:color="auto"/>
        <w:bottom w:val="none" w:sz="0" w:space="0" w:color="auto"/>
        <w:right w:val="none" w:sz="0" w:space="0" w:color="auto"/>
      </w:divBdr>
    </w:div>
    <w:div w:id="698511072">
      <w:bodyDiv w:val="1"/>
      <w:marLeft w:val="0"/>
      <w:marRight w:val="0"/>
      <w:marTop w:val="0"/>
      <w:marBottom w:val="0"/>
      <w:divBdr>
        <w:top w:val="none" w:sz="0" w:space="0" w:color="auto"/>
        <w:left w:val="none" w:sz="0" w:space="0" w:color="auto"/>
        <w:bottom w:val="none" w:sz="0" w:space="0" w:color="auto"/>
        <w:right w:val="none" w:sz="0" w:space="0" w:color="auto"/>
      </w:divBdr>
    </w:div>
    <w:div w:id="698554619">
      <w:bodyDiv w:val="1"/>
      <w:marLeft w:val="0"/>
      <w:marRight w:val="0"/>
      <w:marTop w:val="0"/>
      <w:marBottom w:val="0"/>
      <w:divBdr>
        <w:top w:val="none" w:sz="0" w:space="0" w:color="auto"/>
        <w:left w:val="none" w:sz="0" w:space="0" w:color="auto"/>
        <w:bottom w:val="none" w:sz="0" w:space="0" w:color="auto"/>
        <w:right w:val="none" w:sz="0" w:space="0" w:color="auto"/>
      </w:divBdr>
    </w:div>
    <w:div w:id="698701056">
      <w:bodyDiv w:val="1"/>
      <w:marLeft w:val="0"/>
      <w:marRight w:val="0"/>
      <w:marTop w:val="0"/>
      <w:marBottom w:val="0"/>
      <w:divBdr>
        <w:top w:val="none" w:sz="0" w:space="0" w:color="auto"/>
        <w:left w:val="none" w:sz="0" w:space="0" w:color="auto"/>
        <w:bottom w:val="none" w:sz="0" w:space="0" w:color="auto"/>
        <w:right w:val="none" w:sz="0" w:space="0" w:color="auto"/>
      </w:divBdr>
    </w:div>
    <w:div w:id="698702184">
      <w:bodyDiv w:val="1"/>
      <w:marLeft w:val="0"/>
      <w:marRight w:val="0"/>
      <w:marTop w:val="0"/>
      <w:marBottom w:val="0"/>
      <w:divBdr>
        <w:top w:val="none" w:sz="0" w:space="0" w:color="auto"/>
        <w:left w:val="none" w:sz="0" w:space="0" w:color="auto"/>
        <w:bottom w:val="none" w:sz="0" w:space="0" w:color="auto"/>
        <w:right w:val="none" w:sz="0" w:space="0" w:color="auto"/>
      </w:divBdr>
    </w:div>
    <w:div w:id="698702675">
      <w:bodyDiv w:val="1"/>
      <w:marLeft w:val="0"/>
      <w:marRight w:val="0"/>
      <w:marTop w:val="0"/>
      <w:marBottom w:val="0"/>
      <w:divBdr>
        <w:top w:val="none" w:sz="0" w:space="0" w:color="auto"/>
        <w:left w:val="none" w:sz="0" w:space="0" w:color="auto"/>
        <w:bottom w:val="none" w:sz="0" w:space="0" w:color="auto"/>
        <w:right w:val="none" w:sz="0" w:space="0" w:color="auto"/>
      </w:divBdr>
    </w:div>
    <w:div w:id="698749452">
      <w:bodyDiv w:val="1"/>
      <w:marLeft w:val="0"/>
      <w:marRight w:val="0"/>
      <w:marTop w:val="0"/>
      <w:marBottom w:val="0"/>
      <w:divBdr>
        <w:top w:val="none" w:sz="0" w:space="0" w:color="auto"/>
        <w:left w:val="none" w:sz="0" w:space="0" w:color="auto"/>
        <w:bottom w:val="none" w:sz="0" w:space="0" w:color="auto"/>
        <w:right w:val="none" w:sz="0" w:space="0" w:color="auto"/>
      </w:divBdr>
    </w:div>
    <w:div w:id="699357668">
      <w:bodyDiv w:val="1"/>
      <w:marLeft w:val="0"/>
      <w:marRight w:val="0"/>
      <w:marTop w:val="0"/>
      <w:marBottom w:val="0"/>
      <w:divBdr>
        <w:top w:val="none" w:sz="0" w:space="0" w:color="auto"/>
        <w:left w:val="none" w:sz="0" w:space="0" w:color="auto"/>
        <w:bottom w:val="none" w:sz="0" w:space="0" w:color="auto"/>
        <w:right w:val="none" w:sz="0" w:space="0" w:color="auto"/>
      </w:divBdr>
    </w:div>
    <w:div w:id="699359748">
      <w:bodyDiv w:val="1"/>
      <w:marLeft w:val="0"/>
      <w:marRight w:val="0"/>
      <w:marTop w:val="0"/>
      <w:marBottom w:val="0"/>
      <w:divBdr>
        <w:top w:val="none" w:sz="0" w:space="0" w:color="auto"/>
        <w:left w:val="none" w:sz="0" w:space="0" w:color="auto"/>
        <w:bottom w:val="none" w:sz="0" w:space="0" w:color="auto"/>
        <w:right w:val="none" w:sz="0" w:space="0" w:color="auto"/>
      </w:divBdr>
    </w:div>
    <w:div w:id="699480040">
      <w:bodyDiv w:val="1"/>
      <w:marLeft w:val="0"/>
      <w:marRight w:val="0"/>
      <w:marTop w:val="0"/>
      <w:marBottom w:val="0"/>
      <w:divBdr>
        <w:top w:val="none" w:sz="0" w:space="0" w:color="auto"/>
        <w:left w:val="none" w:sz="0" w:space="0" w:color="auto"/>
        <w:bottom w:val="none" w:sz="0" w:space="0" w:color="auto"/>
        <w:right w:val="none" w:sz="0" w:space="0" w:color="auto"/>
      </w:divBdr>
    </w:div>
    <w:div w:id="699628821">
      <w:bodyDiv w:val="1"/>
      <w:marLeft w:val="0"/>
      <w:marRight w:val="0"/>
      <w:marTop w:val="0"/>
      <w:marBottom w:val="0"/>
      <w:divBdr>
        <w:top w:val="none" w:sz="0" w:space="0" w:color="auto"/>
        <w:left w:val="none" w:sz="0" w:space="0" w:color="auto"/>
        <w:bottom w:val="none" w:sz="0" w:space="0" w:color="auto"/>
        <w:right w:val="none" w:sz="0" w:space="0" w:color="auto"/>
      </w:divBdr>
    </w:div>
    <w:div w:id="699744986">
      <w:bodyDiv w:val="1"/>
      <w:marLeft w:val="0"/>
      <w:marRight w:val="0"/>
      <w:marTop w:val="0"/>
      <w:marBottom w:val="0"/>
      <w:divBdr>
        <w:top w:val="none" w:sz="0" w:space="0" w:color="auto"/>
        <w:left w:val="none" w:sz="0" w:space="0" w:color="auto"/>
        <w:bottom w:val="none" w:sz="0" w:space="0" w:color="auto"/>
        <w:right w:val="none" w:sz="0" w:space="0" w:color="auto"/>
      </w:divBdr>
    </w:div>
    <w:div w:id="699815097">
      <w:bodyDiv w:val="1"/>
      <w:marLeft w:val="0"/>
      <w:marRight w:val="0"/>
      <w:marTop w:val="0"/>
      <w:marBottom w:val="0"/>
      <w:divBdr>
        <w:top w:val="none" w:sz="0" w:space="0" w:color="auto"/>
        <w:left w:val="none" w:sz="0" w:space="0" w:color="auto"/>
        <w:bottom w:val="none" w:sz="0" w:space="0" w:color="auto"/>
        <w:right w:val="none" w:sz="0" w:space="0" w:color="auto"/>
      </w:divBdr>
    </w:div>
    <w:div w:id="700785715">
      <w:bodyDiv w:val="1"/>
      <w:marLeft w:val="0"/>
      <w:marRight w:val="0"/>
      <w:marTop w:val="0"/>
      <w:marBottom w:val="0"/>
      <w:divBdr>
        <w:top w:val="none" w:sz="0" w:space="0" w:color="auto"/>
        <w:left w:val="none" w:sz="0" w:space="0" w:color="auto"/>
        <w:bottom w:val="none" w:sz="0" w:space="0" w:color="auto"/>
        <w:right w:val="none" w:sz="0" w:space="0" w:color="auto"/>
      </w:divBdr>
    </w:div>
    <w:div w:id="701127235">
      <w:bodyDiv w:val="1"/>
      <w:marLeft w:val="0"/>
      <w:marRight w:val="0"/>
      <w:marTop w:val="0"/>
      <w:marBottom w:val="0"/>
      <w:divBdr>
        <w:top w:val="none" w:sz="0" w:space="0" w:color="auto"/>
        <w:left w:val="none" w:sz="0" w:space="0" w:color="auto"/>
        <w:bottom w:val="none" w:sz="0" w:space="0" w:color="auto"/>
        <w:right w:val="none" w:sz="0" w:space="0" w:color="auto"/>
      </w:divBdr>
    </w:div>
    <w:div w:id="701243151">
      <w:bodyDiv w:val="1"/>
      <w:marLeft w:val="0"/>
      <w:marRight w:val="0"/>
      <w:marTop w:val="0"/>
      <w:marBottom w:val="0"/>
      <w:divBdr>
        <w:top w:val="none" w:sz="0" w:space="0" w:color="auto"/>
        <w:left w:val="none" w:sz="0" w:space="0" w:color="auto"/>
        <w:bottom w:val="none" w:sz="0" w:space="0" w:color="auto"/>
        <w:right w:val="none" w:sz="0" w:space="0" w:color="auto"/>
      </w:divBdr>
    </w:div>
    <w:div w:id="702289004">
      <w:bodyDiv w:val="1"/>
      <w:marLeft w:val="0"/>
      <w:marRight w:val="0"/>
      <w:marTop w:val="0"/>
      <w:marBottom w:val="0"/>
      <w:divBdr>
        <w:top w:val="none" w:sz="0" w:space="0" w:color="auto"/>
        <w:left w:val="none" w:sz="0" w:space="0" w:color="auto"/>
        <w:bottom w:val="none" w:sz="0" w:space="0" w:color="auto"/>
        <w:right w:val="none" w:sz="0" w:space="0" w:color="auto"/>
      </w:divBdr>
    </w:div>
    <w:div w:id="702367523">
      <w:bodyDiv w:val="1"/>
      <w:marLeft w:val="0"/>
      <w:marRight w:val="0"/>
      <w:marTop w:val="0"/>
      <w:marBottom w:val="0"/>
      <w:divBdr>
        <w:top w:val="none" w:sz="0" w:space="0" w:color="auto"/>
        <w:left w:val="none" w:sz="0" w:space="0" w:color="auto"/>
        <w:bottom w:val="none" w:sz="0" w:space="0" w:color="auto"/>
        <w:right w:val="none" w:sz="0" w:space="0" w:color="auto"/>
      </w:divBdr>
    </w:div>
    <w:div w:id="702750352">
      <w:bodyDiv w:val="1"/>
      <w:marLeft w:val="0"/>
      <w:marRight w:val="0"/>
      <w:marTop w:val="0"/>
      <w:marBottom w:val="0"/>
      <w:divBdr>
        <w:top w:val="none" w:sz="0" w:space="0" w:color="auto"/>
        <w:left w:val="none" w:sz="0" w:space="0" w:color="auto"/>
        <w:bottom w:val="none" w:sz="0" w:space="0" w:color="auto"/>
        <w:right w:val="none" w:sz="0" w:space="0" w:color="auto"/>
      </w:divBdr>
    </w:div>
    <w:div w:id="702901986">
      <w:bodyDiv w:val="1"/>
      <w:marLeft w:val="0"/>
      <w:marRight w:val="0"/>
      <w:marTop w:val="0"/>
      <w:marBottom w:val="0"/>
      <w:divBdr>
        <w:top w:val="none" w:sz="0" w:space="0" w:color="auto"/>
        <w:left w:val="none" w:sz="0" w:space="0" w:color="auto"/>
        <w:bottom w:val="none" w:sz="0" w:space="0" w:color="auto"/>
        <w:right w:val="none" w:sz="0" w:space="0" w:color="auto"/>
      </w:divBdr>
    </w:div>
    <w:div w:id="703213741">
      <w:bodyDiv w:val="1"/>
      <w:marLeft w:val="0"/>
      <w:marRight w:val="0"/>
      <w:marTop w:val="0"/>
      <w:marBottom w:val="0"/>
      <w:divBdr>
        <w:top w:val="none" w:sz="0" w:space="0" w:color="auto"/>
        <w:left w:val="none" w:sz="0" w:space="0" w:color="auto"/>
        <w:bottom w:val="none" w:sz="0" w:space="0" w:color="auto"/>
        <w:right w:val="none" w:sz="0" w:space="0" w:color="auto"/>
      </w:divBdr>
    </w:div>
    <w:div w:id="703604363">
      <w:bodyDiv w:val="1"/>
      <w:marLeft w:val="0"/>
      <w:marRight w:val="0"/>
      <w:marTop w:val="0"/>
      <w:marBottom w:val="0"/>
      <w:divBdr>
        <w:top w:val="none" w:sz="0" w:space="0" w:color="auto"/>
        <w:left w:val="none" w:sz="0" w:space="0" w:color="auto"/>
        <w:bottom w:val="none" w:sz="0" w:space="0" w:color="auto"/>
        <w:right w:val="none" w:sz="0" w:space="0" w:color="auto"/>
      </w:divBdr>
    </w:div>
    <w:div w:id="703674718">
      <w:bodyDiv w:val="1"/>
      <w:marLeft w:val="0"/>
      <w:marRight w:val="0"/>
      <w:marTop w:val="0"/>
      <w:marBottom w:val="0"/>
      <w:divBdr>
        <w:top w:val="none" w:sz="0" w:space="0" w:color="auto"/>
        <w:left w:val="none" w:sz="0" w:space="0" w:color="auto"/>
        <w:bottom w:val="none" w:sz="0" w:space="0" w:color="auto"/>
        <w:right w:val="none" w:sz="0" w:space="0" w:color="auto"/>
      </w:divBdr>
    </w:div>
    <w:div w:id="703679418">
      <w:bodyDiv w:val="1"/>
      <w:marLeft w:val="0"/>
      <w:marRight w:val="0"/>
      <w:marTop w:val="0"/>
      <w:marBottom w:val="0"/>
      <w:divBdr>
        <w:top w:val="none" w:sz="0" w:space="0" w:color="auto"/>
        <w:left w:val="none" w:sz="0" w:space="0" w:color="auto"/>
        <w:bottom w:val="none" w:sz="0" w:space="0" w:color="auto"/>
        <w:right w:val="none" w:sz="0" w:space="0" w:color="auto"/>
      </w:divBdr>
    </w:div>
    <w:div w:id="703748588">
      <w:bodyDiv w:val="1"/>
      <w:marLeft w:val="0"/>
      <w:marRight w:val="0"/>
      <w:marTop w:val="0"/>
      <w:marBottom w:val="0"/>
      <w:divBdr>
        <w:top w:val="none" w:sz="0" w:space="0" w:color="auto"/>
        <w:left w:val="none" w:sz="0" w:space="0" w:color="auto"/>
        <w:bottom w:val="none" w:sz="0" w:space="0" w:color="auto"/>
        <w:right w:val="none" w:sz="0" w:space="0" w:color="auto"/>
      </w:divBdr>
    </w:div>
    <w:div w:id="703822193">
      <w:bodyDiv w:val="1"/>
      <w:marLeft w:val="0"/>
      <w:marRight w:val="0"/>
      <w:marTop w:val="0"/>
      <w:marBottom w:val="0"/>
      <w:divBdr>
        <w:top w:val="none" w:sz="0" w:space="0" w:color="auto"/>
        <w:left w:val="none" w:sz="0" w:space="0" w:color="auto"/>
        <w:bottom w:val="none" w:sz="0" w:space="0" w:color="auto"/>
        <w:right w:val="none" w:sz="0" w:space="0" w:color="auto"/>
      </w:divBdr>
    </w:div>
    <w:div w:id="703871025">
      <w:bodyDiv w:val="1"/>
      <w:marLeft w:val="0"/>
      <w:marRight w:val="0"/>
      <w:marTop w:val="0"/>
      <w:marBottom w:val="0"/>
      <w:divBdr>
        <w:top w:val="none" w:sz="0" w:space="0" w:color="auto"/>
        <w:left w:val="none" w:sz="0" w:space="0" w:color="auto"/>
        <w:bottom w:val="none" w:sz="0" w:space="0" w:color="auto"/>
        <w:right w:val="none" w:sz="0" w:space="0" w:color="auto"/>
      </w:divBdr>
    </w:div>
    <w:div w:id="703989496">
      <w:bodyDiv w:val="1"/>
      <w:marLeft w:val="0"/>
      <w:marRight w:val="0"/>
      <w:marTop w:val="0"/>
      <w:marBottom w:val="0"/>
      <w:divBdr>
        <w:top w:val="none" w:sz="0" w:space="0" w:color="auto"/>
        <w:left w:val="none" w:sz="0" w:space="0" w:color="auto"/>
        <w:bottom w:val="none" w:sz="0" w:space="0" w:color="auto"/>
        <w:right w:val="none" w:sz="0" w:space="0" w:color="auto"/>
      </w:divBdr>
    </w:div>
    <w:div w:id="704133738">
      <w:bodyDiv w:val="1"/>
      <w:marLeft w:val="0"/>
      <w:marRight w:val="0"/>
      <w:marTop w:val="0"/>
      <w:marBottom w:val="0"/>
      <w:divBdr>
        <w:top w:val="none" w:sz="0" w:space="0" w:color="auto"/>
        <w:left w:val="none" w:sz="0" w:space="0" w:color="auto"/>
        <w:bottom w:val="none" w:sz="0" w:space="0" w:color="auto"/>
        <w:right w:val="none" w:sz="0" w:space="0" w:color="auto"/>
      </w:divBdr>
    </w:div>
    <w:div w:id="704258322">
      <w:bodyDiv w:val="1"/>
      <w:marLeft w:val="0"/>
      <w:marRight w:val="0"/>
      <w:marTop w:val="0"/>
      <w:marBottom w:val="0"/>
      <w:divBdr>
        <w:top w:val="none" w:sz="0" w:space="0" w:color="auto"/>
        <w:left w:val="none" w:sz="0" w:space="0" w:color="auto"/>
        <w:bottom w:val="none" w:sz="0" w:space="0" w:color="auto"/>
        <w:right w:val="none" w:sz="0" w:space="0" w:color="auto"/>
      </w:divBdr>
    </w:div>
    <w:div w:id="704332413">
      <w:bodyDiv w:val="1"/>
      <w:marLeft w:val="0"/>
      <w:marRight w:val="0"/>
      <w:marTop w:val="0"/>
      <w:marBottom w:val="0"/>
      <w:divBdr>
        <w:top w:val="none" w:sz="0" w:space="0" w:color="auto"/>
        <w:left w:val="none" w:sz="0" w:space="0" w:color="auto"/>
        <w:bottom w:val="none" w:sz="0" w:space="0" w:color="auto"/>
        <w:right w:val="none" w:sz="0" w:space="0" w:color="auto"/>
      </w:divBdr>
    </w:div>
    <w:div w:id="704404359">
      <w:bodyDiv w:val="1"/>
      <w:marLeft w:val="0"/>
      <w:marRight w:val="0"/>
      <w:marTop w:val="0"/>
      <w:marBottom w:val="0"/>
      <w:divBdr>
        <w:top w:val="none" w:sz="0" w:space="0" w:color="auto"/>
        <w:left w:val="none" w:sz="0" w:space="0" w:color="auto"/>
        <w:bottom w:val="none" w:sz="0" w:space="0" w:color="auto"/>
        <w:right w:val="none" w:sz="0" w:space="0" w:color="auto"/>
      </w:divBdr>
    </w:div>
    <w:div w:id="704603027">
      <w:bodyDiv w:val="1"/>
      <w:marLeft w:val="0"/>
      <w:marRight w:val="0"/>
      <w:marTop w:val="0"/>
      <w:marBottom w:val="0"/>
      <w:divBdr>
        <w:top w:val="none" w:sz="0" w:space="0" w:color="auto"/>
        <w:left w:val="none" w:sz="0" w:space="0" w:color="auto"/>
        <w:bottom w:val="none" w:sz="0" w:space="0" w:color="auto"/>
        <w:right w:val="none" w:sz="0" w:space="0" w:color="auto"/>
      </w:divBdr>
    </w:div>
    <w:div w:id="705449511">
      <w:bodyDiv w:val="1"/>
      <w:marLeft w:val="0"/>
      <w:marRight w:val="0"/>
      <w:marTop w:val="0"/>
      <w:marBottom w:val="0"/>
      <w:divBdr>
        <w:top w:val="none" w:sz="0" w:space="0" w:color="auto"/>
        <w:left w:val="none" w:sz="0" w:space="0" w:color="auto"/>
        <w:bottom w:val="none" w:sz="0" w:space="0" w:color="auto"/>
        <w:right w:val="none" w:sz="0" w:space="0" w:color="auto"/>
      </w:divBdr>
    </w:div>
    <w:div w:id="705522180">
      <w:bodyDiv w:val="1"/>
      <w:marLeft w:val="0"/>
      <w:marRight w:val="0"/>
      <w:marTop w:val="0"/>
      <w:marBottom w:val="0"/>
      <w:divBdr>
        <w:top w:val="none" w:sz="0" w:space="0" w:color="auto"/>
        <w:left w:val="none" w:sz="0" w:space="0" w:color="auto"/>
        <w:bottom w:val="none" w:sz="0" w:space="0" w:color="auto"/>
        <w:right w:val="none" w:sz="0" w:space="0" w:color="auto"/>
      </w:divBdr>
    </w:div>
    <w:div w:id="705569821">
      <w:bodyDiv w:val="1"/>
      <w:marLeft w:val="0"/>
      <w:marRight w:val="0"/>
      <w:marTop w:val="0"/>
      <w:marBottom w:val="0"/>
      <w:divBdr>
        <w:top w:val="none" w:sz="0" w:space="0" w:color="auto"/>
        <w:left w:val="none" w:sz="0" w:space="0" w:color="auto"/>
        <w:bottom w:val="none" w:sz="0" w:space="0" w:color="auto"/>
        <w:right w:val="none" w:sz="0" w:space="0" w:color="auto"/>
      </w:divBdr>
    </w:div>
    <w:div w:id="706098959">
      <w:bodyDiv w:val="1"/>
      <w:marLeft w:val="0"/>
      <w:marRight w:val="0"/>
      <w:marTop w:val="0"/>
      <w:marBottom w:val="0"/>
      <w:divBdr>
        <w:top w:val="none" w:sz="0" w:space="0" w:color="auto"/>
        <w:left w:val="none" w:sz="0" w:space="0" w:color="auto"/>
        <w:bottom w:val="none" w:sz="0" w:space="0" w:color="auto"/>
        <w:right w:val="none" w:sz="0" w:space="0" w:color="auto"/>
      </w:divBdr>
    </w:div>
    <w:div w:id="706104600">
      <w:bodyDiv w:val="1"/>
      <w:marLeft w:val="0"/>
      <w:marRight w:val="0"/>
      <w:marTop w:val="0"/>
      <w:marBottom w:val="0"/>
      <w:divBdr>
        <w:top w:val="none" w:sz="0" w:space="0" w:color="auto"/>
        <w:left w:val="none" w:sz="0" w:space="0" w:color="auto"/>
        <w:bottom w:val="none" w:sz="0" w:space="0" w:color="auto"/>
        <w:right w:val="none" w:sz="0" w:space="0" w:color="auto"/>
      </w:divBdr>
    </w:div>
    <w:div w:id="706175370">
      <w:bodyDiv w:val="1"/>
      <w:marLeft w:val="0"/>
      <w:marRight w:val="0"/>
      <w:marTop w:val="0"/>
      <w:marBottom w:val="0"/>
      <w:divBdr>
        <w:top w:val="none" w:sz="0" w:space="0" w:color="auto"/>
        <w:left w:val="none" w:sz="0" w:space="0" w:color="auto"/>
        <w:bottom w:val="none" w:sz="0" w:space="0" w:color="auto"/>
        <w:right w:val="none" w:sz="0" w:space="0" w:color="auto"/>
      </w:divBdr>
    </w:div>
    <w:div w:id="706754003">
      <w:bodyDiv w:val="1"/>
      <w:marLeft w:val="0"/>
      <w:marRight w:val="0"/>
      <w:marTop w:val="0"/>
      <w:marBottom w:val="0"/>
      <w:divBdr>
        <w:top w:val="none" w:sz="0" w:space="0" w:color="auto"/>
        <w:left w:val="none" w:sz="0" w:space="0" w:color="auto"/>
        <w:bottom w:val="none" w:sz="0" w:space="0" w:color="auto"/>
        <w:right w:val="none" w:sz="0" w:space="0" w:color="auto"/>
      </w:divBdr>
    </w:div>
    <w:div w:id="706838237">
      <w:bodyDiv w:val="1"/>
      <w:marLeft w:val="0"/>
      <w:marRight w:val="0"/>
      <w:marTop w:val="0"/>
      <w:marBottom w:val="0"/>
      <w:divBdr>
        <w:top w:val="none" w:sz="0" w:space="0" w:color="auto"/>
        <w:left w:val="none" w:sz="0" w:space="0" w:color="auto"/>
        <w:bottom w:val="none" w:sz="0" w:space="0" w:color="auto"/>
        <w:right w:val="none" w:sz="0" w:space="0" w:color="auto"/>
      </w:divBdr>
    </w:div>
    <w:div w:id="707030125">
      <w:bodyDiv w:val="1"/>
      <w:marLeft w:val="0"/>
      <w:marRight w:val="0"/>
      <w:marTop w:val="0"/>
      <w:marBottom w:val="0"/>
      <w:divBdr>
        <w:top w:val="none" w:sz="0" w:space="0" w:color="auto"/>
        <w:left w:val="none" w:sz="0" w:space="0" w:color="auto"/>
        <w:bottom w:val="none" w:sz="0" w:space="0" w:color="auto"/>
        <w:right w:val="none" w:sz="0" w:space="0" w:color="auto"/>
      </w:divBdr>
    </w:div>
    <w:div w:id="707068635">
      <w:bodyDiv w:val="1"/>
      <w:marLeft w:val="0"/>
      <w:marRight w:val="0"/>
      <w:marTop w:val="0"/>
      <w:marBottom w:val="0"/>
      <w:divBdr>
        <w:top w:val="none" w:sz="0" w:space="0" w:color="auto"/>
        <w:left w:val="none" w:sz="0" w:space="0" w:color="auto"/>
        <w:bottom w:val="none" w:sz="0" w:space="0" w:color="auto"/>
        <w:right w:val="none" w:sz="0" w:space="0" w:color="auto"/>
      </w:divBdr>
    </w:div>
    <w:div w:id="707072295">
      <w:bodyDiv w:val="1"/>
      <w:marLeft w:val="0"/>
      <w:marRight w:val="0"/>
      <w:marTop w:val="0"/>
      <w:marBottom w:val="0"/>
      <w:divBdr>
        <w:top w:val="none" w:sz="0" w:space="0" w:color="auto"/>
        <w:left w:val="none" w:sz="0" w:space="0" w:color="auto"/>
        <w:bottom w:val="none" w:sz="0" w:space="0" w:color="auto"/>
        <w:right w:val="none" w:sz="0" w:space="0" w:color="auto"/>
      </w:divBdr>
    </w:div>
    <w:div w:id="707217308">
      <w:bodyDiv w:val="1"/>
      <w:marLeft w:val="0"/>
      <w:marRight w:val="0"/>
      <w:marTop w:val="0"/>
      <w:marBottom w:val="0"/>
      <w:divBdr>
        <w:top w:val="none" w:sz="0" w:space="0" w:color="auto"/>
        <w:left w:val="none" w:sz="0" w:space="0" w:color="auto"/>
        <w:bottom w:val="none" w:sz="0" w:space="0" w:color="auto"/>
        <w:right w:val="none" w:sz="0" w:space="0" w:color="auto"/>
      </w:divBdr>
    </w:div>
    <w:div w:id="707411223">
      <w:bodyDiv w:val="1"/>
      <w:marLeft w:val="0"/>
      <w:marRight w:val="0"/>
      <w:marTop w:val="0"/>
      <w:marBottom w:val="0"/>
      <w:divBdr>
        <w:top w:val="none" w:sz="0" w:space="0" w:color="auto"/>
        <w:left w:val="none" w:sz="0" w:space="0" w:color="auto"/>
        <w:bottom w:val="none" w:sz="0" w:space="0" w:color="auto"/>
        <w:right w:val="none" w:sz="0" w:space="0" w:color="auto"/>
      </w:divBdr>
    </w:div>
    <w:div w:id="707603086">
      <w:bodyDiv w:val="1"/>
      <w:marLeft w:val="0"/>
      <w:marRight w:val="0"/>
      <w:marTop w:val="0"/>
      <w:marBottom w:val="0"/>
      <w:divBdr>
        <w:top w:val="none" w:sz="0" w:space="0" w:color="auto"/>
        <w:left w:val="none" w:sz="0" w:space="0" w:color="auto"/>
        <w:bottom w:val="none" w:sz="0" w:space="0" w:color="auto"/>
        <w:right w:val="none" w:sz="0" w:space="0" w:color="auto"/>
      </w:divBdr>
    </w:div>
    <w:div w:id="707678142">
      <w:bodyDiv w:val="1"/>
      <w:marLeft w:val="0"/>
      <w:marRight w:val="0"/>
      <w:marTop w:val="0"/>
      <w:marBottom w:val="0"/>
      <w:divBdr>
        <w:top w:val="none" w:sz="0" w:space="0" w:color="auto"/>
        <w:left w:val="none" w:sz="0" w:space="0" w:color="auto"/>
        <w:bottom w:val="none" w:sz="0" w:space="0" w:color="auto"/>
        <w:right w:val="none" w:sz="0" w:space="0" w:color="auto"/>
      </w:divBdr>
    </w:div>
    <w:div w:id="707871961">
      <w:bodyDiv w:val="1"/>
      <w:marLeft w:val="0"/>
      <w:marRight w:val="0"/>
      <w:marTop w:val="0"/>
      <w:marBottom w:val="0"/>
      <w:divBdr>
        <w:top w:val="none" w:sz="0" w:space="0" w:color="auto"/>
        <w:left w:val="none" w:sz="0" w:space="0" w:color="auto"/>
        <w:bottom w:val="none" w:sz="0" w:space="0" w:color="auto"/>
        <w:right w:val="none" w:sz="0" w:space="0" w:color="auto"/>
      </w:divBdr>
    </w:div>
    <w:div w:id="708530374">
      <w:bodyDiv w:val="1"/>
      <w:marLeft w:val="0"/>
      <w:marRight w:val="0"/>
      <w:marTop w:val="0"/>
      <w:marBottom w:val="0"/>
      <w:divBdr>
        <w:top w:val="none" w:sz="0" w:space="0" w:color="auto"/>
        <w:left w:val="none" w:sz="0" w:space="0" w:color="auto"/>
        <w:bottom w:val="none" w:sz="0" w:space="0" w:color="auto"/>
        <w:right w:val="none" w:sz="0" w:space="0" w:color="auto"/>
      </w:divBdr>
    </w:div>
    <w:div w:id="708647528">
      <w:bodyDiv w:val="1"/>
      <w:marLeft w:val="0"/>
      <w:marRight w:val="0"/>
      <w:marTop w:val="0"/>
      <w:marBottom w:val="0"/>
      <w:divBdr>
        <w:top w:val="none" w:sz="0" w:space="0" w:color="auto"/>
        <w:left w:val="none" w:sz="0" w:space="0" w:color="auto"/>
        <w:bottom w:val="none" w:sz="0" w:space="0" w:color="auto"/>
        <w:right w:val="none" w:sz="0" w:space="0" w:color="auto"/>
      </w:divBdr>
    </w:div>
    <w:div w:id="708653860">
      <w:bodyDiv w:val="1"/>
      <w:marLeft w:val="0"/>
      <w:marRight w:val="0"/>
      <w:marTop w:val="0"/>
      <w:marBottom w:val="0"/>
      <w:divBdr>
        <w:top w:val="none" w:sz="0" w:space="0" w:color="auto"/>
        <w:left w:val="none" w:sz="0" w:space="0" w:color="auto"/>
        <w:bottom w:val="none" w:sz="0" w:space="0" w:color="auto"/>
        <w:right w:val="none" w:sz="0" w:space="0" w:color="auto"/>
      </w:divBdr>
    </w:div>
    <w:div w:id="708720309">
      <w:bodyDiv w:val="1"/>
      <w:marLeft w:val="0"/>
      <w:marRight w:val="0"/>
      <w:marTop w:val="0"/>
      <w:marBottom w:val="0"/>
      <w:divBdr>
        <w:top w:val="none" w:sz="0" w:space="0" w:color="auto"/>
        <w:left w:val="none" w:sz="0" w:space="0" w:color="auto"/>
        <w:bottom w:val="none" w:sz="0" w:space="0" w:color="auto"/>
        <w:right w:val="none" w:sz="0" w:space="0" w:color="auto"/>
      </w:divBdr>
    </w:div>
    <w:div w:id="709302766">
      <w:bodyDiv w:val="1"/>
      <w:marLeft w:val="0"/>
      <w:marRight w:val="0"/>
      <w:marTop w:val="0"/>
      <w:marBottom w:val="0"/>
      <w:divBdr>
        <w:top w:val="none" w:sz="0" w:space="0" w:color="auto"/>
        <w:left w:val="none" w:sz="0" w:space="0" w:color="auto"/>
        <w:bottom w:val="none" w:sz="0" w:space="0" w:color="auto"/>
        <w:right w:val="none" w:sz="0" w:space="0" w:color="auto"/>
      </w:divBdr>
    </w:div>
    <w:div w:id="709770668">
      <w:bodyDiv w:val="1"/>
      <w:marLeft w:val="0"/>
      <w:marRight w:val="0"/>
      <w:marTop w:val="0"/>
      <w:marBottom w:val="0"/>
      <w:divBdr>
        <w:top w:val="none" w:sz="0" w:space="0" w:color="auto"/>
        <w:left w:val="none" w:sz="0" w:space="0" w:color="auto"/>
        <w:bottom w:val="none" w:sz="0" w:space="0" w:color="auto"/>
        <w:right w:val="none" w:sz="0" w:space="0" w:color="auto"/>
      </w:divBdr>
    </w:div>
    <w:div w:id="710033367">
      <w:bodyDiv w:val="1"/>
      <w:marLeft w:val="0"/>
      <w:marRight w:val="0"/>
      <w:marTop w:val="0"/>
      <w:marBottom w:val="0"/>
      <w:divBdr>
        <w:top w:val="none" w:sz="0" w:space="0" w:color="auto"/>
        <w:left w:val="none" w:sz="0" w:space="0" w:color="auto"/>
        <w:bottom w:val="none" w:sz="0" w:space="0" w:color="auto"/>
        <w:right w:val="none" w:sz="0" w:space="0" w:color="auto"/>
      </w:divBdr>
    </w:div>
    <w:div w:id="710227755">
      <w:bodyDiv w:val="1"/>
      <w:marLeft w:val="0"/>
      <w:marRight w:val="0"/>
      <w:marTop w:val="0"/>
      <w:marBottom w:val="0"/>
      <w:divBdr>
        <w:top w:val="none" w:sz="0" w:space="0" w:color="auto"/>
        <w:left w:val="none" w:sz="0" w:space="0" w:color="auto"/>
        <w:bottom w:val="none" w:sz="0" w:space="0" w:color="auto"/>
        <w:right w:val="none" w:sz="0" w:space="0" w:color="auto"/>
      </w:divBdr>
    </w:div>
    <w:div w:id="710494524">
      <w:bodyDiv w:val="1"/>
      <w:marLeft w:val="0"/>
      <w:marRight w:val="0"/>
      <w:marTop w:val="0"/>
      <w:marBottom w:val="0"/>
      <w:divBdr>
        <w:top w:val="none" w:sz="0" w:space="0" w:color="auto"/>
        <w:left w:val="none" w:sz="0" w:space="0" w:color="auto"/>
        <w:bottom w:val="none" w:sz="0" w:space="0" w:color="auto"/>
        <w:right w:val="none" w:sz="0" w:space="0" w:color="auto"/>
      </w:divBdr>
    </w:div>
    <w:div w:id="710494962">
      <w:bodyDiv w:val="1"/>
      <w:marLeft w:val="0"/>
      <w:marRight w:val="0"/>
      <w:marTop w:val="0"/>
      <w:marBottom w:val="0"/>
      <w:divBdr>
        <w:top w:val="none" w:sz="0" w:space="0" w:color="auto"/>
        <w:left w:val="none" w:sz="0" w:space="0" w:color="auto"/>
        <w:bottom w:val="none" w:sz="0" w:space="0" w:color="auto"/>
        <w:right w:val="none" w:sz="0" w:space="0" w:color="auto"/>
      </w:divBdr>
    </w:div>
    <w:div w:id="710691424">
      <w:bodyDiv w:val="1"/>
      <w:marLeft w:val="0"/>
      <w:marRight w:val="0"/>
      <w:marTop w:val="0"/>
      <w:marBottom w:val="0"/>
      <w:divBdr>
        <w:top w:val="none" w:sz="0" w:space="0" w:color="auto"/>
        <w:left w:val="none" w:sz="0" w:space="0" w:color="auto"/>
        <w:bottom w:val="none" w:sz="0" w:space="0" w:color="auto"/>
        <w:right w:val="none" w:sz="0" w:space="0" w:color="auto"/>
      </w:divBdr>
    </w:div>
    <w:div w:id="710884754">
      <w:bodyDiv w:val="1"/>
      <w:marLeft w:val="0"/>
      <w:marRight w:val="0"/>
      <w:marTop w:val="0"/>
      <w:marBottom w:val="0"/>
      <w:divBdr>
        <w:top w:val="none" w:sz="0" w:space="0" w:color="auto"/>
        <w:left w:val="none" w:sz="0" w:space="0" w:color="auto"/>
        <w:bottom w:val="none" w:sz="0" w:space="0" w:color="auto"/>
        <w:right w:val="none" w:sz="0" w:space="0" w:color="auto"/>
      </w:divBdr>
    </w:div>
    <w:div w:id="710956498">
      <w:bodyDiv w:val="1"/>
      <w:marLeft w:val="0"/>
      <w:marRight w:val="0"/>
      <w:marTop w:val="0"/>
      <w:marBottom w:val="0"/>
      <w:divBdr>
        <w:top w:val="none" w:sz="0" w:space="0" w:color="auto"/>
        <w:left w:val="none" w:sz="0" w:space="0" w:color="auto"/>
        <w:bottom w:val="none" w:sz="0" w:space="0" w:color="auto"/>
        <w:right w:val="none" w:sz="0" w:space="0" w:color="auto"/>
      </w:divBdr>
    </w:div>
    <w:div w:id="711002342">
      <w:bodyDiv w:val="1"/>
      <w:marLeft w:val="0"/>
      <w:marRight w:val="0"/>
      <w:marTop w:val="0"/>
      <w:marBottom w:val="0"/>
      <w:divBdr>
        <w:top w:val="none" w:sz="0" w:space="0" w:color="auto"/>
        <w:left w:val="none" w:sz="0" w:space="0" w:color="auto"/>
        <w:bottom w:val="none" w:sz="0" w:space="0" w:color="auto"/>
        <w:right w:val="none" w:sz="0" w:space="0" w:color="auto"/>
      </w:divBdr>
    </w:div>
    <w:div w:id="711229057">
      <w:bodyDiv w:val="1"/>
      <w:marLeft w:val="0"/>
      <w:marRight w:val="0"/>
      <w:marTop w:val="0"/>
      <w:marBottom w:val="0"/>
      <w:divBdr>
        <w:top w:val="none" w:sz="0" w:space="0" w:color="auto"/>
        <w:left w:val="none" w:sz="0" w:space="0" w:color="auto"/>
        <w:bottom w:val="none" w:sz="0" w:space="0" w:color="auto"/>
        <w:right w:val="none" w:sz="0" w:space="0" w:color="auto"/>
      </w:divBdr>
    </w:div>
    <w:div w:id="711266471">
      <w:bodyDiv w:val="1"/>
      <w:marLeft w:val="0"/>
      <w:marRight w:val="0"/>
      <w:marTop w:val="0"/>
      <w:marBottom w:val="0"/>
      <w:divBdr>
        <w:top w:val="none" w:sz="0" w:space="0" w:color="auto"/>
        <w:left w:val="none" w:sz="0" w:space="0" w:color="auto"/>
        <w:bottom w:val="none" w:sz="0" w:space="0" w:color="auto"/>
        <w:right w:val="none" w:sz="0" w:space="0" w:color="auto"/>
      </w:divBdr>
    </w:div>
    <w:div w:id="711467437">
      <w:bodyDiv w:val="1"/>
      <w:marLeft w:val="0"/>
      <w:marRight w:val="0"/>
      <w:marTop w:val="0"/>
      <w:marBottom w:val="0"/>
      <w:divBdr>
        <w:top w:val="none" w:sz="0" w:space="0" w:color="auto"/>
        <w:left w:val="none" w:sz="0" w:space="0" w:color="auto"/>
        <w:bottom w:val="none" w:sz="0" w:space="0" w:color="auto"/>
        <w:right w:val="none" w:sz="0" w:space="0" w:color="auto"/>
      </w:divBdr>
    </w:div>
    <w:div w:id="711809058">
      <w:bodyDiv w:val="1"/>
      <w:marLeft w:val="0"/>
      <w:marRight w:val="0"/>
      <w:marTop w:val="0"/>
      <w:marBottom w:val="0"/>
      <w:divBdr>
        <w:top w:val="none" w:sz="0" w:space="0" w:color="auto"/>
        <w:left w:val="none" w:sz="0" w:space="0" w:color="auto"/>
        <w:bottom w:val="none" w:sz="0" w:space="0" w:color="auto"/>
        <w:right w:val="none" w:sz="0" w:space="0" w:color="auto"/>
      </w:divBdr>
    </w:div>
    <w:div w:id="712383143">
      <w:bodyDiv w:val="1"/>
      <w:marLeft w:val="0"/>
      <w:marRight w:val="0"/>
      <w:marTop w:val="0"/>
      <w:marBottom w:val="0"/>
      <w:divBdr>
        <w:top w:val="none" w:sz="0" w:space="0" w:color="auto"/>
        <w:left w:val="none" w:sz="0" w:space="0" w:color="auto"/>
        <w:bottom w:val="none" w:sz="0" w:space="0" w:color="auto"/>
        <w:right w:val="none" w:sz="0" w:space="0" w:color="auto"/>
      </w:divBdr>
    </w:div>
    <w:div w:id="712467788">
      <w:bodyDiv w:val="1"/>
      <w:marLeft w:val="0"/>
      <w:marRight w:val="0"/>
      <w:marTop w:val="0"/>
      <w:marBottom w:val="0"/>
      <w:divBdr>
        <w:top w:val="none" w:sz="0" w:space="0" w:color="auto"/>
        <w:left w:val="none" w:sz="0" w:space="0" w:color="auto"/>
        <w:bottom w:val="none" w:sz="0" w:space="0" w:color="auto"/>
        <w:right w:val="none" w:sz="0" w:space="0" w:color="auto"/>
      </w:divBdr>
    </w:div>
    <w:div w:id="712534790">
      <w:bodyDiv w:val="1"/>
      <w:marLeft w:val="0"/>
      <w:marRight w:val="0"/>
      <w:marTop w:val="0"/>
      <w:marBottom w:val="0"/>
      <w:divBdr>
        <w:top w:val="none" w:sz="0" w:space="0" w:color="auto"/>
        <w:left w:val="none" w:sz="0" w:space="0" w:color="auto"/>
        <w:bottom w:val="none" w:sz="0" w:space="0" w:color="auto"/>
        <w:right w:val="none" w:sz="0" w:space="0" w:color="auto"/>
      </w:divBdr>
    </w:div>
    <w:div w:id="712582405">
      <w:bodyDiv w:val="1"/>
      <w:marLeft w:val="0"/>
      <w:marRight w:val="0"/>
      <w:marTop w:val="0"/>
      <w:marBottom w:val="0"/>
      <w:divBdr>
        <w:top w:val="none" w:sz="0" w:space="0" w:color="auto"/>
        <w:left w:val="none" w:sz="0" w:space="0" w:color="auto"/>
        <w:bottom w:val="none" w:sz="0" w:space="0" w:color="auto"/>
        <w:right w:val="none" w:sz="0" w:space="0" w:color="auto"/>
      </w:divBdr>
    </w:div>
    <w:div w:id="712774970">
      <w:bodyDiv w:val="1"/>
      <w:marLeft w:val="0"/>
      <w:marRight w:val="0"/>
      <w:marTop w:val="0"/>
      <w:marBottom w:val="0"/>
      <w:divBdr>
        <w:top w:val="none" w:sz="0" w:space="0" w:color="auto"/>
        <w:left w:val="none" w:sz="0" w:space="0" w:color="auto"/>
        <w:bottom w:val="none" w:sz="0" w:space="0" w:color="auto"/>
        <w:right w:val="none" w:sz="0" w:space="0" w:color="auto"/>
      </w:divBdr>
    </w:div>
    <w:div w:id="713235487">
      <w:bodyDiv w:val="1"/>
      <w:marLeft w:val="0"/>
      <w:marRight w:val="0"/>
      <w:marTop w:val="0"/>
      <w:marBottom w:val="0"/>
      <w:divBdr>
        <w:top w:val="none" w:sz="0" w:space="0" w:color="auto"/>
        <w:left w:val="none" w:sz="0" w:space="0" w:color="auto"/>
        <w:bottom w:val="none" w:sz="0" w:space="0" w:color="auto"/>
        <w:right w:val="none" w:sz="0" w:space="0" w:color="auto"/>
      </w:divBdr>
    </w:div>
    <w:div w:id="713237748">
      <w:bodyDiv w:val="1"/>
      <w:marLeft w:val="0"/>
      <w:marRight w:val="0"/>
      <w:marTop w:val="0"/>
      <w:marBottom w:val="0"/>
      <w:divBdr>
        <w:top w:val="none" w:sz="0" w:space="0" w:color="auto"/>
        <w:left w:val="none" w:sz="0" w:space="0" w:color="auto"/>
        <w:bottom w:val="none" w:sz="0" w:space="0" w:color="auto"/>
        <w:right w:val="none" w:sz="0" w:space="0" w:color="auto"/>
      </w:divBdr>
    </w:div>
    <w:div w:id="713429964">
      <w:bodyDiv w:val="1"/>
      <w:marLeft w:val="0"/>
      <w:marRight w:val="0"/>
      <w:marTop w:val="0"/>
      <w:marBottom w:val="0"/>
      <w:divBdr>
        <w:top w:val="none" w:sz="0" w:space="0" w:color="auto"/>
        <w:left w:val="none" w:sz="0" w:space="0" w:color="auto"/>
        <w:bottom w:val="none" w:sz="0" w:space="0" w:color="auto"/>
        <w:right w:val="none" w:sz="0" w:space="0" w:color="auto"/>
      </w:divBdr>
    </w:div>
    <w:div w:id="713509414">
      <w:bodyDiv w:val="1"/>
      <w:marLeft w:val="0"/>
      <w:marRight w:val="0"/>
      <w:marTop w:val="0"/>
      <w:marBottom w:val="0"/>
      <w:divBdr>
        <w:top w:val="none" w:sz="0" w:space="0" w:color="auto"/>
        <w:left w:val="none" w:sz="0" w:space="0" w:color="auto"/>
        <w:bottom w:val="none" w:sz="0" w:space="0" w:color="auto"/>
        <w:right w:val="none" w:sz="0" w:space="0" w:color="auto"/>
      </w:divBdr>
    </w:div>
    <w:div w:id="713575843">
      <w:bodyDiv w:val="1"/>
      <w:marLeft w:val="0"/>
      <w:marRight w:val="0"/>
      <w:marTop w:val="0"/>
      <w:marBottom w:val="0"/>
      <w:divBdr>
        <w:top w:val="none" w:sz="0" w:space="0" w:color="auto"/>
        <w:left w:val="none" w:sz="0" w:space="0" w:color="auto"/>
        <w:bottom w:val="none" w:sz="0" w:space="0" w:color="auto"/>
        <w:right w:val="none" w:sz="0" w:space="0" w:color="auto"/>
      </w:divBdr>
    </w:div>
    <w:div w:id="713968679">
      <w:bodyDiv w:val="1"/>
      <w:marLeft w:val="0"/>
      <w:marRight w:val="0"/>
      <w:marTop w:val="0"/>
      <w:marBottom w:val="0"/>
      <w:divBdr>
        <w:top w:val="none" w:sz="0" w:space="0" w:color="auto"/>
        <w:left w:val="none" w:sz="0" w:space="0" w:color="auto"/>
        <w:bottom w:val="none" w:sz="0" w:space="0" w:color="auto"/>
        <w:right w:val="none" w:sz="0" w:space="0" w:color="auto"/>
      </w:divBdr>
    </w:div>
    <w:div w:id="714621892">
      <w:bodyDiv w:val="1"/>
      <w:marLeft w:val="0"/>
      <w:marRight w:val="0"/>
      <w:marTop w:val="0"/>
      <w:marBottom w:val="0"/>
      <w:divBdr>
        <w:top w:val="none" w:sz="0" w:space="0" w:color="auto"/>
        <w:left w:val="none" w:sz="0" w:space="0" w:color="auto"/>
        <w:bottom w:val="none" w:sz="0" w:space="0" w:color="auto"/>
        <w:right w:val="none" w:sz="0" w:space="0" w:color="auto"/>
      </w:divBdr>
    </w:div>
    <w:div w:id="714624016">
      <w:bodyDiv w:val="1"/>
      <w:marLeft w:val="0"/>
      <w:marRight w:val="0"/>
      <w:marTop w:val="0"/>
      <w:marBottom w:val="0"/>
      <w:divBdr>
        <w:top w:val="none" w:sz="0" w:space="0" w:color="auto"/>
        <w:left w:val="none" w:sz="0" w:space="0" w:color="auto"/>
        <w:bottom w:val="none" w:sz="0" w:space="0" w:color="auto"/>
        <w:right w:val="none" w:sz="0" w:space="0" w:color="auto"/>
      </w:divBdr>
    </w:div>
    <w:div w:id="715012060">
      <w:bodyDiv w:val="1"/>
      <w:marLeft w:val="0"/>
      <w:marRight w:val="0"/>
      <w:marTop w:val="0"/>
      <w:marBottom w:val="0"/>
      <w:divBdr>
        <w:top w:val="none" w:sz="0" w:space="0" w:color="auto"/>
        <w:left w:val="none" w:sz="0" w:space="0" w:color="auto"/>
        <w:bottom w:val="none" w:sz="0" w:space="0" w:color="auto"/>
        <w:right w:val="none" w:sz="0" w:space="0" w:color="auto"/>
      </w:divBdr>
    </w:div>
    <w:div w:id="715079672">
      <w:bodyDiv w:val="1"/>
      <w:marLeft w:val="0"/>
      <w:marRight w:val="0"/>
      <w:marTop w:val="0"/>
      <w:marBottom w:val="0"/>
      <w:divBdr>
        <w:top w:val="none" w:sz="0" w:space="0" w:color="auto"/>
        <w:left w:val="none" w:sz="0" w:space="0" w:color="auto"/>
        <w:bottom w:val="none" w:sz="0" w:space="0" w:color="auto"/>
        <w:right w:val="none" w:sz="0" w:space="0" w:color="auto"/>
      </w:divBdr>
    </w:div>
    <w:div w:id="715201851">
      <w:bodyDiv w:val="1"/>
      <w:marLeft w:val="0"/>
      <w:marRight w:val="0"/>
      <w:marTop w:val="0"/>
      <w:marBottom w:val="0"/>
      <w:divBdr>
        <w:top w:val="none" w:sz="0" w:space="0" w:color="auto"/>
        <w:left w:val="none" w:sz="0" w:space="0" w:color="auto"/>
        <w:bottom w:val="none" w:sz="0" w:space="0" w:color="auto"/>
        <w:right w:val="none" w:sz="0" w:space="0" w:color="auto"/>
      </w:divBdr>
    </w:div>
    <w:div w:id="715547457">
      <w:bodyDiv w:val="1"/>
      <w:marLeft w:val="0"/>
      <w:marRight w:val="0"/>
      <w:marTop w:val="0"/>
      <w:marBottom w:val="0"/>
      <w:divBdr>
        <w:top w:val="none" w:sz="0" w:space="0" w:color="auto"/>
        <w:left w:val="none" w:sz="0" w:space="0" w:color="auto"/>
        <w:bottom w:val="none" w:sz="0" w:space="0" w:color="auto"/>
        <w:right w:val="none" w:sz="0" w:space="0" w:color="auto"/>
      </w:divBdr>
    </w:div>
    <w:div w:id="715933760">
      <w:bodyDiv w:val="1"/>
      <w:marLeft w:val="0"/>
      <w:marRight w:val="0"/>
      <w:marTop w:val="0"/>
      <w:marBottom w:val="0"/>
      <w:divBdr>
        <w:top w:val="none" w:sz="0" w:space="0" w:color="auto"/>
        <w:left w:val="none" w:sz="0" w:space="0" w:color="auto"/>
        <w:bottom w:val="none" w:sz="0" w:space="0" w:color="auto"/>
        <w:right w:val="none" w:sz="0" w:space="0" w:color="auto"/>
      </w:divBdr>
    </w:div>
    <w:div w:id="716126978">
      <w:bodyDiv w:val="1"/>
      <w:marLeft w:val="0"/>
      <w:marRight w:val="0"/>
      <w:marTop w:val="0"/>
      <w:marBottom w:val="0"/>
      <w:divBdr>
        <w:top w:val="none" w:sz="0" w:space="0" w:color="auto"/>
        <w:left w:val="none" w:sz="0" w:space="0" w:color="auto"/>
        <w:bottom w:val="none" w:sz="0" w:space="0" w:color="auto"/>
        <w:right w:val="none" w:sz="0" w:space="0" w:color="auto"/>
      </w:divBdr>
    </w:div>
    <w:div w:id="716508973">
      <w:bodyDiv w:val="1"/>
      <w:marLeft w:val="0"/>
      <w:marRight w:val="0"/>
      <w:marTop w:val="0"/>
      <w:marBottom w:val="0"/>
      <w:divBdr>
        <w:top w:val="none" w:sz="0" w:space="0" w:color="auto"/>
        <w:left w:val="none" w:sz="0" w:space="0" w:color="auto"/>
        <w:bottom w:val="none" w:sz="0" w:space="0" w:color="auto"/>
        <w:right w:val="none" w:sz="0" w:space="0" w:color="auto"/>
      </w:divBdr>
    </w:div>
    <w:div w:id="716509918">
      <w:bodyDiv w:val="1"/>
      <w:marLeft w:val="0"/>
      <w:marRight w:val="0"/>
      <w:marTop w:val="0"/>
      <w:marBottom w:val="0"/>
      <w:divBdr>
        <w:top w:val="none" w:sz="0" w:space="0" w:color="auto"/>
        <w:left w:val="none" w:sz="0" w:space="0" w:color="auto"/>
        <w:bottom w:val="none" w:sz="0" w:space="0" w:color="auto"/>
        <w:right w:val="none" w:sz="0" w:space="0" w:color="auto"/>
      </w:divBdr>
    </w:div>
    <w:div w:id="716776964">
      <w:bodyDiv w:val="1"/>
      <w:marLeft w:val="0"/>
      <w:marRight w:val="0"/>
      <w:marTop w:val="0"/>
      <w:marBottom w:val="0"/>
      <w:divBdr>
        <w:top w:val="none" w:sz="0" w:space="0" w:color="auto"/>
        <w:left w:val="none" w:sz="0" w:space="0" w:color="auto"/>
        <w:bottom w:val="none" w:sz="0" w:space="0" w:color="auto"/>
        <w:right w:val="none" w:sz="0" w:space="0" w:color="auto"/>
      </w:divBdr>
    </w:div>
    <w:div w:id="717318077">
      <w:bodyDiv w:val="1"/>
      <w:marLeft w:val="0"/>
      <w:marRight w:val="0"/>
      <w:marTop w:val="0"/>
      <w:marBottom w:val="0"/>
      <w:divBdr>
        <w:top w:val="none" w:sz="0" w:space="0" w:color="auto"/>
        <w:left w:val="none" w:sz="0" w:space="0" w:color="auto"/>
        <w:bottom w:val="none" w:sz="0" w:space="0" w:color="auto"/>
        <w:right w:val="none" w:sz="0" w:space="0" w:color="auto"/>
      </w:divBdr>
    </w:div>
    <w:div w:id="717585675">
      <w:bodyDiv w:val="1"/>
      <w:marLeft w:val="0"/>
      <w:marRight w:val="0"/>
      <w:marTop w:val="0"/>
      <w:marBottom w:val="0"/>
      <w:divBdr>
        <w:top w:val="none" w:sz="0" w:space="0" w:color="auto"/>
        <w:left w:val="none" w:sz="0" w:space="0" w:color="auto"/>
        <w:bottom w:val="none" w:sz="0" w:space="0" w:color="auto"/>
        <w:right w:val="none" w:sz="0" w:space="0" w:color="auto"/>
      </w:divBdr>
    </w:div>
    <w:div w:id="717625333">
      <w:bodyDiv w:val="1"/>
      <w:marLeft w:val="0"/>
      <w:marRight w:val="0"/>
      <w:marTop w:val="0"/>
      <w:marBottom w:val="0"/>
      <w:divBdr>
        <w:top w:val="none" w:sz="0" w:space="0" w:color="auto"/>
        <w:left w:val="none" w:sz="0" w:space="0" w:color="auto"/>
        <w:bottom w:val="none" w:sz="0" w:space="0" w:color="auto"/>
        <w:right w:val="none" w:sz="0" w:space="0" w:color="auto"/>
      </w:divBdr>
    </w:div>
    <w:div w:id="717706015">
      <w:bodyDiv w:val="1"/>
      <w:marLeft w:val="0"/>
      <w:marRight w:val="0"/>
      <w:marTop w:val="0"/>
      <w:marBottom w:val="0"/>
      <w:divBdr>
        <w:top w:val="none" w:sz="0" w:space="0" w:color="auto"/>
        <w:left w:val="none" w:sz="0" w:space="0" w:color="auto"/>
        <w:bottom w:val="none" w:sz="0" w:space="0" w:color="auto"/>
        <w:right w:val="none" w:sz="0" w:space="0" w:color="auto"/>
      </w:divBdr>
    </w:div>
    <w:div w:id="717827691">
      <w:bodyDiv w:val="1"/>
      <w:marLeft w:val="0"/>
      <w:marRight w:val="0"/>
      <w:marTop w:val="0"/>
      <w:marBottom w:val="0"/>
      <w:divBdr>
        <w:top w:val="none" w:sz="0" w:space="0" w:color="auto"/>
        <w:left w:val="none" w:sz="0" w:space="0" w:color="auto"/>
        <w:bottom w:val="none" w:sz="0" w:space="0" w:color="auto"/>
        <w:right w:val="none" w:sz="0" w:space="0" w:color="auto"/>
      </w:divBdr>
    </w:div>
    <w:div w:id="718282897">
      <w:bodyDiv w:val="1"/>
      <w:marLeft w:val="0"/>
      <w:marRight w:val="0"/>
      <w:marTop w:val="0"/>
      <w:marBottom w:val="0"/>
      <w:divBdr>
        <w:top w:val="none" w:sz="0" w:space="0" w:color="auto"/>
        <w:left w:val="none" w:sz="0" w:space="0" w:color="auto"/>
        <w:bottom w:val="none" w:sz="0" w:space="0" w:color="auto"/>
        <w:right w:val="none" w:sz="0" w:space="0" w:color="auto"/>
      </w:divBdr>
    </w:div>
    <w:div w:id="718820839">
      <w:bodyDiv w:val="1"/>
      <w:marLeft w:val="0"/>
      <w:marRight w:val="0"/>
      <w:marTop w:val="0"/>
      <w:marBottom w:val="0"/>
      <w:divBdr>
        <w:top w:val="none" w:sz="0" w:space="0" w:color="auto"/>
        <w:left w:val="none" w:sz="0" w:space="0" w:color="auto"/>
        <w:bottom w:val="none" w:sz="0" w:space="0" w:color="auto"/>
        <w:right w:val="none" w:sz="0" w:space="0" w:color="auto"/>
      </w:divBdr>
    </w:div>
    <w:div w:id="718825354">
      <w:bodyDiv w:val="1"/>
      <w:marLeft w:val="0"/>
      <w:marRight w:val="0"/>
      <w:marTop w:val="0"/>
      <w:marBottom w:val="0"/>
      <w:divBdr>
        <w:top w:val="none" w:sz="0" w:space="0" w:color="auto"/>
        <w:left w:val="none" w:sz="0" w:space="0" w:color="auto"/>
        <w:bottom w:val="none" w:sz="0" w:space="0" w:color="auto"/>
        <w:right w:val="none" w:sz="0" w:space="0" w:color="auto"/>
      </w:divBdr>
    </w:div>
    <w:div w:id="719138206">
      <w:bodyDiv w:val="1"/>
      <w:marLeft w:val="0"/>
      <w:marRight w:val="0"/>
      <w:marTop w:val="0"/>
      <w:marBottom w:val="0"/>
      <w:divBdr>
        <w:top w:val="none" w:sz="0" w:space="0" w:color="auto"/>
        <w:left w:val="none" w:sz="0" w:space="0" w:color="auto"/>
        <w:bottom w:val="none" w:sz="0" w:space="0" w:color="auto"/>
        <w:right w:val="none" w:sz="0" w:space="0" w:color="auto"/>
      </w:divBdr>
    </w:div>
    <w:div w:id="719288528">
      <w:bodyDiv w:val="1"/>
      <w:marLeft w:val="0"/>
      <w:marRight w:val="0"/>
      <w:marTop w:val="0"/>
      <w:marBottom w:val="0"/>
      <w:divBdr>
        <w:top w:val="none" w:sz="0" w:space="0" w:color="auto"/>
        <w:left w:val="none" w:sz="0" w:space="0" w:color="auto"/>
        <w:bottom w:val="none" w:sz="0" w:space="0" w:color="auto"/>
        <w:right w:val="none" w:sz="0" w:space="0" w:color="auto"/>
      </w:divBdr>
    </w:div>
    <w:div w:id="719327421">
      <w:bodyDiv w:val="1"/>
      <w:marLeft w:val="0"/>
      <w:marRight w:val="0"/>
      <w:marTop w:val="0"/>
      <w:marBottom w:val="0"/>
      <w:divBdr>
        <w:top w:val="none" w:sz="0" w:space="0" w:color="auto"/>
        <w:left w:val="none" w:sz="0" w:space="0" w:color="auto"/>
        <w:bottom w:val="none" w:sz="0" w:space="0" w:color="auto"/>
        <w:right w:val="none" w:sz="0" w:space="0" w:color="auto"/>
      </w:divBdr>
    </w:div>
    <w:div w:id="719936302">
      <w:bodyDiv w:val="1"/>
      <w:marLeft w:val="0"/>
      <w:marRight w:val="0"/>
      <w:marTop w:val="0"/>
      <w:marBottom w:val="0"/>
      <w:divBdr>
        <w:top w:val="none" w:sz="0" w:space="0" w:color="auto"/>
        <w:left w:val="none" w:sz="0" w:space="0" w:color="auto"/>
        <w:bottom w:val="none" w:sz="0" w:space="0" w:color="auto"/>
        <w:right w:val="none" w:sz="0" w:space="0" w:color="auto"/>
      </w:divBdr>
    </w:div>
    <w:div w:id="719985240">
      <w:bodyDiv w:val="1"/>
      <w:marLeft w:val="0"/>
      <w:marRight w:val="0"/>
      <w:marTop w:val="0"/>
      <w:marBottom w:val="0"/>
      <w:divBdr>
        <w:top w:val="none" w:sz="0" w:space="0" w:color="auto"/>
        <w:left w:val="none" w:sz="0" w:space="0" w:color="auto"/>
        <w:bottom w:val="none" w:sz="0" w:space="0" w:color="auto"/>
        <w:right w:val="none" w:sz="0" w:space="0" w:color="auto"/>
      </w:divBdr>
    </w:div>
    <w:div w:id="720246488">
      <w:bodyDiv w:val="1"/>
      <w:marLeft w:val="0"/>
      <w:marRight w:val="0"/>
      <w:marTop w:val="0"/>
      <w:marBottom w:val="0"/>
      <w:divBdr>
        <w:top w:val="none" w:sz="0" w:space="0" w:color="auto"/>
        <w:left w:val="none" w:sz="0" w:space="0" w:color="auto"/>
        <w:bottom w:val="none" w:sz="0" w:space="0" w:color="auto"/>
        <w:right w:val="none" w:sz="0" w:space="0" w:color="auto"/>
      </w:divBdr>
    </w:div>
    <w:div w:id="720787423">
      <w:bodyDiv w:val="1"/>
      <w:marLeft w:val="0"/>
      <w:marRight w:val="0"/>
      <w:marTop w:val="0"/>
      <w:marBottom w:val="0"/>
      <w:divBdr>
        <w:top w:val="none" w:sz="0" w:space="0" w:color="auto"/>
        <w:left w:val="none" w:sz="0" w:space="0" w:color="auto"/>
        <w:bottom w:val="none" w:sz="0" w:space="0" w:color="auto"/>
        <w:right w:val="none" w:sz="0" w:space="0" w:color="auto"/>
      </w:divBdr>
    </w:div>
    <w:div w:id="720789870">
      <w:bodyDiv w:val="1"/>
      <w:marLeft w:val="0"/>
      <w:marRight w:val="0"/>
      <w:marTop w:val="0"/>
      <w:marBottom w:val="0"/>
      <w:divBdr>
        <w:top w:val="none" w:sz="0" w:space="0" w:color="auto"/>
        <w:left w:val="none" w:sz="0" w:space="0" w:color="auto"/>
        <w:bottom w:val="none" w:sz="0" w:space="0" w:color="auto"/>
        <w:right w:val="none" w:sz="0" w:space="0" w:color="auto"/>
      </w:divBdr>
    </w:div>
    <w:div w:id="721444479">
      <w:bodyDiv w:val="1"/>
      <w:marLeft w:val="0"/>
      <w:marRight w:val="0"/>
      <w:marTop w:val="0"/>
      <w:marBottom w:val="0"/>
      <w:divBdr>
        <w:top w:val="none" w:sz="0" w:space="0" w:color="auto"/>
        <w:left w:val="none" w:sz="0" w:space="0" w:color="auto"/>
        <w:bottom w:val="none" w:sz="0" w:space="0" w:color="auto"/>
        <w:right w:val="none" w:sz="0" w:space="0" w:color="auto"/>
      </w:divBdr>
    </w:div>
    <w:div w:id="721633524">
      <w:bodyDiv w:val="1"/>
      <w:marLeft w:val="0"/>
      <w:marRight w:val="0"/>
      <w:marTop w:val="0"/>
      <w:marBottom w:val="0"/>
      <w:divBdr>
        <w:top w:val="none" w:sz="0" w:space="0" w:color="auto"/>
        <w:left w:val="none" w:sz="0" w:space="0" w:color="auto"/>
        <w:bottom w:val="none" w:sz="0" w:space="0" w:color="auto"/>
        <w:right w:val="none" w:sz="0" w:space="0" w:color="auto"/>
      </w:divBdr>
    </w:div>
    <w:div w:id="721638512">
      <w:bodyDiv w:val="1"/>
      <w:marLeft w:val="0"/>
      <w:marRight w:val="0"/>
      <w:marTop w:val="0"/>
      <w:marBottom w:val="0"/>
      <w:divBdr>
        <w:top w:val="none" w:sz="0" w:space="0" w:color="auto"/>
        <w:left w:val="none" w:sz="0" w:space="0" w:color="auto"/>
        <w:bottom w:val="none" w:sz="0" w:space="0" w:color="auto"/>
        <w:right w:val="none" w:sz="0" w:space="0" w:color="auto"/>
      </w:divBdr>
    </w:div>
    <w:div w:id="721825910">
      <w:bodyDiv w:val="1"/>
      <w:marLeft w:val="0"/>
      <w:marRight w:val="0"/>
      <w:marTop w:val="0"/>
      <w:marBottom w:val="0"/>
      <w:divBdr>
        <w:top w:val="none" w:sz="0" w:space="0" w:color="auto"/>
        <w:left w:val="none" w:sz="0" w:space="0" w:color="auto"/>
        <w:bottom w:val="none" w:sz="0" w:space="0" w:color="auto"/>
        <w:right w:val="none" w:sz="0" w:space="0" w:color="auto"/>
      </w:divBdr>
    </w:div>
    <w:div w:id="721828603">
      <w:bodyDiv w:val="1"/>
      <w:marLeft w:val="0"/>
      <w:marRight w:val="0"/>
      <w:marTop w:val="0"/>
      <w:marBottom w:val="0"/>
      <w:divBdr>
        <w:top w:val="none" w:sz="0" w:space="0" w:color="auto"/>
        <w:left w:val="none" w:sz="0" w:space="0" w:color="auto"/>
        <w:bottom w:val="none" w:sz="0" w:space="0" w:color="auto"/>
        <w:right w:val="none" w:sz="0" w:space="0" w:color="auto"/>
      </w:divBdr>
    </w:div>
    <w:div w:id="721831931">
      <w:bodyDiv w:val="1"/>
      <w:marLeft w:val="0"/>
      <w:marRight w:val="0"/>
      <w:marTop w:val="0"/>
      <w:marBottom w:val="0"/>
      <w:divBdr>
        <w:top w:val="none" w:sz="0" w:space="0" w:color="auto"/>
        <w:left w:val="none" w:sz="0" w:space="0" w:color="auto"/>
        <w:bottom w:val="none" w:sz="0" w:space="0" w:color="auto"/>
        <w:right w:val="none" w:sz="0" w:space="0" w:color="auto"/>
      </w:divBdr>
    </w:div>
    <w:div w:id="721908924">
      <w:bodyDiv w:val="1"/>
      <w:marLeft w:val="0"/>
      <w:marRight w:val="0"/>
      <w:marTop w:val="0"/>
      <w:marBottom w:val="0"/>
      <w:divBdr>
        <w:top w:val="none" w:sz="0" w:space="0" w:color="auto"/>
        <w:left w:val="none" w:sz="0" w:space="0" w:color="auto"/>
        <w:bottom w:val="none" w:sz="0" w:space="0" w:color="auto"/>
        <w:right w:val="none" w:sz="0" w:space="0" w:color="auto"/>
      </w:divBdr>
    </w:div>
    <w:div w:id="722215331">
      <w:bodyDiv w:val="1"/>
      <w:marLeft w:val="0"/>
      <w:marRight w:val="0"/>
      <w:marTop w:val="0"/>
      <w:marBottom w:val="0"/>
      <w:divBdr>
        <w:top w:val="none" w:sz="0" w:space="0" w:color="auto"/>
        <w:left w:val="none" w:sz="0" w:space="0" w:color="auto"/>
        <w:bottom w:val="none" w:sz="0" w:space="0" w:color="auto"/>
        <w:right w:val="none" w:sz="0" w:space="0" w:color="auto"/>
      </w:divBdr>
    </w:div>
    <w:div w:id="722292470">
      <w:bodyDiv w:val="1"/>
      <w:marLeft w:val="0"/>
      <w:marRight w:val="0"/>
      <w:marTop w:val="0"/>
      <w:marBottom w:val="0"/>
      <w:divBdr>
        <w:top w:val="none" w:sz="0" w:space="0" w:color="auto"/>
        <w:left w:val="none" w:sz="0" w:space="0" w:color="auto"/>
        <w:bottom w:val="none" w:sz="0" w:space="0" w:color="auto"/>
        <w:right w:val="none" w:sz="0" w:space="0" w:color="auto"/>
      </w:divBdr>
    </w:div>
    <w:div w:id="722338467">
      <w:bodyDiv w:val="1"/>
      <w:marLeft w:val="0"/>
      <w:marRight w:val="0"/>
      <w:marTop w:val="0"/>
      <w:marBottom w:val="0"/>
      <w:divBdr>
        <w:top w:val="none" w:sz="0" w:space="0" w:color="auto"/>
        <w:left w:val="none" w:sz="0" w:space="0" w:color="auto"/>
        <w:bottom w:val="none" w:sz="0" w:space="0" w:color="auto"/>
        <w:right w:val="none" w:sz="0" w:space="0" w:color="auto"/>
      </w:divBdr>
    </w:div>
    <w:div w:id="722825264">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23793323">
      <w:bodyDiv w:val="1"/>
      <w:marLeft w:val="0"/>
      <w:marRight w:val="0"/>
      <w:marTop w:val="0"/>
      <w:marBottom w:val="0"/>
      <w:divBdr>
        <w:top w:val="none" w:sz="0" w:space="0" w:color="auto"/>
        <w:left w:val="none" w:sz="0" w:space="0" w:color="auto"/>
        <w:bottom w:val="none" w:sz="0" w:space="0" w:color="auto"/>
        <w:right w:val="none" w:sz="0" w:space="0" w:color="auto"/>
      </w:divBdr>
    </w:div>
    <w:div w:id="723794647">
      <w:bodyDiv w:val="1"/>
      <w:marLeft w:val="0"/>
      <w:marRight w:val="0"/>
      <w:marTop w:val="0"/>
      <w:marBottom w:val="0"/>
      <w:divBdr>
        <w:top w:val="none" w:sz="0" w:space="0" w:color="auto"/>
        <w:left w:val="none" w:sz="0" w:space="0" w:color="auto"/>
        <w:bottom w:val="none" w:sz="0" w:space="0" w:color="auto"/>
        <w:right w:val="none" w:sz="0" w:space="0" w:color="auto"/>
      </w:divBdr>
    </w:div>
    <w:div w:id="724179882">
      <w:bodyDiv w:val="1"/>
      <w:marLeft w:val="0"/>
      <w:marRight w:val="0"/>
      <w:marTop w:val="0"/>
      <w:marBottom w:val="0"/>
      <w:divBdr>
        <w:top w:val="none" w:sz="0" w:space="0" w:color="auto"/>
        <w:left w:val="none" w:sz="0" w:space="0" w:color="auto"/>
        <w:bottom w:val="none" w:sz="0" w:space="0" w:color="auto"/>
        <w:right w:val="none" w:sz="0" w:space="0" w:color="auto"/>
      </w:divBdr>
    </w:div>
    <w:div w:id="724253703">
      <w:bodyDiv w:val="1"/>
      <w:marLeft w:val="0"/>
      <w:marRight w:val="0"/>
      <w:marTop w:val="0"/>
      <w:marBottom w:val="0"/>
      <w:divBdr>
        <w:top w:val="none" w:sz="0" w:space="0" w:color="auto"/>
        <w:left w:val="none" w:sz="0" w:space="0" w:color="auto"/>
        <w:bottom w:val="none" w:sz="0" w:space="0" w:color="auto"/>
        <w:right w:val="none" w:sz="0" w:space="0" w:color="auto"/>
      </w:divBdr>
    </w:div>
    <w:div w:id="724597531">
      <w:bodyDiv w:val="1"/>
      <w:marLeft w:val="0"/>
      <w:marRight w:val="0"/>
      <w:marTop w:val="0"/>
      <w:marBottom w:val="0"/>
      <w:divBdr>
        <w:top w:val="none" w:sz="0" w:space="0" w:color="auto"/>
        <w:left w:val="none" w:sz="0" w:space="0" w:color="auto"/>
        <w:bottom w:val="none" w:sz="0" w:space="0" w:color="auto"/>
        <w:right w:val="none" w:sz="0" w:space="0" w:color="auto"/>
      </w:divBdr>
    </w:div>
    <w:div w:id="724839291">
      <w:bodyDiv w:val="1"/>
      <w:marLeft w:val="0"/>
      <w:marRight w:val="0"/>
      <w:marTop w:val="0"/>
      <w:marBottom w:val="0"/>
      <w:divBdr>
        <w:top w:val="none" w:sz="0" w:space="0" w:color="auto"/>
        <w:left w:val="none" w:sz="0" w:space="0" w:color="auto"/>
        <w:bottom w:val="none" w:sz="0" w:space="0" w:color="auto"/>
        <w:right w:val="none" w:sz="0" w:space="0" w:color="auto"/>
      </w:divBdr>
    </w:div>
    <w:div w:id="724991540">
      <w:bodyDiv w:val="1"/>
      <w:marLeft w:val="0"/>
      <w:marRight w:val="0"/>
      <w:marTop w:val="0"/>
      <w:marBottom w:val="0"/>
      <w:divBdr>
        <w:top w:val="none" w:sz="0" w:space="0" w:color="auto"/>
        <w:left w:val="none" w:sz="0" w:space="0" w:color="auto"/>
        <w:bottom w:val="none" w:sz="0" w:space="0" w:color="auto"/>
        <w:right w:val="none" w:sz="0" w:space="0" w:color="auto"/>
      </w:divBdr>
    </w:div>
    <w:div w:id="725303706">
      <w:bodyDiv w:val="1"/>
      <w:marLeft w:val="0"/>
      <w:marRight w:val="0"/>
      <w:marTop w:val="0"/>
      <w:marBottom w:val="0"/>
      <w:divBdr>
        <w:top w:val="none" w:sz="0" w:space="0" w:color="auto"/>
        <w:left w:val="none" w:sz="0" w:space="0" w:color="auto"/>
        <w:bottom w:val="none" w:sz="0" w:space="0" w:color="auto"/>
        <w:right w:val="none" w:sz="0" w:space="0" w:color="auto"/>
      </w:divBdr>
    </w:div>
    <w:div w:id="725370985">
      <w:bodyDiv w:val="1"/>
      <w:marLeft w:val="0"/>
      <w:marRight w:val="0"/>
      <w:marTop w:val="0"/>
      <w:marBottom w:val="0"/>
      <w:divBdr>
        <w:top w:val="none" w:sz="0" w:space="0" w:color="auto"/>
        <w:left w:val="none" w:sz="0" w:space="0" w:color="auto"/>
        <w:bottom w:val="none" w:sz="0" w:space="0" w:color="auto"/>
        <w:right w:val="none" w:sz="0" w:space="0" w:color="auto"/>
      </w:divBdr>
    </w:div>
    <w:div w:id="725566535">
      <w:bodyDiv w:val="1"/>
      <w:marLeft w:val="0"/>
      <w:marRight w:val="0"/>
      <w:marTop w:val="0"/>
      <w:marBottom w:val="0"/>
      <w:divBdr>
        <w:top w:val="none" w:sz="0" w:space="0" w:color="auto"/>
        <w:left w:val="none" w:sz="0" w:space="0" w:color="auto"/>
        <w:bottom w:val="none" w:sz="0" w:space="0" w:color="auto"/>
        <w:right w:val="none" w:sz="0" w:space="0" w:color="auto"/>
      </w:divBdr>
    </w:div>
    <w:div w:id="725686565">
      <w:bodyDiv w:val="1"/>
      <w:marLeft w:val="0"/>
      <w:marRight w:val="0"/>
      <w:marTop w:val="0"/>
      <w:marBottom w:val="0"/>
      <w:divBdr>
        <w:top w:val="none" w:sz="0" w:space="0" w:color="auto"/>
        <w:left w:val="none" w:sz="0" w:space="0" w:color="auto"/>
        <w:bottom w:val="none" w:sz="0" w:space="0" w:color="auto"/>
        <w:right w:val="none" w:sz="0" w:space="0" w:color="auto"/>
      </w:divBdr>
    </w:div>
    <w:div w:id="725758868">
      <w:bodyDiv w:val="1"/>
      <w:marLeft w:val="0"/>
      <w:marRight w:val="0"/>
      <w:marTop w:val="0"/>
      <w:marBottom w:val="0"/>
      <w:divBdr>
        <w:top w:val="none" w:sz="0" w:space="0" w:color="auto"/>
        <w:left w:val="none" w:sz="0" w:space="0" w:color="auto"/>
        <w:bottom w:val="none" w:sz="0" w:space="0" w:color="auto"/>
        <w:right w:val="none" w:sz="0" w:space="0" w:color="auto"/>
      </w:divBdr>
    </w:div>
    <w:div w:id="725877748">
      <w:bodyDiv w:val="1"/>
      <w:marLeft w:val="0"/>
      <w:marRight w:val="0"/>
      <w:marTop w:val="0"/>
      <w:marBottom w:val="0"/>
      <w:divBdr>
        <w:top w:val="none" w:sz="0" w:space="0" w:color="auto"/>
        <w:left w:val="none" w:sz="0" w:space="0" w:color="auto"/>
        <w:bottom w:val="none" w:sz="0" w:space="0" w:color="auto"/>
        <w:right w:val="none" w:sz="0" w:space="0" w:color="auto"/>
      </w:divBdr>
    </w:div>
    <w:div w:id="726148560">
      <w:bodyDiv w:val="1"/>
      <w:marLeft w:val="0"/>
      <w:marRight w:val="0"/>
      <w:marTop w:val="0"/>
      <w:marBottom w:val="0"/>
      <w:divBdr>
        <w:top w:val="none" w:sz="0" w:space="0" w:color="auto"/>
        <w:left w:val="none" w:sz="0" w:space="0" w:color="auto"/>
        <w:bottom w:val="none" w:sz="0" w:space="0" w:color="auto"/>
        <w:right w:val="none" w:sz="0" w:space="0" w:color="auto"/>
      </w:divBdr>
    </w:div>
    <w:div w:id="726227995">
      <w:bodyDiv w:val="1"/>
      <w:marLeft w:val="0"/>
      <w:marRight w:val="0"/>
      <w:marTop w:val="0"/>
      <w:marBottom w:val="0"/>
      <w:divBdr>
        <w:top w:val="none" w:sz="0" w:space="0" w:color="auto"/>
        <w:left w:val="none" w:sz="0" w:space="0" w:color="auto"/>
        <w:bottom w:val="none" w:sz="0" w:space="0" w:color="auto"/>
        <w:right w:val="none" w:sz="0" w:space="0" w:color="auto"/>
      </w:divBdr>
    </w:div>
    <w:div w:id="726295404">
      <w:bodyDiv w:val="1"/>
      <w:marLeft w:val="0"/>
      <w:marRight w:val="0"/>
      <w:marTop w:val="0"/>
      <w:marBottom w:val="0"/>
      <w:divBdr>
        <w:top w:val="none" w:sz="0" w:space="0" w:color="auto"/>
        <w:left w:val="none" w:sz="0" w:space="0" w:color="auto"/>
        <w:bottom w:val="none" w:sz="0" w:space="0" w:color="auto"/>
        <w:right w:val="none" w:sz="0" w:space="0" w:color="auto"/>
      </w:divBdr>
    </w:div>
    <w:div w:id="726732950">
      <w:bodyDiv w:val="1"/>
      <w:marLeft w:val="0"/>
      <w:marRight w:val="0"/>
      <w:marTop w:val="0"/>
      <w:marBottom w:val="0"/>
      <w:divBdr>
        <w:top w:val="none" w:sz="0" w:space="0" w:color="auto"/>
        <w:left w:val="none" w:sz="0" w:space="0" w:color="auto"/>
        <w:bottom w:val="none" w:sz="0" w:space="0" w:color="auto"/>
        <w:right w:val="none" w:sz="0" w:space="0" w:color="auto"/>
      </w:divBdr>
    </w:div>
    <w:div w:id="726756559">
      <w:bodyDiv w:val="1"/>
      <w:marLeft w:val="0"/>
      <w:marRight w:val="0"/>
      <w:marTop w:val="0"/>
      <w:marBottom w:val="0"/>
      <w:divBdr>
        <w:top w:val="none" w:sz="0" w:space="0" w:color="auto"/>
        <w:left w:val="none" w:sz="0" w:space="0" w:color="auto"/>
        <w:bottom w:val="none" w:sz="0" w:space="0" w:color="auto"/>
        <w:right w:val="none" w:sz="0" w:space="0" w:color="auto"/>
      </w:divBdr>
    </w:div>
    <w:div w:id="726799560">
      <w:bodyDiv w:val="1"/>
      <w:marLeft w:val="0"/>
      <w:marRight w:val="0"/>
      <w:marTop w:val="0"/>
      <w:marBottom w:val="0"/>
      <w:divBdr>
        <w:top w:val="none" w:sz="0" w:space="0" w:color="auto"/>
        <w:left w:val="none" w:sz="0" w:space="0" w:color="auto"/>
        <w:bottom w:val="none" w:sz="0" w:space="0" w:color="auto"/>
        <w:right w:val="none" w:sz="0" w:space="0" w:color="auto"/>
      </w:divBdr>
    </w:div>
    <w:div w:id="726950062">
      <w:bodyDiv w:val="1"/>
      <w:marLeft w:val="0"/>
      <w:marRight w:val="0"/>
      <w:marTop w:val="0"/>
      <w:marBottom w:val="0"/>
      <w:divBdr>
        <w:top w:val="none" w:sz="0" w:space="0" w:color="auto"/>
        <w:left w:val="none" w:sz="0" w:space="0" w:color="auto"/>
        <w:bottom w:val="none" w:sz="0" w:space="0" w:color="auto"/>
        <w:right w:val="none" w:sz="0" w:space="0" w:color="auto"/>
      </w:divBdr>
    </w:div>
    <w:div w:id="726992100">
      <w:bodyDiv w:val="1"/>
      <w:marLeft w:val="0"/>
      <w:marRight w:val="0"/>
      <w:marTop w:val="0"/>
      <w:marBottom w:val="0"/>
      <w:divBdr>
        <w:top w:val="none" w:sz="0" w:space="0" w:color="auto"/>
        <w:left w:val="none" w:sz="0" w:space="0" w:color="auto"/>
        <w:bottom w:val="none" w:sz="0" w:space="0" w:color="auto"/>
        <w:right w:val="none" w:sz="0" w:space="0" w:color="auto"/>
      </w:divBdr>
    </w:div>
    <w:div w:id="727338496">
      <w:bodyDiv w:val="1"/>
      <w:marLeft w:val="0"/>
      <w:marRight w:val="0"/>
      <w:marTop w:val="0"/>
      <w:marBottom w:val="0"/>
      <w:divBdr>
        <w:top w:val="none" w:sz="0" w:space="0" w:color="auto"/>
        <w:left w:val="none" w:sz="0" w:space="0" w:color="auto"/>
        <w:bottom w:val="none" w:sz="0" w:space="0" w:color="auto"/>
        <w:right w:val="none" w:sz="0" w:space="0" w:color="auto"/>
      </w:divBdr>
    </w:div>
    <w:div w:id="728265664">
      <w:bodyDiv w:val="1"/>
      <w:marLeft w:val="0"/>
      <w:marRight w:val="0"/>
      <w:marTop w:val="0"/>
      <w:marBottom w:val="0"/>
      <w:divBdr>
        <w:top w:val="none" w:sz="0" w:space="0" w:color="auto"/>
        <w:left w:val="none" w:sz="0" w:space="0" w:color="auto"/>
        <w:bottom w:val="none" w:sz="0" w:space="0" w:color="auto"/>
        <w:right w:val="none" w:sz="0" w:space="0" w:color="auto"/>
      </w:divBdr>
    </w:div>
    <w:div w:id="728502826">
      <w:bodyDiv w:val="1"/>
      <w:marLeft w:val="0"/>
      <w:marRight w:val="0"/>
      <w:marTop w:val="0"/>
      <w:marBottom w:val="0"/>
      <w:divBdr>
        <w:top w:val="none" w:sz="0" w:space="0" w:color="auto"/>
        <w:left w:val="none" w:sz="0" w:space="0" w:color="auto"/>
        <w:bottom w:val="none" w:sz="0" w:space="0" w:color="auto"/>
        <w:right w:val="none" w:sz="0" w:space="0" w:color="auto"/>
      </w:divBdr>
    </w:div>
    <w:div w:id="728723205">
      <w:bodyDiv w:val="1"/>
      <w:marLeft w:val="0"/>
      <w:marRight w:val="0"/>
      <w:marTop w:val="0"/>
      <w:marBottom w:val="0"/>
      <w:divBdr>
        <w:top w:val="none" w:sz="0" w:space="0" w:color="auto"/>
        <w:left w:val="none" w:sz="0" w:space="0" w:color="auto"/>
        <w:bottom w:val="none" w:sz="0" w:space="0" w:color="auto"/>
        <w:right w:val="none" w:sz="0" w:space="0" w:color="auto"/>
      </w:divBdr>
    </w:div>
    <w:div w:id="729108731">
      <w:bodyDiv w:val="1"/>
      <w:marLeft w:val="0"/>
      <w:marRight w:val="0"/>
      <w:marTop w:val="0"/>
      <w:marBottom w:val="0"/>
      <w:divBdr>
        <w:top w:val="none" w:sz="0" w:space="0" w:color="auto"/>
        <w:left w:val="none" w:sz="0" w:space="0" w:color="auto"/>
        <w:bottom w:val="none" w:sz="0" w:space="0" w:color="auto"/>
        <w:right w:val="none" w:sz="0" w:space="0" w:color="auto"/>
      </w:divBdr>
    </w:div>
    <w:div w:id="729228528">
      <w:bodyDiv w:val="1"/>
      <w:marLeft w:val="0"/>
      <w:marRight w:val="0"/>
      <w:marTop w:val="0"/>
      <w:marBottom w:val="0"/>
      <w:divBdr>
        <w:top w:val="none" w:sz="0" w:space="0" w:color="auto"/>
        <w:left w:val="none" w:sz="0" w:space="0" w:color="auto"/>
        <w:bottom w:val="none" w:sz="0" w:space="0" w:color="auto"/>
        <w:right w:val="none" w:sz="0" w:space="0" w:color="auto"/>
      </w:divBdr>
    </w:div>
    <w:div w:id="729231491">
      <w:bodyDiv w:val="1"/>
      <w:marLeft w:val="0"/>
      <w:marRight w:val="0"/>
      <w:marTop w:val="0"/>
      <w:marBottom w:val="0"/>
      <w:divBdr>
        <w:top w:val="none" w:sz="0" w:space="0" w:color="auto"/>
        <w:left w:val="none" w:sz="0" w:space="0" w:color="auto"/>
        <w:bottom w:val="none" w:sz="0" w:space="0" w:color="auto"/>
        <w:right w:val="none" w:sz="0" w:space="0" w:color="auto"/>
      </w:divBdr>
    </w:div>
    <w:div w:id="729423845">
      <w:bodyDiv w:val="1"/>
      <w:marLeft w:val="0"/>
      <w:marRight w:val="0"/>
      <w:marTop w:val="0"/>
      <w:marBottom w:val="0"/>
      <w:divBdr>
        <w:top w:val="none" w:sz="0" w:space="0" w:color="auto"/>
        <w:left w:val="none" w:sz="0" w:space="0" w:color="auto"/>
        <w:bottom w:val="none" w:sz="0" w:space="0" w:color="auto"/>
        <w:right w:val="none" w:sz="0" w:space="0" w:color="auto"/>
      </w:divBdr>
    </w:div>
    <w:div w:id="729770147">
      <w:bodyDiv w:val="1"/>
      <w:marLeft w:val="0"/>
      <w:marRight w:val="0"/>
      <w:marTop w:val="0"/>
      <w:marBottom w:val="0"/>
      <w:divBdr>
        <w:top w:val="none" w:sz="0" w:space="0" w:color="auto"/>
        <w:left w:val="none" w:sz="0" w:space="0" w:color="auto"/>
        <w:bottom w:val="none" w:sz="0" w:space="0" w:color="auto"/>
        <w:right w:val="none" w:sz="0" w:space="0" w:color="auto"/>
      </w:divBdr>
    </w:div>
    <w:div w:id="730350918">
      <w:bodyDiv w:val="1"/>
      <w:marLeft w:val="0"/>
      <w:marRight w:val="0"/>
      <w:marTop w:val="0"/>
      <w:marBottom w:val="0"/>
      <w:divBdr>
        <w:top w:val="none" w:sz="0" w:space="0" w:color="auto"/>
        <w:left w:val="none" w:sz="0" w:space="0" w:color="auto"/>
        <w:bottom w:val="none" w:sz="0" w:space="0" w:color="auto"/>
        <w:right w:val="none" w:sz="0" w:space="0" w:color="auto"/>
      </w:divBdr>
    </w:div>
    <w:div w:id="730541188">
      <w:bodyDiv w:val="1"/>
      <w:marLeft w:val="0"/>
      <w:marRight w:val="0"/>
      <w:marTop w:val="0"/>
      <w:marBottom w:val="0"/>
      <w:divBdr>
        <w:top w:val="none" w:sz="0" w:space="0" w:color="auto"/>
        <w:left w:val="none" w:sz="0" w:space="0" w:color="auto"/>
        <w:bottom w:val="none" w:sz="0" w:space="0" w:color="auto"/>
        <w:right w:val="none" w:sz="0" w:space="0" w:color="auto"/>
      </w:divBdr>
    </w:div>
    <w:div w:id="730689495">
      <w:bodyDiv w:val="1"/>
      <w:marLeft w:val="0"/>
      <w:marRight w:val="0"/>
      <w:marTop w:val="0"/>
      <w:marBottom w:val="0"/>
      <w:divBdr>
        <w:top w:val="none" w:sz="0" w:space="0" w:color="auto"/>
        <w:left w:val="none" w:sz="0" w:space="0" w:color="auto"/>
        <w:bottom w:val="none" w:sz="0" w:space="0" w:color="auto"/>
        <w:right w:val="none" w:sz="0" w:space="0" w:color="auto"/>
      </w:divBdr>
    </w:div>
    <w:div w:id="730735296">
      <w:bodyDiv w:val="1"/>
      <w:marLeft w:val="0"/>
      <w:marRight w:val="0"/>
      <w:marTop w:val="0"/>
      <w:marBottom w:val="0"/>
      <w:divBdr>
        <w:top w:val="none" w:sz="0" w:space="0" w:color="auto"/>
        <w:left w:val="none" w:sz="0" w:space="0" w:color="auto"/>
        <w:bottom w:val="none" w:sz="0" w:space="0" w:color="auto"/>
        <w:right w:val="none" w:sz="0" w:space="0" w:color="auto"/>
      </w:divBdr>
    </w:div>
    <w:div w:id="731006659">
      <w:bodyDiv w:val="1"/>
      <w:marLeft w:val="0"/>
      <w:marRight w:val="0"/>
      <w:marTop w:val="0"/>
      <w:marBottom w:val="0"/>
      <w:divBdr>
        <w:top w:val="none" w:sz="0" w:space="0" w:color="auto"/>
        <w:left w:val="none" w:sz="0" w:space="0" w:color="auto"/>
        <w:bottom w:val="none" w:sz="0" w:space="0" w:color="auto"/>
        <w:right w:val="none" w:sz="0" w:space="0" w:color="auto"/>
      </w:divBdr>
    </w:div>
    <w:div w:id="731344482">
      <w:bodyDiv w:val="1"/>
      <w:marLeft w:val="0"/>
      <w:marRight w:val="0"/>
      <w:marTop w:val="0"/>
      <w:marBottom w:val="0"/>
      <w:divBdr>
        <w:top w:val="none" w:sz="0" w:space="0" w:color="auto"/>
        <w:left w:val="none" w:sz="0" w:space="0" w:color="auto"/>
        <w:bottom w:val="none" w:sz="0" w:space="0" w:color="auto"/>
        <w:right w:val="none" w:sz="0" w:space="0" w:color="auto"/>
      </w:divBdr>
    </w:div>
    <w:div w:id="731461943">
      <w:bodyDiv w:val="1"/>
      <w:marLeft w:val="0"/>
      <w:marRight w:val="0"/>
      <w:marTop w:val="0"/>
      <w:marBottom w:val="0"/>
      <w:divBdr>
        <w:top w:val="none" w:sz="0" w:space="0" w:color="auto"/>
        <w:left w:val="none" w:sz="0" w:space="0" w:color="auto"/>
        <w:bottom w:val="none" w:sz="0" w:space="0" w:color="auto"/>
        <w:right w:val="none" w:sz="0" w:space="0" w:color="auto"/>
      </w:divBdr>
    </w:div>
    <w:div w:id="731465013">
      <w:bodyDiv w:val="1"/>
      <w:marLeft w:val="0"/>
      <w:marRight w:val="0"/>
      <w:marTop w:val="0"/>
      <w:marBottom w:val="0"/>
      <w:divBdr>
        <w:top w:val="none" w:sz="0" w:space="0" w:color="auto"/>
        <w:left w:val="none" w:sz="0" w:space="0" w:color="auto"/>
        <w:bottom w:val="none" w:sz="0" w:space="0" w:color="auto"/>
        <w:right w:val="none" w:sz="0" w:space="0" w:color="auto"/>
      </w:divBdr>
    </w:div>
    <w:div w:id="731543146">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1928012">
      <w:bodyDiv w:val="1"/>
      <w:marLeft w:val="0"/>
      <w:marRight w:val="0"/>
      <w:marTop w:val="0"/>
      <w:marBottom w:val="0"/>
      <w:divBdr>
        <w:top w:val="none" w:sz="0" w:space="0" w:color="auto"/>
        <w:left w:val="none" w:sz="0" w:space="0" w:color="auto"/>
        <w:bottom w:val="none" w:sz="0" w:space="0" w:color="auto"/>
        <w:right w:val="none" w:sz="0" w:space="0" w:color="auto"/>
      </w:divBdr>
    </w:div>
    <w:div w:id="732000453">
      <w:bodyDiv w:val="1"/>
      <w:marLeft w:val="0"/>
      <w:marRight w:val="0"/>
      <w:marTop w:val="0"/>
      <w:marBottom w:val="0"/>
      <w:divBdr>
        <w:top w:val="none" w:sz="0" w:space="0" w:color="auto"/>
        <w:left w:val="none" w:sz="0" w:space="0" w:color="auto"/>
        <w:bottom w:val="none" w:sz="0" w:space="0" w:color="auto"/>
        <w:right w:val="none" w:sz="0" w:space="0" w:color="auto"/>
      </w:divBdr>
    </w:div>
    <w:div w:id="732122481">
      <w:bodyDiv w:val="1"/>
      <w:marLeft w:val="0"/>
      <w:marRight w:val="0"/>
      <w:marTop w:val="0"/>
      <w:marBottom w:val="0"/>
      <w:divBdr>
        <w:top w:val="none" w:sz="0" w:space="0" w:color="auto"/>
        <w:left w:val="none" w:sz="0" w:space="0" w:color="auto"/>
        <w:bottom w:val="none" w:sz="0" w:space="0" w:color="auto"/>
        <w:right w:val="none" w:sz="0" w:space="0" w:color="auto"/>
      </w:divBdr>
    </w:div>
    <w:div w:id="732193539">
      <w:bodyDiv w:val="1"/>
      <w:marLeft w:val="0"/>
      <w:marRight w:val="0"/>
      <w:marTop w:val="0"/>
      <w:marBottom w:val="0"/>
      <w:divBdr>
        <w:top w:val="none" w:sz="0" w:space="0" w:color="auto"/>
        <w:left w:val="none" w:sz="0" w:space="0" w:color="auto"/>
        <w:bottom w:val="none" w:sz="0" w:space="0" w:color="auto"/>
        <w:right w:val="none" w:sz="0" w:space="0" w:color="auto"/>
      </w:divBdr>
    </w:div>
    <w:div w:id="732898568">
      <w:bodyDiv w:val="1"/>
      <w:marLeft w:val="0"/>
      <w:marRight w:val="0"/>
      <w:marTop w:val="0"/>
      <w:marBottom w:val="0"/>
      <w:divBdr>
        <w:top w:val="none" w:sz="0" w:space="0" w:color="auto"/>
        <w:left w:val="none" w:sz="0" w:space="0" w:color="auto"/>
        <w:bottom w:val="none" w:sz="0" w:space="0" w:color="auto"/>
        <w:right w:val="none" w:sz="0" w:space="0" w:color="auto"/>
      </w:divBdr>
    </w:div>
    <w:div w:id="733431600">
      <w:bodyDiv w:val="1"/>
      <w:marLeft w:val="0"/>
      <w:marRight w:val="0"/>
      <w:marTop w:val="0"/>
      <w:marBottom w:val="0"/>
      <w:divBdr>
        <w:top w:val="none" w:sz="0" w:space="0" w:color="auto"/>
        <w:left w:val="none" w:sz="0" w:space="0" w:color="auto"/>
        <w:bottom w:val="none" w:sz="0" w:space="0" w:color="auto"/>
        <w:right w:val="none" w:sz="0" w:space="0" w:color="auto"/>
      </w:divBdr>
    </w:div>
    <w:div w:id="733896918">
      <w:bodyDiv w:val="1"/>
      <w:marLeft w:val="0"/>
      <w:marRight w:val="0"/>
      <w:marTop w:val="0"/>
      <w:marBottom w:val="0"/>
      <w:divBdr>
        <w:top w:val="none" w:sz="0" w:space="0" w:color="auto"/>
        <w:left w:val="none" w:sz="0" w:space="0" w:color="auto"/>
        <w:bottom w:val="none" w:sz="0" w:space="0" w:color="auto"/>
        <w:right w:val="none" w:sz="0" w:space="0" w:color="auto"/>
      </w:divBdr>
    </w:div>
    <w:div w:id="733938875">
      <w:bodyDiv w:val="1"/>
      <w:marLeft w:val="0"/>
      <w:marRight w:val="0"/>
      <w:marTop w:val="0"/>
      <w:marBottom w:val="0"/>
      <w:divBdr>
        <w:top w:val="none" w:sz="0" w:space="0" w:color="auto"/>
        <w:left w:val="none" w:sz="0" w:space="0" w:color="auto"/>
        <w:bottom w:val="none" w:sz="0" w:space="0" w:color="auto"/>
        <w:right w:val="none" w:sz="0" w:space="0" w:color="auto"/>
      </w:divBdr>
    </w:div>
    <w:div w:id="734745000">
      <w:bodyDiv w:val="1"/>
      <w:marLeft w:val="0"/>
      <w:marRight w:val="0"/>
      <w:marTop w:val="0"/>
      <w:marBottom w:val="0"/>
      <w:divBdr>
        <w:top w:val="none" w:sz="0" w:space="0" w:color="auto"/>
        <w:left w:val="none" w:sz="0" w:space="0" w:color="auto"/>
        <w:bottom w:val="none" w:sz="0" w:space="0" w:color="auto"/>
        <w:right w:val="none" w:sz="0" w:space="0" w:color="auto"/>
      </w:divBdr>
    </w:div>
    <w:div w:id="735056219">
      <w:bodyDiv w:val="1"/>
      <w:marLeft w:val="0"/>
      <w:marRight w:val="0"/>
      <w:marTop w:val="0"/>
      <w:marBottom w:val="0"/>
      <w:divBdr>
        <w:top w:val="none" w:sz="0" w:space="0" w:color="auto"/>
        <w:left w:val="none" w:sz="0" w:space="0" w:color="auto"/>
        <w:bottom w:val="none" w:sz="0" w:space="0" w:color="auto"/>
        <w:right w:val="none" w:sz="0" w:space="0" w:color="auto"/>
      </w:divBdr>
    </w:div>
    <w:div w:id="735132571">
      <w:bodyDiv w:val="1"/>
      <w:marLeft w:val="0"/>
      <w:marRight w:val="0"/>
      <w:marTop w:val="0"/>
      <w:marBottom w:val="0"/>
      <w:divBdr>
        <w:top w:val="none" w:sz="0" w:space="0" w:color="auto"/>
        <w:left w:val="none" w:sz="0" w:space="0" w:color="auto"/>
        <w:bottom w:val="none" w:sz="0" w:space="0" w:color="auto"/>
        <w:right w:val="none" w:sz="0" w:space="0" w:color="auto"/>
      </w:divBdr>
    </w:div>
    <w:div w:id="735202536">
      <w:bodyDiv w:val="1"/>
      <w:marLeft w:val="0"/>
      <w:marRight w:val="0"/>
      <w:marTop w:val="0"/>
      <w:marBottom w:val="0"/>
      <w:divBdr>
        <w:top w:val="none" w:sz="0" w:space="0" w:color="auto"/>
        <w:left w:val="none" w:sz="0" w:space="0" w:color="auto"/>
        <w:bottom w:val="none" w:sz="0" w:space="0" w:color="auto"/>
        <w:right w:val="none" w:sz="0" w:space="0" w:color="auto"/>
      </w:divBdr>
    </w:div>
    <w:div w:id="735279463">
      <w:bodyDiv w:val="1"/>
      <w:marLeft w:val="0"/>
      <w:marRight w:val="0"/>
      <w:marTop w:val="0"/>
      <w:marBottom w:val="0"/>
      <w:divBdr>
        <w:top w:val="none" w:sz="0" w:space="0" w:color="auto"/>
        <w:left w:val="none" w:sz="0" w:space="0" w:color="auto"/>
        <w:bottom w:val="none" w:sz="0" w:space="0" w:color="auto"/>
        <w:right w:val="none" w:sz="0" w:space="0" w:color="auto"/>
      </w:divBdr>
    </w:div>
    <w:div w:id="736436862">
      <w:bodyDiv w:val="1"/>
      <w:marLeft w:val="0"/>
      <w:marRight w:val="0"/>
      <w:marTop w:val="0"/>
      <w:marBottom w:val="0"/>
      <w:divBdr>
        <w:top w:val="none" w:sz="0" w:space="0" w:color="auto"/>
        <w:left w:val="none" w:sz="0" w:space="0" w:color="auto"/>
        <w:bottom w:val="none" w:sz="0" w:space="0" w:color="auto"/>
        <w:right w:val="none" w:sz="0" w:space="0" w:color="auto"/>
      </w:divBdr>
    </w:div>
    <w:div w:id="736515103">
      <w:bodyDiv w:val="1"/>
      <w:marLeft w:val="0"/>
      <w:marRight w:val="0"/>
      <w:marTop w:val="0"/>
      <w:marBottom w:val="0"/>
      <w:divBdr>
        <w:top w:val="none" w:sz="0" w:space="0" w:color="auto"/>
        <w:left w:val="none" w:sz="0" w:space="0" w:color="auto"/>
        <w:bottom w:val="none" w:sz="0" w:space="0" w:color="auto"/>
        <w:right w:val="none" w:sz="0" w:space="0" w:color="auto"/>
      </w:divBdr>
    </w:div>
    <w:div w:id="736589530">
      <w:bodyDiv w:val="1"/>
      <w:marLeft w:val="0"/>
      <w:marRight w:val="0"/>
      <w:marTop w:val="0"/>
      <w:marBottom w:val="0"/>
      <w:divBdr>
        <w:top w:val="none" w:sz="0" w:space="0" w:color="auto"/>
        <w:left w:val="none" w:sz="0" w:space="0" w:color="auto"/>
        <w:bottom w:val="none" w:sz="0" w:space="0" w:color="auto"/>
        <w:right w:val="none" w:sz="0" w:space="0" w:color="auto"/>
      </w:divBdr>
    </w:div>
    <w:div w:id="737020902">
      <w:bodyDiv w:val="1"/>
      <w:marLeft w:val="0"/>
      <w:marRight w:val="0"/>
      <w:marTop w:val="0"/>
      <w:marBottom w:val="0"/>
      <w:divBdr>
        <w:top w:val="none" w:sz="0" w:space="0" w:color="auto"/>
        <w:left w:val="none" w:sz="0" w:space="0" w:color="auto"/>
        <w:bottom w:val="none" w:sz="0" w:space="0" w:color="auto"/>
        <w:right w:val="none" w:sz="0" w:space="0" w:color="auto"/>
      </w:divBdr>
    </w:div>
    <w:div w:id="737165980">
      <w:bodyDiv w:val="1"/>
      <w:marLeft w:val="0"/>
      <w:marRight w:val="0"/>
      <w:marTop w:val="0"/>
      <w:marBottom w:val="0"/>
      <w:divBdr>
        <w:top w:val="none" w:sz="0" w:space="0" w:color="auto"/>
        <w:left w:val="none" w:sz="0" w:space="0" w:color="auto"/>
        <w:bottom w:val="none" w:sz="0" w:space="0" w:color="auto"/>
        <w:right w:val="none" w:sz="0" w:space="0" w:color="auto"/>
      </w:divBdr>
    </w:div>
    <w:div w:id="737169051">
      <w:bodyDiv w:val="1"/>
      <w:marLeft w:val="0"/>
      <w:marRight w:val="0"/>
      <w:marTop w:val="0"/>
      <w:marBottom w:val="0"/>
      <w:divBdr>
        <w:top w:val="none" w:sz="0" w:space="0" w:color="auto"/>
        <w:left w:val="none" w:sz="0" w:space="0" w:color="auto"/>
        <w:bottom w:val="none" w:sz="0" w:space="0" w:color="auto"/>
        <w:right w:val="none" w:sz="0" w:space="0" w:color="auto"/>
      </w:divBdr>
    </w:div>
    <w:div w:id="737169848">
      <w:bodyDiv w:val="1"/>
      <w:marLeft w:val="0"/>
      <w:marRight w:val="0"/>
      <w:marTop w:val="0"/>
      <w:marBottom w:val="0"/>
      <w:divBdr>
        <w:top w:val="none" w:sz="0" w:space="0" w:color="auto"/>
        <w:left w:val="none" w:sz="0" w:space="0" w:color="auto"/>
        <w:bottom w:val="none" w:sz="0" w:space="0" w:color="auto"/>
        <w:right w:val="none" w:sz="0" w:space="0" w:color="auto"/>
      </w:divBdr>
    </w:div>
    <w:div w:id="737242183">
      <w:bodyDiv w:val="1"/>
      <w:marLeft w:val="0"/>
      <w:marRight w:val="0"/>
      <w:marTop w:val="0"/>
      <w:marBottom w:val="0"/>
      <w:divBdr>
        <w:top w:val="none" w:sz="0" w:space="0" w:color="auto"/>
        <w:left w:val="none" w:sz="0" w:space="0" w:color="auto"/>
        <w:bottom w:val="none" w:sz="0" w:space="0" w:color="auto"/>
        <w:right w:val="none" w:sz="0" w:space="0" w:color="auto"/>
      </w:divBdr>
    </w:div>
    <w:div w:id="737434703">
      <w:bodyDiv w:val="1"/>
      <w:marLeft w:val="0"/>
      <w:marRight w:val="0"/>
      <w:marTop w:val="0"/>
      <w:marBottom w:val="0"/>
      <w:divBdr>
        <w:top w:val="none" w:sz="0" w:space="0" w:color="auto"/>
        <w:left w:val="none" w:sz="0" w:space="0" w:color="auto"/>
        <w:bottom w:val="none" w:sz="0" w:space="0" w:color="auto"/>
        <w:right w:val="none" w:sz="0" w:space="0" w:color="auto"/>
      </w:divBdr>
    </w:div>
    <w:div w:id="737441752">
      <w:bodyDiv w:val="1"/>
      <w:marLeft w:val="0"/>
      <w:marRight w:val="0"/>
      <w:marTop w:val="0"/>
      <w:marBottom w:val="0"/>
      <w:divBdr>
        <w:top w:val="none" w:sz="0" w:space="0" w:color="auto"/>
        <w:left w:val="none" w:sz="0" w:space="0" w:color="auto"/>
        <w:bottom w:val="none" w:sz="0" w:space="0" w:color="auto"/>
        <w:right w:val="none" w:sz="0" w:space="0" w:color="auto"/>
      </w:divBdr>
    </w:div>
    <w:div w:id="738021742">
      <w:bodyDiv w:val="1"/>
      <w:marLeft w:val="0"/>
      <w:marRight w:val="0"/>
      <w:marTop w:val="0"/>
      <w:marBottom w:val="0"/>
      <w:divBdr>
        <w:top w:val="none" w:sz="0" w:space="0" w:color="auto"/>
        <w:left w:val="none" w:sz="0" w:space="0" w:color="auto"/>
        <w:bottom w:val="none" w:sz="0" w:space="0" w:color="auto"/>
        <w:right w:val="none" w:sz="0" w:space="0" w:color="auto"/>
      </w:divBdr>
    </w:div>
    <w:div w:id="738022320">
      <w:bodyDiv w:val="1"/>
      <w:marLeft w:val="0"/>
      <w:marRight w:val="0"/>
      <w:marTop w:val="0"/>
      <w:marBottom w:val="0"/>
      <w:divBdr>
        <w:top w:val="none" w:sz="0" w:space="0" w:color="auto"/>
        <w:left w:val="none" w:sz="0" w:space="0" w:color="auto"/>
        <w:bottom w:val="none" w:sz="0" w:space="0" w:color="auto"/>
        <w:right w:val="none" w:sz="0" w:space="0" w:color="auto"/>
      </w:divBdr>
    </w:div>
    <w:div w:id="738095872">
      <w:bodyDiv w:val="1"/>
      <w:marLeft w:val="0"/>
      <w:marRight w:val="0"/>
      <w:marTop w:val="0"/>
      <w:marBottom w:val="0"/>
      <w:divBdr>
        <w:top w:val="none" w:sz="0" w:space="0" w:color="auto"/>
        <w:left w:val="none" w:sz="0" w:space="0" w:color="auto"/>
        <w:bottom w:val="none" w:sz="0" w:space="0" w:color="auto"/>
        <w:right w:val="none" w:sz="0" w:space="0" w:color="auto"/>
      </w:divBdr>
    </w:div>
    <w:div w:id="738862103">
      <w:bodyDiv w:val="1"/>
      <w:marLeft w:val="0"/>
      <w:marRight w:val="0"/>
      <w:marTop w:val="0"/>
      <w:marBottom w:val="0"/>
      <w:divBdr>
        <w:top w:val="none" w:sz="0" w:space="0" w:color="auto"/>
        <w:left w:val="none" w:sz="0" w:space="0" w:color="auto"/>
        <w:bottom w:val="none" w:sz="0" w:space="0" w:color="auto"/>
        <w:right w:val="none" w:sz="0" w:space="0" w:color="auto"/>
      </w:divBdr>
    </w:div>
    <w:div w:id="739013836">
      <w:bodyDiv w:val="1"/>
      <w:marLeft w:val="0"/>
      <w:marRight w:val="0"/>
      <w:marTop w:val="0"/>
      <w:marBottom w:val="0"/>
      <w:divBdr>
        <w:top w:val="none" w:sz="0" w:space="0" w:color="auto"/>
        <w:left w:val="none" w:sz="0" w:space="0" w:color="auto"/>
        <w:bottom w:val="none" w:sz="0" w:space="0" w:color="auto"/>
        <w:right w:val="none" w:sz="0" w:space="0" w:color="auto"/>
      </w:divBdr>
    </w:div>
    <w:div w:id="739060463">
      <w:bodyDiv w:val="1"/>
      <w:marLeft w:val="0"/>
      <w:marRight w:val="0"/>
      <w:marTop w:val="0"/>
      <w:marBottom w:val="0"/>
      <w:divBdr>
        <w:top w:val="none" w:sz="0" w:space="0" w:color="auto"/>
        <w:left w:val="none" w:sz="0" w:space="0" w:color="auto"/>
        <w:bottom w:val="none" w:sz="0" w:space="0" w:color="auto"/>
        <w:right w:val="none" w:sz="0" w:space="0" w:color="auto"/>
      </w:divBdr>
    </w:div>
    <w:div w:id="739333639">
      <w:bodyDiv w:val="1"/>
      <w:marLeft w:val="0"/>
      <w:marRight w:val="0"/>
      <w:marTop w:val="0"/>
      <w:marBottom w:val="0"/>
      <w:divBdr>
        <w:top w:val="none" w:sz="0" w:space="0" w:color="auto"/>
        <w:left w:val="none" w:sz="0" w:space="0" w:color="auto"/>
        <w:bottom w:val="none" w:sz="0" w:space="0" w:color="auto"/>
        <w:right w:val="none" w:sz="0" w:space="0" w:color="auto"/>
      </w:divBdr>
    </w:div>
    <w:div w:id="739449134">
      <w:bodyDiv w:val="1"/>
      <w:marLeft w:val="0"/>
      <w:marRight w:val="0"/>
      <w:marTop w:val="0"/>
      <w:marBottom w:val="0"/>
      <w:divBdr>
        <w:top w:val="none" w:sz="0" w:space="0" w:color="auto"/>
        <w:left w:val="none" w:sz="0" w:space="0" w:color="auto"/>
        <w:bottom w:val="none" w:sz="0" w:space="0" w:color="auto"/>
        <w:right w:val="none" w:sz="0" w:space="0" w:color="auto"/>
      </w:divBdr>
    </w:div>
    <w:div w:id="739451154">
      <w:bodyDiv w:val="1"/>
      <w:marLeft w:val="0"/>
      <w:marRight w:val="0"/>
      <w:marTop w:val="0"/>
      <w:marBottom w:val="0"/>
      <w:divBdr>
        <w:top w:val="none" w:sz="0" w:space="0" w:color="auto"/>
        <w:left w:val="none" w:sz="0" w:space="0" w:color="auto"/>
        <w:bottom w:val="none" w:sz="0" w:space="0" w:color="auto"/>
        <w:right w:val="none" w:sz="0" w:space="0" w:color="auto"/>
      </w:divBdr>
    </w:div>
    <w:div w:id="739904406">
      <w:bodyDiv w:val="1"/>
      <w:marLeft w:val="0"/>
      <w:marRight w:val="0"/>
      <w:marTop w:val="0"/>
      <w:marBottom w:val="0"/>
      <w:divBdr>
        <w:top w:val="none" w:sz="0" w:space="0" w:color="auto"/>
        <w:left w:val="none" w:sz="0" w:space="0" w:color="auto"/>
        <w:bottom w:val="none" w:sz="0" w:space="0" w:color="auto"/>
        <w:right w:val="none" w:sz="0" w:space="0" w:color="auto"/>
      </w:divBdr>
    </w:div>
    <w:div w:id="740181856">
      <w:bodyDiv w:val="1"/>
      <w:marLeft w:val="0"/>
      <w:marRight w:val="0"/>
      <w:marTop w:val="0"/>
      <w:marBottom w:val="0"/>
      <w:divBdr>
        <w:top w:val="none" w:sz="0" w:space="0" w:color="auto"/>
        <w:left w:val="none" w:sz="0" w:space="0" w:color="auto"/>
        <w:bottom w:val="none" w:sz="0" w:space="0" w:color="auto"/>
        <w:right w:val="none" w:sz="0" w:space="0" w:color="auto"/>
      </w:divBdr>
    </w:div>
    <w:div w:id="740299193">
      <w:bodyDiv w:val="1"/>
      <w:marLeft w:val="0"/>
      <w:marRight w:val="0"/>
      <w:marTop w:val="0"/>
      <w:marBottom w:val="0"/>
      <w:divBdr>
        <w:top w:val="none" w:sz="0" w:space="0" w:color="auto"/>
        <w:left w:val="none" w:sz="0" w:space="0" w:color="auto"/>
        <w:bottom w:val="none" w:sz="0" w:space="0" w:color="auto"/>
        <w:right w:val="none" w:sz="0" w:space="0" w:color="auto"/>
      </w:divBdr>
    </w:div>
    <w:div w:id="740635052">
      <w:bodyDiv w:val="1"/>
      <w:marLeft w:val="0"/>
      <w:marRight w:val="0"/>
      <w:marTop w:val="0"/>
      <w:marBottom w:val="0"/>
      <w:divBdr>
        <w:top w:val="none" w:sz="0" w:space="0" w:color="auto"/>
        <w:left w:val="none" w:sz="0" w:space="0" w:color="auto"/>
        <w:bottom w:val="none" w:sz="0" w:space="0" w:color="auto"/>
        <w:right w:val="none" w:sz="0" w:space="0" w:color="auto"/>
      </w:divBdr>
    </w:div>
    <w:div w:id="740903972">
      <w:bodyDiv w:val="1"/>
      <w:marLeft w:val="0"/>
      <w:marRight w:val="0"/>
      <w:marTop w:val="0"/>
      <w:marBottom w:val="0"/>
      <w:divBdr>
        <w:top w:val="none" w:sz="0" w:space="0" w:color="auto"/>
        <w:left w:val="none" w:sz="0" w:space="0" w:color="auto"/>
        <w:bottom w:val="none" w:sz="0" w:space="0" w:color="auto"/>
        <w:right w:val="none" w:sz="0" w:space="0" w:color="auto"/>
      </w:divBdr>
    </w:div>
    <w:div w:id="741029354">
      <w:bodyDiv w:val="1"/>
      <w:marLeft w:val="0"/>
      <w:marRight w:val="0"/>
      <w:marTop w:val="0"/>
      <w:marBottom w:val="0"/>
      <w:divBdr>
        <w:top w:val="none" w:sz="0" w:space="0" w:color="auto"/>
        <w:left w:val="none" w:sz="0" w:space="0" w:color="auto"/>
        <w:bottom w:val="none" w:sz="0" w:space="0" w:color="auto"/>
        <w:right w:val="none" w:sz="0" w:space="0" w:color="auto"/>
      </w:divBdr>
    </w:div>
    <w:div w:id="741411528">
      <w:bodyDiv w:val="1"/>
      <w:marLeft w:val="0"/>
      <w:marRight w:val="0"/>
      <w:marTop w:val="0"/>
      <w:marBottom w:val="0"/>
      <w:divBdr>
        <w:top w:val="none" w:sz="0" w:space="0" w:color="auto"/>
        <w:left w:val="none" w:sz="0" w:space="0" w:color="auto"/>
        <w:bottom w:val="none" w:sz="0" w:space="0" w:color="auto"/>
        <w:right w:val="none" w:sz="0" w:space="0" w:color="auto"/>
      </w:divBdr>
    </w:div>
    <w:div w:id="741677727">
      <w:bodyDiv w:val="1"/>
      <w:marLeft w:val="0"/>
      <w:marRight w:val="0"/>
      <w:marTop w:val="0"/>
      <w:marBottom w:val="0"/>
      <w:divBdr>
        <w:top w:val="none" w:sz="0" w:space="0" w:color="auto"/>
        <w:left w:val="none" w:sz="0" w:space="0" w:color="auto"/>
        <w:bottom w:val="none" w:sz="0" w:space="0" w:color="auto"/>
        <w:right w:val="none" w:sz="0" w:space="0" w:color="auto"/>
      </w:divBdr>
    </w:div>
    <w:div w:id="741685786">
      <w:bodyDiv w:val="1"/>
      <w:marLeft w:val="0"/>
      <w:marRight w:val="0"/>
      <w:marTop w:val="0"/>
      <w:marBottom w:val="0"/>
      <w:divBdr>
        <w:top w:val="none" w:sz="0" w:space="0" w:color="auto"/>
        <w:left w:val="none" w:sz="0" w:space="0" w:color="auto"/>
        <w:bottom w:val="none" w:sz="0" w:space="0" w:color="auto"/>
        <w:right w:val="none" w:sz="0" w:space="0" w:color="auto"/>
      </w:divBdr>
    </w:div>
    <w:div w:id="742023635">
      <w:bodyDiv w:val="1"/>
      <w:marLeft w:val="0"/>
      <w:marRight w:val="0"/>
      <w:marTop w:val="0"/>
      <w:marBottom w:val="0"/>
      <w:divBdr>
        <w:top w:val="none" w:sz="0" w:space="0" w:color="auto"/>
        <w:left w:val="none" w:sz="0" w:space="0" w:color="auto"/>
        <w:bottom w:val="none" w:sz="0" w:space="0" w:color="auto"/>
        <w:right w:val="none" w:sz="0" w:space="0" w:color="auto"/>
      </w:divBdr>
    </w:div>
    <w:div w:id="742029144">
      <w:bodyDiv w:val="1"/>
      <w:marLeft w:val="0"/>
      <w:marRight w:val="0"/>
      <w:marTop w:val="0"/>
      <w:marBottom w:val="0"/>
      <w:divBdr>
        <w:top w:val="none" w:sz="0" w:space="0" w:color="auto"/>
        <w:left w:val="none" w:sz="0" w:space="0" w:color="auto"/>
        <w:bottom w:val="none" w:sz="0" w:space="0" w:color="auto"/>
        <w:right w:val="none" w:sz="0" w:space="0" w:color="auto"/>
      </w:divBdr>
    </w:div>
    <w:div w:id="742065362">
      <w:bodyDiv w:val="1"/>
      <w:marLeft w:val="0"/>
      <w:marRight w:val="0"/>
      <w:marTop w:val="0"/>
      <w:marBottom w:val="0"/>
      <w:divBdr>
        <w:top w:val="none" w:sz="0" w:space="0" w:color="auto"/>
        <w:left w:val="none" w:sz="0" w:space="0" w:color="auto"/>
        <w:bottom w:val="none" w:sz="0" w:space="0" w:color="auto"/>
        <w:right w:val="none" w:sz="0" w:space="0" w:color="auto"/>
      </w:divBdr>
    </w:div>
    <w:div w:id="742070357">
      <w:bodyDiv w:val="1"/>
      <w:marLeft w:val="0"/>
      <w:marRight w:val="0"/>
      <w:marTop w:val="0"/>
      <w:marBottom w:val="0"/>
      <w:divBdr>
        <w:top w:val="none" w:sz="0" w:space="0" w:color="auto"/>
        <w:left w:val="none" w:sz="0" w:space="0" w:color="auto"/>
        <w:bottom w:val="none" w:sz="0" w:space="0" w:color="auto"/>
        <w:right w:val="none" w:sz="0" w:space="0" w:color="auto"/>
      </w:divBdr>
    </w:div>
    <w:div w:id="742485145">
      <w:bodyDiv w:val="1"/>
      <w:marLeft w:val="0"/>
      <w:marRight w:val="0"/>
      <w:marTop w:val="0"/>
      <w:marBottom w:val="0"/>
      <w:divBdr>
        <w:top w:val="none" w:sz="0" w:space="0" w:color="auto"/>
        <w:left w:val="none" w:sz="0" w:space="0" w:color="auto"/>
        <w:bottom w:val="none" w:sz="0" w:space="0" w:color="auto"/>
        <w:right w:val="none" w:sz="0" w:space="0" w:color="auto"/>
      </w:divBdr>
    </w:div>
    <w:div w:id="742726507">
      <w:bodyDiv w:val="1"/>
      <w:marLeft w:val="0"/>
      <w:marRight w:val="0"/>
      <w:marTop w:val="0"/>
      <w:marBottom w:val="0"/>
      <w:divBdr>
        <w:top w:val="none" w:sz="0" w:space="0" w:color="auto"/>
        <w:left w:val="none" w:sz="0" w:space="0" w:color="auto"/>
        <w:bottom w:val="none" w:sz="0" w:space="0" w:color="auto"/>
        <w:right w:val="none" w:sz="0" w:space="0" w:color="auto"/>
      </w:divBdr>
    </w:div>
    <w:div w:id="743331937">
      <w:bodyDiv w:val="1"/>
      <w:marLeft w:val="0"/>
      <w:marRight w:val="0"/>
      <w:marTop w:val="0"/>
      <w:marBottom w:val="0"/>
      <w:divBdr>
        <w:top w:val="none" w:sz="0" w:space="0" w:color="auto"/>
        <w:left w:val="none" w:sz="0" w:space="0" w:color="auto"/>
        <w:bottom w:val="none" w:sz="0" w:space="0" w:color="auto"/>
        <w:right w:val="none" w:sz="0" w:space="0" w:color="auto"/>
      </w:divBdr>
    </w:div>
    <w:div w:id="743332977">
      <w:bodyDiv w:val="1"/>
      <w:marLeft w:val="0"/>
      <w:marRight w:val="0"/>
      <w:marTop w:val="0"/>
      <w:marBottom w:val="0"/>
      <w:divBdr>
        <w:top w:val="none" w:sz="0" w:space="0" w:color="auto"/>
        <w:left w:val="none" w:sz="0" w:space="0" w:color="auto"/>
        <w:bottom w:val="none" w:sz="0" w:space="0" w:color="auto"/>
        <w:right w:val="none" w:sz="0" w:space="0" w:color="auto"/>
      </w:divBdr>
    </w:div>
    <w:div w:id="743337843">
      <w:bodyDiv w:val="1"/>
      <w:marLeft w:val="0"/>
      <w:marRight w:val="0"/>
      <w:marTop w:val="0"/>
      <w:marBottom w:val="0"/>
      <w:divBdr>
        <w:top w:val="none" w:sz="0" w:space="0" w:color="auto"/>
        <w:left w:val="none" w:sz="0" w:space="0" w:color="auto"/>
        <w:bottom w:val="none" w:sz="0" w:space="0" w:color="auto"/>
        <w:right w:val="none" w:sz="0" w:space="0" w:color="auto"/>
      </w:divBdr>
    </w:div>
    <w:div w:id="743379405">
      <w:bodyDiv w:val="1"/>
      <w:marLeft w:val="0"/>
      <w:marRight w:val="0"/>
      <w:marTop w:val="0"/>
      <w:marBottom w:val="0"/>
      <w:divBdr>
        <w:top w:val="none" w:sz="0" w:space="0" w:color="auto"/>
        <w:left w:val="none" w:sz="0" w:space="0" w:color="auto"/>
        <w:bottom w:val="none" w:sz="0" w:space="0" w:color="auto"/>
        <w:right w:val="none" w:sz="0" w:space="0" w:color="auto"/>
      </w:divBdr>
    </w:div>
    <w:div w:id="743602148">
      <w:bodyDiv w:val="1"/>
      <w:marLeft w:val="0"/>
      <w:marRight w:val="0"/>
      <w:marTop w:val="0"/>
      <w:marBottom w:val="0"/>
      <w:divBdr>
        <w:top w:val="none" w:sz="0" w:space="0" w:color="auto"/>
        <w:left w:val="none" w:sz="0" w:space="0" w:color="auto"/>
        <w:bottom w:val="none" w:sz="0" w:space="0" w:color="auto"/>
        <w:right w:val="none" w:sz="0" w:space="0" w:color="auto"/>
      </w:divBdr>
    </w:div>
    <w:div w:id="743645290">
      <w:bodyDiv w:val="1"/>
      <w:marLeft w:val="0"/>
      <w:marRight w:val="0"/>
      <w:marTop w:val="0"/>
      <w:marBottom w:val="0"/>
      <w:divBdr>
        <w:top w:val="none" w:sz="0" w:space="0" w:color="auto"/>
        <w:left w:val="none" w:sz="0" w:space="0" w:color="auto"/>
        <w:bottom w:val="none" w:sz="0" w:space="0" w:color="auto"/>
        <w:right w:val="none" w:sz="0" w:space="0" w:color="auto"/>
      </w:divBdr>
    </w:div>
    <w:div w:id="743723089">
      <w:bodyDiv w:val="1"/>
      <w:marLeft w:val="0"/>
      <w:marRight w:val="0"/>
      <w:marTop w:val="0"/>
      <w:marBottom w:val="0"/>
      <w:divBdr>
        <w:top w:val="none" w:sz="0" w:space="0" w:color="auto"/>
        <w:left w:val="none" w:sz="0" w:space="0" w:color="auto"/>
        <w:bottom w:val="none" w:sz="0" w:space="0" w:color="auto"/>
        <w:right w:val="none" w:sz="0" w:space="0" w:color="auto"/>
      </w:divBdr>
    </w:div>
    <w:div w:id="744184823">
      <w:bodyDiv w:val="1"/>
      <w:marLeft w:val="0"/>
      <w:marRight w:val="0"/>
      <w:marTop w:val="0"/>
      <w:marBottom w:val="0"/>
      <w:divBdr>
        <w:top w:val="none" w:sz="0" w:space="0" w:color="auto"/>
        <w:left w:val="none" w:sz="0" w:space="0" w:color="auto"/>
        <w:bottom w:val="none" w:sz="0" w:space="0" w:color="auto"/>
        <w:right w:val="none" w:sz="0" w:space="0" w:color="auto"/>
      </w:divBdr>
    </w:div>
    <w:div w:id="744493718">
      <w:bodyDiv w:val="1"/>
      <w:marLeft w:val="0"/>
      <w:marRight w:val="0"/>
      <w:marTop w:val="0"/>
      <w:marBottom w:val="0"/>
      <w:divBdr>
        <w:top w:val="none" w:sz="0" w:space="0" w:color="auto"/>
        <w:left w:val="none" w:sz="0" w:space="0" w:color="auto"/>
        <w:bottom w:val="none" w:sz="0" w:space="0" w:color="auto"/>
        <w:right w:val="none" w:sz="0" w:space="0" w:color="auto"/>
      </w:divBdr>
    </w:div>
    <w:div w:id="744687856">
      <w:bodyDiv w:val="1"/>
      <w:marLeft w:val="0"/>
      <w:marRight w:val="0"/>
      <w:marTop w:val="0"/>
      <w:marBottom w:val="0"/>
      <w:divBdr>
        <w:top w:val="none" w:sz="0" w:space="0" w:color="auto"/>
        <w:left w:val="none" w:sz="0" w:space="0" w:color="auto"/>
        <w:bottom w:val="none" w:sz="0" w:space="0" w:color="auto"/>
        <w:right w:val="none" w:sz="0" w:space="0" w:color="auto"/>
      </w:divBdr>
    </w:div>
    <w:div w:id="744765592">
      <w:bodyDiv w:val="1"/>
      <w:marLeft w:val="0"/>
      <w:marRight w:val="0"/>
      <w:marTop w:val="0"/>
      <w:marBottom w:val="0"/>
      <w:divBdr>
        <w:top w:val="none" w:sz="0" w:space="0" w:color="auto"/>
        <w:left w:val="none" w:sz="0" w:space="0" w:color="auto"/>
        <w:bottom w:val="none" w:sz="0" w:space="0" w:color="auto"/>
        <w:right w:val="none" w:sz="0" w:space="0" w:color="auto"/>
      </w:divBdr>
    </w:div>
    <w:div w:id="744955891">
      <w:bodyDiv w:val="1"/>
      <w:marLeft w:val="0"/>
      <w:marRight w:val="0"/>
      <w:marTop w:val="0"/>
      <w:marBottom w:val="0"/>
      <w:divBdr>
        <w:top w:val="none" w:sz="0" w:space="0" w:color="auto"/>
        <w:left w:val="none" w:sz="0" w:space="0" w:color="auto"/>
        <w:bottom w:val="none" w:sz="0" w:space="0" w:color="auto"/>
        <w:right w:val="none" w:sz="0" w:space="0" w:color="auto"/>
      </w:divBdr>
    </w:div>
    <w:div w:id="744956173">
      <w:bodyDiv w:val="1"/>
      <w:marLeft w:val="0"/>
      <w:marRight w:val="0"/>
      <w:marTop w:val="0"/>
      <w:marBottom w:val="0"/>
      <w:divBdr>
        <w:top w:val="none" w:sz="0" w:space="0" w:color="auto"/>
        <w:left w:val="none" w:sz="0" w:space="0" w:color="auto"/>
        <w:bottom w:val="none" w:sz="0" w:space="0" w:color="auto"/>
        <w:right w:val="none" w:sz="0" w:space="0" w:color="auto"/>
      </w:divBdr>
    </w:div>
    <w:div w:id="745150397">
      <w:bodyDiv w:val="1"/>
      <w:marLeft w:val="0"/>
      <w:marRight w:val="0"/>
      <w:marTop w:val="0"/>
      <w:marBottom w:val="0"/>
      <w:divBdr>
        <w:top w:val="none" w:sz="0" w:space="0" w:color="auto"/>
        <w:left w:val="none" w:sz="0" w:space="0" w:color="auto"/>
        <w:bottom w:val="none" w:sz="0" w:space="0" w:color="auto"/>
        <w:right w:val="none" w:sz="0" w:space="0" w:color="auto"/>
      </w:divBdr>
    </w:div>
    <w:div w:id="745222802">
      <w:bodyDiv w:val="1"/>
      <w:marLeft w:val="0"/>
      <w:marRight w:val="0"/>
      <w:marTop w:val="0"/>
      <w:marBottom w:val="0"/>
      <w:divBdr>
        <w:top w:val="none" w:sz="0" w:space="0" w:color="auto"/>
        <w:left w:val="none" w:sz="0" w:space="0" w:color="auto"/>
        <w:bottom w:val="none" w:sz="0" w:space="0" w:color="auto"/>
        <w:right w:val="none" w:sz="0" w:space="0" w:color="auto"/>
      </w:divBdr>
    </w:div>
    <w:div w:id="745227445">
      <w:bodyDiv w:val="1"/>
      <w:marLeft w:val="0"/>
      <w:marRight w:val="0"/>
      <w:marTop w:val="0"/>
      <w:marBottom w:val="0"/>
      <w:divBdr>
        <w:top w:val="none" w:sz="0" w:space="0" w:color="auto"/>
        <w:left w:val="none" w:sz="0" w:space="0" w:color="auto"/>
        <w:bottom w:val="none" w:sz="0" w:space="0" w:color="auto"/>
        <w:right w:val="none" w:sz="0" w:space="0" w:color="auto"/>
      </w:divBdr>
    </w:div>
    <w:div w:id="745418503">
      <w:bodyDiv w:val="1"/>
      <w:marLeft w:val="0"/>
      <w:marRight w:val="0"/>
      <w:marTop w:val="0"/>
      <w:marBottom w:val="0"/>
      <w:divBdr>
        <w:top w:val="none" w:sz="0" w:space="0" w:color="auto"/>
        <w:left w:val="none" w:sz="0" w:space="0" w:color="auto"/>
        <w:bottom w:val="none" w:sz="0" w:space="0" w:color="auto"/>
        <w:right w:val="none" w:sz="0" w:space="0" w:color="auto"/>
      </w:divBdr>
    </w:div>
    <w:div w:id="745761244">
      <w:bodyDiv w:val="1"/>
      <w:marLeft w:val="0"/>
      <w:marRight w:val="0"/>
      <w:marTop w:val="0"/>
      <w:marBottom w:val="0"/>
      <w:divBdr>
        <w:top w:val="none" w:sz="0" w:space="0" w:color="auto"/>
        <w:left w:val="none" w:sz="0" w:space="0" w:color="auto"/>
        <w:bottom w:val="none" w:sz="0" w:space="0" w:color="auto"/>
        <w:right w:val="none" w:sz="0" w:space="0" w:color="auto"/>
      </w:divBdr>
    </w:div>
    <w:div w:id="745805737">
      <w:bodyDiv w:val="1"/>
      <w:marLeft w:val="0"/>
      <w:marRight w:val="0"/>
      <w:marTop w:val="0"/>
      <w:marBottom w:val="0"/>
      <w:divBdr>
        <w:top w:val="none" w:sz="0" w:space="0" w:color="auto"/>
        <w:left w:val="none" w:sz="0" w:space="0" w:color="auto"/>
        <w:bottom w:val="none" w:sz="0" w:space="0" w:color="auto"/>
        <w:right w:val="none" w:sz="0" w:space="0" w:color="auto"/>
      </w:divBdr>
    </w:div>
    <w:div w:id="745997683">
      <w:bodyDiv w:val="1"/>
      <w:marLeft w:val="0"/>
      <w:marRight w:val="0"/>
      <w:marTop w:val="0"/>
      <w:marBottom w:val="0"/>
      <w:divBdr>
        <w:top w:val="none" w:sz="0" w:space="0" w:color="auto"/>
        <w:left w:val="none" w:sz="0" w:space="0" w:color="auto"/>
        <w:bottom w:val="none" w:sz="0" w:space="0" w:color="auto"/>
        <w:right w:val="none" w:sz="0" w:space="0" w:color="auto"/>
      </w:divBdr>
    </w:div>
    <w:div w:id="746193606">
      <w:bodyDiv w:val="1"/>
      <w:marLeft w:val="0"/>
      <w:marRight w:val="0"/>
      <w:marTop w:val="0"/>
      <w:marBottom w:val="0"/>
      <w:divBdr>
        <w:top w:val="none" w:sz="0" w:space="0" w:color="auto"/>
        <w:left w:val="none" w:sz="0" w:space="0" w:color="auto"/>
        <w:bottom w:val="none" w:sz="0" w:space="0" w:color="auto"/>
        <w:right w:val="none" w:sz="0" w:space="0" w:color="auto"/>
      </w:divBdr>
    </w:div>
    <w:div w:id="746196643">
      <w:bodyDiv w:val="1"/>
      <w:marLeft w:val="0"/>
      <w:marRight w:val="0"/>
      <w:marTop w:val="0"/>
      <w:marBottom w:val="0"/>
      <w:divBdr>
        <w:top w:val="none" w:sz="0" w:space="0" w:color="auto"/>
        <w:left w:val="none" w:sz="0" w:space="0" w:color="auto"/>
        <w:bottom w:val="none" w:sz="0" w:space="0" w:color="auto"/>
        <w:right w:val="none" w:sz="0" w:space="0" w:color="auto"/>
      </w:divBdr>
    </w:div>
    <w:div w:id="746263737">
      <w:bodyDiv w:val="1"/>
      <w:marLeft w:val="0"/>
      <w:marRight w:val="0"/>
      <w:marTop w:val="0"/>
      <w:marBottom w:val="0"/>
      <w:divBdr>
        <w:top w:val="none" w:sz="0" w:space="0" w:color="auto"/>
        <w:left w:val="none" w:sz="0" w:space="0" w:color="auto"/>
        <w:bottom w:val="none" w:sz="0" w:space="0" w:color="auto"/>
        <w:right w:val="none" w:sz="0" w:space="0" w:color="auto"/>
      </w:divBdr>
    </w:div>
    <w:div w:id="746269198">
      <w:bodyDiv w:val="1"/>
      <w:marLeft w:val="0"/>
      <w:marRight w:val="0"/>
      <w:marTop w:val="0"/>
      <w:marBottom w:val="0"/>
      <w:divBdr>
        <w:top w:val="none" w:sz="0" w:space="0" w:color="auto"/>
        <w:left w:val="none" w:sz="0" w:space="0" w:color="auto"/>
        <w:bottom w:val="none" w:sz="0" w:space="0" w:color="auto"/>
        <w:right w:val="none" w:sz="0" w:space="0" w:color="auto"/>
      </w:divBdr>
    </w:div>
    <w:div w:id="746461735">
      <w:bodyDiv w:val="1"/>
      <w:marLeft w:val="0"/>
      <w:marRight w:val="0"/>
      <w:marTop w:val="0"/>
      <w:marBottom w:val="0"/>
      <w:divBdr>
        <w:top w:val="none" w:sz="0" w:space="0" w:color="auto"/>
        <w:left w:val="none" w:sz="0" w:space="0" w:color="auto"/>
        <w:bottom w:val="none" w:sz="0" w:space="0" w:color="auto"/>
        <w:right w:val="none" w:sz="0" w:space="0" w:color="auto"/>
      </w:divBdr>
    </w:div>
    <w:div w:id="747002825">
      <w:bodyDiv w:val="1"/>
      <w:marLeft w:val="0"/>
      <w:marRight w:val="0"/>
      <w:marTop w:val="0"/>
      <w:marBottom w:val="0"/>
      <w:divBdr>
        <w:top w:val="none" w:sz="0" w:space="0" w:color="auto"/>
        <w:left w:val="none" w:sz="0" w:space="0" w:color="auto"/>
        <w:bottom w:val="none" w:sz="0" w:space="0" w:color="auto"/>
        <w:right w:val="none" w:sz="0" w:space="0" w:color="auto"/>
      </w:divBdr>
    </w:div>
    <w:div w:id="747115829">
      <w:bodyDiv w:val="1"/>
      <w:marLeft w:val="0"/>
      <w:marRight w:val="0"/>
      <w:marTop w:val="0"/>
      <w:marBottom w:val="0"/>
      <w:divBdr>
        <w:top w:val="none" w:sz="0" w:space="0" w:color="auto"/>
        <w:left w:val="none" w:sz="0" w:space="0" w:color="auto"/>
        <w:bottom w:val="none" w:sz="0" w:space="0" w:color="auto"/>
        <w:right w:val="none" w:sz="0" w:space="0" w:color="auto"/>
      </w:divBdr>
    </w:div>
    <w:div w:id="747194629">
      <w:bodyDiv w:val="1"/>
      <w:marLeft w:val="0"/>
      <w:marRight w:val="0"/>
      <w:marTop w:val="0"/>
      <w:marBottom w:val="0"/>
      <w:divBdr>
        <w:top w:val="none" w:sz="0" w:space="0" w:color="auto"/>
        <w:left w:val="none" w:sz="0" w:space="0" w:color="auto"/>
        <w:bottom w:val="none" w:sz="0" w:space="0" w:color="auto"/>
        <w:right w:val="none" w:sz="0" w:space="0" w:color="auto"/>
      </w:divBdr>
    </w:div>
    <w:div w:id="747339378">
      <w:bodyDiv w:val="1"/>
      <w:marLeft w:val="0"/>
      <w:marRight w:val="0"/>
      <w:marTop w:val="0"/>
      <w:marBottom w:val="0"/>
      <w:divBdr>
        <w:top w:val="none" w:sz="0" w:space="0" w:color="auto"/>
        <w:left w:val="none" w:sz="0" w:space="0" w:color="auto"/>
        <w:bottom w:val="none" w:sz="0" w:space="0" w:color="auto"/>
        <w:right w:val="none" w:sz="0" w:space="0" w:color="auto"/>
      </w:divBdr>
    </w:div>
    <w:div w:id="747385587">
      <w:bodyDiv w:val="1"/>
      <w:marLeft w:val="0"/>
      <w:marRight w:val="0"/>
      <w:marTop w:val="0"/>
      <w:marBottom w:val="0"/>
      <w:divBdr>
        <w:top w:val="none" w:sz="0" w:space="0" w:color="auto"/>
        <w:left w:val="none" w:sz="0" w:space="0" w:color="auto"/>
        <w:bottom w:val="none" w:sz="0" w:space="0" w:color="auto"/>
        <w:right w:val="none" w:sz="0" w:space="0" w:color="auto"/>
      </w:divBdr>
    </w:div>
    <w:div w:id="747507349">
      <w:bodyDiv w:val="1"/>
      <w:marLeft w:val="0"/>
      <w:marRight w:val="0"/>
      <w:marTop w:val="0"/>
      <w:marBottom w:val="0"/>
      <w:divBdr>
        <w:top w:val="none" w:sz="0" w:space="0" w:color="auto"/>
        <w:left w:val="none" w:sz="0" w:space="0" w:color="auto"/>
        <w:bottom w:val="none" w:sz="0" w:space="0" w:color="auto"/>
        <w:right w:val="none" w:sz="0" w:space="0" w:color="auto"/>
      </w:divBdr>
    </w:div>
    <w:div w:id="747725775">
      <w:bodyDiv w:val="1"/>
      <w:marLeft w:val="0"/>
      <w:marRight w:val="0"/>
      <w:marTop w:val="0"/>
      <w:marBottom w:val="0"/>
      <w:divBdr>
        <w:top w:val="none" w:sz="0" w:space="0" w:color="auto"/>
        <w:left w:val="none" w:sz="0" w:space="0" w:color="auto"/>
        <w:bottom w:val="none" w:sz="0" w:space="0" w:color="auto"/>
        <w:right w:val="none" w:sz="0" w:space="0" w:color="auto"/>
      </w:divBdr>
    </w:div>
    <w:div w:id="747848454">
      <w:bodyDiv w:val="1"/>
      <w:marLeft w:val="0"/>
      <w:marRight w:val="0"/>
      <w:marTop w:val="0"/>
      <w:marBottom w:val="0"/>
      <w:divBdr>
        <w:top w:val="none" w:sz="0" w:space="0" w:color="auto"/>
        <w:left w:val="none" w:sz="0" w:space="0" w:color="auto"/>
        <w:bottom w:val="none" w:sz="0" w:space="0" w:color="auto"/>
        <w:right w:val="none" w:sz="0" w:space="0" w:color="auto"/>
      </w:divBdr>
    </w:div>
    <w:div w:id="747850969">
      <w:bodyDiv w:val="1"/>
      <w:marLeft w:val="0"/>
      <w:marRight w:val="0"/>
      <w:marTop w:val="0"/>
      <w:marBottom w:val="0"/>
      <w:divBdr>
        <w:top w:val="none" w:sz="0" w:space="0" w:color="auto"/>
        <w:left w:val="none" w:sz="0" w:space="0" w:color="auto"/>
        <w:bottom w:val="none" w:sz="0" w:space="0" w:color="auto"/>
        <w:right w:val="none" w:sz="0" w:space="0" w:color="auto"/>
      </w:divBdr>
    </w:div>
    <w:div w:id="748158990">
      <w:bodyDiv w:val="1"/>
      <w:marLeft w:val="0"/>
      <w:marRight w:val="0"/>
      <w:marTop w:val="0"/>
      <w:marBottom w:val="0"/>
      <w:divBdr>
        <w:top w:val="none" w:sz="0" w:space="0" w:color="auto"/>
        <w:left w:val="none" w:sz="0" w:space="0" w:color="auto"/>
        <w:bottom w:val="none" w:sz="0" w:space="0" w:color="auto"/>
        <w:right w:val="none" w:sz="0" w:space="0" w:color="auto"/>
      </w:divBdr>
    </w:div>
    <w:div w:id="748188717">
      <w:bodyDiv w:val="1"/>
      <w:marLeft w:val="0"/>
      <w:marRight w:val="0"/>
      <w:marTop w:val="0"/>
      <w:marBottom w:val="0"/>
      <w:divBdr>
        <w:top w:val="none" w:sz="0" w:space="0" w:color="auto"/>
        <w:left w:val="none" w:sz="0" w:space="0" w:color="auto"/>
        <w:bottom w:val="none" w:sz="0" w:space="0" w:color="auto"/>
        <w:right w:val="none" w:sz="0" w:space="0" w:color="auto"/>
      </w:divBdr>
    </w:div>
    <w:div w:id="748231204">
      <w:bodyDiv w:val="1"/>
      <w:marLeft w:val="0"/>
      <w:marRight w:val="0"/>
      <w:marTop w:val="0"/>
      <w:marBottom w:val="0"/>
      <w:divBdr>
        <w:top w:val="none" w:sz="0" w:space="0" w:color="auto"/>
        <w:left w:val="none" w:sz="0" w:space="0" w:color="auto"/>
        <w:bottom w:val="none" w:sz="0" w:space="0" w:color="auto"/>
        <w:right w:val="none" w:sz="0" w:space="0" w:color="auto"/>
      </w:divBdr>
    </w:div>
    <w:div w:id="748385749">
      <w:bodyDiv w:val="1"/>
      <w:marLeft w:val="0"/>
      <w:marRight w:val="0"/>
      <w:marTop w:val="0"/>
      <w:marBottom w:val="0"/>
      <w:divBdr>
        <w:top w:val="none" w:sz="0" w:space="0" w:color="auto"/>
        <w:left w:val="none" w:sz="0" w:space="0" w:color="auto"/>
        <w:bottom w:val="none" w:sz="0" w:space="0" w:color="auto"/>
        <w:right w:val="none" w:sz="0" w:space="0" w:color="auto"/>
      </w:divBdr>
    </w:div>
    <w:div w:id="748423266">
      <w:bodyDiv w:val="1"/>
      <w:marLeft w:val="0"/>
      <w:marRight w:val="0"/>
      <w:marTop w:val="0"/>
      <w:marBottom w:val="0"/>
      <w:divBdr>
        <w:top w:val="none" w:sz="0" w:space="0" w:color="auto"/>
        <w:left w:val="none" w:sz="0" w:space="0" w:color="auto"/>
        <w:bottom w:val="none" w:sz="0" w:space="0" w:color="auto"/>
        <w:right w:val="none" w:sz="0" w:space="0" w:color="auto"/>
      </w:divBdr>
    </w:div>
    <w:div w:id="748506194">
      <w:bodyDiv w:val="1"/>
      <w:marLeft w:val="0"/>
      <w:marRight w:val="0"/>
      <w:marTop w:val="0"/>
      <w:marBottom w:val="0"/>
      <w:divBdr>
        <w:top w:val="none" w:sz="0" w:space="0" w:color="auto"/>
        <w:left w:val="none" w:sz="0" w:space="0" w:color="auto"/>
        <w:bottom w:val="none" w:sz="0" w:space="0" w:color="auto"/>
        <w:right w:val="none" w:sz="0" w:space="0" w:color="auto"/>
      </w:divBdr>
    </w:div>
    <w:div w:id="748575220">
      <w:bodyDiv w:val="1"/>
      <w:marLeft w:val="0"/>
      <w:marRight w:val="0"/>
      <w:marTop w:val="0"/>
      <w:marBottom w:val="0"/>
      <w:divBdr>
        <w:top w:val="none" w:sz="0" w:space="0" w:color="auto"/>
        <w:left w:val="none" w:sz="0" w:space="0" w:color="auto"/>
        <w:bottom w:val="none" w:sz="0" w:space="0" w:color="auto"/>
        <w:right w:val="none" w:sz="0" w:space="0" w:color="auto"/>
      </w:divBdr>
    </w:div>
    <w:div w:id="748893340">
      <w:bodyDiv w:val="1"/>
      <w:marLeft w:val="0"/>
      <w:marRight w:val="0"/>
      <w:marTop w:val="0"/>
      <w:marBottom w:val="0"/>
      <w:divBdr>
        <w:top w:val="none" w:sz="0" w:space="0" w:color="auto"/>
        <w:left w:val="none" w:sz="0" w:space="0" w:color="auto"/>
        <w:bottom w:val="none" w:sz="0" w:space="0" w:color="auto"/>
        <w:right w:val="none" w:sz="0" w:space="0" w:color="auto"/>
      </w:divBdr>
    </w:div>
    <w:div w:id="749472851">
      <w:bodyDiv w:val="1"/>
      <w:marLeft w:val="0"/>
      <w:marRight w:val="0"/>
      <w:marTop w:val="0"/>
      <w:marBottom w:val="0"/>
      <w:divBdr>
        <w:top w:val="none" w:sz="0" w:space="0" w:color="auto"/>
        <w:left w:val="none" w:sz="0" w:space="0" w:color="auto"/>
        <w:bottom w:val="none" w:sz="0" w:space="0" w:color="auto"/>
        <w:right w:val="none" w:sz="0" w:space="0" w:color="auto"/>
      </w:divBdr>
    </w:div>
    <w:div w:id="749624641">
      <w:bodyDiv w:val="1"/>
      <w:marLeft w:val="0"/>
      <w:marRight w:val="0"/>
      <w:marTop w:val="0"/>
      <w:marBottom w:val="0"/>
      <w:divBdr>
        <w:top w:val="none" w:sz="0" w:space="0" w:color="auto"/>
        <w:left w:val="none" w:sz="0" w:space="0" w:color="auto"/>
        <w:bottom w:val="none" w:sz="0" w:space="0" w:color="auto"/>
        <w:right w:val="none" w:sz="0" w:space="0" w:color="auto"/>
      </w:divBdr>
    </w:div>
    <w:div w:id="749735998">
      <w:bodyDiv w:val="1"/>
      <w:marLeft w:val="0"/>
      <w:marRight w:val="0"/>
      <w:marTop w:val="0"/>
      <w:marBottom w:val="0"/>
      <w:divBdr>
        <w:top w:val="none" w:sz="0" w:space="0" w:color="auto"/>
        <w:left w:val="none" w:sz="0" w:space="0" w:color="auto"/>
        <w:bottom w:val="none" w:sz="0" w:space="0" w:color="auto"/>
        <w:right w:val="none" w:sz="0" w:space="0" w:color="auto"/>
      </w:divBdr>
    </w:div>
    <w:div w:id="749811506">
      <w:bodyDiv w:val="1"/>
      <w:marLeft w:val="0"/>
      <w:marRight w:val="0"/>
      <w:marTop w:val="0"/>
      <w:marBottom w:val="0"/>
      <w:divBdr>
        <w:top w:val="none" w:sz="0" w:space="0" w:color="auto"/>
        <w:left w:val="none" w:sz="0" w:space="0" w:color="auto"/>
        <w:bottom w:val="none" w:sz="0" w:space="0" w:color="auto"/>
        <w:right w:val="none" w:sz="0" w:space="0" w:color="auto"/>
      </w:divBdr>
    </w:div>
    <w:div w:id="749885085">
      <w:bodyDiv w:val="1"/>
      <w:marLeft w:val="0"/>
      <w:marRight w:val="0"/>
      <w:marTop w:val="0"/>
      <w:marBottom w:val="0"/>
      <w:divBdr>
        <w:top w:val="none" w:sz="0" w:space="0" w:color="auto"/>
        <w:left w:val="none" w:sz="0" w:space="0" w:color="auto"/>
        <w:bottom w:val="none" w:sz="0" w:space="0" w:color="auto"/>
        <w:right w:val="none" w:sz="0" w:space="0" w:color="auto"/>
      </w:divBdr>
    </w:div>
    <w:div w:id="749890779">
      <w:bodyDiv w:val="1"/>
      <w:marLeft w:val="0"/>
      <w:marRight w:val="0"/>
      <w:marTop w:val="0"/>
      <w:marBottom w:val="0"/>
      <w:divBdr>
        <w:top w:val="none" w:sz="0" w:space="0" w:color="auto"/>
        <w:left w:val="none" w:sz="0" w:space="0" w:color="auto"/>
        <w:bottom w:val="none" w:sz="0" w:space="0" w:color="auto"/>
        <w:right w:val="none" w:sz="0" w:space="0" w:color="auto"/>
      </w:divBdr>
    </w:div>
    <w:div w:id="750156925">
      <w:bodyDiv w:val="1"/>
      <w:marLeft w:val="0"/>
      <w:marRight w:val="0"/>
      <w:marTop w:val="0"/>
      <w:marBottom w:val="0"/>
      <w:divBdr>
        <w:top w:val="none" w:sz="0" w:space="0" w:color="auto"/>
        <w:left w:val="none" w:sz="0" w:space="0" w:color="auto"/>
        <w:bottom w:val="none" w:sz="0" w:space="0" w:color="auto"/>
        <w:right w:val="none" w:sz="0" w:space="0" w:color="auto"/>
      </w:divBdr>
    </w:div>
    <w:div w:id="750852989">
      <w:bodyDiv w:val="1"/>
      <w:marLeft w:val="0"/>
      <w:marRight w:val="0"/>
      <w:marTop w:val="0"/>
      <w:marBottom w:val="0"/>
      <w:divBdr>
        <w:top w:val="none" w:sz="0" w:space="0" w:color="auto"/>
        <w:left w:val="none" w:sz="0" w:space="0" w:color="auto"/>
        <w:bottom w:val="none" w:sz="0" w:space="0" w:color="auto"/>
        <w:right w:val="none" w:sz="0" w:space="0" w:color="auto"/>
      </w:divBdr>
    </w:div>
    <w:div w:id="751581085">
      <w:bodyDiv w:val="1"/>
      <w:marLeft w:val="0"/>
      <w:marRight w:val="0"/>
      <w:marTop w:val="0"/>
      <w:marBottom w:val="0"/>
      <w:divBdr>
        <w:top w:val="none" w:sz="0" w:space="0" w:color="auto"/>
        <w:left w:val="none" w:sz="0" w:space="0" w:color="auto"/>
        <w:bottom w:val="none" w:sz="0" w:space="0" w:color="auto"/>
        <w:right w:val="none" w:sz="0" w:space="0" w:color="auto"/>
      </w:divBdr>
    </w:div>
    <w:div w:id="752361697">
      <w:bodyDiv w:val="1"/>
      <w:marLeft w:val="0"/>
      <w:marRight w:val="0"/>
      <w:marTop w:val="0"/>
      <w:marBottom w:val="0"/>
      <w:divBdr>
        <w:top w:val="none" w:sz="0" w:space="0" w:color="auto"/>
        <w:left w:val="none" w:sz="0" w:space="0" w:color="auto"/>
        <w:bottom w:val="none" w:sz="0" w:space="0" w:color="auto"/>
        <w:right w:val="none" w:sz="0" w:space="0" w:color="auto"/>
      </w:divBdr>
    </w:div>
    <w:div w:id="752434143">
      <w:bodyDiv w:val="1"/>
      <w:marLeft w:val="0"/>
      <w:marRight w:val="0"/>
      <w:marTop w:val="0"/>
      <w:marBottom w:val="0"/>
      <w:divBdr>
        <w:top w:val="none" w:sz="0" w:space="0" w:color="auto"/>
        <w:left w:val="none" w:sz="0" w:space="0" w:color="auto"/>
        <w:bottom w:val="none" w:sz="0" w:space="0" w:color="auto"/>
        <w:right w:val="none" w:sz="0" w:space="0" w:color="auto"/>
      </w:divBdr>
    </w:div>
    <w:div w:id="752550926">
      <w:bodyDiv w:val="1"/>
      <w:marLeft w:val="0"/>
      <w:marRight w:val="0"/>
      <w:marTop w:val="0"/>
      <w:marBottom w:val="0"/>
      <w:divBdr>
        <w:top w:val="none" w:sz="0" w:space="0" w:color="auto"/>
        <w:left w:val="none" w:sz="0" w:space="0" w:color="auto"/>
        <w:bottom w:val="none" w:sz="0" w:space="0" w:color="auto"/>
        <w:right w:val="none" w:sz="0" w:space="0" w:color="auto"/>
      </w:divBdr>
    </w:div>
    <w:div w:id="753209272">
      <w:bodyDiv w:val="1"/>
      <w:marLeft w:val="0"/>
      <w:marRight w:val="0"/>
      <w:marTop w:val="0"/>
      <w:marBottom w:val="0"/>
      <w:divBdr>
        <w:top w:val="none" w:sz="0" w:space="0" w:color="auto"/>
        <w:left w:val="none" w:sz="0" w:space="0" w:color="auto"/>
        <w:bottom w:val="none" w:sz="0" w:space="0" w:color="auto"/>
        <w:right w:val="none" w:sz="0" w:space="0" w:color="auto"/>
      </w:divBdr>
    </w:div>
    <w:div w:id="753210635">
      <w:bodyDiv w:val="1"/>
      <w:marLeft w:val="0"/>
      <w:marRight w:val="0"/>
      <w:marTop w:val="0"/>
      <w:marBottom w:val="0"/>
      <w:divBdr>
        <w:top w:val="none" w:sz="0" w:space="0" w:color="auto"/>
        <w:left w:val="none" w:sz="0" w:space="0" w:color="auto"/>
        <w:bottom w:val="none" w:sz="0" w:space="0" w:color="auto"/>
        <w:right w:val="none" w:sz="0" w:space="0" w:color="auto"/>
      </w:divBdr>
    </w:div>
    <w:div w:id="753283933">
      <w:bodyDiv w:val="1"/>
      <w:marLeft w:val="0"/>
      <w:marRight w:val="0"/>
      <w:marTop w:val="0"/>
      <w:marBottom w:val="0"/>
      <w:divBdr>
        <w:top w:val="none" w:sz="0" w:space="0" w:color="auto"/>
        <w:left w:val="none" w:sz="0" w:space="0" w:color="auto"/>
        <w:bottom w:val="none" w:sz="0" w:space="0" w:color="auto"/>
        <w:right w:val="none" w:sz="0" w:space="0" w:color="auto"/>
      </w:divBdr>
    </w:div>
    <w:div w:id="753815950">
      <w:bodyDiv w:val="1"/>
      <w:marLeft w:val="0"/>
      <w:marRight w:val="0"/>
      <w:marTop w:val="0"/>
      <w:marBottom w:val="0"/>
      <w:divBdr>
        <w:top w:val="none" w:sz="0" w:space="0" w:color="auto"/>
        <w:left w:val="none" w:sz="0" w:space="0" w:color="auto"/>
        <w:bottom w:val="none" w:sz="0" w:space="0" w:color="auto"/>
        <w:right w:val="none" w:sz="0" w:space="0" w:color="auto"/>
      </w:divBdr>
    </w:div>
    <w:div w:id="753938226">
      <w:bodyDiv w:val="1"/>
      <w:marLeft w:val="0"/>
      <w:marRight w:val="0"/>
      <w:marTop w:val="0"/>
      <w:marBottom w:val="0"/>
      <w:divBdr>
        <w:top w:val="none" w:sz="0" w:space="0" w:color="auto"/>
        <w:left w:val="none" w:sz="0" w:space="0" w:color="auto"/>
        <w:bottom w:val="none" w:sz="0" w:space="0" w:color="auto"/>
        <w:right w:val="none" w:sz="0" w:space="0" w:color="auto"/>
      </w:divBdr>
    </w:div>
    <w:div w:id="754132463">
      <w:bodyDiv w:val="1"/>
      <w:marLeft w:val="0"/>
      <w:marRight w:val="0"/>
      <w:marTop w:val="0"/>
      <w:marBottom w:val="0"/>
      <w:divBdr>
        <w:top w:val="none" w:sz="0" w:space="0" w:color="auto"/>
        <w:left w:val="none" w:sz="0" w:space="0" w:color="auto"/>
        <w:bottom w:val="none" w:sz="0" w:space="0" w:color="auto"/>
        <w:right w:val="none" w:sz="0" w:space="0" w:color="auto"/>
      </w:divBdr>
    </w:div>
    <w:div w:id="754132745">
      <w:bodyDiv w:val="1"/>
      <w:marLeft w:val="0"/>
      <w:marRight w:val="0"/>
      <w:marTop w:val="0"/>
      <w:marBottom w:val="0"/>
      <w:divBdr>
        <w:top w:val="none" w:sz="0" w:space="0" w:color="auto"/>
        <w:left w:val="none" w:sz="0" w:space="0" w:color="auto"/>
        <w:bottom w:val="none" w:sz="0" w:space="0" w:color="auto"/>
        <w:right w:val="none" w:sz="0" w:space="0" w:color="auto"/>
      </w:divBdr>
    </w:div>
    <w:div w:id="754517652">
      <w:bodyDiv w:val="1"/>
      <w:marLeft w:val="0"/>
      <w:marRight w:val="0"/>
      <w:marTop w:val="0"/>
      <w:marBottom w:val="0"/>
      <w:divBdr>
        <w:top w:val="none" w:sz="0" w:space="0" w:color="auto"/>
        <w:left w:val="none" w:sz="0" w:space="0" w:color="auto"/>
        <w:bottom w:val="none" w:sz="0" w:space="0" w:color="auto"/>
        <w:right w:val="none" w:sz="0" w:space="0" w:color="auto"/>
      </w:divBdr>
    </w:div>
    <w:div w:id="754713382">
      <w:bodyDiv w:val="1"/>
      <w:marLeft w:val="0"/>
      <w:marRight w:val="0"/>
      <w:marTop w:val="0"/>
      <w:marBottom w:val="0"/>
      <w:divBdr>
        <w:top w:val="none" w:sz="0" w:space="0" w:color="auto"/>
        <w:left w:val="none" w:sz="0" w:space="0" w:color="auto"/>
        <w:bottom w:val="none" w:sz="0" w:space="0" w:color="auto"/>
        <w:right w:val="none" w:sz="0" w:space="0" w:color="auto"/>
      </w:divBdr>
    </w:div>
    <w:div w:id="755127379">
      <w:bodyDiv w:val="1"/>
      <w:marLeft w:val="0"/>
      <w:marRight w:val="0"/>
      <w:marTop w:val="0"/>
      <w:marBottom w:val="0"/>
      <w:divBdr>
        <w:top w:val="none" w:sz="0" w:space="0" w:color="auto"/>
        <w:left w:val="none" w:sz="0" w:space="0" w:color="auto"/>
        <w:bottom w:val="none" w:sz="0" w:space="0" w:color="auto"/>
        <w:right w:val="none" w:sz="0" w:space="0" w:color="auto"/>
      </w:divBdr>
    </w:div>
    <w:div w:id="755129697">
      <w:bodyDiv w:val="1"/>
      <w:marLeft w:val="0"/>
      <w:marRight w:val="0"/>
      <w:marTop w:val="0"/>
      <w:marBottom w:val="0"/>
      <w:divBdr>
        <w:top w:val="none" w:sz="0" w:space="0" w:color="auto"/>
        <w:left w:val="none" w:sz="0" w:space="0" w:color="auto"/>
        <w:bottom w:val="none" w:sz="0" w:space="0" w:color="auto"/>
        <w:right w:val="none" w:sz="0" w:space="0" w:color="auto"/>
      </w:divBdr>
    </w:div>
    <w:div w:id="755174914">
      <w:bodyDiv w:val="1"/>
      <w:marLeft w:val="0"/>
      <w:marRight w:val="0"/>
      <w:marTop w:val="0"/>
      <w:marBottom w:val="0"/>
      <w:divBdr>
        <w:top w:val="none" w:sz="0" w:space="0" w:color="auto"/>
        <w:left w:val="none" w:sz="0" w:space="0" w:color="auto"/>
        <w:bottom w:val="none" w:sz="0" w:space="0" w:color="auto"/>
        <w:right w:val="none" w:sz="0" w:space="0" w:color="auto"/>
      </w:divBdr>
    </w:div>
    <w:div w:id="755589084">
      <w:bodyDiv w:val="1"/>
      <w:marLeft w:val="0"/>
      <w:marRight w:val="0"/>
      <w:marTop w:val="0"/>
      <w:marBottom w:val="0"/>
      <w:divBdr>
        <w:top w:val="none" w:sz="0" w:space="0" w:color="auto"/>
        <w:left w:val="none" w:sz="0" w:space="0" w:color="auto"/>
        <w:bottom w:val="none" w:sz="0" w:space="0" w:color="auto"/>
        <w:right w:val="none" w:sz="0" w:space="0" w:color="auto"/>
      </w:divBdr>
    </w:div>
    <w:div w:id="755589963">
      <w:bodyDiv w:val="1"/>
      <w:marLeft w:val="0"/>
      <w:marRight w:val="0"/>
      <w:marTop w:val="0"/>
      <w:marBottom w:val="0"/>
      <w:divBdr>
        <w:top w:val="none" w:sz="0" w:space="0" w:color="auto"/>
        <w:left w:val="none" w:sz="0" w:space="0" w:color="auto"/>
        <w:bottom w:val="none" w:sz="0" w:space="0" w:color="auto"/>
        <w:right w:val="none" w:sz="0" w:space="0" w:color="auto"/>
      </w:divBdr>
    </w:div>
    <w:div w:id="755594227">
      <w:bodyDiv w:val="1"/>
      <w:marLeft w:val="0"/>
      <w:marRight w:val="0"/>
      <w:marTop w:val="0"/>
      <w:marBottom w:val="0"/>
      <w:divBdr>
        <w:top w:val="none" w:sz="0" w:space="0" w:color="auto"/>
        <w:left w:val="none" w:sz="0" w:space="0" w:color="auto"/>
        <w:bottom w:val="none" w:sz="0" w:space="0" w:color="auto"/>
        <w:right w:val="none" w:sz="0" w:space="0" w:color="auto"/>
      </w:divBdr>
    </w:div>
    <w:div w:id="755713810">
      <w:bodyDiv w:val="1"/>
      <w:marLeft w:val="0"/>
      <w:marRight w:val="0"/>
      <w:marTop w:val="0"/>
      <w:marBottom w:val="0"/>
      <w:divBdr>
        <w:top w:val="none" w:sz="0" w:space="0" w:color="auto"/>
        <w:left w:val="none" w:sz="0" w:space="0" w:color="auto"/>
        <w:bottom w:val="none" w:sz="0" w:space="0" w:color="auto"/>
        <w:right w:val="none" w:sz="0" w:space="0" w:color="auto"/>
      </w:divBdr>
    </w:div>
    <w:div w:id="755900638">
      <w:bodyDiv w:val="1"/>
      <w:marLeft w:val="0"/>
      <w:marRight w:val="0"/>
      <w:marTop w:val="0"/>
      <w:marBottom w:val="0"/>
      <w:divBdr>
        <w:top w:val="none" w:sz="0" w:space="0" w:color="auto"/>
        <w:left w:val="none" w:sz="0" w:space="0" w:color="auto"/>
        <w:bottom w:val="none" w:sz="0" w:space="0" w:color="auto"/>
        <w:right w:val="none" w:sz="0" w:space="0" w:color="auto"/>
      </w:divBdr>
    </w:div>
    <w:div w:id="756094547">
      <w:bodyDiv w:val="1"/>
      <w:marLeft w:val="0"/>
      <w:marRight w:val="0"/>
      <w:marTop w:val="0"/>
      <w:marBottom w:val="0"/>
      <w:divBdr>
        <w:top w:val="none" w:sz="0" w:space="0" w:color="auto"/>
        <w:left w:val="none" w:sz="0" w:space="0" w:color="auto"/>
        <w:bottom w:val="none" w:sz="0" w:space="0" w:color="auto"/>
        <w:right w:val="none" w:sz="0" w:space="0" w:color="auto"/>
      </w:divBdr>
    </w:div>
    <w:div w:id="756097158">
      <w:bodyDiv w:val="1"/>
      <w:marLeft w:val="0"/>
      <w:marRight w:val="0"/>
      <w:marTop w:val="0"/>
      <w:marBottom w:val="0"/>
      <w:divBdr>
        <w:top w:val="none" w:sz="0" w:space="0" w:color="auto"/>
        <w:left w:val="none" w:sz="0" w:space="0" w:color="auto"/>
        <w:bottom w:val="none" w:sz="0" w:space="0" w:color="auto"/>
        <w:right w:val="none" w:sz="0" w:space="0" w:color="auto"/>
      </w:divBdr>
    </w:div>
    <w:div w:id="756290756">
      <w:bodyDiv w:val="1"/>
      <w:marLeft w:val="0"/>
      <w:marRight w:val="0"/>
      <w:marTop w:val="0"/>
      <w:marBottom w:val="0"/>
      <w:divBdr>
        <w:top w:val="none" w:sz="0" w:space="0" w:color="auto"/>
        <w:left w:val="none" w:sz="0" w:space="0" w:color="auto"/>
        <w:bottom w:val="none" w:sz="0" w:space="0" w:color="auto"/>
        <w:right w:val="none" w:sz="0" w:space="0" w:color="auto"/>
      </w:divBdr>
    </w:div>
    <w:div w:id="756292706">
      <w:bodyDiv w:val="1"/>
      <w:marLeft w:val="0"/>
      <w:marRight w:val="0"/>
      <w:marTop w:val="0"/>
      <w:marBottom w:val="0"/>
      <w:divBdr>
        <w:top w:val="none" w:sz="0" w:space="0" w:color="auto"/>
        <w:left w:val="none" w:sz="0" w:space="0" w:color="auto"/>
        <w:bottom w:val="none" w:sz="0" w:space="0" w:color="auto"/>
        <w:right w:val="none" w:sz="0" w:space="0" w:color="auto"/>
      </w:divBdr>
    </w:div>
    <w:div w:id="756368599">
      <w:bodyDiv w:val="1"/>
      <w:marLeft w:val="0"/>
      <w:marRight w:val="0"/>
      <w:marTop w:val="0"/>
      <w:marBottom w:val="0"/>
      <w:divBdr>
        <w:top w:val="none" w:sz="0" w:space="0" w:color="auto"/>
        <w:left w:val="none" w:sz="0" w:space="0" w:color="auto"/>
        <w:bottom w:val="none" w:sz="0" w:space="0" w:color="auto"/>
        <w:right w:val="none" w:sz="0" w:space="0" w:color="auto"/>
      </w:divBdr>
    </w:div>
    <w:div w:id="756369377">
      <w:bodyDiv w:val="1"/>
      <w:marLeft w:val="0"/>
      <w:marRight w:val="0"/>
      <w:marTop w:val="0"/>
      <w:marBottom w:val="0"/>
      <w:divBdr>
        <w:top w:val="none" w:sz="0" w:space="0" w:color="auto"/>
        <w:left w:val="none" w:sz="0" w:space="0" w:color="auto"/>
        <w:bottom w:val="none" w:sz="0" w:space="0" w:color="auto"/>
        <w:right w:val="none" w:sz="0" w:space="0" w:color="auto"/>
      </w:divBdr>
    </w:div>
    <w:div w:id="756438046">
      <w:bodyDiv w:val="1"/>
      <w:marLeft w:val="0"/>
      <w:marRight w:val="0"/>
      <w:marTop w:val="0"/>
      <w:marBottom w:val="0"/>
      <w:divBdr>
        <w:top w:val="none" w:sz="0" w:space="0" w:color="auto"/>
        <w:left w:val="none" w:sz="0" w:space="0" w:color="auto"/>
        <w:bottom w:val="none" w:sz="0" w:space="0" w:color="auto"/>
        <w:right w:val="none" w:sz="0" w:space="0" w:color="auto"/>
      </w:divBdr>
    </w:div>
    <w:div w:id="756637119">
      <w:bodyDiv w:val="1"/>
      <w:marLeft w:val="0"/>
      <w:marRight w:val="0"/>
      <w:marTop w:val="0"/>
      <w:marBottom w:val="0"/>
      <w:divBdr>
        <w:top w:val="none" w:sz="0" w:space="0" w:color="auto"/>
        <w:left w:val="none" w:sz="0" w:space="0" w:color="auto"/>
        <w:bottom w:val="none" w:sz="0" w:space="0" w:color="auto"/>
        <w:right w:val="none" w:sz="0" w:space="0" w:color="auto"/>
      </w:divBdr>
    </w:div>
    <w:div w:id="756709016">
      <w:bodyDiv w:val="1"/>
      <w:marLeft w:val="0"/>
      <w:marRight w:val="0"/>
      <w:marTop w:val="0"/>
      <w:marBottom w:val="0"/>
      <w:divBdr>
        <w:top w:val="none" w:sz="0" w:space="0" w:color="auto"/>
        <w:left w:val="none" w:sz="0" w:space="0" w:color="auto"/>
        <w:bottom w:val="none" w:sz="0" w:space="0" w:color="auto"/>
        <w:right w:val="none" w:sz="0" w:space="0" w:color="auto"/>
      </w:divBdr>
    </w:div>
    <w:div w:id="756830024">
      <w:bodyDiv w:val="1"/>
      <w:marLeft w:val="0"/>
      <w:marRight w:val="0"/>
      <w:marTop w:val="0"/>
      <w:marBottom w:val="0"/>
      <w:divBdr>
        <w:top w:val="none" w:sz="0" w:space="0" w:color="auto"/>
        <w:left w:val="none" w:sz="0" w:space="0" w:color="auto"/>
        <w:bottom w:val="none" w:sz="0" w:space="0" w:color="auto"/>
        <w:right w:val="none" w:sz="0" w:space="0" w:color="auto"/>
      </w:divBdr>
    </w:div>
    <w:div w:id="757018214">
      <w:bodyDiv w:val="1"/>
      <w:marLeft w:val="0"/>
      <w:marRight w:val="0"/>
      <w:marTop w:val="0"/>
      <w:marBottom w:val="0"/>
      <w:divBdr>
        <w:top w:val="none" w:sz="0" w:space="0" w:color="auto"/>
        <w:left w:val="none" w:sz="0" w:space="0" w:color="auto"/>
        <w:bottom w:val="none" w:sz="0" w:space="0" w:color="auto"/>
        <w:right w:val="none" w:sz="0" w:space="0" w:color="auto"/>
      </w:divBdr>
    </w:div>
    <w:div w:id="757021104">
      <w:bodyDiv w:val="1"/>
      <w:marLeft w:val="0"/>
      <w:marRight w:val="0"/>
      <w:marTop w:val="0"/>
      <w:marBottom w:val="0"/>
      <w:divBdr>
        <w:top w:val="none" w:sz="0" w:space="0" w:color="auto"/>
        <w:left w:val="none" w:sz="0" w:space="0" w:color="auto"/>
        <w:bottom w:val="none" w:sz="0" w:space="0" w:color="auto"/>
        <w:right w:val="none" w:sz="0" w:space="0" w:color="auto"/>
      </w:divBdr>
    </w:div>
    <w:div w:id="757406587">
      <w:bodyDiv w:val="1"/>
      <w:marLeft w:val="0"/>
      <w:marRight w:val="0"/>
      <w:marTop w:val="0"/>
      <w:marBottom w:val="0"/>
      <w:divBdr>
        <w:top w:val="none" w:sz="0" w:space="0" w:color="auto"/>
        <w:left w:val="none" w:sz="0" w:space="0" w:color="auto"/>
        <w:bottom w:val="none" w:sz="0" w:space="0" w:color="auto"/>
        <w:right w:val="none" w:sz="0" w:space="0" w:color="auto"/>
      </w:divBdr>
    </w:div>
    <w:div w:id="757676464">
      <w:bodyDiv w:val="1"/>
      <w:marLeft w:val="0"/>
      <w:marRight w:val="0"/>
      <w:marTop w:val="0"/>
      <w:marBottom w:val="0"/>
      <w:divBdr>
        <w:top w:val="none" w:sz="0" w:space="0" w:color="auto"/>
        <w:left w:val="none" w:sz="0" w:space="0" w:color="auto"/>
        <w:bottom w:val="none" w:sz="0" w:space="0" w:color="auto"/>
        <w:right w:val="none" w:sz="0" w:space="0" w:color="auto"/>
      </w:divBdr>
    </w:div>
    <w:div w:id="757870023">
      <w:bodyDiv w:val="1"/>
      <w:marLeft w:val="0"/>
      <w:marRight w:val="0"/>
      <w:marTop w:val="0"/>
      <w:marBottom w:val="0"/>
      <w:divBdr>
        <w:top w:val="none" w:sz="0" w:space="0" w:color="auto"/>
        <w:left w:val="none" w:sz="0" w:space="0" w:color="auto"/>
        <w:bottom w:val="none" w:sz="0" w:space="0" w:color="auto"/>
        <w:right w:val="none" w:sz="0" w:space="0" w:color="auto"/>
      </w:divBdr>
    </w:div>
    <w:div w:id="758064857">
      <w:bodyDiv w:val="1"/>
      <w:marLeft w:val="0"/>
      <w:marRight w:val="0"/>
      <w:marTop w:val="0"/>
      <w:marBottom w:val="0"/>
      <w:divBdr>
        <w:top w:val="none" w:sz="0" w:space="0" w:color="auto"/>
        <w:left w:val="none" w:sz="0" w:space="0" w:color="auto"/>
        <w:bottom w:val="none" w:sz="0" w:space="0" w:color="auto"/>
        <w:right w:val="none" w:sz="0" w:space="0" w:color="auto"/>
      </w:divBdr>
    </w:div>
    <w:div w:id="758065245">
      <w:bodyDiv w:val="1"/>
      <w:marLeft w:val="0"/>
      <w:marRight w:val="0"/>
      <w:marTop w:val="0"/>
      <w:marBottom w:val="0"/>
      <w:divBdr>
        <w:top w:val="none" w:sz="0" w:space="0" w:color="auto"/>
        <w:left w:val="none" w:sz="0" w:space="0" w:color="auto"/>
        <w:bottom w:val="none" w:sz="0" w:space="0" w:color="auto"/>
        <w:right w:val="none" w:sz="0" w:space="0" w:color="auto"/>
      </w:divBdr>
    </w:div>
    <w:div w:id="758067266">
      <w:bodyDiv w:val="1"/>
      <w:marLeft w:val="0"/>
      <w:marRight w:val="0"/>
      <w:marTop w:val="0"/>
      <w:marBottom w:val="0"/>
      <w:divBdr>
        <w:top w:val="none" w:sz="0" w:space="0" w:color="auto"/>
        <w:left w:val="none" w:sz="0" w:space="0" w:color="auto"/>
        <w:bottom w:val="none" w:sz="0" w:space="0" w:color="auto"/>
        <w:right w:val="none" w:sz="0" w:space="0" w:color="auto"/>
      </w:divBdr>
    </w:div>
    <w:div w:id="758138607">
      <w:bodyDiv w:val="1"/>
      <w:marLeft w:val="0"/>
      <w:marRight w:val="0"/>
      <w:marTop w:val="0"/>
      <w:marBottom w:val="0"/>
      <w:divBdr>
        <w:top w:val="none" w:sz="0" w:space="0" w:color="auto"/>
        <w:left w:val="none" w:sz="0" w:space="0" w:color="auto"/>
        <w:bottom w:val="none" w:sz="0" w:space="0" w:color="auto"/>
        <w:right w:val="none" w:sz="0" w:space="0" w:color="auto"/>
      </w:divBdr>
    </w:div>
    <w:div w:id="758256301">
      <w:bodyDiv w:val="1"/>
      <w:marLeft w:val="0"/>
      <w:marRight w:val="0"/>
      <w:marTop w:val="0"/>
      <w:marBottom w:val="0"/>
      <w:divBdr>
        <w:top w:val="none" w:sz="0" w:space="0" w:color="auto"/>
        <w:left w:val="none" w:sz="0" w:space="0" w:color="auto"/>
        <w:bottom w:val="none" w:sz="0" w:space="0" w:color="auto"/>
        <w:right w:val="none" w:sz="0" w:space="0" w:color="auto"/>
      </w:divBdr>
    </w:div>
    <w:div w:id="758528088">
      <w:bodyDiv w:val="1"/>
      <w:marLeft w:val="0"/>
      <w:marRight w:val="0"/>
      <w:marTop w:val="0"/>
      <w:marBottom w:val="0"/>
      <w:divBdr>
        <w:top w:val="none" w:sz="0" w:space="0" w:color="auto"/>
        <w:left w:val="none" w:sz="0" w:space="0" w:color="auto"/>
        <w:bottom w:val="none" w:sz="0" w:space="0" w:color="auto"/>
        <w:right w:val="none" w:sz="0" w:space="0" w:color="auto"/>
      </w:divBdr>
    </w:div>
    <w:div w:id="758672172">
      <w:bodyDiv w:val="1"/>
      <w:marLeft w:val="0"/>
      <w:marRight w:val="0"/>
      <w:marTop w:val="0"/>
      <w:marBottom w:val="0"/>
      <w:divBdr>
        <w:top w:val="none" w:sz="0" w:space="0" w:color="auto"/>
        <w:left w:val="none" w:sz="0" w:space="0" w:color="auto"/>
        <w:bottom w:val="none" w:sz="0" w:space="0" w:color="auto"/>
        <w:right w:val="none" w:sz="0" w:space="0" w:color="auto"/>
      </w:divBdr>
    </w:div>
    <w:div w:id="758713623">
      <w:bodyDiv w:val="1"/>
      <w:marLeft w:val="0"/>
      <w:marRight w:val="0"/>
      <w:marTop w:val="0"/>
      <w:marBottom w:val="0"/>
      <w:divBdr>
        <w:top w:val="none" w:sz="0" w:space="0" w:color="auto"/>
        <w:left w:val="none" w:sz="0" w:space="0" w:color="auto"/>
        <w:bottom w:val="none" w:sz="0" w:space="0" w:color="auto"/>
        <w:right w:val="none" w:sz="0" w:space="0" w:color="auto"/>
      </w:divBdr>
    </w:div>
    <w:div w:id="758792307">
      <w:bodyDiv w:val="1"/>
      <w:marLeft w:val="0"/>
      <w:marRight w:val="0"/>
      <w:marTop w:val="0"/>
      <w:marBottom w:val="0"/>
      <w:divBdr>
        <w:top w:val="none" w:sz="0" w:space="0" w:color="auto"/>
        <w:left w:val="none" w:sz="0" w:space="0" w:color="auto"/>
        <w:bottom w:val="none" w:sz="0" w:space="0" w:color="auto"/>
        <w:right w:val="none" w:sz="0" w:space="0" w:color="auto"/>
      </w:divBdr>
    </w:div>
    <w:div w:id="758915316">
      <w:bodyDiv w:val="1"/>
      <w:marLeft w:val="0"/>
      <w:marRight w:val="0"/>
      <w:marTop w:val="0"/>
      <w:marBottom w:val="0"/>
      <w:divBdr>
        <w:top w:val="none" w:sz="0" w:space="0" w:color="auto"/>
        <w:left w:val="none" w:sz="0" w:space="0" w:color="auto"/>
        <w:bottom w:val="none" w:sz="0" w:space="0" w:color="auto"/>
        <w:right w:val="none" w:sz="0" w:space="0" w:color="auto"/>
      </w:divBdr>
    </w:div>
    <w:div w:id="759107958">
      <w:bodyDiv w:val="1"/>
      <w:marLeft w:val="0"/>
      <w:marRight w:val="0"/>
      <w:marTop w:val="0"/>
      <w:marBottom w:val="0"/>
      <w:divBdr>
        <w:top w:val="none" w:sz="0" w:space="0" w:color="auto"/>
        <w:left w:val="none" w:sz="0" w:space="0" w:color="auto"/>
        <w:bottom w:val="none" w:sz="0" w:space="0" w:color="auto"/>
        <w:right w:val="none" w:sz="0" w:space="0" w:color="auto"/>
      </w:divBdr>
    </w:div>
    <w:div w:id="759646930">
      <w:bodyDiv w:val="1"/>
      <w:marLeft w:val="0"/>
      <w:marRight w:val="0"/>
      <w:marTop w:val="0"/>
      <w:marBottom w:val="0"/>
      <w:divBdr>
        <w:top w:val="none" w:sz="0" w:space="0" w:color="auto"/>
        <w:left w:val="none" w:sz="0" w:space="0" w:color="auto"/>
        <w:bottom w:val="none" w:sz="0" w:space="0" w:color="auto"/>
        <w:right w:val="none" w:sz="0" w:space="0" w:color="auto"/>
      </w:divBdr>
    </w:div>
    <w:div w:id="759760260">
      <w:bodyDiv w:val="1"/>
      <w:marLeft w:val="0"/>
      <w:marRight w:val="0"/>
      <w:marTop w:val="0"/>
      <w:marBottom w:val="0"/>
      <w:divBdr>
        <w:top w:val="none" w:sz="0" w:space="0" w:color="auto"/>
        <w:left w:val="none" w:sz="0" w:space="0" w:color="auto"/>
        <w:bottom w:val="none" w:sz="0" w:space="0" w:color="auto"/>
        <w:right w:val="none" w:sz="0" w:space="0" w:color="auto"/>
      </w:divBdr>
    </w:div>
    <w:div w:id="759761030">
      <w:bodyDiv w:val="1"/>
      <w:marLeft w:val="0"/>
      <w:marRight w:val="0"/>
      <w:marTop w:val="0"/>
      <w:marBottom w:val="0"/>
      <w:divBdr>
        <w:top w:val="none" w:sz="0" w:space="0" w:color="auto"/>
        <w:left w:val="none" w:sz="0" w:space="0" w:color="auto"/>
        <w:bottom w:val="none" w:sz="0" w:space="0" w:color="auto"/>
        <w:right w:val="none" w:sz="0" w:space="0" w:color="auto"/>
      </w:divBdr>
    </w:div>
    <w:div w:id="759762093">
      <w:bodyDiv w:val="1"/>
      <w:marLeft w:val="0"/>
      <w:marRight w:val="0"/>
      <w:marTop w:val="0"/>
      <w:marBottom w:val="0"/>
      <w:divBdr>
        <w:top w:val="none" w:sz="0" w:space="0" w:color="auto"/>
        <w:left w:val="none" w:sz="0" w:space="0" w:color="auto"/>
        <w:bottom w:val="none" w:sz="0" w:space="0" w:color="auto"/>
        <w:right w:val="none" w:sz="0" w:space="0" w:color="auto"/>
      </w:divBdr>
    </w:div>
    <w:div w:id="759836974">
      <w:bodyDiv w:val="1"/>
      <w:marLeft w:val="0"/>
      <w:marRight w:val="0"/>
      <w:marTop w:val="0"/>
      <w:marBottom w:val="0"/>
      <w:divBdr>
        <w:top w:val="none" w:sz="0" w:space="0" w:color="auto"/>
        <w:left w:val="none" w:sz="0" w:space="0" w:color="auto"/>
        <w:bottom w:val="none" w:sz="0" w:space="0" w:color="auto"/>
        <w:right w:val="none" w:sz="0" w:space="0" w:color="auto"/>
      </w:divBdr>
    </w:div>
    <w:div w:id="759838646">
      <w:bodyDiv w:val="1"/>
      <w:marLeft w:val="0"/>
      <w:marRight w:val="0"/>
      <w:marTop w:val="0"/>
      <w:marBottom w:val="0"/>
      <w:divBdr>
        <w:top w:val="none" w:sz="0" w:space="0" w:color="auto"/>
        <w:left w:val="none" w:sz="0" w:space="0" w:color="auto"/>
        <w:bottom w:val="none" w:sz="0" w:space="0" w:color="auto"/>
        <w:right w:val="none" w:sz="0" w:space="0" w:color="auto"/>
      </w:divBdr>
    </w:div>
    <w:div w:id="759840150">
      <w:bodyDiv w:val="1"/>
      <w:marLeft w:val="0"/>
      <w:marRight w:val="0"/>
      <w:marTop w:val="0"/>
      <w:marBottom w:val="0"/>
      <w:divBdr>
        <w:top w:val="none" w:sz="0" w:space="0" w:color="auto"/>
        <w:left w:val="none" w:sz="0" w:space="0" w:color="auto"/>
        <w:bottom w:val="none" w:sz="0" w:space="0" w:color="auto"/>
        <w:right w:val="none" w:sz="0" w:space="0" w:color="auto"/>
      </w:divBdr>
    </w:div>
    <w:div w:id="760184316">
      <w:bodyDiv w:val="1"/>
      <w:marLeft w:val="0"/>
      <w:marRight w:val="0"/>
      <w:marTop w:val="0"/>
      <w:marBottom w:val="0"/>
      <w:divBdr>
        <w:top w:val="none" w:sz="0" w:space="0" w:color="auto"/>
        <w:left w:val="none" w:sz="0" w:space="0" w:color="auto"/>
        <w:bottom w:val="none" w:sz="0" w:space="0" w:color="auto"/>
        <w:right w:val="none" w:sz="0" w:space="0" w:color="auto"/>
      </w:divBdr>
    </w:div>
    <w:div w:id="760224714">
      <w:bodyDiv w:val="1"/>
      <w:marLeft w:val="0"/>
      <w:marRight w:val="0"/>
      <w:marTop w:val="0"/>
      <w:marBottom w:val="0"/>
      <w:divBdr>
        <w:top w:val="none" w:sz="0" w:space="0" w:color="auto"/>
        <w:left w:val="none" w:sz="0" w:space="0" w:color="auto"/>
        <w:bottom w:val="none" w:sz="0" w:space="0" w:color="auto"/>
        <w:right w:val="none" w:sz="0" w:space="0" w:color="auto"/>
      </w:divBdr>
    </w:div>
    <w:div w:id="760838358">
      <w:bodyDiv w:val="1"/>
      <w:marLeft w:val="0"/>
      <w:marRight w:val="0"/>
      <w:marTop w:val="0"/>
      <w:marBottom w:val="0"/>
      <w:divBdr>
        <w:top w:val="none" w:sz="0" w:space="0" w:color="auto"/>
        <w:left w:val="none" w:sz="0" w:space="0" w:color="auto"/>
        <w:bottom w:val="none" w:sz="0" w:space="0" w:color="auto"/>
        <w:right w:val="none" w:sz="0" w:space="0" w:color="auto"/>
      </w:divBdr>
    </w:div>
    <w:div w:id="760839127">
      <w:bodyDiv w:val="1"/>
      <w:marLeft w:val="0"/>
      <w:marRight w:val="0"/>
      <w:marTop w:val="0"/>
      <w:marBottom w:val="0"/>
      <w:divBdr>
        <w:top w:val="none" w:sz="0" w:space="0" w:color="auto"/>
        <w:left w:val="none" w:sz="0" w:space="0" w:color="auto"/>
        <w:bottom w:val="none" w:sz="0" w:space="0" w:color="auto"/>
        <w:right w:val="none" w:sz="0" w:space="0" w:color="auto"/>
      </w:divBdr>
    </w:div>
    <w:div w:id="761267276">
      <w:bodyDiv w:val="1"/>
      <w:marLeft w:val="0"/>
      <w:marRight w:val="0"/>
      <w:marTop w:val="0"/>
      <w:marBottom w:val="0"/>
      <w:divBdr>
        <w:top w:val="none" w:sz="0" w:space="0" w:color="auto"/>
        <w:left w:val="none" w:sz="0" w:space="0" w:color="auto"/>
        <w:bottom w:val="none" w:sz="0" w:space="0" w:color="auto"/>
        <w:right w:val="none" w:sz="0" w:space="0" w:color="auto"/>
      </w:divBdr>
    </w:div>
    <w:div w:id="761335463">
      <w:bodyDiv w:val="1"/>
      <w:marLeft w:val="0"/>
      <w:marRight w:val="0"/>
      <w:marTop w:val="0"/>
      <w:marBottom w:val="0"/>
      <w:divBdr>
        <w:top w:val="none" w:sz="0" w:space="0" w:color="auto"/>
        <w:left w:val="none" w:sz="0" w:space="0" w:color="auto"/>
        <w:bottom w:val="none" w:sz="0" w:space="0" w:color="auto"/>
        <w:right w:val="none" w:sz="0" w:space="0" w:color="auto"/>
      </w:divBdr>
    </w:div>
    <w:div w:id="761536016">
      <w:bodyDiv w:val="1"/>
      <w:marLeft w:val="0"/>
      <w:marRight w:val="0"/>
      <w:marTop w:val="0"/>
      <w:marBottom w:val="0"/>
      <w:divBdr>
        <w:top w:val="none" w:sz="0" w:space="0" w:color="auto"/>
        <w:left w:val="none" w:sz="0" w:space="0" w:color="auto"/>
        <w:bottom w:val="none" w:sz="0" w:space="0" w:color="auto"/>
        <w:right w:val="none" w:sz="0" w:space="0" w:color="auto"/>
      </w:divBdr>
    </w:div>
    <w:div w:id="761680864">
      <w:bodyDiv w:val="1"/>
      <w:marLeft w:val="0"/>
      <w:marRight w:val="0"/>
      <w:marTop w:val="0"/>
      <w:marBottom w:val="0"/>
      <w:divBdr>
        <w:top w:val="none" w:sz="0" w:space="0" w:color="auto"/>
        <w:left w:val="none" w:sz="0" w:space="0" w:color="auto"/>
        <w:bottom w:val="none" w:sz="0" w:space="0" w:color="auto"/>
        <w:right w:val="none" w:sz="0" w:space="0" w:color="auto"/>
      </w:divBdr>
    </w:div>
    <w:div w:id="761757479">
      <w:bodyDiv w:val="1"/>
      <w:marLeft w:val="0"/>
      <w:marRight w:val="0"/>
      <w:marTop w:val="0"/>
      <w:marBottom w:val="0"/>
      <w:divBdr>
        <w:top w:val="none" w:sz="0" w:space="0" w:color="auto"/>
        <w:left w:val="none" w:sz="0" w:space="0" w:color="auto"/>
        <w:bottom w:val="none" w:sz="0" w:space="0" w:color="auto"/>
        <w:right w:val="none" w:sz="0" w:space="0" w:color="auto"/>
      </w:divBdr>
    </w:div>
    <w:div w:id="761950402">
      <w:bodyDiv w:val="1"/>
      <w:marLeft w:val="0"/>
      <w:marRight w:val="0"/>
      <w:marTop w:val="0"/>
      <w:marBottom w:val="0"/>
      <w:divBdr>
        <w:top w:val="none" w:sz="0" w:space="0" w:color="auto"/>
        <w:left w:val="none" w:sz="0" w:space="0" w:color="auto"/>
        <w:bottom w:val="none" w:sz="0" w:space="0" w:color="auto"/>
        <w:right w:val="none" w:sz="0" w:space="0" w:color="auto"/>
      </w:divBdr>
    </w:div>
    <w:div w:id="761954167">
      <w:bodyDiv w:val="1"/>
      <w:marLeft w:val="0"/>
      <w:marRight w:val="0"/>
      <w:marTop w:val="0"/>
      <w:marBottom w:val="0"/>
      <w:divBdr>
        <w:top w:val="none" w:sz="0" w:space="0" w:color="auto"/>
        <w:left w:val="none" w:sz="0" w:space="0" w:color="auto"/>
        <w:bottom w:val="none" w:sz="0" w:space="0" w:color="auto"/>
        <w:right w:val="none" w:sz="0" w:space="0" w:color="auto"/>
      </w:divBdr>
    </w:div>
    <w:div w:id="762070743">
      <w:bodyDiv w:val="1"/>
      <w:marLeft w:val="0"/>
      <w:marRight w:val="0"/>
      <w:marTop w:val="0"/>
      <w:marBottom w:val="0"/>
      <w:divBdr>
        <w:top w:val="none" w:sz="0" w:space="0" w:color="auto"/>
        <w:left w:val="none" w:sz="0" w:space="0" w:color="auto"/>
        <w:bottom w:val="none" w:sz="0" w:space="0" w:color="auto"/>
        <w:right w:val="none" w:sz="0" w:space="0" w:color="auto"/>
      </w:divBdr>
    </w:div>
    <w:div w:id="763233759">
      <w:bodyDiv w:val="1"/>
      <w:marLeft w:val="0"/>
      <w:marRight w:val="0"/>
      <w:marTop w:val="0"/>
      <w:marBottom w:val="0"/>
      <w:divBdr>
        <w:top w:val="none" w:sz="0" w:space="0" w:color="auto"/>
        <w:left w:val="none" w:sz="0" w:space="0" w:color="auto"/>
        <w:bottom w:val="none" w:sz="0" w:space="0" w:color="auto"/>
        <w:right w:val="none" w:sz="0" w:space="0" w:color="auto"/>
      </w:divBdr>
    </w:div>
    <w:div w:id="763454200">
      <w:bodyDiv w:val="1"/>
      <w:marLeft w:val="0"/>
      <w:marRight w:val="0"/>
      <w:marTop w:val="0"/>
      <w:marBottom w:val="0"/>
      <w:divBdr>
        <w:top w:val="none" w:sz="0" w:space="0" w:color="auto"/>
        <w:left w:val="none" w:sz="0" w:space="0" w:color="auto"/>
        <w:bottom w:val="none" w:sz="0" w:space="0" w:color="auto"/>
        <w:right w:val="none" w:sz="0" w:space="0" w:color="auto"/>
      </w:divBdr>
    </w:div>
    <w:div w:id="763573503">
      <w:bodyDiv w:val="1"/>
      <w:marLeft w:val="0"/>
      <w:marRight w:val="0"/>
      <w:marTop w:val="0"/>
      <w:marBottom w:val="0"/>
      <w:divBdr>
        <w:top w:val="none" w:sz="0" w:space="0" w:color="auto"/>
        <w:left w:val="none" w:sz="0" w:space="0" w:color="auto"/>
        <w:bottom w:val="none" w:sz="0" w:space="0" w:color="auto"/>
        <w:right w:val="none" w:sz="0" w:space="0" w:color="auto"/>
      </w:divBdr>
    </w:div>
    <w:div w:id="764149767">
      <w:bodyDiv w:val="1"/>
      <w:marLeft w:val="0"/>
      <w:marRight w:val="0"/>
      <w:marTop w:val="0"/>
      <w:marBottom w:val="0"/>
      <w:divBdr>
        <w:top w:val="none" w:sz="0" w:space="0" w:color="auto"/>
        <w:left w:val="none" w:sz="0" w:space="0" w:color="auto"/>
        <w:bottom w:val="none" w:sz="0" w:space="0" w:color="auto"/>
        <w:right w:val="none" w:sz="0" w:space="0" w:color="auto"/>
      </w:divBdr>
    </w:div>
    <w:div w:id="764426088">
      <w:bodyDiv w:val="1"/>
      <w:marLeft w:val="0"/>
      <w:marRight w:val="0"/>
      <w:marTop w:val="0"/>
      <w:marBottom w:val="0"/>
      <w:divBdr>
        <w:top w:val="none" w:sz="0" w:space="0" w:color="auto"/>
        <w:left w:val="none" w:sz="0" w:space="0" w:color="auto"/>
        <w:bottom w:val="none" w:sz="0" w:space="0" w:color="auto"/>
        <w:right w:val="none" w:sz="0" w:space="0" w:color="auto"/>
      </w:divBdr>
    </w:div>
    <w:div w:id="764493572">
      <w:bodyDiv w:val="1"/>
      <w:marLeft w:val="0"/>
      <w:marRight w:val="0"/>
      <w:marTop w:val="0"/>
      <w:marBottom w:val="0"/>
      <w:divBdr>
        <w:top w:val="none" w:sz="0" w:space="0" w:color="auto"/>
        <w:left w:val="none" w:sz="0" w:space="0" w:color="auto"/>
        <w:bottom w:val="none" w:sz="0" w:space="0" w:color="auto"/>
        <w:right w:val="none" w:sz="0" w:space="0" w:color="auto"/>
      </w:divBdr>
    </w:div>
    <w:div w:id="764693152">
      <w:bodyDiv w:val="1"/>
      <w:marLeft w:val="0"/>
      <w:marRight w:val="0"/>
      <w:marTop w:val="0"/>
      <w:marBottom w:val="0"/>
      <w:divBdr>
        <w:top w:val="none" w:sz="0" w:space="0" w:color="auto"/>
        <w:left w:val="none" w:sz="0" w:space="0" w:color="auto"/>
        <w:bottom w:val="none" w:sz="0" w:space="0" w:color="auto"/>
        <w:right w:val="none" w:sz="0" w:space="0" w:color="auto"/>
      </w:divBdr>
    </w:div>
    <w:div w:id="765006258">
      <w:bodyDiv w:val="1"/>
      <w:marLeft w:val="0"/>
      <w:marRight w:val="0"/>
      <w:marTop w:val="0"/>
      <w:marBottom w:val="0"/>
      <w:divBdr>
        <w:top w:val="none" w:sz="0" w:space="0" w:color="auto"/>
        <w:left w:val="none" w:sz="0" w:space="0" w:color="auto"/>
        <w:bottom w:val="none" w:sz="0" w:space="0" w:color="auto"/>
        <w:right w:val="none" w:sz="0" w:space="0" w:color="auto"/>
      </w:divBdr>
    </w:div>
    <w:div w:id="765538535">
      <w:bodyDiv w:val="1"/>
      <w:marLeft w:val="0"/>
      <w:marRight w:val="0"/>
      <w:marTop w:val="0"/>
      <w:marBottom w:val="0"/>
      <w:divBdr>
        <w:top w:val="none" w:sz="0" w:space="0" w:color="auto"/>
        <w:left w:val="none" w:sz="0" w:space="0" w:color="auto"/>
        <w:bottom w:val="none" w:sz="0" w:space="0" w:color="auto"/>
        <w:right w:val="none" w:sz="0" w:space="0" w:color="auto"/>
      </w:divBdr>
    </w:div>
    <w:div w:id="765733198">
      <w:bodyDiv w:val="1"/>
      <w:marLeft w:val="0"/>
      <w:marRight w:val="0"/>
      <w:marTop w:val="0"/>
      <w:marBottom w:val="0"/>
      <w:divBdr>
        <w:top w:val="none" w:sz="0" w:space="0" w:color="auto"/>
        <w:left w:val="none" w:sz="0" w:space="0" w:color="auto"/>
        <w:bottom w:val="none" w:sz="0" w:space="0" w:color="auto"/>
        <w:right w:val="none" w:sz="0" w:space="0" w:color="auto"/>
      </w:divBdr>
    </w:div>
    <w:div w:id="765809238">
      <w:bodyDiv w:val="1"/>
      <w:marLeft w:val="0"/>
      <w:marRight w:val="0"/>
      <w:marTop w:val="0"/>
      <w:marBottom w:val="0"/>
      <w:divBdr>
        <w:top w:val="none" w:sz="0" w:space="0" w:color="auto"/>
        <w:left w:val="none" w:sz="0" w:space="0" w:color="auto"/>
        <w:bottom w:val="none" w:sz="0" w:space="0" w:color="auto"/>
        <w:right w:val="none" w:sz="0" w:space="0" w:color="auto"/>
      </w:divBdr>
    </w:div>
    <w:div w:id="765923135">
      <w:bodyDiv w:val="1"/>
      <w:marLeft w:val="0"/>
      <w:marRight w:val="0"/>
      <w:marTop w:val="0"/>
      <w:marBottom w:val="0"/>
      <w:divBdr>
        <w:top w:val="none" w:sz="0" w:space="0" w:color="auto"/>
        <w:left w:val="none" w:sz="0" w:space="0" w:color="auto"/>
        <w:bottom w:val="none" w:sz="0" w:space="0" w:color="auto"/>
        <w:right w:val="none" w:sz="0" w:space="0" w:color="auto"/>
      </w:divBdr>
    </w:div>
    <w:div w:id="765930252">
      <w:bodyDiv w:val="1"/>
      <w:marLeft w:val="0"/>
      <w:marRight w:val="0"/>
      <w:marTop w:val="0"/>
      <w:marBottom w:val="0"/>
      <w:divBdr>
        <w:top w:val="none" w:sz="0" w:space="0" w:color="auto"/>
        <w:left w:val="none" w:sz="0" w:space="0" w:color="auto"/>
        <w:bottom w:val="none" w:sz="0" w:space="0" w:color="auto"/>
        <w:right w:val="none" w:sz="0" w:space="0" w:color="auto"/>
      </w:divBdr>
    </w:div>
    <w:div w:id="766116936">
      <w:bodyDiv w:val="1"/>
      <w:marLeft w:val="0"/>
      <w:marRight w:val="0"/>
      <w:marTop w:val="0"/>
      <w:marBottom w:val="0"/>
      <w:divBdr>
        <w:top w:val="none" w:sz="0" w:space="0" w:color="auto"/>
        <w:left w:val="none" w:sz="0" w:space="0" w:color="auto"/>
        <w:bottom w:val="none" w:sz="0" w:space="0" w:color="auto"/>
        <w:right w:val="none" w:sz="0" w:space="0" w:color="auto"/>
      </w:divBdr>
    </w:div>
    <w:div w:id="766199413">
      <w:bodyDiv w:val="1"/>
      <w:marLeft w:val="0"/>
      <w:marRight w:val="0"/>
      <w:marTop w:val="0"/>
      <w:marBottom w:val="0"/>
      <w:divBdr>
        <w:top w:val="none" w:sz="0" w:space="0" w:color="auto"/>
        <w:left w:val="none" w:sz="0" w:space="0" w:color="auto"/>
        <w:bottom w:val="none" w:sz="0" w:space="0" w:color="auto"/>
        <w:right w:val="none" w:sz="0" w:space="0" w:color="auto"/>
      </w:divBdr>
    </w:div>
    <w:div w:id="766342955">
      <w:bodyDiv w:val="1"/>
      <w:marLeft w:val="0"/>
      <w:marRight w:val="0"/>
      <w:marTop w:val="0"/>
      <w:marBottom w:val="0"/>
      <w:divBdr>
        <w:top w:val="none" w:sz="0" w:space="0" w:color="auto"/>
        <w:left w:val="none" w:sz="0" w:space="0" w:color="auto"/>
        <w:bottom w:val="none" w:sz="0" w:space="0" w:color="auto"/>
        <w:right w:val="none" w:sz="0" w:space="0" w:color="auto"/>
      </w:divBdr>
    </w:div>
    <w:div w:id="766511074">
      <w:bodyDiv w:val="1"/>
      <w:marLeft w:val="0"/>
      <w:marRight w:val="0"/>
      <w:marTop w:val="0"/>
      <w:marBottom w:val="0"/>
      <w:divBdr>
        <w:top w:val="none" w:sz="0" w:space="0" w:color="auto"/>
        <w:left w:val="none" w:sz="0" w:space="0" w:color="auto"/>
        <w:bottom w:val="none" w:sz="0" w:space="0" w:color="auto"/>
        <w:right w:val="none" w:sz="0" w:space="0" w:color="auto"/>
      </w:divBdr>
    </w:div>
    <w:div w:id="766583058">
      <w:bodyDiv w:val="1"/>
      <w:marLeft w:val="0"/>
      <w:marRight w:val="0"/>
      <w:marTop w:val="0"/>
      <w:marBottom w:val="0"/>
      <w:divBdr>
        <w:top w:val="none" w:sz="0" w:space="0" w:color="auto"/>
        <w:left w:val="none" w:sz="0" w:space="0" w:color="auto"/>
        <w:bottom w:val="none" w:sz="0" w:space="0" w:color="auto"/>
        <w:right w:val="none" w:sz="0" w:space="0" w:color="auto"/>
      </w:divBdr>
    </w:div>
    <w:div w:id="766658696">
      <w:bodyDiv w:val="1"/>
      <w:marLeft w:val="0"/>
      <w:marRight w:val="0"/>
      <w:marTop w:val="0"/>
      <w:marBottom w:val="0"/>
      <w:divBdr>
        <w:top w:val="none" w:sz="0" w:space="0" w:color="auto"/>
        <w:left w:val="none" w:sz="0" w:space="0" w:color="auto"/>
        <w:bottom w:val="none" w:sz="0" w:space="0" w:color="auto"/>
        <w:right w:val="none" w:sz="0" w:space="0" w:color="auto"/>
      </w:divBdr>
    </w:div>
    <w:div w:id="766923279">
      <w:bodyDiv w:val="1"/>
      <w:marLeft w:val="0"/>
      <w:marRight w:val="0"/>
      <w:marTop w:val="0"/>
      <w:marBottom w:val="0"/>
      <w:divBdr>
        <w:top w:val="none" w:sz="0" w:space="0" w:color="auto"/>
        <w:left w:val="none" w:sz="0" w:space="0" w:color="auto"/>
        <w:bottom w:val="none" w:sz="0" w:space="0" w:color="auto"/>
        <w:right w:val="none" w:sz="0" w:space="0" w:color="auto"/>
      </w:divBdr>
    </w:div>
    <w:div w:id="766928561">
      <w:bodyDiv w:val="1"/>
      <w:marLeft w:val="0"/>
      <w:marRight w:val="0"/>
      <w:marTop w:val="0"/>
      <w:marBottom w:val="0"/>
      <w:divBdr>
        <w:top w:val="none" w:sz="0" w:space="0" w:color="auto"/>
        <w:left w:val="none" w:sz="0" w:space="0" w:color="auto"/>
        <w:bottom w:val="none" w:sz="0" w:space="0" w:color="auto"/>
        <w:right w:val="none" w:sz="0" w:space="0" w:color="auto"/>
      </w:divBdr>
    </w:div>
    <w:div w:id="767114718">
      <w:bodyDiv w:val="1"/>
      <w:marLeft w:val="0"/>
      <w:marRight w:val="0"/>
      <w:marTop w:val="0"/>
      <w:marBottom w:val="0"/>
      <w:divBdr>
        <w:top w:val="none" w:sz="0" w:space="0" w:color="auto"/>
        <w:left w:val="none" w:sz="0" w:space="0" w:color="auto"/>
        <w:bottom w:val="none" w:sz="0" w:space="0" w:color="auto"/>
        <w:right w:val="none" w:sz="0" w:space="0" w:color="auto"/>
      </w:divBdr>
    </w:div>
    <w:div w:id="767192302">
      <w:bodyDiv w:val="1"/>
      <w:marLeft w:val="0"/>
      <w:marRight w:val="0"/>
      <w:marTop w:val="0"/>
      <w:marBottom w:val="0"/>
      <w:divBdr>
        <w:top w:val="none" w:sz="0" w:space="0" w:color="auto"/>
        <w:left w:val="none" w:sz="0" w:space="0" w:color="auto"/>
        <w:bottom w:val="none" w:sz="0" w:space="0" w:color="auto"/>
        <w:right w:val="none" w:sz="0" w:space="0" w:color="auto"/>
      </w:divBdr>
    </w:div>
    <w:div w:id="767582523">
      <w:bodyDiv w:val="1"/>
      <w:marLeft w:val="0"/>
      <w:marRight w:val="0"/>
      <w:marTop w:val="0"/>
      <w:marBottom w:val="0"/>
      <w:divBdr>
        <w:top w:val="none" w:sz="0" w:space="0" w:color="auto"/>
        <w:left w:val="none" w:sz="0" w:space="0" w:color="auto"/>
        <w:bottom w:val="none" w:sz="0" w:space="0" w:color="auto"/>
        <w:right w:val="none" w:sz="0" w:space="0" w:color="auto"/>
      </w:divBdr>
    </w:div>
    <w:div w:id="767651356">
      <w:bodyDiv w:val="1"/>
      <w:marLeft w:val="0"/>
      <w:marRight w:val="0"/>
      <w:marTop w:val="0"/>
      <w:marBottom w:val="0"/>
      <w:divBdr>
        <w:top w:val="none" w:sz="0" w:space="0" w:color="auto"/>
        <w:left w:val="none" w:sz="0" w:space="0" w:color="auto"/>
        <w:bottom w:val="none" w:sz="0" w:space="0" w:color="auto"/>
        <w:right w:val="none" w:sz="0" w:space="0" w:color="auto"/>
      </w:divBdr>
    </w:div>
    <w:div w:id="767651431">
      <w:bodyDiv w:val="1"/>
      <w:marLeft w:val="0"/>
      <w:marRight w:val="0"/>
      <w:marTop w:val="0"/>
      <w:marBottom w:val="0"/>
      <w:divBdr>
        <w:top w:val="none" w:sz="0" w:space="0" w:color="auto"/>
        <w:left w:val="none" w:sz="0" w:space="0" w:color="auto"/>
        <w:bottom w:val="none" w:sz="0" w:space="0" w:color="auto"/>
        <w:right w:val="none" w:sz="0" w:space="0" w:color="auto"/>
      </w:divBdr>
    </w:div>
    <w:div w:id="767846438">
      <w:bodyDiv w:val="1"/>
      <w:marLeft w:val="0"/>
      <w:marRight w:val="0"/>
      <w:marTop w:val="0"/>
      <w:marBottom w:val="0"/>
      <w:divBdr>
        <w:top w:val="none" w:sz="0" w:space="0" w:color="auto"/>
        <w:left w:val="none" w:sz="0" w:space="0" w:color="auto"/>
        <w:bottom w:val="none" w:sz="0" w:space="0" w:color="auto"/>
        <w:right w:val="none" w:sz="0" w:space="0" w:color="auto"/>
      </w:divBdr>
    </w:div>
    <w:div w:id="767852218">
      <w:bodyDiv w:val="1"/>
      <w:marLeft w:val="0"/>
      <w:marRight w:val="0"/>
      <w:marTop w:val="0"/>
      <w:marBottom w:val="0"/>
      <w:divBdr>
        <w:top w:val="none" w:sz="0" w:space="0" w:color="auto"/>
        <w:left w:val="none" w:sz="0" w:space="0" w:color="auto"/>
        <w:bottom w:val="none" w:sz="0" w:space="0" w:color="auto"/>
        <w:right w:val="none" w:sz="0" w:space="0" w:color="auto"/>
      </w:divBdr>
    </w:div>
    <w:div w:id="769131943">
      <w:bodyDiv w:val="1"/>
      <w:marLeft w:val="0"/>
      <w:marRight w:val="0"/>
      <w:marTop w:val="0"/>
      <w:marBottom w:val="0"/>
      <w:divBdr>
        <w:top w:val="none" w:sz="0" w:space="0" w:color="auto"/>
        <w:left w:val="none" w:sz="0" w:space="0" w:color="auto"/>
        <w:bottom w:val="none" w:sz="0" w:space="0" w:color="auto"/>
        <w:right w:val="none" w:sz="0" w:space="0" w:color="auto"/>
      </w:divBdr>
    </w:div>
    <w:div w:id="769279572">
      <w:bodyDiv w:val="1"/>
      <w:marLeft w:val="0"/>
      <w:marRight w:val="0"/>
      <w:marTop w:val="0"/>
      <w:marBottom w:val="0"/>
      <w:divBdr>
        <w:top w:val="none" w:sz="0" w:space="0" w:color="auto"/>
        <w:left w:val="none" w:sz="0" w:space="0" w:color="auto"/>
        <w:bottom w:val="none" w:sz="0" w:space="0" w:color="auto"/>
        <w:right w:val="none" w:sz="0" w:space="0" w:color="auto"/>
      </w:divBdr>
    </w:div>
    <w:div w:id="769666987">
      <w:bodyDiv w:val="1"/>
      <w:marLeft w:val="0"/>
      <w:marRight w:val="0"/>
      <w:marTop w:val="0"/>
      <w:marBottom w:val="0"/>
      <w:divBdr>
        <w:top w:val="none" w:sz="0" w:space="0" w:color="auto"/>
        <w:left w:val="none" w:sz="0" w:space="0" w:color="auto"/>
        <w:bottom w:val="none" w:sz="0" w:space="0" w:color="auto"/>
        <w:right w:val="none" w:sz="0" w:space="0" w:color="auto"/>
      </w:divBdr>
    </w:div>
    <w:div w:id="769669037">
      <w:bodyDiv w:val="1"/>
      <w:marLeft w:val="0"/>
      <w:marRight w:val="0"/>
      <w:marTop w:val="0"/>
      <w:marBottom w:val="0"/>
      <w:divBdr>
        <w:top w:val="none" w:sz="0" w:space="0" w:color="auto"/>
        <w:left w:val="none" w:sz="0" w:space="0" w:color="auto"/>
        <w:bottom w:val="none" w:sz="0" w:space="0" w:color="auto"/>
        <w:right w:val="none" w:sz="0" w:space="0" w:color="auto"/>
      </w:divBdr>
    </w:div>
    <w:div w:id="770275782">
      <w:bodyDiv w:val="1"/>
      <w:marLeft w:val="0"/>
      <w:marRight w:val="0"/>
      <w:marTop w:val="0"/>
      <w:marBottom w:val="0"/>
      <w:divBdr>
        <w:top w:val="none" w:sz="0" w:space="0" w:color="auto"/>
        <w:left w:val="none" w:sz="0" w:space="0" w:color="auto"/>
        <w:bottom w:val="none" w:sz="0" w:space="0" w:color="auto"/>
        <w:right w:val="none" w:sz="0" w:space="0" w:color="auto"/>
      </w:divBdr>
    </w:div>
    <w:div w:id="770392864">
      <w:bodyDiv w:val="1"/>
      <w:marLeft w:val="0"/>
      <w:marRight w:val="0"/>
      <w:marTop w:val="0"/>
      <w:marBottom w:val="0"/>
      <w:divBdr>
        <w:top w:val="none" w:sz="0" w:space="0" w:color="auto"/>
        <w:left w:val="none" w:sz="0" w:space="0" w:color="auto"/>
        <w:bottom w:val="none" w:sz="0" w:space="0" w:color="auto"/>
        <w:right w:val="none" w:sz="0" w:space="0" w:color="auto"/>
      </w:divBdr>
    </w:div>
    <w:div w:id="770510767">
      <w:bodyDiv w:val="1"/>
      <w:marLeft w:val="0"/>
      <w:marRight w:val="0"/>
      <w:marTop w:val="0"/>
      <w:marBottom w:val="0"/>
      <w:divBdr>
        <w:top w:val="none" w:sz="0" w:space="0" w:color="auto"/>
        <w:left w:val="none" w:sz="0" w:space="0" w:color="auto"/>
        <w:bottom w:val="none" w:sz="0" w:space="0" w:color="auto"/>
        <w:right w:val="none" w:sz="0" w:space="0" w:color="auto"/>
      </w:divBdr>
    </w:div>
    <w:div w:id="770901275">
      <w:bodyDiv w:val="1"/>
      <w:marLeft w:val="0"/>
      <w:marRight w:val="0"/>
      <w:marTop w:val="0"/>
      <w:marBottom w:val="0"/>
      <w:divBdr>
        <w:top w:val="none" w:sz="0" w:space="0" w:color="auto"/>
        <w:left w:val="none" w:sz="0" w:space="0" w:color="auto"/>
        <w:bottom w:val="none" w:sz="0" w:space="0" w:color="auto"/>
        <w:right w:val="none" w:sz="0" w:space="0" w:color="auto"/>
      </w:divBdr>
    </w:div>
    <w:div w:id="771164218">
      <w:bodyDiv w:val="1"/>
      <w:marLeft w:val="0"/>
      <w:marRight w:val="0"/>
      <w:marTop w:val="0"/>
      <w:marBottom w:val="0"/>
      <w:divBdr>
        <w:top w:val="none" w:sz="0" w:space="0" w:color="auto"/>
        <w:left w:val="none" w:sz="0" w:space="0" w:color="auto"/>
        <w:bottom w:val="none" w:sz="0" w:space="0" w:color="auto"/>
        <w:right w:val="none" w:sz="0" w:space="0" w:color="auto"/>
      </w:divBdr>
    </w:div>
    <w:div w:id="771511529">
      <w:bodyDiv w:val="1"/>
      <w:marLeft w:val="0"/>
      <w:marRight w:val="0"/>
      <w:marTop w:val="0"/>
      <w:marBottom w:val="0"/>
      <w:divBdr>
        <w:top w:val="none" w:sz="0" w:space="0" w:color="auto"/>
        <w:left w:val="none" w:sz="0" w:space="0" w:color="auto"/>
        <w:bottom w:val="none" w:sz="0" w:space="0" w:color="auto"/>
        <w:right w:val="none" w:sz="0" w:space="0" w:color="auto"/>
      </w:divBdr>
    </w:div>
    <w:div w:id="771516796">
      <w:bodyDiv w:val="1"/>
      <w:marLeft w:val="0"/>
      <w:marRight w:val="0"/>
      <w:marTop w:val="0"/>
      <w:marBottom w:val="0"/>
      <w:divBdr>
        <w:top w:val="none" w:sz="0" w:space="0" w:color="auto"/>
        <w:left w:val="none" w:sz="0" w:space="0" w:color="auto"/>
        <w:bottom w:val="none" w:sz="0" w:space="0" w:color="auto"/>
        <w:right w:val="none" w:sz="0" w:space="0" w:color="auto"/>
      </w:divBdr>
    </w:div>
    <w:div w:id="771970054">
      <w:bodyDiv w:val="1"/>
      <w:marLeft w:val="0"/>
      <w:marRight w:val="0"/>
      <w:marTop w:val="0"/>
      <w:marBottom w:val="0"/>
      <w:divBdr>
        <w:top w:val="none" w:sz="0" w:space="0" w:color="auto"/>
        <w:left w:val="none" w:sz="0" w:space="0" w:color="auto"/>
        <w:bottom w:val="none" w:sz="0" w:space="0" w:color="auto"/>
        <w:right w:val="none" w:sz="0" w:space="0" w:color="auto"/>
      </w:divBdr>
    </w:div>
    <w:div w:id="772017108">
      <w:bodyDiv w:val="1"/>
      <w:marLeft w:val="0"/>
      <w:marRight w:val="0"/>
      <w:marTop w:val="0"/>
      <w:marBottom w:val="0"/>
      <w:divBdr>
        <w:top w:val="none" w:sz="0" w:space="0" w:color="auto"/>
        <w:left w:val="none" w:sz="0" w:space="0" w:color="auto"/>
        <w:bottom w:val="none" w:sz="0" w:space="0" w:color="auto"/>
        <w:right w:val="none" w:sz="0" w:space="0" w:color="auto"/>
      </w:divBdr>
    </w:div>
    <w:div w:id="772021513">
      <w:bodyDiv w:val="1"/>
      <w:marLeft w:val="0"/>
      <w:marRight w:val="0"/>
      <w:marTop w:val="0"/>
      <w:marBottom w:val="0"/>
      <w:divBdr>
        <w:top w:val="none" w:sz="0" w:space="0" w:color="auto"/>
        <w:left w:val="none" w:sz="0" w:space="0" w:color="auto"/>
        <w:bottom w:val="none" w:sz="0" w:space="0" w:color="auto"/>
        <w:right w:val="none" w:sz="0" w:space="0" w:color="auto"/>
      </w:divBdr>
    </w:div>
    <w:div w:id="772165476">
      <w:bodyDiv w:val="1"/>
      <w:marLeft w:val="0"/>
      <w:marRight w:val="0"/>
      <w:marTop w:val="0"/>
      <w:marBottom w:val="0"/>
      <w:divBdr>
        <w:top w:val="none" w:sz="0" w:space="0" w:color="auto"/>
        <w:left w:val="none" w:sz="0" w:space="0" w:color="auto"/>
        <w:bottom w:val="none" w:sz="0" w:space="0" w:color="auto"/>
        <w:right w:val="none" w:sz="0" w:space="0" w:color="auto"/>
      </w:divBdr>
    </w:div>
    <w:div w:id="772213487">
      <w:bodyDiv w:val="1"/>
      <w:marLeft w:val="0"/>
      <w:marRight w:val="0"/>
      <w:marTop w:val="0"/>
      <w:marBottom w:val="0"/>
      <w:divBdr>
        <w:top w:val="none" w:sz="0" w:space="0" w:color="auto"/>
        <w:left w:val="none" w:sz="0" w:space="0" w:color="auto"/>
        <w:bottom w:val="none" w:sz="0" w:space="0" w:color="auto"/>
        <w:right w:val="none" w:sz="0" w:space="0" w:color="auto"/>
      </w:divBdr>
    </w:div>
    <w:div w:id="772242148">
      <w:bodyDiv w:val="1"/>
      <w:marLeft w:val="0"/>
      <w:marRight w:val="0"/>
      <w:marTop w:val="0"/>
      <w:marBottom w:val="0"/>
      <w:divBdr>
        <w:top w:val="none" w:sz="0" w:space="0" w:color="auto"/>
        <w:left w:val="none" w:sz="0" w:space="0" w:color="auto"/>
        <w:bottom w:val="none" w:sz="0" w:space="0" w:color="auto"/>
        <w:right w:val="none" w:sz="0" w:space="0" w:color="auto"/>
      </w:divBdr>
    </w:div>
    <w:div w:id="772431511">
      <w:bodyDiv w:val="1"/>
      <w:marLeft w:val="0"/>
      <w:marRight w:val="0"/>
      <w:marTop w:val="0"/>
      <w:marBottom w:val="0"/>
      <w:divBdr>
        <w:top w:val="none" w:sz="0" w:space="0" w:color="auto"/>
        <w:left w:val="none" w:sz="0" w:space="0" w:color="auto"/>
        <w:bottom w:val="none" w:sz="0" w:space="0" w:color="auto"/>
        <w:right w:val="none" w:sz="0" w:space="0" w:color="auto"/>
      </w:divBdr>
    </w:div>
    <w:div w:id="772750224">
      <w:bodyDiv w:val="1"/>
      <w:marLeft w:val="0"/>
      <w:marRight w:val="0"/>
      <w:marTop w:val="0"/>
      <w:marBottom w:val="0"/>
      <w:divBdr>
        <w:top w:val="none" w:sz="0" w:space="0" w:color="auto"/>
        <w:left w:val="none" w:sz="0" w:space="0" w:color="auto"/>
        <w:bottom w:val="none" w:sz="0" w:space="0" w:color="auto"/>
        <w:right w:val="none" w:sz="0" w:space="0" w:color="auto"/>
      </w:divBdr>
    </w:div>
    <w:div w:id="773131747">
      <w:bodyDiv w:val="1"/>
      <w:marLeft w:val="0"/>
      <w:marRight w:val="0"/>
      <w:marTop w:val="0"/>
      <w:marBottom w:val="0"/>
      <w:divBdr>
        <w:top w:val="none" w:sz="0" w:space="0" w:color="auto"/>
        <w:left w:val="none" w:sz="0" w:space="0" w:color="auto"/>
        <w:bottom w:val="none" w:sz="0" w:space="0" w:color="auto"/>
        <w:right w:val="none" w:sz="0" w:space="0" w:color="auto"/>
      </w:divBdr>
    </w:div>
    <w:div w:id="773135266">
      <w:bodyDiv w:val="1"/>
      <w:marLeft w:val="0"/>
      <w:marRight w:val="0"/>
      <w:marTop w:val="0"/>
      <w:marBottom w:val="0"/>
      <w:divBdr>
        <w:top w:val="none" w:sz="0" w:space="0" w:color="auto"/>
        <w:left w:val="none" w:sz="0" w:space="0" w:color="auto"/>
        <w:bottom w:val="none" w:sz="0" w:space="0" w:color="auto"/>
        <w:right w:val="none" w:sz="0" w:space="0" w:color="auto"/>
      </w:divBdr>
    </w:div>
    <w:div w:id="773331474">
      <w:bodyDiv w:val="1"/>
      <w:marLeft w:val="0"/>
      <w:marRight w:val="0"/>
      <w:marTop w:val="0"/>
      <w:marBottom w:val="0"/>
      <w:divBdr>
        <w:top w:val="none" w:sz="0" w:space="0" w:color="auto"/>
        <w:left w:val="none" w:sz="0" w:space="0" w:color="auto"/>
        <w:bottom w:val="none" w:sz="0" w:space="0" w:color="auto"/>
        <w:right w:val="none" w:sz="0" w:space="0" w:color="auto"/>
      </w:divBdr>
    </w:div>
    <w:div w:id="773676404">
      <w:bodyDiv w:val="1"/>
      <w:marLeft w:val="0"/>
      <w:marRight w:val="0"/>
      <w:marTop w:val="0"/>
      <w:marBottom w:val="0"/>
      <w:divBdr>
        <w:top w:val="none" w:sz="0" w:space="0" w:color="auto"/>
        <w:left w:val="none" w:sz="0" w:space="0" w:color="auto"/>
        <w:bottom w:val="none" w:sz="0" w:space="0" w:color="auto"/>
        <w:right w:val="none" w:sz="0" w:space="0" w:color="auto"/>
      </w:divBdr>
    </w:div>
    <w:div w:id="773937089">
      <w:bodyDiv w:val="1"/>
      <w:marLeft w:val="0"/>
      <w:marRight w:val="0"/>
      <w:marTop w:val="0"/>
      <w:marBottom w:val="0"/>
      <w:divBdr>
        <w:top w:val="none" w:sz="0" w:space="0" w:color="auto"/>
        <w:left w:val="none" w:sz="0" w:space="0" w:color="auto"/>
        <w:bottom w:val="none" w:sz="0" w:space="0" w:color="auto"/>
        <w:right w:val="none" w:sz="0" w:space="0" w:color="auto"/>
      </w:divBdr>
    </w:div>
    <w:div w:id="773938641">
      <w:bodyDiv w:val="1"/>
      <w:marLeft w:val="0"/>
      <w:marRight w:val="0"/>
      <w:marTop w:val="0"/>
      <w:marBottom w:val="0"/>
      <w:divBdr>
        <w:top w:val="none" w:sz="0" w:space="0" w:color="auto"/>
        <w:left w:val="none" w:sz="0" w:space="0" w:color="auto"/>
        <w:bottom w:val="none" w:sz="0" w:space="0" w:color="auto"/>
        <w:right w:val="none" w:sz="0" w:space="0" w:color="auto"/>
      </w:divBdr>
    </w:div>
    <w:div w:id="773940198">
      <w:bodyDiv w:val="1"/>
      <w:marLeft w:val="0"/>
      <w:marRight w:val="0"/>
      <w:marTop w:val="0"/>
      <w:marBottom w:val="0"/>
      <w:divBdr>
        <w:top w:val="none" w:sz="0" w:space="0" w:color="auto"/>
        <w:left w:val="none" w:sz="0" w:space="0" w:color="auto"/>
        <w:bottom w:val="none" w:sz="0" w:space="0" w:color="auto"/>
        <w:right w:val="none" w:sz="0" w:space="0" w:color="auto"/>
      </w:divBdr>
    </w:div>
    <w:div w:id="774054752">
      <w:bodyDiv w:val="1"/>
      <w:marLeft w:val="0"/>
      <w:marRight w:val="0"/>
      <w:marTop w:val="0"/>
      <w:marBottom w:val="0"/>
      <w:divBdr>
        <w:top w:val="none" w:sz="0" w:space="0" w:color="auto"/>
        <w:left w:val="none" w:sz="0" w:space="0" w:color="auto"/>
        <w:bottom w:val="none" w:sz="0" w:space="0" w:color="auto"/>
        <w:right w:val="none" w:sz="0" w:space="0" w:color="auto"/>
      </w:divBdr>
    </w:div>
    <w:div w:id="774138117">
      <w:bodyDiv w:val="1"/>
      <w:marLeft w:val="0"/>
      <w:marRight w:val="0"/>
      <w:marTop w:val="0"/>
      <w:marBottom w:val="0"/>
      <w:divBdr>
        <w:top w:val="none" w:sz="0" w:space="0" w:color="auto"/>
        <w:left w:val="none" w:sz="0" w:space="0" w:color="auto"/>
        <w:bottom w:val="none" w:sz="0" w:space="0" w:color="auto"/>
        <w:right w:val="none" w:sz="0" w:space="0" w:color="auto"/>
      </w:divBdr>
    </w:div>
    <w:div w:id="774206554">
      <w:bodyDiv w:val="1"/>
      <w:marLeft w:val="0"/>
      <w:marRight w:val="0"/>
      <w:marTop w:val="0"/>
      <w:marBottom w:val="0"/>
      <w:divBdr>
        <w:top w:val="none" w:sz="0" w:space="0" w:color="auto"/>
        <w:left w:val="none" w:sz="0" w:space="0" w:color="auto"/>
        <w:bottom w:val="none" w:sz="0" w:space="0" w:color="auto"/>
        <w:right w:val="none" w:sz="0" w:space="0" w:color="auto"/>
      </w:divBdr>
    </w:div>
    <w:div w:id="774209146">
      <w:bodyDiv w:val="1"/>
      <w:marLeft w:val="0"/>
      <w:marRight w:val="0"/>
      <w:marTop w:val="0"/>
      <w:marBottom w:val="0"/>
      <w:divBdr>
        <w:top w:val="none" w:sz="0" w:space="0" w:color="auto"/>
        <w:left w:val="none" w:sz="0" w:space="0" w:color="auto"/>
        <w:bottom w:val="none" w:sz="0" w:space="0" w:color="auto"/>
        <w:right w:val="none" w:sz="0" w:space="0" w:color="auto"/>
      </w:divBdr>
    </w:div>
    <w:div w:id="774328869">
      <w:bodyDiv w:val="1"/>
      <w:marLeft w:val="0"/>
      <w:marRight w:val="0"/>
      <w:marTop w:val="0"/>
      <w:marBottom w:val="0"/>
      <w:divBdr>
        <w:top w:val="none" w:sz="0" w:space="0" w:color="auto"/>
        <w:left w:val="none" w:sz="0" w:space="0" w:color="auto"/>
        <w:bottom w:val="none" w:sz="0" w:space="0" w:color="auto"/>
        <w:right w:val="none" w:sz="0" w:space="0" w:color="auto"/>
      </w:divBdr>
    </w:div>
    <w:div w:id="774401960">
      <w:bodyDiv w:val="1"/>
      <w:marLeft w:val="0"/>
      <w:marRight w:val="0"/>
      <w:marTop w:val="0"/>
      <w:marBottom w:val="0"/>
      <w:divBdr>
        <w:top w:val="none" w:sz="0" w:space="0" w:color="auto"/>
        <w:left w:val="none" w:sz="0" w:space="0" w:color="auto"/>
        <w:bottom w:val="none" w:sz="0" w:space="0" w:color="auto"/>
        <w:right w:val="none" w:sz="0" w:space="0" w:color="auto"/>
      </w:divBdr>
    </w:div>
    <w:div w:id="774709653">
      <w:bodyDiv w:val="1"/>
      <w:marLeft w:val="0"/>
      <w:marRight w:val="0"/>
      <w:marTop w:val="0"/>
      <w:marBottom w:val="0"/>
      <w:divBdr>
        <w:top w:val="none" w:sz="0" w:space="0" w:color="auto"/>
        <w:left w:val="none" w:sz="0" w:space="0" w:color="auto"/>
        <w:bottom w:val="none" w:sz="0" w:space="0" w:color="auto"/>
        <w:right w:val="none" w:sz="0" w:space="0" w:color="auto"/>
      </w:divBdr>
    </w:div>
    <w:div w:id="774835566">
      <w:bodyDiv w:val="1"/>
      <w:marLeft w:val="0"/>
      <w:marRight w:val="0"/>
      <w:marTop w:val="0"/>
      <w:marBottom w:val="0"/>
      <w:divBdr>
        <w:top w:val="none" w:sz="0" w:space="0" w:color="auto"/>
        <w:left w:val="none" w:sz="0" w:space="0" w:color="auto"/>
        <w:bottom w:val="none" w:sz="0" w:space="0" w:color="auto"/>
        <w:right w:val="none" w:sz="0" w:space="0" w:color="auto"/>
      </w:divBdr>
    </w:div>
    <w:div w:id="775103722">
      <w:bodyDiv w:val="1"/>
      <w:marLeft w:val="0"/>
      <w:marRight w:val="0"/>
      <w:marTop w:val="0"/>
      <w:marBottom w:val="0"/>
      <w:divBdr>
        <w:top w:val="none" w:sz="0" w:space="0" w:color="auto"/>
        <w:left w:val="none" w:sz="0" w:space="0" w:color="auto"/>
        <w:bottom w:val="none" w:sz="0" w:space="0" w:color="auto"/>
        <w:right w:val="none" w:sz="0" w:space="0" w:color="auto"/>
      </w:divBdr>
    </w:div>
    <w:div w:id="775175920">
      <w:bodyDiv w:val="1"/>
      <w:marLeft w:val="0"/>
      <w:marRight w:val="0"/>
      <w:marTop w:val="0"/>
      <w:marBottom w:val="0"/>
      <w:divBdr>
        <w:top w:val="none" w:sz="0" w:space="0" w:color="auto"/>
        <w:left w:val="none" w:sz="0" w:space="0" w:color="auto"/>
        <w:bottom w:val="none" w:sz="0" w:space="0" w:color="auto"/>
        <w:right w:val="none" w:sz="0" w:space="0" w:color="auto"/>
      </w:divBdr>
    </w:div>
    <w:div w:id="775250607">
      <w:bodyDiv w:val="1"/>
      <w:marLeft w:val="0"/>
      <w:marRight w:val="0"/>
      <w:marTop w:val="0"/>
      <w:marBottom w:val="0"/>
      <w:divBdr>
        <w:top w:val="none" w:sz="0" w:space="0" w:color="auto"/>
        <w:left w:val="none" w:sz="0" w:space="0" w:color="auto"/>
        <w:bottom w:val="none" w:sz="0" w:space="0" w:color="auto"/>
        <w:right w:val="none" w:sz="0" w:space="0" w:color="auto"/>
      </w:divBdr>
    </w:div>
    <w:div w:id="775448800">
      <w:bodyDiv w:val="1"/>
      <w:marLeft w:val="0"/>
      <w:marRight w:val="0"/>
      <w:marTop w:val="0"/>
      <w:marBottom w:val="0"/>
      <w:divBdr>
        <w:top w:val="none" w:sz="0" w:space="0" w:color="auto"/>
        <w:left w:val="none" w:sz="0" w:space="0" w:color="auto"/>
        <w:bottom w:val="none" w:sz="0" w:space="0" w:color="auto"/>
        <w:right w:val="none" w:sz="0" w:space="0" w:color="auto"/>
      </w:divBdr>
    </w:div>
    <w:div w:id="775560909">
      <w:bodyDiv w:val="1"/>
      <w:marLeft w:val="0"/>
      <w:marRight w:val="0"/>
      <w:marTop w:val="0"/>
      <w:marBottom w:val="0"/>
      <w:divBdr>
        <w:top w:val="none" w:sz="0" w:space="0" w:color="auto"/>
        <w:left w:val="none" w:sz="0" w:space="0" w:color="auto"/>
        <w:bottom w:val="none" w:sz="0" w:space="0" w:color="auto"/>
        <w:right w:val="none" w:sz="0" w:space="0" w:color="auto"/>
      </w:divBdr>
    </w:div>
    <w:div w:id="775634842">
      <w:bodyDiv w:val="1"/>
      <w:marLeft w:val="0"/>
      <w:marRight w:val="0"/>
      <w:marTop w:val="0"/>
      <w:marBottom w:val="0"/>
      <w:divBdr>
        <w:top w:val="none" w:sz="0" w:space="0" w:color="auto"/>
        <w:left w:val="none" w:sz="0" w:space="0" w:color="auto"/>
        <w:bottom w:val="none" w:sz="0" w:space="0" w:color="auto"/>
        <w:right w:val="none" w:sz="0" w:space="0" w:color="auto"/>
      </w:divBdr>
    </w:div>
    <w:div w:id="775758208">
      <w:bodyDiv w:val="1"/>
      <w:marLeft w:val="0"/>
      <w:marRight w:val="0"/>
      <w:marTop w:val="0"/>
      <w:marBottom w:val="0"/>
      <w:divBdr>
        <w:top w:val="none" w:sz="0" w:space="0" w:color="auto"/>
        <w:left w:val="none" w:sz="0" w:space="0" w:color="auto"/>
        <w:bottom w:val="none" w:sz="0" w:space="0" w:color="auto"/>
        <w:right w:val="none" w:sz="0" w:space="0" w:color="auto"/>
      </w:divBdr>
    </w:div>
    <w:div w:id="776146659">
      <w:bodyDiv w:val="1"/>
      <w:marLeft w:val="0"/>
      <w:marRight w:val="0"/>
      <w:marTop w:val="0"/>
      <w:marBottom w:val="0"/>
      <w:divBdr>
        <w:top w:val="none" w:sz="0" w:space="0" w:color="auto"/>
        <w:left w:val="none" w:sz="0" w:space="0" w:color="auto"/>
        <w:bottom w:val="none" w:sz="0" w:space="0" w:color="auto"/>
        <w:right w:val="none" w:sz="0" w:space="0" w:color="auto"/>
      </w:divBdr>
    </w:div>
    <w:div w:id="776484798">
      <w:bodyDiv w:val="1"/>
      <w:marLeft w:val="0"/>
      <w:marRight w:val="0"/>
      <w:marTop w:val="0"/>
      <w:marBottom w:val="0"/>
      <w:divBdr>
        <w:top w:val="none" w:sz="0" w:space="0" w:color="auto"/>
        <w:left w:val="none" w:sz="0" w:space="0" w:color="auto"/>
        <w:bottom w:val="none" w:sz="0" w:space="0" w:color="auto"/>
        <w:right w:val="none" w:sz="0" w:space="0" w:color="auto"/>
      </w:divBdr>
    </w:div>
    <w:div w:id="776559731">
      <w:bodyDiv w:val="1"/>
      <w:marLeft w:val="0"/>
      <w:marRight w:val="0"/>
      <w:marTop w:val="0"/>
      <w:marBottom w:val="0"/>
      <w:divBdr>
        <w:top w:val="none" w:sz="0" w:space="0" w:color="auto"/>
        <w:left w:val="none" w:sz="0" w:space="0" w:color="auto"/>
        <w:bottom w:val="none" w:sz="0" w:space="0" w:color="auto"/>
        <w:right w:val="none" w:sz="0" w:space="0" w:color="auto"/>
      </w:divBdr>
    </w:div>
    <w:div w:id="776826738">
      <w:bodyDiv w:val="1"/>
      <w:marLeft w:val="0"/>
      <w:marRight w:val="0"/>
      <w:marTop w:val="0"/>
      <w:marBottom w:val="0"/>
      <w:divBdr>
        <w:top w:val="none" w:sz="0" w:space="0" w:color="auto"/>
        <w:left w:val="none" w:sz="0" w:space="0" w:color="auto"/>
        <w:bottom w:val="none" w:sz="0" w:space="0" w:color="auto"/>
        <w:right w:val="none" w:sz="0" w:space="0" w:color="auto"/>
      </w:divBdr>
    </w:div>
    <w:div w:id="777024859">
      <w:bodyDiv w:val="1"/>
      <w:marLeft w:val="0"/>
      <w:marRight w:val="0"/>
      <w:marTop w:val="0"/>
      <w:marBottom w:val="0"/>
      <w:divBdr>
        <w:top w:val="none" w:sz="0" w:space="0" w:color="auto"/>
        <w:left w:val="none" w:sz="0" w:space="0" w:color="auto"/>
        <w:bottom w:val="none" w:sz="0" w:space="0" w:color="auto"/>
        <w:right w:val="none" w:sz="0" w:space="0" w:color="auto"/>
      </w:divBdr>
    </w:div>
    <w:div w:id="777144306">
      <w:bodyDiv w:val="1"/>
      <w:marLeft w:val="0"/>
      <w:marRight w:val="0"/>
      <w:marTop w:val="0"/>
      <w:marBottom w:val="0"/>
      <w:divBdr>
        <w:top w:val="none" w:sz="0" w:space="0" w:color="auto"/>
        <w:left w:val="none" w:sz="0" w:space="0" w:color="auto"/>
        <w:bottom w:val="none" w:sz="0" w:space="0" w:color="auto"/>
        <w:right w:val="none" w:sz="0" w:space="0" w:color="auto"/>
      </w:divBdr>
    </w:div>
    <w:div w:id="777602420">
      <w:bodyDiv w:val="1"/>
      <w:marLeft w:val="0"/>
      <w:marRight w:val="0"/>
      <w:marTop w:val="0"/>
      <w:marBottom w:val="0"/>
      <w:divBdr>
        <w:top w:val="none" w:sz="0" w:space="0" w:color="auto"/>
        <w:left w:val="none" w:sz="0" w:space="0" w:color="auto"/>
        <w:bottom w:val="none" w:sz="0" w:space="0" w:color="auto"/>
        <w:right w:val="none" w:sz="0" w:space="0" w:color="auto"/>
      </w:divBdr>
    </w:div>
    <w:div w:id="777678662">
      <w:bodyDiv w:val="1"/>
      <w:marLeft w:val="0"/>
      <w:marRight w:val="0"/>
      <w:marTop w:val="0"/>
      <w:marBottom w:val="0"/>
      <w:divBdr>
        <w:top w:val="none" w:sz="0" w:space="0" w:color="auto"/>
        <w:left w:val="none" w:sz="0" w:space="0" w:color="auto"/>
        <w:bottom w:val="none" w:sz="0" w:space="0" w:color="auto"/>
        <w:right w:val="none" w:sz="0" w:space="0" w:color="auto"/>
      </w:divBdr>
    </w:div>
    <w:div w:id="777876030">
      <w:bodyDiv w:val="1"/>
      <w:marLeft w:val="0"/>
      <w:marRight w:val="0"/>
      <w:marTop w:val="0"/>
      <w:marBottom w:val="0"/>
      <w:divBdr>
        <w:top w:val="none" w:sz="0" w:space="0" w:color="auto"/>
        <w:left w:val="none" w:sz="0" w:space="0" w:color="auto"/>
        <w:bottom w:val="none" w:sz="0" w:space="0" w:color="auto"/>
        <w:right w:val="none" w:sz="0" w:space="0" w:color="auto"/>
      </w:divBdr>
    </w:div>
    <w:div w:id="777917070">
      <w:bodyDiv w:val="1"/>
      <w:marLeft w:val="0"/>
      <w:marRight w:val="0"/>
      <w:marTop w:val="0"/>
      <w:marBottom w:val="0"/>
      <w:divBdr>
        <w:top w:val="none" w:sz="0" w:space="0" w:color="auto"/>
        <w:left w:val="none" w:sz="0" w:space="0" w:color="auto"/>
        <w:bottom w:val="none" w:sz="0" w:space="0" w:color="auto"/>
        <w:right w:val="none" w:sz="0" w:space="0" w:color="auto"/>
      </w:divBdr>
    </w:div>
    <w:div w:id="778141385">
      <w:bodyDiv w:val="1"/>
      <w:marLeft w:val="0"/>
      <w:marRight w:val="0"/>
      <w:marTop w:val="0"/>
      <w:marBottom w:val="0"/>
      <w:divBdr>
        <w:top w:val="none" w:sz="0" w:space="0" w:color="auto"/>
        <w:left w:val="none" w:sz="0" w:space="0" w:color="auto"/>
        <w:bottom w:val="none" w:sz="0" w:space="0" w:color="auto"/>
        <w:right w:val="none" w:sz="0" w:space="0" w:color="auto"/>
      </w:divBdr>
    </w:div>
    <w:div w:id="778186830">
      <w:bodyDiv w:val="1"/>
      <w:marLeft w:val="0"/>
      <w:marRight w:val="0"/>
      <w:marTop w:val="0"/>
      <w:marBottom w:val="0"/>
      <w:divBdr>
        <w:top w:val="none" w:sz="0" w:space="0" w:color="auto"/>
        <w:left w:val="none" w:sz="0" w:space="0" w:color="auto"/>
        <w:bottom w:val="none" w:sz="0" w:space="0" w:color="auto"/>
        <w:right w:val="none" w:sz="0" w:space="0" w:color="auto"/>
      </w:divBdr>
    </w:div>
    <w:div w:id="779106443">
      <w:bodyDiv w:val="1"/>
      <w:marLeft w:val="0"/>
      <w:marRight w:val="0"/>
      <w:marTop w:val="0"/>
      <w:marBottom w:val="0"/>
      <w:divBdr>
        <w:top w:val="none" w:sz="0" w:space="0" w:color="auto"/>
        <w:left w:val="none" w:sz="0" w:space="0" w:color="auto"/>
        <w:bottom w:val="none" w:sz="0" w:space="0" w:color="auto"/>
        <w:right w:val="none" w:sz="0" w:space="0" w:color="auto"/>
      </w:divBdr>
    </w:div>
    <w:div w:id="779495742">
      <w:bodyDiv w:val="1"/>
      <w:marLeft w:val="0"/>
      <w:marRight w:val="0"/>
      <w:marTop w:val="0"/>
      <w:marBottom w:val="0"/>
      <w:divBdr>
        <w:top w:val="none" w:sz="0" w:space="0" w:color="auto"/>
        <w:left w:val="none" w:sz="0" w:space="0" w:color="auto"/>
        <w:bottom w:val="none" w:sz="0" w:space="0" w:color="auto"/>
        <w:right w:val="none" w:sz="0" w:space="0" w:color="auto"/>
      </w:divBdr>
    </w:div>
    <w:div w:id="779566623">
      <w:bodyDiv w:val="1"/>
      <w:marLeft w:val="0"/>
      <w:marRight w:val="0"/>
      <w:marTop w:val="0"/>
      <w:marBottom w:val="0"/>
      <w:divBdr>
        <w:top w:val="none" w:sz="0" w:space="0" w:color="auto"/>
        <w:left w:val="none" w:sz="0" w:space="0" w:color="auto"/>
        <w:bottom w:val="none" w:sz="0" w:space="0" w:color="auto"/>
        <w:right w:val="none" w:sz="0" w:space="0" w:color="auto"/>
      </w:divBdr>
    </w:div>
    <w:div w:id="779644106">
      <w:bodyDiv w:val="1"/>
      <w:marLeft w:val="0"/>
      <w:marRight w:val="0"/>
      <w:marTop w:val="0"/>
      <w:marBottom w:val="0"/>
      <w:divBdr>
        <w:top w:val="none" w:sz="0" w:space="0" w:color="auto"/>
        <w:left w:val="none" w:sz="0" w:space="0" w:color="auto"/>
        <w:bottom w:val="none" w:sz="0" w:space="0" w:color="auto"/>
        <w:right w:val="none" w:sz="0" w:space="0" w:color="auto"/>
      </w:divBdr>
    </w:div>
    <w:div w:id="779757734">
      <w:bodyDiv w:val="1"/>
      <w:marLeft w:val="0"/>
      <w:marRight w:val="0"/>
      <w:marTop w:val="0"/>
      <w:marBottom w:val="0"/>
      <w:divBdr>
        <w:top w:val="none" w:sz="0" w:space="0" w:color="auto"/>
        <w:left w:val="none" w:sz="0" w:space="0" w:color="auto"/>
        <w:bottom w:val="none" w:sz="0" w:space="0" w:color="auto"/>
        <w:right w:val="none" w:sz="0" w:space="0" w:color="auto"/>
      </w:divBdr>
    </w:div>
    <w:div w:id="779765230">
      <w:bodyDiv w:val="1"/>
      <w:marLeft w:val="0"/>
      <w:marRight w:val="0"/>
      <w:marTop w:val="0"/>
      <w:marBottom w:val="0"/>
      <w:divBdr>
        <w:top w:val="none" w:sz="0" w:space="0" w:color="auto"/>
        <w:left w:val="none" w:sz="0" w:space="0" w:color="auto"/>
        <w:bottom w:val="none" w:sz="0" w:space="0" w:color="auto"/>
        <w:right w:val="none" w:sz="0" w:space="0" w:color="auto"/>
      </w:divBdr>
    </w:div>
    <w:div w:id="779960015">
      <w:bodyDiv w:val="1"/>
      <w:marLeft w:val="0"/>
      <w:marRight w:val="0"/>
      <w:marTop w:val="0"/>
      <w:marBottom w:val="0"/>
      <w:divBdr>
        <w:top w:val="none" w:sz="0" w:space="0" w:color="auto"/>
        <w:left w:val="none" w:sz="0" w:space="0" w:color="auto"/>
        <w:bottom w:val="none" w:sz="0" w:space="0" w:color="auto"/>
        <w:right w:val="none" w:sz="0" w:space="0" w:color="auto"/>
      </w:divBdr>
    </w:div>
    <w:div w:id="780035408">
      <w:bodyDiv w:val="1"/>
      <w:marLeft w:val="0"/>
      <w:marRight w:val="0"/>
      <w:marTop w:val="0"/>
      <w:marBottom w:val="0"/>
      <w:divBdr>
        <w:top w:val="none" w:sz="0" w:space="0" w:color="auto"/>
        <w:left w:val="none" w:sz="0" w:space="0" w:color="auto"/>
        <w:bottom w:val="none" w:sz="0" w:space="0" w:color="auto"/>
        <w:right w:val="none" w:sz="0" w:space="0" w:color="auto"/>
      </w:divBdr>
    </w:div>
    <w:div w:id="780144718">
      <w:bodyDiv w:val="1"/>
      <w:marLeft w:val="0"/>
      <w:marRight w:val="0"/>
      <w:marTop w:val="0"/>
      <w:marBottom w:val="0"/>
      <w:divBdr>
        <w:top w:val="none" w:sz="0" w:space="0" w:color="auto"/>
        <w:left w:val="none" w:sz="0" w:space="0" w:color="auto"/>
        <w:bottom w:val="none" w:sz="0" w:space="0" w:color="auto"/>
        <w:right w:val="none" w:sz="0" w:space="0" w:color="auto"/>
      </w:divBdr>
    </w:div>
    <w:div w:id="780297974">
      <w:bodyDiv w:val="1"/>
      <w:marLeft w:val="0"/>
      <w:marRight w:val="0"/>
      <w:marTop w:val="0"/>
      <w:marBottom w:val="0"/>
      <w:divBdr>
        <w:top w:val="none" w:sz="0" w:space="0" w:color="auto"/>
        <w:left w:val="none" w:sz="0" w:space="0" w:color="auto"/>
        <w:bottom w:val="none" w:sz="0" w:space="0" w:color="auto"/>
        <w:right w:val="none" w:sz="0" w:space="0" w:color="auto"/>
      </w:divBdr>
    </w:div>
    <w:div w:id="780304304">
      <w:bodyDiv w:val="1"/>
      <w:marLeft w:val="0"/>
      <w:marRight w:val="0"/>
      <w:marTop w:val="0"/>
      <w:marBottom w:val="0"/>
      <w:divBdr>
        <w:top w:val="none" w:sz="0" w:space="0" w:color="auto"/>
        <w:left w:val="none" w:sz="0" w:space="0" w:color="auto"/>
        <w:bottom w:val="none" w:sz="0" w:space="0" w:color="auto"/>
        <w:right w:val="none" w:sz="0" w:space="0" w:color="auto"/>
      </w:divBdr>
    </w:div>
    <w:div w:id="780420051">
      <w:bodyDiv w:val="1"/>
      <w:marLeft w:val="0"/>
      <w:marRight w:val="0"/>
      <w:marTop w:val="0"/>
      <w:marBottom w:val="0"/>
      <w:divBdr>
        <w:top w:val="none" w:sz="0" w:space="0" w:color="auto"/>
        <w:left w:val="none" w:sz="0" w:space="0" w:color="auto"/>
        <w:bottom w:val="none" w:sz="0" w:space="0" w:color="auto"/>
        <w:right w:val="none" w:sz="0" w:space="0" w:color="auto"/>
      </w:divBdr>
    </w:div>
    <w:div w:id="780879955">
      <w:bodyDiv w:val="1"/>
      <w:marLeft w:val="0"/>
      <w:marRight w:val="0"/>
      <w:marTop w:val="0"/>
      <w:marBottom w:val="0"/>
      <w:divBdr>
        <w:top w:val="none" w:sz="0" w:space="0" w:color="auto"/>
        <w:left w:val="none" w:sz="0" w:space="0" w:color="auto"/>
        <w:bottom w:val="none" w:sz="0" w:space="0" w:color="auto"/>
        <w:right w:val="none" w:sz="0" w:space="0" w:color="auto"/>
      </w:divBdr>
    </w:div>
    <w:div w:id="780884272">
      <w:bodyDiv w:val="1"/>
      <w:marLeft w:val="0"/>
      <w:marRight w:val="0"/>
      <w:marTop w:val="0"/>
      <w:marBottom w:val="0"/>
      <w:divBdr>
        <w:top w:val="none" w:sz="0" w:space="0" w:color="auto"/>
        <w:left w:val="none" w:sz="0" w:space="0" w:color="auto"/>
        <w:bottom w:val="none" w:sz="0" w:space="0" w:color="auto"/>
        <w:right w:val="none" w:sz="0" w:space="0" w:color="auto"/>
      </w:divBdr>
    </w:div>
    <w:div w:id="780957060">
      <w:bodyDiv w:val="1"/>
      <w:marLeft w:val="0"/>
      <w:marRight w:val="0"/>
      <w:marTop w:val="0"/>
      <w:marBottom w:val="0"/>
      <w:divBdr>
        <w:top w:val="none" w:sz="0" w:space="0" w:color="auto"/>
        <w:left w:val="none" w:sz="0" w:space="0" w:color="auto"/>
        <w:bottom w:val="none" w:sz="0" w:space="0" w:color="auto"/>
        <w:right w:val="none" w:sz="0" w:space="0" w:color="auto"/>
      </w:divBdr>
    </w:div>
    <w:div w:id="780993826">
      <w:bodyDiv w:val="1"/>
      <w:marLeft w:val="0"/>
      <w:marRight w:val="0"/>
      <w:marTop w:val="0"/>
      <w:marBottom w:val="0"/>
      <w:divBdr>
        <w:top w:val="none" w:sz="0" w:space="0" w:color="auto"/>
        <w:left w:val="none" w:sz="0" w:space="0" w:color="auto"/>
        <w:bottom w:val="none" w:sz="0" w:space="0" w:color="auto"/>
        <w:right w:val="none" w:sz="0" w:space="0" w:color="auto"/>
      </w:divBdr>
    </w:div>
    <w:div w:id="781075435">
      <w:bodyDiv w:val="1"/>
      <w:marLeft w:val="0"/>
      <w:marRight w:val="0"/>
      <w:marTop w:val="0"/>
      <w:marBottom w:val="0"/>
      <w:divBdr>
        <w:top w:val="none" w:sz="0" w:space="0" w:color="auto"/>
        <w:left w:val="none" w:sz="0" w:space="0" w:color="auto"/>
        <w:bottom w:val="none" w:sz="0" w:space="0" w:color="auto"/>
        <w:right w:val="none" w:sz="0" w:space="0" w:color="auto"/>
      </w:divBdr>
    </w:div>
    <w:div w:id="781413890">
      <w:bodyDiv w:val="1"/>
      <w:marLeft w:val="0"/>
      <w:marRight w:val="0"/>
      <w:marTop w:val="0"/>
      <w:marBottom w:val="0"/>
      <w:divBdr>
        <w:top w:val="none" w:sz="0" w:space="0" w:color="auto"/>
        <w:left w:val="none" w:sz="0" w:space="0" w:color="auto"/>
        <w:bottom w:val="none" w:sz="0" w:space="0" w:color="auto"/>
        <w:right w:val="none" w:sz="0" w:space="0" w:color="auto"/>
      </w:divBdr>
    </w:div>
    <w:div w:id="781458041">
      <w:bodyDiv w:val="1"/>
      <w:marLeft w:val="0"/>
      <w:marRight w:val="0"/>
      <w:marTop w:val="0"/>
      <w:marBottom w:val="0"/>
      <w:divBdr>
        <w:top w:val="none" w:sz="0" w:space="0" w:color="auto"/>
        <w:left w:val="none" w:sz="0" w:space="0" w:color="auto"/>
        <w:bottom w:val="none" w:sz="0" w:space="0" w:color="auto"/>
        <w:right w:val="none" w:sz="0" w:space="0" w:color="auto"/>
      </w:divBdr>
    </w:div>
    <w:div w:id="781536460">
      <w:bodyDiv w:val="1"/>
      <w:marLeft w:val="0"/>
      <w:marRight w:val="0"/>
      <w:marTop w:val="0"/>
      <w:marBottom w:val="0"/>
      <w:divBdr>
        <w:top w:val="none" w:sz="0" w:space="0" w:color="auto"/>
        <w:left w:val="none" w:sz="0" w:space="0" w:color="auto"/>
        <w:bottom w:val="none" w:sz="0" w:space="0" w:color="auto"/>
        <w:right w:val="none" w:sz="0" w:space="0" w:color="auto"/>
      </w:divBdr>
    </w:div>
    <w:div w:id="782119618">
      <w:bodyDiv w:val="1"/>
      <w:marLeft w:val="0"/>
      <w:marRight w:val="0"/>
      <w:marTop w:val="0"/>
      <w:marBottom w:val="0"/>
      <w:divBdr>
        <w:top w:val="none" w:sz="0" w:space="0" w:color="auto"/>
        <w:left w:val="none" w:sz="0" w:space="0" w:color="auto"/>
        <w:bottom w:val="none" w:sz="0" w:space="0" w:color="auto"/>
        <w:right w:val="none" w:sz="0" w:space="0" w:color="auto"/>
      </w:divBdr>
    </w:div>
    <w:div w:id="782270023">
      <w:bodyDiv w:val="1"/>
      <w:marLeft w:val="0"/>
      <w:marRight w:val="0"/>
      <w:marTop w:val="0"/>
      <w:marBottom w:val="0"/>
      <w:divBdr>
        <w:top w:val="none" w:sz="0" w:space="0" w:color="auto"/>
        <w:left w:val="none" w:sz="0" w:space="0" w:color="auto"/>
        <w:bottom w:val="none" w:sz="0" w:space="0" w:color="auto"/>
        <w:right w:val="none" w:sz="0" w:space="0" w:color="auto"/>
      </w:divBdr>
    </w:div>
    <w:div w:id="782305120">
      <w:bodyDiv w:val="1"/>
      <w:marLeft w:val="0"/>
      <w:marRight w:val="0"/>
      <w:marTop w:val="0"/>
      <w:marBottom w:val="0"/>
      <w:divBdr>
        <w:top w:val="none" w:sz="0" w:space="0" w:color="auto"/>
        <w:left w:val="none" w:sz="0" w:space="0" w:color="auto"/>
        <w:bottom w:val="none" w:sz="0" w:space="0" w:color="auto"/>
        <w:right w:val="none" w:sz="0" w:space="0" w:color="auto"/>
      </w:divBdr>
    </w:div>
    <w:div w:id="782649056">
      <w:bodyDiv w:val="1"/>
      <w:marLeft w:val="0"/>
      <w:marRight w:val="0"/>
      <w:marTop w:val="0"/>
      <w:marBottom w:val="0"/>
      <w:divBdr>
        <w:top w:val="none" w:sz="0" w:space="0" w:color="auto"/>
        <w:left w:val="none" w:sz="0" w:space="0" w:color="auto"/>
        <w:bottom w:val="none" w:sz="0" w:space="0" w:color="auto"/>
        <w:right w:val="none" w:sz="0" w:space="0" w:color="auto"/>
      </w:divBdr>
    </w:div>
    <w:div w:id="782722757">
      <w:bodyDiv w:val="1"/>
      <w:marLeft w:val="0"/>
      <w:marRight w:val="0"/>
      <w:marTop w:val="0"/>
      <w:marBottom w:val="0"/>
      <w:divBdr>
        <w:top w:val="none" w:sz="0" w:space="0" w:color="auto"/>
        <w:left w:val="none" w:sz="0" w:space="0" w:color="auto"/>
        <w:bottom w:val="none" w:sz="0" w:space="0" w:color="auto"/>
        <w:right w:val="none" w:sz="0" w:space="0" w:color="auto"/>
      </w:divBdr>
    </w:div>
    <w:div w:id="782767043">
      <w:bodyDiv w:val="1"/>
      <w:marLeft w:val="0"/>
      <w:marRight w:val="0"/>
      <w:marTop w:val="0"/>
      <w:marBottom w:val="0"/>
      <w:divBdr>
        <w:top w:val="none" w:sz="0" w:space="0" w:color="auto"/>
        <w:left w:val="none" w:sz="0" w:space="0" w:color="auto"/>
        <w:bottom w:val="none" w:sz="0" w:space="0" w:color="auto"/>
        <w:right w:val="none" w:sz="0" w:space="0" w:color="auto"/>
      </w:divBdr>
    </w:div>
    <w:div w:id="782774073">
      <w:bodyDiv w:val="1"/>
      <w:marLeft w:val="0"/>
      <w:marRight w:val="0"/>
      <w:marTop w:val="0"/>
      <w:marBottom w:val="0"/>
      <w:divBdr>
        <w:top w:val="none" w:sz="0" w:space="0" w:color="auto"/>
        <w:left w:val="none" w:sz="0" w:space="0" w:color="auto"/>
        <w:bottom w:val="none" w:sz="0" w:space="0" w:color="auto"/>
        <w:right w:val="none" w:sz="0" w:space="0" w:color="auto"/>
      </w:divBdr>
    </w:div>
    <w:div w:id="783158703">
      <w:bodyDiv w:val="1"/>
      <w:marLeft w:val="0"/>
      <w:marRight w:val="0"/>
      <w:marTop w:val="0"/>
      <w:marBottom w:val="0"/>
      <w:divBdr>
        <w:top w:val="none" w:sz="0" w:space="0" w:color="auto"/>
        <w:left w:val="none" w:sz="0" w:space="0" w:color="auto"/>
        <w:bottom w:val="none" w:sz="0" w:space="0" w:color="auto"/>
        <w:right w:val="none" w:sz="0" w:space="0" w:color="auto"/>
      </w:divBdr>
    </w:div>
    <w:div w:id="783619775">
      <w:bodyDiv w:val="1"/>
      <w:marLeft w:val="0"/>
      <w:marRight w:val="0"/>
      <w:marTop w:val="0"/>
      <w:marBottom w:val="0"/>
      <w:divBdr>
        <w:top w:val="none" w:sz="0" w:space="0" w:color="auto"/>
        <w:left w:val="none" w:sz="0" w:space="0" w:color="auto"/>
        <w:bottom w:val="none" w:sz="0" w:space="0" w:color="auto"/>
        <w:right w:val="none" w:sz="0" w:space="0" w:color="auto"/>
      </w:divBdr>
    </w:div>
    <w:div w:id="783620663">
      <w:bodyDiv w:val="1"/>
      <w:marLeft w:val="0"/>
      <w:marRight w:val="0"/>
      <w:marTop w:val="0"/>
      <w:marBottom w:val="0"/>
      <w:divBdr>
        <w:top w:val="none" w:sz="0" w:space="0" w:color="auto"/>
        <w:left w:val="none" w:sz="0" w:space="0" w:color="auto"/>
        <w:bottom w:val="none" w:sz="0" w:space="0" w:color="auto"/>
        <w:right w:val="none" w:sz="0" w:space="0" w:color="auto"/>
      </w:divBdr>
    </w:div>
    <w:div w:id="783891764">
      <w:bodyDiv w:val="1"/>
      <w:marLeft w:val="0"/>
      <w:marRight w:val="0"/>
      <w:marTop w:val="0"/>
      <w:marBottom w:val="0"/>
      <w:divBdr>
        <w:top w:val="none" w:sz="0" w:space="0" w:color="auto"/>
        <w:left w:val="none" w:sz="0" w:space="0" w:color="auto"/>
        <w:bottom w:val="none" w:sz="0" w:space="0" w:color="auto"/>
        <w:right w:val="none" w:sz="0" w:space="0" w:color="auto"/>
      </w:divBdr>
    </w:div>
    <w:div w:id="784232141">
      <w:bodyDiv w:val="1"/>
      <w:marLeft w:val="0"/>
      <w:marRight w:val="0"/>
      <w:marTop w:val="0"/>
      <w:marBottom w:val="0"/>
      <w:divBdr>
        <w:top w:val="none" w:sz="0" w:space="0" w:color="auto"/>
        <w:left w:val="none" w:sz="0" w:space="0" w:color="auto"/>
        <w:bottom w:val="none" w:sz="0" w:space="0" w:color="auto"/>
        <w:right w:val="none" w:sz="0" w:space="0" w:color="auto"/>
      </w:divBdr>
    </w:div>
    <w:div w:id="784233209">
      <w:bodyDiv w:val="1"/>
      <w:marLeft w:val="0"/>
      <w:marRight w:val="0"/>
      <w:marTop w:val="0"/>
      <w:marBottom w:val="0"/>
      <w:divBdr>
        <w:top w:val="none" w:sz="0" w:space="0" w:color="auto"/>
        <w:left w:val="none" w:sz="0" w:space="0" w:color="auto"/>
        <w:bottom w:val="none" w:sz="0" w:space="0" w:color="auto"/>
        <w:right w:val="none" w:sz="0" w:space="0" w:color="auto"/>
      </w:divBdr>
    </w:div>
    <w:div w:id="784618106">
      <w:bodyDiv w:val="1"/>
      <w:marLeft w:val="0"/>
      <w:marRight w:val="0"/>
      <w:marTop w:val="0"/>
      <w:marBottom w:val="0"/>
      <w:divBdr>
        <w:top w:val="none" w:sz="0" w:space="0" w:color="auto"/>
        <w:left w:val="none" w:sz="0" w:space="0" w:color="auto"/>
        <w:bottom w:val="none" w:sz="0" w:space="0" w:color="auto"/>
        <w:right w:val="none" w:sz="0" w:space="0" w:color="auto"/>
      </w:divBdr>
    </w:div>
    <w:div w:id="784811339">
      <w:bodyDiv w:val="1"/>
      <w:marLeft w:val="0"/>
      <w:marRight w:val="0"/>
      <w:marTop w:val="0"/>
      <w:marBottom w:val="0"/>
      <w:divBdr>
        <w:top w:val="none" w:sz="0" w:space="0" w:color="auto"/>
        <w:left w:val="none" w:sz="0" w:space="0" w:color="auto"/>
        <w:bottom w:val="none" w:sz="0" w:space="0" w:color="auto"/>
        <w:right w:val="none" w:sz="0" w:space="0" w:color="auto"/>
      </w:divBdr>
    </w:div>
    <w:div w:id="785006372">
      <w:bodyDiv w:val="1"/>
      <w:marLeft w:val="0"/>
      <w:marRight w:val="0"/>
      <w:marTop w:val="0"/>
      <w:marBottom w:val="0"/>
      <w:divBdr>
        <w:top w:val="none" w:sz="0" w:space="0" w:color="auto"/>
        <w:left w:val="none" w:sz="0" w:space="0" w:color="auto"/>
        <w:bottom w:val="none" w:sz="0" w:space="0" w:color="auto"/>
        <w:right w:val="none" w:sz="0" w:space="0" w:color="auto"/>
      </w:divBdr>
    </w:div>
    <w:div w:id="785083168">
      <w:bodyDiv w:val="1"/>
      <w:marLeft w:val="0"/>
      <w:marRight w:val="0"/>
      <w:marTop w:val="0"/>
      <w:marBottom w:val="0"/>
      <w:divBdr>
        <w:top w:val="none" w:sz="0" w:space="0" w:color="auto"/>
        <w:left w:val="none" w:sz="0" w:space="0" w:color="auto"/>
        <w:bottom w:val="none" w:sz="0" w:space="0" w:color="auto"/>
        <w:right w:val="none" w:sz="0" w:space="0" w:color="auto"/>
      </w:divBdr>
    </w:div>
    <w:div w:id="785664579">
      <w:bodyDiv w:val="1"/>
      <w:marLeft w:val="0"/>
      <w:marRight w:val="0"/>
      <w:marTop w:val="0"/>
      <w:marBottom w:val="0"/>
      <w:divBdr>
        <w:top w:val="none" w:sz="0" w:space="0" w:color="auto"/>
        <w:left w:val="none" w:sz="0" w:space="0" w:color="auto"/>
        <w:bottom w:val="none" w:sz="0" w:space="0" w:color="auto"/>
        <w:right w:val="none" w:sz="0" w:space="0" w:color="auto"/>
      </w:divBdr>
    </w:div>
    <w:div w:id="785739787">
      <w:bodyDiv w:val="1"/>
      <w:marLeft w:val="0"/>
      <w:marRight w:val="0"/>
      <w:marTop w:val="0"/>
      <w:marBottom w:val="0"/>
      <w:divBdr>
        <w:top w:val="none" w:sz="0" w:space="0" w:color="auto"/>
        <w:left w:val="none" w:sz="0" w:space="0" w:color="auto"/>
        <w:bottom w:val="none" w:sz="0" w:space="0" w:color="auto"/>
        <w:right w:val="none" w:sz="0" w:space="0" w:color="auto"/>
      </w:divBdr>
    </w:div>
    <w:div w:id="785923993">
      <w:bodyDiv w:val="1"/>
      <w:marLeft w:val="0"/>
      <w:marRight w:val="0"/>
      <w:marTop w:val="0"/>
      <w:marBottom w:val="0"/>
      <w:divBdr>
        <w:top w:val="none" w:sz="0" w:space="0" w:color="auto"/>
        <w:left w:val="none" w:sz="0" w:space="0" w:color="auto"/>
        <w:bottom w:val="none" w:sz="0" w:space="0" w:color="auto"/>
        <w:right w:val="none" w:sz="0" w:space="0" w:color="auto"/>
      </w:divBdr>
    </w:div>
    <w:div w:id="785975084">
      <w:bodyDiv w:val="1"/>
      <w:marLeft w:val="0"/>
      <w:marRight w:val="0"/>
      <w:marTop w:val="0"/>
      <w:marBottom w:val="0"/>
      <w:divBdr>
        <w:top w:val="none" w:sz="0" w:space="0" w:color="auto"/>
        <w:left w:val="none" w:sz="0" w:space="0" w:color="auto"/>
        <w:bottom w:val="none" w:sz="0" w:space="0" w:color="auto"/>
        <w:right w:val="none" w:sz="0" w:space="0" w:color="auto"/>
      </w:divBdr>
    </w:div>
    <w:div w:id="786117682">
      <w:bodyDiv w:val="1"/>
      <w:marLeft w:val="0"/>
      <w:marRight w:val="0"/>
      <w:marTop w:val="0"/>
      <w:marBottom w:val="0"/>
      <w:divBdr>
        <w:top w:val="none" w:sz="0" w:space="0" w:color="auto"/>
        <w:left w:val="none" w:sz="0" w:space="0" w:color="auto"/>
        <w:bottom w:val="none" w:sz="0" w:space="0" w:color="auto"/>
        <w:right w:val="none" w:sz="0" w:space="0" w:color="auto"/>
      </w:divBdr>
    </w:div>
    <w:div w:id="786243824">
      <w:bodyDiv w:val="1"/>
      <w:marLeft w:val="0"/>
      <w:marRight w:val="0"/>
      <w:marTop w:val="0"/>
      <w:marBottom w:val="0"/>
      <w:divBdr>
        <w:top w:val="none" w:sz="0" w:space="0" w:color="auto"/>
        <w:left w:val="none" w:sz="0" w:space="0" w:color="auto"/>
        <w:bottom w:val="none" w:sz="0" w:space="0" w:color="auto"/>
        <w:right w:val="none" w:sz="0" w:space="0" w:color="auto"/>
      </w:divBdr>
    </w:div>
    <w:div w:id="786630235">
      <w:bodyDiv w:val="1"/>
      <w:marLeft w:val="0"/>
      <w:marRight w:val="0"/>
      <w:marTop w:val="0"/>
      <w:marBottom w:val="0"/>
      <w:divBdr>
        <w:top w:val="none" w:sz="0" w:space="0" w:color="auto"/>
        <w:left w:val="none" w:sz="0" w:space="0" w:color="auto"/>
        <w:bottom w:val="none" w:sz="0" w:space="0" w:color="auto"/>
        <w:right w:val="none" w:sz="0" w:space="0" w:color="auto"/>
      </w:divBdr>
    </w:div>
    <w:div w:id="786700510">
      <w:bodyDiv w:val="1"/>
      <w:marLeft w:val="0"/>
      <w:marRight w:val="0"/>
      <w:marTop w:val="0"/>
      <w:marBottom w:val="0"/>
      <w:divBdr>
        <w:top w:val="none" w:sz="0" w:space="0" w:color="auto"/>
        <w:left w:val="none" w:sz="0" w:space="0" w:color="auto"/>
        <w:bottom w:val="none" w:sz="0" w:space="0" w:color="auto"/>
        <w:right w:val="none" w:sz="0" w:space="0" w:color="auto"/>
      </w:divBdr>
    </w:div>
    <w:div w:id="787045171">
      <w:bodyDiv w:val="1"/>
      <w:marLeft w:val="0"/>
      <w:marRight w:val="0"/>
      <w:marTop w:val="0"/>
      <w:marBottom w:val="0"/>
      <w:divBdr>
        <w:top w:val="none" w:sz="0" w:space="0" w:color="auto"/>
        <w:left w:val="none" w:sz="0" w:space="0" w:color="auto"/>
        <w:bottom w:val="none" w:sz="0" w:space="0" w:color="auto"/>
        <w:right w:val="none" w:sz="0" w:space="0" w:color="auto"/>
      </w:divBdr>
    </w:div>
    <w:div w:id="787159169">
      <w:bodyDiv w:val="1"/>
      <w:marLeft w:val="0"/>
      <w:marRight w:val="0"/>
      <w:marTop w:val="0"/>
      <w:marBottom w:val="0"/>
      <w:divBdr>
        <w:top w:val="none" w:sz="0" w:space="0" w:color="auto"/>
        <w:left w:val="none" w:sz="0" w:space="0" w:color="auto"/>
        <w:bottom w:val="none" w:sz="0" w:space="0" w:color="auto"/>
        <w:right w:val="none" w:sz="0" w:space="0" w:color="auto"/>
      </w:divBdr>
    </w:div>
    <w:div w:id="787235754">
      <w:bodyDiv w:val="1"/>
      <w:marLeft w:val="0"/>
      <w:marRight w:val="0"/>
      <w:marTop w:val="0"/>
      <w:marBottom w:val="0"/>
      <w:divBdr>
        <w:top w:val="none" w:sz="0" w:space="0" w:color="auto"/>
        <w:left w:val="none" w:sz="0" w:space="0" w:color="auto"/>
        <w:bottom w:val="none" w:sz="0" w:space="0" w:color="auto"/>
        <w:right w:val="none" w:sz="0" w:space="0" w:color="auto"/>
      </w:divBdr>
    </w:div>
    <w:div w:id="787629450">
      <w:bodyDiv w:val="1"/>
      <w:marLeft w:val="0"/>
      <w:marRight w:val="0"/>
      <w:marTop w:val="0"/>
      <w:marBottom w:val="0"/>
      <w:divBdr>
        <w:top w:val="none" w:sz="0" w:space="0" w:color="auto"/>
        <w:left w:val="none" w:sz="0" w:space="0" w:color="auto"/>
        <w:bottom w:val="none" w:sz="0" w:space="0" w:color="auto"/>
        <w:right w:val="none" w:sz="0" w:space="0" w:color="auto"/>
      </w:divBdr>
    </w:div>
    <w:div w:id="787968311">
      <w:bodyDiv w:val="1"/>
      <w:marLeft w:val="0"/>
      <w:marRight w:val="0"/>
      <w:marTop w:val="0"/>
      <w:marBottom w:val="0"/>
      <w:divBdr>
        <w:top w:val="none" w:sz="0" w:space="0" w:color="auto"/>
        <w:left w:val="none" w:sz="0" w:space="0" w:color="auto"/>
        <w:bottom w:val="none" w:sz="0" w:space="0" w:color="auto"/>
        <w:right w:val="none" w:sz="0" w:space="0" w:color="auto"/>
      </w:divBdr>
    </w:div>
    <w:div w:id="788012648">
      <w:bodyDiv w:val="1"/>
      <w:marLeft w:val="0"/>
      <w:marRight w:val="0"/>
      <w:marTop w:val="0"/>
      <w:marBottom w:val="0"/>
      <w:divBdr>
        <w:top w:val="none" w:sz="0" w:space="0" w:color="auto"/>
        <w:left w:val="none" w:sz="0" w:space="0" w:color="auto"/>
        <w:bottom w:val="none" w:sz="0" w:space="0" w:color="auto"/>
        <w:right w:val="none" w:sz="0" w:space="0" w:color="auto"/>
      </w:divBdr>
    </w:div>
    <w:div w:id="788358642">
      <w:bodyDiv w:val="1"/>
      <w:marLeft w:val="0"/>
      <w:marRight w:val="0"/>
      <w:marTop w:val="0"/>
      <w:marBottom w:val="0"/>
      <w:divBdr>
        <w:top w:val="none" w:sz="0" w:space="0" w:color="auto"/>
        <w:left w:val="none" w:sz="0" w:space="0" w:color="auto"/>
        <w:bottom w:val="none" w:sz="0" w:space="0" w:color="auto"/>
        <w:right w:val="none" w:sz="0" w:space="0" w:color="auto"/>
      </w:divBdr>
    </w:div>
    <w:div w:id="788622487">
      <w:bodyDiv w:val="1"/>
      <w:marLeft w:val="0"/>
      <w:marRight w:val="0"/>
      <w:marTop w:val="0"/>
      <w:marBottom w:val="0"/>
      <w:divBdr>
        <w:top w:val="none" w:sz="0" w:space="0" w:color="auto"/>
        <w:left w:val="none" w:sz="0" w:space="0" w:color="auto"/>
        <w:bottom w:val="none" w:sz="0" w:space="0" w:color="auto"/>
        <w:right w:val="none" w:sz="0" w:space="0" w:color="auto"/>
      </w:divBdr>
    </w:div>
    <w:div w:id="788745127">
      <w:bodyDiv w:val="1"/>
      <w:marLeft w:val="0"/>
      <w:marRight w:val="0"/>
      <w:marTop w:val="0"/>
      <w:marBottom w:val="0"/>
      <w:divBdr>
        <w:top w:val="none" w:sz="0" w:space="0" w:color="auto"/>
        <w:left w:val="none" w:sz="0" w:space="0" w:color="auto"/>
        <w:bottom w:val="none" w:sz="0" w:space="0" w:color="auto"/>
        <w:right w:val="none" w:sz="0" w:space="0" w:color="auto"/>
      </w:divBdr>
    </w:div>
    <w:div w:id="788746264">
      <w:bodyDiv w:val="1"/>
      <w:marLeft w:val="0"/>
      <w:marRight w:val="0"/>
      <w:marTop w:val="0"/>
      <w:marBottom w:val="0"/>
      <w:divBdr>
        <w:top w:val="none" w:sz="0" w:space="0" w:color="auto"/>
        <w:left w:val="none" w:sz="0" w:space="0" w:color="auto"/>
        <w:bottom w:val="none" w:sz="0" w:space="0" w:color="auto"/>
        <w:right w:val="none" w:sz="0" w:space="0" w:color="auto"/>
      </w:divBdr>
    </w:div>
    <w:div w:id="788746437">
      <w:bodyDiv w:val="1"/>
      <w:marLeft w:val="0"/>
      <w:marRight w:val="0"/>
      <w:marTop w:val="0"/>
      <w:marBottom w:val="0"/>
      <w:divBdr>
        <w:top w:val="none" w:sz="0" w:space="0" w:color="auto"/>
        <w:left w:val="none" w:sz="0" w:space="0" w:color="auto"/>
        <w:bottom w:val="none" w:sz="0" w:space="0" w:color="auto"/>
        <w:right w:val="none" w:sz="0" w:space="0" w:color="auto"/>
      </w:divBdr>
    </w:div>
    <w:div w:id="788819424">
      <w:bodyDiv w:val="1"/>
      <w:marLeft w:val="0"/>
      <w:marRight w:val="0"/>
      <w:marTop w:val="0"/>
      <w:marBottom w:val="0"/>
      <w:divBdr>
        <w:top w:val="none" w:sz="0" w:space="0" w:color="auto"/>
        <w:left w:val="none" w:sz="0" w:space="0" w:color="auto"/>
        <w:bottom w:val="none" w:sz="0" w:space="0" w:color="auto"/>
        <w:right w:val="none" w:sz="0" w:space="0" w:color="auto"/>
      </w:divBdr>
    </w:div>
    <w:div w:id="789008198">
      <w:bodyDiv w:val="1"/>
      <w:marLeft w:val="0"/>
      <w:marRight w:val="0"/>
      <w:marTop w:val="0"/>
      <w:marBottom w:val="0"/>
      <w:divBdr>
        <w:top w:val="none" w:sz="0" w:space="0" w:color="auto"/>
        <w:left w:val="none" w:sz="0" w:space="0" w:color="auto"/>
        <w:bottom w:val="none" w:sz="0" w:space="0" w:color="auto"/>
        <w:right w:val="none" w:sz="0" w:space="0" w:color="auto"/>
      </w:divBdr>
    </w:div>
    <w:div w:id="789789459">
      <w:bodyDiv w:val="1"/>
      <w:marLeft w:val="0"/>
      <w:marRight w:val="0"/>
      <w:marTop w:val="0"/>
      <w:marBottom w:val="0"/>
      <w:divBdr>
        <w:top w:val="none" w:sz="0" w:space="0" w:color="auto"/>
        <w:left w:val="none" w:sz="0" w:space="0" w:color="auto"/>
        <w:bottom w:val="none" w:sz="0" w:space="0" w:color="auto"/>
        <w:right w:val="none" w:sz="0" w:space="0" w:color="auto"/>
      </w:divBdr>
    </w:div>
    <w:div w:id="789859008">
      <w:bodyDiv w:val="1"/>
      <w:marLeft w:val="0"/>
      <w:marRight w:val="0"/>
      <w:marTop w:val="0"/>
      <w:marBottom w:val="0"/>
      <w:divBdr>
        <w:top w:val="none" w:sz="0" w:space="0" w:color="auto"/>
        <w:left w:val="none" w:sz="0" w:space="0" w:color="auto"/>
        <w:bottom w:val="none" w:sz="0" w:space="0" w:color="auto"/>
        <w:right w:val="none" w:sz="0" w:space="0" w:color="auto"/>
      </w:divBdr>
    </w:div>
    <w:div w:id="789864475">
      <w:bodyDiv w:val="1"/>
      <w:marLeft w:val="0"/>
      <w:marRight w:val="0"/>
      <w:marTop w:val="0"/>
      <w:marBottom w:val="0"/>
      <w:divBdr>
        <w:top w:val="none" w:sz="0" w:space="0" w:color="auto"/>
        <w:left w:val="none" w:sz="0" w:space="0" w:color="auto"/>
        <w:bottom w:val="none" w:sz="0" w:space="0" w:color="auto"/>
        <w:right w:val="none" w:sz="0" w:space="0" w:color="auto"/>
      </w:divBdr>
    </w:div>
    <w:div w:id="790133491">
      <w:bodyDiv w:val="1"/>
      <w:marLeft w:val="0"/>
      <w:marRight w:val="0"/>
      <w:marTop w:val="0"/>
      <w:marBottom w:val="0"/>
      <w:divBdr>
        <w:top w:val="none" w:sz="0" w:space="0" w:color="auto"/>
        <w:left w:val="none" w:sz="0" w:space="0" w:color="auto"/>
        <w:bottom w:val="none" w:sz="0" w:space="0" w:color="auto"/>
        <w:right w:val="none" w:sz="0" w:space="0" w:color="auto"/>
      </w:divBdr>
    </w:div>
    <w:div w:id="790242508">
      <w:bodyDiv w:val="1"/>
      <w:marLeft w:val="0"/>
      <w:marRight w:val="0"/>
      <w:marTop w:val="0"/>
      <w:marBottom w:val="0"/>
      <w:divBdr>
        <w:top w:val="none" w:sz="0" w:space="0" w:color="auto"/>
        <w:left w:val="none" w:sz="0" w:space="0" w:color="auto"/>
        <w:bottom w:val="none" w:sz="0" w:space="0" w:color="auto"/>
        <w:right w:val="none" w:sz="0" w:space="0" w:color="auto"/>
      </w:divBdr>
    </w:div>
    <w:div w:id="790515650">
      <w:bodyDiv w:val="1"/>
      <w:marLeft w:val="0"/>
      <w:marRight w:val="0"/>
      <w:marTop w:val="0"/>
      <w:marBottom w:val="0"/>
      <w:divBdr>
        <w:top w:val="none" w:sz="0" w:space="0" w:color="auto"/>
        <w:left w:val="none" w:sz="0" w:space="0" w:color="auto"/>
        <w:bottom w:val="none" w:sz="0" w:space="0" w:color="auto"/>
        <w:right w:val="none" w:sz="0" w:space="0" w:color="auto"/>
      </w:divBdr>
    </w:div>
    <w:div w:id="790903122">
      <w:bodyDiv w:val="1"/>
      <w:marLeft w:val="0"/>
      <w:marRight w:val="0"/>
      <w:marTop w:val="0"/>
      <w:marBottom w:val="0"/>
      <w:divBdr>
        <w:top w:val="none" w:sz="0" w:space="0" w:color="auto"/>
        <w:left w:val="none" w:sz="0" w:space="0" w:color="auto"/>
        <w:bottom w:val="none" w:sz="0" w:space="0" w:color="auto"/>
        <w:right w:val="none" w:sz="0" w:space="0" w:color="auto"/>
      </w:divBdr>
    </w:div>
    <w:div w:id="790975670">
      <w:bodyDiv w:val="1"/>
      <w:marLeft w:val="0"/>
      <w:marRight w:val="0"/>
      <w:marTop w:val="0"/>
      <w:marBottom w:val="0"/>
      <w:divBdr>
        <w:top w:val="none" w:sz="0" w:space="0" w:color="auto"/>
        <w:left w:val="none" w:sz="0" w:space="0" w:color="auto"/>
        <w:bottom w:val="none" w:sz="0" w:space="0" w:color="auto"/>
        <w:right w:val="none" w:sz="0" w:space="0" w:color="auto"/>
      </w:divBdr>
    </w:div>
    <w:div w:id="790975729">
      <w:bodyDiv w:val="1"/>
      <w:marLeft w:val="0"/>
      <w:marRight w:val="0"/>
      <w:marTop w:val="0"/>
      <w:marBottom w:val="0"/>
      <w:divBdr>
        <w:top w:val="none" w:sz="0" w:space="0" w:color="auto"/>
        <w:left w:val="none" w:sz="0" w:space="0" w:color="auto"/>
        <w:bottom w:val="none" w:sz="0" w:space="0" w:color="auto"/>
        <w:right w:val="none" w:sz="0" w:space="0" w:color="auto"/>
      </w:divBdr>
    </w:div>
    <w:div w:id="791174829">
      <w:bodyDiv w:val="1"/>
      <w:marLeft w:val="0"/>
      <w:marRight w:val="0"/>
      <w:marTop w:val="0"/>
      <w:marBottom w:val="0"/>
      <w:divBdr>
        <w:top w:val="none" w:sz="0" w:space="0" w:color="auto"/>
        <w:left w:val="none" w:sz="0" w:space="0" w:color="auto"/>
        <w:bottom w:val="none" w:sz="0" w:space="0" w:color="auto"/>
        <w:right w:val="none" w:sz="0" w:space="0" w:color="auto"/>
      </w:divBdr>
    </w:div>
    <w:div w:id="791560998">
      <w:bodyDiv w:val="1"/>
      <w:marLeft w:val="0"/>
      <w:marRight w:val="0"/>
      <w:marTop w:val="0"/>
      <w:marBottom w:val="0"/>
      <w:divBdr>
        <w:top w:val="none" w:sz="0" w:space="0" w:color="auto"/>
        <w:left w:val="none" w:sz="0" w:space="0" w:color="auto"/>
        <w:bottom w:val="none" w:sz="0" w:space="0" w:color="auto"/>
        <w:right w:val="none" w:sz="0" w:space="0" w:color="auto"/>
      </w:divBdr>
    </w:div>
    <w:div w:id="791636039">
      <w:bodyDiv w:val="1"/>
      <w:marLeft w:val="0"/>
      <w:marRight w:val="0"/>
      <w:marTop w:val="0"/>
      <w:marBottom w:val="0"/>
      <w:divBdr>
        <w:top w:val="none" w:sz="0" w:space="0" w:color="auto"/>
        <w:left w:val="none" w:sz="0" w:space="0" w:color="auto"/>
        <w:bottom w:val="none" w:sz="0" w:space="0" w:color="auto"/>
        <w:right w:val="none" w:sz="0" w:space="0" w:color="auto"/>
      </w:divBdr>
    </w:div>
    <w:div w:id="791704427">
      <w:bodyDiv w:val="1"/>
      <w:marLeft w:val="0"/>
      <w:marRight w:val="0"/>
      <w:marTop w:val="0"/>
      <w:marBottom w:val="0"/>
      <w:divBdr>
        <w:top w:val="none" w:sz="0" w:space="0" w:color="auto"/>
        <w:left w:val="none" w:sz="0" w:space="0" w:color="auto"/>
        <w:bottom w:val="none" w:sz="0" w:space="0" w:color="auto"/>
        <w:right w:val="none" w:sz="0" w:space="0" w:color="auto"/>
      </w:divBdr>
    </w:div>
    <w:div w:id="791897701">
      <w:bodyDiv w:val="1"/>
      <w:marLeft w:val="0"/>
      <w:marRight w:val="0"/>
      <w:marTop w:val="0"/>
      <w:marBottom w:val="0"/>
      <w:divBdr>
        <w:top w:val="none" w:sz="0" w:space="0" w:color="auto"/>
        <w:left w:val="none" w:sz="0" w:space="0" w:color="auto"/>
        <w:bottom w:val="none" w:sz="0" w:space="0" w:color="auto"/>
        <w:right w:val="none" w:sz="0" w:space="0" w:color="auto"/>
      </w:divBdr>
    </w:div>
    <w:div w:id="792020020">
      <w:bodyDiv w:val="1"/>
      <w:marLeft w:val="0"/>
      <w:marRight w:val="0"/>
      <w:marTop w:val="0"/>
      <w:marBottom w:val="0"/>
      <w:divBdr>
        <w:top w:val="none" w:sz="0" w:space="0" w:color="auto"/>
        <w:left w:val="none" w:sz="0" w:space="0" w:color="auto"/>
        <w:bottom w:val="none" w:sz="0" w:space="0" w:color="auto"/>
        <w:right w:val="none" w:sz="0" w:space="0" w:color="auto"/>
      </w:divBdr>
    </w:div>
    <w:div w:id="792095541">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2481204">
      <w:bodyDiv w:val="1"/>
      <w:marLeft w:val="0"/>
      <w:marRight w:val="0"/>
      <w:marTop w:val="0"/>
      <w:marBottom w:val="0"/>
      <w:divBdr>
        <w:top w:val="none" w:sz="0" w:space="0" w:color="auto"/>
        <w:left w:val="none" w:sz="0" w:space="0" w:color="auto"/>
        <w:bottom w:val="none" w:sz="0" w:space="0" w:color="auto"/>
        <w:right w:val="none" w:sz="0" w:space="0" w:color="auto"/>
      </w:divBdr>
    </w:div>
    <w:div w:id="792602624">
      <w:bodyDiv w:val="1"/>
      <w:marLeft w:val="0"/>
      <w:marRight w:val="0"/>
      <w:marTop w:val="0"/>
      <w:marBottom w:val="0"/>
      <w:divBdr>
        <w:top w:val="none" w:sz="0" w:space="0" w:color="auto"/>
        <w:left w:val="none" w:sz="0" w:space="0" w:color="auto"/>
        <w:bottom w:val="none" w:sz="0" w:space="0" w:color="auto"/>
        <w:right w:val="none" w:sz="0" w:space="0" w:color="auto"/>
      </w:divBdr>
    </w:div>
    <w:div w:id="792678718">
      <w:bodyDiv w:val="1"/>
      <w:marLeft w:val="0"/>
      <w:marRight w:val="0"/>
      <w:marTop w:val="0"/>
      <w:marBottom w:val="0"/>
      <w:divBdr>
        <w:top w:val="none" w:sz="0" w:space="0" w:color="auto"/>
        <w:left w:val="none" w:sz="0" w:space="0" w:color="auto"/>
        <w:bottom w:val="none" w:sz="0" w:space="0" w:color="auto"/>
        <w:right w:val="none" w:sz="0" w:space="0" w:color="auto"/>
      </w:divBdr>
    </w:div>
    <w:div w:id="792794704">
      <w:bodyDiv w:val="1"/>
      <w:marLeft w:val="0"/>
      <w:marRight w:val="0"/>
      <w:marTop w:val="0"/>
      <w:marBottom w:val="0"/>
      <w:divBdr>
        <w:top w:val="none" w:sz="0" w:space="0" w:color="auto"/>
        <w:left w:val="none" w:sz="0" w:space="0" w:color="auto"/>
        <w:bottom w:val="none" w:sz="0" w:space="0" w:color="auto"/>
        <w:right w:val="none" w:sz="0" w:space="0" w:color="auto"/>
      </w:divBdr>
    </w:div>
    <w:div w:id="792938239">
      <w:bodyDiv w:val="1"/>
      <w:marLeft w:val="0"/>
      <w:marRight w:val="0"/>
      <w:marTop w:val="0"/>
      <w:marBottom w:val="0"/>
      <w:divBdr>
        <w:top w:val="none" w:sz="0" w:space="0" w:color="auto"/>
        <w:left w:val="none" w:sz="0" w:space="0" w:color="auto"/>
        <w:bottom w:val="none" w:sz="0" w:space="0" w:color="auto"/>
        <w:right w:val="none" w:sz="0" w:space="0" w:color="auto"/>
      </w:divBdr>
    </w:div>
    <w:div w:id="792988603">
      <w:bodyDiv w:val="1"/>
      <w:marLeft w:val="0"/>
      <w:marRight w:val="0"/>
      <w:marTop w:val="0"/>
      <w:marBottom w:val="0"/>
      <w:divBdr>
        <w:top w:val="none" w:sz="0" w:space="0" w:color="auto"/>
        <w:left w:val="none" w:sz="0" w:space="0" w:color="auto"/>
        <w:bottom w:val="none" w:sz="0" w:space="0" w:color="auto"/>
        <w:right w:val="none" w:sz="0" w:space="0" w:color="auto"/>
      </w:divBdr>
    </w:div>
    <w:div w:id="793016869">
      <w:bodyDiv w:val="1"/>
      <w:marLeft w:val="0"/>
      <w:marRight w:val="0"/>
      <w:marTop w:val="0"/>
      <w:marBottom w:val="0"/>
      <w:divBdr>
        <w:top w:val="none" w:sz="0" w:space="0" w:color="auto"/>
        <w:left w:val="none" w:sz="0" w:space="0" w:color="auto"/>
        <w:bottom w:val="none" w:sz="0" w:space="0" w:color="auto"/>
        <w:right w:val="none" w:sz="0" w:space="0" w:color="auto"/>
      </w:divBdr>
    </w:div>
    <w:div w:id="793331995">
      <w:bodyDiv w:val="1"/>
      <w:marLeft w:val="0"/>
      <w:marRight w:val="0"/>
      <w:marTop w:val="0"/>
      <w:marBottom w:val="0"/>
      <w:divBdr>
        <w:top w:val="none" w:sz="0" w:space="0" w:color="auto"/>
        <w:left w:val="none" w:sz="0" w:space="0" w:color="auto"/>
        <w:bottom w:val="none" w:sz="0" w:space="0" w:color="auto"/>
        <w:right w:val="none" w:sz="0" w:space="0" w:color="auto"/>
      </w:divBdr>
    </w:div>
    <w:div w:id="793525206">
      <w:bodyDiv w:val="1"/>
      <w:marLeft w:val="0"/>
      <w:marRight w:val="0"/>
      <w:marTop w:val="0"/>
      <w:marBottom w:val="0"/>
      <w:divBdr>
        <w:top w:val="none" w:sz="0" w:space="0" w:color="auto"/>
        <w:left w:val="none" w:sz="0" w:space="0" w:color="auto"/>
        <w:bottom w:val="none" w:sz="0" w:space="0" w:color="auto"/>
        <w:right w:val="none" w:sz="0" w:space="0" w:color="auto"/>
      </w:divBdr>
    </w:div>
    <w:div w:id="793789057">
      <w:bodyDiv w:val="1"/>
      <w:marLeft w:val="0"/>
      <w:marRight w:val="0"/>
      <w:marTop w:val="0"/>
      <w:marBottom w:val="0"/>
      <w:divBdr>
        <w:top w:val="none" w:sz="0" w:space="0" w:color="auto"/>
        <w:left w:val="none" w:sz="0" w:space="0" w:color="auto"/>
        <w:bottom w:val="none" w:sz="0" w:space="0" w:color="auto"/>
        <w:right w:val="none" w:sz="0" w:space="0" w:color="auto"/>
      </w:divBdr>
    </w:div>
    <w:div w:id="794255056">
      <w:bodyDiv w:val="1"/>
      <w:marLeft w:val="0"/>
      <w:marRight w:val="0"/>
      <w:marTop w:val="0"/>
      <w:marBottom w:val="0"/>
      <w:divBdr>
        <w:top w:val="none" w:sz="0" w:space="0" w:color="auto"/>
        <w:left w:val="none" w:sz="0" w:space="0" w:color="auto"/>
        <w:bottom w:val="none" w:sz="0" w:space="0" w:color="auto"/>
        <w:right w:val="none" w:sz="0" w:space="0" w:color="auto"/>
      </w:divBdr>
    </w:div>
    <w:div w:id="794300655">
      <w:bodyDiv w:val="1"/>
      <w:marLeft w:val="0"/>
      <w:marRight w:val="0"/>
      <w:marTop w:val="0"/>
      <w:marBottom w:val="0"/>
      <w:divBdr>
        <w:top w:val="none" w:sz="0" w:space="0" w:color="auto"/>
        <w:left w:val="none" w:sz="0" w:space="0" w:color="auto"/>
        <w:bottom w:val="none" w:sz="0" w:space="0" w:color="auto"/>
        <w:right w:val="none" w:sz="0" w:space="0" w:color="auto"/>
      </w:divBdr>
    </w:div>
    <w:div w:id="794373306">
      <w:bodyDiv w:val="1"/>
      <w:marLeft w:val="0"/>
      <w:marRight w:val="0"/>
      <w:marTop w:val="0"/>
      <w:marBottom w:val="0"/>
      <w:divBdr>
        <w:top w:val="none" w:sz="0" w:space="0" w:color="auto"/>
        <w:left w:val="none" w:sz="0" w:space="0" w:color="auto"/>
        <w:bottom w:val="none" w:sz="0" w:space="0" w:color="auto"/>
        <w:right w:val="none" w:sz="0" w:space="0" w:color="auto"/>
      </w:divBdr>
    </w:div>
    <w:div w:id="794953034">
      <w:bodyDiv w:val="1"/>
      <w:marLeft w:val="0"/>
      <w:marRight w:val="0"/>
      <w:marTop w:val="0"/>
      <w:marBottom w:val="0"/>
      <w:divBdr>
        <w:top w:val="none" w:sz="0" w:space="0" w:color="auto"/>
        <w:left w:val="none" w:sz="0" w:space="0" w:color="auto"/>
        <w:bottom w:val="none" w:sz="0" w:space="0" w:color="auto"/>
        <w:right w:val="none" w:sz="0" w:space="0" w:color="auto"/>
      </w:divBdr>
    </w:div>
    <w:div w:id="794953922">
      <w:bodyDiv w:val="1"/>
      <w:marLeft w:val="0"/>
      <w:marRight w:val="0"/>
      <w:marTop w:val="0"/>
      <w:marBottom w:val="0"/>
      <w:divBdr>
        <w:top w:val="none" w:sz="0" w:space="0" w:color="auto"/>
        <w:left w:val="none" w:sz="0" w:space="0" w:color="auto"/>
        <w:bottom w:val="none" w:sz="0" w:space="0" w:color="auto"/>
        <w:right w:val="none" w:sz="0" w:space="0" w:color="auto"/>
      </w:divBdr>
    </w:div>
    <w:div w:id="795179204">
      <w:bodyDiv w:val="1"/>
      <w:marLeft w:val="0"/>
      <w:marRight w:val="0"/>
      <w:marTop w:val="0"/>
      <w:marBottom w:val="0"/>
      <w:divBdr>
        <w:top w:val="none" w:sz="0" w:space="0" w:color="auto"/>
        <w:left w:val="none" w:sz="0" w:space="0" w:color="auto"/>
        <w:bottom w:val="none" w:sz="0" w:space="0" w:color="auto"/>
        <w:right w:val="none" w:sz="0" w:space="0" w:color="auto"/>
      </w:divBdr>
    </w:div>
    <w:div w:id="795804228">
      <w:bodyDiv w:val="1"/>
      <w:marLeft w:val="0"/>
      <w:marRight w:val="0"/>
      <w:marTop w:val="0"/>
      <w:marBottom w:val="0"/>
      <w:divBdr>
        <w:top w:val="none" w:sz="0" w:space="0" w:color="auto"/>
        <w:left w:val="none" w:sz="0" w:space="0" w:color="auto"/>
        <w:bottom w:val="none" w:sz="0" w:space="0" w:color="auto"/>
        <w:right w:val="none" w:sz="0" w:space="0" w:color="auto"/>
      </w:divBdr>
    </w:div>
    <w:div w:id="796795617">
      <w:bodyDiv w:val="1"/>
      <w:marLeft w:val="0"/>
      <w:marRight w:val="0"/>
      <w:marTop w:val="0"/>
      <w:marBottom w:val="0"/>
      <w:divBdr>
        <w:top w:val="none" w:sz="0" w:space="0" w:color="auto"/>
        <w:left w:val="none" w:sz="0" w:space="0" w:color="auto"/>
        <w:bottom w:val="none" w:sz="0" w:space="0" w:color="auto"/>
        <w:right w:val="none" w:sz="0" w:space="0" w:color="auto"/>
      </w:divBdr>
    </w:div>
    <w:div w:id="797263279">
      <w:bodyDiv w:val="1"/>
      <w:marLeft w:val="0"/>
      <w:marRight w:val="0"/>
      <w:marTop w:val="0"/>
      <w:marBottom w:val="0"/>
      <w:divBdr>
        <w:top w:val="none" w:sz="0" w:space="0" w:color="auto"/>
        <w:left w:val="none" w:sz="0" w:space="0" w:color="auto"/>
        <w:bottom w:val="none" w:sz="0" w:space="0" w:color="auto"/>
        <w:right w:val="none" w:sz="0" w:space="0" w:color="auto"/>
      </w:divBdr>
    </w:div>
    <w:div w:id="797381763">
      <w:bodyDiv w:val="1"/>
      <w:marLeft w:val="0"/>
      <w:marRight w:val="0"/>
      <w:marTop w:val="0"/>
      <w:marBottom w:val="0"/>
      <w:divBdr>
        <w:top w:val="none" w:sz="0" w:space="0" w:color="auto"/>
        <w:left w:val="none" w:sz="0" w:space="0" w:color="auto"/>
        <w:bottom w:val="none" w:sz="0" w:space="0" w:color="auto"/>
        <w:right w:val="none" w:sz="0" w:space="0" w:color="auto"/>
      </w:divBdr>
    </w:div>
    <w:div w:id="797644389">
      <w:bodyDiv w:val="1"/>
      <w:marLeft w:val="0"/>
      <w:marRight w:val="0"/>
      <w:marTop w:val="0"/>
      <w:marBottom w:val="0"/>
      <w:divBdr>
        <w:top w:val="none" w:sz="0" w:space="0" w:color="auto"/>
        <w:left w:val="none" w:sz="0" w:space="0" w:color="auto"/>
        <w:bottom w:val="none" w:sz="0" w:space="0" w:color="auto"/>
        <w:right w:val="none" w:sz="0" w:space="0" w:color="auto"/>
      </w:divBdr>
    </w:div>
    <w:div w:id="797840732">
      <w:bodyDiv w:val="1"/>
      <w:marLeft w:val="0"/>
      <w:marRight w:val="0"/>
      <w:marTop w:val="0"/>
      <w:marBottom w:val="0"/>
      <w:divBdr>
        <w:top w:val="none" w:sz="0" w:space="0" w:color="auto"/>
        <w:left w:val="none" w:sz="0" w:space="0" w:color="auto"/>
        <w:bottom w:val="none" w:sz="0" w:space="0" w:color="auto"/>
        <w:right w:val="none" w:sz="0" w:space="0" w:color="auto"/>
      </w:divBdr>
    </w:div>
    <w:div w:id="798228576">
      <w:bodyDiv w:val="1"/>
      <w:marLeft w:val="0"/>
      <w:marRight w:val="0"/>
      <w:marTop w:val="0"/>
      <w:marBottom w:val="0"/>
      <w:divBdr>
        <w:top w:val="none" w:sz="0" w:space="0" w:color="auto"/>
        <w:left w:val="none" w:sz="0" w:space="0" w:color="auto"/>
        <w:bottom w:val="none" w:sz="0" w:space="0" w:color="auto"/>
        <w:right w:val="none" w:sz="0" w:space="0" w:color="auto"/>
      </w:divBdr>
    </w:div>
    <w:div w:id="798299395">
      <w:bodyDiv w:val="1"/>
      <w:marLeft w:val="0"/>
      <w:marRight w:val="0"/>
      <w:marTop w:val="0"/>
      <w:marBottom w:val="0"/>
      <w:divBdr>
        <w:top w:val="none" w:sz="0" w:space="0" w:color="auto"/>
        <w:left w:val="none" w:sz="0" w:space="0" w:color="auto"/>
        <w:bottom w:val="none" w:sz="0" w:space="0" w:color="auto"/>
        <w:right w:val="none" w:sz="0" w:space="0" w:color="auto"/>
      </w:divBdr>
    </w:div>
    <w:div w:id="798688066">
      <w:bodyDiv w:val="1"/>
      <w:marLeft w:val="0"/>
      <w:marRight w:val="0"/>
      <w:marTop w:val="0"/>
      <w:marBottom w:val="0"/>
      <w:divBdr>
        <w:top w:val="none" w:sz="0" w:space="0" w:color="auto"/>
        <w:left w:val="none" w:sz="0" w:space="0" w:color="auto"/>
        <w:bottom w:val="none" w:sz="0" w:space="0" w:color="auto"/>
        <w:right w:val="none" w:sz="0" w:space="0" w:color="auto"/>
      </w:divBdr>
    </w:div>
    <w:div w:id="798956437">
      <w:bodyDiv w:val="1"/>
      <w:marLeft w:val="0"/>
      <w:marRight w:val="0"/>
      <w:marTop w:val="0"/>
      <w:marBottom w:val="0"/>
      <w:divBdr>
        <w:top w:val="none" w:sz="0" w:space="0" w:color="auto"/>
        <w:left w:val="none" w:sz="0" w:space="0" w:color="auto"/>
        <w:bottom w:val="none" w:sz="0" w:space="0" w:color="auto"/>
        <w:right w:val="none" w:sz="0" w:space="0" w:color="auto"/>
      </w:divBdr>
    </w:div>
    <w:div w:id="799032949">
      <w:bodyDiv w:val="1"/>
      <w:marLeft w:val="0"/>
      <w:marRight w:val="0"/>
      <w:marTop w:val="0"/>
      <w:marBottom w:val="0"/>
      <w:divBdr>
        <w:top w:val="none" w:sz="0" w:space="0" w:color="auto"/>
        <w:left w:val="none" w:sz="0" w:space="0" w:color="auto"/>
        <w:bottom w:val="none" w:sz="0" w:space="0" w:color="auto"/>
        <w:right w:val="none" w:sz="0" w:space="0" w:color="auto"/>
      </w:divBdr>
    </w:div>
    <w:div w:id="799344851">
      <w:bodyDiv w:val="1"/>
      <w:marLeft w:val="0"/>
      <w:marRight w:val="0"/>
      <w:marTop w:val="0"/>
      <w:marBottom w:val="0"/>
      <w:divBdr>
        <w:top w:val="none" w:sz="0" w:space="0" w:color="auto"/>
        <w:left w:val="none" w:sz="0" w:space="0" w:color="auto"/>
        <w:bottom w:val="none" w:sz="0" w:space="0" w:color="auto"/>
        <w:right w:val="none" w:sz="0" w:space="0" w:color="auto"/>
      </w:divBdr>
    </w:div>
    <w:div w:id="799345950">
      <w:bodyDiv w:val="1"/>
      <w:marLeft w:val="0"/>
      <w:marRight w:val="0"/>
      <w:marTop w:val="0"/>
      <w:marBottom w:val="0"/>
      <w:divBdr>
        <w:top w:val="none" w:sz="0" w:space="0" w:color="auto"/>
        <w:left w:val="none" w:sz="0" w:space="0" w:color="auto"/>
        <w:bottom w:val="none" w:sz="0" w:space="0" w:color="auto"/>
        <w:right w:val="none" w:sz="0" w:space="0" w:color="auto"/>
      </w:divBdr>
    </w:div>
    <w:div w:id="799805116">
      <w:bodyDiv w:val="1"/>
      <w:marLeft w:val="0"/>
      <w:marRight w:val="0"/>
      <w:marTop w:val="0"/>
      <w:marBottom w:val="0"/>
      <w:divBdr>
        <w:top w:val="none" w:sz="0" w:space="0" w:color="auto"/>
        <w:left w:val="none" w:sz="0" w:space="0" w:color="auto"/>
        <w:bottom w:val="none" w:sz="0" w:space="0" w:color="auto"/>
        <w:right w:val="none" w:sz="0" w:space="0" w:color="auto"/>
      </w:divBdr>
    </w:div>
    <w:div w:id="799809158">
      <w:bodyDiv w:val="1"/>
      <w:marLeft w:val="0"/>
      <w:marRight w:val="0"/>
      <w:marTop w:val="0"/>
      <w:marBottom w:val="0"/>
      <w:divBdr>
        <w:top w:val="none" w:sz="0" w:space="0" w:color="auto"/>
        <w:left w:val="none" w:sz="0" w:space="0" w:color="auto"/>
        <w:bottom w:val="none" w:sz="0" w:space="0" w:color="auto"/>
        <w:right w:val="none" w:sz="0" w:space="0" w:color="auto"/>
      </w:divBdr>
    </w:div>
    <w:div w:id="800536704">
      <w:bodyDiv w:val="1"/>
      <w:marLeft w:val="0"/>
      <w:marRight w:val="0"/>
      <w:marTop w:val="0"/>
      <w:marBottom w:val="0"/>
      <w:divBdr>
        <w:top w:val="none" w:sz="0" w:space="0" w:color="auto"/>
        <w:left w:val="none" w:sz="0" w:space="0" w:color="auto"/>
        <w:bottom w:val="none" w:sz="0" w:space="0" w:color="auto"/>
        <w:right w:val="none" w:sz="0" w:space="0" w:color="auto"/>
      </w:divBdr>
    </w:div>
    <w:div w:id="800541457">
      <w:bodyDiv w:val="1"/>
      <w:marLeft w:val="0"/>
      <w:marRight w:val="0"/>
      <w:marTop w:val="0"/>
      <w:marBottom w:val="0"/>
      <w:divBdr>
        <w:top w:val="none" w:sz="0" w:space="0" w:color="auto"/>
        <w:left w:val="none" w:sz="0" w:space="0" w:color="auto"/>
        <w:bottom w:val="none" w:sz="0" w:space="0" w:color="auto"/>
        <w:right w:val="none" w:sz="0" w:space="0" w:color="auto"/>
      </w:divBdr>
    </w:div>
    <w:div w:id="800809983">
      <w:bodyDiv w:val="1"/>
      <w:marLeft w:val="0"/>
      <w:marRight w:val="0"/>
      <w:marTop w:val="0"/>
      <w:marBottom w:val="0"/>
      <w:divBdr>
        <w:top w:val="none" w:sz="0" w:space="0" w:color="auto"/>
        <w:left w:val="none" w:sz="0" w:space="0" w:color="auto"/>
        <w:bottom w:val="none" w:sz="0" w:space="0" w:color="auto"/>
        <w:right w:val="none" w:sz="0" w:space="0" w:color="auto"/>
      </w:divBdr>
    </w:div>
    <w:div w:id="800995019">
      <w:bodyDiv w:val="1"/>
      <w:marLeft w:val="0"/>
      <w:marRight w:val="0"/>
      <w:marTop w:val="0"/>
      <w:marBottom w:val="0"/>
      <w:divBdr>
        <w:top w:val="none" w:sz="0" w:space="0" w:color="auto"/>
        <w:left w:val="none" w:sz="0" w:space="0" w:color="auto"/>
        <w:bottom w:val="none" w:sz="0" w:space="0" w:color="auto"/>
        <w:right w:val="none" w:sz="0" w:space="0" w:color="auto"/>
      </w:divBdr>
    </w:div>
    <w:div w:id="801268600">
      <w:bodyDiv w:val="1"/>
      <w:marLeft w:val="0"/>
      <w:marRight w:val="0"/>
      <w:marTop w:val="0"/>
      <w:marBottom w:val="0"/>
      <w:divBdr>
        <w:top w:val="none" w:sz="0" w:space="0" w:color="auto"/>
        <w:left w:val="none" w:sz="0" w:space="0" w:color="auto"/>
        <w:bottom w:val="none" w:sz="0" w:space="0" w:color="auto"/>
        <w:right w:val="none" w:sz="0" w:space="0" w:color="auto"/>
      </w:divBdr>
    </w:div>
    <w:div w:id="801650411">
      <w:bodyDiv w:val="1"/>
      <w:marLeft w:val="0"/>
      <w:marRight w:val="0"/>
      <w:marTop w:val="0"/>
      <w:marBottom w:val="0"/>
      <w:divBdr>
        <w:top w:val="none" w:sz="0" w:space="0" w:color="auto"/>
        <w:left w:val="none" w:sz="0" w:space="0" w:color="auto"/>
        <w:bottom w:val="none" w:sz="0" w:space="0" w:color="auto"/>
        <w:right w:val="none" w:sz="0" w:space="0" w:color="auto"/>
      </w:divBdr>
    </w:div>
    <w:div w:id="801657051">
      <w:bodyDiv w:val="1"/>
      <w:marLeft w:val="0"/>
      <w:marRight w:val="0"/>
      <w:marTop w:val="0"/>
      <w:marBottom w:val="0"/>
      <w:divBdr>
        <w:top w:val="none" w:sz="0" w:space="0" w:color="auto"/>
        <w:left w:val="none" w:sz="0" w:space="0" w:color="auto"/>
        <w:bottom w:val="none" w:sz="0" w:space="0" w:color="auto"/>
        <w:right w:val="none" w:sz="0" w:space="0" w:color="auto"/>
      </w:divBdr>
    </w:div>
    <w:div w:id="801851802">
      <w:bodyDiv w:val="1"/>
      <w:marLeft w:val="0"/>
      <w:marRight w:val="0"/>
      <w:marTop w:val="0"/>
      <w:marBottom w:val="0"/>
      <w:divBdr>
        <w:top w:val="none" w:sz="0" w:space="0" w:color="auto"/>
        <w:left w:val="none" w:sz="0" w:space="0" w:color="auto"/>
        <w:bottom w:val="none" w:sz="0" w:space="0" w:color="auto"/>
        <w:right w:val="none" w:sz="0" w:space="0" w:color="auto"/>
      </w:divBdr>
    </w:div>
    <w:div w:id="801920956">
      <w:bodyDiv w:val="1"/>
      <w:marLeft w:val="0"/>
      <w:marRight w:val="0"/>
      <w:marTop w:val="0"/>
      <w:marBottom w:val="0"/>
      <w:divBdr>
        <w:top w:val="none" w:sz="0" w:space="0" w:color="auto"/>
        <w:left w:val="none" w:sz="0" w:space="0" w:color="auto"/>
        <w:bottom w:val="none" w:sz="0" w:space="0" w:color="auto"/>
        <w:right w:val="none" w:sz="0" w:space="0" w:color="auto"/>
      </w:divBdr>
    </w:div>
    <w:div w:id="802191983">
      <w:bodyDiv w:val="1"/>
      <w:marLeft w:val="0"/>
      <w:marRight w:val="0"/>
      <w:marTop w:val="0"/>
      <w:marBottom w:val="0"/>
      <w:divBdr>
        <w:top w:val="none" w:sz="0" w:space="0" w:color="auto"/>
        <w:left w:val="none" w:sz="0" w:space="0" w:color="auto"/>
        <w:bottom w:val="none" w:sz="0" w:space="0" w:color="auto"/>
        <w:right w:val="none" w:sz="0" w:space="0" w:color="auto"/>
      </w:divBdr>
    </w:div>
    <w:div w:id="802229907">
      <w:bodyDiv w:val="1"/>
      <w:marLeft w:val="0"/>
      <w:marRight w:val="0"/>
      <w:marTop w:val="0"/>
      <w:marBottom w:val="0"/>
      <w:divBdr>
        <w:top w:val="none" w:sz="0" w:space="0" w:color="auto"/>
        <w:left w:val="none" w:sz="0" w:space="0" w:color="auto"/>
        <w:bottom w:val="none" w:sz="0" w:space="0" w:color="auto"/>
        <w:right w:val="none" w:sz="0" w:space="0" w:color="auto"/>
      </w:divBdr>
    </w:div>
    <w:div w:id="802581802">
      <w:bodyDiv w:val="1"/>
      <w:marLeft w:val="0"/>
      <w:marRight w:val="0"/>
      <w:marTop w:val="0"/>
      <w:marBottom w:val="0"/>
      <w:divBdr>
        <w:top w:val="none" w:sz="0" w:space="0" w:color="auto"/>
        <w:left w:val="none" w:sz="0" w:space="0" w:color="auto"/>
        <w:bottom w:val="none" w:sz="0" w:space="0" w:color="auto"/>
        <w:right w:val="none" w:sz="0" w:space="0" w:color="auto"/>
      </w:divBdr>
    </w:div>
    <w:div w:id="802776171">
      <w:bodyDiv w:val="1"/>
      <w:marLeft w:val="0"/>
      <w:marRight w:val="0"/>
      <w:marTop w:val="0"/>
      <w:marBottom w:val="0"/>
      <w:divBdr>
        <w:top w:val="none" w:sz="0" w:space="0" w:color="auto"/>
        <w:left w:val="none" w:sz="0" w:space="0" w:color="auto"/>
        <w:bottom w:val="none" w:sz="0" w:space="0" w:color="auto"/>
        <w:right w:val="none" w:sz="0" w:space="0" w:color="auto"/>
      </w:divBdr>
    </w:div>
    <w:div w:id="803548475">
      <w:bodyDiv w:val="1"/>
      <w:marLeft w:val="0"/>
      <w:marRight w:val="0"/>
      <w:marTop w:val="0"/>
      <w:marBottom w:val="0"/>
      <w:divBdr>
        <w:top w:val="none" w:sz="0" w:space="0" w:color="auto"/>
        <w:left w:val="none" w:sz="0" w:space="0" w:color="auto"/>
        <w:bottom w:val="none" w:sz="0" w:space="0" w:color="auto"/>
        <w:right w:val="none" w:sz="0" w:space="0" w:color="auto"/>
      </w:divBdr>
    </w:div>
    <w:div w:id="803891146">
      <w:bodyDiv w:val="1"/>
      <w:marLeft w:val="0"/>
      <w:marRight w:val="0"/>
      <w:marTop w:val="0"/>
      <w:marBottom w:val="0"/>
      <w:divBdr>
        <w:top w:val="none" w:sz="0" w:space="0" w:color="auto"/>
        <w:left w:val="none" w:sz="0" w:space="0" w:color="auto"/>
        <w:bottom w:val="none" w:sz="0" w:space="0" w:color="auto"/>
        <w:right w:val="none" w:sz="0" w:space="0" w:color="auto"/>
      </w:divBdr>
    </w:div>
    <w:div w:id="805200539">
      <w:bodyDiv w:val="1"/>
      <w:marLeft w:val="0"/>
      <w:marRight w:val="0"/>
      <w:marTop w:val="0"/>
      <w:marBottom w:val="0"/>
      <w:divBdr>
        <w:top w:val="none" w:sz="0" w:space="0" w:color="auto"/>
        <w:left w:val="none" w:sz="0" w:space="0" w:color="auto"/>
        <w:bottom w:val="none" w:sz="0" w:space="0" w:color="auto"/>
        <w:right w:val="none" w:sz="0" w:space="0" w:color="auto"/>
      </w:divBdr>
    </w:div>
    <w:div w:id="805468821">
      <w:bodyDiv w:val="1"/>
      <w:marLeft w:val="0"/>
      <w:marRight w:val="0"/>
      <w:marTop w:val="0"/>
      <w:marBottom w:val="0"/>
      <w:divBdr>
        <w:top w:val="none" w:sz="0" w:space="0" w:color="auto"/>
        <w:left w:val="none" w:sz="0" w:space="0" w:color="auto"/>
        <w:bottom w:val="none" w:sz="0" w:space="0" w:color="auto"/>
        <w:right w:val="none" w:sz="0" w:space="0" w:color="auto"/>
      </w:divBdr>
    </w:div>
    <w:div w:id="805508716">
      <w:bodyDiv w:val="1"/>
      <w:marLeft w:val="0"/>
      <w:marRight w:val="0"/>
      <w:marTop w:val="0"/>
      <w:marBottom w:val="0"/>
      <w:divBdr>
        <w:top w:val="none" w:sz="0" w:space="0" w:color="auto"/>
        <w:left w:val="none" w:sz="0" w:space="0" w:color="auto"/>
        <w:bottom w:val="none" w:sz="0" w:space="0" w:color="auto"/>
        <w:right w:val="none" w:sz="0" w:space="0" w:color="auto"/>
      </w:divBdr>
    </w:div>
    <w:div w:id="805782551">
      <w:bodyDiv w:val="1"/>
      <w:marLeft w:val="0"/>
      <w:marRight w:val="0"/>
      <w:marTop w:val="0"/>
      <w:marBottom w:val="0"/>
      <w:divBdr>
        <w:top w:val="none" w:sz="0" w:space="0" w:color="auto"/>
        <w:left w:val="none" w:sz="0" w:space="0" w:color="auto"/>
        <w:bottom w:val="none" w:sz="0" w:space="0" w:color="auto"/>
        <w:right w:val="none" w:sz="0" w:space="0" w:color="auto"/>
      </w:divBdr>
    </w:div>
    <w:div w:id="805901204">
      <w:bodyDiv w:val="1"/>
      <w:marLeft w:val="0"/>
      <w:marRight w:val="0"/>
      <w:marTop w:val="0"/>
      <w:marBottom w:val="0"/>
      <w:divBdr>
        <w:top w:val="none" w:sz="0" w:space="0" w:color="auto"/>
        <w:left w:val="none" w:sz="0" w:space="0" w:color="auto"/>
        <w:bottom w:val="none" w:sz="0" w:space="0" w:color="auto"/>
        <w:right w:val="none" w:sz="0" w:space="0" w:color="auto"/>
      </w:divBdr>
    </w:div>
    <w:div w:id="805973112">
      <w:bodyDiv w:val="1"/>
      <w:marLeft w:val="0"/>
      <w:marRight w:val="0"/>
      <w:marTop w:val="0"/>
      <w:marBottom w:val="0"/>
      <w:divBdr>
        <w:top w:val="none" w:sz="0" w:space="0" w:color="auto"/>
        <w:left w:val="none" w:sz="0" w:space="0" w:color="auto"/>
        <w:bottom w:val="none" w:sz="0" w:space="0" w:color="auto"/>
        <w:right w:val="none" w:sz="0" w:space="0" w:color="auto"/>
      </w:divBdr>
    </w:div>
    <w:div w:id="806436409">
      <w:bodyDiv w:val="1"/>
      <w:marLeft w:val="0"/>
      <w:marRight w:val="0"/>
      <w:marTop w:val="0"/>
      <w:marBottom w:val="0"/>
      <w:divBdr>
        <w:top w:val="none" w:sz="0" w:space="0" w:color="auto"/>
        <w:left w:val="none" w:sz="0" w:space="0" w:color="auto"/>
        <w:bottom w:val="none" w:sz="0" w:space="0" w:color="auto"/>
        <w:right w:val="none" w:sz="0" w:space="0" w:color="auto"/>
      </w:divBdr>
    </w:div>
    <w:div w:id="806436428">
      <w:bodyDiv w:val="1"/>
      <w:marLeft w:val="0"/>
      <w:marRight w:val="0"/>
      <w:marTop w:val="0"/>
      <w:marBottom w:val="0"/>
      <w:divBdr>
        <w:top w:val="none" w:sz="0" w:space="0" w:color="auto"/>
        <w:left w:val="none" w:sz="0" w:space="0" w:color="auto"/>
        <w:bottom w:val="none" w:sz="0" w:space="0" w:color="auto"/>
        <w:right w:val="none" w:sz="0" w:space="0" w:color="auto"/>
      </w:divBdr>
    </w:div>
    <w:div w:id="806513998">
      <w:bodyDiv w:val="1"/>
      <w:marLeft w:val="0"/>
      <w:marRight w:val="0"/>
      <w:marTop w:val="0"/>
      <w:marBottom w:val="0"/>
      <w:divBdr>
        <w:top w:val="none" w:sz="0" w:space="0" w:color="auto"/>
        <w:left w:val="none" w:sz="0" w:space="0" w:color="auto"/>
        <w:bottom w:val="none" w:sz="0" w:space="0" w:color="auto"/>
        <w:right w:val="none" w:sz="0" w:space="0" w:color="auto"/>
      </w:divBdr>
    </w:div>
    <w:div w:id="806700624">
      <w:bodyDiv w:val="1"/>
      <w:marLeft w:val="0"/>
      <w:marRight w:val="0"/>
      <w:marTop w:val="0"/>
      <w:marBottom w:val="0"/>
      <w:divBdr>
        <w:top w:val="none" w:sz="0" w:space="0" w:color="auto"/>
        <w:left w:val="none" w:sz="0" w:space="0" w:color="auto"/>
        <w:bottom w:val="none" w:sz="0" w:space="0" w:color="auto"/>
        <w:right w:val="none" w:sz="0" w:space="0" w:color="auto"/>
      </w:divBdr>
    </w:div>
    <w:div w:id="806820123">
      <w:bodyDiv w:val="1"/>
      <w:marLeft w:val="0"/>
      <w:marRight w:val="0"/>
      <w:marTop w:val="0"/>
      <w:marBottom w:val="0"/>
      <w:divBdr>
        <w:top w:val="none" w:sz="0" w:space="0" w:color="auto"/>
        <w:left w:val="none" w:sz="0" w:space="0" w:color="auto"/>
        <w:bottom w:val="none" w:sz="0" w:space="0" w:color="auto"/>
        <w:right w:val="none" w:sz="0" w:space="0" w:color="auto"/>
      </w:divBdr>
    </w:div>
    <w:div w:id="806824092">
      <w:bodyDiv w:val="1"/>
      <w:marLeft w:val="0"/>
      <w:marRight w:val="0"/>
      <w:marTop w:val="0"/>
      <w:marBottom w:val="0"/>
      <w:divBdr>
        <w:top w:val="none" w:sz="0" w:space="0" w:color="auto"/>
        <w:left w:val="none" w:sz="0" w:space="0" w:color="auto"/>
        <w:bottom w:val="none" w:sz="0" w:space="0" w:color="auto"/>
        <w:right w:val="none" w:sz="0" w:space="0" w:color="auto"/>
      </w:divBdr>
    </w:div>
    <w:div w:id="806824509">
      <w:bodyDiv w:val="1"/>
      <w:marLeft w:val="0"/>
      <w:marRight w:val="0"/>
      <w:marTop w:val="0"/>
      <w:marBottom w:val="0"/>
      <w:divBdr>
        <w:top w:val="none" w:sz="0" w:space="0" w:color="auto"/>
        <w:left w:val="none" w:sz="0" w:space="0" w:color="auto"/>
        <w:bottom w:val="none" w:sz="0" w:space="0" w:color="auto"/>
        <w:right w:val="none" w:sz="0" w:space="0" w:color="auto"/>
      </w:divBdr>
    </w:div>
    <w:div w:id="806894988">
      <w:bodyDiv w:val="1"/>
      <w:marLeft w:val="0"/>
      <w:marRight w:val="0"/>
      <w:marTop w:val="0"/>
      <w:marBottom w:val="0"/>
      <w:divBdr>
        <w:top w:val="none" w:sz="0" w:space="0" w:color="auto"/>
        <w:left w:val="none" w:sz="0" w:space="0" w:color="auto"/>
        <w:bottom w:val="none" w:sz="0" w:space="0" w:color="auto"/>
        <w:right w:val="none" w:sz="0" w:space="0" w:color="auto"/>
      </w:divBdr>
    </w:div>
    <w:div w:id="806900017">
      <w:bodyDiv w:val="1"/>
      <w:marLeft w:val="0"/>
      <w:marRight w:val="0"/>
      <w:marTop w:val="0"/>
      <w:marBottom w:val="0"/>
      <w:divBdr>
        <w:top w:val="none" w:sz="0" w:space="0" w:color="auto"/>
        <w:left w:val="none" w:sz="0" w:space="0" w:color="auto"/>
        <w:bottom w:val="none" w:sz="0" w:space="0" w:color="auto"/>
        <w:right w:val="none" w:sz="0" w:space="0" w:color="auto"/>
      </w:divBdr>
    </w:div>
    <w:div w:id="807555802">
      <w:bodyDiv w:val="1"/>
      <w:marLeft w:val="0"/>
      <w:marRight w:val="0"/>
      <w:marTop w:val="0"/>
      <w:marBottom w:val="0"/>
      <w:divBdr>
        <w:top w:val="none" w:sz="0" w:space="0" w:color="auto"/>
        <w:left w:val="none" w:sz="0" w:space="0" w:color="auto"/>
        <w:bottom w:val="none" w:sz="0" w:space="0" w:color="auto"/>
        <w:right w:val="none" w:sz="0" w:space="0" w:color="auto"/>
      </w:divBdr>
    </w:div>
    <w:div w:id="807632134">
      <w:bodyDiv w:val="1"/>
      <w:marLeft w:val="0"/>
      <w:marRight w:val="0"/>
      <w:marTop w:val="0"/>
      <w:marBottom w:val="0"/>
      <w:divBdr>
        <w:top w:val="none" w:sz="0" w:space="0" w:color="auto"/>
        <w:left w:val="none" w:sz="0" w:space="0" w:color="auto"/>
        <w:bottom w:val="none" w:sz="0" w:space="0" w:color="auto"/>
        <w:right w:val="none" w:sz="0" w:space="0" w:color="auto"/>
      </w:divBdr>
    </w:div>
    <w:div w:id="808084888">
      <w:bodyDiv w:val="1"/>
      <w:marLeft w:val="0"/>
      <w:marRight w:val="0"/>
      <w:marTop w:val="0"/>
      <w:marBottom w:val="0"/>
      <w:divBdr>
        <w:top w:val="none" w:sz="0" w:space="0" w:color="auto"/>
        <w:left w:val="none" w:sz="0" w:space="0" w:color="auto"/>
        <w:bottom w:val="none" w:sz="0" w:space="0" w:color="auto"/>
        <w:right w:val="none" w:sz="0" w:space="0" w:color="auto"/>
      </w:divBdr>
    </w:div>
    <w:div w:id="808203287">
      <w:bodyDiv w:val="1"/>
      <w:marLeft w:val="0"/>
      <w:marRight w:val="0"/>
      <w:marTop w:val="0"/>
      <w:marBottom w:val="0"/>
      <w:divBdr>
        <w:top w:val="none" w:sz="0" w:space="0" w:color="auto"/>
        <w:left w:val="none" w:sz="0" w:space="0" w:color="auto"/>
        <w:bottom w:val="none" w:sz="0" w:space="0" w:color="auto"/>
        <w:right w:val="none" w:sz="0" w:space="0" w:color="auto"/>
      </w:divBdr>
    </w:div>
    <w:div w:id="808280770">
      <w:bodyDiv w:val="1"/>
      <w:marLeft w:val="0"/>
      <w:marRight w:val="0"/>
      <w:marTop w:val="0"/>
      <w:marBottom w:val="0"/>
      <w:divBdr>
        <w:top w:val="none" w:sz="0" w:space="0" w:color="auto"/>
        <w:left w:val="none" w:sz="0" w:space="0" w:color="auto"/>
        <w:bottom w:val="none" w:sz="0" w:space="0" w:color="auto"/>
        <w:right w:val="none" w:sz="0" w:space="0" w:color="auto"/>
      </w:divBdr>
    </w:div>
    <w:div w:id="808398617">
      <w:bodyDiv w:val="1"/>
      <w:marLeft w:val="0"/>
      <w:marRight w:val="0"/>
      <w:marTop w:val="0"/>
      <w:marBottom w:val="0"/>
      <w:divBdr>
        <w:top w:val="none" w:sz="0" w:space="0" w:color="auto"/>
        <w:left w:val="none" w:sz="0" w:space="0" w:color="auto"/>
        <w:bottom w:val="none" w:sz="0" w:space="0" w:color="auto"/>
        <w:right w:val="none" w:sz="0" w:space="0" w:color="auto"/>
      </w:divBdr>
    </w:div>
    <w:div w:id="808790328">
      <w:bodyDiv w:val="1"/>
      <w:marLeft w:val="0"/>
      <w:marRight w:val="0"/>
      <w:marTop w:val="0"/>
      <w:marBottom w:val="0"/>
      <w:divBdr>
        <w:top w:val="none" w:sz="0" w:space="0" w:color="auto"/>
        <w:left w:val="none" w:sz="0" w:space="0" w:color="auto"/>
        <w:bottom w:val="none" w:sz="0" w:space="0" w:color="auto"/>
        <w:right w:val="none" w:sz="0" w:space="0" w:color="auto"/>
      </w:divBdr>
    </w:div>
    <w:div w:id="808865170">
      <w:bodyDiv w:val="1"/>
      <w:marLeft w:val="0"/>
      <w:marRight w:val="0"/>
      <w:marTop w:val="0"/>
      <w:marBottom w:val="0"/>
      <w:divBdr>
        <w:top w:val="none" w:sz="0" w:space="0" w:color="auto"/>
        <w:left w:val="none" w:sz="0" w:space="0" w:color="auto"/>
        <w:bottom w:val="none" w:sz="0" w:space="0" w:color="auto"/>
        <w:right w:val="none" w:sz="0" w:space="0" w:color="auto"/>
      </w:divBdr>
    </w:div>
    <w:div w:id="808867482">
      <w:bodyDiv w:val="1"/>
      <w:marLeft w:val="0"/>
      <w:marRight w:val="0"/>
      <w:marTop w:val="0"/>
      <w:marBottom w:val="0"/>
      <w:divBdr>
        <w:top w:val="none" w:sz="0" w:space="0" w:color="auto"/>
        <w:left w:val="none" w:sz="0" w:space="0" w:color="auto"/>
        <w:bottom w:val="none" w:sz="0" w:space="0" w:color="auto"/>
        <w:right w:val="none" w:sz="0" w:space="0" w:color="auto"/>
      </w:divBdr>
    </w:div>
    <w:div w:id="808935072">
      <w:bodyDiv w:val="1"/>
      <w:marLeft w:val="0"/>
      <w:marRight w:val="0"/>
      <w:marTop w:val="0"/>
      <w:marBottom w:val="0"/>
      <w:divBdr>
        <w:top w:val="none" w:sz="0" w:space="0" w:color="auto"/>
        <w:left w:val="none" w:sz="0" w:space="0" w:color="auto"/>
        <w:bottom w:val="none" w:sz="0" w:space="0" w:color="auto"/>
        <w:right w:val="none" w:sz="0" w:space="0" w:color="auto"/>
      </w:divBdr>
    </w:div>
    <w:div w:id="809127854">
      <w:bodyDiv w:val="1"/>
      <w:marLeft w:val="0"/>
      <w:marRight w:val="0"/>
      <w:marTop w:val="0"/>
      <w:marBottom w:val="0"/>
      <w:divBdr>
        <w:top w:val="none" w:sz="0" w:space="0" w:color="auto"/>
        <w:left w:val="none" w:sz="0" w:space="0" w:color="auto"/>
        <w:bottom w:val="none" w:sz="0" w:space="0" w:color="auto"/>
        <w:right w:val="none" w:sz="0" w:space="0" w:color="auto"/>
      </w:divBdr>
    </w:div>
    <w:div w:id="809322923">
      <w:bodyDiv w:val="1"/>
      <w:marLeft w:val="0"/>
      <w:marRight w:val="0"/>
      <w:marTop w:val="0"/>
      <w:marBottom w:val="0"/>
      <w:divBdr>
        <w:top w:val="none" w:sz="0" w:space="0" w:color="auto"/>
        <w:left w:val="none" w:sz="0" w:space="0" w:color="auto"/>
        <w:bottom w:val="none" w:sz="0" w:space="0" w:color="auto"/>
        <w:right w:val="none" w:sz="0" w:space="0" w:color="auto"/>
      </w:divBdr>
    </w:div>
    <w:div w:id="809400341">
      <w:bodyDiv w:val="1"/>
      <w:marLeft w:val="0"/>
      <w:marRight w:val="0"/>
      <w:marTop w:val="0"/>
      <w:marBottom w:val="0"/>
      <w:divBdr>
        <w:top w:val="none" w:sz="0" w:space="0" w:color="auto"/>
        <w:left w:val="none" w:sz="0" w:space="0" w:color="auto"/>
        <w:bottom w:val="none" w:sz="0" w:space="0" w:color="auto"/>
        <w:right w:val="none" w:sz="0" w:space="0" w:color="auto"/>
      </w:divBdr>
    </w:div>
    <w:div w:id="809982145">
      <w:bodyDiv w:val="1"/>
      <w:marLeft w:val="0"/>
      <w:marRight w:val="0"/>
      <w:marTop w:val="0"/>
      <w:marBottom w:val="0"/>
      <w:divBdr>
        <w:top w:val="none" w:sz="0" w:space="0" w:color="auto"/>
        <w:left w:val="none" w:sz="0" w:space="0" w:color="auto"/>
        <w:bottom w:val="none" w:sz="0" w:space="0" w:color="auto"/>
        <w:right w:val="none" w:sz="0" w:space="0" w:color="auto"/>
      </w:divBdr>
    </w:div>
    <w:div w:id="810443945">
      <w:bodyDiv w:val="1"/>
      <w:marLeft w:val="0"/>
      <w:marRight w:val="0"/>
      <w:marTop w:val="0"/>
      <w:marBottom w:val="0"/>
      <w:divBdr>
        <w:top w:val="none" w:sz="0" w:space="0" w:color="auto"/>
        <w:left w:val="none" w:sz="0" w:space="0" w:color="auto"/>
        <w:bottom w:val="none" w:sz="0" w:space="0" w:color="auto"/>
        <w:right w:val="none" w:sz="0" w:space="0" w:color="auto"/>
      </w:divBdr>
    </w:div>
    <w:div w:id="810489334">
      <w:bodyDiv w:val="1"/>
      <w:marLeft w:val="0"/>
      <w:marRight w:val="0"/>
      <w:marTop w:val="0"/>
      <w:marBottom w:val="0"/>
      <w:divBdr>
        <w:top w:val="none" w:sz="0" w:space="0" w:color="auto"/>
        <w:left w:val="none" w:sz="0" w:space="0" w:color="auto"/>
        <w:bottom w:val="none" w:sz="0" w:space="0" w:color="auto"/>
        <w:right w:val="none" w:sz="0" w:space="0" w:color="auto"/>
      </w:divBdr>
    </w:div>
    <w:div w:id="811941137">
      <w:bodyDiv w:val="1"/>
      <w:marLeft w:val="0"/>
      <w:marRight w:val="0"/>
      <w:marTop w:val="0"/>
      <w:marBottom w:val="0"/>
      <w:divBdr>
        <w:top w:val="none" w:sz="0" w:space="0" w:color="auto"/>
        <w:left w:val="none" w:sz="0" w:space="0" w:color="auto"/>
        <w:bottom w:val="none" w:sz="0" w:space="0" w:color="auto"/>
        <w:right w:val="none" w:sz="0" w:space="0" w:color="auto"/>
      </w:divBdr>
    </w:div>
    <w:div w:id="812019100">
      <w:bodyDiv w:val="1"/>
      <w:marLeft w:val="0"/>
      <w:marRight w:val="0"/>
      <w:marTop w:val="0"/>
      <w:marBottom w:val="0"/>
      <w:divBdr>
        <w:top w:val="none" w:sz="0" w:space="0" w:color="auto"/>
        <w:left w:val="none" w:sz="0" w:space="0" w:color="auto"/>
        <w:bottom w:val="none" w:sz="0" w:space="0" w:color="auto"/>
        <w:right w:val="none" w:sz="0" w:space="0" w:color="auto"/>
      </w:divBdr>
    </w:div>
    <w:div w:id="812019223">
      <w:bodyDiv w:val="1"/>
      <w:marLeft w:val="0"/>
      <w:marRight w:val="0"/>
      <w:marTop w:val="0"/>
      <w:marBottom w:val="0"/>
      <w:divBdr>
        <w:top w:val="none" w:sz="0" w:space="0" w:color="auto"/>
        <w:left w:val="none" w:sz="0" w:space="0" w:color="auto"/>
        <w:bottom w:val="none" w:sz="0" w:space="0" w:color="auto"/>
        <w:right w:val="none" w:sz="0" w:space="0" w:color="auto"/>
      </w:divBdr>
    </w:div>
    <w:div w:id="812066648">
      <w:bodyDiv w:val="1"/>
      <w:marLeft w:val="0"/>
      <w:marRight w:val="0"/>
      <w:marTop w:val="0"/>
      <w:marBottom w:val="0"/>
      <w:divBdr>
        <w:top w:val="none" w:sz="0" w:space="0" w:color="auto"/>
        <w:left w:val="none" w:sz="0" w:space="0" w:color="auto"/>
        <w:bottom w:val="none" w:sz="0" w:space="0" w:color="auto"/>
        <w:right w:val="none" w:sz="0" w:space="0" w:color="auto"/>
      </w:divBdr>
    </w:div>
    <w:div w:id="812256108">
      <w:bodyDiv w:val="1"/>
      <w:marLeft w:val="0"/>
      <w:marRight w:val="0"/>
      <w:marTop w:val="0"/>
      <w:marBottom w:val="0"/>
      <w:divBdr>
        <w:top w:val="none" w:sz="0" w:space="0" w:color="auto"/>
        <w:left w:val="none" w:sz="0" w:space="0" w:color="auto"/>
        <w:bottom w:val="none" w:sz="0" w:space="0" w:color="auto"/>
        <w:right w:val="none" w:sz="0" w:space="0" w:color="auto"/>
      </w:divBdr>
    </w:div>
    <w:div w:id="812717410">
      <w:bodyDiv w:val="1"/>
      <w:marLeft w:val="0"/>
      <w:marRight w:val="0"/>
      <w:marTop w:val="0"/>
      <w:marBottom w:val="0"/>
      <w:divBdr>
        <w:top w:val="none" w:sz="0" w:space="0" w:color="auto"/>
        <w:left w:val="none" w:sz="0" w:space="0" w:color="auto"/>
        <w:bottom w:val="none" w:sz="0" w:space="0" w:color="auto"/>
        <w:right w:val="none" w:sz="0" w:space="0" w:color="auto"/>
      </w:divBdr>
    </w:div>
    <w:div w:id="812874128">
      <w:bodyDiv w:val="1"/>
      <w:marLeft w:val="0"/>
      <w:marRight w:val="0"/>
      <w:marTop w:val="0"/>
      <w:marBottom w:val="0"/>
      <w:divBdr>
        <w:top w:val="none" w:sz="0" w:space="0" w:color="auto"/>
        <w:left w:val="none" w:sz="0" w:space="0" w:color="auto"/>
        <w:bottom w:val="none" w:sz="0" w:space="0" w:color="auto"/>
        <w:right w:val="none" w:sz="0" w:space="0" w:color="auto"/>
      </w:divBdr>
    </w:div>
    <w:div w:id="812911386">
      <w:bodyDiv w:val="1"/>
      <w:marLeft w:val="0"/>
      <w:marRight w:val="0"/>
      <w:marTop w:val="0"/>
      <w:marBottom w:val="0"/>
      <w:divBdr>
        <w:top w:val="none" w:sz="0" w:space="0" w:color="auto"/>
        <w:left w:val="none" w:sz="0" w:space="0" w:color="auto"/>
        <w:bottom w:val="none" w:sz="0" w:space="0" w:color="auto"/>
        <w:right w:val="none" w:sz="0" w:space="0" w:color="auto"/>
      </w:divBdr>
    </w:div>
    <w:div w:id="812986684">
      <w:bodyDiv w:val="1"/>
      <w:marLeft w:val="0"/>
      <w:marRight w:val="0"/>
      <w:marTop w:val="0"/>
      <w:marBottom w:val="0"/>
      <w:divBdr>
        <w:top w:val="none" w:sz="0" w:space="0" w:color="auto"/>
        <w:left w:val="none" w:sz="0" w:space="0" w:color="auto"/>
        <w:bottom w:val="none" w:sz="0" w:space="0" w:color="auto"/>
        <w:right w:val="none" w:sz="0" w:space="0" w:color="auto"/>
      </w:divBdr>
    </w:div>
    <w:div w:id="813061117">
      <w:bodyDiv w:val="1"/>
      <w:marLeft w:val="0"/>
      <w:marRight w:val="0"/>
      <w:marTop w:val="0"/>
      <w:marBottom w:val="0"/>
      <w:divBdr>
        <w:top w:val="none" w:sz="0" w:space="0" w:color="auto"/>
        <w:left w:val="none" w:sz="0" w:space="0" w:color="auto"/>
        <w:bottom w:val="none" w:sz="0" w:space="0" w:color="auto"/>
        <w:right w:val="none" w:sz="0" w:space="0" w:color="auto"/>
      </w:divBdr>
    </w:div>
    <w:div w:id="813177498">
      <w:bodyDiv w:val="1"/>
      <w:marLeft w:val="0"/>
      <w:marRight w:val="0"/>
      <w:marTop w:val="0"/>
      <w:marBottom w:val="0"/>
      <w:divBdr>
        <w:top w:val="none" w:sz="0" w:space="0" w:color="auto"/>
        <w:left w:val="none" w:sz="0" w:space="0" w:color="auto"/>
        <w:bottom w:val="none" w:sz="0" w:space="0" w:color="auto"/>
        <w:right w:val="none" w:sz="0" w:space="0" w:color="auto"/>
      </w:divBdr>
    </w:div>
    <w:div w:id="813449312">
      <w:bodyDiv w:val="1"/>
      <w:marLeft w:val="0"/>
      <w:marRight w:val="0"/>
      <w:marTop w:val="0"/>
      <w:marBottom w:val="0"/>
      <w:divBdr>
        <w:top w:val="none" w:sz="0" w:space="0" w:color="auto"/>
        <w:left w:val="none" w:sz="0" w:space="0" w:color="auto"/>
        <w:bottom w:val="none" w:sz="0" w:space="0" w:color="auto"/>
        <w:right w:val="none" w:sz="0" w:space="0" w:color="auto"/>
      </w:divBdr>
    </w:div>
    <w:div w:id="813714203">
      <w:bodyDiv w:val="1"/>
      <w:marLeft w:val="0"/>
      <w:marRight w:val="0"/>
      <w:marTop w:val="0"/>
      <w:marBottom w:val="0"/>
      <w:divBdr>
        <w:top w:val="none" w:sz="0" w:space="0" w:color="auto"/>
        <w:left w:val="none" w:sz="0" w:space="0" w:color="auto"/>
        <w:bottom w:val="none" w:sz="0" w:space="0" w:color="auto"/>
        <w:right w:val="none" w:sz="0" w:space="0" w:color="auto"/>
      </w:divBdr>
    </w:div>
    <w:div w:id="813908093">
      <w:bodyDiv w:val="1"/>
      <w:marLeft w:val="0"/>
      <w:marRight w:val="0"/>
      <w:marTop w:val="0"/>
      <w:marBottom w:val="0"/>
      <w:divBdr>
        <w:top w:val="none" w:sz="0" w:space="0" w:color="auto"/>
        <w:left w:val="none" w:sz="0" w:space="0" w:color="auto"/>
        <w:bottom w:val="none" w:sz="0" w:space="0" w:color="auto"/>
        <w:right w:val="none" w:sz="0" w:space="0" w:color="auto"/>
      </w:divBdr>
    </w:div>
    <w:div w:id="814027552">
      <w:bodyDiv w:val="1"/>
      <w:marLeft w:val="0"/>
      <w:marRight w:val="0"/>
      <w:marTop w:val="0"/>
      <w:marBottom w:val="0"/>
      <w:divBdr>
        <w:top w:val="none" w:sz="0" w:space="0" w:color="auto"/>
        <w:left w:val="none" w:sz="0" w:space="0" w:color="auto"/>
        <w:bottom w:val="none" w:sz="0" w:space="0" w:color="auto"/>
        <w:right w:val="none" w:sz="0" w:space="0" w:color="auto"/>
      </w:divBdr>
    </w:div>
    <w:div w:id="814101271">
      <w:bodyDiv w:val="1"/>
      <w:marLeft w:val="0"/>
      <w:marRight w:val="0"/>
      <w:marTop w:val="0"/>
      <w:marBottom w:val="0"/>
      <w:divBdr>
        <w:top w:val="none" w:sz="0" w:space="0" w:color="auto"/>
        <w:left w:val="none" w:sz="0" w:space="0" w:color="auto"/>
        <w:bottom w:val="none" w:sz="0" w:space="0" w:color="auto"/>
        <w:right w:val="none" w:sz="0" w:space="0" w:color="auto"/>
      </w:divBdr>
    </w:div>
    <w:div w:id="814302643">
      <w:bodyDiv w:val="1"/>
      <w:marLeft w:val="0"/>
      <w:marRight w:val="0"/>
      <w:marTop w:val="0"/>
      <w:marBottom w:val="0"/>
      <w:divBdr>
        <w:top w:val="none" w:sz="0" w:space="0" w:color="auto"/>
        <w:left w:val="none" w:sz="0" w:space="0" w:color="auto"/>
        <w:bottom w:val="none" w:sz="0" w:space="0" w:color="auto"/>
        <w:right w:val="none" w:sz="0" w:space="0" w:color="auto"/>
      </w:divBdr>
    </w:div>
    <w:div w:id="814640252">
      <w:bodyDiv w:val="1"/>
      <w:marLeft w:val="0"/>
      <w:marRight w:val="0"/>
      <w:marTop w:val="0"/>
      <w:marBottom w:val="0"/>
      <w:divBdr>
        <w:top w:val="none" w:sz="0" w:space="0" w:color="auto"/>
        <w:left w:val="none" w:sz="0" w:space="0" w:color="auto"/>
        <w:bottom w:val="none" w:sz="0" w:space="0" w:color="auto"/>
        <w:right w:val="none" w:sz="0" w:space="0" w:color="auto"/>
      </w:divBdr>
    </w:div>
    <w:div w:id="814838640">
      <w:bodyDiv w:val="1"/>
      <w:marLeft w:val="0"/>
      <w:marRight w:val="0"/>
      <w:marTop w:val="0"/>
      <w:marBottom w:val="0"/>
      <w:divBdr>
        <w:top w:val="none" w:sz="0" w:space="0" w:color="auto"/>
        <w:left w:val="none" w:sz="0" w:space="0" w:color="auto"/>
        <w:bottom w:val="none" w:sz="0" w:space="0" w:color="auto"/>
        <w:right w:val="none" w:sz="0" w:space="0" w:color="auto"/>
      </w:divBdr>
    </w:div>
    <w:div w:id="814880437">
      <w:bodyDiv w:val="1"/>
      <w:marLeft w:val="0"/>
      <w:marRight w:val="0"/>
      <w:marTop w:val="0"/>
      <w:marBottom w:val="0"/>
      <w:divBdr>
        <w:top w:val="none" w:sz="0" w:space="0" w:color="auto"/>
        <w:left w:val="none" w:sz="0" w:space="0" w:color="auto"/>
        <w:bottom w:val="none" w:sz="0" w:space="0" w:color="auto"/>
        <w:right w:val="none" w:sz="0" w:space="0" w:color="auto"/>
      </w:divBdr>
    </w:div>
    <w:div w:id="814949230">
      <w:bodyDiv w:val="1"/>
      <w:marLeft w:val="0"/>
      <w:marRight w:val="0"/>
      <w:marTop w:val="0"/>
      <w:marBottom w:val="0"/>
      <w:divBdr>
        <w:top w:val="none" w:sz="0" w:space="0" w:color="auto"/>
        <w:left w:val="none" w:sz="0" w:space="0" w:color="auto"/>
        <w:bottom w:val="none" w:sz="0" w:space="0" w:color="auto"/>
        <w:right w:val="none" w:sz="0" w:space="0" w:color="auto"/>
      </w:divBdr>
    </w:div>
    <w:div w:id="815033779">
      <w:bodyDiv w:val="1"/>
      <w:marLeft w:val="0"/>
      <w:marRight w:val="0"/>
      <w:marTop w:val="0"/>
      <w:marBottom w:val="0"/>
      <w:divBdr>
        <w:top w:val="none" w:sz="0" w:space="0" w:color="auto"/>
        <w:left w:val="none" w:sz="0" w:space="0" w:color="auto"/>
        <w:bottom w:val="none" w:sz="0" w:space="0" w:color="auto"/>
        <w:right w:val="none" w:sz="0" w:space="0" w:color="auto"/>
      </w:divBdr>
    </w:div>
    <w:div w:id="815103411">
      <w:bodyDiv w:val="1"/>
      <w:marLeft w:val="0"/>
      <w:marRight w:val="0"/>
      <w:marTop w:val="0"/>
      <w:marBottom w:val="0"/>
      <w:divBdr>
        <w:top w:val="none" w:sz="0" w:space="0" w:color="auto"/>
        <w:left w:val="none" w:sz="0" w:space="0" w:color="auto"/>
        <w:bottom w:val="none" w:sz="0" w:space="0" w:color="auto"/>
        <w:right w:val="none" w:sz="0" w:space="0" w:color="auto"/>
      </w:divBdr>
    </w:div>
    <w:div w:id="815222200">
      <w:bodyDiv w:val="1"/>
      <w:marLeft w:val="0"/>
      <w:marRight w:val="0"/>
      <w:marTop w:val="0"/>
      <w:marBottom w:val="0"/>
      <w:divBdr>
        <w:top w:val="none" w:sz="0" w:space="0" w:color="auto"/>
        <w:left w:val="none" w:sz="0" w:space="0" w:color="auto"/>
        <w:bottom w:val="none" w:sz="0" w:space="0" w:color="auto"/>
        <w:right w:val="none" w:sz="0" w:space="0" w:color="auto"/>
      </w:divBdr>
    </w:div>
    <w:div w:id="815224865">
      <w:bodyDiv w:val="1"/>
      <w:marLeft w:val="0"/>
      <w:marRight w:val="0"/>
      <w:marTop w:val="0"/>
      <w:marBottom w:val="0"/>
      <w:divBdr>
        <w:top w:val="none" w:sz="0" w:space="0" w:color="auto"/>
        <w:left w:val="none" w:sz="0" w:space="0" w:color="auto"/>
        <w:bottom w:val="none" w:sz="0" w:space="0" w:color="auto"/>
        <w:right w:val="none" w:sz="0" w:space="0" w:color="auto"/>
      </w:divBdr>
    </w:div>
    <w:div w:id="815338382">
      <w:bodyDiv w:val="1"/>
      <w:marLeft w:val="0"/>
      <w:marRight w:val="0"/>
      <w:marTop w:val="0"/>
      <w:marBottom w:val="0"/>
      <w:divBdr>
        <w:top w:val="none" w:sz="0" w:space="0" w:color="auto"/>
        <w:left w:val="none" w:sz="0" w:space="0" w:color="auto"/>
        <w:bottom w:val="none" w:sz="0" w:space="0" w:color="auto"/>
        <w:right w:val="none" w:sz="0" w:space="0" w:color="auto"/>
      </w:divBdr>
    </w:div>
    <w:div w:id="815797263">
      <w:bodyDiv w:val="1"/>
      <w:marLeft w:val="0"/>
      <w:marRight w:val="0"/>
      <w:marTop w:val="0"/>
      <w:marBottom w:val="0"/>
      <w:divBdr>
        <w:top w:val="none" w:sz="0" w:space="0" w:color="auto"/>
        <w:left w:val="none" w:sz="0" w:space="0" w:color="auto"/>
        <w:bottom w:val="none" w:sz="0" w:space="0" w:color="auto"/>
        <w:right w:val="none" w:sz="0" w:space="0" w:color="auto"/>
      </w:divBdr>
    </w:div>
    <w:div w:id="815799410">
      <w:bodyDiv w:val="1"/>
      <w:marLeft w:val="0"/>
      <w:marRight w:val="0"/>
      <w:marTop w:val="0"/>
      <w:marBottom w:val="0"/>
      <w:divBdr>
        <w:top w:val="none" w:sz="0" w:space="0" w:color="auto"/>
        <w:left w:val="none" w:sz="0" w:space="0" w:color="auto"/>
        <w:bottom w:val="none" w:sz="0" w:space="0" w:color="auto"/>
        <w:right w:val="none" w:sz="0" w:space="0" w:color="auto"/>
      </w:divBdr>
    </w:div>
    <w:div w:id="815879101">
      <w:bodyDiv w:val="1"/>
      <w:marLeft w:val="0"/>
      <w:marRight w:val="0"/>
      <w:marTop w:val="0"/>
      <w:marBottom w:val="0"/>
      <w:divBdr>
        <w:top w:val="none" w:sz="0" w:space="0" w:color="auto"/>
        <w:left w:val="none" w:sz="0" w:space="0" w:color="auto"/>
        <w:bottom w:val="none" w:sz="0" w:space="0" w:color="auto"/>
        <w:right w:val="none" w:sz="0" w:space="0" w:color="auto"/>
      </w:divBdr>
    </w:div>
    <w:div w:id="816341189">
      <w:bodyDiv w:val="1"/>
      <w:marLeft w:val="0"/>
      <w:marRight w:val="0"/>
      <w:marTop w:val="0"/>
      <w:marBottom w:val="0"/>
      <w:divBdr>
        <w:top w:val="none" w:sz="0" w:space="0" w:color="auto"/>
        <w:left w:val="none" w:sz="0" w:space="0" w:color="auto"/>
        <w:bottom w:val="none" w:sz="0" w:space="0" w:color="auto"/>
        <w:right w:val="none" w:sz="0" w:space="0" w:color="auto"/>
      </w:divBdr>
    </w:div>
    <w:div w:id="816611012">
      <w:bodyDiv w:val="1"/>
      <w:marLeft w:val="0"/>
      <w:marRight w:val="0"/>
      <w:marTop w:val="0"/>
      <w:marBottom w:val="0"/>
      <w:divBdr>
        <w:top w:val="none" w:sz="0" w:space="0" w:color="auto"/>
        <w:left w:val="none" w:sz="0" w:space="0" w:color="auto"/>
        <w:bottom w:val="none" w:sz="0" w:space="0" w:color="auto"/>
        <w:right w:val="none" w:sz="0" w:space="0" w:color="auto"/>
      </w:divBdr>
    </w:div>
    <w:div w:id="816841502">
      <w:bodyDiv w:val="1"/>
      <w:marLeft w:val="0"/>
      <w:marRight w:val="0"/>
      <w:marTop w:val="0"/>
      <w:marBottom w:val="0"/>
      <w:divBdr>
        <w:top w:val="none" w:sz="0" w:space="0" w:color="auto"/>
        <w:left w:val="none" w:sz="0" w:space="0" w:color="auto"/>
        <w:bottom w:val="none" w:sz="0" w:space="0" w:color="auto"/>
        <w:right w:val="none" w:sz="0" w:space="0" w:color="auto"/>
      </w:divBdr>
    </w:div>
    <w:div w:id="817376761">
      <w:bodyDiv w:val="1"/>
      <w:marLeft w:val="0"/>
      <w:marRight w:val="0"/>
      <w:marTop w:val="0"/>
      <w:marBottom w:val="0"/>
      <w:divBdr>
        <w:top w:val="none" w:sz="0" w:space="0" w:color="auto"/>
        <w:left w:val="none" w:sz="0" w:space="0" w:color="auto"/>
        <w:bottom w:val="none" w:sz="0" w:space="0" w:color="auto"/>
        <w:right w:val="none" w:sz="0" w:space="0" w:color="auto"/>
      </w:divBdr>
    </w:div>
    <w:div w:id="817460078">
      <w:bodyDiv w:val="1"/>
      <w:marLeft w:val="0"/>
      <w:marRight w:val="0"/>
      <w:marTop w:val="0"/>
      <w:marBottom w:val="0"/>
      <w:divBdr>
        <w:top w:val="none" w:sz="0" w:space="0" w:color="auto"/>
        <w:left w:val="none" w:sz="0" w:space="0" w:color="auto"/>
        <w:bottom w:val="none" w:sz="0" w:space="0" w:color="auto"/>
        <w:right w:val="none" w:sz="0" w:space="0" w:color="auto"/>
      </w:divBdr>
    </w:div>
    <w:div w:id="817724959">
      <w:bodyDiv w:val="1"/>
      <w:marLeft w:val="0"/>
      <w:marRight w:val="0"/>
      <w:marTop w:val="0"/>
      <w:marBottom w:val="0"/>
      <w:divBdr>
        <w:top w:val="none" w:sz="0" w:space="0" w:color="auto"/>
        <w:left w:val="none" w:sz="0" w:space="0" w:color="auto"/>
        <w:bottom w:val="none" w:sz="0" w:space="0" w:color="auto"/>
        <w:right w:val="none" w:sz="0" w:space="0" w:color="auto"/>
      </w:divBdr>
    </w:div>
    <w:div w:id="818033949">
      <w:bodyDiv w:val="1"/>
      <w:marLeft w:val="0"/>
      <w:marRight w:val="0"/>
      <w:marTop w:val="0"/>
      <w:marBottom w:val="0"/>
      <w:divBdr>
        <w:top w:val="none" w:sz="0" w:space="0" w:color="auto"/>
        <w:left w:val="none" w:sz="0" w:space="0" w:color="auto"/>
        <w:bottom w:val="none" w:sz="0" w:space="0" w:color="auto"/>
        <w:right w:val="none" w:sz="0" w:space="0" w:color="auto"/>
      </w:divBdr>
    </w:div>
    <w:div w:id="818107842">
      <w:bodyDiv w:val="1"/>
      <w:marLeft w:val="0"/>
      <w:marRight w:val="0"/>
      <w:marTop w:val="0"/>
      <w:marBottom w:val="0"/>
      <w:divBdr>
        <w:top w:val="none" w:sz="0" w:space="0" w:color="auto"/>
        <w:left w:val="none" w:sz="0" w:space="0" w:color="auto"/>
        <w:bottom w:val="none" w:sz="0" w:space="0" w:color="auto"/>
        <w:right w:val="none" w:sz="0" w:space="0" w:color="auto"/>
      </w:divBdr>
    </w:div>
    <w:div w:id="818231014">
      <w:bodyDiv w:val="1"/>
      <w:marLeft w:val="0"/>
      <w:marRight w:val="0"/>
      <w:marTop w:val="0"/>
      <w:marBottom w:val="0"/>
      <w:divBdr>
        <w:top w:val="none" w:sz="0" w:space="0" w:color="auto"/>
        <w:left w:val="none" w:sz="0" w:space="0" w:color="auto"/>
        <w:bottom w:val="none" w:sz="0" w:space="0" w:color="auto"/>
        <w:right w:val="none" w:sz="0" w:space="0" w:color="auto"/>
      </w:divBdr>
    </w:div>
    <w:div w:id="818418488">
      <w:bodyDiv w:val="1"/>
      <w:marLeft w:val="0"/>
      <w:marRight w:val="0"/>
      <w:marTop w:val="0"/>
      <w:marBottom w:val="0"/>
      <w:divBdr>
        <w:top w:val="none" w:sz="0" w:space="0" w:color="auto"/>
        <w:left w:val="none" w:sz="0" w:space="0" w:color="auto"/>
        <w:bottom w:val="none" w:sz="0" w:space="0" w:color="auto"/>
        <w:right w:val="none" w:sz="0" w:space="0" w:color="auto"/>
      </w:divBdr>
    </w:div>
    <w:div w:id="818419907">
      <w:bodyDiv w:val="1"/>
      <w:marLeft w:val="0"/>
      <w:marRight w:val="0"/>
      <w:marTop w:val="0"/>
      <w:marBottom w:val="0"/>
      <w:divBdr>
        <w:top w:val="none" w:sz="0" w:space="0" w:color="auto"/>
        <w:left w:val="none" w:sz="0" w:space="0" w:color="auto"/>
        <w:bottom w:val="none" w:sz="0" w:space="0" w:color="auto"/>
        <w:right w:val="none" w:sz="0" w:space="0" w:color="auto"/>
      </w:divBdr>
    </w:div>
    <w:div w:id="818688282">
      <w:bodyDiv w:val="1"/>
      <w:marLeft w:val="0"/>
      <w:marRight w:val="0"/>
      <w:marTop w:val="0"/>
      <w:marBottom w:val="0"/>
      <w:divBdr>
        <w:top w:val="none" w:sz="0" w:space="0" w:color="auto"/>
        <w:left w:val="none" w:sz="0" w:space="0" w:color="auto"/>
        <w:bottom w:val="none" w:sz="0" w:space="0" w:color="auto"/>
        <w:right w:val="none" w:sz="0" w:space="0" w:color="auto"/>
      </w:divBdr>
    </w:div>
    <w:div w:id="818763596">
      <w:bodyDiv w:val="1"/>
      <w:marLeft w:val="0"/>
      <w:marRight w:val="0"/>
      <w:marTop w:val="0"/>
      <w:marBottom w:val="0"/>
      <w:divBdr>
        <w:top w:val="none" w:sz="0" w:space="0" w:color="auto"/>
        <w:left w:val="none" w:sz="0" w:space="0" w:color="auto"/>
        <w:bottom w:val="none" w:sz="0" w:space="0" w:color="auto"/>
        <w:right w:val="none" w:sz="0" w:space="0" w:color="auto"/>
      </w:divBdr>
    </w:div>
    <w:div w:id="819201275">
      <w:bodyDiv w:val="1"/>
      <w:marLeft w:val="0"/>
      <w:marRight w:val="0"/>
      <w:marTop w:val="0"/>
      <w:marBottom w:val="0"/>
      <w:divBdr>
        <w:top w:val="none" w:sz="0" w:space="0" w:color="auto"/>
        <w:left w:val="none" w:sz="0" w:space="0" w:color="auto"/>
        <w:bottom w:val="none" w:sz="0" w:space="0" w:color="auto"/>
        <w:right w:val="none" w:sz="0" w:space="0" w:color="auto"/>
      </w:divBdr>
    </w:div>
    <w:div w:id="819271442">
      <w:bodyDiv w:val="1"/>
      <w:marLeft w:val="0"/>
      <w:marRight w:val="0"/>
      <w:marTop w:val="0"/>
      <w:marBottom w:val="0"/>
      <w:divBdr>
        <w:top w:val="none" w:sz="0" w:space="0" w:color="auto"/>
        <w:left w:val="none" w:sz="0" w:space="0" w:color="auto"/>
        <w:bottom w:val="none" w:sz="0" w:space="0" w:color="auto"/>
        <w:right w:val="none" w:sz="0" w:space="0" w:color="auto"/>
      </w:divBdr>
    </w:div>
    <w:div w:id="819420108">
      <w:bodyDiv w:val="1"/>
      <w:marLeft w:val="0"/>
      <w:marRight w:val="0"/>
      <w:marTop w:val="0"/>
      <w:marBottom w:val="0"/>
      <w:divBdr>
        <w:top w:val="none" w:sz="0" w:space="0" w:color="auto"/>
        <w:left w:val="none" w:sz="0" w:space="0" w:color="auto"/>
        <w:bottom w:val="none" w:sz="0" w:space="0" w:color="auto"/>
        <w:right w:val="none" w:sz="0" w:space="0" w:color="auto"/>
      </w:divBdr>
    </w:div>
    <w:div w:id="819542607">
      <w:bodyDiv w:val="1"/>
      <w:marLeft w:val="0"/>
      <w:marRight w:val="0"/>
      <w:marTop w:val="0"/>
      <w:marBottom w:val="0"/>
      <w:divBdr>
        <w:top w:val="none" w:sz="0" w:space="0" w:color="auto"/>
        <w:left w:val="none" w:sz="0" w:space="0" w:color="auto"/>
        <w:bottom w:val="none" w:sz="0" w:space="0" w:color="auto"/>
        <w:right w:val="none" w:sz="0" w:space="0" w:color="auto"/>
      </w:divBdr>
    </w:div>
    <w:div w:id="819611833">
      <w:bodyDiv w:val="1"/>
      <w:marLeft w:val="0"/>
      <w:marRight w:val="0"/>
      <w:marTop w:val="0"/>
      <w:marBottom w:val="0"/>
      <w:divBdr>
        <w:top w:val="none" w:sz="0" w:space="0" w:color="auto"/>
        <w:left w:val="none" w:sz="0" w:space="0" w:color="auto"/>
        <w:bottom w:val="none" w:sz="0" w:space="0" w:color="auto"/>
        <w:right w:val="none" w:sz="0" w:space="0" w:color="auto"/>
      </w:divBdr>
    </w:div>
    <w:div w:id="819612441">
      <w:bodyDiv w:val="1"/>
      <w:marLeft w:val="0"/>
      <w:marRight w:val="0"/>
      <w:marTop w:val="0"/>
      <w:marBottom w:val="0"/>
      <w:divBdr>
        <w:top w:val="none" w:sz="0" w:space="0" w:color="auto"/>
        <w:left w:val="none" w:sz="0" w:space="0" w:color="auto"/>
        <w:bottom w:val="none" w:sz="0" w:space="0" w:color="auto"/>
        <w:right w:val="none" w:sz="0" w:space="0" w:color="auto"/>
      </w:divBdr>
    </w:div>
    <w:div w:id="820006125">
      <w:bodyDiv w:val="1"/>
      <w:marLeft w:val="0"/>
      <w:marRight w:val="0"/>
      <w:marTop w:val="0"/>
      <w:marBottom w:val="0"/>
      <w:divBdr>
        <w:top w:val="none" w:sz="0" w:space="0" w:color="auto"/>
        <w:left w:val="none" w:sz="0" w:space="0" w:color="auto"/>
        <w:bottom w:val="none" w:sz="0" w:space="0" w:color="auto"/>
        <w:right w:val="none" w:sz="0" w:space="0" w:color="auto"/>
      </w:divBdr>
    </w:div>
    <w:div w:id="820074563">
      <w:bodyDiv w:val="1"/>
      <w:marLeft w:val="0"/>
      <w:marRight w:val="0"/>
      <w:marTop w:val="0"/>
      <w:marBottom w:val="0"/>
      <w:divBdr>
        <w:top w:val="none" w:sz="0" w:space="0" w:color="auto"/>
        <w:left w:val="none" w:sz="0" w:space="0" w:color="auto"/>
        <w:bottom w:val="none" w:sz="0" w:space="0" w:color="auto"/>
        <w:right w:val="none" w:sz="0" w:space="0" w:color="auto"/>
      </w:divBdr>
    </w:div>
    <w:div w:id="820078674">
      <w:bodyDiv w:val="1"/>
      <w:marLeft w:val="0"/>
      <w:marRight w:val="0"/>
      <w:marTop w:val="0"/>
      <w:marBottom w:val="0"/>
      <w:divBdr>
        <w:top w:val="none" w:sz="0" w:space="0" w:color="auto"/>
        <w:left w:val="none" w:sz="0" w:space="0" w:color="auto"/>
        <w:bottom w:val="none" w:sz="0" w:space="0" w:color="auto"/>
        <w:right w:val="none" w:sz="0" w:space="0" w:color="auto"/>
      </w:divBdr>
    </w:div>
    <w:div w:id="820271745">
      <w:bodyDiv w:val="1"/>
      <w:marLeft w:val="0"/>
      <w:marRight w:val="0"/>
      <w:marTop w:val="0"/>
      <w:marBottom w:val="0"/>
      <w:divBdr>
        <w:top w:val="none" w:sz="0" w:space="0" w:color="auto"/>
        <w:left w:val="none" w:sz="0" w:space="0" w:color="auto"/>
        <w:bottom w:val="none" w:sz="0" w:space="0" w:color="auto"/>
        <w:right w:val="none" w:sz="0" w:space="0" w:color="auto"/>
      </w:divBdr>
    </w:div>
    <w:div w:id="820272800">
      <w:bodyDiv w:val="1"/>
      <w:marLeft w:val="0"/>
      <w:marRight w:val="0"/>
      <w:marTop w:val="0"/>
      <w:marBottom w:val="0"/>
      <w:divBdr>
        <w:top w:val="none" w:sz="0" w:space="0" w:color="auto"/>
        <w:left w:val="none" w:sz="0" w:space="0" w:color="auto"/>
        <w:bottom w:val="none" w:sz="0" w:space="0" w:color="auto"/>
        <w:right w:val="none" w:sz="0" w:space="0" w:color="auto"/>
      </w:divBdr>
    </w:div>
    <w:div w:id="820543397">
      <w:bodyDiv w:val="1"/>
      <w:marLeft w:val="0"/>
      <w:marRight w:val="0"/>
      <w:marTop w:val="0"/>
      <w:marBottom w:val="0"/>
      <w:divBdr>
        <w:top w:val="none" w:sz="0" w:space="0" w:color="auto"/>
        <w:left w:val="none" w:sz="0" w:space="0" w:color="auto"/>
        <w:bottom w:val="none" w:sz="0" w:space="0" w:color="auto"/>
        <w:right w:val="none" w:sz="0" w:space="0" w:color="auto"/>
      </w:divBdr>
    </w:div>
    <w:div w:id="820584986">
      <w:bodyDiv w:val="1"/>
      <w:marLeft w:val="0"/>
      <w:marRight w:val="0"/>
      <w:marTop w:val="0"/>
      <w:marBottom w:val="0"/>
      <w:divBdr>
        <w:top w:val="none" w:sz="0" w:space="0" w:color="auto"/>
        <w:left w:val="none" w:sz="0" w:space="0" w:color="auto"/>
        <w:bottom w:val="none" w:sz="0" w:space="0" w:color="auto"/>
        <w:right w:val="none" w:sz="0" w:space="0" w:color="auto"/>
      </w:divBdr>
    </w:div>
    <w:div w:id="820730781">
      <w:bodyDiv w:val="1"/>
      <w:marLeft w:val="0"/>
      <w:marRight w:val="0"/>
      <w:marTop w:val="0"/>
      <w:marBottom w:val="0"/>
      <w:divBdr>
        <w:top w:val="none" w:sz="0" w:space="0" w:color="auto"/>
        <w:left w:val="none" w:sz="0" w:space="0" w:color="auto"/>
        <w:bottom w:val="none" w:sz="0" w:space="0" w:color="auto"/>
        <w:right w:val="none" w:sz="0" w:space="0" w:color="auto"/>
      </w:divBdr>
    </w:div>
    <w:div w:id="820776565">
      <w:bodyDiv w:val="1"/>
      <w:marLeft w:val="0"/>
      <w:marRight w:val="0"/>
      <w:marTop w:val="0"/>
      <w:marBottom w:val="0"/>
      <w:divBdr>
        <w:top w:val="none" w:sz="0" w:space="0" w:color="auto"/>
        <w:left w:val="none" w:sz="0" w:space="0" w:color="auto"/>
        <w:bottom w:val="none" w:sz="0" w:space="0" w:color="auto"/>
        <w:right w:val="none" w:sz="0" w:space="0" w:color="auto"/>
      </w:divBdr>
    </w:div>
    <w:div w:id="820928574">
      <w:bodyDiv w:val="1"/>
      <w:marLeft w:val="0"/>
      <w:marRight w:val="0"/>
      <w:marTop w:val="0"/>
      <w:marBottom w:val="0"/>
      <w:divBdr>
        <w:top w:val="none" w:sz="0" w:space="0" w:color="auto"/>
        <w:left w:val="none" w:sz="0" w:space="0" w:color="auto"/>
        <w:bottom w:val="none" w:sz="0" w:space="0" w:color="auto"/>
        <w:right w:val="none" w:sz="0" w:space="0" w:color="auto"/>
      </w:divBdr>
    </w:div>
    <w:div w:id="821046501">
      <w:bodyDiv w:val="1"/>
      <w:marLeft w:val="0"/>
      <w:marRight w:val="0"/>
      <w:marTop w:val="0"/>
      <w:marBottom w:val="0"/>
      <w:divBdr>
        <w:top w:val="none" w:sz="0" w:space="0" w:color="auto"/>
        <w:left w:val="none" w:sz="0" w:space="0" w:color="auto"/>
        <w:bottom w:val="none" w:sz="0" w:space="0" w:color="auto"/>
        <w:right w:val="none" w:sz="0" w:space="0" w:color="auto"/>
      </w:divBdr>
    </w:div>
    <w:div w:id="821121299">
      <w:bodyDiv w:val="1"/>
      <w:marLeft w:val="0"/>
      <w:marRight w:val="0"/>
      <w:marTop w:val="0"/>
      <w:marBottom w:val="0"/>
      <w:divBdr>
        <w:top w:val="none" w:sz="0" w:space="0" w:color="auto"/>
        <w:left w:val="none" w:sz="0" w:space="0" w:color="auto"/>
        <w:bottom w:val="none" w:sz="0" w:space="0" w:color="auto"/>
        <w:right w:val="none" w:sz="0" w:space="0" w:color="auto"/>
      </w:divBdr>
    </w:div>
    <w:div w:id="821389527">
      <w:bodyDiv w:val="1"/>
      <w:marLeft w:val="0"/>
      <w:marRight w:val="0"/>
      <w:marTop w:val="0"/>
      <w:marBottom w:val="0"/>
      <w:divBdr>
        <w:top w:val="none" w:sz="0" w:space="0" w:color="auto"/>
        <w:left w:val="none" w:sz="0" w:space="0" w:color="auto"/>
        <w:bottom w:val="none" w:sz="0" w:space="0" w:color="auto"/>
        <w:right w:val="none" w:sz="0" w:space="0" w:color="auto"/>
      </w:divBdr>
    </w:div>
    <w:div w:id="822165498">
      <w:bodyDiv w:val="1"/>
      <w:marLeft w:val="0"/>
      <w:marRight w:val="0"/>
      <w:marTop w:val="0"/>
      <w:marBottom w:val="0"/>
      <w:divBdr>
        <w:top w:val="none" w:sz="0" w:space="0" w:color="auto"/>
        <w:left w:val="none" w:sz="0" w:space="0" w:color="auto"/>
        <w:bottom w:val="none" w:sz="0" w:space="0" w:color="auto"/>
        <w:right w:val="none" w:sz="0" w:space="0" w:color="auto"/>
      </w:divBdr>
    </w:div>
    <w:div w:id="822239862">
      <w:bodyDiv w:val="1"/>
      <w:marLeft w:val="0"/>
      <w:marRight w:val="0"/>
      <w:marTop w:val="0"/>
      <w:marBottom w:val="0"/>
      <w:divBdr>
        <w:top w:val="none" w:sz="0" w:space="0" w:color="auto"/>
        <w:left w:val="none" w:sz="0" w:space="0" w:color="auto"/>
        <w:bottom w:val="none" w:sz="0" w:space="0" w:color="auto"/>
        <w:right w:val="none" w:sz="0" w:space="0" w:color="auto"/>
      </w:divBdr>
    </w:div>
    <w:div w:id="822309836">
      <w:bodyDiv w:val="1"/>
      <w:marLeft w:val="0"/>
      <w:marRight w:val="0"/>
      <w:marTop w:val="0"/>
      <w:marBottom w:val="0"/>
      <w:divBdr>
        <w:top w:val="none" w:sz="0" w:space="0" w:color="auto"/>
        <w:left w:val="none" w:sz="0" w:space="0" w:color="auto"/>
        <w:bottom w:val="none" w:sz="0" w:space="0" w:color="auto"/>
        <w:right w:val="none" w:sz="0" w:space="0" w:color="auto"/>
      </w:divBdr>
    </w:div>
    <w:div w:id="822506636">
      <w:bodyDiv w:val="1"/>
      <w:marLeft w:val="0"/>
      <w:marRight w:val="0"/>
      <w:marTop w:val="0"/>
      <w:marBottom w:val="0"/>
      <w:divBdr>
        <w:top w:val="none" w:sz="0" w:space="0" w:color="auto"/>
        <w:left w:val="none" w:sz="0" w:space="0" w:color="auto"/>
        <w:bottom w:val="none" w:sz="0" w:space="0" w:color="auto"/>
        <w:right w:val="none" w:sz="0" w:space="0" w:color="auto"/>
      </w:divBdr>
    </w:div>
    <w:div w:id="822507856">
      <w:bodyDiv w:val="1"/>
      <w:marLeft w:val="0"/>
      <w:marRight w:val="0"/>
      <w:marTop w:val="0"/>
      <w:marBottom w:val="0"/>
      <w:divBdr>
        <w:top w:val="none" w:sz="0" w:space="0" w:color="auto"/>
        <w:left w:val="none" w:sz="0" w:space="0" w:color="auto"/>
        <w:bottom w:val="none" w:sz="0" w:space="0" w:color="auto"/>
        <w:right w:val="none" w:sz="0" w:space="0" w:color="auto"/>
      </w:divBdr>
    </w:div>
    <w:div w:id="822739150">
      <w:bodyDiv w:val="1"/>
      <w:marLeft w:val="0"/>
      <w:marRight w:val="0"/>
      <w:marTop w:val="0"/>
      <w:marBottom w:val="0"/>
      <w:divBdr>
        <w:top w:val="none" w:sz="0" w:space="0" w:color="auto"/>
        <w:left w:val="none" w:sz="0" w:space="0" w:color="auto"/>
        <w:bottom w:val="none" w:sz="0" w:space="0" w:color="auto"/>
        <w:right w:val="none" w:sz="0" w:space="0" w:color="auto"/>
      </w:divBdr>
    </w:div>
    <w:div w:id="822937156">
      <w:bodyDiv w:val="1"/>
      <w:marLeft w:val="0"/>
      <w:marRight w:val="0"/>
      <w:marTop w:val="0"/>
      <w:marBottom w:val="0"/>
      <w:divBdr>
        <w:top w:val="none" w:sz="0" w:space="0" w:color="auto"/>
        <w:left w:val="none" w:sz="0" w:space="0" w:color="auto"/>
        <w:bottom w:val="none" w:sz="0" w:space="0" w:color="auto"/>
        <w:right w:val="none" w:sz="0" w:space="0" w:color="auto"/>
      </w:divBdr>
    </w:div>
    <w:div w:id="823158773">
      <w:bodyDiv w:val="1"/>
      <w:marLeft w:val="0"/>
      <w:marRight w:val="0"/>
      <w:marTop w:val="0"/>
      <w:marBottom w:val="0"/>
      <w:divBdr>
        <w:top w:val="none" w:sz="0" w:space="0" w:color="auto"/>
        <w:left w:val="none" w:sz="0" w:space="0" w:color="auto"/>
        <w:bottom w:val="none" w:sz="0" w:space="0" w:color="auto"/>
        <w:right w:val="none" w:sz="0" w:space="0" w:color="auto"/>
      </w:divBdr>
    </w:div>
    <w:div w:id="823202284">
      <w:bodyDiv w:val="1"/>
      <w:marLeft w:val="0"/>
      <w:marRight w:val="0"/>
      <w:marTop w:val="0"/>
      <w:marBottom w:val="0"/>
      <w:divBdr>
        <w:top w:val="none" w:sz="0" w:space="0" w:color="auto"/>
        <w:left w:val="none" w:sz="0" w:space="0" w:color="auto"/>
        <w:bottom w:val="none" w:sz="0" w:space="0" w:color="auto"/>
        <w:right w:val="none" w:sz="0" w:space="0" w:color="auto"/>
      </w:divBdr>
    </w:div>
    <w:div w:id="823401193">
      <w:bodyDiv w:val="1"/>
      <w:marLeft w:val="0"/>
      <w:marRight w:val="0"/>
      <w:marTop w:val="0"/>
      <w:marBottom w:val="0"/>
      <w:divBdr>
        <w:top w:val="none" w:sz="0" w:space="0" w:color="auto"/>
        <w:left w:val="none" w:sz="0" w:space="0" w:color="auto"/>
        <w:bottom w:val="none" w:sz="0" w:space="0" w:color="auto"/>
        <w:right w:val="none" w:sz="0" w:space="0" w:color="auto"/>
      </w:divBdr>
    </w:div>
    <w:div w:id="823543481">
      <w:bodyDiv w:val="1"/>
      <w:marLeft w:val="0"/>
      <w:marRight w:val="0"/>
      <w:marTop w:val="0"/>
      <w:marBottom w:val="0"/>
      <w:divBdr>
        <w:top w:val="none" w:sz="0" w:space="0" w:color="auto"/>
        <w:left w:val="none" w:sz="0" w:space="0" w:color="auto"/>
        <w:bottom w:val="none" w:sz="0" w:space="0" w:color="auto"/>
        <w:right w:val="none" w:sz="0" w:space="0" w:color="auto"/>
      </w:divBdr>
    </w:div>
    <w:div w:id="823660501">
      <w:bodyDiv w:val="1"/>
      <w:marLeft w:val="0"/>
      <w:marRight w:val="0"/>
      <w:marTop w:val="0"/>
      <w:marBottom w:val="0"/>
      <w:divBdr>
        <w:top w:val="none" w:sz="0" w:space="0" w:color="auto"/>
        <w:left w:val="none" w:sz="0" w:space="0" w:color="auto"/>
        <w:bottom w:val="none" w:sz="0" w:space="0" w:color="auto"/>
        <w:right w:val="none" w:sz="0" w:space="0" w:color="auto"/>
      </w:divBdr>
    </w:div>
    <w:div w:id="823663266">
      <w:bodyDiv w:val="1"/>
      <w:marLeft w:val="0"/>
      <w:marRight w:val="0"/>
      <w:marTop w:val="0"/>
      <w:marBottom w:val="0"/>
      <w:divBdr>
        <w:top w:val="none" w:sz="0" w:space="0" w:color="auto"/>
        <w:left w:val="none" w:sz="0" w:space="0" w:color="auto"/>
        <w:bottom w:val="none" w:sz="0" w:space="0" w:color="auto"/>
        <w:right w:val="none" w:sz="0" w:space="0" w:color="auto"/>
      </w:divBdr>
    </w:div>
    <w:div w:id="823863167">
      <w:bodyDiv w:val="1"/>
      <w:marLeft w:val="0"/>
      <w:marRight w:val="0"/>
      <w:marTop w:val="0"/>
      <w:marBottom w:val="0"/>
      <w:divBdr>
        <w:top w:val="none" w:sz="0" w:space="0" w:color="auto"/>
        <w:left w:val="none" w:sz="0" w:space="0" w:color="auto"/>
        <w:bottom w:val="none" w:sz="0" w:space="0" w:color="auto"/>
        <w:right w:val="none" w:sz="0" w:space="0" w:color="auto"/>
      </w:divBdr>
    </w:div>
    <w:div w:id="824125930">
      <w:bodyDiv w:val="1"/>
      <w:marLeft w:val="0"/>
      <w:marRight w:val="0"/>
      <w:marTop w:val="0"/>
      <w:marBottom w:val="0"/>
      <w:divBdr>
        <w:top w:val="none" w:sz="0" w:space="0" w:color="auto"/>
        <w:left w:val="none" w:sz="0" w:space="0" w:color="auto"/>
        <w:bottom w:val="none" w:sz="0" w:space="0" w:color="auto"/>
        <w:right w:val="none" w:sz="0" w:space="0" w:color="auto"/>
      </w:divBdr>
    </w:div>
    <w:div w:id="824274493">
      <w:bodyDiv w:val="1"/>
      <w:marLeft w:val="0"/>
      <w:marRight w:val="0"/>
      <w:marTop w:val="0"/>
      <w:marBottom w:val="0"/>
      <w:divBdr>
        <w:top w:val="none" w:sz="0" w:space="0" w:color="auto"/>
        <w:left w:val="none" w:sz="0" w:space="0" w:color="auto"/>
        <w:bottom w:val="none" w:sz="0" w:space="0" w:color="auto"/>
        <w:right w:val="none" w:sz="0" w:space="0" w:color="auto"/>
      </w:divBdr>
    </w:div>
    <w:div w:id="824707751">
      <w:bodyDiv w:val="1"/>
      <w:marLeft w:val="0"/>
      <w:marRight w:val="0"/>
      <w:marTop w:val="0"/>
      <w:marBottom w:val="0"/>
      <w:divBdr>
        <w:top w:val="none" w:sz="0" w:space="0" w:color="auto"/>
        <w:left w:val="none" w:sz="0" w:space="0" w:color="auto"/>
        <w:bottom w:val="none" w:sz="0" w:space="0" w:color="auto"/>
        <w:right w:val="none" w:sz="0" w:space="0" w:color="auto"/>
      </w:divBdr>
    </w:div>
    <w:div w:id="824933765">
      <w:bodyDiv w:val="1"/>
      <w:marLeft w:val="0"/>
      <w:marRight w:val="0"/>
      <w:marTop w:val="0"/>
      <w:marBottom w:val="0"/>
      <w:divBdr>
        <w:top w:val="none" w:sz="0" w:space="0" w:color="auto"/>
        <w:left w:val="none" w:sz="0" w:space="0" w:color="auto"/>
        <w:bottom w:val="none" w:sz="0" w:space="0" w:color="auto"/>
        <w:right w:val="none" w:sz="0" w:space="0" w:color="auto"/>
      </w:divBdr>
    </w:div>
    <w:div w:id="825319630">
      <w:bodyDiv w:val="1"/>
      <w:marLeft w:val="0"/>
      <w:marRight w:val="0"/>
      <w:marTop w:val="0"/>
      <w:marBottom w:val="0"/>
      <w:divBdr>
        <w:top w:val="none" w:sz="0" w:space="0" w:color="auto"/>
        <w:left w:val="none" w:sz="0" w:space="0" w:color="auto"/>
        <w:bottom w:val="none" w:sz="0" w:space="0" w:color="auto"/>
        <w:right w:val="none" w:sz="0" w:space="0" w:color="auto"/>
      </w:divBdr>
    </w:div>
    <w:div w:id="825753920">
      <w:bodyDiv w:val="1"/>
      <w:marLeft w:val="0"/>
      <w:marRight w:val="0"/>
      <w:marTop w:val="0"/>
      <w:marBottom w:val="0"/>
      <w:divBdr>
        <w:top w:val="none" w:sz="0" w:space="0" w:color="auto"/>
        <w:left w:val="none" w:sz="0" w:space="0" w:color="auto"/>
        <w:bottom w:val="none" w:sz="0" w:space="0" w:color="auto"/>
        <w:right w:val="none" w:sz="0" w:space="0" w:color="auto"/>
      </w:divBdr>
    </w:div>
    <w:div w:id="826170357">
      <w:bodyDiv w:val="1"/>
      <w:marLeft w:val="0"/>
      <w:marRight w:val="0"/>
      <w:marTop w:val="0"/>
      <w:marBottom w:val="0"/>
      <w:divBdr>
        <w:top w:val="none" w:sz="0" w:space="0" w:color="auto"/>
        <w:left w:val="none" w:sz="0" w:space="0" w:color="auto"/>
        <w:bottom w:val="none" w:sz="0" w:space="0" w:color="auto"/>
        <w:right w:val="none" w:sz="0" w:space="0" w:color="auto"/>
      </w:divBdr>
    </w:div>
    <w:div w:id="826746018">
      <w:bodyDiv w:val="1"/>
      <w:marLeft w:val="0"/>
      <w:marRight w:val="0"/>
      <w:marTop w:val="0"/>
      <w:marBottom w:val="0"/>
      <w:divBdr>
        <w:top w:val="none" w:sz="0" w:space="0" w:color="auto"/>
        <w:left w:val="none" w:sz="0" w:space="0" w:color="auto"/>
        <w:bottom w:val="none" w:sz="0" w:space="0" w:color="auto"/>
        <w:right w:val="none" w:sz="0" w:space="0" w:color="auto"/>
      </w:divBdr>
    </w:div>
    <w:div w:id="826937938">
      <w:bodyDiv w:val="1"/>
      <w:marLeft w:val="0"/>
      <w:marRight w:val="0"/>
      <w:marTop w:val="0"/>
      <w:marBottom w:val="0"/>
      <w:divBdr>
        <w:top w:val="none" w:sz="0" w:space="0" w:color="auto"/>
        <w:left w:val="none" w:sz="0" w:space="0" w:color="auto"/>
        <w:bottom w:val="none" w:sz="0" w:space="0" w:color="auto"/>
        <w:right w:val="none" w:sz="0" w:space="0" w:color="auto"/>
      </w:divBdr>
    </w:div>
    <w:div w:id="827019105">
      <w:bodyDiv w:val="1"/>
      <w:marLeft w:val="0"/>
      <w:marRight w:val="0"/>
      <w:marTop w:val="0"/>
      <w:marBottom w:val="0"/>
      <w:divBdr>
        <w:top w:val="none" w:sz="0" w:space="0" w:color="auto"/>
        <w:left w:val="none" w:sz="0" w:space="0" w:color="auto"/>
        <w:bottom w:val="none" w:sz="0" w:space="0" w:color="auto"/>
        <w:right w:val="none" w:sz="0" w:space="0" w:color="auto"/>
      </w:divBdr>
    </w:div>
    <w:div w:id="827475898">
      <w:bodyDiv w:val="1"/>
      <w:marLeft w:val="0"/>
      <w:marRight w:val="0"/>
      <w:marTop w:val="0"/>
      <w:marBottom w:val="0"/>
      <w:divBdr>
        <w:top w:val="none" w:sz="0" w:space="0" w:color="auto"/>
        <w:left w:val="none" w:sz="0" w:space="0" w:color="auto"/>
        <w:bottom w:val="none" w:sz="0" w:space="0" w:color="auto"/>
        <w:right w:val="none" w:sz="0" w:space="0" w:color="auto"/>
      </w:divBdr>
    </w:div>
    <w:div w:id="827596095">
      <w:bodyDiv w:val="1"/>
      <w:marLeft w:val="0"/>
      <w:marRight w:val="0"/>
      <w:marTop w:val="0"/>
      <w:marBottom w:val="0"/>
      <w:divBdr>
        <w:top w:val="none" w:sz="0" w:space="0" w:color="auto"/>
        <w:left w:val="none" w:sz="0" w:space="0" w:color="auto"/>
        <w:bottom w:val="none" w:sz="0" w:space="0" w:color="auto"/>
        <w:right w:val="none" w:sz="0" w:space="0" w:color="auto"/>
      </w:divBdr>
    </w:div>
    <w:div w:id="827672936">
      <w:bodyDiv w:val="1"/>
      <w:marLeft w:val="0"/>
      <w:marRight w:val="0"/>
      <w:marTop w:val="0"/>
      <w:marBottom w:val="0"/>
      <w:divBdr>
        <w:top w:val="none" w:sz="0" w:space="0" w:color="auto"/>
        <w:left w:val="none" w:sz="0" w:space="0" w:color="auto"/>
        <w:bottom w:val="none" w:sz="0" w:space="0" w:color="auto"/>
        <w:right w:val="none" w:sz="0" w:space="0" w:color="auto"/>
      </w:divBdr>
    </w:div>
    <w:div w:id="827940230">
      <w:bodyDiv w:val="1"/>
      <w:marLeft w:val="0"/>
      <w:marRight w:val="0"/>
      <w:marTop w:val="0"/>
      <w:marBottom w:val="0"/>
      <w:divBdr>
        <w:top w:val="none" w:sz="0" w:space="0" w:color="auto"/>
        <w:left w:val="none" w:sz="0" w:space="0" w:color="auto"/>
        <w:bottom w:val="none" w:sz="0" w:space="0" w:color="auto"/>
        <w:right w:val="none" w:sz="0" w:space="0" w:color="auto"/>
      </w:divBdr>
    </w:div>
    <w:div w:id="828060509">
      <w:bodyDiv w:val="1"/>
      <w:marLeft w:val="0"/>
      <w:marRight w:val="0"/>
      <w:marTop w:val="0"/>
      <w:marBottom w:val="0"/>
      <w:divBdr>
        <w:top w:val="none" w:sz="0" w:space="0" w:color="auto"/>
        <w:left w:val="none" w:sz="0" w:space="0" w:color="auto"/>
        <w:bottom w:val="none" w:sz="0" w:space="0" w:color="auto"/>
        <w:right w:val="none" w:sz="0" w:space="0" w:color="auto"/>
      </w:divBdr>
    </w:div>
    <w:div w:id="828444439">
      <w:bodyDiv w:val="1"/>
      <w:marLeft w:val="0"/>
      <w:marRight w:val="0"/>
      <w:marTop w:val="0"/>
      <w:marBottom w:val="0"/>
      <w:divBdr>
        <w:top w:val="none" w:sz="0" w:space="0" w:color="auto"/>
        <w:left w:val="none" w:sz="0" w:space="0" w:color="auto"/>
        <w:bottom w:val="none" w:sz="0" w:space="0" w:color="auto"/>
        <w:right w:val="none" w:sz="0" w:space="0" w:color="auto"/>
      </w:divBdr>
    </w:div>
    <w:div w:id="828717544">
      <w:bodyDiv w:val="1"/>
      <w:marLeft w:val="0"/>
      <w:marRight w:val="0"/>
      <w:marTop w:val="0"/>
      <w:marBottom w:val="0"/>
      <w:divBdr>
        <w:top w:val="none" w:sz="0" w:space="0" w:color="auto"/>
        <w:left w:val="none" w:sz="0" w:space="0" w:color="auto"/>
        <w:bottom w:val="none" w:sz="0" w:space="0" w:color="auto"/>
        <w:right w:val="none" w:sz="0" w:space="0" w:color="auto"/>
      </w:divBdr>
    </w:div>
    <w:div w:id="828862671">
      <w:bodyDiv w:val="1"/>
      <w:marLeft w:val="0"/>
      <w:marRight w:val="0"/>
      <w:marTop w:val="0"/>
      <w:marBottom w:val="0"/>
      <w:divBdr>
        <w:top w:val="none" w:sz="0" w:space="0" w:color="auto"/>
        <w:left w:val="none" w:sz="0" w:space="0" w:color="auto"/>
        <w:bottom w:val="none" w:sz="0" w:space="0" w:color="auto"/>
        <w:right w:val="none" w:sz="0" w:space="0" w:color="auto"/>
      </w:divBdr>
    </w:div>
    <w:div w:id="828984397">
      <w:bodyDiv w:val="1"/>
      <w:marLeft w:val="0"/>
      <w:marRight w:val="0"/>
      <w:marTop w:val="0"/>
      <w:marBottom w:val="0"/>
      <w:divBdr>
        <w:top w:val="none" w:sz="0" w:space="0" w:color="auto"/>
        <w:left w:val="none" w:sz="0" w:space="0" w:color="auto"/>
        <w:bottom w:val="none" w:sz="0" w:space="0" w:color="auto"/>
        <w:right w:val="none" w:sz="0" w:space="0" w:color="auto"/>
      </w:divBdr>
    </w:div>
    <w:div w:id="829248848">
      <w:bodyDiv w:val="1"/>
      <w:marLeft w:val="0"/>
      <w:marRight w:val="0"/>
      <w:marTop w:val="0"/>
      <w:marBottom w:val="0"/>
      <w:divBdr>
        <w:top w:val="none" w:sz="0" w:space="0" w:color="auto"/>
        <w:left w:val="none" w:sz="0" w:space="0" w:color="auto"/>
        <w:bottom w:val="none" w:sz="0" w:space="0" w:color="auto"/>
        <w:right w:val="none" w:sz="0" w:space="0" w:color="auto"/>
      </w:divBdr>
    </w:div>
    <w:div w:id="829252886">
      <w:bodyDiv w:val="1"/>
      <w:marLeft w:val="0"/>
      <w:marRight w:val="0"/>
      <w:marTop w:val="0"/>
      <w:marBottom w:val="0"/>
      <w:divBdr>
        <w:top w:val="none" w:sz="0" w:space="0" w:color="auto"/>
        <w:left w:val="none" w:sz="0" w:space="0" w:color="auto"/>
        <w:bottom w:val="none" w:sz="0" w:space="0" w:color="auto"/>
        <w:right w:val="none" w:sz="0" w:space="0" w:color="auto"/>
      </w:divBdr>
    </w:div>
    <w:div w:id="829366250">
      <w:bodyDiv w:val="1"/>
      <w:marLeft w:val="0"/>
      <w:marRight w:val="0"/>
      <w:marTop w:val="0"/>
      <w:marBottom w:val="0"/>
      <w:divBdr>
        <w:top w:val="none" w:sz="0" w:space="0" w:color="auto"/>
        <w:left w:val="none" w:sz="0" w:space="0" w:color="auto"/>
        <w:bottom w:val="none" w:sz="0" w:space="0" w:color="auto"/>
        <w:right w:val="none" w:sz="0" w:space="0" w:color="auto"/>
      </w:divBdr>
    </w:div>
    <w:div w:id="829372684">
      <w:bodyDiv w:val="1"/>
      <w:marLeft w:val="0"/>
      <w:marRight w:val="0"/>
      <w:marTop w:val="0"/>
      <w:marBottom w:val="0"/>
      <w:divBdr>
        <w:top w:val="none" w:sz="0" w:space="0" w:color="auto"/>
        <w:left w:val="none" w:sz="0" w:space="0" w:color="auto"/>
        <w:bottom w:val="none" w:sz="0" w:space="0" w:color="auto"/>
        <w:right w:val="none" w:sz="0" w:space="0" w:color="auto"/>
      </w:divBdr>
    </w:div>
    <w:div w:id="829517481">
      <w:bodyDiv w:val="1"/>
      <w:marLeft w:val="0"/>
      <w:marRight w:val="0"/>
      <w:marTop w:val="0"/>
      <w:marBottom w:val="0"/>
      <w:divBdr>
        <w:top w:val="none" w:sz="0" w:space="0" w:color="auto"/>
        <w:left w:val="none" w:sz="0" w:space="0" w:color="auto"/>
        <w:bottom w:val="none" w:sz="0" w:space="0" w:color="auto"/>
        <w:right w:val="none" w:sz="0" w:space="0" w:color="auto"/>
      </w:divBdr>
    </w:div>
    <w:div w:id="829639685">
      <w:bodyDiv w:val="1"/>
      <w:marLeft w:val="0"/>
      <w:marRight w:val="0"/>
      <w:marTop w:val="0"/>
      <w:marBottom w:val="0"/>
      <w:divBdr>
        <w:top w:val="none" w:sz="0" w:space="0" w:color="auto"/>
        <w:left w:val="none" w:sz="0" w:space="0" w:color="auto"/>
        <w:bottom w:val="none" w:sz="0" w:space="0" w:color="auto"/>
        <w:right w:val="none" w:sz="0" w:space="0" w:color="auto"/>
      </w:divBdr>
    </w:div>
    <w:div w:id="830103950">
      <w:bodyDiv w:val="1"/>
      <w:marLeft w:val="0"/>
      <w:marRight w:val="0"/>
      <w:marTop w:val="0"/>
      <w:marBottom w:val="0"/>
      <w:divBdr>
        <w:top w:val="none" w:sz="0" w:space="0" w:color="auto"/>
        <w:left w:val="none" w:sz="0" w:space="0" w:color="auto"/>
        <w:bottom w:val="none" w:sz="0" w:space="0" w:color="auto"/>
        <w:right w:val="none" w:sz="0" w:space="0" w:color="auto"/>
      </w:divBdr>
    </w:div>
    <w:div w:id="830565240">
      <w:bodyDiv w:val="1"/>
      <w:marLeft w:val="0"/>
      <w:marRight w:val="0"/>
      <w:marTop w:val="0"/>
      <w:marBottom w:val="0"/>
      <w:divBdr>
        <w:top w:val="none" w:sz="0" w:space="0" w:color="auto"/>
        <w:left w:val="none" w:sz="0" w:space="0" w:color="auto"/>
        <w:bottom w:val="none" w:sz="0" w:space="0" w:color="auto"/>
        <w:right w:val="none" w:sz="0" w:space="0" w:color="auto"/>
      </w:divBdr>
    </w:div>
    <w:div w:id="830872448">
      <w:bodyDiv w:val="1"/>
      <w:marLeft w:val="0"/>
      <w:marRight w:val="0"/>
      <w:marTop w:val="0"/>
      <w:marBottom w:val="0"/>
      <w:divBdr>
        <w:top w:val="none" w:sz="0" w:space="0" w:color="auto"/>
        <w:left w:val="none" w:sz="0" w:space="0" w:color="auto"/>
        <w:bottom w:val="none" w:sz="0" w:space="0" w:color="auto"/>
        <w:right w:val="none" w:sz="0" w:space="0" w:color="auto"/>
      </w:divBdr>
    </w:div>
    <w:div w:id="831985727">
      <w:bodyDiv w:val="1"/>
      <w:marLeft w:val="0"/>
      <w:marRight w:val="0"/>
      <w:marTop w:val="0"/>
      <w:marBottom w:val="0"/>
      <w:divBdr>
        <w:top w:val="none" w:sz="0" w:space="0" w:color="auto"/>
        <w:left w:val="none" w:sz="0" w:space="0" w:color="auto"/>
        <w:bottom w:val="none" w:sz="0" w:space="0" w:color="auto"/>
        <w:right w:val="none" w:sz="0" w:space="0" w:color="auto"/>
      </w:divBdr>
    </w:div>
    <w:div w:id="832454974">
      <w:bodyDiv w:val="1"/>
      <w:marLeft w:val="0"/>
      <w:marRight w:val="0"/>
      <w:marTop w:val="0"/>
      <w:marBottom w:val="0"/>
      <w:divBdr>
        <w:top w:val="none" w:sz="0" w:space="0" w:color="auto"/>
        <w:left w:val="none" w:sz="0" w:space="0" w:color="auto"/>
        <w:bottom w:val="none" w:sz="0" w:space="0" w:color="auto"/>
        <w:right w:val="none" w:sz="0" w:space="0" w:color="auto"/>
      </w:divBdr>
    </w:div>
    <w:div w:id="832531696">
      <w:bodyDiv w:val="1"/>
      <w:marLeft w:val="0"/>
      <w:marRight w:val="0"/>
      <w:marTop w:val="0"/>
      <w:marBottom w:val="0"/>
      <w:divBdr>
        <w:top w:val="none" w:sz="0" w:space="0" w:color="auto"/>
        <w:left w:val="none" w:sz="0" w:space="0" w:color="auto"/>
        <w:bottom w:val="none" w:sz="0" w:space="0" w:color="auto"/>
        <w:right w:val="none" w:sz="0" w:space="0" w:color="auto"/>
      </w:divBdr>
    </w:div>
    <w:div w:id="832569469">
      <w:bodyDiv w:val="1"/>
      <w:marLeft w:val="0"/>
      <w:marRight w:val="0"/>
      <w:marTop w:val="0"/>
      <w:marBottom w:val="0"/>
      <w:divBdr>
        <w:top w:val="none" w:sz="0" w:space="0" w:color="auto"/>
        <w:left w:val="none" w:sz="0" w:space="0" w:color="auto"/>
        <w:bottom w:val="none" w:sz="0" w:space="0" w:color="auto"/>
        <w:right w:val="none" w:sz="0" w:space="0" w:color="auto"/>
      </w:divBdr>
    </w:div>
    <w:div w:id="832717367">
      <w:bodyDiv w:val="1"/>
      <w:marLeft w:val="0"/>
      <w:marRight w:val="0"/>
      <w:marTop w:val="0"/>
      <w:marBottom w:val="0"/>
      <w:divBdr>
        <w:top w:val="none" w:sz="0" w:space="0" w:color="auto"/>
        <w:left w:val="none" w:sz="0" w:space="0" w:color="auto"/>
        <w:bottom w:val="none" w:sz="0" w:space="0" w:color="auto"/>
        <w:right w:val="none" w:sz="0" w:space="0" w:color="auto"/>
      </w:divBdr>
    </w:div>
    <w:div w:id="832910549">
      <w:bodyDiv w:val="1"/>
      <w:marLeft w:val="0"/>
      <w:marRight w:val="0"/>
      <w:marTop w:val="0"/>
      <w:marBottom w:val="0"/>
      <w:divBdr>
        <w:top w:val="none" w:sz="0" w:space="0" w:color="auto"/>
        <w:left w:val="none" w:sz="0" w:space="0" w:color="auto"/>
        <w:bottom w:val="none" w:sz="0" w:space="0" w:color="auto"/>
        <w:right w:val="none" w:sz="0" w:space="0" w:color="auto"/>
      </w:divBdr>
    </w:div>
    <w:div w:id="833104681">
      <w:bodyDiv w:val="1"/>
      <w:marLeft w:val="0"/>
      <w:marRight w:val="0"/>
      <w:marTop w:val="0"/>
      <w:marBottom w:val="0"/>
      <w:divBdr>
        <w:top w:val="none" w:sz="0" w:space="0" w:color="auto"/>
        <w:left w:val="none" w:sz="0" w:space="0" w:color="auto"/>
        <w:bottom w:val="none" w:sz="0" w:space="0" w:color="auto"/>
        <w:right w:val="none" w:sz="0" w:space="0" w:color="auto"/>
      </w:divBdr>
    </w:div>
    <w:div w:id="833304116">
      <w:bodyDiv w:val="1"/>
      <w:marLeft w:val="0"/>
      <w:marRight w:val="0"/>
      <w:marTop w:val="0"/>
      <w:marBottom w:val="0"/>
      <w:divBdr>
        <w:top w:val="none" w:sz="0" w:space="0" w:color="auto"/>
        <w:left w:val="none" w:sz="0" w:space="0" w:color="auto"/>
        <w:bottom w:val="none" w:sz="0" w:space="0" w:color="auto"/>
        <w:right w:val="none" w:sz="0" w:space="0" w:color="auto"/>
      </w:divBdr>
    </w:div>
    <w:div w:id="833568763">
      <w:bodyDiv w:val="1"/>
      <w:marLeft w:val="0"/>
      <w:marRight w:val="0"/>
      <w:marTop w:val="0"/>
      <w:marBottom w:val="0"/>
      <w:divBdr>
        <w:top w:val="none" w:sz="0" w:space="0" w:color="auto"/>
        <w:left w:val="none" w:sz="0" w:space="0" w:color="auto"/>
        <w:bottom w:val="none" w:sz="0" w:space="0" w:color="auto"/>
        <w:right w:val="none" w:sz="0" w:space="0" w:color="auto"/>
      </w:divBdr>
    </w:div>
    <w:div w:id="833687656">
      <w:bodyDiv w:val="1"/>
      <w:marLeft w:val="0"/>
      <w:marRight w:val="0"/>
      <w:marTop w:val="0"/>
      <w:marBottom w:val="0"/>
      <w:divBdr>
        <w:top w:val="none" w:sz="0" w:space="0" w:color="auto"/>
        <w:left w:val="none" w:sz="0" w:space="0" w:color="auto"/>
        <w:bottom w:val="none" w:sz="0" w:space="0" w:color="auto"/>
        <w:right w:val="none" w:sz="0" w:space="0" w:color="auto"/>
      </w:divBdr>
    </w:div>
    <w:div w:id="833761657">
      <w:bodyDiv w:val="1"/>
      <w:marLeft w:val="0"/>
      <w:marRight w:val="0"/>
      <w:marTop w:val="0"/>
      <w:marBottom w:val="0"/>
      <w:divBdr>
        <w:top w:val="none" w:sz="0" w:space="0" w:color="auto"/>
        <w:left w:val="none" w:sz="0" w:space="0" w:color="auto"/>
        <w:bottom w:val="none" w:sz="0" w:space="0" w:color="auto"/>
        <w:right w:val="none" w:sz="0" w:space="0" w:color="auto"/>
      </w:divBdr>
    </w:div>
    <w:div w:id="833763523">
      <w:bodyDiv w:val="1"/>
      <w:marLeft w:val="0"/>
      <w:marRight w:val="0"/>
      <w:marTop w:val="0"/>
      <w:marBottom w:val="0"/>
      <w:divBdr>
        <w:top w:val="none" w:sz="0" w:space="0" w:color="auto"/>
        <w:left w:val="none" w:sz="0" w:space="0" w:color="auto"/>
        <w:bottom w:val="none" w:sz="0" w:space="0" w:color="auto"/>
        <w:right w:val="none" w:sz="0" w:space="0" w:color="auto"/>
      </w:divBdr>
    </w:div>
    <w:div w:id="834036092">
      <w:bodyDiv w:val="1"/>
      <w:marLeft w:val="0"/>
      <w:marRight w:val="0"/>
      <w:marTop w:val="0"/>
      <w:marBottom w:val="0"/>
      <w:divBdr>
        <w:top w:val="none" w:sz="0" w:space="0" w:color="auto"/>
        <w:left w:val="none" w:sz="0" w:space="0" w:color="auto"/>
        <w:bottom w:val="none" w:sz="0" w:space="0" w:color="auto"/>
        <w:right w:val="none" w:sz="0" w:space="0" w:color="auto"/>
      </w:divBdr>
    </w:div>
    <w:div w:id="834413489">
      <w:bodyDiv w:val="1"/>
      <w:marLeft w:val="0"/>
      <w:marRight w:val="0"/>
      <w:marTop w:val="0"/>
      <w:marBottom w:val="0"/>
      <w:divBdr>
        <w:top w:val="none" w:sz="0" w:space="0" w:color="auto"/>
        <w:left w:val="none" w:sz="0" w:space="0" w:color="auto"/>
        <w:bottom w:val="none" w:sz="0" w:space="0" w:color="auto"/>
        <w:right w:val="none" w:sz="0" w:space="0" w:color="auto"/>
      </w:divBdr>
    </w:div>
    <w:div w:id="834415670">
      <w:bodyDiv w:val="1"/>
      <w:marLeft w:val="0"/>
      <w:marRight w:val="0"/>
      <w:marTop w:val="0"/>
      <w:marBottom w:val="0"/>
      <w:divBdr>
        <w:top w:val="none" w:sz="0" w:space="0" w:color="auto"/>
        <w:left w:val="none" w:sz="0" w:space="0" w:color="auto"/>
        <w:bottom w:val="none" w:sz="0" w:space="0" w:color="auto"/>
        <w:right w:val="none" w:sz="0" w:space="0" w:color="auto"/>
      </w:divBdr>
    </w:div>
    <w:div w:id="834490250">
      <w:bodyDiv w:val="1"/>
      <w:marLeft w:val="0"/>
      <w:marRight w:val="0"/>
      <w:marTop w:val="0"/>
      <w:marBottom w:val="0"/>
      <w:divBdr>
        <w:top w:val="none" w:sz="0" w:space="0" w:color="auto"/>
        <w:left w:val="none" w:sz="0" w:space="0" w:color="auto"/>
        <w:bottom w:val="none" w:sz="0" w:space="0" w:color="auto"/>
        <w:right w:val="none" w:sz="0" w:space="0" w:color="auto"/>
      </w:divBdr>
    </w:div>
    <w:div w:id="834494812">
      <w:bodyDiv w:val="1"/>
      <w:marLeft w:val="0"/>
      <w:marRight w:val="0"/>
      <w:marTop w:val="0"/>
      <w:marBottom w:val="0"/>
      <w:divBdr>
        <w:top w:val="none" w:sz="0" w:space="0" w:color="auto"/>
        <w:left w:val="none" w:sz="0" w:space="0" w:color="auto"/>
        <w:bottom w:val="none" w:sz="0" w:space="0" w:color="auto"/>
        <w:right w:val="none" w:sz="0" w:space="0" w:color="auto"/>
      </w:divBdr>
    </w:div>
    <w:div w:id="834497708">
      <w:bodyDiv w:val="1"/>
      <w:marLeft w:val="0"/>
      <w:marRight w:val="0"/>
      <w:marTop w:val="0"/>
      <w:marBottom w:val="0"/>
      <w:divBdr>
        <w:top w:val="none" w:sz="0" w:space="0" w:color="auto"/>
        <w:left w:val="none" w:sz="0" w:space="0" w:color="auto"/>
        <w:bottom w:val="none" w:sz="0" w:space="0" w:color="auto"/>
        <w:right w:val="none" w:sz="0" w:space="0" w:color="auto"/>
      </w:divBdr>
    </w:div>
    <w:div w:id="835147870">
      <w:bodyDiv w:val="1"/>
      <w:marLeft w:val="0"/>
      <w:marRight w:val="0"/>
      <w:marTop w:val="0"/>
      <w:marBottom w:val="0"/>
      <w:divBdr>
        <w:top w:val="none" w:sz="0" w:space="0" w:color="auto"/>
        <w:left w:val="none" w:sz="0" w:space="0" w:color="auto"/>
        <w:bottom w:val="none" w:sz="0" w:space="0" w:color="auto"/>
        <w:right w:val="none" w:sz="0" w:space="0" w:color="auto"/>
      </w:divBdr>
    </w:div>
    <w:div w:id="835419126">
      <w:bodyDiv w:val="1"/>
      <w:marLeft w:val="0"/>
      <w:marRight w:val="0"/>
      <w:marTop w:val="0"/>
      <w:marBottom w:val="0"/>
      <w:divBdr>
        <w:top w:val="none" w:sz="0" w:space="0" w:color="auto"/>
        <w:left w:val="none" w:sz="0" w:space="0" w:color="auto"/>
        <w:bottom w:val="none" w:sz="0" w:space="0" w:color="auto"/>
        <w:right w:val="none" w:sz="0" w:space="0" w:color="auto"/>
      </w:divBdr>
    </w:div>
    <w:div w:id="835456093">
      <w:bodyDiv w:val="1"/>
      <w:marLeft w:val="0"/>
      <w:marRight w:val="0"/>
      <w:marTop w:val="0"/>
      <w:marBottom w:val="0"/>
      <w:divBdr>
        <w:top w:val="none" w:sz="0" w:space="0" w:color="auto"/>
        <w:left w:val="none" w:sz="0" w:space="0" w:color="auto"/>
        <w:bottom w:val="none" w:sz="0" w:space="0" w:color="auto"/>
        <w:right w:val="none" w:sz="0" w:space="0" w:color="auto"/>
      </w:divBdr>
    </w:div>
    <w:div w:id="835655114">
      <w:bodyDiv w:val="1"/>
      <w:marLeft w:val="0"/>
      <w:marRight w:val="0"/>
      <w:marTop w:val="0"/>
      <w:marBottom w:val="0"/>
      <w:divBdr>
        <w:top w:val="none" w:sz="0" w:space="0" w:color="auto"/>
        <w:left w:val="none" w:sz="0" w:space="0" w:color="auto"/>
        <w:bottom w:val="none" w:sz="0" w:space="0" w:color="auto"/>
        <w:right w:val="none" w:sz="0" w:space="0" w:color="auto"/>
      </w:divBdr>
    </w:div>
    <w:div w:id="835917243">
      <w:bodyDiv w:val="1"/>
      <w:marLeft w:val="0"/>
      <w:marRight w:val="0"/>
      <w:marTop w:val="0"/>
      <w:marBottom w:val="0"/>
      <w:divBdr>
        <w:top w:val="none" w:sz="0" w:space="0" w:color="auto"/>
        <w:left w:val="none" w:sz="0" w:space="0" w:color="auto"/>
        <w:bottom w:val="none" w:sz="0" w:space="0" w:color="auto"/>
        <w:right w:val="none" w:sz="0" w:space="0" w:color="auto"/>
      </w:divBdr>
    </w:div>
    <w:div w:id="836000992">
      <w:bodyDiv w:val="1"/>
      <w:marLeft w:val="0"/>
      <w:marRight w:val="0"/>
      <w:marTop w:val="0"/>
      <w:marBottom w:val="0"/>
      <w:divBdr>
        <w:top w:val="none" w:sz="0" w:space="0" w:color="auto"/>
        <w:left w:val="none" w:sz="0" w:space="0" w:color="auto"/>
        <w:bottom w:val="none" w:sz="0" w:space="0" w:color="auto"/>
        <w:right w:val="none" w:sz="0" w:space="0" w:color="auto"/>
      </w:divBdr>
    </w:div>
    <w:div w:id="836044457">
      <w:bodyDiv w:val="1"/>
      <w:marLeft w:val="0"/>
      <w:marRight w:val="0"/>
      <w:marTop w:val="0"/>
      <w:marBottom w:val="0"/>
      <w:divBdr>
        <w:top w:val="none" w:sz="0" w:space="0" w:color="auto"/>
        <w:left w:val="none" w:sz="0" w:space="0" w:color="auto"/>
        <w:bottom w:val="none" w:sz="0" w:space="0" w:color="auto"/>
        <w:right w:val="none" w:sz="0" w:space="0" w:color="auto"/>
      </w:divBdr>
    </w:div>
    <w:div w:id="836380822">
      <w:bodyDiv w:val="1"/>
      <w:marLeft w:val="0"/>
      <w:marRight w:val="0"/>
      <w:marTop w:val="0"/>
      <w:marBottom w:val="0"/>
      <w:divBdr>
        <w:top w:val="none" w:sz="0" w:space="0" w:color="auto"/>
        <w:left w:val="none" w:sz="0" w:space="0" w:color="auto"/>
        <w:bottom w:val="none" w:sz="0" w:space="0" w:color="auto"/>
        <w:right w:val="none" w:sz="0" w:space="0" w:color="auto"/>
      </w:divBdr>
    </w:div>
    <w:div w:id="836581491">
      <w:bodyDiv w:val="1"/>
      <w:marLeft w:val="0"/>
      <w:marRight w:val="0"/>
      <w:marTop w:val="0"/>
      <w:marBottom w:val="0"/>
      <w:divBdr>
        <w:top w:val="none" w:sz="0" w:space="0" w:color="auto"/>
        <w:left w:val="none" w:sz="0" w:space="0" w:color="auto"/>
        <w:bottom w:val="none" w:sz="0" w:space="0" w:color="auto"/>
        <w:right w:val="none" w:sz="0" w:space="0" w:color="auto"/>
      </w:divBdr>
    </w:div>
    <w:div w:id="836842638">
      <w:bodyDiv w:val="1"/>
      <w:marLeft w:val="0"/>
      <w:marRight w:val="0"/>
      <w:marTop w:val="0"/>
      <w:marBottom w:val="0"/>
      <w:divBdr>
        <w:top w:val="none" w:sz="0" w:space="0" w:color="auto"/>
        <w:left w:val="none" w:sz="0" w:space="0" w:color="auto"/>
        <w:bottom w:val="none" w:sz="0" w:space="0" w:color="auto"/>
        <w:right w:val="none" w:sz="0" w:space="0" w:color="auto"/>
      </w:divBdr>
    </w:div>
    <w:div w:id="836846775">
      <w:bodyDiv w:val="1"/>
      <w:marLeft w:val="0"/>
      <w:marRight w:val="0"/>
      <w:marTop w:val="0"/>
      <w:marBottom w:val="0"/>
      <w:divBdr>
        <w:top w:val="none" w:sz="0" w:space="0" w:color="auto"/>
        <w:left w:val="none" w:sz="0" w:space="0" w:color="auto"/>
        <w:bottom w:val="none" w:sz="0" w:space="0" w:color="auto"/>
        <w:right w:val="none" w:sz="0" w:space="0" w:color="auto"/>
      </w:divBdr>
    </w:div>
    <w:div w:id="837114734">
      <w:bodyDiv w:val="1"/>
      <w:marLeft w:val="0"/>
      <w:marRight w:val="0"/>
      <w:marTop w:val="0"/>
      <w:marBottom w:val="0"/>
      <w:divBdr>
        <w:top w:val="none" w:sz="0" w:space="0" w:color="auto"/>
        <w:left w:val="none" w:sz="0" w:space="0" w:color="auto"/>
        <w:bottom w:val="none" w:sz="0" w:space="0" w:color="auto"/>
        <w:right w:val="none" w:sz="0" w:space="0" w:color="auto"/>
      </w:divBdr>
    </w:div>
    <w:div w:id="837308709">
      <w:bodyDiv w:val="1"/>
      <w:marLeft w:val="0"/>
      <w:marRight w:val="0"/>
      <w:marTop w:val="0"/>
      <w:marBottom w:val="0"/>
      <w:divBdr>
        <w:top w:val="none" w:sz="0" w:space="0" w:color="auto"/>
        <w:left w:val="none" w:sz="0" w:space="0" w:color="auto"/>
        <w:bottom w:val="none" w:sz="0" w:space="0" w:color="auto"/>
        <w:right w:val="none" w:sz="0" w:space="0" w:color="auto"/>
      </w:divBdr>
    </w:div>
    <w:div w:id="837617470">
      <w:bodyDiv w:val="1"/>
      <w:marLeft w:val="0"/>
      <w:marRight w:val="0"/>
      <w:marTop w:val="0"/>
      <w:marBottom w:val="0"/>
      <w:divBdr>
        <w:top w:val="none" w:sz="0" w:space="0" w:color="auto"/>
        <w:left w:val="none" w:sz="0" w:space="0" w:color="auto"/>
        <w:bottom w:val="none" w:sz="0" w:space="0" w:color="auto"/>
        <w:right w:val="none" w:sz="0" w:space="0" w:color="auto"/>
      </w:divBdr>
    </w:div>
    <w:div w:id="837623389">
      <w:bodyDiv w:val="1"/>
      <w:marLeft w:val="0"/>
      <w:marRight w:val="0"/>
      <w:marTop w:val="0"/>
      <w:marBottom w:val="0"/>
      <w:divBdr>
        <w:top w:val="none" w:sz="0" w:space="0" w:color="auto"/>
        <w:left w:val="none" w:sz="0" w:space="0" w:color="auto"/>
        <w:bottom w:val="none" w:sz="0" w:space="0" w:color="auto"/>
        <w:right w:val="none" w:sz="0" w:space="0" w:color="auto"/>
      </w:divBdr>
    </w:div>
    <w:div w:id="837964362">
      <w:bodyDiv w:val="1"/>
      <w:marLeft w:val="0"/>
      <w:marRight w:val="0"/>
      <w:marTop w:val="0"/>
      <w:marBottom w:val="0"/>
      <w:divBdr>
        <w:top w:val="none" w:sz="0" w:space="0" w:color="auto"/>
        <w:left w:val="none" w:sz="0" w:space="0" w:color="auto"/>
        <w:bottom w:val="none" w:sz="0" w:space="0" w:color="auto"/>
        <w:right w:val="none" w:sz="0" w:space="0" w:color="auto"/>
      </w:divBdr>
    </w:div>
    <w:div w:id="838036557">
      <w:bodyDiv w:val="1"/>
      <w:marLeft w:val="0"/>
      <w:marRight w:val="0"/>
      <w:marTop w:val="0"/>
      <w:marBottom w:val="0"/>
      <w:divBdr>
        <w:top w:val="none" w:sz="0" w:space="0" w:color="auto"/>
        <w:left w:val="none" w:sz="0" w:space="0" w:color="auto"/>
        <w:bottom w:val="none" w:sz="0" w:space="0" w:color="auto"/>
        <w:right w:val="none" w:sz="0" w:space="0" w:color="auto"/>
      </w:divBdr>
    </w:div>
    <w:div w:id="838927853">
      <w:bodyDiv w:val="1"/>
      <w:marLeft w:val="0"/>
      <w:marRight w:val="0"/>
      <w:marTop w:val="0"/>
      <w:marBottom w:val="0"/>
      <w:divBdr>
        <w:top w:val="none" w:sz="0" w:space="0" w:color="auto"/>
        <w:left w:val="none" w:sz="0" w:space="0" w:color="auto"/>
        <w:bottom w:val="none" w:sz="0" w:space="0" w:color="auto"/>
        <w:right w:val="none" w:sz="0" w:space="0" w:color="auto"/>
      </w:divBdr>
    </w:div>
    <w:div w:id="839195987">
      <w:bodyDiv w:val="1"/>
      <w:marLeft w:val="0"/>
      <w:marRight w:val="0"/>
      <w:marTop w:val="0"/>
      <w:marBottom w:val="0"/>
      <w:divBdr>
        <w:top w:val="none" w:sz="0" w:space="0" w:color="auto"/>
        <w:left w:val="none" w:sz="0" w:space="0" w:color="auto"/>
        <w:bottom w:val="none" w:sz="0" w:space="0" w:color="auto"/>
        <w:right w:val="none" w:sz="0" w:space="0" w:color="auto"/>
      </w:divBdr>
    </w:div>
    <w:div w:id="839201386">
      <w:bodyDiv w:val="1"/>
      <w:marLeft w:val="0"/>
      <w:marRight w:val="0"/>
      <w:marTop w:val="0"/>
      <w:marBottom w:val="0"/>
      <w:divBdr>
        <w:top w:val="none" w:sz="0" w:space="0" w:color="auto"/>
        <w:left w:val="none" w:sz="0" w:space="0" w:color="auto"/>
        <w:bottom w:val="none" w:sz="0" w:space="0" w:color="auto"/>
        <w:right w:val="none" w:sz="0" w:space="0" w:color="auto"/>
      </w:divBdr>
    </w:div>
    <w:div w:id="839344559">
      <w:bodyDiv w:val="1"/>
      <w:marLeft w:val="0"/>
      <w:marRight w:val="0"/>
      <w:marTop w:val="0"/>
      <w:marBottom w:val="0"/>
      <w:divBdr>
        <w:top w:val="none" w:sz="0" w:space="0" w:color="auto"/>
        <w:left w:val="none" w:sz="0" w:space="0" w:color="auto"/>
        <w:bottom w:val="none" w:sz="0" w:space="0" w:color="auto"/>
        <w:right w:val="none" w:sz="0" w:space="0" w:color="auto"/>
      </w:divBdr>
    </w:div>
    <w:div w:id="839389346">
      <w:bodyDiv w:val="1"/>
      <w:marLeft w:val="0"/>
      <w:marRight w:val="0"/>
      <w:marTop w:val="0"/>
      <w:marBottom w:val="0"/>
      <w:divBdr>
        <w:top w:val="none" w:sz="0" w:space="0" w:color="auto"/>
        <w:left w:val="none" w:sz="0" w:space="0" w:color="auto"/>
        <w:bottom w:val="none" w:sz="0" w:space="0" w:color="auto"/>
        <w:right w:val="none" w:sz="0" w:space="0" w:color="auto"/>
      </w:divBdr>
    </w:div>
    <w:div w:id="839613335">
      <w:bodyDiv w:val="1"/>
      <w:marLeft w:val="0"/>
      <w:marRight w:val="0"/>
      <w:marTop w:val="0"/>
      <w:marBottom w:val="0"/>
      <w:divBdr>
        <w:top w:val="none" w:sz="0" w:space="0" w:color="auto"/>
        <w:left w:val="none" w:sz="0" w:space="0" w:color="auto"/>
        <w:bottom w:val="none" w:sz="0" w:space="0" w:color="auto"/>
        <w:right w:val="none" w:sz="0" w:space="0" w:color="auto"/>
      </w:divBdr>
    </w:div>
    <w:div w:id="840118543">
      <w:bodyDiv w:val="1"/>
      <w:marLeft w:val="0"/>
      <w:marRight w:val="0"/>
      <w:marTop w:val="0"/>
      <w:marBottom w:val="0"/>
      <w:divBdr>
        <w:top w:val="none" w:sz="0" w:space="0" w:color="auto"/>
        <w:left w:val="none" w:sz="0" w:space="0" w:color="auto"/>
        <w:bottom w:val="none" w:sz="0" w:space="0" w:color="auto"/>
        <w:right w:val="none" w:sz="0" w:space="0" w:color="auto"/>
      </w:divBdr>
    </w:div>
    <w:div w:id="840121952">
      <w:bodyDiv w:val="1"/>
      <w:marLeft w:val="0"/>
      <w:marRight w:val="0"/>
      <w:marTop w:val="0"/>
      <w:marBottom w:val="0"/>
      <w:divBdr>
        <w:top w:val="none" w:sz="0" w:space="0" w:color="auto"/>
        <w:left w:val="none" w:sz="0" w:space="0" w:color="auto"/>
        <w:bottom w:val="none" w:sz="0" w:space="0" w:color="auto"/>
        <w:right w:val="none" w:sz="0" w:space="0" w:color="auto"/>
      </w:divBdr>
    </w:div>
    <w:div w:id="840703453">
      <w:bodyDiv w:val="1"/>
      <w:marLeft w:val="0"/>
      <w:marRight w:val="0"/>
      <w:marTop w:val="0"/>
      <w:marBottom w:val="0"/>
      <w:divBdr>
        <w:top w:val="none" w:sz="0" w:space="0" w:color="auto"/>
        <w:left w:val="none" w:sz="0" w:space="0" w:color="auto"/>
        <w:bottom w:val="none" w:sz="0" w:space="0" w:color="auto"/>
        <w:right w:val="none" w:sz="0" w:space="0" w:color="auto"/>
      </w:divBdr>
    </w:div>
    <w:div w:id="840856068">
      <w:bodyDiv w:val="1"/>
      <w:marLeft w:val="0"/>
      <w:marRight w:val="0"/>
      <w:marTop w:val="0"/>
      <w:marBottom w:val="0"/>
      <w:divBdr>
        <w:top w:val="none" w:sz="0" w:space="0" w:color="auto"/>
        <w:left w:val="none" w:sz="0" w:space="0" w:color="auto"/>
        <w:bottom w:val="none" w:sz="0" w:space="0" w:color="auto"/>
        <w:right w:val="none" w:sz="0" w:space="0" w:color="auto"/>
      </w:divBdr>
    </w:div>
    <w:div w:id="840899040">
      <w:bodyDiv w:val="1"/>
      <w:marLeft w:val="0"/>
      <w:marRight w:val="0"/>
      <w:marTop w:val="0"/>
      <w:marBottom w:val="0"/>
      <w:divBdr>
        <w:top w:val="none" w:sz="0" w:space="0" w:color="auto"/>
        <w:left w:val="none" w:sz="0" w:space="0" w:color="auto"/>
        <w:bottom w:val="none" w:sz="0" w:space="0" w:color="auto"/>
        <w:right w:val="none" w:sz="0" w:space="0" w:color="auto"/>
      </w:divBdr>
    </w:div>
    <w:div w:id="841121227">
      <w:bodyDiv w:val="1"/>
      <w:marLeft w:val="0"/>
      <w:marRight w:val="0"/>
      <w:marTop w:val="0"/>
      <w:marBottom w:val="0"/>
      <w:divBdr>
        <w:top w:val="none" w:sz="0" w:space="0" w:color="auto"/>
        <w:left w:val="none" w:sz="0" w:space="0" w:color="auto"/>
        <w:bottom w:val="none" w:sz="0" w:space="0" w:color="auto"/>
        <w:right w:val="none" w:sz="0" w:space="0" w:color="auto"/>
      </w:divBdr>
    </w:div>
    <w:div w:id="841235875">
      <w:bodyDiv w:val="1"/>
      <w:marLeft w:val="0"/>
      <w:marRight w:val="0"/>
      <w:marTop w:val="0"/>
      <w:marBottom w:val="0"/>
      <w:divBdr>
        <w:top w:val="none" w:sz="0" w:space="0" w:color="auto"/>
        <w:left w:val="none" w:sz="0" w:space="0" w:color="auto"/>
        <w:bottom w:val="none" w:sz="0" w:space="0" w:color="auto"/>
        <w:right w:val="none" w:sz="0" w:space="0" w:color="auto"/>
      </w:divBdr>
    </w:div>
    <w:div w:id="841627385">
      <w:bodyDiv w:val="1"/>
      <w:marLeft w:val="0"/>
      <w:marRight w:val="0"/>
      <w:marTop w:val="0"/>
      <w:marBottom w:val="0"/>
      <w:divBdr>
        <w:top w:val="none" w:sz="0" w:space="0" w:color="auto"/>
        <w:left w:val="none" w:sz="0" w:space="0" w:color="auto"/>
        <w:bottom w:val="none" w:sz="0" w:space="0" w:color="auto"/>
        <w:right w:val="none" w:sz="0" w:space="0" w:color="auto"/>
      </w:divBdr>
    </w:div>
    <w:div w:id="841702867">
      <w:bodyDiv w:val="1"/>
      <w:marLeft w:val="0"/>
      <w:marRight w:val="0"/>
      <w:marTop w:val="0"/>
      <w:marBottom w:val="0"/>
      <w:divBdr>
        <w:top w:val="none" w:sz="0" w:space="0" w:color="auto"/>
        <w:left w:val="none" w:sz="0" w:space="0" w:color="auto"/>
        <w:bottom w:val="none" w:sz="0" w:space="0" w:color="auto"/>
        <w:right w:val="none" w:sz="0" w:space="0" w:color="auto"/>
      </w:divBdr>
    </w:div>
    <w:div w:id="841821050">
      <w:bodyDiv w:val="1"/>
      <w:marLeft w:val="0"/>
      <w:marRight w:val="0"/>
      <w:marTop w:val="0"/>
      <w:marBottom w:val="0"/>
      <w:divBdr>
        <w:top w:val="none" w:sz="0" w:space="0" w:color="auto"/>
        <w:left w:val="none" w:sz="0" w:space="0" w:color="auto"/>
        <w:bottom w:val="none" w:sz="0" w:space="0" w:color="auto"/>
        <w:right w:val="none" w:sz="0" w:space="0" w:color="auto"/>
      </w:divBdr>
    </w:div>
    <w:div w:id="842008301">
      <w:bodyDiv w:val="1"/>
      <w:marLeft w:val="0"/>
      <w:marRight w:val="0"/>
      <w:marTop w:val="0"/>
      <w:marBottom w:val="0"/>
      <w:divBdr>
        <w:top w:val="none" w:sz="0" w:space="0" w:color="auto"/>
        <w:left w:val="none" w:sz="0" w:space="0" w:color="auto"/>
        <w:bottom w:val="none" w:sz="0" w:space="0" w:color="auto"/>
        <w:right w:val="none" w:sz="0" w:space="0" w:color="auto"/>
      </w:divBdr>
    </w:div>
    <w:div w:id="842160150">
      <w:bodyDiv w:val="1"/>
      <w:marLeft w:val="0"/>
      <w:marRight w:val="0"/>
      <w:marTop w:val="0"/>
      <w:marBottom w:val="0"/>
      <w:divBdr>
        <w:top w:val="none" w:sz="0" w:space="0" w:color="auto"/>
        <w:left w:val="none" w:sz="0" w:space="0" w:color="auto"/>
        <w:bottom w:val="none" w:sz="0" w:space="0" w:color="auto"/>
        <w:right w:val="none" w:sz="0" w:space="0" w:color="auto"/>
      </w:divBdr>
    </w:div>
    <w:div w:id="842167954">
      <w:bodyDiv w:val="1"/>
      <w:marLeft w:val="0"/>
      <w:marRight w:val="0"/>
      <w:marTop w:val="0"/>
      <w:marBottom w:val="0"/>
      <w:divBdr>
        <w:top w:val="none" w:sz="0" w:space="0" w:color="auto"/>
        <w:left w:val="none" w:sz="0" w:space="0" w:color="auto"/>
        <w:bottom w:val="none" w:sz="0" w:space="0" w:color="auto"/>
        <w:right w:val="none" w:sz="0" w:space="0" w:color="auto"/>
      </w:divBdr>
    </w:div>
    <w:div w:id="842620640">
      <w:bodyDiv w:val="1"/>
      <w:marLeft w:val="0"/>
      <w:marRight w:val="0"/>
      <w:marTop w:val="0"/>
      <w:marBottom w:val="0"/>
      <w:divBdr>
        <w:top w:val="none" w:sz="0" w:space="0" w:color="auto"/>
        <w:left w:val="none" w:sz="0" w:space="0" w:color="auto"/>
        <w:bottom w:val="none" w:sz="0" w:space="0" w:color="auto"/>
        <w:right w:val="none" w:sz="0" w:space="0" w:color="auto"/>
      </w:divBdr>
    </w:div>
    <w:div w:id="842819907">
      <w:bodyDiv w:val="1"/>
      <w:marLeft w:val="0"/>
      <w:marRight w:val="0"/>
      <w:marTop w:val="0"/>
      <w:marBottom w:val="0"/>
      <w:divBdr>
        <w:top w:val="none" w:sz="0" w:space="0" w:color="auto"/>
        <w:left w:val="none" w:sz="0" w:space="0" w:color="auto"/>
        <w:bottom w:val="none" w:sz="0" w:space="0" w:color="auto"/>
        <w:right w:val="none" w:sz="0" w:space="0" w:color="auto"/>
      </w:divBdr>
    </w:div>
    <w:div w:id="844125353">
      <w:bodyDiv w:val="1"/>
      <w:marLeft w:val="0"/>
      <w:marRight w:val="0"/>
      <w:marTop w:val="0"/>
      <w:marBottom w:val="0"/>
      <w:divBdr>
        <w:top w:val="none" w:sz="0" w:space="0" w:color="auto"/>
        <w:left w:val="none" w:sz="0" w:space="0" w:color="auto"/>
        <w:bottom w:val="none" w:sz="0" w:space="0" w:color="auto"/>
        <w:right w:val="none" w:sz="0" w:space="0" w:color="auto"/>
      </w:divBdr>
    </w:div>
    <w:div w:id="844705572">
      <w:bodyDiv w:val="1"/>
      <w:marLeft w:val="0"/>
      <w:marRight w:val="0"/>
      <w:marTop w:val="0"/>
      <w:marBottom w:val="0"/>
      <w:divBdr>
        <w:top w:val="none" w:sz="0" w:space="0" w:color="auto"/>
        <w:left w:val="none" w:sz="0" w:space="0" w:color="auto"/>
        <w:bottom w:val="none" w:sz="0" w:space="0" w:color="auto"/>
        <w:right w:val="none" w:sz="0" w:space="0" w:color="auto"/>
      </w:divBdr>
    </w:div>
    <w:div w:id="844902144">
      <w:bodyDiv w:val="1"/>
      <w:marLeft w:val="0"/>
      <w:marRight w:val="0"/>
      <w:marTop w:val="0"/>
      <w:marBottom w:val="0"/>
      <w:divBdr>
        <w:top w:val="none" w:sz="0" w:space="0" w:color="auto"/>
        <w:left w:val="none" w:sz="0" w:space="0" w:color="auto"/>
        <w:bottom w:val="none" w:sz="0" w:space="0" w:color="auto"/>
        <w:right w:val="none" w:sz="0" w:space="0" w:color="auto"/>
      </w:divBdr>
    </w:div>
    <w:div w:id="844903805">
      <w:bodyDiv w:val="1"/>
      <w:marLeft w:val="0"/>
      <w:marRight w:val="0"/>
      <w:marTop w:val="0"/>
      <w:marBottom w:val="0"/>
      <w:divBdr>
        <w:top w:val="none" w:sz="0" w:space="0" w:color="auto"/>
        <w:left w:val="none" w:sz="0" w:space="0" w:color="auto"/>
        <w:bottom w:val="none" w:sz="0" w:space="0" w:color="auto"/>
        <w:right w:val="none" w:sz="0" w:space="0" w:color="auto"/>
      </w:divBdr>
    </w:div>
    <w:div w:id="845050776">
      <w:bodyDiv w:val="1"/>
      <w:marLeft w:val="0"/>
      <w:marRight w:val="0"/>
      <w:marTop w:val="0"/>
      <w:marBottom w:val="0"/>
      <w:divBdr>
        <w:top w:val="none" w:sz="0" w:space="0" w:color="auto"/>
        <w:left w:val="none" w:sz="0" w:space="0" w:color="auto"/>
        <w:bottom w:val="none" w:sz="0" w:space="0" w:color="auto"/>
        <w:right w:val="none" w:sz="0" w:space="0" w:color="auto"/>
      </w:divBdr>
    </w:div>
    <w:div w:id="845286766">
      <w:bodyDiv w:val="1"/>
      <w:marLeft w:val="0"/>
      <w:marRight w:val="0"/>
      <w:marTop w:val="0"/>
      <w:marBottom w:val="0"/>
      <w:divBdr>
        <w:top w:val="none" w:sz="0" w:space="0" w:color="auto"/>
        <w:left w:val="none" w:sz="0" w:space="0" w:color="auto"/>
        <w:bottom w:val="none" w:sz="0" w:space="0" w:color="auto"/>
        <w:right w:val="none" w:sz="0" w:space="0" w:color="auto"/>
      </w:divBdr>
    </w:div>
    <w:div w:id="845368592">
      <w:bodyDiv w:val="1"/>
      <w:marLeft w:val="0"/>
      <w:marRight w:val="0"/>
      <w:marTop w:val="0"/>
      <w:marBottom w:val="0"/>
      <w:divBdr>
        <w:top w:val="none" w:sz="0" w:space="0" w:color="auto"/>
        <w:left w:val="none" w:sz="0" w:space="0" w:color="auto"/>
        <w:bottom w:val="none" w:sz="0" w:space="0" w:color="auto"/>
        <w:right w:val="none" w:sz="0" w:space="0" w:color="auto"/>
      </w:divBdr>
    </w:div>
    <w:div w:id="845825844">
      <w:bodyDiv w:val="1"/>
      <w:marLeft w:val="0"/>
      <w:marRight w:val="0"/>
      <w:marTop w:val="0"/>
      <w:marBottom w:val="0"/>
      <w:divBdr>
        <w:top w:val="none" w:sz="0" w:space="0" w:color="auto"/>
        <w:left w:val="none" w:sz="0" w:space="0" w:color="auto"/>
        <w:bottom w:val="none" w:sz="0" w:space="0" w:color="auto"/>
        <w:right w:val="none" w:sz="0" w:space="0" w:color="auto"/>
      </w:divBdr>
    </w:div>
    <w:div w:id="845896989">
      <w:bodyDiv w:val="1"/>
      <w:marLeft w:val="0"/>
      <w:marRight w:val="0"/>
      <w:marTop w:val="0"/>
      <w:marBottom w:val="0"/>
      <w:divBdr>
        <w:top w:val="none" w:sz="0" w:space="0" w:color="auto"/>
        <w:left w:val="none" w:sz="0" w:space="0" w:color="auto"/>
        <w:bottom w:val="none" w:sz="0" w:space="0" w:color="auto"/>
        <w:right w:val="none" w:sz="0" w:space="0" w:color="auto"/>
      </w:divBdr>
    </w:div>
    <w:div w:id="845901831">
      <w:bodyDiv w:val="1"/>
      <w:marLeft w:val="0"/>
      <w:marRight w:val="0"/>
      <w:marTop w:val="0"/>
      <w:marBottom w:val="0"/>
      <w:divBdr>
        <w:top w:val="none" w:sz="0" w:space="0" w:color="auto"/>
        <w:left w:val="none" w:sz="0" w:space="0" w:color="auto"/>
        <w:bottom w:val="none" w:sz="0" w:space="0" w:color="auto"/>
        <w:right w:val="none" w:sz="0" w:space="0" w:color="auto"/>
      </w:divBdr>
    </w:div>
    <w:div w:id="846285076">
      <w:bodyDiv w:val="1"/>
      <w:marLeft w:val="0"/>
      <w:marRight w:val="0"/>
      <w:marTop w:val="0"/>
      <w:marBottom w:val="0"/>
      <w:divBdr>
        <w:top w:val="none" w:sz="0" w:space="0" w:color="auto"/>
        <w:left w:val="none" w:sz="0" w:space="0" w:color="auto"/>
        <w:bottom w:val="none" w:sz="0" w:space="0" w:color="auto"/>
        <w:right w:val="none" w:sz="0" w:space="0" w:color="auto"/>
      </w:divBdr>
    </w:div>
    <w:div w:id="846554526">
      <w:bodyDiv w:val="1"/>
      <w:marLeft w:val="0"/>
      <w:marRight w:val="0"/>
      <w:marTop w:val="0"/>
      <w:marBottom w:val="0"/>
      <w:divBdr>
        <w:top w:val="none" w:sz="0" w:space="0" w:color="auto"/>
        <w:left w:val="none" w:sz="0" w:space="0" w:color="auto"/>
        <w:bottom w:val="none" w:sz="0" w:space="0" w:color="auto"/>
        <w:right w:val="none" w:sz="0" w:space="0" w:color="auto"/>
      </w:divBdr>
    </w:div>
    <w:div w:id="846792568">
      <w:bodyDiv w:val="1"/>
      <w:marLeft w:val="0"/>
      <w:marRight w:val="0"/>
      <w:marTop w:val="0"/>
      <w:marBottom w:val="0"/>
      <w:divBdr>
        <w:top w:val="none" w:sz="0" w:space="0" w:color="auto"/>
        <w:left w:val="none" w:sz="0" w:space="0" w:color="auto"/>
        <w:bottom w:val="none" w:sz="0" w:space="0" w:color="auto"/>
        <w:right w:val="none" w:sz="0" w:space="0" w:color="auto"/>
      </w:divBdr>
    </w:div>
    <w:div w:id="847137017">
      <w:bodyDiv w:val="1"/>
      <w:marLeft w:val="0"/>
      <w:marRight w:val="0"/>
      <w:marTop w:val="0"/>
      <w:marBottom w:val="0"/>
      <w:divBdr>
        <w:top w:val="none" w:sz="0" w:space="0" w:color="auto"/>
        <w:left w:val="none" w:sz="0" w:space="0" w:color="auto"/>
        <w:bottom w:val="none" w:sz="0" w:space="0" w:color="auto"/>
        <w:right w:val="none" w:sz="0" w:space="0" w:color="auto"/>
      </w:divBdr>
    </w:div>
    <w:div w:id="847523735">
      <w:bodyDiv w:val="1"/>
      <w:marLeft w:val="0"/>
      <w:marRight w:val="0"/>
      <w:marTop w:val="0"/>
      <w:marBottom w:val="0"/>
      <w:divBdr>
        <w:top w:val="none" w:sz="0" w:space="0" w:color="auto"/>
        <w:left w:val="none" w:sz="0" w:space="0" w:color="auto"/>
        <w:bottom w:val="none" w:sz="0" w:space="0" w:color="auto"/>
        <w:right w:val="none" w:sz="0" w:space="0" w:color="auto"/>
      </w:divBdr>
    </w:div>
    <w:div w:id="847643388">
      <w:bodyDiv w:val="1"/>
      <w:marLeft w:val="0"/>
      <w:marRight w:val="0"/>
      <w:marTop w:val="0"/>
      <w:marBottom w:val="0"/>
      <w:divBdr>
        <w:top w:val="none" w:sz="0" w:space="0" w:color="auto"/>
        <w:left w:val="none" w:sz="0" w:space="0" w:color="auto"/>
        <w:bottom w:val="none" w:sz="0" w:space="0" w:color="auto"/>
        <w:right w:val="none" w:sz="0" w:space="0" w:color="auto"/>
      </w:divBdr>
    </w:div>
    <w:div w:id="847670663">
      <w:bodyDiv w:val="1"/>
      <w:marLeft w:val="0"/>
      <w:marRight w:val="0"/>
      <w:marTop w:val="0"/>
      <w:marBottom w:val="0"/>
      <w:divBdr>
        <w:top w:val="none" w:sz="0" w:space="0" w:color="auto"/>
        <w:left w:val="none" w:sz="0" w:space="0" w:color="auto"/>
        <w:bottom w:val="none" w:sz="0" w:space="0" w:color="auto"/>
        <w:right w:val="none" w:sz="0" w:space="0" w:color="auto"/>
      </w:divBdr>
    </w:div>
    <w:div w:id="848106019">
      <w:bodyDiv w:val="1"/>
      <w:marLeft w:val="0"/>
      <w:marRight w:val="0"/>
      <w:marTop w:val="0"/>
      <w:marBottom w:val="0"/>
      <w:divBdr>
        <w:top w:val="none" w:sz="0" w:space="0" w:color="auto"/>
        <w:left w:val="none" w:sz="0" w:space="0" w:color="auto"/>
        <w:bottom w:val="none" w:sz="0" w:space="0" w:color="auto"/>
        <w:right w:val="none" w:sz="0" w:space="0" w:color="auto"/>
      </w:divBdr>
    </w:div>
    <w:div w:id="848179444">
      <w:bodyDiv w:val="1"/>
      <w:marLeft w:val="0"/>
      <w:marRight w:val="0"/>
      <w:marTop w:val="0"/>
      <w:marBottom w:val="0"/>
      <w:divBdr>
        <w:top w:val="none" w:sz="0" w:space="0" w:color="auto"/>
        <w:left w:val="none" w:sz="0" w:space="0" w:color="auto"/>
        <w:bottom w:val="none" w:sz="0" w:space="0" w:color="auto"/>
        <w:right w:val="none" w:sz="0" w:space="0" w:color="auto"/>
      </w:divBdr>
    </w:div>
    <w:div w:id="848249773">
      <w:bodyDiv w:val="1"/>
      <w:marLeft w:val="0"/>
      <w:marRight w:val="0"/>
      <w:marTop w:val="0"/>
      <w:marBottom w:val="0"/>
      <w:divBdr>
        <w:top w:val="none" w:sz="0" w:space="0" w:color="auto"/>
        <w:left w:val="none" w:sz="0" w:space="0" w:color="auto"/>
        <w:bottom w:val="none" w:sz="0" w:space="0" w:color="auto"/>
        <w:right w:val="none" w:sz="0" w:space="0" w:color="auto"/>
      </w:divBdr>
    </w:div>
    <w:div w:id="849443735">
      <w:bodyDiv w:val="1"/>
      <w:marLeft w:val="0"/>
      <w:marRight w:val="0"/>
      <w:marTop w:val="0"/>
      <w:marBottom w:val="0"/>
      <w:divBdr>
        <w:top w:val="none" w:sz="0" w:space="0" w:color="auto"/>
        <w:left w:val="none" w:sz="0" w:space="0" w:color="auto"/>
        <w:bottom w:val="none" w:sz="0" w:space="0" w:color="auto"/>
        <w:right w:val="none" w:sz="0" w:space="0" w:color="auto"/>
      </w:divBdr>
    </w:div>
    <w:div w:id="849761727">
      <w:bodyDiv w:val="1"/>
      <w:marLeft w:val="0"/>
      <w:marRight w:val="0"/>
      <w:marTop w:val="0"/>
      <w:marBottom w:val="0"/>
      <w:divBdr>
        <w:top w:val="none" w:sz="0" w:space="0" w:color="auto"/>
        <w:left w:val="none" w:sz="0" w:space="0" w:color="auto"/>
        <w:bottom w:val="none" w:sz="0" w:space="0" w:color="auto"/>
        <w:right w:val="none" w:sz="0" w:space="0" w:color="auto"/>
      </w:divBdr>
    </w:div>
    <w:div w:id="849829003">
      <w:bodyDiv w:val="1"/>
      <w:marLeft w:val="0"/>
      <w:marRight w:val="0"/>
      <w:marTop w:val="0"/>
      <w:marBottom w:val="0"/>
      <w:divBdr>
        <w:top w:val="none" w:sz="0" w:space="0" w:color="auto"/>
        <w:left w:val="none" w:sz="0" w:space="0" w:color="auto"/>
        <w:bottom w:val="none" w:sz="0" w:space="0" w:color="auto"/>
        <w:right w:val="none" w:sz="0" w:space="0" w:color="auto"/>
      </w:divBdr>
    </w:div>
    <w:div w:id="850068635">
      <w:bodyDiv w:val="1"/>
      <w:marLeft w:val="0"/>
      <w:marRight w:val="0"/>
      <w:marTop w:val="0"/>
      <w:marBottom w:val="0"/>
      <w:divBdr>
        <w:top w:val="none" w:sz="0" w:space="0" w:color="auto"/>
        <w:left w:val="none" w:sz="0" w:space="0" w:color="auto"/>
        <w:bottom w:val="none" w:sz="0" w:space="0" w:color="auto"/>
        <w:right w:val="none" w:sz="0" w:space="0" w:color="auto"/>
      </w:divBdr>
    </w:div>
    <w:div w:id="850145671">
      <w:bodyDiv w:val="1"/>
      <w:marLeft w:val="0"/>
      <w:marRight w:val="0"/>
      <w:marTop w:val="0"/>
      <w:marBottom w:val="0"/>
      <w:divBdr>
        <w:top w:val="none" w:sz="0" w:space="0" w:color="auto"/>
        <w:left w:val="none" w:sz="0" w:space="0" w:color="auto"/>
        <w:bottom w:val="none" w:sz="0" w:space="0" w:color="auto"/>
        <w:right w:val="none" w:sz="0" w:space="0" w:color="auto"/>
      </w:divBdr>
    </w:div>
    <w:div w:id="850296694">
      <w:bodyDiv w:val="1"/>
      <w:marLeft w:val="0"/>
      <w:marRight w:val="0"/>
      <w:marTop w:val="0"/>
      <w:marBottom w:val="0"/>
      <w:divBdr>
        <w:top w:val="none" w:sz="0" w:space="0" w:color="auto"/>
        <w:left w:val="none" w:sz="0" w:space="0" w:color="auto"/>
        <w:bottom w:val="none" w:sz="0" w:space="0" w:color="auto"/>
        <w:right w:val="none" w:sz="0" w:space="0" w:color="auto"/>
      </w:divBdr>
    </w:div>
    <w:div w:id="850341314">
      <w:bodyDiv w:val="1"/>
      <w:marLeft w:val="0"/>
      <w:marRight w:val="0"/>
      <w:marTop w:val="0"/>
      <w:marBottom w:val="0"/>
      <w:divBdr>
        <w:top w:val="none" w:sz="0" w:space="0" w:color="auto"/>
        <w:left w:val="none" w:sz="0" w:space="0" w:color="auto"/>
        <w:bottom w:val="none" w:sz="0" w:space="0" w:color="auto"/>
        <w:right w:val="none" w:sz="0" w:space="0" w:color="auto"/>
      </w:divBdr>
    </w:div>
    <w:div w:id="850411505">
      <w:bodyDiv w:val="1"/>
      <w:marLeft w:val="0"/>
      <w:marRight w:val="0"/>
      <w:marTop w:val="0"/>
      <w:marBottom w:val="0"/>
      <w:divBdr>
        <w:top w:val="none" w:sz="0" w:space="0" w:color="auto"/>
        <w:left w:val="none" w:sz="0" w:space="0" w:color="auto"/>
        <w:bottom w:val="none" w:sz="0" w:space="0" w:color="auto"/>
        <w:right w:val="none" w:sz="0" w:space="0" w:color="auto"/>
      </w:divBdr>
    </w:div>
    <w:div w:id="850418084">
      <w:bodyDiv w:val="1"/>
      <w:marLeft w:val="0"/>
      <w:marRight w:val="0"/>
      <w:marTop w:val="0"/>
      <w:marBottom w:val="0"/>
      <w:divBdr>
        <w:top w:val="none" w:sz="0" w:space="0" w:color="auto"/>
        <w:left w:val="none" w:sz="0" w:space="0" w:color="auto"/>
        <w:bottom w:val="none" w:sz="0" w:space="0" w:color="auto"/>
        <w:right w:val="none" w:sz="0" w:space="0" w:color="auto"/>
      </w:divBdr>
    </w:div>
    <w:div w:id="850488947">
      <w:bodyDiv w:val="1"/>
      <w:marLeft w:val="0"/>
      <w:marRight w:val="0"/>
      <w:marTop w:val="0"/>
      <w:marBottom w:val="0"/>
      <w:divBdr>
        <w:top w:val="none" w:sz="0" w:space="0" w:color="auto"/>
        <w:left w:val="none" w:sz="0" w:space="0" w:color="auto"/>
        <w:bottom w:val="none" w:sz="0" w:space="0" w:color="auto"/>
        <w:right w:val="none" w:sz="0" w:space="0" w:color="auto"/>
      </w:divBdr>
    </w:div>
    <w:div w:id="850532929">
      <w:bodyDiv w:val="1"/>
      <w:marLeft w:val="0"/>
      <w:marRight w:val="0"/>
      <w:marTop w:val="0"/>
      <w:marBottom w:val="0"/>
      <w:divBdr>
        <w:top w:val="none" w:sz="0" w:space="0" w:color="auto"/>
        <w:left w:val="none" w:sz="0" w:space="0" w:color="auto"/>
        <w:bottom w:val="none" w:sz="0" w:space="0" w:color="auto"/>
        <w:right w:val="none" w:sz="0" w:space="0" w:color="auto"/>
      </w:divBdr>
    </w:div>
    <w:div w:id="850683028">
      <w:bodyDiv w:val="1"/>
      <w:marLeft w:val="0"/>
      <w:marRight w:val="0"/>
      <w:marTop w:val="0"/>
      <w:marBottom w:val="0"/>
      <w:divBdr>
        <w:top w:val="none" w:sz="0" w:space="0" w:color="auto"/>
        <w:left w:val="none" w:sz="0" w:space="0" w:color="auto"/>
        <w:bottom w:val="none" w:sz="0" w:space="0" w:color="auto"/>
        <w:right w:val="none" w:sz="0" w:space="0" w:color="auto"/>
      </w:divBdr>
    </w:div>
    <w:div w:id="850727732">
      <w:bodyDiv w:val="1"/>
      <w:marLeft w:val="0"/>
      <w:marRight w:val="0"/>
      <w:marTop w:val="0"/>
      <w:marBottom w:val="0"/>
      <w:divBdr>
        <w:top w:val="none" w:sz="0" w:space="0" w:color="auto"/>
        <w:left w:val="none" w:sz="0" w:space="0" w:color="auto"/>
        <w:bottom w:val="none" w:sz="0" w:space="0" w:color="auto"/>
        <w:right w:val="none" w:sz="0" w:space="0" w:color="auto"/>
      </w:divBdr>
    </w:div>
    <w:div w:id="851450678">
      <w:bodyDiv w:val="1"/>
      <w:marLeft w:val="0"/>
      <w:marRight w:val="0"/>
      <w:marTop w:val="0"/>
      <w:marBottom w:val="0"/>
      <w:divBdr>
        <w:top w:val="none" w:sz="0" w:space="0" w:color="auto"/>
        <w:left w:val="none" w:sz="0" w:space="0" w:color="auto"/>
        <w:bottom w:val="none" w:sz="0" w:space="0" w:color="auto"/>
        <w:right w:val="none" w:sz="0" w:space="0" w:color="auto"/>
      </w:divBdr>
    </w:div>
    <w:div w:id="851525757">
      <w:bodyDiv w:val="1"/>
      <w:marLeft w:val="0"/>
      <w:marRight w:val="0"/>
      <w:marTop w:val="0"/>
      <w:marBottom w:val="0"/>
      <w:divBdr>
        <w:top w:val="none" w:sz="0" w:space="0" w:color="auto"/>
        <w:left w:val="none" w:sz="0" w:space="0" w:color="auto"/>
        <w:bottom w:val="none" w:sz="0" w:space="0" w:color="auto"/>
        <w:right w:val="none" w:sz="0" w:space="0" w:color="auto"/>
      </w:divBdr>
    </w:div>
    <w:div w:id="851645740">
      <w:bodyDiv w:val="1"/>
      <w:marLeft w:val="0"/>
      <w:marRight w:val="0"/>
      <w:marTop w:val="0"/>
      <w:marBottom w:val="0"/>
      <w:divBdr>
        <w:top w:val="none" w:sz="0" w:space="0" w:color="auto"/>
        <w:left w:val="none" w:sz="0" w:space="0" w:color="auto"/>
        <w:bottom w:val="none" w:sz="0" w:space="0" w:color="auto"/>
        <w:right w:val="none" w:sz="0" w:space="0" w:color="auto"/>
      </w:divBdr>
    </w:div>
    <w:div w:id="851646551">
      <w:bodyDiv w:val="1"/>
      <w:marLeft w:val="0"/>
      <w:marRight w:val="0"/>
      <w:marTop w:val="0"/>
      <w:marBottom w:val="0"/>
      <w:divBdr>
        <w:top w:val="none" w:sz="0" w:space="0" w:color="auto"/>
        <w:left w:val="none" w:sz="0" w:space="0" w:color="auto"/>
        <w:bottom w:val="none" w:sz="0" w:space="0" w:color="auto"/>
        <w:right w:val="none" w:sz="0" w:space="0" w:color="auto"/>
      </w:divBdr>
    </w:div>
    <w:div w:id="851916340">
      <w:bodyDiv w:val="1"/>
      <w:marLeft w:val="0"/>
      <w:marRight w:val="0"/>
      <w:marTop w:val="0"/>
      <w:marBottom w:val="0"/>
      <w:divBdr>
        <w:top w:val="none" w:sz="0" w:space="0" w:color="auto"/>
        <w:left w:val="none" w:sz="0" w:space="0" w:color="auto"/>
        <w:bottom w:val="none" w:sz="0" w:space="0" w:color="auto"/>
        <w:right w:val="none" w:sz="0" w:space="0" w:color="auto"/>
      </w:divBdr>
    </w:div>
    <w:div w:id="852914855">
      <w:bodyDiv w:val="1"/>
      <w:marLeft w:val="0"/>
      <w:marRight w:val="0"/>
      <w:marTop w:val="0"/>
      <w:marBottom w:val="0"/>
      <w:divBdr>
        <w:top w:val="none" w:sz="0" w:space="0" w:color="auto"/>
        <w:left w:val="none" w:sz="0" w:space="0" w:color="auto"/>
        <w:bottom w:val="none" w:sz="0" w:space="0" w:color="auto"/>
        <w:right w:val="none" w:sz="0" w:space="0" w:color="auto"/>
      </w:divBdr>
    </w:div>
    <w:div w:id="853299620">
      <w:bodyDiv w:val="1"/>
      <w:marLeft w:val="0"/>
      <w:marRight w:val="0"/>
      <w:marTop w:val="0"/>
      <w:marBottom w:val="0"/>
      <w:divBdr>
        <w:top w:val="none" w:sz="0" w:space="0" w:color="auto"/>
        <w:left w:val="none" w:sz="0" w:space="0" w:color="auto"/>
        <w:bottom w:val="none" w:sz="0" w:space="0" w:color="auto"/>
        <w:right w:val="none" w:sz="0" w:space="0" w:color="auto"/>
      </w:divBdr>
    </w:div>
    <w:div w:id="853300842">
      <w:bodyDiv w:val="1"/>
      <w:marLeft w:val="0"/>
      <w:marRight w:val="0"/>
      <w:marTop w:val="0"/>
      <w:marBottom w:val="0"/>
      <w:divBdr>
        <w:top w:val="none" w:sz="0" w:space="0" w:color="auto"/>
        <w:left w:val="none" w:sz="0" w:space="0" w:color="auto"/>
        <w:bottom w:val="none" w:sz="0" w:space="0" w:color="auto"/>
        <w:right w:val="none" w:sz="0" w:space="0" w:color="auto"/>
      </w:divBdr>
    </w:div>
    <w:div w:id="853765270">
      <w:bodyDiv w:val="1"/>
      <w:marLeft w:val="0"/>
      <w:marRight w:val="0"/>
      <w:marTop w:val="0"/>
      <w:marBottom w:val="0"/>
      <w:divBdr>
        <w:top w:val="none" w:sz="0" w:space="0" w:color="auto"/>
        <w:left w:val="none" w:sz="0" w:space="0" w:color="auto"/>
        <w:bottom w:val="none" w:sz="0" w:space="0" w:color="auto"/>
        <w:right w:val="none" w:sz="0" w:space="0" w:color="auto"/>
      </w:divBdr>
    </w:div>
    <w:div w:id="853767420">
      <w:bodyDiv w:val="1"/>
      <w:marLeft w:val="0"/>
      <w:marRight w:val="0"/>
      <w:marTop w:val="0"/>
      <w:marBottom w:val="0"/>
      <w:divBdr>
        <w:top w:val="none" w:sz="0" w:space="0" w:color="auto"/>
        <w:left w:val="none" w:sz="0" w:space="0" w:color="auto"/>
        <w:bottom w:val="none" w:sz="0" w:space="0" w:color="auto"/>
        <w:right w:val="none" w:sz="0" w:space="0" w:color="auto"/>
      </w:divBdr>
    </w:div>
    <w:div w:id="854196437">
      <w:bodyDiv w:val="1"/>
      <w:marLeft w:val="0"/>
      <w:marRight w:val="0"/>
      <w:marTop w:val="0"/>
      <w:marBottom w:val="0"/>
      <w:divBdr>
        <w:top w:val="none" w:sz="0" w:space="0" w:color="auto"/>
        <w:left w:val="none" w:sz="0" w:space="0" w:color="auto"/>
        <w:bottom w:val="none" w:sz="0" w:space="0" w:color="auto"/>
        <w:right w:val="none" w:sz="0" w:space="0" w:color="auto"/>
      </w:divBdr>
    </w:div>
    <w:div w:id="854417077">
      <w:bodyDiv w:val="1"/>
      <w:marLeft w:val="0"/>
      <w:marRight w:val="0"/>
      <w:marTop w:val="0"/>
      <w:marBottom w:val="0"/>
      <w:divBdr>
        <w:top w:val="none" w:sz="0" w:space="0" w:color="auto"/>
        <w:left w:val="none" w:sz="0" w:space="0" w:color="auto"/>
        <w:bottom w:val="none" w:sz="0" w:space="0" w:color="auto"/>
        <w:right w:val="none" w:sz="0" w:space="0" w:color="auto"/>
      </w:divBdr>
    </w:div>
    <w:div w:id="854658371">
      <w:bodyDiv w:val="1"/>
      <w:marLeft w:val="0"/>
      <w:marRight w:val="0"/>
      <w:marTop w:val="0"/>
      <w:marBottom w:val="0"/>
      <w:divBdr>
        <w:top w:val="none" w:sz="0" w:space="0" w:color="auto"/>
        <w:left w:val="none" w:sz="0" w:space="0" w:color="auto"/>
        <w:bottom w:val="none" w:sz="0" w:space="0" w:color="auto"/>
        <w:right w:val="none" w:sz="0" w:space="0" w:color="auto"/>
      </w:divBdr>
    </w:div>
    <w:div w:id="855315606">
      <w:bodyDiv w:val="1"/>
      <w:marLeft w:val="0"/>
      <w:marRight w:val="0"/>
      <w:marTop w:val="0"/>
      <w:marBottom w:val="0"/>
      <w:divBdr>
        <w:top w:val="none" w:sz="0" w:space="0" w:color="auto"/>
        <w:left w:val="none" w:sz="0" w:space="0" w:color="auto"/>
        <w:bottom w:val="none" w:sz="0" w:space="0" w:color="auto"/>
        <w:right w:val="none" w:sz="0" w:space="0" w:color="auto"/>
      </w:divBdr>
    </w:div>
    <w:div w:id="855389126">
      <w:bodyDiv w:val="1"/>
      <w:marLeft w:val="0"/>
      <w:marRight w:val="0"/>
      <w:marTop w:val="0"/>
      <w:marBottom w:val="0"/>
      <w:divBdr>
        <w:top w:val="none" w:sz="0" w:space="0" w:color="auto"/>
        <w:left w:val="none" w:sz="0" w:space="0" w:color="auto"/>
        <w:bottom w:val="none" w:sz="0" w:space="0" w:color="auto"/>
        <w:right w:val="none" w:sz="0" w:space="0" w:color="auto"/>
      </w:divBdr>
    </w:div>
    <w:div w:id="855458388">
      <w:bodyDiv w:val="1"/>
      <w:marLeft w:val="0"/>
      <w:marRight w:val="0"/>
      <w:marTop w:val="0"/>
      <w:marBottom w:val="0"/>
      <w:divBdr>
        <w:top w:val="none" w:sz="0" w:space="0" w:color="auto"/>
        <w:left w:val="none" w:sz="0" w:space="0" w:color="auto"/>
        <w:bottom w:val="none" w:sz="0" w:space="0" w:color="auto"/>
        <w:right w:val="none" w:sz="0" w:space="0" w:color="auto"/>
      </w:divBdr>
    </w:div>
    <w:div w:id="855919366">
      <w:bodyDiv w:val="1"/>
      <w:marLeft w:val="0"/>
      <w:marRight w:val="0"/>
      <w:marTop w:val="0"/>
      <w:marBottom w:val="0"/>
      <w:divBdr>
        <w:top w:val="none" w:sz="0" w:space="0" w:color="auto"/>
        <w:left w:val="none" w:sz="0" w:space="0" w:color="auto"/>
        <w:bottom w:val="none" w:sz="0" w:space="0" w:color="auto"/>
        <w:right w:val="none" w:sz="0" w:space="0" w:color="auto"/>
      </w:divBdr>
    </w:div>
    <w:div w:id="856311905">
      <w:bodyDiv w:val="1"/>
      <w:marLeft w:val="0"/>
      <w:marRight w:val="0"/>
      <w:marTop w:val="0"/>
      <w:marBottom w:val="0"/>
      <w:divBdr>
        <w:top w:val="none" w:sz="0" w:space="0" w:color="auto"/>
        <w:left w:val="none" w:sz="0" w:space="0" w:color="auto"/>
        <w:bottom w:val="none" w:sz="0" w:space="0" w:color="auto"/>
        <w:right w:val="none" w:sz="0" w:space="0" w:color="auto"/>
      </w:divBdr>
    </w:div>
    <w:div w:id="856582931">
      <w:bodyDiv w:val="1"/>
      <w:marLeft w:val="0"/>
      <w:marRight w:val="0"/>
      <w:marTop w:val="0"/>
      <w:marBottom w:val="0"/>
      <w:divBdr>
        <w:top w:val="none" w:sz="0" w:space="0" w:color="auto"/>
        <w:left w:val="none" w:sz="0" w:space="0" w:color="auto"/>
        <w:bottom w:val="none" w:sz="0" w:space="0" w:color="auto"/>
        <w:right w:val="none" w:sz="0" w:space="0" w:color="auto"/>
      </w:divBdr>
    </w:div>
    <w:div w:id="857082264">
      <w:bodyDiv w:val="1"/>
      <w:marLeft w:val="0"/>
      <w:marRight w:val="0"/>
      <w:marTop w:val="0"/>
      <w:marBottom w:val="0"/>
      <w:divBdr>
        <w:top w:val="none" w:sz="0" w:space="0" w:color="auto"/>
        <w:left w:val="none" w:sz="0" w:space="0" w:color="auto"/>
        <w:bottom w:val="none" w:sz="0" w:space="0" w:color="auto"/>
        <w:right w:val="none" w:sz="0" w:space="0" w:color="auto"/>
      </w:divBdr>
    </w:div>
    <w:div w:id="857305914">
      <w:bodyDiv w:val="1"/>
      <w:marLeft w:val="0"/>
      <w:marRight w:val="0"/>
      <w:marTop w:val="0"/>
      <w:marBottom w:val="0"/>
      <w:divBdr>
        <w:top w:val="none" w:sz="0" w:space="0" w:color="auto"/>
        <w:left w:val="none" w:sz="0" w:space="0" w:color="auto"/>
        <w:bottom w:val="none" w:sz="0" w:space="0" w:color="auto"/>
        <w:right w:val="none" w:sz="0" w:space="0" w:color="auto"/>
      </w:divBdr>
    </w:div>
    <w:div w:id="857308684">
      <w:bodyDiv w:val="1"/>
      <w:marLeft w:val="0"/>
      <w:marRight w:val="0"/>
      <w:marTop w:val="0"/>
      <w:marBottom w:val="0"/>
      <w:divBdr>
        <w:top w:val="none" w:sz="0" w:space="0" w:color="auto"/>
        <w:left w:val="none" w:sz="0" w:space="0" w:color="auto"/>
        <w:bottom w:val="none" w:sz="0" w:space="0" w:color="auto"/>
        <w:right w:val="none" w:sz="0" w:space="0" w:color="auto"/>
      </w:divBdr>
    </w:div>
    <w:div w:id="857474359">
      <w:bodyDiv w:val="1"/>
      <w:marLeft w:val="0"/>
      <w:marRight w:val="0"/>
      <w:marTop w:val="0"/>
      <w:marBottom w:val="0"/>
      <w:divBdr>
        <w:top w:val="none" w:sz="0" w:space="0" w:color="auto"/>
        <w:left w:val="none" w:sz="0" w:space="0" w:color="auto"/>
        <w:bottom w:val="none" w:sz="0" w:space="0" w:color="auto"/>
        <w:right w:val="none" w:sz="0" w:space="0" w:color="auto"/>
      </w:divBdr>
    </w:div>
    <w:div w:id="857545198">
      <w:bodyDiv w:val="1"/>
      <w:marLeft w:val="0"/>
      <w:marRight w:val="0"/>
      <w:marTop w:val="0"/>
      <w:marBottom w:val="0"/>
      <w:divBdr>
        <w:top w:val="none" w:sz="0" w:space="0" w:color="auto"/>
        <w:left w:val="none" w:sz="0" w:space="0" w:color="auto"/>
        <w:bottom w:val="none" w:sz="0" w:space="0" w:color="auto"/>
        <w:right w:val="none" w:sz="0" w:space="0" w:color="auto"/>
      </w:divBdr>
    </w:div>
    <w:div w:id="857740602">
      <w:bodyDiv w:val="1"/>
      <w:marLeft w:val="0"/>
      <w:marRight w:val="0"/>
      <w:marTop w:val="0"/>
      <w:marBottom w:val="0"/>
      <w:divBdr>
        <w:top w:val="none" w:sz="0" w:space="0" w:color="auto"/>
        <w:left w:val="none" w:sz="0" w:space="0" w:color="auto"/>
        <w:bottom w:val="none" w:sz="0" w:space="0" w:color="auto"/>
        <w:right w:val="none" w:sz="0" w:space="0" w:color="auto"/>
      </w:divBdr>
    </w:div>
    <w:div w:id="857815906">
      <w:bodyDiv w:val="1"/>
      <w:marLeft w:val="0"/>
      <w:marRight w:val="0"/>
      <w:marTop w:val="0"/>
      <w:marBottom w:val="0"/>
      <w:divBdr>
        <w:top w:val="none" w:sz="0" w:space="0" w:color="auto"/>
        <w:left w:val="none" w:sz="0" w:space="0" w:color="auto"/>
        <w:bottom w:val="none" w:sz="0" w:space="0" w:color="auto"/>
        <w:right w:val="none" w:sz="0" w:space="0" w:color="auto"/>
      </w:divBdr>
    </w:div>
    <w:div w:id="858154529">
      <w:bodyDiv w:val="1"/>
      <w:marLeft w:val="0"/>
      <w:marRight w:val="0"/>
      <w:marTop w:val="0"/>
      <w:marBottom w:val="0"/>
      <w:divBdr>
        <w:top w:val="none" w:sz="0" w:space="0" w:color="auto"/>
        <w:left w:val="none" w:sz="0" w:space="0" w:color="auto"/>
        <w:bottom w:val="none" w:sz="0" w:space="0" w:color="auto"/>
        <w:right w:val="none" w:sz="0" w:space="0" w:color="auto"/>
      </w:divBdr>
    </w:div>
    <w:div w:id="858548994">
      <w:bodyDiv w:val="1"/>
      <w:marLeft w:val="0"/>
      <w:marRight w:val="0"/>
      <w:marTop w:val="0"/>
      <w:marBottom w:val="0"/>
      <w:divBdr>
        <w:top w:val="none" w:sz="0" w:space="0" w:color="auto"/>
        <w:left w:val="none" w:sz="0" w:space="0" w:color="auto"/>
        <w:bottom w:val="none" w:sz="0" w:space="0" w:color="auto"/>
        <w:right w:val="none" w:sz="0" w:space="0" w:color="auto"/>
      </w:divBdr>
    </w:div>
    <w:div w:id="858813848">
      <w:bodyDiv w:val="1"/>
      <w:marLeft w:val="0"/>
      <w:marRight w:val="0"/>
      <w:marTop w:val="0"/>
      <w:marBottom w:val="0"/>
      <w:divBdr>
        <w:top w:val="none" w:sz="0" w:space="0" w:color="auto"/>
        <w:left w:val="none" w:sz="0" w:space="0" w:color="auto"/>
        <w:bottom w:val="none" w:sz="0" w:space="0" w:color="auto"/>
        <w:right w:val="none" w:sz="0" w:space="0" w:color="auto"/>
      </w:divBdr>
    </w:div>
    <w:div w:id="858852849">
      <w:bodyDiv w:val="1"/>
      <w:marLeft w:val="0"/>
      <w:marRight w:val="0"/>
      <w:marTop w:val="0"/>
      <w:marBottom w:val="0"/>
      <w:divBdr>
        <w:top w:val="none" w:sz="0" w:space="0" w:color="auto"/>
        <w:left w:val="none" w:sz="0" w:space="0" w:color="auto"/>
        <w:bottom w:val="none" w:sz="0" w:space="0" w:color="auto"/>
        <w:right w:val="none" w:sz="0" w:space="0" w:color="auto"/>
      </w:divBdr>
    </w:div>
    <w:div w:id="859003073">
      <w:bodyDiv w:val="1"/>
      <w:marLeft w:val="0"/>
      <w:marRight w:val="0"/>
      <w:marTop w:val="0"/>
      <w:marBottom w:val="0"/>
      <w:divBdr>
        <w:top w:val="none" w:sz="0" w:space="0" w:color="auto"/>
        <w:left w:val="none" w:sz="0" w:space="0" w:color="auto"/>
        <w:bottom w:val="none" w:sz="0" w:space="0" w:color="auto"/>
        <w:right w:val="none" w:sz="0" w:space="0" w:color="auto"/>
      </w:divBdr>
    </w:div>
    <w:div w:id="859007904">
      <w:bodyDiv w:val="1"/>
      <w:marLeft w:val="0"/>
      <w:marRight w:val="0"/>
      <w:marTop w:val="0"/>
      <w:marBottom w:val="0"/>
      <w:divBdr>
        <w:top w:val="none" w:sz="0" w:space="0" w:color="auto"/>
        <w:left w:val="none" w:sz="0" w:space="0" w:color="auto"/>
        <w:bottom w:val="none" w:sz="0" w:space="0" w:color="auto"/>
        <w:right w:val="none" w:sz="0" w:space="0" w:color="auto"/>
      </w:divBdr>
    </w:div>
    <w:div w:id="859049694">
      <w:bodyDiv w:val="1"/>
      <w:marLeft w:val="0"/>
      <w:marRight w:val="0"/>
      <w:marTop w:val="0"/>
      <w:marBottom w:val="0"/>
      <w:divBdr>
        <w:top w:val="none" w:sz="0" w:space="0" w:color="auto"/>
        <w:left w:val="none" w:sz="0" w:space="0" w:color="auto"/>
        <w:bottom w:val="none" w:sz="0" w:space="0" w:color="auto"/>
        <w:right w:val="none" w:sz="0" w:space="0" w:color="auto"/>
      </w:divBdr>
    </w:div>
    <w:div w:id="859129784">
      <w:bodyDiv w:val="1"/>
      <w:marLeft w:val="0"/>
      <w:marRight w:val="0"/>
      <w:marTop w:val="0"/>
      <w:marBottom w:val="0"/>
      <w:divBdr>
        <w:top w:val="none" w:sz="0" w:space="0" w:color="auto"/>
        <w:left w:val="none" w:sz="0" w:space="0" w:color="auto"/>
        <w:bottom w:val="none" w:sz="0" w:space="0" w:color="auto"/>
        <w:right w:val="none" w:sz="0" w:space="0" w:color="auto"/>
      </w:divBdr>
    </w:div>
    <w:div w:id="859734006">
      <w:bodyDiv w:val="1"/>
      <w:marLeft w:val="0"/>
      <w:marRight w:val="0"/>
      <w:marTop w:val="0"/>
      <w:marBottom w:val="0"/>
      <w:divBdr>
        <w:top w:val="none" w:sz="0" w:space="0" w:color="auto"/>
        <w:left w:val="none" w:sz="0" w:space="0" w:color="auto"/>
        <w:bottom w:val="none" w:sz="0" w:space="0" w:color="auto"/>
        <w:right w:val="none" w:sz="0" w:space="0" w:color="auto"/>
      </w:divBdr>
    </w:div>
    <w:div w:id="860435562">
      <w:bodyDiv w:val="1"/>
      <w:marLeft w:val="0"/>
      <w:marRight w:val="0"/>
      <w:marTop w:val="0"/>
      <w:marBottom w:val="0"/>
      <w:divBdr>
        <w:top w:val="none" w:sz="0" w:space="0" w:color="auto"/>
        <w:left w:val="none" w:sz="0" w:space="0" w:color="auto"/>
        <w:bottom w:val="none" w:sz="0" w:space="0" w:color="auto"/>
        <w:right w:val="none" w:sz="0" w:space="0" w:color="auto"/>
      </w:divBdr>
    </w:div>
    <w:div w:id="860779591">
      <w:bodyDiv w:val="1"/>
      <w:marLeft w:val="0"/>
      <w:marRight w:val="0"/>
      <w:marTop w:val="0"/>
      <w:marBottom w:val="0"/>
      <w:divBdr>
        <w:top w:val="none" w:sz="0" w:space="0" w:color="auto"/>
        <w:left w:val="none" w:sz="0" w:space="0" w:color="auto"/>
        <w:bottom w:val="none" w:sz="0" w:space="0" w:color="auto"/>
        <w:right w:val="none" w:sz="0" w:space="0" w:color="auto"/>
      </w:divBdr>
    </w:div>
    <w:div w:id="861165693">
      <w:bodyDiv w:val="1"/>
      <w:marLeft w:val="0"/>
      <w:marRight w:val="0"/>
      <w:marTop w:val="0"/>
      <w:marBottom w:val="0"/>
      <w:divBdr>
        <w:top w:val="none" w:sz="0" w:space="0" w:color="auto"/>
        <w:left w:val="none" w:sz="0" w:space="0" w:color="auto"/>
        <w:bottom w:val="none" w:sz="0" w:space="0" w:color="auto"/>
        <w:right w:val="none" w:sz="0" w:space="0" w:color="auto"/>
      </w:divBdr>
    </w:div>
    <w:div w:id="861211876">
      <w:bodyDiv w:val="1"/>
      <w:marLeft w:val="0"/>
      <w:marRight w:val="0"/>
      <w:marTop w:val="0"/>
      <w:marBottom w:val="0"/>
      <w:divBdr>
        <w:top w:val="none" w:sz="0" w:space="0" w:color="auto"/>
        <w:left w:val="none" w:sz="0" w:space="0" w:color="auto"/>
        <w:bottom w:val="none" w:sz="0" w:space="0" w:color="auto"/>
        <w:right w:val="none" w:sz="0" w:space="0" w:color="auto"/>
      </w:divBdr>
    </w:div>
    <w:div w:id="861556332">
      <w:bodyDiv w:val="1"/>
      <w:marLeft w:val="0"/>
      <w:marRight w:val="0"/>
      <w:marTop w:val="0"/>
      <w:marBottom w:val="0"/>
      <w:divBdr>
        <w:top w:val="none" w:sz="0" w:space="0" w:color="auto"/>
        <w:left w:val="none" w:sz="0" w:space="0" w:color="auto"/>
        <w:bottom w:val="none" w:sz="0" w:space="0" w:color="auto"/>
        <w:right w:val="none" w:sz="0" w:space="0" w:color="auto"/>
      </w:divBdr>
    </w:div>
    <w:div w:id="862131563">
      <w:bodyDiv w:val="1"/>
      <w:marLeft w:val="0"/>
      <w:marRight w:val="0"/>
      <w:marTop w:val="0"/>
      <w:marBottom w:val="0"/>
      <w:divBdr>
        <w:top w:val="none" w:sz="0" w:space="0" w:color="auto"/>
        <w:left w:val="none" w:sz="0" w:space="0" w:color="auto"/>
        <w:bottom w:val="none" w:sz="0" w:space="0" w:color="auto"/>
        <w:right w:val="none" w:sz="0" w:space="0" w:color="auto"/>
      </w:divBdr>
    </w:div>
    <w:div w:id="862595941">
      <w:bodyDiv w:val="1"/>
      <w:marLeft w:val="0"/>
      <w:marRight w:val="0"/>
      <w:marTop w:val="0"/>
      <w:marBottom w:val="0"/>
      <w:divBdr>
        <w:top w:val="none" w:sz="0" w:space="0" w:color="auto"/>
        <w:left w:val="none" w:sz="0" w:space="0" w:color="auto"/>
        <w:bottom w:val="none" w:sz="0" w:space="0" w:color="auto"/>
        <w:right w:val="none" w:sz="0" w:space="0" w:color="auto"/>
      </w:divBdr>
    </w:div>
    <w:div w:id="862785958">
      <w:bodyDiv w:val="1"/>
      <w:marLeft w:val="0"/>
      <w:marRight w:val="0"/>
      <w:marTop w:val="0"/>
      <w:marBottom w:val="0"/>
      <w:divBdr>
        <w:top w:val="none" w:sz="0" w:space="0" w:color="auto"/>
        <w:left w:val="none" w:sz="0" w:space="0" w:color="auto"/>
        <w:bottom w:val="none" w:sz="0" w:space="0" w:color="auto"/>
        <w:right w:val="none" w:sz="0" w:space="0" w:color="auto"/>
      </w:divBdr>
    </w:div>
    <w:div w:id="863127452">
      <w:bodyDiv w:val="1"/>
      <w:marLeft w:val="0"/>
      <w:marRight w:val="0"/>
      <w:marTop w:val="0"/>
      <w:marBottom w:val="0"/>
      <w:divBdr>
        <w:top w:val="none" w:sz="0" w:space="0" w:color="auto"/>
        <w:left w:val="none" w:sz="0" w:space="0" w:color="auto"/>
        <w:bottom w:val="none" w:sz="0" w:space="0" w:color="auto"/>
        <w:right w:val="none" w:sz="0" w:space="0" w:color="auto"/>
      </w:divBdr>
    </w:div>
    <w:div w:id="863134506">
      <w:bodyDiv w:val="1"/>
      <w:marLeft w:val="0"/>
      <w:marRight w:val="0"/>
      <w:marTop w:val="0"/>
      <w:marBottom w:val="0"/>
      <w:divBdr>
        <w:top w:val="none" w:sz="0" w:space="0" w:color="auto"/>
        <w:left w:val="none" w:sz="0" w:space="0" w:color="auto"/>
        <w:bottom w:val="none" w:sz="0" w:space="0" w:color="auto"/>
        <w:right w:val="none" w:sz="0" w:space="0" w:color="auto"/>
      </w:divBdr>
    </w:div>
    <w:div w:id="863372070">
      <w:bodyDiv w:val="1"/>
      <w:marLeft w:val="0"/>
      <w:marRight w:val="0"/>
      <w:marTop w:val="0"/>
      <w:marBottom w:val="0"/>
      <w:divBdr>
        <w:top w:val="none" w:sz="0" w:space="0" w:color="auto"/>
        <w:left w:val="none" w:sz="0" w:space="0" w:color="auto"/>
        <w:bottom w:val="none" w:sz="0" w:space="0" w:color="auto"/>
        <w:right w:val="none" w:sz="0" w:space="0" w:color="auto"/>
      </w:divBdr>
    </w:div>
    <w:div w:id="863398796">
      <w:bodyDiv w:val="1"/>
      <w:marLeft w:val="0"/>
      <w:marRight w:val="0"/>
      <w:marTop w:val="0"/>
      <w:marBottom w:val="0"/>
      <w:divBdr>
        <w:top w:val="none" w:sz="0" w:space="0" w:color="auto"/>
        <w:left w:val="none" w:sz="0" w:space="0" w:color="auto"/>
        <w:bottom w:val="none" w:sz="0" w:space="0" w:color="auto"/>
        <w:right w:val="none" w:sz="0" w:space="0" w:color="auto"/>
      </w:divBdr>
    </w:div>
    <w:div w:id="863713278">
      <w:bodyDiv w:val="1"/>
      <w:marLeft w:val="0"/>
      <w:marRight w:val="0"/>
      <w:marTop w:val="0"/>
      <w:marBottom w:val="0"/>
      <w:divBdr>
        <w:top w:val="none" w:sz="0" w:space="0" w:color="auto"/>
        <w:left w:val="none" w:sz="0" w:space="0" w:color="auto"/>
        <w:bottom w:val="none" w:sz="0" w:space="0" w:color="auto"/>
        <w:right w:val="none" w:sz="0" w:space="0" w:color="auto"/>
      </w:divBdr>
    </w:div>
    <w:div w:id="863792003">
      <w:bodyDiv w:val="1"/>
      <w:marLeft w:val="0"/>
      <w:marRight w:val="0"/>
      <w:marTop w:val="0"/>
      <w:marBottom w:val="0"/>
      <w:divBdr>
        <w:top w:val="none" w:sz="0" w:space="0" w:color="auto"/>
        <w:left w:val="none" w:sz="0" w:space="0" w:color="auto"/>
        <w:bottom w:val="none" w:sz="0" w:space="0" w:color="auto"/>
        <w:right w:val="none" w:sz="0" w:space="0" w:color="auto"/>
      </w:divBdr>
    </w:div>
    <w:div w:id="863982425">
      <w:bodyDiv w:val="1"/>
      <w:marLeft w:val="0"/>
      <w:marRight w:val="0"/>
      <w:marTop w:val="0"/>
      <w:marBottom w:val="0"/>
      <w:divBdr>
        <w:top w:val="none" w:sz="0" w:space="0" w:color="auto"/>
        <w:left w:val="none" w:sz="0" w:space="0" w:color="auto"/>
        <w:bottom w:val="none" w:sz="0" w:space="0" w:color="auto"/>
        <w:right w:val="none" w:sz="0" w:space="0" w:color="auto"/>
      </w:divBdr>
    </w:div>
    <w:div w:id="864366934">
      <w:bodyDiv w:val="1"/>
      <w:marLeft w:val="0"/>
      <w:marRight w:val="0"/>
      <w:marTop w:val="0"/>
      <w:marBottom w:val="0"/>
      <w:divBdr>
        <w:top w:val="none" w:sz="0" w:space="0" w:color="auto"/>
        <w:left w:val="none" w:sz="0" w:space="0" w:color="auto"/>
        <w:bottom w:val="none" w:sz="0" w:space="0" w:color="auto"/>
        <w:right w:val="none" w:sz="0" w:space="0" w:color="auto"/>
      </w:divBdr>
    </w:div>
    <w:div w:id="864832145">
      <w:bodyDiv w:val="1"/>
      <w:marLeft w:val="0"/>
      <w:marRight w:val="0"/>
      <w:marTop w:val="0"/>
      <w:marBottom w:val="0"/>
      <w:divBdr>
        <w:top w:val="none" w:sz="0" w:space="0" w:color="auto"/>
        <w:left w:val="none" w:sz="0" w:space="0" w:color="auto"/>
        <w:bottom w:val="none" w:sz="0" w:space="0" w:color="auto"/>
        <w:right w:val="none" w:sz="0" w:space="0" w:color="auto"/>
      </w:divBdr>
    </w:div>
    <w:div w:id="864900006">
      <w:bodyDiv w:val="1"/>
      <w:marLeft w:val="0"/>
      <w:marRight w:val="0"/>
      <w:marTop w:val="0"/>
      <w:marBottom w:val="0"/>
      <w:divBdr>
        <w:top w:val="none" w:sz="0" w:space="0" w:color="auto"/>
        <w:left w:val="none" w:sz="0" w:space="0" w:color="auto"/>
        <w:bottom w:val="none" w:sz="0" w:space="0" w:color="auto"/>
        <w:right w:val="none" w:sz="0" w:space="0" w:color="auto"/>
      </w:divBdr>
    </w:div>
    <w:div w:id="86490137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4951391">
      <w:bodyDiv w:val="1"/>
      <w:marLeft w:val="0"/>
      <w:marRight w:val="0"/>
      <w:marTop w:val="0"/>
      <w:marBottom w:val="0"/>
      <w:divBdr>
        <w:top w:val="none" w:sz="0" w:space="0" w:color="auto"/>
        <w:left w:val="none" w:sz="0" w:space="0" w:color="auto"/>
        <w:bottom w:val="none" w:sz="0" w:space="0" w:color="auto"/>
        <w:right w:val="none" w:sz="0" w:space="0" w:color="auto"/>
      </w:divBdr>
    </w:div>
    <w:div w:id="864975935">
      <w:bodyDiv w:val="1"/>
      <w:marLeft w:val="0"/>
      <w:marRight w:val="0"/>
      <w:marTop w:val="0"/>
      <w:marBottom w:val="0"/>
      <w:divBdr>
        <w:top w:val="none" w:sz="0" w:space="0" w:color="auto"/>
        <w:left w:val="none" w:sz="0" w:space="0" w:color="auto"/>
        <w:bottom w:val="none" w:sz="0" w:space="0" w:color="auto"/>
        <w:right w:val="none" w:sz="0" w:space="0" w:color="auto"/>
      </w:divBdr>
    </w:div>
    <w:div w:id="865025018">
      <w:bodyDiv w:val="1"/>
      <w:marLeft w:val="0"/>
      <w:marRight w:val="0"/>
      <w:marTop w:val="0"/>
      <w:marBottom w:val="0"/>
      <w:divBdr>
        <w:top w:val="none" w:sz="0" w:space="0" w:color="auto"/>
        <w:left w:val="none" w:sz="0" w:space="0" w:color="auto"/>
        <w:bottom w:val="none" w:sz="0" w:space="0" w:color="auto"/>
        <w:right w:val="none" w:sz="0" w:space="0" w:color="auto"/>
      </w:divBdr>
    </w:div>
    <w:div w:id="865027276">
      <w:bodyDiv w:val="1"/>
      <w:marLeft w:val="0"/>
      <w:marRight w:val="0"/>
      <w:marTop w:val="0"/>
      <w:marBottom w:val="0"/>
      <w:divBdr>
        <w:top w:val="none" w:sz="0" w:space="0" w:color="auto"/>
        <w:left w:val="none" w:sz="0" w:space="0" w:color="auto"/>
        <w:bottom w:val="none" w:sz="0" w:space="0" w:color="auto"/>
        <w:right w:val="none" w:sz="0" w:space="0" w:color="auto"/>
      </w:divBdr>
    </w:div>
    <w:div w:id="865211515">
      <w:bodyDiv w:val="1"/>
      <w:marLeft w:val="0"/>
      <w:marRight w:val="0"/>
      <w:marTop w:val="0"/>
      <w:marBottom w:val="0"/>
      <w:divBdr>
        <w:top w:val="none" w:sz="0" w:space="0" w:color="auto"/>
        <w:left w:val="none" w:sz="0" w:space="0" w:color="auto"/>
        <w:bottom w:val="none" w:sz="0" w:space="0" w:color="auto"/>
        <w:right w:val="none" w:sz="0" w:space="0" w:color="auto"/>
      </w:divBdr>
    </w:div>
    <w:div w:id="865214049">
      <w:bodyDiv w:val="1"/>
      <w:marLeft w:val="0"/>
      <w:marRight w:val="0"/>
      <w:marTop w:val="0"/>
      <w:marBottom w:val="0"/>
      <w:divBdr>
        <w:top w:val="none" w:sz="0" w:space="0" w:color="auto"/>
        <w:left w:val="none" w:sz="0" w:space="0" w:color="auto"/>
        <w:bottom w:val="none" w:sz="0" w:space="0" w:color="auto"/>
        <w:right w:val="none" w:sz="0" w:space="0" w:color="auto"/>
      </w:divBdr>
    </w:div>
    <w:div w:id="865295061">
      <w:bodyDiv w:val="1"/>
      <w:marLeft w:val="0"/>
      <w:marRight w:val="0"/>
      <w:marTop w:val="0"/>
      <w:marBottom w:val="0"/>
      <w:divBdr>
        <w:top w:val="none" w:sz="0" w:space="0" w:color="auto"/>
        <w:left w:val="none" w:sz="0" w:space="0" w:color="auto"/>
        <w:bottom w:val="none" w:sz="0" w:space="0" w:color="auto"/>
        <w:right w:val="none" w:sz="0" w:space="0" w:color="auto"/>
      </w:divBdr>
    </w:div>
    <w:div w:id="865559529">
      <w:bodyDiv w:val="1"/>
      <w:marLeft w:val="0"/>
      <w:marRight w:val="0"/>
      <w:marTop w:val="0"/>
      <w:marBottom w:val="0"/>
      <w:divBdr>
        <w:top w:val="none" w:sz="0" w:space="0" w:color="auto"/>
        <w:left w:val="none" w:sz="0" w:space="0" w:color="auto"/>
        <w:bottom w:val="none" w:sz="0" w:space="0" w:color="auto"/>
        <w:right w:val="none" w:sz="0" w:space="0" w:color="auto"/>
      </w:divBdr>
    </w:div>
    <w:div w:id="865631027">
      <w:bodyDiv w:val="1"/>
      <w:marLeft w:val="0"/>
      <w:marRight w:val="0"/>
      <w:marTop w:val="0"/>
      <w:marBottom w:val="0"/>
      <w:divBdr>
        <w:top w:val="none" w:sz="0" w:space="0" w:color="auto"/>
        <w:left w:val="none" w:sz="0" w:space="0" w:color="auto"/>
        <w:bottom w:val="none" w:sz="0" w:space="0" w:color="auto"/>
        <w:right w:val="none" w:sz="0" w:space="0" w:color="auto"/>
      </w:divBdr>
    </w:div>
    <w:div w:id="865754329">
      <w:bodyDiv w:val="1"/>
      <w:marLeft w:val="0"/>
      <w:marRight w:val="0"/>
      <w:marTop w:val="0"/>
      <w:marBottom w:val="0"/>
      <w:divBdr>
        <w:top w:val="none" w:sz="0" w:space="0" w:color="auto"/>
        <w:left w:val="none" w:sz="0" w:space="0" w:color="auto"/>
        <w:bottom w:val="none" w:sz="0" w:space="0" w:color="auto"/>
        <w:right w:val="none" w:sz="0" w:space="0" w:color="auto"/>
      </w:divBdr>
    </w:div>
    <w:div w:id="865797796">
      <w:bodyDiv w:val="1"/>
      <w:marLeft w:val="0"/>
      <w:marRight w:val="0"/>
      <w:marTop w:val="0"/>
      <w:marBottom w:val="0"/>
      <w:divBdr>
        <w:top w:val="none" w:sz="0" w:space="0" w:color="auto"/>
        <w:left w:val="none" w:sz="0" w:space="0" w:color="auto"/>
        <w:bottom w:val="none" w:sz="0" w:space="0" w:color="auto"/>
        <w:right w:val="none" w:sz="0" w:space="0" w:color="auto"/>
      </w:divBdr>
    </w:div>
    <w:div w:id="865828003">
      <w:bodyDiv w:val="1"/>
      <w:marLeft w:val="0"/>
      <w:marRight w:val="0"/>
      <w:marTop w:val="0"/>
      <w:marBottom w:val="0"/>
      <w:divBdr>
        <w:top w:val="none" w:sz="0" w:space="0" w:color="auto"/>
        <w:left w:val="none" w:sz="0" w:space="0" w:color="auto"/>
        <w:bottom w:val="none" w:sz="0" w:space="0" w:color="auto"/>
        <w:right w:val="none" w:sz="0" w:space="0" w:color="auto"/>
      </w:divBdr>
    </w:div>
    <w:div w:id="865867051">
      <w:bodyDiv w:val="1"/>
      <w:marLeft w:val="0"/>
      <w:marRight w:val="0"/>
      <w:marTop w:val="0"/>
      <w:marBottom w:val="0"/>
      <w:divBdr>
        <w:top w:val="none" w:sz="0" w:space="0" w:color="auto"/>
        <w:left w:val="none" w:sz="0" w:space="0" w:color="auto"/>
        <w:bottom w:val="none" w:sz="0" w:space="0" w:color="auto"/>
        <w:right w:val="none" w:sz="0" w:space="0" w:color="auto"/>
      </w:divBdr>
    </w:div>
    <w:div w:id="865943262">
      <w:bodyDiv w:val="1"/>
      <w:marLeft w:val="0"/>
      <w:marRight w:val="0"/>
      <w:marTop w:val="0"/>
      <w:marBottom w:val="0"/>
      <w:divBdr>
        <w:top w:val="none" w:sz="0" w:space="0" w:color="auto"/>
        <w:left w:val="none" w:sz="0" w:space="0" w:color="auto"/>
        <w:bottom w:val="none" w:sz="0" w:space="0" w:color="auto"/>
        <w:right w:val="none" w:sz="0" w:space="0" w:color="auto"/>
      </w:divBdr>
    </w:div>
    <w:div w:id="866140260">
      <w:bodyDiv w:val="1"/>
      <w:marLeft w:val="0"/>
      <w:marRight w:val="0"/>
      <w:marTop w:val="0"/>
      <w:marBottom w:val="0"/>
      <w:divBdr>
        <w:top w:val="none" w:sz="0" w:space="0" w:color="auto"/>
        <w:left w:val="none" w:sz="0" w:space="0" w:color="auto"/>
        <w:bottom w:val="none" w:sz="0" w:space="0" w:color="auto"/>
        <w:right w:val="none" w:sz="0" w:space="0" w:color="auto"/>
      </w:divBdr>
    </w:div>
    <w:div w:id="866480103">
      <w:bodyDiv w:val="1"/>
      <w:marLeft w:val="0"/>
      <w:marRight w:val="0"/>
      <w:marTop w:val="0"/>
      <w:marBottom w:val="0"/>
      <w:divBdr>
        <w:top w:val="none" w:sz="0" w:space="0" w:color="auto"/>
        <w:left w:val="none" w:sz="0" w:space="0" w:color="auto"/>
        <w:bottom w:val="none" w:sz="0" w:space="0" w:color="auto"/>
        <w:right w:val="none" w:sz="0" w:space="0" w:color="auto"/>
      </w:divBdr>
    </w:div>
    <w:div w:id="866523963">
      <w:bodyDiv w:val="1"/>
      <w:marLeft w:val="0"/>
      <w:marRight w:val="0"/>
      <w:marTop w:val="0"/>
      <w:marBottom w:val="0"/>
      <w:divBdr>
        <w:top w:val="none" w:sz="0" w:space="0" w:color="auto"/>
        <w:left w:val="none" w:sz="0" w:space="0" w:color="auto"/>
        <w:bottom w:val="none" w:sz="0" w:space="0" w:color="auto"/>
        <w:right w:val="none" w:sz="0" w:space="0" w:color="auto"/>
      </w:divBdr>
    </w:div>
    <w:div w:id="866865813">
      <w:bodyDiv w:val="1"/>
      <w:marLeft w:val="0"/>
      <w:marRight w:val="0"/>
      <w:marTop w:val="0"/>
      <w:marBottom w:val="0"/>
      <w:divBdr>
        <w:top w:val="none" w:sz="0" w:space="0" w:color="auto"/>
        <w:left w:val="none" w:sz="0" w:space="0" w:color="auto"/>
        <w:bottom w:val="none" w:sz="0" w:space="0" w:color="auto"/>
        <w:right w:val="none" w:sz="0" w:space="0" w:color="auto"/>
      </w:divBdr>
    </w:div>
    <w:div w:id="866941913">
      <w:bodyDiv w:val="1"/>
      <w:marLeft w:val="0"/>
      <w:marRight w:val="0"/>
      <w:marTop w:val="0"/>
      <w:marBottom w:val="0"/>
      <w:divBdr>
        <w:top w:val="none" w:sz="0" w:space="0" w:color="auto"/>
        <w:left w:val="none" w:sz="0" w:space="0" w:color="auto"/>
        <w:bottom w:val="none" w:sz="0" w:space="0" w:color="auto"/>
        <w:right w:val="none" w:sz="0" w:space="0" w:color="auto"/>
      </w:divBdr>
    </w:div>
    <w:div w:id="867453641">
      <w:bodyDiv w:val="1"/>
      <w:marLeft w:val="0"/>
      <w:marRight w:val="0"/>
      <w:marTop w:val="0"/>
      <w:marBottom w:val="0"/>
      <w:divBdr>
        <w:top w:val="none" w:sz="0" w:space="0" w:color="auto"/>
        <w:left w:val="none" w:sz="0" w:space="0" w:color="auto"/>
        <w:bottom w:val="none" w:sz="0" w:space="0" w:color="auto"/>
        <w:right w:val="none" w:sz="0" w:space="0" w:color="auto"/>
      </w:divBdr>
    </w:div>
    <w:div w:id="867832209">
      <w:bodyDiv w:val="1"/>
      <w:marLeft w:val="0"/>
      <w:marRight w:val="0"/>
      <w:marTop w:val="0"/>
      <w:marBottom w:val="0"/>
      <w:divBdr>
        <w:top w:val="none" w:sz="0" w:space="0" w:color="auto"/>
        <w:left w:val="none" w:sz="0" w:space="0" w:color="auto"/>
        <w:bottom w:val="none" w:sz="0" w:space="0" w:color="auto"/>
        <w:right w:val="none" w:sz="0" w:space="0" w:color="auto"/>
      </w:divBdr>
    </w:div>
    <w:div w:id="867909359">
      <w:bodyDiv w:val="1"/>
      <w:marLeft w:val="0"/>
      <w:marRight w:val="0"/>
      <w:marTop w:val="0"/>
      <w:marBottom w:val="0"/>
      <w:divBdr>
        <w:top w:val="none" w:sz="0" w:space="0" w:color="auto"/>
        <w:left w:val="none" w:sz="0" w:space="0" w:color="auto"/>
        <w:bottom w:val="none" w:sz="0" w:space="0" w:color="auto"/>
        <w:right w:val="none" w:sz="0" w:space="0" w:color="auto"/>
      </w:divBdr>
    </w:div>
    <w:div w:id="867910769">
      <w:bodyDiv w:val="1"/>
      <w:marLeft w:val="0"/>
      <w:marRight w:val="0"/>
      <w:marTop w:val="0"/>
      <w:marBottom w:val="0"/>
      <w:divBdr>
        <w:top w:val="none" w:sz="0" w:space="0" w:color="auto"/>
        <w:left w:val="none" w:sz="0" w:space="0" w:color="auto"/>
        <w:bottom w:val="none" w:sz="0" w:space="0" w:color="auto"/>
        <w:right w:val="none" w:sz="0" w:space="0" w:color="auto"/>
      </w:divBdr>
    </w:div>
    <w:div w:id="868185912">
      <w:bodyDiv w:val="1"/>
      <w:marLeft w:val="0"/>
      <w:marRight w:val="0"/>
      <w:marTop w:val="0"/>
      <w:marBottom w:val="0"/>
      <w:divBdr>
        <w:top w:val="none" w:sz="0" w:space="0" w:color="auto"/>
        <w:left w:val="none" w:sz="0" w:space="0" w:color="auto"/>
        <w:bottom w:val="none" w:sz="0" w:space="0" w:color="auto"/>
        <w:right w:val="none" w:sz="0" w:space="0" w:color="auto"/>
      </w:divBdr>
    </w:div>
    <w:div w:id="868297199">
      <w:bodyDiv w:val="1"/>
      <w:marLeft w:val="0"/>
      <w:marRight w:val="0"/>
      <w:marTop w:val="0"/>
      <w:marBottom w:val="0"/>
      <w:divBdr>
        <w:top w:val="none" w:sz="0" w:space="0" w:color="auto"/>
        <w:left w:val="none" w:sz="0" w:space="0" w:color="auto"/>
        <w:bottom w:val="none" w:sz="0" w:space="0" w:color="auto"/>
        <w:right w:val="none" w:sz="0" w:space="0" w:color="auto"/>
      </w:divBdr>
    </w:div>
    <w:div w:id="868489636">
      <w:bodyDiv w:val="1"/>
      <w:marLeft w:val="0"/>
      <w:marRight w:val="0"/>
      <w:marTop w:val="0"/>
      <w:marBottom w:val="0"/>
      <w:divBdr>
        <w:top w:val="none" w:sz="0" w:space="0" w:color="auto"/>
        <w:left w:val="none" w:sz="0" w:space="0" w:color="auto"/>
        <w:bottom w:val="none" w:sz="0" w:space="0" w:color="auto"/>
        <w:right w:val="none" w:sz="0" w:space="0" w:color="auto"/>
      </w:divBdr>
    </w:div>
    <w:div w:id="868640817">
      <w:bodyDiv w:val="1"/>
      <w:marLeft w:val="0"/>
      <w:marRight w:val="0"/>
      <w:marTop w:val="0"/>
      <w:marBottom w:val="0"/>
      <w:divBdr>
        <w:top w:val="none" w:sz="0" w:space="0" w:color="auto"/>
        <w:left w:val="none" w:sz="0" w:space="0" w:color="auto"/>
        <w:bottom w:val="none" w:sz="0" w:space="0" w:color="auto"/>
        <w:right w:val="none" w:sz="0" w:space="0" w:color="auto"/>
      </w:divBdr>
    </w:div>
    <w:div w:id="868687862">
      <w:bodyDiv w:val="1"/>
      <w:marLeft w:val="0"/>
      <w:marRight w:val="0"/>
      <w:marTop w:val="0"/>
      <w:marBottom w:val="0"/>
      <w:divBdr>
        <w:top w:val="none" w:sz="0" w:space="0" w:color="auto"/>
        <w:left w:val="none" w:sz="0" w:space="0" w:color="auto"/>
        <w:bottom w:val="none" w:sz="0" w:space="0" w:color="auto"/>
        <w:right w:val="none" w:sz="0" w:space="0" w:color="auto"/>
      </w:divBdr>
    </w:div>
    <w:div w:id="869227734">
      <w:bodyDiv w:val="1"/>
      <w:marLeft w:val="0"/>
      <w:marRight w:val="0"/>
      <w:marTop w:val="0"/>
      <w:marBottom w:val="0"/>
      <w:divBdr>
        <w:top w:val="none" w:sz="0" w:space="0" w:color="auto"/>
        <w:left w:val="none" w:sz="0" w:space="0" w:color="auto"/>
        <w:bottom w:val="none" w:sz="0" w:space="0" w:color="auto"/>
        <w:right w:val="none" w:sz="0" w:space="0" w:color="auto"/>
      </w:divBdr>
    </w:div>
    <w:div w:id="869296524">
      <w:bodyDiv w:val="1"/>
      <w:marLeft w:val="0"/>
      <w:marRight w:val="0"/>
      <w:marTop w:val="0"/>
      <w:marBottom w:val="0"/>
      <w:divBdr>
        <w:top w:val="none" w:sz="0" w:space="0" w:color="auto"/>
        <w:left w:val="none" w:sz="0" w:space="0" w:color="auto"/>
        <w:bottom w:val="none" w:sz="0" w:space="0" w:color="auto"/>
        <w:right w:val="none" w:sz="0" w:space="0" w:color="auto"/>
      </w:divBdr>
    </w:div>
    <w:div w:id="869297538">
      <w:bodyDiv w:val="1"/>
      <w:marLeft w:val="0"/>
      <w:marRight w:val="0"/>
      <w:marTop w:val="0"/>
      <w:marBottom w:val="0"/>
      <w:divBdr>
        <w:top w:val="none" w:sz="0" w:space="0" w:color="auto"/>
        <w:left w:val="none" w:sz="0" w:space="0" w:color="auto"/>
        <w:bottom w:val="none" w:sz="0" w:space="0" w:color="auto"/>
        <w:right w:val="none" w:sz="0" w:space="0" w:color="auto"/>
      </w:divBdr>
    </w:div>
    <w:div w:id="869924932">
      <w:bodyDiv w:val="1"/>
      <w:marLeft w:val="0"/>
      <w:marRight w:val="0"/>
      <w:marTop w:val="0"/>
      <w:marBottom w:val="0"/>
      <w:divBdr>
        <w:top w:val="none" w:sz="0" w:space="0" w:color="auto"/>
        <w:left w:val="none" w:sz="0" w:space="0" w:color="auto"/>
        <w:bottom w:val="none" w:sz="0" w:space="0" w:color="auto"/>
        <w:right w:val="none" w:sz="0" w:space="0" w:color="auto"/>
      </w:divBdr>
    </w:div>
    <w:div w:id="870218873">
      <w:bodyDiv w:val="1"/>
      <w:marLeft w:val="0"/>
      <w:marRight w:val="0"/>
      <w:marTop w:val="0"/>
      <w:marBottom w:val="0"/>
      <w:divBdr>
        <w:top w:val="none" w:sz="0" w:space="0" w:color="auto"/>
        <w:left w:val="none" w:sz="0" w:space="0" w:color="auto"/>
        <w:bottom w:val="none" w:sz="0" w:space="0" w:color="auto"/>
        <w:right w:val="none" w:sz="0" w:space="0" w:color="auto"/>
      </w:divBdr>
    </w:div>
    <w:div w:id="870342808">
      <w:bodyDiv w:val="1"/>
      <w:marLeft w:val="0"/>
      <w:marRight w:val="0"/>
      <w:marTop w:val="0"/>
      <w:marBottom w:val="0"/>
      <w:divBdr>
        <w:top w:val="none" w:sz="0" w:space="0" w:color="auto"/>
        <w:left w:val="none" w:sz="0" w:space="0" w:color="auto"/>
        <w:bottom w:val="none" w:sz="0" w:space="0" w:color="auto"/>
        <w:right w:val="none" w:sz="0" w:space="0" w:color="auto"/>
      </w:divBdr>
    </w:div>
    <w:div w:id="870454759">
      <w:bodyDiv w:val="1"/>
      <w:marLeft w:val="0"/>
      <w:marRight w:val="0"/>
      <w:marTop w:val="0"/>
      <w:marBottom w:val="0"/>
      <w:divBdr>
        <w:top w:val="none" w:sz="0" w:space="0" w:color="auto"/>
        <w:left w:val="none" w:sz="0" w:space="0" w:color="auto"/>
        <w:bottom w:val="none" w:sz="0" w:space="0" w:color="auto"/>
        <w:right w:val="none" w:sz="0" w:space="0" w:color="auto"/>
      </w:divBdr>
    </w:div>
    <w:div w:id="870610058">
      <w:bodyDiv w:val="1"/>
      <w:marLeft w:val="0"/>
      <w:marRight w:val="0"/>
      <w:marTop w:val="0"/>
      <w:marBottom w:val="0"/>
      <w:divBdr>
        <w:top w:val="none" w:sz="0" w:space="0" w:color="auto"/>
        <w:left w:val="none" w:sz="0" w:space="0" w:color="auto"/>
        <w:bottom w:val="none" w:sz="0" w:space="0" w:color="auto"/>
        <w:right w:val="none" w:sz="0" w:space="0" w:color="auto"/>
      </w:divBdr>
    </w:div>
    <w:div w:id="870729264">
      <w:bodyDiv w:val="1"/>
      <w:marLeft w:val="0"/>
      <w:marRight w:val="0"/>
      <w:marTop w:val="0"/>
      <w:marBottom w:val="0"/>
      <w:divBdr>
        <w:top w:val="none" w:sz="0" w:space="0" w:color="auto"/>
        <w:left w:val="none" w:sz="0" w:space="0" w:color="auto"/>
        <w:bottom w:val="none" w:sz="0" w:space="0" w:color="auto"/>
        <w:right w:val="none" w:sz="0" w:space="0" w:color="auto"/>
      </w:divBdr>
    </w:div>
    <w:div w:id="870798662">
      <w:bodyDiv w:val="1"/>
      <w:marLeft w:val="0"/>
      <w:marRight w:val="0"/>
      <w:marTop w:val="0"/>
      <w:marBottom w:val="0"/>
      <w:divBdr>
        <w:top w:val="none" w:sz="0" w:space="0" w:color="auto"/>
        <w:left w:val="none" w:sz="0" w:space="0" w:color="auto"/>
        <w:bottom w:val="none" w:sz="0" w:space="0" w:color="auto"/>
        <w:right w:val="none" w:sz="0" w:space="0" w:color="auto"/>
      </w:divBdr>
    </w:div>
    <w:div w:id="871041405">
      <w:bodyDiv w:val="1"/>
      <w:marLeft w:val="0"/>
      <w:marRight w:val="0"/>
      <w:marTop w:val="0"/>
      <w:marBottom w:val="0"/>
      <w:divBdr>
        <w:top w:val="none" w:sz="0" w:space="0" w:color="auto"/>
        <w:left w:val="none" w:sz="0" w:space="0" w:color="auto"/>
        <w:bottom w:val="none" w:sz="0" w:space="0" w:color="auto"/>
        <w:right w:val="none" w:sz="0" w:space="0" w:color="auto"/>
      </w:divBdr>
    </w:div>
    <w:div w:id="871306064">
      <w:bodyDiv w:val="1"/>
      <w:marLeft w:val="0"/>
      <w:marRight w:val="0"/>
      <w:marTop w:val="0"/>
      <w:marBottom w:val="0"/>
      <w:divBdr>
        <w:top w:val="none" w:sz="0" w:space="0" w:color="auto"/>
        <w:left w:val="none" w:sz="0" w:space="0" w:color="auto"/>
        <w:bottom w:val="none" w:sz="0" w:space="0" w:color="auto"/>
        <w:right w:val="none" w:sz="0" w:space="0" w:color="auto"/>
      </w:divBdr>
    </w:div>
    <w:div w:id="871384416">
      <w:bodyDiv w:val="1"/>
      <w:marLeft w:val="0"/>
      <w:marRight w:val="0"/>
      <w:marTop w:val="0"/>
      <w:marBottom w:val="0"/>
      <w:divBdr>
        <w:top w:val="none" w:sz="0" w:space="0" w:color="auto"/>
        <w:left w:val="none" w:sz="0" w:space="0" w:color="auto"/>
        <w:bottom w:val="none" w:sz="0" w:space="0" w:color="auto"/>
        <w:right w:val="none" w:sz="0" w:space="0" w:color="auto"/>
      </w:divBdr>
    </w:div>
    <w:div w:id="871771313">
      <w:bodyDiv w:val="1"/>
      <w:marLeft w:val="0"/>
      <w:marRight w:val="0"/>
      <w:marTop w:val="0"/>
      <w:marBottom w:val="0"/>
      <w:divBdr>
        <w:top w:val="none" w:sz="0" w:space="0" w:color="auto"/>
        <w:left w:val="none" w:sz="0" w:space="0" w:color="auto"/>
        <w:bottom w:val="none" w:sz="0" w:space="0" w:color="auto"/>
        <w:right w:val="none" w:sz="0" w:space="0" w:color="auto"/>
      </w:divBdr>
    </w:div>
    <w:div w:id="872113526">
      <w:bodyDiv w:val="1"/>
      <w:marLeft w:val="0"/>
      <w:marRight w:val="0"/>
      <w:marTop w:val="0"/>
      <w:marBottom w:val="0"/>
      <w:divBdr>
        <w:top w:val="none" w:sz="0" w:space="0" w:color="auto"/>
        <w:left w:val="none" w:sz="0" w:space="0" w:color="auto"/>
        <w:bottom w:val="none" w:sz="0" w:space="0" w:color="auto"/>
        <w:right w:val="none" w:sz="0" w:space="0" w:color="auto"/>
      </w:divBdr>
    </w:div>
    <w:div w:id="872183273">
      <w:bodyDiv w:val="1"/>
      <w:marLeft w:val="0"/>
      <w:marRight w:val="0"/>
      <w:marTop w:val="0"/>
      <w:marBottom w:val="0"/>
      <w:divBdr>
        <w:top w:val="none" w:sz="0" w:space="0" w:color="auto"/>
        <w:left w:val="none" w:sz="0" w:space="0" w:color="auto"/>
        <w:bottom w:val="none" w:sz="0" w:space="0" w:color="auto"/>
        <w:right w:val="none" w:sz="0" w:space="0" w:color="auto"/>
      </w:divBdr>
    </w:div>
    <w:div w:id="872617227">
      <w:bodyDiv w:val="1"/>
      <w:marLeft w:val="0"/>
      <w:marRight w:val="0"/>
      <w:marTop w:val="0"/>
      <w:marBottom w:val="0"/>
      <w:divBdr>
        <w:top w:val="none" w:sz="0" w:space="0" w:color="auto"/>
        <w:left w:val="none" w:sz="0" w:space="0" w:color="auto"/>
        <w:bottom w:val="none" w:sz="0" w:space="0" w:color="auto"/>
        <w:right w:val="none" w:sz="0" w:space="0" w:color="auto"/>
      </w:divBdr>
    </w:div>
    <w:div w:id="872690169">
      <w:bodyDiv w:val="1"/>
      <w:marLeft w:val="0"/>
      <w:marRight w:val="0"/>
      <w:marTop w:val="0"/>
      <w:marBottom w:val="0"/>
      <w:divBdr>
        <w:top w:val="none" w:sz="0" w:space="0" w:color="auto"/>
        <w:left w:val="none" w:sz="0" w:space="0" w:color="auto"/>
        <w:bottom w:val="none" w:sz="0" w:space="0" w:color="auto"/>
        <w:right w:val="none" w:sz="0" w:space="0" w:color="auto"/>
      </w:divBdr>
    </w:div>
    <w:div w:id="872763201">
      <w:bodyDiv w:val="1"/>
      <w:marLeft w:val="0"/>
      <w:marRight w:val="0"/>
      <w:marTop w:val="0"/>
      <w:marBottom w:val="0"/>
      <w:divBdr>
        <w:top w:val="none" w:sz="0" w:space="0" w:color="auto"/>
        <w:left w:val="none" w:sz="0" w:space="0" w:color="auto"/>
        <w:bottom w:val="none" w:sz="0" w:space="0" w:color="auto"/>
        <w:right w:val="none" w:sz="0" w:space="0" w:color="auto"/>
      </w:divBdr>
    </w:div>
    <w:div w:id="872882069">
      <w:bodyDiv w:val="1"/>
      <w:marLeft w:val="0"/>
      <w:marRight w:val="0"/>
      <w:marTop w:val="0"/>
      <w:marBottom w:val="0"/>
      <w:divBdr>
        <w:top w:val="none" w:sz="0" w:space="0" w:color="auto"/>
        <w:left w:val="none" w:sz="0" w:space="0" w:color="auto"/>
        <w:bottom w:val="none" w:sz="0" w:space="0" w:color="auto"/>
        <w:right w:val="none" w:sz="0" w:space="0" w:color="auto"/>
      </w:divBdr>
    </w:div>
    <w:div w:id="873150639">
      <w:bodyDiv w:val="1"/>
      <w:marLeft w:val="0"/>
      <w:marRight w:val="0"/>
      <w:marTop w:val="0"/>
      <w:marBottom w:val="0"/>
      <w:divBdr>
        <w:top w:val="none" w:sz="0" w:space="0" w:color="auto"/>
        <w:left w:val="none" w:sz="0" w:space="0" w:color="auto"/>
        <w:bottom w:val="none" w:sz="0" w:space="0" w:color="auto"/>
        <w:right w:val="none" w:sz="0" w:space="0" w:color="auto"/>
      </w:divBdr>
    </w:div>
    <w:div w:id="873231017">
      <w:bodyDiv w:val="1"/>
      <w:marLeft w:val="0"/>
      <w:marRight w:val="0"/>
      <w:marTop w:val="0"/>
      <w:marBottom w:val="0"/>
      <w:divBdr>
        <w:top w:val="none" w:sz="0" w:space="0" w:color="auto"/>
        <w:left w:val="none" w:sz="0" w:space="0" w:color="auto"/>
        <w:bottom w:val="none" w:sz="0" w:space="0" w:color="auto"/>
        <w:right w:val="none" w:sz="0" w:space="0" w:color="auto"/>
      </w:divBdr>
    </w:div>
    <w:div w:id="873275348">
      <w:bodyDiv w:val="1"/>
      <w:marLeft w:val="0"/>
      <w:marRight w:val="0"/>
      <w:marTop w:val="0"/>
      <w:marBottom w:val="0"/>
      <w:divBdr>
        <w:top w:val="none" w:sz="0" w:space="0" w:color="auto"/>
        <w:left w:val="none" w:sz="0" w:space="0" w:color="auto"/>
        <w:bottom w:val="none" w:sz="0" w:space="0" w:color="auto"/>
        <w:right w:val="none" w:sz="0" w:space="0" w:color="auto"/>
      </w:divBdr>
    </w:div>
    <w:div w:id="873352193">
      <w:bodyDiv w:val="1"/>
      <w:marLeft w:val="0"/>
      <w:marRight w:val="0"/>
      <w:marTop w:val="0"/>
      <w:marBottom w:val="0"/>
      <w:divBdr>
        <w:top w:val="none" w:sz="0" w:space="0" w:color="auto"/>
        <w:left w:val="none" w:sz="0" w:space="0" w:color="auto"/>
        <w:bottom w:val="none" w:sz="0" w:space="0" w:color="auto"/>
        <w:right w:val="none" w:sz="0" w:space="0" w:color="auto"/>
      </w:divBdr>
    </w:div>
    <w:div w:id="873536857">
      <w:bodyDiv w:val="1"/>
      <w:marLeft w:val="0"/>
      <w:marRight w:val="0"/>
      <w:marTop w:val="0"/>
      <w:marBottom w:val="0"/>
      <w:divBdr>
        <w:top w:val="none" w:sz="0" w:space="0" w:color="auto"/>
        <w:left w:val="none" w:sz="0" w:space="0" w:color="auto"/>
        <w:bottom w:val="none" w:sz="0" w:space="0" w:color="auto"/>
        <w:right w:val="none" w:sz="0" w:space="0" w:color="auto"/>
      </w:divBdr>
    </w:div>
    <w:div w:id="873731678">
      <w:bodyDiv w:val="1"/>
      <w:marLeft w:val="0"/>
      <w:marRight w:val="0"/>
      <w:marTop w:val="0"/>
      <w:marBottom w:val="0"/>
      <w:divBdr>
        <w:top w:val="none" w:sz="0" w:space="0" w:color="auto"/>
        <w:left w:val="none" w:sz="0" w:space="0" w:color="auto"/>
        <w:bottom w:val="none" w:sz="0" w:space="0" w:color="auto"/>
        <w:right w:val="none" w:sz="0" w:space="0" w:color="auto"/>
      </w:divBdr>
    </w:div>
    <w:div w:id="874081196">
      <w:bodyDiv w:val="1"/>
      <w:marLeft w:val="0"/>
      <w:marRight w:val="0"/>
      <w:marTop w:val="0"/>
      <w:marBottom w:val="0"/>
      <w:divBdr>
        <w:top w:val="none" w:sz="0" w:space="0" w:color="auto"/>
        <w:left w:val="none" w:sz="0" w:space="0" w:color="auto"/>
        <w:bottom w:val="none" w:sz="0" w:space="0" w:color="auto"/>
        <w:right w:val="none" w:sz="0" w:space="0" w:color="auto"/>
      </w:divBdr>
    </w:div>
    <w:div w:id="874082637">
      <w:bodyDiv w:val="1"/>
      <w:marLeft w:val="0"/>
      <w:marRight w:val="0"/>
      <w:marTop w:val="0"/>
      <w:marBottom w:val="0"/>
      <w:divBdr>
        <w:top w:val="none" w:sz="0" w:space="0" w:color="auto"/>
        <w:left w:val="none" w:sz="0" w:space="0" w:color="auto"/>
        <w:bottom w:val="none" w:sz="0" w:space="0" w:color="auto"/>
        <w:right w:val="none" w:sz="0" w:space="0" w:color="auto"/>
      </w:divBdr>
    </w:div>
    <w:div w:id="874121167">
      <w:bodyDiv w:val="1"/>
      <w:marLeft w:val="0"/>
      <w:marRight w:val="0"/>
      <w:marTop w:val="0"/>
      <w:marBottom w:val="0"/>
      <w:divBdr>
        <w:top w:val="none" w:sz="0" w:space="0" w:color="auto"/>
        <w:left w:val="none" w:sz="0" w:space="0" w:color="auto"/>
        <w:bottom w:val="none" w:sz="0" w:space="0" w:color="auto"/>
        <w:right w:val="none" w:sz="0" w:space="0" w:color="auto"/>
      </w:divBdr>
    </w:div>
    <w:div w:id="874194500">
      <w:bodyDiv w:val="1"/>
      <w:marLeft w:val="0"/>
      <w:marRight w:val="0"/>
      <w:marTop w:val="0"/>
      <w:marBottom w:val="0"/>
      <w:divBdr>
        <w:top w:val="none" w:sz="0" w:space="0" w:color="auto"/>
        <w:left w:val="none" w:sz="0" w:space="0" w:color="auto"/>
        <w:bottom w:val="none" w:sz="0" w:space="0" w:color="auto"/>
        <w:right w:val="none" w:sz="0" w:space="0" w:color="auto"/>
      </w:divBdr>
    </w:div>
    <w:div w:id="874272598">
      <w:bodyDiv w:val="1"/>
      <w:marLeft w:val="0"/>
      <w:marRight w:val="0"/>
      <w:marTop w:val="0"/>
      <w:marBottom w:val="0"/>
      <w:divBdr>
        <w:top w:val="none" w:sz="0" w:space="0" w:color="auto"/>
        <w:left w:val="none" w:sz="0" w:space="0" w:color="auto"/>
        <w:bottom w:val="none" w:sz="0" w:space="0" w:color="auto"/>
        <w:right w:val="none" w:sz="0" w:space="0" w:color="auto"/>
      </w:divBdr>
    </w:div>
    <w:div w:id="874654365">
      <w:bodyDiv w:val="1"/>
      <w:marLeft w:val="0"/>
      <w:marRight w:val="0"/>
      <w:marTop w:val="0"/>
      <w:marBottom w:val="0"/>
      <w:divBdr>
        <w:top w:val="none" w:sz="0" w:space="0" w:color="auto"/>
        <w:left w:val="none" w:sz="0" w:space="0" w:color="auto"/>
        <w:bottom w:val="none" w:sz="0" w:space="0" w:color="auto"/>
        <w:right w:val="none" w:sz="0" w:space="0" w:color="auto"/>
      </w:divBdr>
    </w:div>
    <w:div w:id="874775061">
      <w:bodyDiv w:val="1"/>
      <w:marLeft w:val="0"/>
      <w:marRight w:val="0"/>
      <w:marTop w:val="0"/>
      <w:marBottom w:val="0"/>
      <w:divBdr>
        <w:top w:val="none" w:sz="0" w:space="0" w:color="auto"/>
        <w:left w:val="none" w:sz="0" w:space="0" w:color="auto"/>
        <w:bottom w:val="none" w:sz="0" w:space="0" w:color="auto"/>
        <w:right w:val="none" w:sz="0" w:space="0" w:color="auto"/>
      </w:divBdr>
    </w:div>
    <w:div w:id="874999084">
      <w:bodyDiv w:val="1"/>
      <w:marLeft w:val="0"/>
      <w:marRight w:val="0"/>
      <w:marTop w:val="0"/>
      <w:marBottom w:val="0"/>
      <w:divBdr>
        <w:top w:val="none" w:sz="0" w:space="0" w:color="auto"/>
        <w:left w:val="none" w:sz="0" w:space="0" w:color="auto"/>
        <w:bottom w:val="none" w:sz="0" w:space="0" w:color="auto"/>
        <w:right w:val="none" w:sz="0" w:space="0" w:color="auto"/>
      </w:divBdr>
    </w:div>
    <w:div w:id="875000081">
      <w:bodyDiv w:val="1"/>
      <w:marLeft w:val="0"/>
      <w:marRight w:val="0"/>
      <w:marTop w:val="0"/>
      <w:marBottom w:val="0"/>
      <w:divBdr>
        <w:top w:val="none" w:sz="0" w:space="0" w:color="auto"/>
        <w:left w:val="none" w:sz="0" w:space="0" w:color="auto"/>
        <w:bottom w:val="none" w:sz="0" w:space="0" w:color="auto"/>
        <w:right w:val="none" w:sz="0" w:space="0" w:color="auto"/>
      </w:divBdr>
    </w:div>
    <w:div w:id="875195200">
      <w:bodyDiv w:val="1"/>
      <w:marLeft w:val="0"/>
      <w:marRight w:val="0"/>
      <w:marTop w:val="0"/>
      <w:marBottom w:val="0"/>
      <w:divBdr>
        <w:top w:val="none" w:sz="0" w:space="0" w:color="auto"/>
        <w:left w:val="none" w:sz="0" w:space="0" w:color="auto"/>
        <w:bottom w:val="none" w:sz="0" w:space="0" w:color="auto"/>
        <w:right w:val="none" w:sz="0" w:space="0" w:color="auto"/>
      </w:divBdr>
    </w:div>
    <w:div w:id="875242995">
      <w:bodyDiv w:val="1"/>
      <w:marLeft w:val="0"/>
      <w:marRight w:val="0"/>
      <w:marTop w:val="0"/>
      <w:marBottom w:val="0"/>
      <w:divBdr>
        <w:top w:val="none" w:sz="0" w:space="0" w:color="auto"/>
        <w:left w:val="none" w:sz="0" w:space="0" w:color="auto"/>
        <w:bottom w:val="none" w:sz="0" w:space="0" w:color="auto"/>
        <w:right w:val="none" w:sz="0" w:space="0" w:color="auto"/>
      </w:divBdr>
    </w:div>
    <w:div w:id="875511628">
      <w:bodyDiv w:val="1"/>
      <w:marLeft w:val="0"/>
      <w:marRight w:val="0"/>
      <w:marTop w:val="0"/>
      <w:marBottom w:val="0"/>
      <w:divBdr>
        <w:top w:val="none" w:sz="0" w:space="0" w:color="auto"/>
        <w:left w:val="none" w:sz="0" w:space="0" w:color="auto"/>
        <w:bottom w:val="none" w:sz="0" w:space="0" w:color="auto"/>
        <w:right w:val="none" w:sz="0" w:space="0" w:color="auto"/>
      </w:divBdr>
    </w:div>
    <w:div w:id="875966310">
      <w:bodyDiv w:val="1"/>
      <w:marLeft w:val="0"/>
      <w:marRight w:val="0"/>
      <w:marTop w:val="0"/>
      <w:marBottom w:val="0"/>
      <w:divBdr>
        <w:top w:val="none" w:sz="0" w:space="0" w:color="auto"/>
        <w:left w:val="none" w:sz="0" w:space="0" w:color="auto"/>
        <w:bottom w:val="none" w:sz="0" w:space="0" w:color="auto"/>
        <w:right w:val="none" w:sz="0" w:space="0" w:color="auto"/>
      </w:divBdr>
    </w:div>
    <w:div w:id="876040156">
      <w:bodyDiv w:val="1"/>
      <w:marLeft w:val="0"/>
      <w:marRight w:val="0"/>
      <w:marTop w:val="0"/>
      <w:marBottom w:val="0"/>
      <w:divBdr>
        <w:top w:val="none" w:sz="0" w:space="0" w:color="auto"/>
        <w:left w:val="none" w:sz="0" w:space="0" w:color="auto"/>
        <w:bottom w:val="none" w:sz="0" w:space="0" w:color="auto"/>
        <w:right w:val="none" w:sz="0" w:space="0" w:color="auto"/>
      </w:divBdr>
    </w:div>
    <w:div w:id="876040887">
      <w:bodyDiv w:val="1"/>
      <w:marLeft w:val="0"/>
      <w:marRight w:val="0"/>
      <w:marTop w:val="0"/>
      <w:marBottom w:val="0"/>
      <w:divBdr>
        <w:top w:val="none" w:sz="0" w:space="0" w:color="auto"/>
        <w:left w:val="none" w:sz="0" w:space="0" w:color="auto"/>
        <w:bottom w:val="none" w:sz="0" w:space="0" w:color="auto"/>
        <w:right w:val="none" w:sz="0" w:space="0" w:color="auto"/>
      </w:divBdr>
    </w:div>
    <w:div w:id="876086068">
      <w:bodyDiv w:val="1"/>
      <w:marLeft w:val="0"/>
      <w:marRight w:val="0"/>
      <w:marTop w:val="0"/>
      <w:marBottom w:val="0"/>
      <w:divBdr>
        <w:top w:val="none" w:sz="0" w:space="0" w:color="auto"/>
        <w:left w:val="none" w:sz="0" w:space="0" w:color="auto"/>
        <w:bottom w:val="none" w:sz="0" w:space="0" w:color="auto"/>
        <w:right w:val="none" w:sz="0" w:space="0" w:color="auto"/>
      </w:divBdr>
    </w:div>
    <w:div w:id="876117937">
      <w:bodyDiv w:val="1"/>
      <w:marLeft w:val="0"/>
      <w:marRight w:val="0"/>
      <w:marTop w:val="0"/>
      <w:marBottom w:val="0"/>
      <w:divBdr>
        <w:top w:val="none" w:sz="0" w:space="0" w:color="auto"/>
        <w:left w:val="none" w:sz="0" w:space="0" w:color="auto"/>
        <w:bottom w:val="none" w:sz="0" w:space="0" w:color="auto"/>
        <w:right w:val="none" w:sz="0" w:space="0" w:color="auto"/>
      </w:divBdr>
    </w:div>
    <w:div w:id="876161646">
      <w:bodyDiv w:val="1"/>
      <w:marLeft w:val="0"/>
      <w:marRight w:val="0"/>
      <w:marTop w:val="0"/>
      <w:marBottom w:val="0"/>
      <w:divBdr>
        <w:top w:val="none" w:sz="0" w:space="0" w:color="auto"/>
        <w:left w:val="none" w:sz="0" w:space="0" w:color="auto"/>
        <w:bottom w:val="none" w:sz="0" w:space="0" w:color="auto"/>
        <w:right w:val="none" w:sz="0" w:space="0" w:color="auto"/>
      </w:divBdr>
    </w:div>
    <w:div w:id="876241685">
      <w:bodyDiv w:val="1"/>
      <w:marLeft w:val="0"/>
      <w:marRight w:val="0"/>
      <w:marTop w:val="0"/>
      <w:marBottom w:val="0"/>
      <w:divBdr>
        <w:top w:val="none" w:sz="0" w:space="0" w:color="auto"/>
        <w:left w:val="none" w:sz="0" w:space="0" w:color="auto"/>
        <w:bottom w:val="none" w:sz="0" w:space="0" w:color="auto"/>
        <w:right w:val="none" w:sz="0" w:space="0" w:color="auto"/>
      </w:divBdr>
    </w:div>
    <w:div w:id="876359820">
      <w:bodyDiv w:val="1"/>
      <w:marLeft w:val="0"/>
      <w:marRight w:val="0"/>
      <w:marTop w:val="0"/>
      <w:marBottom w:val="0"/>
      <w:divBdr>
        <w:top w:val="none" w:sz="0" w:space="0" w:color="auto"/>
        <w:left w:val="none" w:sz="0" w:space="0" w:color="auto"/>
        <w:bottom w:val="none" w:sz="0" w:space="0" w:color="auto"/>
        <w:right w:val="none" w:sz="0" w:space="0" w:color="auto"/>
      </w:divBdr>
    </w:div>
    <w:div w:id="876621278">
      <w:bodyDiv w:val="1"/>
      <w:marLeft w:val="0"/>
      <w:marRight w:val="0"/>
      <w:marTop w:val="0"/>
      <w:marBottom w:val="0"/>
      <w:divBdr>
        <w:top w:val="none" w:sz="0" w:space="0" w:color="auto"/>
        <w:left w:val="none" w:sz="0" w:space="0" w:color="auto"/>
        <w:bottom w:val="none" w:sz="0" w:space="0" w:color="auto"/>
        <w:right w:val="none" w:sz="0" w:space="0" w:color="auto"/>
      </w:divBdr>
    </w:div>
    <w:div w:id="876888691">
      <w:bodyDiv w:val="1"/>
      <w:marLeft w:val="0"/>
      <w:marRight w:val="0"/>
      <w:marTop w:val="0"/>
      <w:marBottom w:val="0"/>
      <w:divBdr>
        <w:top w:val="none" w:sz="0" w:space="0" w:color="auto"/>
        <w:left w:val="none" w:sz="0" w:space="0" w:color="auto"/>
        <w:bottom w:val="none" w:sz="0" w:space="0" w:color="auto"/>
        <w:right w:val="none" w:sz="0" w:space="0" w:color="auto"/>
      </w:divBdr>
    </w:div>
    <w:div w:id="876938185">
      <w:bodyDiv w:val="1"/>
      <w:marLeft w:val="0"/>
      <w:marRight w:val="0"/>
      <w:marTop w:val="0"/>
      <w:marBottom w:val="0"/>
      <w:divBdr>
        <w:top w:val="none" w:sz="0" w:space="0" w:color="auto"/>
        <w:left w:val="none" w:sz="0" w:space="0" w:color="auto"/>
        <w:bottom w:val="none" w:sz="0" w:space="0" w:color="auto"/>
        <w:right w:val="none" w:sz="0" w:space="0" w:color="auto"/>
      </w:divBdr>
    </w:div>
    <w:div w:id="877207780">
      <w:bodyDiv w:val="1"/>
      <w:marLeft w:val="0"/>
      <w:marRight w:val="0"/>
      <w:marTop w:val="0"/>
      <w:marBottom w:val="0"/>
      <w:divBdr>
        <w:top w:val="none" w:sz="0" w:space="0" w:color="auto"/>
        <w:left w:val="none" w:sz="0" w:space="0" w:color="auto"/>
        <w:bottom w:val="none" w:sz="0" w:space="0" w:color="auto"/>
        <w:right w:val="none" w:sz="0" w:space="0" w:color="auto"/>
      </w:divBdr>
    </w:div>
    <w:div w:id="877397153">
      <w:bodyDiv w:val="1"/>
      <w:marLeft w:val="0"/>
      <w:marRight w:val="0"/>
      <w:marTop w:val="0"/>
      <w:marBottom w:val="0"/>
      <w:divBdr>
        <w:top w:val="none" w:sz="0" w:space="0" w:color="auto"/>
        <w:left w:val="none" w:sz="0" w:space="0" w:color="auto"/>
        <w:bottom w:val="none" w:sz="0" w:space="0" w:color="auto"/>
        <w:right w:val="none" w:sz="0" w:space="0" w:color="auto"/>
      </w:divBdr>
    </w:div>
    <w:div w:id="877743520">
      <w:bodyDiv w:val="1"/>
      <w:marLeft w:val="0"/>
      <w:marRight w:val="0"/>
      <w:marTop w:val="0"/>
      <w:marBottom w:val="0"/>
      <w:divBdr>
        <w:top w:val="none" w:sz="0" w:space="0" w:color="auto"/>
        <w:left w:val="none" w:sz="0" w:space="0" w:color="auto"/>
        <w:bottom w:val="none" w:sz="0" w:space="0" w:color="auto"/>
        <w:right w:val="none" w:sz="0" w:space="0" w:color="auto"/>
      </w:divBdr>
    </w:div>
    <w:div w:id="878128071">
      <w:bodyDiv w:val="1"/>
      <w:marLeft w:val="0"/>
      <w:marRight w:val="0"/>
      <w:marTop w:val="0"/>
      <w:marBottom w:val="0"/>
      <w:divBdr>
        <w:top w:val="none" w:sz="0" w:space="0" w:color="auto"/>
        <w:left w:val="none" w:sz="0" w:space="0" w:color="auto"/>
        <w:bottom w:val="none" w:sz="0" w:space="0" w:color="auto"/>
        <w:right w:val="none" w:sz="0" w:space="0" w:color="auto"/>
      </w:divBdr>
    </w:div>
    <w:div w:id="878395142">
      <w:bodyDiv w:val="1"/>
      <w:marLeft w:val="0"/>
      <w:marRight w:val="0"/>
      <w:marTop w:val="0"/>
      <w:marBottom w:val="0"/>
      <w:divBdr>
        <w:top w:val="none" w:sz="0" w:space="0" w:color="auto"/>
        <w:left w:val="none" w:sz="0" w:space="0" w:color="auto"/>
        <w:bottom w:val="none" w:sz="0" w:space="0" w:color="auto"/>
        <w:right w:val="none" w:sz="0" w:space="0" w:color="auto"/>
      </w:divBdr>
    </w:div>
    <w:div w:id="878709229">
      <w:bodyDiv w:val="1"/>
      <w:marLeft w:val="0"/>
      <w:marRight w:val="0"/>
      <w:marTop w:val="0"/>
      <w:marBottom w:val="0"/>
      <w:divBdr>
        <w:top w:val="none" w:sz="0" w:space="0" w:color="auto"/>
        <w:left w:val="none" w:sz="0" w:space="0" w:color="auto"/>
        <w:bottom w:val="none" w:sz="0" w:space="0" w:color="auto"/>
        <w:right w:val="none" w:sz="0" w:space="0" w:color="auto"/>
      </w:divBdr>
    </w:div>
    <w:div w:id="878905103">
      <w:bodyDiv w:val="1"/>
      <w:marLeft w:val="0"/>
      <w:marRight w:val="0"/>
      <w:marTop w:val="0"/>
      <w:marBottom w:val="0"/>
      <w:divBdr>
        <w:top w:val="none" w:sz="0" w:space="0" w:color="auto"/>
        <w:left w:val="none" w:sz="0" w:space="0" w:color="auto"/>
        <w:bottom w:val="none" w:sz="0" w:space="0" w:color="auto"/>
        <w:right w:val="none" w:sz="0" w:space="0" w:color="auto"/>
      </w:divBdr>
    </w:div>
    <w:div w:id="879125642">
      <w:bodyDiv w:val="1"/>
      <w:marLeft w:val="0"/>
      <w:marRight w:val="0"/>
      <w:marTop w:val="0"/>
      <w:marBottom w:val="0"/>
      <w:divBdr>
        <w:top w:val="none" w:sz="0" w:space="0" w:color="auto"/>
        <w:left w:val="none" w:sz="0" w:space="0" w:color="auto"/>
        <w:bottom w:val="none" w:sz="0" w:space="0" w:color="auto"/>
        <w:right w:val="none" w:sz="0" w:space="0" w:color="auto"/>
      </w:divBdr>
    </w:div>
    <w:div w:id="879587766">
      <w:bodyDiv w:val="1"/>
      <w:marLeft w:val="0"/>
      <w:marRight w:val="0"/>
      <w:marTop w:val="0"/>
      <w:marBottom w:val="0"/>
      <w:divBdr>
        <w:top w:val="none" w:sz="0" w:space="0" w:color="auto"/>
        <w:left w:val="none" w:sz="0" w:space="0" w:color="auto"/>
        <w:bottom w:val="none" w:sz="0" w:space="0" w:color="auto"/>
        <w:right w:val="none" w:sz="0" w:space="0" w:color="auto"/>
      </w:divBdr>
    </w:div>
    <w:div w:id="879828699">
      <w:bodyDiv w:val="1"/>
      <w:marLeft w:val="0"/>
      <w:marRight w:val="0"/>
      <w:marTop w:val="0"/>
      <w:marBottom w:val="0"/>
      <w:divBdr>
        <w:top w:val="none" w:sz="0" w:space="0" w:color="auto"/>
        <w:left w:val="none" w:sz="0" w:space="0" w:color="auto"/>
        <w:bottom w:val="none" w:sz="0" w:space="0" w:color="auto"/>
        <w:right w:val="none" w:sz="0" w:space="0" w:color="auto"/>
      </w:divBdr>
    </w:div>
    <w:div w:id="879972737">
      <w:bodyDiv w:val="1"/>
      <w:marLeft w:val="0"/>
      <w:marRight w:val="0"/>
      <w:marTop w:val="0"/>
      <w:marBottom w:val="0"/>
      <w:divBdr>
        <w:top w:val="none" w:sz="0" w:space="0" w:color="auto"/>
        <w:left w:val="none" w:sz="0" w:space="0" w:color="auto"/>
        <w:bottom w:val="none" w:sz="0" w:space="0" w:color="auto"/>
        <w:right w:val="none" w:sz="0" w:space="0" w:color="auto"/>
      </w:divBdr>
    </w:div>
    <w:div w:id="880485011">
      <w:bodyDiv w:val="1"/>
      <w:marLeft w:val="0"/>
      <w:marRight w:val="0"/>
      <w:marTop w:val="0"/>
      <w:marBottom w:val="0"/>
      <w:divBdr>
        <w:top w:val="none" w:sz="0" w:space="0" w:color="auto"/>
        <w:left w:val="none" w:sz="0" w:space="0" w:color="auto"/>
        <w:bottom w:val="none" w:sz="0" w:space="0" w:color="auto"/>
        <w:right w:val="none" w:sz="0" w:space="0" w:color="auto"/>
      </w:divBdr>
    </w:div>
    <w:div w:id="880630097">
      <w:bodyDiv w:val="1"/>
      <w:marLeft w:val="0"/>
      <w:marRight w:val="0"/>
      <w:marTop w:val="0"/>
      <w:marBottom w:val="0"/>
      <w:divBdr>
        <w:top w:val="none" w:sz="0" w:space="0" w:color="auto"/>
        <w:left w:val="none" w:sz="0" w:space="0" w:color="auto"/>
        <w:bottom w:val="none" w:sz="0" w:space="0" w:color="auto"/>
        <w:right w:val="none" w:sz="0" w:space="0" w:color="auto"/>
      </w:divBdr>
    </w:div>
    <w:div w:id="880749385">
      <w:bodyDiv w:val="1"/>
      <w:marLeft w:val="0"/>
      <w:marRight w:val="0"/>
      <w:marTop w:val="0"/>
      <w:marBottom w:val="0"/>
      <w:divBdr>
        <w:top w:val="none" w:sz="0" w:space="0" w:color="auto"/>
        <w:left w:val="none" w:sz="0" w:space="0" w:color="auto"/>
        <w:bottom w:val="none" w:sz="0" w:space="0" w:color="auto"/>
        <w:right w:val="none" w:sz="0" w:space="0" w:color="auto"/>
      </w:divBdr>
    </w:div>
    <w:div w:id="880896012">
      <w:bodyDiv w:val="1"/>
      <w:marLeft w:val="0"/>
      <w:marRight w:val="0"/>
      <w:marTop w:val="0"/>
      <w:marBottom w:val="0"/>
      <w:divBdr>
        <w:top w:val="none" w:sz="0" w:space="0" w:color="auto"/>
        <w:left w:val="none" w:sz="0" w:space="0" w:color="auto"/>
        <w:bottom w:val="none" w:sz="0" w:space="0" w:color="auto"/>
        <w:right w:val="none" w:sz="0" w:space="0" w:color="auto"/>
      </w:divBdr>
    </w:div>
    <w:div w:id="881017382">
      <w:bodyDiv w:val="1"/>
      <w:marLeft w:val="0"/>
      <w:marRight w:val="0"/>
      <w:marTop w:val="0"/>
      <w:marBottom w:val="0"/>
      <w:divBdr>
        <w:top w:val="none" w:sz="0" w:space="0" w:color="auto"/>
        <w:left w:val="none" w:sz="0" w:space="0" w:color="auto"/>
        <w:bottom w:val="none" w:sz="0" w:space="0" w:color="auto"/>
        <w:right w:val="none" w:sz="0" w:space="0" w:color="auto"/>
      </w:divBdr>
    </w:div>
    <w:div w:id="881022646">
      <w:bodyDiv w:val="1"/>
      <w:marLeft w:val="0"/>
      <w:marRight w:val="0"/>
      <w:marTop w:val="0"/>
      <w:marBottom w:val="0"/>
      <w:divBdr>
        <w:top w:val="none" w:sz="0" w:space="0" w:color="auto"/>
        <w:left w:val="none" w:sz="0" w:space="0" w:color="auto"/>
        <w:bottom w:val="none" w:sz="0" w:space="0" w:color="auto"/>
        <w:right w:val="none" w:sz="0" w:space="0" w:color="auto"/>
      </w:divBdr>
    </w:div>
    <w:div w:id="881140389">
      <w:bodyDiv w:val="1"/>
      <w:marLeft w:val="0"/>
      <w:marRight w:val="0"/>
      <w:marTop w:val="0"/>
      <w:marBottom w:val="0"/>
      <w:divBdr>
        <w:top w:val="none" w:sz="0" w:space="0" w:color="auto"/>
        <w:left w:val="none" w:sz="0" w:space="0" w:color="auto"/>
        <w:bottom w:val="none" w:sz="0" w:space="0" w:color="auto"/>
        <w:right w:val="none" w:sz="0" w:space="0" w:color="auto"/>
      </w:divBdr>
    </w:div>
    <w:div w:id="881214010">
      <w:bodyDiv w:val="1"/>
      <w:marLeft w:val="0"/>
      <w:marRight w:val="0"/>
      <w:marTop w:val="0"/>
      <w:marBottom w:val="0"/>
      <w:divBdr>
        <w:top w:val="none" w:sz="0" w:space="0" w:color="auto"/>
        <w:left w:val="none" w:sz="0" w:space="0" w:color="auto"/>
        <w:bottom w:val="none" w:sz="0" w:space="0" w:color="auto"/>
        <w:right w:val="none" w:sz="0" w:space="0" w:color="auto"/>
      </w:divBdr>
    </w:div>
    <w:div w:id="881332401">
      <w:bodyDiv w:val="1"/>
      <w:marLeft w:val="0"/>
      <w:marRight w:val="0"/>
      <w:marTop w:val="0"/>
      <w:marBottom w:val="0"/>
      <w:divBdr>
        <w:top w:val="none" w:sz="0" w:space="0" w:color="auto"/>
        <w:left w:val="none" w:sz="0" w:space="0" w:color="auto"/>
        <w:bottom w:val="none" w:sz="0" w:space="0" w:color="auto"/>
        <w:right w:val="none" w:sz="0" w:space="0" w:color="auto"/>
      </w:divBdr>
    </w:div>
    <w:div w:id="881672349">
      <w:bodyDiv w:val="1"/>
      <w:marLeft w:val="0"/>
      <w:marRight w:val="0"/>
      <w:marTop w:val="0"/>
      <w:marBottom w:val="0"/>
      <w:divBdr>
        <w:top w:val="none" w:sz="0" w:space="0" w:color="auto"/>
        <w:left w:val="none" w:sz="0" w:space="0" w:color="auto"/>
        <w:bottom w:val="none" w:sz="0" w:space="0" w:color="auto"/>
        <w:right w:val="none" w:sz="0" w:space="0" w:color="auto"/>
      </w:divBdr>
    </w:div>
    <w:div w:id="881743601">
      <w:bodyDiv w:val="1"/>
      <w:marLeft w:val="0"/>
      <w:marRight w:val="0"/>
      <w:marTop w:val="0"/>
      <w:marBottom w:val="0"/>
      <w:divBdr>
        <w:top w:val="none" w:sz="0" w:space="0" w:color="auto"/>
        <w:left w:val="none" w:sz="0" w:space="0" w:color="auto"/>
        <w:bottom w:val="none" w:sz="0" w:space="0" w:color="auto"/>
        <w:right w:val="none" w:sz="0" w:space="0" w:color="auto"/>
      </w:divBdr>
    </w:div>
    <w:div w:id="881937751">
      <w:bodyDiv w:val="1"/>
      <w:marLeft w:val="0"/>
      <w:marRight w:val="0"/>
      <w:marTop w:val="0"/>
      <w:marBottom w:val="0"/>
      <w:divBdr>
        <w:top w:val="none" w:sz="0" w:space="0" w:color="auto"/>
        <w:left w:val="none" w:sz="0" w:space="0" w:color="auto"/>
        <w:bottom w:val="none" w:sz="0" w:space="0" w:color="auto"/>
        <w:right w:val="none" w:sz="0" w:space="0" w:color="auto"/>
      </w:divBdr>
    </w:div>
    <w:div w:id="881939508">
      <w:bodyDiv w:val="1"/>
      <w:marLeft w:val="0"/>
      <w:marRight w:val="0"/>
      <w:marTop w:val="0"/>
      <w:marBottom w:val="0"/>
      <w:divBdr>
        <w:top w:val="none" w:sz="0" w:space="0" w:color="auto"/>
        <w:left w:val="none" w:sz="0" w:space="0" w:color="auto"/>
        <w:bottom w:val="none" w:sz="0" w:space="0" w:color="auto"/>
        <w:right w:val="none" w:sz="0" w:space="0" w:color="auto"/>
      </w:divBdr>
    </w:div>
    <w:div w:id="881989114">
      <w:bodyDiv w:val="1"/>
      <w:marLeft w:val="0"/>
      <w:marRight w:val="0"/>
      <w:marTop w:val="0"/>
      <w:marBottom w:val="0"/>
      <w:divBdr>
        <w:top w:val="none" w:sz="0" w:space="0" w:color="auto"/>
        <w:left w:val="none" w:sz="0" w:space="0" w:color="auto"/>
        <w:bottom w:val="none" w:sz="0" w:space="0" w:color="auto"/>
        <w:right w:val="none" w:sz="0" w:space="0" w:color="auto"/>
      </w:divBdr>
    </w:div>
    <w:div w:id="882056892">
      <w:bodyDiv w:val="1"/>
      <w:marLeft w:val="0"/>
      <w:marRight w:val="0"/>
      <w:marTop w:val="0"/>
      <w:marBottom w:val="0"/>
      <w:divBdr>
        <w:top w:val="none" w:sz="0" w:space="0" w:color="auto"/>
        <w:left w:val="none" w:sz="0" w:space="0" w:color="auto"/>
        <w:bottom w:val="none" w:sz="0" w:space="0" w:color="auto"/>
        <w:right w:val="none" w:sz="0" w:space="0" w:color="auto"/>
      </w:divBdr>
    </w:div>
    <w:div w:id="882251655">
      <w:bodyDiv w:val="1"/>
      <w:marLeft w:val="0"/>
      <w:marRight w:val="0"/>
      <w:marTop w:val="0"/>
      <w:marBottom w:val="0"/>
      <w:divBdr>
        <w:top w:val="none" w:sz="0" w:space="0" w:color="auto"/>
        <w:left w:val="none" w:sz="0" w:space="0" w:color="auto"/>
        <w:bottom w:val="none" w:sz="0" w:space="0" w:color="auto"/>
        <w:right w:val="none" w:sz="0" w:space="0" w:color="auto"/>
      </w:divBdr>
    </w:div>
    <w:div w:id="882408532">
      <w:bodyDiv w:val="1"/>
      <w:marLeft w:val="0"/>
      <w:marRight w:val="0"/>
      <w:marTop w:val="0"/>
      <w:marBottom w:val="0"/>
      <w:divBdr>
        <w:top w:val="none" w:sz="0" w:space="0" w:color="auto"/>
        <w:left w:val="none" w:sz="0" w:space="0" w:color="auto"/>
        <w:bottom w:val="none" w:sz="0" w:space="0" w:color="auto"/>
        <w:right w:val="none" w:sz="0" w:space="0" w:color="auto"/>
      </w:divBdr>
    </w:div>
    <w:div w:id="882522760">
      <w:bodyDiv w:val="1"/>
      <w:marLeft w:val="0"/>
      <w:marRight w:val="0"/>
      <w:marTop w:val="0"/>
      <w:marBottom w:val="0"/>
      <w:divBdr>
        <w:top w:val="none" w:sz="0" w:space="0" w:color="auto"/>
        <w:left w:val="none" w:sz="0" w:space="0" w:color="auto"/>
        <w:bottom w:val="none" w:sz="0" w:space="0" w:color="auto"/>
        <w:right w:val="none" w:sz="0" w:space="0" w:color="auto"/>
      </w:divBdr>
    </w:div>
    <w:div w:id="882670772">
      <w:bodyDiv w:val="1"/>
      <w:marLeft w:val="0"/>
      <w:marRight w:val="0"/>
      <w:marTop w:val="0"/>
      <w:marBottom w:val="0"/>
      <w:divBdr>
        <w:top w:val="none" w:sz="0" w:space="0" w:color="auto"/>
        <w:left w:val="none" w:sz="0" w:space="0" w:color="auto"/>
        <w:bottom w:val="none" w:sz="0" w:space="0" w:color="auto"/>
        <w:right w:val="none" w:sz="0" w:space="0" w:color="auto"/>
      </w:divBdr>
    </w:div>
    <w:div w:id="883178275">
      <w:bodyDiv w:val="1"/>
      <w:marLeft w:val="0"/>
      <w:marRight w:val="0"/>
      <w:marTop w:val="0"/>
      <w:marBottom w:val="0"/>
      <w:divBdr>
        <w:top w:val="none" w:sz="0" w:space="0" w:color="auto"/>
        <w:left w:val="none" w:sz="0" w:space="0" w:color="auto"/>
        <w:bottom w:val="none" w:sz="0" w:space="0" w:color="auto"/>
        <w:right w:val="none" w:sz="0" w:space="0" w:color="auto"/>
      </w:divBdr>
    </w:div>
    <w:div w:id="883181259">
      <w:bodyDiv w:val="1"/>
      <w:marLeft w:val="0"/>
      <w:marRight w:val="0"/>
      <w:marTop w:val="0"/>
      <w:marBottom w:val="0"/>
      <w:divBdr>
        <w:top w:val="none" w:sz="0" w:space="0" w:color="auto"/>
        <w:left w:val="none" w:sz="0" w:space="0" w:color="auto"/>
        <w:bottom w:val="none" w:sz="0" w:space="0" w:color="auto"/>
        <w:right w:val="none" w:sz="0" w:space="0" w:color="auto"/>
      </w:divBdr>
    </w:div>
    <w:div w:id="883366044">
      <w:bodyDiv w:val="1"/>
      <w:marLeft w:val="0"/>
      <w:marRight w:val="0"/>
      <w:marTop w:val="0"/>
      <w:marBottom w:val="0"/>
      <w:divBdr>
        <w:top w:val="none" w:sz="0" w:space="0" w:color="auto"/>
        <w:left w:val="none" w:sz="0" w:space="0" w:color="auto"/>
        <w:bottom w:val="none" w:sz="0" w:space="0" w:color="auto"/>
        <w:right w:val="none" w:sz="0" w:space="0" w:color="auto"/>
      </w:divBdr>
    </w:div>
    <w:div w:id="883634179">
      <w:bodyDiv w:val="1"/>
      <w:marLeft w:val="0"/>
      <w:marRight w:val="0"/>
      <w:marTop w:val="0"/>
      <w:marBottom w:val="0"/>
      <w:divBdr>
        <w:top w:val="none" w:sz="0" w:space="0" w:color="auto"/>
        <w:left w:val="none" w:sz="0" w:space="0" w:color="auto"/>
        <w:bottom w:val="none" w:sz="0" w:space="0" w:color="auto"/>
        <w:right w:val="none" w:sz="0" w:space="0" w:color="auto"/>
      </w:divBdr>
    </w:div>
    <w:div w:id="883635772">
      <w:bodyDiv w:val="1"/>
      <w:marLeft w:val="0"/>
      <w:marRight w:val="0"/>
      <w:marTop w:val="0"/>
      <w:marBottom w:val="0"/>
      <w:divBdr>
        <w:top w:val="none" w:sz="0" w:space="0" w:color="auto"/>
        <w:left w:val="none" w:sz="0" w:space="0" w:color="auto"/>
        <w:bottom w:val="none" w:sz="0" w:space="0" w:color="auto"/>
        <w:right w:val="none" w:sz="0" w:space="0" w:color="auto"/>
      </w:divBdr>
    </w:div>
    <w:div w:id="884024882">
      <w:bodyDiv w:val="1"/>
      <w:marLeft w:val="0"/>
      <w:marRight w:val="0"/>
      <w:marTop w:val="0"/>
      <w:marBottom w:val="0"/>
      <w:divBdr>
        <w:top w:val="none" w:sz="0" w:space="0" w:color="auto"/>
        <w:left w:val="none" w:sz="0" w:space="0" w:color="auto"/>
        <w:bottom w:val="none" w:sz="0" w:space="0" w:color="auto"/>
        <w:right w:val="none" w:sz="0" w:space="0" w:color="auto"/>
      </w:divBdr>
    </w:div>
    <w:div w:id="884103097">
      <w:bodyDiv w:val="1"/>
      <w:marLeft w:val="0"/>
      <w:marRight w:val="0"/>
      <w:marTop w:val="0"/>
      <w:marBottom w:val="0"/>
      <w:divBdr>
        <w:top w:val="none" w:sz="0" w:space="0" w:color="auto"/>
        <w:left w:val="none" w:sz="0" w:space="0" w:color="auto"/>
        <w:bottom w:val="none" w:sz="0" w:space="0" w:color="auto"/>
        <w:right w:val="none" w:sz="0" w:space="0" w:color="auto"/>
      </w:divBdr>
    </w:div>
    <w:div w:id="884222991">
      <w:bodyDiv w:val="1"/>
      <w:marLeft w:val="0"/>
      <w:marRight w:val="0"/>
      <w:marTop w:val="0"/>
      <w:marBottom w:val="0"/>
      <w:divBdr>
        <w:top w:val="none" w:sz="0" w:space="0" w:color="auto"/>
        <w:left w:val="none" w:sz="0" w:space="0" w:color="auto"/>
        <w:bottom w:val="none" w:sz="0" w:space="0" w:color="auto"/>
        <w:right w:val="none" w:sz="0" w:space="0" w:color="auto"/>
      </w:divBdr>
    </w:div>
    <w:div w:id="884415048">
      <w:bodyDiv w:val="1"/>
      <w:marLeft w:val="0"/>
      <w:marRight w:val="0"/>
      <w:marTop w:val="0"/>
      <w:marBottom w:val="0"/>
      <w:divBdr>
        <w:top w:val="none" w:sz="0" w:space="0" w:color="auto"/>
        <w:left w:val="none" w:sz="0" w:space="0" w:color="auto"/>
        <w:bottom w:val="none" w:sz="0" w:space="0" w:color="auto"/>
        <w:right w:val="none" w:sz="0" w:space="0" w:color="auto"/>
      </w:divBdr>
    </w:div>
    <w:div w:id="884566663">
      <w:bodyDiv w:val="1"/>
      <w:marLeft w:val="0"/>
      <w:marRight w:val="0"/>
      <w:marTop w:val="0"/>
      <w:marBottom w:val="0"/>
      <w:divBdr>
        <w:top w:val="none" w:sz="0" w:space="0" w:color="auto"/>
        <w:left w:val="none" w:sz="0" w:space="0" w:color="auto"/>
        <w:bottom w:val="none" w:sz="0" w:space="0" w:color="auto"/>
        <w:right w:val="none" w:sz="0" w:space="0" w:color="auto"/>
      </w:divBdr>
    </w:div>
    <w:div w:id="884760134">
      <w:bodyDiv w:val="1"/>
      <w:marLeft w:val="0"/>
      <w:marRight w:val="0"/>
      <w:marTop w:val="0"/>
      <w:marBottom w:val="0"/>
      <w:divBdr>
        <w:top w:val="none" w:sz="0" w:space="0" w:color="auto"/>
        <w:left w:val="none" w:sz="0" w:space="0" w:color="auto"/>
        <w:bottom w:val="none" w:sz="0" w:space="0" w:color="auto"/>
        <w:right w:val="none" w:sz="0" w:space="0" w:color="auto"/>
      </w:divBdr>
    </w:div>
    <w:div w:id="884830083">
      <w:bodyDiv w:val="1"/>
      <w:marLeft w:val="0"/>
      <w:marRight w:val="0"/>
      <w:marTop w:val="0"/>
      <w:marBottom w:val="0"/>
      <w:divBdr>
        <w:top w:val="none" w:sz="0" w:space="0" w:color="auto"/>
        <w:left w:val="none" w:sz="0" w:space="0" w:color="auto"/>
        <w:bottom w:val="none" w:sz="0" w:space="0" w:color="auto"/>
        <w:right w:val="none" w:sz="0" w:space="0" w:color="auto"/>
      </w:divBdr>
    </w:div>
    <w:div w:id="884872243">
      <w:bodyDiv w:val="1"/>
      <w:marLeft w:val="0"/>
      <w:marRight w:val="0"/>
      <w:marTop w:val="0"/>
      <w:marBottom w:val="0"/>
      <w:divBdr>
        <w:top w:val="none" w:sz="0" w:space="0" w:color="auto"/>
        <w:left w:val="none" w:sz="0" w:space="0" w:color="auto"/>
        <w:bottom w:val="none" w:sz="0" w:space="0" w:color="auto"/>
        <w:right w:val="none" w:sz="0" w:space="0" w:color="auto"/>
      </w:divBdr>
    </w:div>
    <w:div w:id="884872589">
      <w:bodyDiv w:val="1"/>
      <w:marLeft w:val="0"/>
      <w:marRight w:val="0"/>
      <w:marTop w:val="0"/>
      <w:marBottom w:val="0"/>
      <w:divBdr>
        <w:top w:val="none" w:sz="0" w:space="0" w:color="auto"/>
        <w:left w:val="none" w:sz="0" w:space="0" w:color="auto"/>
        <w:bottom w:val="none" w:sz="0" w:space="0" w:color="auto"/>
        <w:right w:val="none" w:sz="0" w:space="0" w:color="auto"/>
      </w:divBdr>
    </w:div>
    <w:div w:id="884877636">
      <w:bodyDiv w:val="1"/>
      <w:marLeft w:val="0"/>
      <w:marRight w:val="0"/>
      <w:marTop w:val="0"/>
      <w:marBottom w:val="0"/>
      <w:divBdr>
        <w:top w:val="none" w:sz="0" w:space="0" w:color="auto"/>
        <w:left w:val="none" w:sz="0" w:space="0" w:color="auto"/>
        <w:bottom w:val="none" w:sz="0" w:space="0" w:color="auto"/>
        <w:right w:val="none" w:sz="0" w:space="0" w:color="auto"/>
      </w:divBdr>
    </w:div>
    <w:div w:id="885023727">
      <w:bodyDiv w:val="1"/>
      <w:marLeft w:val="0"/>
      <w:marRight w:val="0"/>
      <w:marTop w:val="0"/>
      <w:marBottom w:val="0"/>
      <w:divBdr>
        <w:top w:val="none" w:sz="0" w:space="0" w:color="auto"/>
        <w:left w:val="none" w:sz="0" w:space="0" w:color="auto"/>
        <w:bottom w:val="none" w:sz="0" w:space="0" w:color="auto"/>
        <w:right w:val="none" w:sz="0" w:space="0" w:color="auto"/>
      </w:divBdr>
    </w:div>
    <w:div w:id="885219156">
      <w:bodyDiv w:val="1"/>
      <w:marLeft w:val="0"/>
      <w:marRight w:val="0"/>
      <w:marTop w:val="0"/>
      <w:marBottom w:val="0"/>
      <w:divBdr>
        <w:top w:val="none" w:sz="0" w:space="0" w:color="auto"/>
        <w:left w:val="none" w:sz="0" w:space="0" w:color="auto"/>
        <w:bottom w:val="none" w:sz="0" w:space="0" w:color="auto"/>
        <w:right w:val="none" w:sz="0" w:space="0" w:color="auto"/>
      </w:divBdr>
    </w:div>
    <w:div w:id="885487002">
      <w:bodyDiv w:val="1"/>
      <w:marLeft w:val="0"/>
      <w:marRight w:val="0"/>
      <w:marTop w:val="0"/>
      <w:marBottom w:val="0"/>
      <w:divBdr>
        <w:top w:val="none" w:sz="0" w:space="0" w:color="auto"/>
        <w:left w:val="none" w:sz="0" w:space="0" w:color="auto"/>
        <w:bottom w:val="none" w:sz="0" w:space="0" w:color="auto"/>
        <w:right w:val="none" w:sz="0" w:space="0" w:color="auto"/>
      </w:divBdr>
    </w:div>
    <w:div w:id="885606508">
      <w:bodyDiv w:val="1"/>
      <w:marLeft w:val="0"/>
      <w:marRight w:val="0"/>
      <w:marTop w:val="0"/>
      <w:marBottom w:val="0"/>
      <w:divBdr>
        <w:top w:val="none" w:sz="0" w:space="0" w:color="auto"/>
        <w:left w:val="none" w:sz="0" w:space="0" w:color="auto"/>
        <w:bottom w:val="none" w:sz="0" w:space="0" w:color="auto"/>
        <w:right w:val="none" w:sz="0" w:space="0" w:color="auto"/>
      </w:divBdr>
    </w:div>
    <w:div w:id="885726265">
      <w:bodyDiv w:val="1"/>
      <w:marLeft w:val="0"/>
      <w:marRight w:val="0"/>
      <w:marTop w:val="0"/>
      <w:marBottom w:val="0"/>
      <w:divBdr>
        <w:top w:val="none" w:sz="0" w:space="0" w:color="auto"/>
        <w:left w:val="none" w:sz="0" w:space="0" w:color="auto"/>
        <w:bottom w:val="none" w:sz="0" w:space="0" w:color="auto"/>
        <w:right w:val="none" w:sz="0" w:space="0" w:color="auto"/>
      </w:divBdr>
    </w:div>
    <w:div w:id="885799478">
      <w:bodyDiv w:val="1"/>
      <w:marLeft w:val="0"/>
      <w:marRight w:val="0"/>
      <w:marTop w:val="0"/>
      <w:marBottom w:val="0"/>
      <w:divBdr>
        <w:top w:val="none" w:sz="0" w:space="0" w:color="auto"/>
        <w:left w:val="none" w:sz="0" w:space="0" w:color="auto"/>
        <w:bottom w:val="none" w:sz="0" w:space="0" w:color="auto"/>
        <w:right w:val="none" w:sz="0" w:space="0" w:color="auto"/>
      </w:divBdr>
    </w:div>
    <w:div w:id="885869341">
      <w:bodyDiv w:val="1"/>
      <w:marLeft w:val="0"/>
      <w:marRight w:val="0"/>
      <w:marTop w:val="0"/>
      <w:marBottom w:val="0"/>
      <w:divBdr>
        <w:top w:val="none" w:sz="0" w:space="0" w:color="auto"/>
        <w:left w:val="none" w:sz="0" w:space="0" w:color="auto"/>
        <w:bottom w:val="none" w:sz="0" w:space="0" w:color="auto"/>
        <w:right w:val="none" w:sz="0" w:space="0" w:color="auto"/>
      </w:divBdr>
    </w:div>
    <w:div w:id="886066053">
      <w:bodyDiv w:val="1"/>
      <w:marLeft w:val="0"/>
      <w:marRight w:val="0"/>
      <w:marTop w:val="0"/>
      <w:marBottom w:val="0"/>
      <w:divBdr>
        <w:top w:val="none" w:sz="0" w:space="0" w:color="auto"/>
        <w:left w:val="none" w:sz="0" w:space="0" w:color="auto"/>
        <w:bottom w:val="none" w:sz="0" w:space="0" w:color="auto"/>
        <w:right w:val="none" w:sz="0" w:space="0" w:color="auto"/>
      </w:divBdr>
    </w:div>
    <w:div w:id="886068732">
      <w:bodyDiv w:val="1"/>
      <w:marLeft w:val="0"/>
      <w:marRight w:val="0"/>
      <w:marTop w:val="0"/>
      <w:marBottom w:val="0"/>
      <w:divBdr>
        <w:top w:val="none" w:sz="0" w:space="0" w:color="auto"/>
        <w:left w:val="none" w:sz="0" w:space="0" w:color="auto"/>
        <w:bottom w:val="none" w:sz="0" w:space="0" w:color="auto"/>
        <w:right w:val="none" w:sz="0" w:space="0" w:color="auto"/>
      </w:divBdr>
    </w:div>
    <w:div w:id="886184841">
      <w:bodyDiv w:val="1"/>
      <w:marLeft w:val="0"/>
      <w:marRight w:val="0"/>
      <w:marTop w:val="0"/>
      <w:marBottom w:val="0"/>
      <w:divBdr>
        <w:top w:val="none" w:sz="0" w:space="0" w:color="auto"/>
        <w:left w:val="none" w:sz="0" w:space="0" w:color="auto"/>
        <w:bottom w:val="none" w:sz="0" w:space="0" w:color="auto"/>
        <w:right w:val="none" w:sz="0" w:space="0" w:color="auto"/>
      </w:divBdr>
    </w:div>
    <w:div w:id="886798278">
      <w:bodyDiv w:val="1"/>
      <w:marLeft w:val="0"/>
      <w:marRight w:val="0"/>
      <w:marTop w:val="0"/>
      <w:marBottom w:val="0"/>
      <w:divBdr>
        <w:top w:val="none" w:sz="0" w:space="0" w:color="auto"/>
        <w:left w:val="none" w:sz="0" w:space="0" w:color="auto"/>
        <w:bottom w:val="none" w:sz="0" w:space="0" w:color="auto"/>
        <w:right w:val="none" w:sz="0" w:space="0" w:color="auto"/>
      </w:divBdr>
    </w:div>
    <w:div w:id="886841513">
      <w:bodyDiv w:val="1"/>
      <w:marLeft w:val="0"/>
      <w:marRight w:val="0"/>
      <w:marTop w:val="0"/>
      <w:marBottom w:val="0"/>
      <w:divBdr>
        <w:top w:val="none" w:sz="0" w:space="0" w:color="auto"/>
        <w:left w:val="none" w:sz="0" w:space="0" w:color="auto"/>
        <w:bottom w:val="none" w:sz="0" w:space="0" w:color="auto"/>
        <w:right w:val="none" w:sz="0" w:space="0" w:color="auto"/>
      </w:divBdr>
    </w:div>
    <w:div w:id="887492501">
      <w:bodyDiv w:val="1"/>
      <w:marLeft w:val="0"/>
      <w:marRight w:val="0"/>
      <w:marTop w:val="0"/>
      <w:marBottom w:val="0"/>
      <w:divBdr>
        <w:top w:val="none" w:sz="0" w:space="0" w:color="auto"/>
        <w:left w:val="none" w:sz="0" w:space="0" w:color="auto"/>
        <w:bottom w:val="none" w:sz="0" w:space="0" w:color="auto"/>
        <w:right w:val="none" w:sz="0" w:space="0" w:color="auto"/>
      </w:divBdr>
    </w:div>
    <w:div w:id="887568953">
      <w:bodyDiv w:val="1"/>
      <w:marLeft w:val="0"/>
      <w:marRight w:val="0"/>
      <w:marTop w:val="0"/>
      <w:marBottom w:val="0"/>
      <w:divBdr>
        <w:top w:val="none" w:sz="0" w:space="0" w:color="auto"/>
        <w:left w:val="none" w:sz="0" w:space="0" w:color="auto"/>
        <w:bottom w:val="none" w:sz="0" w:space="0" w:color="auto"/>
        <w:right w:val="none" w:sz="0" w:space="0" w:color="auto"/>
      </w:divBdr>
    </w:div>
    <w:div w:id="887842036">
      <w:bodyDiv w:val="1"/>
      <w:marLeft w:val="0"/>
      <w:marRight w:val="0"/>
      <w:marTop w:val="0"/>
      <w:marBottom w:val="0"/>
      <w:divBdr>
        <w:top w:val="none" w:sz="0" w:space="0" w:color="auto"/>
        <w:left w:val="none" w:sz="0" w:space="0" w:color="auto"/>
        <w:bottom w:val="none" w:sz="0" w:space="0" w:color="auto"/>
        <w:right w:val="none" w:sz="0" w:space="0" w:color="auto"/>
      </w:divBdr>
    </w:div>
    <w:div w:id="887954614">
      <w:bodyDiv w:val="1"/>
      <w:marLeft w:val="0"/>
      <w:marRight w:val="0"/>
      <w:marTop w:val="0"/>
      <w:marBottom w:val="0"/>
      <w:divBdr>
        <w:top w:val="none" w:sz="0" w:space="0" w:color="auto"/>
        <w:left w:val="none" w:sz="0" w:space="0" w:color="auto"/>
        <w:bottom w:val="none" w:sz="0" w:space="0" w:color="auto"/>
        <w:right w:val="none" w:sz="0" w:space="0" w:color="auto"/>
      </w:divBdr>
    </w:div>
    <w:div w:id="888301375">
      <w:bodyDiv w:val="1"/>
      <w:marLeft w:val="0"/>
      <w:marRight w:val="0"/>
      <w:marTop w:val="0"/>
      <w:marBottom w:val="0"/>
      <w:divBdr>
        <w:top w:val="none" w:sz="0" w:space="0" w:color="auto"/>
        <w:left w:val="none" w:sz="0" w:space="0" w:color="auto"/>
        <w:bottom w:val="none" w:sz="0" w:space="0" w:color="auto"/>
        <w:right w:val="none" w:sz="0" w:space="0" w:color="auto"/>
      </w:divBdr>
    </w:div>
    <w:div w:id="888303738">
      <w:bodyDiv w:val="1"/>
      <w:marLeft w:val="0"/>
      <w:marRight w:val="0"/>
      <w:marTop w:val="0"/>
      <w:marBottom w:val="0"/>
      <w:divBdr>
        <w:top w:val="none" w:sz="0" w:space="0" w:color="auto"/>
        <w:left w:val="none" w:sz="0" w:space="0" w:color="auto"/>
        <w:bottom w:val="none" w:sz="0" w:space="0" w:color="auto"/>
        <w:right w:val="none" w:sz="0" w:space="0" w:color="auto"/>
      </w:divBdr>
    </w:div>
    <w:div w:id="888419502">
      <w:bodyDiv w:val="1"/>
      <w:marLeft w:val="0"/>
      <w:marRight w:val="0"/>
      <w:marTop w:val="0"/>
      <w:marBottom w:val="0"/>
      <w:divBdr>
        <w:top w:val="none" w:sz="0" w:space="0" w:color="auto"/>
        <w:left w:val="none" w:sz="0" w:space="0" w:color="auto"/>
        <w:bottom w:val="none" w:sz="0" w:space="0" w:color="auto"/>
        <w:right w:val="none" w:sz="0" w:space="0" w:color="auto"/>
      </w:divBdr>
    </w:div>
    <w:div w:id="888688624">
      <w:bodyDiv w:val="1"/>
      <w:marLeft w:val="0"/>
      <w:marRight w:val="0"/>
      <w:marTop w:val="0"/>
      <w:marBottom w:val="0"/>
      <w:divBdr>
        <w:top w:val="none" w:sz="0" w:space="0" w:color="auto"/>
        <w:left w:val="none" w:sz="0" w:space="0" w:color="auto"/>
        <w:bottom w:val="none" w:sz="0" w:space="0" w:color="auto"/>
        <w:right w:val="none" w:sz="0" w:space="0" w:color="auto"/>
      </w:divBdr>
    </w:div>
    <w:div w:id="888802128">
      <w:bodyDiv w:val="1"/>
      <w:marLeft w:val="0"/>
      <w:marRight w:val="0"/>
      <w:marTop w:val="0"/>
      <w:marBottom w:val="0"/>
      <w:divBdr>
        <w:top w:val="none" w:sz="0" w:space="0" w:color="auto"/>
        <w:left w:val="none" w:sz="0" w:space="0" w:color="auto"/>
        <w:bottom w:val="none" w:sz="0" w:space="0" w:color="auto"/>
        <w:right w:val="none" w:sz="0" w:space="0" w:color="auto"/>
      </w:divBdr>
    </w:div>
    <w:div w:id="888882748">
      <w:bodyDiv w:val="1"/>
      <w:marLeft w:val="0"/>
      <w:marRight w:val="0"/>
      <w:marTop w:val="0"/>
      <w:marBottom w:val="0"/>
      <w:divBdr>
        <w:top w:val="none" w:sz="0" w:space="0" w:color="auto"/>
        <w:left w:val="none" w:sz="0" w:space="0" w:color="auto"/>
        <w:bottom w:val="none" w:sz="0" w:space="0" w:color="auto"/>
        <w:right w:val="none" w:sz="0" w:space="0" w:color="auto"/>
      </w:divBdr>
    </w:div>
    <w:div w:id="889073413">
      <w:bodyDiv w:val="1"/>
      <w:marLeft w:val="0"/>
      <w:marRight w:val="0"/>
      <w:marTop w:val="0"/>
      <w:marBottom w:val="0"/>
      <w:divBdr>
        <w:top w:val="none" w:sz="0" w:space="0" w:color="auto"/>
        <w:left w:val="none" w:sz="0" w:space="0" w:color="auto"/>
        <w:bottom w:val="none" w:sz="0" w:space="0" w:color="auto"/>
        <w:right w:val="none" w:sz="0" w:space="0" w:color="auto"/>
      </w:divBdr>
    </w:div>
    <w:div w:id="889224391">
      <w:bodyDiv w:val="1"/>
      <w:marLeft w:val="0"/>
      <w:marRight w:val="0"/>
      <w:marTop w:val="0"/>
      <w:marBottom w:val="0"/>
      <w:divBdr>
        <w:top w:val="none" w:sz="0" w:space="0" w:color="auto"/>
        <w:left w:val="none" w:sz="0" w:space="0" w:color="auto"/>
        <w:bottom w:val="none" w:sz="0" w:space="0" w:color="auto"/>
        <w:right w:val="none" w:sz="0" w:space="0" w:color="auto"/>
      </w:divBdr>
    </w:div>
    <w:div w:id="889267556">
      <w:bodyDiv w:val="1"/>
      <w:marLeft w:val="0"/>
      <w:marRight w:val="0"/>
      <w:marTop w:val="0"/>
      <w:marBottom w:val="0"/>
      <w:divBdr>
        <w:top w:val="none" w:sz="0" w:space="0" w:color="auto"/>
        <w:left w:val="none" w:sz="0" w:space="0" w:color="auto"/>
        <w:bottom w:val="none" w:sz="0" w:space="0" w:color="auto"/>
        <w:right w:val="none" w:sz="0" w:space="0" w:color="auto"/>
      </w:divBdr>
    </w:div>
    <w:div w:id="889346981">
      <w:bodyDiv w:val="1"/>
      <w:marLeft w:val="0"/>
      <w:marRight w:val="0"/>
      <w:marTop w:val="0"/>
      <w:marBottom w:val="0"/>
      <w:divBdr>
        <w:top w:val="none" w:sz="0" w:space="0" w:color="auto"/>
        <w:left w:val="none" w:sz="0" w:space="0" w:color="auto"/>
        <w:bottom w:val="none" w:sz="0" w:space="0" w:color="auto"/>
        <w:right w:val="none" w:sz="0" w:space="0" w:color="auto"/>
      </w:divBdr>
    </w:div>
    <w:div w:id="889459918">
      <w:bodyDiv w:val="1"/>
      <w:marLeft w:val="0"/>
      <w:marRight w:val="0"/>
      <w:marTop w:val="0"/>
      <w:marBottom w:val="0"/>
      <w:divBdr>
        <w:top w:val="none" w:sz="0" w:space="0" w:color="auto"/>
        <w:left w:val="none" w:sz="0" w:space="0" w:color="auto"/>
        <w:bottom w:val="none" w:sz="0" w:space="0" w:color="auto"/>
        <w:right w:val="none" w:sz="0" w:space="0" w:color="auto"/>
      </w:divBdr>
    </w:div>
    <w:div w:id="889806236">
      <w:bodyDiv w:val="1"/>
      <w:marLeft w:val="0"/>
      <w:marRight w:val="0"/>
      <w:marTop w:val="0"/>
      <w:marBottom w:val="0"/>
      <w:divBdr>
        <w:top w:val="none" w:sz="0" w:space="0" w:color="auto"/>
        <w:left w:val="none" w:sz="0" w:space="0" w:color="auto"/>
        <w:bottom w:val="none" w:sz="0" w:space="0" w:color="auto"/>
        <w:right w:val="none" w:sz="0" w:space="0" w:color="auto"/>
      </w:divBdr>
    </w:div>
    <w:div w:id="890186733">
      <w:bodyDiv w:val="1"/>
      <w:marLeft w:val="0"/>
      <w:marRight w:val="0"/>
      <w:marTop w:val="0"/>
      <w:marBottom w:val="0"/>
      <w:divBdr>
        <w:top w:val="none" w:sz="0" w:space="0" w:color="auto"/>
        <w:left w:val="none" w:sz="0" w:space="0" w:color="auto"/>
        <w:bottom w:val="none" w:sz="0" w:space="0" w:color="auto"/>
        <w:right w:val="none" w:sz="0" w:space="0" w:color="auto"/>
      </w:divBdr>
    </w:div>
    <w:div w:id="890195345">
      <w:bodyDiv w:val="1"/>
      <w:marLeft w:val="0"/>
      <w:marRight w:val="0"/>
      <w:marTop w:val="0"/>
      <w:marBottom w:val="0"/>
      <w:divBdr>
        <w:top w:val="none" w:sz="0" w:space="0" w:color="auto"/>
        <w:left w:val="none" w:sz="0" w:space="0" w:color="auto"/>
        <w:bottom w:val="none" w:sz="0" w:space="0" w:color="auto"/>
        <w:right w:val="none" w:sz="0" w:space="0" w:color="auto"/>
      </w:divBdr>
    </w:div>
    <w:div w:id="890307867">
      <w:bodyDiv w:val="1"/>
      <w:marLeft w:val="0"/>
      <w:marRight w:val="0"/>
      <w:marTop w:val="0"/>
      <w:marBottom w:val="0"/>
      <w:divBdr>
        <w:top w:val="none" w:sz="0" w:space="0" w:color="auto"/>
        <w:left w:val="none" w:sz="0" w:space="0" w:color="auto"/>
        <w:bottom w:val="none" w:sz="0" w:space="0" w:color="auto"/>
        <w:right w:val="none" w:sz="0" w:space="0" w:color="auto"/>
      </w:divBdr>
    </w:div>
    <w:div w:id="890578971">
      <w:bodyDiv w:val="1"/>
      <w:marLeft w:val="0"/>
      <w:marRight w:val="0"/>
      <w:marTop w:val="0"/>
      <w:marBottom w:val="0"/>
      <w:divBdr>
        <w:top w:val="none" w:sz="0" w:space="0" w:color="auto"/>
        <w:left w:val="none" w:sz="0" w:space="0" w:color="auto"/>
        <w:bottom w:val="none" w:sz="0" w:space="0" w:color="auto"/>
        <w:right w:val="none" w:sz="0" w:space="0" w:color="auto"/>
      </w:divBdr>
    </w:div>
    <w:div w:id="890653217">
      <w:bodyDiv w:val="1"/>
      <w:marLeft w:val="0"/>
      <w:marRight w:val="0"/>
      <w:marTop w:val="0"/>
      <w:marBottom w:val="0"/>
      <w:divBdr>
        <w:top w:val="none" w:sz="0" w:space="0" w:color="auto"/>
        <w:left w:val="none" w:sz="0" w:space="0" w:color="auto"/>
        <w:bottom w:val="none" w:sz="0" w:space="0" w:color="auto"/>
        <w:right w:val="none" w:sz="0" w:space="0" w:color="auto"/>
      </w:divBdr>
    </w:div>
    <w:div w:id="890657410">
      <w:bodyDiv w:val="1"/>
      <w:marLeft w:val="0"/>
      <w:marRight w:val="0"/>
      <w:marTop w:val="0"/>
      <w:marBottom w:val="0"/>
      <w:divBdr>
        <w:top w:val="none" w:sz="0" w:space="0" w:color="auto"/>
        <w:left w:val="none" w:sz="0" w:space="0" w:color="auto"/>
        <w:bottom w:val="none" w:sz="0" w:space="0" w:color="auto"/>
        <w:right w:val="none" w:sz="0" w:space="0" w:color="auto"/>
      </w:divBdr>
    </w:div>
    <w:div w:id="890850185">
      <w:bodyDiv w:val="1"/>
      <w:marLeft w:val="0"/>
      <w:marRight w:val="0"/>
      <w:marTop w:val="0"/>
      <w:marBottom w:val="0"/>
      <w:divBdr>
        <w:top w:val="none" w:sz="0" w:space="0" w:color="auto"/>
        <w:left w:val="none" w:sz="0" w:space="0" w:color="auto"/>
        <w:bottom w:val="none" w:sz="0" w:space="0" w:color="auto"/>
        <w:right w:val="none" w:sz="0" w:space="0" w:color="auto"/>
      </w:divBdr>
    </w:div>
    <w:div w:id="890917758">
      <w:bodyDiv w:val="1"/>
      <w:marLeft w:val="0"/>
      <w:marRight w:val="0"/>
      <w:marTop w:val="0"/>
      <w:marBottom w:val="0"/>
      <w:divBdr>
        <w:top w:val="none" w:sz="0" w:space="0" w:color="auto"/>
        <w:left w:val="none" w:sz="0" w:space="0" w:color="auto"/>
        <w:bottom w:val="none" w:sz="0" w:space="0" w:color="auto"/>
        <w:right w:val="none" w:sz="0" w:space="0" w:color="auto"/>
      </w:divBdr>
    </w:div>
    <w:div w:id="890919844">
      <w:bodyDiv w:val="1"/>
      <w:marLeft w:val="0"/>
      <w:marRight w:val="0"/>
      <w:marTop w:val="0"/>
      <w:marBottom w:val="0"/>
      <w:divBdr>
        <w:top w:val="none" w:sz="0" w:space="0" w:color="auto"/>
        <w:left w:val="none" w:sz="0" w:space="0" w:color="auto"/>
        <w:bottom w:val="none" w:sz="0" w:space="0" w:color="auto"/>
        <w:right w:val="none" w:sz="0" w:space="0" w:color="auto"/>
      </w:divBdr>
    </w:div>
    <w:div w:id="891035530">
      <w:bodyDiv w:val="1"/>
      <w:marLeft w:val="0"/>
      <w:marRight w:val="0"/>
      <w:marTop w:val="0"/>
      <w:marBottom w:val="0"/>
      <w:divBdr>
        <w:top w:val="none" w:sz="0" w:space="0" w:color="auto"/>
        <w:left w:val="none" w:sz="0" w:space="0" w:color="auto"/>
        <w:bottom w:val="none" w:sz="0" w:space="0" w:color="auto"/>
        <w:right w:val="none" w:sz="0" w:space="0" w:color="auto"/>
      </w:divBdr>
    </w:div>
    <w:div w:id="891307692">
      <w:bodyDiv w:val="1"/>
      <w:marLeft w:val="0"/>
      <w:marRight w:val="0"/>
      <w:marTop w:val="0"/>
      <w:marBottom w:val="0"/>
      <w:divBdr>
        <w:top w:val="none" w:sz="0" w:space="0" w:color="auto"/>
        <w:left w:val="none" w:sz="0" w:space="0" w:color="auto"/>
        <w:bottom w:val="none" w:sz="0" w:space="0" w:color="auto"/>
        <w:right w:val="none" w:sz="0" w:space="0" w:color="auto"/>
      </w:divBdr>
    </w:div>
    <w:div w:id="891312838">
      <w:bodyDiv w:val="1"/>
      <w:marLeft w:val="0"/>
      <w:marRight w:val="0"/>
      <w:marTop w:val="0"/>
      <w:marBottom w:val="0"/>
      <w:divBdr>
        <w:top w:val="none" w:sz="0" w:space="0" w:color="auto"/>
        <w:left w:val="none" w:sz="0" w:space="0" w:color="auto"/>
        <w:bottom w:val="none" w:sz="0" w:space="0" w:color="auto"/>
        <w:right w:val="none" w:sz="0" w:space="0" w:color="auto"/>
      </w:divBdr>
    </w:div>
    <w:div w:id="891383543">
      <w:bodyDiv w:val="1"/>
      <w:marLeft w:val="0"/>
      <w:marRight w:val="0"/>
      <w:marTop w:val="0"/>
      <w:marBottom w:val="0"/>
      <w:divBdr>
        <w:top w:val="none" w:sz="0" w:space="0" w:color="auto"/>
        <w:left w:val="none" w:sz="0" w:space="0" w:color="auto"/>
        <w:bottom w:val="none" w:sz="0" w:space="0" w:color="auto"/>
        <w:right w:val="none" w:sz="0" w:space="0" w:color="auto"/>
      </w:divBdr>
    </w:div>
    <w:div w:id="891503925">
      <w:bodyDiv w:val="1"/>
      <w:marLeft w:val="0"/>
      <w:marRight w:val="0"/>
      <w:marTop w:val="0"/>
      <w:marBottom w:val="0"/>
      <w:divBdr>
        <w:top w:val="none" w:sz="0" w:space="0" w:color="auto"/>
        <w:left w:val="none" w:sz="0" w:space="0" w:color="auto"/>
        <w:bottom w:val="none" w:sz="0" w:space="0" w:color="auto"/>
        <w:right w:val="none" w:sz="0" w:space="0" w:color="auto"/>
      </w:divBdr>
    </w:div>
    <w:div w:id="891572959">
      <w:bodyDiv w:val="1"/>
      <w:marLeft w:val="0"/>
      <w:marRight w:val="0"/>
      <w:marTop w:val="0"/>
      <w:marBottom w:val="0"/>
      <w:divBdr>
        <w:top w:val="none" w:sz="0" w:space="0" w:color="auto"/>
        <w:left w:val="none" w:sz="0" w:space="0" w:color="auto"/>
        <w:bottom w:val="none" w:sz="0" w:space="0" w:color="auto"/>
        <w:right w:val="none" w:sz="0" w:space="0" w:color="auto"/>
      </w:divBdr>
    </w:div>
    <w:div w:id="891692204">
      <w:bodyDiv w:val="1"/>
      <w:marLeft w:val="0"/>
      <w:marRight w:val="0"/>
      <w:marTop w:val="0"/>
      <w:marBottom w:val="0"/>
      <w:divBdr>
        <w:top w:val="none" w:sz="0" w:space="0" w:color="auto"/>
        <w:left w:val="none" w:sz="0" w:space="0" w:color="auto"/>
        <w:bottom w:val="none" w:sz="0" w:space="0" w:color="auto"/>
        <w:right w:val="none" w:sz="0" w:space="0" w:color="auto"/>
      </w:divBdr>
    </w:div>
    <w:div w:id="891843178">
      <w:bodyDiv w:val="1"/>
      <w:marLeft w:val="0"/>
      <w:marRight w:val="0"/>
      <w:marTop w:val="0"/>
      <w:marBottom w:val="0"/>
      <w:divBdr>
        <w:top w:val="none" w:sz="0" w:space="0" w:color="auto"/>
        <w:left w:val="none" w:sz="0" w:space="0" w:color="auto"/>
        <w:bottom w:val="none" w:sz="0" w:space="0" w:color="auto"/>
        <w:right w:val="none" w:sz="0" w:space="0" w:color="auto"/>
      </w:divBdr>
    </w:div>
    <w:div w:id="892421809">
      <w:bodyDiv w:val="1"/>
      <w:marLeft w:val="0"/>
      <w:marRight w:val="0"/>
      <w:marTop w:val="0"/>
      <w:marBottom w:val="0"/>
      <w:divBdr>
        <w:top w:val="none" w:sz="0" w:space="0" w:color="auto"/>
        <w:left w:val="none" w:sz="0" w:space="0" w:color="auto"/>
        <w:bottom w:val="none" w:sz="0" w:space="0" w:color="auto"/>
        <w:right w:val="none" w:sz="0" w:space="0" w:color="auto"/>
      </w:divBdr>
    </w:div>
    <w:div w:id="892620972">
      <w:bodyDiv w:val="1"/>
      <w:marLeft w:val="0"/>
      <w:marRight w:val="0"/>
      <w:marTop w:val="0"/>
      <w:marBottom w:val="0"/>
      <w:divBdr>
        <w:top w:val="none" w:sz="0" w:space="0" w:color="auto"/>
        <w:left w:val="none" w:sz="0" w:space="0" w:color="auto"/>
        <w:bottom w:val="none" w:sz="0" w:space="0" w:color="auto"/>
        <w:right w:val="none" w:sz="0" w:space="0" w:color="auto"/>
      </w:divBdr>
    </w:div>
    <w:div w:id="892697917">
      <w:bodyDiv w:val="1"/>
      <w:marLeft w:val="0"/>
      <w:marRight w:val="0"/>
      <w:marTop w:val="0"/>
      <w:marBottom w:val="0"/>
      <w:divBdr>
        <w:top w:val="none" w:sz="0" w:space="0" w:color="auto"/>
        <w:left w:val="none" w:sz="0" w:space="0" w:color="auto"/>
        <w:bottom w:val="none" w:sz="0" w:space="0" w:color="auto"/>
        <w:right w:val="none" w:sz="0" w:space="0" w:color="auto"/>
      </w:divBdr>
    </w:div>
    <w:div w:id="892739225">
      <w:bodyDiv w:val="1"/>
      <w:marLeft w:val="0"/>
      <w:marRight w:val="0"/>
      <w:marTop w:val="0"/>
      <w:marBottom w:val="0"/>
      <w:divBdr>
        <w:top w:val="none" w:sz="0" w:space="0" w:color="auto"/>
        <w:left w:val="none" w:sz="0" w:space="0" w:color="auto"/>
        <w:bottom w:val="none" w:sz="0" w:space="0" w:color="auto"/>
        <w:right w:val="none" w:sz="0" w:space="0" w:color="auto"/>
      </w:divBdr>
    </w:div>
    <w:div w:id="892739886">
      <w:bodyDiv w:val="1"/>
      <w:marLeft w:val="0"/>
      <w:marRight w:val="0"/>
      <w:marTop w:val="0"/>
      <w:marBottom w:val="0"/>
      <w:divBdr>
        <w:top w:val="none" w:sz="0" w:space="0" w:color="auto"/>
        <w:left w:val="none" w:sz="0" w:space="0" w:color="auto"/>
        <w:bottom w:val="none" w:sz="0" w:space="0" w:color="auto"/>
        <w:right w:val="none" w:sz="0" w:space="0" w:color="auto"/>
      </w:divBdr>
    </w:div>
    <w:div w:id="892813893">
      <w:bodyDiv w:val="1"/>
      <w:marLeft w:val="0"/>
      <w:marRight w:val="0"/>
      <w:marTop w:val="0"/>
      <w:marBottom w:val="0"/>
      <w:divBdr>
        <w:top w:val="none" w:sz="0" w:space="0" w:color="auto"/>
        <w:left w:val="none" w:sz="0" w:space="0" w:color="auto"/>
        <w:bottom w:val="none" w:sz="0" w:space="0" w:color="auto"/>
        <w:right w:val="none" w:sz="0" w:space="0" w:color="auto"/>
      </w:divBdr>
    </w:div>
    <w:div w:id="892959068">
      <w:bodyDiv w:val="1"/>
      <w:marLeft w:val="0"/>
      <w:marRight w:val="0"/>
      <w:marTop w:val="0"/>
      <w:marBottom w:val="0"/>
      <w:divBdr>
        <w:top w:val="none" w:sz="0" w:space="0" w:color="auto"/>
        <w:left w:val="none" w:sz="0" w:space="0" w:color="auto"/>
        <w:bottom w:val="none" w:sz="0" w:space="0" w:color="auto"/>
        <w:right w:val="none" w:sz="0" w:space="0" w:color="auto"/>
      </w:divBdr>
    </w:div>
    <w:div w:id="893152619">
      <w:bodyDiv w:val="1"/>
      <w:marLeft w:val="0"/>
      <w:marRight w:val="0"/>
      <w:marTop w:val="0"/>
      <w:marBottom w:val="0"/>
      <w:divBdr>
        <w:top w:val="none" w:sz="0" w:space="0" w:color="auto"/>
        <w:left w:val="none" w:sz="0" w:space="0" w:color="auto"/>
        <w:bottom w:val="none" w:sz="0" w:space="0" w:color="auto"/>
        <w:right w:val="none" w:sz="0" w:space="0" w:color="auto"/>
      </w:divBdr>
    </w:div>
    <w:div w:id="893156850">
      <w:bodyDiv w:val="1"/>
      <w:marLeft w:val="0"/>
      <w:marRight w:val="0"/>
      <w:marTop w:val="0"/>
      <w:marBottom w:val="0"/>
      <w:divBdr>
        <w:top w:val="none" w:sz="0" w:space="0" w:color="auto"/>
        <w:left w:val="none" w:sz="0" w:space="0" w:color="auto"/>
        <w:bottom w:val="none" w:sz="0" w:space="0" w:color="auto"/>
        <w:right w:val="none" w:sz="0" w:space="0" w:color="auto"/>
      </w:divBdr>
    </w:div>
    <w:div w:id="893350283">
      <w:bodyDiv w:val="1"/>
      <w:marLeft w:val="0"/>
      <w:marRight w:val="0"/>
      <w:marTop w:val="0"/>
      <w:marBottom w:val="0"/>
      <w:divBdr>
        <w:top w:val="none" w:sz="0" w:space="0" w:color="auto"/>
        <w:left w:val="none" w:sz="0" w:space="0" w:color="auto"/>
        <w:bottom w:val="none" w:sz="0" w:space="0" w:color="auto"/>
        <w:right w:val="none" w:sz="0" w:space="0" w:color="auto"/>
      </w:divBdr>
    </w:div>
    <w:div w:id="893584449">
      <w:bodyDiv w:val="1"/>
      <w:marLeft w:val="0"/>
      <w:marRight w:val="0"/>
      <w:marTop w:val="0"/>
      <w:marBottom w:val="0"/>
      <w:divBdr>
        <w:top w:val="none" w:sz="0" w:space="0" w:color="auto"/>
        <w:left w:val="none" w:sz="0" w:space="0" w:color="auto"/>
        <w:bottom w:val="none" w:sz="0" w:space="0" w:color="auto"/>
        <w:right w:val="none" w:sz="0" w:space="0" w:color="auto"/>
      </w:divBdr>
    </w:div>
    <w:div w:id="893741376">
      <w:bodyDiv w:val="1"/>
      <w:marLeft w:val="0"/>
      <w:marRight w:val="0"/>
      <w:marTop w:val="0"/>
      <w:marBottom w:val="0"/>
      <w:divBdr>
        <w:top w:val="none" w:sz="0" w:space="0" w:color="auto"/>
        <w:left w:val="none" w:sz="0" w:space="0" w:color="auto"/>
        <w:bottom w:val="none" w:sz="0" w:space="0" w:color="auto"/>
        <w:right w:val="none" w:sz="0" w:space="0" w:color="auto"/>
      </w:divBdr>
    </w:div>
    <w:div w:id="893851053">
      <w:bodyDiv w:val="1"/>
      <w:marLeft w:val="0"/>
      <w:marRight w:val="0"/>
      <w:marTop w:val="0"/>
      <w:marBottom w:val="0"/>
      <w:divBdr>
        <w:top w:val="none" w:sz="0" w:space="0" w:color="auto"/>
        <w:left w:val="none" w:sz="0" w:space="0" w:color="auto"/>
        <w:bottom w:val="none" w:sz="0" w:space="0" w:color="auto"/>
        <w:right w:val="none" w:sz="0" w:space="0" w:color="auto"/>
      </w:divBdr>
    </w:div>
    <w:div w:id="894121075">
      <w:bodyDiv w:val="1"/>
      <w:marLeft w:val="0"/>
      <w:marRight w:val="0"/>
      <w:marTop w:val="0"/>
      <w:marBottom w:val="0"/>
      <w:divBdr>
        <w:top w:val="none" w:sz="0" w:space="0" w:color="auto"/>
        <w:left w:val="none" w:sz="0" w:space="0" w:color="auto"/>
        <w:bottom w:val="none" w:sz="0" w:space="0" w:color="auto"/>
        <w:right w:val="none" w:sz="0" w:space="0" w:color="auto"/>
      </w:divBdr>
    </w:div>
    <w:div w:id="894313697">
      <w:bodyDiv w:val="1"/>
      <w:marLeft w:val="0"/>
      <w:marRight w:val="0"/>
      <w:marTop w:val="0"/>
      <w:marBottom w:val="0"/>
      <w:divBdr>
        <w:top w:val="none" w:sz="0" w:space="0" w:color="auto"/>
        <w:left w:val="none" w:sz="0" w:space="0" w:color="auto"/>
        <w:bottom w:val="none" w:sz="0" w:space="0" w:color="auto"/>
        <w:right w:val="none" w:sz="0" w:space="0" w:color="auto"/>
      </w:divBdr>
    </w:div>
    <w:div w:id="894389902">
      <w:bodyDiv w:val="1"/>
      <w:marLeft w:val="0"/>
      <w:marRight w:val="0"/>
      <w:marTop w:val="0"/>
      <w:marBottom w:val="0"/>
      <w:divBdr>
        <w:top w:val="none" w:sz="0" w:space="0" w:color="auto"/>
        <w:left w:val="none" w:sz="0" w:space="0" w:color="auto"/>
        <w:bottom w:val="none" w:sz="0" w:space="0" w:color="auto"/>
        <w:right w:val="none" w:sz="0" w:space="0" w:color="auto"/>
      </w:divBdr>
    </w:div>
    <w:div w:id="894660909">
      <w:bodyDiv w:val="1"/>
      <w:marLeft w:val="0"/>
      <w:marRight w:val="0"/>
      <w:marTop w:val="0"/>
      <w:marBottom w:val="0"/>
      <w:divBdr>
        <w:top w:val="none" w:sz="0" w:space="0" w:color="auto"/>
        <w:left w:val="none" w:sz="0" w:space="0" w:color="auto"/>
        <w:bottom w:val="none" w:sz="0" w:space="0" w:color="auto"/>
        <w:right w:val="none" w:sz="0" w:space="0" w:color="auto"/>
      </w:divBdr>
    </w:div>
    <w:div w:id="894706959">
      <w:bodyDiv w:val="1"/>
      <w:marLeft w:val="0"/>
      <w:marRight w:val="0"/>
      <w:marTop w:val="0"/>
      <w:marBottom w:val="0"/>
      <w:divBdr>
        <w:top w:val="none" w:sz="0" w:space="0" w:color="auto"/>
        <w:left w:val="none" w:sz="0" w:space="0" w:color="auto"/>
        <w:bottom w:val="none" w:sz="0" w:space="0" w:color="auto"/>
        <w:right w:val="none" w:sz="0" w:space="0" w:color="auto"/>
      </w:divBdr>
    </w:div>
    <w:div w:id="894773976">
      <w:bodyDiv w:val="1"/>
      <w:marLeft w:val="0"/>
      <w:marRight w:val="0"/>
      <w:marTop w:val="0"/>
      <w:marBottom w:val="0"/>
      <w:divBdr>
        <w:top w:val="none" w:sz="0" w:space="0" w:color="auto"/>
        <w:left w:val="none" w:sz="0" w:space="0" w:color="auto"/>
        <w:bottom w:val="none" w:sz="0" w:space="0" w:color="auto"/>
        <w:right w:val="none" w:sz="0" w:space="0" w:color="auto"/>
      </w:divBdr>
    </w:div>
    <w:div w:id="894777533">
      <w:bodyDiv w:val="1"/>
      <w:marLeft w:val="0"/>
      <w:marRight w:val="0"/>
      <w:marTop w:val="0"/>
      <w:marBottom w:val="0"/>
      <w:divBdr>
        <w:top w:val="none" w:sz="0" w:space="0" w:color="auto"/>
        <w:left w:val="none" w:sz="0" w:space="0" w:color="auto"/>
        <w:bottom w:val="none" w:sz="0" w:space="0" w:color="auto"/>
        <w:right w:val="none" w:sz="0" w:space="0" w:color="auto"/>
      </w:divBdr>
    </w:div>
    <w:div w:id="894780860">
      <w:bodyDiv w:val="1"/>
      <w:marLeft w:val="0"/>
      <w:marRight w:val="0"/>
      <w:marTop w:val="0"/>
      <w:marBottom w:val="0"/>
      <w:divBdr>
        <w:top w:val="none" w:sz="0" w:space="0" w:color="auto"/>
        <w:left w:val="none" w:sz="0" w:space="0" w:color="auto"/>
        <w:bottom w:val="none" w:sz="0" w:space="0" w:color="auto"/>
        <w:right w:val="none" w:sz="0" w:space="0" w:color="auto"/>
      </w:divBdr>
    </w:div>
    <w:div w:id="894854126">
      <w:bodyDiv w:val="1"/>
      <w:marLeft w:val="0"/>
      <w:marRight w:val="0"/>
      <w:marTop w:val="0"/>
      <w:marBottom w:val="0"/>
      <w:divBdr>
        <w:top w:val="none" w:sz="0" w:space="0" w:color="auto"/>
        <w:left w:val="none" w:sz="0" w:space="0" w:color="auto"/>
        <w:bottom w:val="none" w:sz="0" w:space="0" w:color="auto"/>
        <w:right w:val="none" w:sz="0" w:space="0" w:color="auto"/>
      </w:divBdr>
    </w:div>
    <w:div w:id="895701664">
      <w:bodyDiv w:val="1"/>
      <w:marLeft w:val="0"/>
      <w:marRight w:val="0"/>
      <w:marTop w:val="0"/>
      <w:marBottom w:val="0"/>
      <w:divBdr>
        <w:top w:val="none" w:sz="0" w:space="0" w:color="auto"/>
        <w:left w:val="none" w:sz="0" w:space="0" w:color="auto"/>
        <w:bottom w:val="none" w:sz="0" w:space="0" w:color="auto"/>
        <w:right w:val="none" w:sz="0" w:space="0" w:color="auto"/>
      </w:divBdr>
    </w:div>
    <w:div w:id="895748794">
      <w:bodyDiv w:val="1"/>
      <w:marLeft w:val="0"/>
      <w:marRight w:val="0"/>
      <w:marTop w:val="0"/>
      <w:marBottom w:val="0"/>
      <w:divBdr>
        <w:top w:val="none" w:sz="0" w:space="0" w:color="auto"/>
        <w:left w:val="none" w:sz="0" w:space="0" w:color="auto"/>
        <w:bottom w:val="none" w:sz="0" w:space="0" w:color="auto"/>
        <w:right w:val="none" w:sz="0" w:space="0" w:color="auto"/>
      </w:divBdr>
    </w:div>
    <w:div w:id="896285009">
      <w:bodyDiv w:val="1"/>
      <w:marLeft w:val="0"/>
      <w:marRight w:val="0"/>
      <w:marTop w:val="0"/>
      <w:marBottom w:val="0"/>
      <w:divBdr>
        <w:top w:val="none" w:sz="0" w:space="0" w:color="auto"/>
        <w:left w:val="none" w:sz="0" w:space="0" w:color="auto"/>
        <w:bottom w:val="none" w:sz="0" w:space="0" w:color="auto"/>
        <w:right w:val="none" w:sz="0" w:space="0" w:color="auto"/>
      </w:divBdr>
    </w:div>
    <w:div w:id="896472604">
      <w:bodyDiv w:val="1"/>
      <w:marLeft w:val="0"/>
      <w:marRight w:val="0"/>
      <w:marTop w:val="0"/>
      <w:marBottom w:val="0"/>
      <w:divBdr>
        <w:top w:val="none" w:sz="0" w:space="0" w:color="auto"/>
        <w:left w:val="none" w:sz="0" w:space="0" w:color="auto"/>
        <w:bottom w:val="none" w:sz="0" w:space="0" w:color="auto"/>
        <w:right w:val="none" w:sz="0" w:space="0" w:color="auto"/>
      </w:divBdr>
    </w:div>
    <w:div w:id="896552122">
      <w:bodyDiv w:val="1"/>
      <w:marLeft w:val="0"/>
      <w:marRight w:val="0"/>
      <w:marTop w:val="0"/>
      <w:marBottom w:val="0"/>
      <w:divBdr>
        <w:top w:val="none" w:sz="0" w:space="0" w:color="auto"/>
        <w:left w:val="none" w:sz="0" w:space="0" w:color="auto"/>
        <w:bottom w:val="none" w:sz="0" w:space="0" w:color="auto"/>
        <w:right w:val="none" w:sz="0" w:space="0" w:color="auto"/>
      </w:divBdr>
    </w:div>
    <w:div w:id="896630475">
      <w:bodyDiv w:val="1"/>
      <w:marLeft w:val="0"/>
      <w:marRight w:val="0"/>
      <w:marTop w:val="0"/>
      <w:marBottom w:val="0"/>
      <w:divBdr>
        <w:top w:val="none" w:sz="0" w:space="0" w:color="auto"/>
        <w:left w:val="none" w:sz="0" w:space="0" w:color="auto"/>
        <w:bottom w:val="none" w:sz="0" w:space="0" w:color="auto"/>
        <w:right w:val="none" w:sz="0" w:space="0" w:color="auto"/>
      </w:divBdr>
    </w:div>
    <w:div w:id="896861866">
      <w:bodyDiv w:val="1"/>
      <w:marLeft w:val="0"/>
      <w:marRight w:val="0"/>
      <w:marTop w:val="0"/>
      <w:marBottom w:val="0"/>
      <w:divBdr>
        <w:top w:val="none" w:sz="0" w:space="0" w:color="auto"/>
        <w:left w:val="none" w:sz="0" w:space="0" w:color="auto"/>
        <w:bottom w:val="none" w:sz="0" w:space="0" w:color="auto"/>
        <w:right w:val="none" w:sz="0" w:space="0" w:color="auto"/>
      </w:divBdr>
    </w:div>
    <w:div w:id="897010630">
      <w:bodyDiv w:val="1"/>
      <w:marLeft w:val="0"/>
      <w:marRight w:val="0"/>
      <w:marTop w:val="0"/>
      <w:marBottom w:val="0"/>
      <w:divBdr>
        <w:top w:val="none" w:sz="0" w:space="0" w:color="auto"/>
        <w:left w:val="none" w:sz="0" w:space="0" w:color="auto"/>
        <w:bottom w:val="none" w:sz="0" w:space="0" w:color="auto"/>
        <w:right w:val="none" w:sz="0" w:space="0" w:color="auto"/>
      </w:divBdr>
    </w:div>
    <w:div w:id="897017669">
      <w:bodyDiv w:val="1"/>
      <w:marLeft w:val="0"/>
      <w:marRight w:val="0"/>
      <w:marTop w:val="0"/>
      <w:marBottom w:val="0"/>
      <w:divBdr>
        <w:top w:val="none" w:sz="0" w:space="0" w:color="auto"/>
        <w:left w:val="none" w:sz="0" w:space="0" w:color="auto"/>
        <w:bottom w:val="none" w:sz="0" w:space="0" w:color="auto"/>
        <w:right w:val="none" w:sz="0" w:space="0" w:color="auto"/>
      </w:divBdr>
    </w:div>
    <w:div w:id="897085036">
      <w:bodyDiv w:val="1"/>
      <w:marLeft w:val="0"/>
      <w:marRight w:val="0"/>
      <w:marTop w:val="0"/>
      <w:marBottom w:val="0"/>
      <w:divBdr>
        <w:top w:val="none" w:sz="0" w:space="0" w:color="auto"/>
        <w:left w:val="none" w:sz="0" w:space="0" w:color="auto"/>
        <w:bottom w:val="none" w:sz="0" w:space="0" w:color="auto"/>
        <w:right w:val="none" w:sz="0" w:space="0" w:color="auto"/>
      </w:divBdr>
    </w:div>
    <w:div w:id="897129230">
      <w:bodyDiv w:val="1"/>
      <w:marLeft w:val="0"/>
      <w:marRight w:val="0"/>
      <w:marTop w:val="0"/>
      <w:marBottom w:val="0"/>
      <w:divBdr>
        <w:top w:val="none" w:sz="0" w:space="0" w:color="auto"/>
        <w:left w:val="none" w:sz="0" w:space="0" w:color="auto"/>
        <w:bottom w:val="none" w:sz="0" w:space="0" w:color="auto"/>
        <w:right w:val="none" w:sz="0" w:space="0" w:color="auto"/>
      </w:divBdr>
    </w:div>
    <w:div w:id="897323078">
      <w:bodyDiv w:val="1"/>
      <w:marLeft w:val="0"/>
      <w:marRight w:val="0"/>
      <w:marTop w:val="0"/>
      <w:marBottom w:val="0"/>
      <w:divBdr>
        <w:top w:val="none" w:sz="0" w:space="0" w:color="auto"/>
        <w:left w:val="none" w:sz="0" w:space="0" w:color="auto"/>
        <w:bottom w:val="none" w:sz="0" w:space="0" w:color="auto"/>
        <w:right w:val="none" w:sz="0" w:space="0" w:color="auto"/>
      </w:divBdr>
    </w:div>
    <w:div w:id="897592040">
      <w:bodyDiv w:val="1"/>
      <w:marLeft w:val="0"/>
      <w:marRight w:val="0"/>
      <w:marTop w:val="0"/>
      <w:marBottom w:val="0"/>
      <w:divBdr>
        <w:top w:val="none" w:sz="0" w:space="0" w:color="auto"/>
        <w:left w:val="none" w:sz="0" w:space="0" w:color="auto"/>
        <w:bottom w:val="none" w:sz="0" w:space="0" w:color="auto"/>
        <w:right w:val="none" w:sz="0" w:space="0" w:color="auto"/>
      </w:divBdr>
    </w:div>
    <w:div w:id="897975731">
      <w:bodyDiv w:val="1"/>
      <w:marLeft w:val="0"/>
      <w:marRight w:val="0"/>
      <w:marTop w:val="0"/>
      <w:marBottom w:val="0"/>
      <w:divBdr>
        <w:top w:val="none" w:sz="0" w:space="0" w:color="auto"/>
        <w:left w:val="none" w:sz="0" w:space="0" w:color="auto"/>
        <w:bottom w:val="none" w:sz="0" w:space="0" w:color="auto"/>
        <w:right w:val="none" w:sz="0" w:space="0" w:color="auto"/>
      </w:divBdr>
    </w:div>
    <w:div w:id="898125983">
      <w:bodyDiv w:val="1"/>
      <w:marLeft w:val="0"/>
      <w:marRight w:val="0"/>
      <w:marTop w:val="0"/>
      <w:marBottom w:val="0"/>
      <w:divBdr>
        <w:top w:val="none" w:sz="0" w:space="0" w:color="auto"/>
        <w:left w:val="none" w:sz="0" w:space="0" w:color="auto"/>
        <w:bottom w:val="none" w:sz="0" w:space="0" w:color="auto"/>
        <w:right w:val="none" w:sz="0" w:space="0" w:color="auto"/>
      </w:divBdr>
    </w:div>
    <w:div w:id="898132835">
      <w:bodyDiv w:val="1"/>
      <w:marLeft w:val="0"/>
      <w:marRight w:val="0"/>
      <w:marTop w:val="0"/>
      <w:marBottom w:val="0"/>
      <w:divBdr>
        <w:top w:val="none" w:sz="0" w:space="0" w:color="auto"/>
        <w:left w:val="none" w:sz="0" w:space="0" w:color="auto"/>
        <w:bottom w:val="none" w:sz="0" w:space="0" w:color="auto"/>
        <w:right w:val="none" w:sz="0" w:space="0" w:color="auto"/>
      </w:divBdr>
    </w:div>
    <w:div w:id="898172578">
      <w:bodyDiv w:val="1"/>
      <w:marLeft w:val="0"/>
      <w:marRight w:val="0"/>
      <w:marTop w:val="0"/>
      <w:marBottom w:val="0"/>
      <w:divBdr>
        <w:top w:val="none" w:sz="0" w:space="0" w:color="auto"/>
        <w:left w:val="none" w:sz="0" w:space="0" w:color="auto"/>
        <w:bottom w:val="none" w:sz="0" w:space="0" w:color="auto"/>
        <w:right w:val="none" w:sz="0" w:space="0" w:color="auto"/>
      </w:divBdr>
    </w:div>
    <w:div w:id="898327105">
      <w:bodyDiv w:val="1"/>
      <w:marLeft w:val="0"/>
      <w:marRight w:val="0"/>
      <w:marTop w:val="0"/>
      <w:marBottom w:val="0"/>
      <w:divBdr>
        <w:top w:val="none" w:sz="0" w:space="0" w:color="auto"/>
        <w:left w:val="none" w:sz="0" w:space="0" w:color="auto"/>
        <w:bottom w:val="none" w:sz="0" w:space="0" w:color="auto"/>
        <w:right w:val="none" w:sz="0" w:space="0" w:color="auto"/>
      </w:divBdr>
    </w:div>
    <w:div w:id="898327328">
      <w:bodyDiv w:val="1"/>
      <w:marLeft w:val="0"/>
      <w:marRight w:val="0"/>
      <w:marTop w:val="0"/>
      <w:marBottom w:val="0"/>
      <w:divBdr>
        <w:top w:val="none" w:sz="0" w:space="0" w:color="auto"/>
        <w:left w:val="none" w:sz="0" w:space="0" w:color="auto"/>
        <w:bottom w:val="none" w:sz="0" w:space="0" w:color="auto"/>
        <w:right w:val="none" w:sz="0" w:space="0" w:color="auto"/>
      </w:divBdr>
    </w:div>
    <w:div w:id="898443181">
      <w:bodyDiv w:val="1"/>
      <w:marLeft w:val="0"/>
      <w:marRight w:val="0"/>
      <w:marTop w:val="0"/>
      <w:marBottom w:val="0"/>
      <w:divBdr>
        <w:top w:val="none" w:sz="0" w:space="0" w:color="auto"/>
        <w:left w:val="none" w:sz="0" w:space="0" w:color="auto"/>
        <w:bottom w:val="none" w:sz="0" w:space="0" w:color="auto"/>
        <w:right w:val="none" w:sz="0" w:space="0" w:color="auto"/>
      </w:divBdr>
    </w:div>
    <w:div w:id="898588831">
      <w:bodyDiv w:val="1"/>
      <w:marLeft w:val="0"/>
      <w:marRight w:val="0"/>
      <w:marTop w:val="0"/>
      <w:marBottom w:val="0"/>
      <w:divBdr>
        <w:top w:val="none" w:sz="0" w:space="0" w:color="auto"/>
        <w:left w:val="none" w:sz="0" w:space="0" w:color="auto"/>
        <w:bottom w:val="none" w:sz="0" w:space="0" w:color="auto"/>
        <w:right w:val="none" w:sz="0" w:space="0" w:color="auto"/>
      </w:divBdr>
    </w:div>
    <w:div w:id="898784674">
      <w:bodyDiv w:val="1"/>
      <w:marLeft w:val="0"/>
      <w:marRight w:val="0"/>
      <w:marTop w:val="0"/>
      <w:marBottom w:val="0"/>
      <w:divBdr>
        <w:top w:val="none" w:sz="0" w:space="0" w:color="auto"/>
        <w:left w:val="none" w:sz="0" w:space="0" w:color="auto"/>
        <w:bottom w:val="none" w:sz="0" w:space="0" w:color="auto"/>
        <w:right w:val="none" w:sz="0" w:space="0" w:color="auto"/>
      </w:divBdr>
    </w:div>
    <w:div w:id="898832019">
      <w:bodyDiv w:val="1"/>
      <w:marLeft w:val="0"/>
      <w:marRight w:val="0"/>
      <w:marTop w:val="0"/>
      <w:marBottom w:val="0"/>
      <w:divBdr>
        <w:top w:val="none" w:sz="0" w:space="0" w:color="auto"/>
        <w:left w:val="none" w:sz="0" w:space="0" w:color="auto"/>
        <w:bottom w:val="none" w:sz="0" w:space="0" w:color="auto"/>
        <w:right w:val="none" w:sz="0" w:space="0" w:color="auto"/>
      </w:divBdr>
    </w:div>
    <w:div w:id="898975329">
      <w:bodyDiv w:val="1"/>
      <w:marLeft w:val="0"/>
      <w:marRight w:val="0"/>
      <w:marTop w:val="0"/>
      <w:marBottom w:val="0"/>
      <w:divBdr>
        <w:top w:val="none" w:sz="0" w:space="0" w:color="auto"/>
        <w:left w:val="none" w:sz="0" w:space="0" w:color="auto"/>
        <w:bottom w:val="none" w:sz="0" w:space="0" w:color="auto"/>
        <w:right w:val="none" w:sz="0" w:space="0" w:color="auto"/>
      </w:divBdr>
    </w:div>
    <w:div w:id="899906757">
      <w:bodyDiv w:val="1"/>
      <w:marLeft w:val="0"/>
      <w:marRight w:val="0"/>
      <w:marTop w:val="0"/>
      <w:marBottom w:val="0"/>
      <w:divBdr>
        <w:top w:val="none" w:sz="0" w:space="0" w:color="auto"/>
        <w:left w:val="none" w:sz="0" w:space="0" w:color="auto"/>
        <w:bottom w:val="none" w:sz="0" w:space="0" w:color="auto"/>
        <w:right w:val="none" w:sz="0" w:space="0" w:color="auto"/>
      </w:divBdr>
    </w:div>
    <w:div w:id="900022712">
      <w:bodyDiv w:val="1"/>
      <w:marLeft w:val="0"/>
      <w:marRight w:val="0"/>
      <w:marTop w:val="0"/>
      <w:marBottom w:val="0"/>
      <w:divBdr>
        <w:top w:val="none" w:sz="0" w:space="0" w:color="auto"/>
        <w:left w:val="none" w:sz="0" w:space="0" w:color="auto"/>
        <w:bottom w:val="none" w:sz="0" w:space="0" w:color="auto"/>
        <w:right w:val="none" w:sz="0" w:space="0" w:color="auto"/>
      </w:divBdr>
    </w:div>
    <w:div w:id="900214450">
      <w:bodyDiv w:val="1"/>
      <w:marLeft w:val="0"/>
      <w:marRight w:val="0"/>
      <w:marTop w:val="0"/>
      <w:marBottom w:val="0"/>
      <w:divBdr>
        <w:top w:val="none" w:sz="0" w:space="0" w:color="auto"/>
        <w:left w:val="none" w:sz="0" w:space="0" w:color="auto"/>
        <w:bottom w:val="none" w:sz="0" w:space="0" w:color="auto"/>
        <w:right w:val="none" w:sz="0" w:space="0" w:color="auto"/>
      </w:divBdr>
    </w:div>
    <w:div w:id="900292555">
      <w:bodyDiv w:val="1"/>
      <w:marLeft w:val="0"/>
      <w:marRight w:val="0"/>
      <w:marTop w:val="0"/>
      <w:marBottom w:val="0"/>
      <w:divBdr>
        <w:top w:val="none" w:sz="0" w:space="0" w:color="auto"/>
        <w:left w:val="none" w:sz="0" w:space="0" w:color="auto"/>
        <w:bottom w:val="none" w:sz="0" w:space="0" w:color="auto"/>
        <w:right w:val="none" w:sz="0" w:space="0" w:color="auto"/>
      </w:divBdr>
    </w:div>
    <w:div w:id="900293895">
      <w:bodyDiv w:val="1"/>
      <w:marLeft w:val="0"/>
      <w:marRight w:val="0"/>
      <w:marTop w:val="0"/>
      <w:marBottom w:val="0"/>
      <w:divBdr>
        <w:top w:val="none" w:sz="0" w:space="0" w:color="auto"/>
        <w:left w:val="none" w:sz="0" w:space="0" w:color="auto"/>
        <w:bottom w:val="none" w:sz="0" w:space="0" w:color="auto"/>
        <w:right w:val="none" w:sz="0" w:space="0" w:color="auto"/>
      </w:divBdr>
    </w:div>
    <w:div w:id="900336019">
      <w:bodyDiv w:val="1"/>
      <w:marLeft w:val="0"/>
      <w:marRight w:val="0"/>
      <w:marTop w:val="0"/>
      <w:marBottom w:val="0"/>
      <w:divBdr>
        <w:top w:val="none" w:sz="0" w:space="0" w:color="auto"/>
        <w:left w:val="none" w:sz="0" w:space="0" w:color="auto"/>
        <w:bottom w:val="none" w:sz="0" w:space="0" w:color="auto"/>
        <w:right w:val="none" w:sz="0" w:space="0" w:color="auto"/>
      </w:divBdr>
    </w:div>
    <w:div w:id="900407930">
      <w:bodyDiv w:val="1"/>
      <w:marLeft w:val="0"/>
      <w:marRight w:val="0"/>
      <w:marTop w:val="0"/>
      <w:marBottom w:val="0"/>
      <w:divBdr>
        <w:top w:val="none" w:sz="0" w:space="0" w:color="auto"/>
        <w:left w:val="none" w:sz="0" w:space="0" w:color="auto"/>
        <w:bottom w:val="none" w:sz="0" w:space="0" w:color="auto"/>
        <w:right w:val="none" w:sz="0" w:space="0" w:color="auto"/>
      </w:divBdr>
    </w:div>
    <w:div w:id="901059245">
      <w:bodyDiv w:val="1"/>
      <w:marLeft w:val="0"/>
      <w:marRight w:val="0"/>
      <w:marTop w:val="0"/>
      <w:marBottom w:val="0"/>
      <w:divBdr>
        <w:top w:val="none" w:sz="0" w:space="0" w:color="auto"/>
        <w:left w:val="none" w:sz="0" w:space="0" w:color="auto"/>
        <w:bottom w:val="none" w:sz="0" w:space="0" w:color="auto"/>
        <w:right w:val="none" w:sz="0" w:space="0" w:color="auto"/>
      </w:divBdr>
    </w:div>
    <w:div w:id="901066415">
      <w:bodyDiv w:val="1"/>
      <w:marLeft w:val="0"/>
      <w:marRight w:val="0"/>
      <w:marTop w:val="0"/>
      <w:marBottom w:val="0"/>
      <w:divBdr>
        <w:top w:val="none" w:sz="0" w:space="0" w:color="auto"/>
        <w:left w:val="none" w:sz="0" w:space="0" w:color="auto"/>
        <w:bottom w:val="none" w:sz="0" w:space="0" w:color="auto"/>
        <w:right w:val="none" w:sz="0" w:space="0" w:color="auto"/>
      </w:divBdr>
    </w:div>
    <w:div w:id="901478488">
      <w:bodyDiv w:val="1"/>
      <w:marLeft w:val="0"/>
      <w:marRight w:val="0"/>
      <w:marTop w:val="0"/>
      <w:marBottom w:val="0"/>
      <w:divBdr>
        <w:top w:val="none" w:sz="0" w:space="0" w:color="auto"/>
        <w:left w:val="none" w:sz="0" w:space="0" w:color="auto"/>
        <w:bottom w:val="none" w:sz="0" w:space="0" w:color="auto"/>
        <w:right w:val="none" w:sz="0" w:space="0" w:color="auto"/>
      </w:divBdr>
    </w:div>
    <w:div w:id="901720165">
      <w:bodyDiv w:val="1"/>
      <w:marLeft w:val="0"/>
      <w:marRight w:val="0"/>
      <w:marTop w:val="0"/>
      <w:marBottom w:val="0"/>
      <w:divBdr>
        <w:top w:val="none" w:sz="0" w:space="0" w:color="auto"/>
        <w:left w:val="none" w:sz="0" w:space="0" w:color="auto"/>
        <w:bottom w:val="none" w:sz="0" w:space="0" w:color="auto"/>
        <w:right w:val="none" w:sz="0" w:space="0" w:color="auto"/>
      </w:divBdr>
    </w:div>
    <w:div w:id="901789514">
      <w:bodyDiv w:val="1"/>
      <w:marLeft w:val="0"/>
      <w:marRight w:val="0"/>
      <w:marTop w:val="0"/>
      <w:marBottom w:val="0"/>
      <w:divBdr>
        <w:top w:val="none" w:sz="0" w:space="0" w:color="auto"/>
        <w:left w:val="none" w:sz="0" w:space="0" w:color="auto"/>
        <w:bottom w:val="none" w:sz="0" w:space="0" w:color="auto"/>
        <w:right w:val="none" w:sz="0" w:space="0" w:color="auto"/>
      </w:divBdr>
    </w:div>
    <w:div w:id="901796104">
      <w:bodyDiv w:val="1"/>
      <w:marLeft w:val="0"/>
      <w:marRight w:val="0"/>
      <w:marTop w:val="0"/>
      <w:marBottom w:val="0"/>
      <w:divBdr>
        <w:top w:val="none" w:sz="0" w:space="0" w:color="auto"/>
        <w:left w:val="none" w:sz="0" w:space="0" w:color="auto"/>
        <w:bottom w:val="none" w:sz="0" w:space="0" w:color="auto"/>
        <w:right w:val="none" w:sz="0" w:space="0" w:color="auto"/>
      </w:divBdr>
    </w:div>
    <w:div w:id="901909379">
      <w:bodyDiv w:val="1"/>
      <w:marLeft w:val="0"/>
      <w:marRight w:val="0"/>
      <w:marTop w:val="0"/>
      <w:marBottom w:val="0"/>
      <w:divBdr>
        <w:top w:val="none" w:sz="0" w:space="0" w:color="auto"/>
        <w:left w:val="none" w:sz="0" w:space="0" w:color="auto"/>
        <w:bottom w:val="none" w:sz="0" w:space="0" w:color="auto"/>
        <w:right w:val="none" w:sz="0" w:space="0" w:color="auto"/>
      </w:divBdr>
    </w:div>
    <w:div w:id="902325891">
      <w:bodyDiv w:val="1"/>
      <w:marLeft w:val="0"/>
      <w:marRight w:val="0"/>
      <w:marTop w:val="0"/>
      <w:marBottom w:val="0"/>
      <w:divBdr>
        <w:top w:val="none" w:sz="0" w:space="0" w:color="auto"/>
        <w:left w:val="none" w:sz="0" w:space="0" w:color="auto"/>
        <w:bottom w:val="none" w:sz="0" w:space="0" w:color="auto"/>
        <w:right w:val="none" w:sz="0" w:space="0" w:color="auto"/>
      </w:divBdr>
    </w:div>
    <w:div w:id="902520836">
      <w:bodyDiv w:val="1"/>
      <w:marLeft w:val="0"/>
      <w:marRight w:val="0"/>
      <w:marTop w:val="0"/>
      <w:marBottom w:val="0"/>
      <w:divBdr>
        <w:top w:val="none" w:sz="0" w:space="0" w:color="auto"/>
        <w:left w:val="none" w:sz="0" w:space="0" w:color="auto"/>
        <w:bottom w:val="none" w:sz="0" w:space="0" w:color="auto"/>
        <w:right w:val="none" w:sz="0" w:space="0" w:color="auto"/>
      </w:divBdr>
    </w:div>
    <w:div w:id="902720424">
      <w:bodyDiv w:val="1"/>
      <w:marLeft w:val="0"/>
      <w:marRight w:val="0"/>
      <w:marTop w:val="0"/>
      <w:marBottom w:val="0"/>
      <w:divBdr>
        <w:top w:val="none" w:sz="0" w:space="0" w:color="auto"/>
        <w:left w:val="none" w:sz="0" w:space="0" w:color="auto"/>
        <w:bottom w:val="none" w:sz="0" w:space="0" w:color="auto"/>
        <w:right w:val="none" w:sz="0" w:space="0" w:color="auto"/>
      </w:divBdr>
    </w:div>
    <w:div w:id="902759786">
      <w:bodyDiv w:val="1"/>
      <w:marLeft w:val="0"/>
      <w:marRight w:val="0"/>
      <w:marTop w:val="0"/>
      <w:marBottom w:val="0"/>
      <w:divBdr>
        <w:top w:val="none" w:sz="0" w:space="0" w:color="auto"/>
        <w:left w:val="none" w:sz="0" w:space="0" w:color="auto"/>
        <w:bottom w:val="none" w:sz="0" w:space="0" w:color="auto"/>
        <w:right w:val="none" w:sz="0" w:space="0" w:color="auto"/>
      </w:divBdr>
    </w:div>
    <w:div w:id="903104586">
      <w:bodyDiv w:val="1"/>
      <w:marLeft w:val="0"/>
      <w:marRight w:val="0"/>
      <w:marTop w:val="0"/>
      <w:marBottom w:val="0"/>
      <w:divBdr>
        <w:top w:val="none" w:sz="0" w:space="0" w:color="auto"/>
        <w:left w:val="none" w:sz="0" w:space="0" w:color="auto"/>
        <w:bottom w:val="none" w:sz="0" w:space="0" w:color="auto"/>
        <w:right w:val="none" w:sz="0" w:space="0" w:color="auto"/>
      </w:divBdr>
    </w:div>
    <w:div w:id="903106839">
      <w:bodyDiv w:val="1"/>
      <w:marLeft w:val="0"/>
      <w:marRight w:val="0"/>
      <w:marTop w:val="0"/>
      <w:marBottom w:val="0"/>
      <w:divBdr>
        <w:top w:val="none" w:sz="0" w:space="0" w:color="auto"/>
        <w:left w:val="none" w:sz="0" w:space="0" w:color="auto"/>
        <w:bottom w:val="none" w:sz="0" w:space="0" w:color="auto"/>
        <w:right w:val="none" w:sz="0" w:space="0" w:color="auto"/>
      </w:divBdr>
    </w:div>
    <w:div w:id="903219413">
      <w:bodyDiv w:val="1"/>
      <w:marLeft w:val="0"/>
      <w:marRight w:val="0"/>
      <w:marTop w:val="0"/>
      <w:marBottom w:val="0"/>
      <w:divBdr>
        <w:top w:val="none" w:sz="0" w:space="0" w:color="auto"/>
        <w:left w:val="none" w:sz="0" w:space="0" w:color="auto"/>
        <w:bottom w:val="none" w:sz="0" w:space="0" w:color="auto"/>
        <w:right w:val="none" w:sz="0" w:space="0" w:color="auto"/>
      </w:divBdr>
    </w:div>
    <w:div w:id="903414230">
      <w:bodyDiv w:val="1"/>
      <w:marLeft w:val="0"/>
      <w:marRight w:val="0"/>
      <w:marTop w:val="0"/>
      <w:marBottom w:val="0"/>
      <w:divBdr>
        <w:top w:val="none" w:sz="0" w:space="0" w:color="auto"/>
        <w:left w:val="none" w:sz="0" w:space="0" w:color="auto"/>
        <w:bottom w:val="none" w:sz="0" w:space="0" w:color="auto"/>
        <w:right w:val="none" w:sz="0" w:space="0" w:color="auto"/>
      </w:divBdr>
    </w:div>
    <w:div w:id="903641146">
      <w:bodyDiv w:val="1"/>
      <w:marLeft w:val="0"/>
      <w:marRight w:val="0"/>
      <w:marTop w:val="0"/>
      <w:marBottom w:val="0"/>
      <w:divBdr>
        <w:top w:val="none" w:sz="0" w:space="0" w:color="auto"/>
        <w:left w:val="none" w:sz="0" w:space="0" w:color="auto"/>
        <w:bottom w:val="none" w:sz="0" w:space="0" w:color="auto"/>
        <w:right w:val="none" w:sz="0" w:space="0" w:color="auto"/>
      </w:divBdr>
    </w:div>
    <w:div w:id="903758128">
      <w:bodyDiv w:val="1"/>
      <w:marLeft w:val="0"/>
      <w:marRight w:val="0"/>
      <w:marTop w:val="0"/>
      <w:marBottom w:val="0"/>
      <w:divBdr>
        <w:top w:val="none" w:sz="0" w:space="0" w:color="auto"/>
        <w:left w:val="none" w:sz="0" w:space="0" w:color="auto"/>
        <w:bottom w:val="none" w:sz="0" w:space="0" w:color="auto"/>
        <w:right w:val="none" w:sz="0" w:space="0" w:color="auto"/>
      </w:divBdr>
    </w:div>
    <w:div w:id="904022744">
      <w:bodyDiv w:val="1"/>
      <w:marLeft w:val="0"/>
      <w:marRight w:val="0"/>
      <w:marTop w:val="0"/>
      <w:marBottom w:val="0"/>
      <w:divBdr>
        <w:top w:val="none" w:sz="0" w:space="0" w:color="auto"/>
        <w:left w:val="none" w:sz="0" w:space="0" w:color="auto"/>
        <w:bottom w:val="none" w:sz="0" w:space="0" w:color="auto"/>
        <w:right w:val="none" w:sz="0" w:space="0" w:color="auto"/>
      </w:divBdr>
    </w:div>
    <w:div w:id="904099335">
      <w:bodyDiv w:val="1"/>
      <w:marLeft w:val="0"/>
      <w:marRight w:val="0"/>
      <w:marTop w:val="0"/>
      <w:marBottom w:val="0"/>
      <w:divBdr>
        <w:top w:val="none" w:sz="0" w:space="0" w:color="auto"/>
        <w:left w:val="none" w:sz="0" w:space="0" w:color="auto"/>
        <w:bottom w:val="none" w:sz="0" w:space="0" w:color="auto"/>
        <w:right w:val="none" w:sz="0" w:space="0" w:color="auto"/>
      </w:divBdr>
    </w:div>
    <w:div w:id="904267004">
      <w:bodyDiv w:val="1"/>
      <w:marLeft w:val="0"/>
      <w:marRight w:val="0"/>
      <w:marTop w:val="0"/>
      <w:marBottom w:val="0"/>
      <w:divBdr>
        <w:top w:val="none" w:sz="0" w:space="0" w:color="auto"/>
        <w:left w:val="none" w:sz="0" w:space="0" w:color="auto"/>
        <w:bottom w:val="none" w:sz="0" w:space="0" w:color="auto"/>
        <w:right w:val="none" w:sz="0" w:space="0" w:color="auto"/>
      </w:divBdr>
    </w:div>
    <w:div w:id="904334569">
      <w:bodyDiv w:val="1"/>
      <w:marLeft w:val="0"/>
      <w:marRight w:val="0"/>
      <w:marTop w:val="0"/>
      <w:marBottom w:val="0"/>
      <w:divBdr>
        <w:top w:val="none" w:sz="0" w:space="0" w:color="auto"/>
        <w:left w:val="none" w:sz="0" w:space="0" w:color="auto"/>
        <w:bottom w:val="none" w:sz="0" w:space="0" w:color="auto"/>
        <w:right w:val="none" w:sz="0" w:space="0" w:color="auto"/>
      </w:divBdr>
    </w:div>
    <w:div w:id="904604262">
      <w:bodyDiv w:val="1"/>
      <w:marLeft w:val="0"/>
      <w:marRight w:val="0"/>
      <w:marTop w:val="0"/>
      <w:marBottom w:val="0"/>
      <w:divBdr>
        <w:top w:val="none" w:sz="0" w:space="0" w:color="auto"/>
        <w:left w:val="none" w:sz="0" w:space="0" w:color="auto"/>
        <w:bottom w:val="none" w:sz="0" w:space="0" w:color="auto"/>
        <w:right w:val="none" w:sz="0" w:space="0" w:color="auto"/>
      </w:divBdr>
    </w:div>
    <w:div w:id="904678794">
      <w:bodyDiv w:val="1"/>
      <w:marLeft w:val="0"/>
      <w:marRight w:val="0"/>
      <w:marTop w:val="0"/>
      <w:marBottom w:val="0"/>
      <w:divBdr>
        <w:top w:val="none" w:sz="0" w:space="0" w:color="auto"/>
        <w:left w:val="none" w:sz="0" w:space="0" w:color="auto"/>
        <w:bottom w:val="none" w:sz="0" w:space="0" w:color="auto"/>
        <w:right w:val="none" w:sz="0" w:space="0" w:color="auto"/>
      </w:divBdr>
    </w:div>
    <w:div w:id="905186202">
      <w:bodyDiv w:val="1"/>
      <w:marLeft w:val="0"/>
      <w:marRight w:val="0"/>
      <w:marTop w:val="0"/>
      <w:marBottom w:val="0"/>
      <w:divBdr>
        <w:top w:val="none" w:sz="0" w:space="0" w:color="auto"/>
        <w:left w:val="none" w:sz="0" w:space="0" w:color="auto"/>
        <w:bottom w:val="none" w:sz="0" w:space="0" w:color="auto"/>
        <w:right w:val="none" w:sz="0" w:space="0" w:color="auto"/>
      </w:divBdr>
    </w:div>
    <w:div w:id="905382939">
      <w:bodyDiv w:val="1"/>
      <w:marLeft w:val="0"/>
      <w:marRight w:val="0"/>
      <w:marTop w:val="0"/>
      <w:marBottom w:val="0"/>
      <w:divBdr>
        <w:top w:val="none" w:sz="0" w:space="0" w:color="auto"/>
        <w:left w:val="none" w:sz="0" w:space="0" w:color="auto"/>
        <w:bottom w:val="none" w:sz="0" w:space="0" w:color="auto"/>
        <w:right w:val="none" w:sz="0" w:space="0" w:color="auto"/>
      </w:divBdr>
    </w:div>
    <w:div w:id="905460221">
      <w:bodyDiv w:val="1"/>
      <w:marLeft w:val="0"/>
      <w:marRight w:val="0"/>
      <w:marTop w:val="0"/>
      <w:marBottom w:val="0"/>
      <w:divBdr>
        <w:top w:val="none" w:sz="0" w:space="0" w:color="auto"/>
        <w:left w:val="none" w:sz="0" w:space="0" w:color="auto"/>
        <w:bottom w:val="none" w:sz="0" w:space="0" w:color="auto"/>
        <w:right w:val="none" w:sz="0" w:space="0" w:color="auto"/>
      </w:divBdr>
    </w:div>
    <w:div w:id="905723170">
      <w:bodyDiv w:val="1"/>
      <w:marLeft w:val="0"/>
      <w:marRight w:val="0"/>
      <w:marTop w:val="0"/>
      <w:marBottom w:val="0"/>
      <w:divBdr>
        <w:top w:val="none" w:sz="0" w:space="0" w:color="auto"/>
        <w:left w:val="none" w:sz="0" w:space="0" w:color="auto"/>
        <w:bottom w:val="none" w:sz="0" w:space="0" w:color="auto"/>
        <w:right w:val="none" w:sz="0" w:space="0" w:color="auto"/>
      </w:divBdr>
    </w:div>
    <w:div w:id="905796532">
      <w:bodyDiv w:val="1"/>
      <w:marLeft w:val="0"/>
      <w:marRight w:val="0"/>
      <w:marTop w:val="0"/>
      <w:marBottom w:val="0"/>
      <w:divBdr>
        <w:top w:val="none" w:sz="0" w:space="0" w:color="auto"/>
        <w:left w:val="none" w:sz="0" w:space="0" w:color="auto"/>
        <w:bottom w:val="none" w:sz="0" w:space="0" w:color="auto"/>
        <w:right w:val="none" w:sz="0" w:space="0" w:color="auto"/>
      </w:divBdr>
    </w:div>
    <w:div w:id="905917738">
      <w:bodyDiv w:val="1"/>
      <w:marLeft w:val="0"/>
      <w:marRight w:val="0"/>
      <w:marTop w:val="0"/>
      <w:marBottom w:val="0"/>
      <w:divBdr>
        <w:top w:val="none" w:sz="0" w:space="0" w:color="auto"/>
        <w:left w:val="none" w:sz="0" w:space="0" w:color="auto"/>
        <w:bottom w:val="none" w:sz="0" w:space="0" w:color="auto"/>
        <w:right w:val="none" w:sz="0" w:space="0" w:color="auto"/>
      </w:divBdr>
    </w:div>
    <w:div w:id="906067928">
      <w:bodyDiv w:val="1"/>
      <w:marLeft w:val="0"/>
      <w:marRight w:val="0"/>
      <w:marTop w:val="0"/>
      <w:marBottom w:val="0"/>
      <w:divBdr>
        <w:top w:val="none" w:sz="0" w:space="0" w:color="auto"/>
        <w:left w:val="none" w:sz="0" w:space="0" w:color="auto"/>
        <w:bottom w:val="none" w:sz="0" w:space="0" w:color="auto"/>
        <w:right w:val="none" w:sz="0" w:space="0" w:color="auto"/>
      </w:divBdr>
    </w:div>
    <w:div w:id="906375501">
      <w:bodyDiv w:val="1"/>
      <w:marLeft w:val="0"/>
      <w:marRight w:val="0"/>
      <w:marTop w:val="0"/>
      <w:marBottom w:val="0"/>
      <w:divBdr>
        <w:top w:val="none" w:sz="0" w:space="0" w:color="auto"/>
        <w:left w:val="none" w:sz="0" w:space="0" w:color="auto"/>
        <w:bottom w:val="none" w:sz="0" w:space="0" w:color="auto"/>
        <w:right w:val="none" w:sz="0" w:space="0" w:color="auto"/>
      </w:divBdr>
    </w:div>
    <w:div w:id="906647769">
      <w:bodyDiv w:val="1"/>
      <w:marLeft w:val="0"/>
      <w:marRight w:val="0"/>
      <w:marTop w:val="0"/>
      <w:marBottom w:val="0"/>
      <w:divBdr>
        <w:top w:val="none" w:sz="0" w:space="0" w:color="auto"/>
        <w:left w:val="none" w:sz="0" w:space="0" w:color="auto"/>
        <w:bottom w:val="none" w:sz="0" w:space="0" w:color="auto"/>
        <w:right w:val="none" w:sz="0" w:space="0" w:color="auto"/>
      </w:divBdr>
    </w:div>
    <w:div w:id="907301405">
      <w:bodyDiv w:val="1"/>
      <w:marLeft w:val="0"/>
      <w:marRight w:val="0"/>
      <w:marTop w:val="0"/>
      <w:marBottom w:val="0"/>
      <w:divBdr>
        <w:top w:val="none" w:sz="0" w:space="0" w:color="auto"/>
        <w:left w:val="none" w:sz="0" w:space="0" w:color="auto"/>
        <w:bottom w:val="none" w:sz="0" w:space="0" w:color="auto"/>
        <w:right w:val="none" w:sz="0" w:space="0" w:color="auto"/>
      </w:divBdr>
    </w:div>
    <w:div w:id="907348786">
      <w:bodyDiv w:val="1"/>
      <w:marLeft w:val="0"/>
      <w:marRight w:val="0"/>
      <w:marTop w:val="0"/>
      <w:marBottom w:val="0"/>
      <w:divBdr>
        <w:top w:val="none" w:sz="0" w:space="0" w:color="auto"/>
        <w:left w:val="none" w:sz="0" w:space="0" w:color="auto"/>
        <w:bottom w:val="none" w:sz="0" w:space="0" w:color="auto"/>
        <w:right w:val="none" w:sz="0" w:space="0" w:color="auto"/>
      </w:divBdr>
    </w:div>
    <w:div w:id="907376888">
      <w:bodyDiv w:val="1"/>
      <w:marLeft w:val="0"/>
      <w:marRight w:val="0"/>
      <w:marTop w:val="0"/>
      <w:marBottom w:val="0"/>
      <w:divBdr>
        <w:top w:val="none" w:sz="0" w:space="0" w:color="auto"/>
        <w:left w:val="none" w:sz="0" w:space="0" w:color="auto"/>
        <w:bottom w:val="none" w:sz="0" w:space="0" w:color="auto"/>
        <w:right w:val="none" w:sz="0" w:space="0" w:color="auto"/>
      </w:divBdr>
    </w:div>
    <w:div w:id="907569974">
      <w:bodyDiv w:val="1"/>
      <w:marLeft w:val="0"/>
      <w:marRight w:val="0"/>
      <w:marTop w:val="0"/>
      <w:marBottom w:val="0"/>
      <w:divBdr>
        <w:top w:val="none" w:sz="0" w:space="0" w:color="auto"/>
        <w:left w:val="none" w:sz="0" w:space="0" w:color="auto"/>
        <w:bottom w:val="none" w:sz="0" w:space="0" w:color="auto"/>
        <w:right w:val="none" w:sz="0" w:space="0" w:color="auto"/>
      </w:divBdr>
    </w:div>
    <w:div w:id="907612129">
      <w:bodyDiv w:val="1"/>
      <w:marLeft w:val="0"/>
      <w:marRight w:val="0"/>
      <w:marTop w:val="0"/>
      <w:marBottom w:val="0"/>
      <w:divBdr>
        <w:top w:val="none" w:sz="0" w:space="0" w:color="auto"/>
        <w:left w:val="none" w:sz="0" w:space="0" w:color="auto"/>
        <w:bottom w:val="none" w:sz="0" w:space="0" w:color="auto"/>
        <w:right w:val="none" w:sz="0" w:space="0" w:color="auto"/>
      </w:divBdr>
    </w:div>
    <w:div w:id="907767130">
      <w:bodyDiv w:val="1"/>
      <w:marLeft w:val="0"/>
      <w:marRight w:val="0"/>
      <w:marTop w:val="0"/>
      <w:marBottom w:val="0"/>
      <w:divBdr>
        <w:top w:val="none" w:sz="0" w:space="0" w:color="auto"/>
        <w:left w:val="none" w:sz="0" w:space="0" w:color="auto"/>
        <w:bottom w:val="none" w:sz="0" w:space="0" w:color="auto"/>
        <w:right w:val="none" w:sz="0" w:space="0" w:color="auto"/>
      </w:divBdr>
    </w:div>
    <w:div w:id="907768829">
      <w:bodyDiv w:val="1"/>
      <w:marLeft w:val="0"/>
      <w:marRight w:val="0"/>
      <w:marTop w:val="0"/>
      <w:marBottom w:val="0"/>
      <w:divBdr>
        <w:top w:val="none" w:sz="0" w:space="0" w:color="auto"/>
        <w:left w:val="none" w:sz="0" w:space="0" w:color="auto"/>
        <w:bottom w:val="none" w:sz="0" w:space="0" w:color="auto"/>
        <w:right w:val="none" w:sz="0" w:space="0" w:color="auto"/>
      </w:divBdr>
    </w:div>
    <w:div w:id="908072513">
      <w:bodyDiv w:val="1"/>
      <w:marLeft w:val="0"/>
      <w:marRight w:val="0"/>
      <w:marTop w:val="0"/>
      <w:marBottom w:val="0"/>
      <w:divBdr>
        <w:top w:val="none" w:sz="0" w:space="0" w:color="auto"/>
        <w:left w:val="none" w:sz="0" w:space="0" w:color="auto"/>
        <w:bottom w:val="none" w:sz="0" w:space="0" w:color="auto"/>
        <w:right w:val="none" w:sz="0" w:space="0" w:color="auto"/>
      </w:divBdr>
    </w:div>
    <w:div w:id="908076685">
      <w:bodyDiv w:val="1"/>
      <w:marLeft w:val="0"/>
      <w:marRight w:val="0"/>
      <w:marTop w:val="0"/>
      <w:marBottom w:val="0"/>
      <w:divBdr>
        <w:top w:val="none" w:sz="0" w:space="0" w:color="auto"/>
        <w:left w:val="none" w:sz="0" w:space="0" w:color="auto"/>
        <w:bottom w:val="none" w:sz="0" w:space="0" w:color="auto"/>
        <w:right w:val="none" w:sz="0" w:space="0" w:color="auto"/>
      </w:divBdr>
    </w:div>
    <w:div w:id="908465555">
      <w:bodyDiv w:val="1"/>
      <w:marLeft w:val="0"/>
      <w:marRight w:val="0"/>
      <w:marTop w:val="0"/>
      <w:marBottom w:val="0"/>
      <w:divBdr>
        <w:top w:val="none" w:sz="0" w:space="0" w:color="auto"/>
        <w:left w:val="none" w:sz="0" w:space="0" w:color="auto"/>
        <w:bottom w:val="none" w:sz="0" w:space="0" w:color="auto"/>
        <w:right w:val="none" w:sz="0" w:space="0" w:color="auto"/>
      </w:divBdr>
    </w:div>
    <w:div w:id="908468203">
      <w:bodyDiv w:val="1"/>
      <w:marLeft w:val="0"/>
      <w:marRight w:val="0"/>
      <w:marTop w:val="0"/>
      <w:marBottom w:val="0"/>
      <w:divBdr>
        <w:top w:val="none" w:sz="0" w:space="0" w:color="auto"/>
        <w:left w:val="none" w:sz="0" w:space="0" w:color="auto"/>
        <w:bottom w:val="none" w:sz="0" w:space="0" w:color="auto"/>
        <w:right w:val="none" w:sz="0" w:space="0" w:color="auto"/>
      </w:divBdr>
    </w:div>
    <w:div w:id="909463154">
      <w:bodyDiv w:val="1"/>
      <w:marLeft w:val="0"/>
      <w:marRight w:val="0"/>
      <w:marTop w:val="0"/>
      <w:marBottom w:val="0"/>
      <w:divBdr>
        <w:top w:val="none" w:sz="0" w:space="0" w:color="auto"/>
        <w:left w:val="none" w:sz="0" w:space="0" w:color="auto"/>
        <w:bottom w:val="none" w:sz="0" w:space="0" w:color="auto"/>
        <w:right w:val="none" w:sz="0" w:space="0" w:color="auto"/>
      </w:divBdr>
    </w:div>
    <w:div w:id="909536470">
      <w:bodyDiv w:val="1"/>
      <w:marLeft w:val="0"/>
      <w:marRight w:val="0"/>
      <w:marTop w:val="0"/>
      <w:marBottom w:val="0"/>
      <w:divBdr>
        <w:top w:val="none" w:sz="0" w:space="0" w:color="auto"/>
        <w:left w:val="none" w:sz="0" w:space="0" w:color="auto"/>
        <w:bottom w:val="none" w:sz="0" w:space="0" w:color="auto"/>
        <w:right w:val="none" w:sz="0" w:space="0" w:color="auto"/>
      </w:divBdr>
    </w:div>
    <w:div w:id="909652310">
      <w:bodyDiv w:val="1"/>
      <w:marLeft w:val="0"/>
      <w:marRight w:val="0"/>
      <w:marTop w:val="0"/>
      <w:marBottom w:val="0"/>
      <w:divBdr>
        <w:top w:val="none" w:sz="0" w:space="0" w:color="auto"/>
        <w:left w:val="none" w:sz="0" w:space="0" w:color="auto"/>
        <w:bottom w:val="none" w:sz="0" w:space="0" w:color="auto"/>
        <w:right w:val="none" w:sz="0" w:space="0" w:color="auto"/>
      </w:divBdr>
    </w:div>
    <w:div w:id="909852122">
      <w:bodyDiv w:val="1"/>
      <w:marLeft w:val="0"/>
      <w:marRight w:val="0"/>
      <w:marTop w:val="0"/>
      <w:marBottom w:val="0"/>
      <w:divBdr>
        <w:top w:val="none" w:sz="0" w:space="0" w:color="auto"/>
        <w:left w:val="none" w:sz="0" w:space="0" w:color="auto"/>
        <w:bottom w:val="none" w:sz="0" w:space="0" w:color="auto"/>
        <w:right w:val="none" w:sz="0" w:space="0" w:color="auto"/>
      </w:divBdr>
    </w:div>
    <w:div w:id="909972069">
      <w:bodyDiv w:val="1"/>
      <w:marLeft w:val="0"/>
      <w:marRight w:val="0"/>
      <w:marTop w:val="0"/>
      <w:marBottom w:val="0"/>
      <w:divBdr>
        <w:top w:val="none" w:sz="0" w:space="0" w:color="auto"/>
        <w:left w:val="none" w:sz="0" w:space="0" w:color="auto"/>
        <w:bottom w:val="none" w:sz="0" w:space="0" w:color="auto"/>
        <w:right w:val="none" w:sz="0" w:space="0" w:color="auto"/>
      </w:divBdr>
    </w:div>
    <w:div w:id="910702200">
      <w:bodyDiv w:val="1"/>
      <w:marLeft w:val="0"/>
      <w:marRight w:val="0"/>
      <w:marTop w:val="0"/>
      <w:marBottom w:val="0"/>
      <w:divBdr>
        <w:top w:val="none" w:sz="0" w:space="0" w:color="auto"/>
        <w:left w:val="none" w:sz="0" w:space="0" w:color="auto"/>
        <w:bottom w:val="none" w:sz="0" w:space="0" w:color="auto"/>
        <w:right w:val="none" w:sz="0" w:space="0" w:color="auto"/>
      </w:divBdr>
    </w:div>
    <w:div w:id="911695173">
      <w:bodyDiv w:val="1"/>
      <w:marLeft w:val="0"/>
      <w:marRight w:val="0"/>
      <w:marTop w:val="0"/>
      <w:marBottom w:val="0"/>
      <w:divBdr>
        <w:top w:val="none" w:sz="0" w:space="0" w:color="auto"/>
        <w:left w:val="none" w:sz="0" w:space="0" w:color="auto"/>
        <w:bottom w:val="none" w:sz="0" w:space="0" w:color="auto"/>
        <w:right w:val="none" w:sz="0" w:space="0" w:color="auto"/>
      </w:divBdr>
    </w:div>
    <w:div w:id="911737387">
      <w:bodyDiv w:val="1"/>
      <w:marLeft w:val="0"/>
      <w:marRight w:val="0"/>
      <w:marTop w:val="0"/>
      <w:marBottom w:val="0"/>
      <w:divBdr>
        <w:top w:val="none" w:sz="0" w:space="0" w:color="auto"/>
        <w:left w:val="none" w:sz="0" w:space="0" w:color="auto"/>
        <w:bottom w:val="none" w:sz="0" w:space="0" w:color="auto"/>
        <w:right w:val="none" w:sz="0" w:space="0" w:color="auto"/>
      </w:divBdr>
    </w:div>
    <w:div w:id="912086742">
      <w:bodyDiv w:val="1"/>
      <w:marLeft w:val="0"/>
      <w:marRight w:val="0"/>
      <w:marTop w:val="0"/>
      <w:marBottom w:val="0"/>
      <w:divBdr>
        <w:top w:val="none" w:sz="0" w:space="0" w:color="auto"/>
        <w:left w:val="none" w:sz="0" w:space="0" w:color="auto"/>
        <w:bottom w:val="none" w:sz="0" w:space="0" w:color="auto"/>
        <w:right w:val="none" w:sz="0" w:space="0" w:color="auto"/>
      </w:divBdr>
    </w:div>
    <w:div w:id="912351376">
      <w:bodyDiv w:val="1"/>
      <w:marLeft w:val="0"/>
      <w:marRight w:val="0"/>
      <w:marTop w:val="0"/>
      <w:marBottom w:val="0"/>
      <w:divBdr>
        <w:top w:val="none" w:sz="0" w:space="0" w:color="auto"/>
        <w:left w:val="none" w:sz="0" w:space="0" w:color="auto"/>
        <w:bottom w:val="none" w:sz="0" w:space="0" w:color="auto"/>
        <w:right w:val="none" w:sz="0" w:space="0" w:color="auto"/>
      </w:divBdr>
    </w:div>
    <w:div w:id="912474338">
      <w:bodyDiv w:val="1"/>
      <w:marLeft w:val="0"/>
      <w:marRight w:val="0"/>
      <w:marTop w:val="0"/>
      <w:marBottom w:val="0"/>
      <w:divBdr>
        <w:top w:val="none" w:sz="0" w:space="0" w:color="auto"/>
        <w:left w:val="none" w:sz="0" w:space="0" w:color="auto"/>
        <w:bottom w:val="none" w:sz="0" w:space="0" w:color="auto"/>
        <w:right w:val="none" w:sz="0" w:space="0" w:color="auto"/>
      </w:divBdr>
    </w:div>
    <w:div w:id="912544462">
      <w:bodyDiv w:val="1"/>
      <w:marLeft w:val="0"/>
      <w:marRight w:val="0"/>
      <w:marTop w:val="0"/>
      <w:marBottom w:val="0"/>
      <w:divBdr>
        <w:top w:val="none" w:sz="0" w:space="0" w:color="auto"/>
        <w:left w:val="none" w:sz="0" w:space="0" w:color="auto"/>
        <w:bottom w:val="none" w:sz="0" w:space="0" w:color="auto"/>
        <w:right w:val="none" w:sz="0" w:space="0" w:color="auto"/>
      </w:divBdr>
    </w:div>
    <w:div w:id="912617344">
      <w:bodyDiv w:val="1"/>
      <w:marLeft w:val="0"/>
      <w:marRight w:val="0"/>
      <w:marTop w:val="0"/>
      <w:marBottom w:val="0"/>
      <w:divBdr>
        <w:top w:val="none" w:sz="0" w:space="0" w:color="auto"/>
        <w:left w:val="none" w:sz="0" w:space="0" w:color="auto"/>
        <w:bottom w:val="none" w:sz="0" w:space="0" w:color="auto"/>
        <w:right w:val="none" w:sz="0" w:space="0" w:color="auto"/>
      </w:divBdr>
    </w:div>
    <w:div w:id="912660625">
      <w:bodyDiv w:val="1"/>
      <w:marLeft w:val="0"/>
      <w:marRight w:val="0"/>
      <w:marTop w:val="0"/>
      <w:marBottom w:val="0"/>
      <w:divBdr>
        <w:top w:val="none" w:sz="0" w:space="0" w:color="auto"/>
        <w:left w:val="none" w:sz="0" w:space="0" w:color="auto"/>
        <w:bottom w:val="none" w:sz="0" w:space="0" w:color="auto"/>
        <w:right w:val="none" w:sz="0" w:space="0" w:color="auto"/>
      </w:divBdr>
    </w:div>
    <w:div w:id="912812777">
      <w:bodyDiv w:val="1"/>
      <w:marLeft w:val="0"/>
      <w:marRight w:val="0"/>
      <w:marTop w:val="0"/>
      <w:marBottom w:val="0"/>
      <w:divBdr>
        <w:top w:val="none" w:sz="0" w:space="0" w:color="auto"/>
        <w:left w:val="none" w:sz="0" w:space="0" w:color="auto"/>
        <w:bottom w:val="none" w:sz="0" w:space="0" w:color="auto"/>
        <w:right w:val="none" w:sz="0" w:space="0" w:color="auto"/>
      </w:divBdr>
    </w:div>
    <w:div w:id="913011282">
      <w:bodyDiv w:val="1"/>
      <w:marLeft w:val="0"/>
      <w:marRight w:val="0"/>
      <w:marTop w:val="0"/>
      <w:marBottom w:val="0"/>
      <w:divBdr>
        <w:top w:val="none" w:sz="0" w:space="0" w:color="auto"/>
        <w:left w:val="none" w:sz="0" w:space="0" w:color="auto"/>
        <w:bottom w:val="none" w:sz="0" w:space="0" w:color="auto"/>
        <w:right w:val="none" w:sz="0" w:space="0" w:color="auto"/>
      </w:divBdr>
    </w:div>
    <w:div w:id="913276900">
      <w:bodyDiv w:val="1"/>
      <w:marLeft w:val="0"/>
      <w:marRight w:val="0"/>
      <w:marTop w:val="0"/>
      <w:marBottom w:val="0"/>
      <w:divBdr>
        <w:top w:val="none" w:sz="0" w:space="0" w:color="auto"/>
        <w:left w:val="none" w:sz="0" w:space="0" w:color="auto"/>
        <w:bottom w:val="none" w:sz="0" w:space="0" w:color="auto"/>
        <w:right w:val="none" w:sz="0" w:space="0" w:color="auto"/>
      </w:divBdr>
    </w:div>
    <w:div w:id="913734764">
      <w:bodyDiv w:val="1"/>
      <w:marLeft w:val="0"/>
      <w:marRight w:val="0"/>
      <w:marTop w:val="0"/>
      <w:marBottom w:val="0"/>
      <w:divBdr>
        <w:top w:val="none" w:sz="0" w:space="0" w:color="auto"/>
        <w:left w:val="none" w:sz="0" w:space="0" w:color="auto"/>
        <w:bottom w:val="none" w:sz="0" w:space="0" w:color="auto"/>
        <w:right w:val="none" w:sz="0" w:space="0" w:color="auto"/>
      </w:divBdr>
    </w:div>
    <w:div w:id="913784789">
      <w:bodyDiv w:val="1"/>
      <w:marLeft w:val="0"/>
      <w:marRight w:val="0"/>
      <w:marTop w:val="0"/>
      <w:marBottom w:val="0"/>
      <w:divBdr>
        <w:top w:val="none" w:sz="0" w:space="0" w:color="auto"/>
        <w:left w:val="none" w:sz="0" w:space="0" w:color="auto"/>
        <w:bottom w:val="none" w:sz="0" w:space="0" w:color="auto"/>
        <w:right w:val="none" w:sz="0" w:space="0" w:color="auto"/>
      </w:divBdr>
    </w:div>
    <w:div w:id="913970222">
      <w:bodyDiv w:val="1"/>
      <w:marLeft w:val="0"/>
      <w:marRight w:val="0"/>
      <w:marTop w:val="0"/>
      <w:marBottom w:val="0"/>
      <w:divBdr>
        <w:top w:val="none" w:sz="0" w:space="0" w:color="auto"/>
        <w:left w:val="none" w:sz="0" w:space="0" w:color="auto"/>
        <w:bottom w:val="none" w:sz="0" w:space="0" w:color="auto"/>
        <w:right w:val="none" w:sz="0" w:space="0" w:color="auto"/>
      </w:divBdr>
    </w:div>
    <w:div w:id="914122148">
      <w:bodyDiv w:val="1"/>
      <w:marLeft w:val="0"/>
      <w:marRight w:val="0"/>
      <w:marTop w:val="0"/>
      <w:marBottom w:val="0"/>
      <w:divBdr>
        <w:top w:val="none" w:sz="0" w:space="0" w:color="auto"/>
        <w:left w:val="none" w:sz="0" w:space="0" w:color="auto"/>
        <w:bottom w:val="none" w:sz="0" w:space="0" w:color="auto"/>
        <w:right w:val="none" w:sz="0" w:space="0" w:color="auto"/>
      </w:divBdr>
    </w:div>
    <w:div w:id="914362327">
      <w:bodyDiv w:val="1"/>
      <w:marLeft w:val="0"/>
      <w:marRight w:val="0"/>
      <w:marTop w:val="0"/>
      <w:marBottom w:val="0"/>
      <w:divBdr>
        <w:top w:val="none" w:sz="0" w:space="0" w:color="auto"/>
        <w:left w:val="none" w:sz="0" w:space="0" w:color="auto"/>
        <w:bottom w:val="none" w:sz="0" w:space="0" w:color="auto"/>
        <w:right w:val="none" w:sz="0" w:space="0" w:color="auto"/>
      </w:divBdr>
    </w:div>
    <w:div w:id="914516036">
      <w:bodyDiv w:val="1"/>
      <w:marLeft w:val="0"/>
      <w:marRight w:val="0"/>
      <w:marTop w:val="0"/>
      <w:marBottom w:val="0"/>
      <w:divBdr>
        <w:top w:val="none" w:sz="0" w:space="0" w:color="auto"/>
        <w:left w:val="none" w:sz="0" w:space="0" w:color="auto"/>
        <w:bottom w:val="none" w:sz="0" w:space="0" w:color="auto"/>
        <w:right w:val="none" w:sz="0" w:space="0" w:color="auto"/>
      </w:divBdr>
    </w:div>
    <w:div w:id="914823168">
      <w:bodyDiv w:val="1"/>
      <w:marLeft w:val="0"/>
      <w:marRight w:val="0"/>
      <w:marTop w:val="0"/>
      <w:marBottom w:val="0"/>
      <w:divBdr>
        <w:top w:val="none" w:sz="0" w:space="0" w:color="auto"/>
        <w:left w:val="none" w:sz="0" w:space="0" w:color="auto"/>
        <w:bottom w:val="none" w:sz="0" w:space="0" w:color="auto"/>
        <w:right w:val="none" w:sz="0" w:space="0" w:color="auto"/>
      </w:divBdr>
    </w:div>
    <w:div w:id="915475180">
      <w:bodyDiv w:val="1"/>
      <w:marLeft w:val="0"/>
      <w:marRight w:val="0"/>
      <w:marTop w:val="0"/>
      <w:marBottom w:val="0"/>
      <w:divBdr>
        <w:top w:val="none" w:sz="0" w:space="0" w:color="auto"/>
        <w:left w:val="none" w:sz="0" w:space="0" w:color="auto"/>
        <w:bottom w:val="none" w:sz="0" w:space="0" w:color="auto"/>
        <w:right w:val="none" w:sz="0" w:space="0" w:color="auto"/>
      </w:divBdr>
    </w:div>
    <w:div w:id="915744695">
      <w:bodyDiv w:val="1"/>
      <w:marLeft w:val="0"/>
      <w:marRight w:val="0"/>
      <w:marTop w:val="0"/>
      <w:marBottom w:val="0"/>
      <w:divBdr>
        <w:top w:val="none" w:sz="0" w:space="0" w:color="auto"/>
        <w:left w:val="none" w:sz="0" w:space="0" w:color="auto"/>
        <w:bottom w:val="none" w:sz="0" w:space="0" w:color="auto"/>
        <w:right w:val="none" w:sz="0" w:space="0" w:color="auto"/>
      </w:divBdr>
    </w:div>
    <w:div w:id="915746791">
      <w:bodyDiv w:val="1"/>
      <w:marLeft w:val="0"/>
      <w:marRight w:val="0"/>
      <w:marTop w:val="0"/>
      <w:marBottom w:val="0"/>
      <w:divBdr>
        <w:top w:val="none" w:sz="0" w:space="0" w:color="auto"/>
        <w:left w:val="none" w:sz="0" w:space="0" w:color="auto"/>
        <w:bottom w:val="none" w:sz="0" w:space="0" w:color="auto"/>
        <w:right w:val="none" w:sz="0" w:space="0" w:color="auto"/>
      </w:divBdr>
    </w:div>
    <w:div w:id="915822962">
      <w:bodyDiv w:val="1"/>
      <w:marLeft w:val="0"/>
      <w:marRight w:val="0"/>
      <w:marTop w:val="0"/>
      <w:marBottom w:val="0"/>
      <w:divBdr>
        <w:top w:val="none" w:sz="0" w:space="0" w:color="auto"/>
        <w:left w:val="none" w:sz="0" w:space="0" w:color="auto"/>
        <w:bottom w:val="none" w:sz="0" w:space="0" w:color="auto"/>
        <w:right w:val="none" w:sz="0" w:space="0" w:color="auto"/>
      </w:divBdr>
    </w:div>
    <w:div w:id="916089995">
      <w:bodyDiv w:val="1"/>
      <w:marLeft w:val="0"/>
      <w:marRight w:val="0"/>
      <w:marTop w:val="0"/>
      <w:marBottom w:val="0"/>
      <w:divBdr>
        <w:top w:val="none" w:sz="0" w:space="0" w:color="auto"/>
        <w:left w:val="none" w:sz="0" w:space="0" w:color="auto"/>
        <w:bottom w:val="none" w:sz="0" w:space="0" w:color="auto"/>
        <w:right w:val="none" w:sz="0" w:space="0" w:color="auto"/>
      </w:divBdr>
    </w:div>
    <w:div w:id="916212085">
      <w:bodyDiv w:val="1"/>
      <w:marLeft w:val="0"/>
      <w:marRight w:val="0"/>
      <w:marTop w:val="0"/>
      <w:marBottom w:val="0"/>
      <w:divBdr>
        <w:top w:val="none" w:sz="0" w:space="0" w:color="auto"/>
        <w:left w:val="none" w:sz="0" w:space="0" w:color="auto"/>
        <w:bottom w:val="none" w:sz="0" w:space="0" w:color="auto"/>
        <w:right w:val="none" w:sz="0" w:space="0" w:color="auto"/>
      </w:divBdr>
    </w:div>
    <w:div w:id="916935599">
      <w:bodyDiv w:val="1"/>
      <w:marLeft w:val="0"/>
      <w:marRight w:val="0"/>
      <w:marTop w:val="0"/>
      <w:marBottom w:val="0"/>
      <w:divBdr>
        <w:top w:val="none" w:sz="0" w:space="0" w:color="auto"/>
        <w:left w:val="none" w:sz="0" w:space="0" w:color="auto"/>
        <w:bottom w:val="none" w:sz="0" w:space="0" w:color="auto"/>
        <w:right w:val="none" w:sz="0" w:space="0" w:color="auto"/>
      </w:divBdr>
    </w:div>
    <w:div w:id="917322744">
      <w:bodyDiv w:val="1"/>
      <w:marLeft w:val="0"/>
      <w:marRight w:val="0"/>
      <w:marTop w:val="0"/>
      <w:marBottom w:val="0"/>
      <w:divBdr>
        <w:top w:val="none" w:sz="0" w:space="0" w:color="auto"/>
        <w:left w:val="none" w:sz="0" w:space="0" w:color="auto"/>
        <w:bottom w:val="none" w:sz="0" w:space="0" w:color="auto"/>
        <w:right w:val="none" w:sz="0" w:space="0" w:color="auto"/>
      </w:divBdr>
    </w:div>
    <w:div w:id="917326116">
      <w:bodyDiv w:val="1"/>
      <w:marLeft w:val="0"/>
      <w:marRight w:val="0"/>
      <w:marTop w:val="0"/>
      <w:marBottom w:val="0"/>
      <w:divBdr>
        <w:top w:val="none" w:sz="0" w:space="0" w:color="auto"/>
        <w:left w:val="none" w:sz="0" w:space="0" w:color="auto"/>
        <w:bottom w:val="none" w:sz="0" w:space="0" w:color="auto"/>
        <w:right w:val="none" w:sz="0" w:space="0" w:color="auto"/>
      </w:divBdr>
    </w:div>
    <w:div w:id="917400727">
      <w:bodyDiv w:val="1"/>
      <w:marLeft w:val="0"/>
      <w:marRight w:val="0"/>
      <w:marTop w:val="0"/>
      <w:marBottom w:val="0"/>
      <w:divBdr>
        <w:top w:val="none" w:sz="0" w:space="0" w:color="auto"/>
        <w:left w:val="none" w:sz="0" w:space="0" w:color="auto"/>
        <w:bottom w:val="none" w:sz="0" w:space="0" w:color="auto"/>
        <w:right w:val="none" w:sz="0" w:space="0" w:color="auto"/>
      </w:divBdr>
    </w:div>
    <w:div w:id="917446441">
      <w:bodyDiv w:val="1"/>
      <w:marLeft w:val="0"/>
      <w:marRight w:val="0"/>
      <w:marTop w:val="0"/>
      <w:marBottom w:val="0"/>
      <w:divBdr>
        <w:top w:val="none" w:sz="0" w:space="0" w:color="auto"/>
        <w:left w:val="none" w:sz="0" w:space="0" w:color="auto"/>
        <w:bottom w:val="none" w:sz="0" w:space="0" w:color="auto"/>
        <w:right w:val="none" w:sz="0" w:space="0" w:color="auto"/>
      </w:divBdr>
    </w:div>
    <w:div w:id="917638038">
      <w:bodyDiv w:val="1"/>
      <w:marLeft w:val="0"/>
      <w:marRight w:val="0"/>
      <w:marTop w:val="0"/>
      <w:marBottom w:val="0"/>
      <w:divBdr>
        <w:top w:val="none" w:sz="0" w:space="0" w:color="auto"/>
        <w:left w:val="none" w:sz="0" w:space="0" w:color="auto"/>
        <w:bottom w:val="none" w:sz="0" w:space="0" w:color="auto"/>
        <w:right w:val="none" w:sz="0" w:space="0" w:color="auto"/>
      </w:divBdr>
    </w:div>
    <w:div w:id="918059958">
      <w:bodyDiv w:val="1"/>
      <w:marLeft w:val="0"/>
      <w:marRight w:val="0"/>
      <w:marTop w:val="0"/>
      <w:marBottom w:val="0"/>
      <w:divBdr>
        <w:top w:val="none" w:sz="0" w:space="0" w:color="auto"/>
        <w:left w:val="none" w:sz="0" w:space="0" w:color="auto"/>
        <w:bottom w:val="none" w:sz="0" w:space="0" w:color="auto"/>
        <w:right w:val="none" w:sz="0" w:space="0" w:color="auto"/>
      </w:divBdr>
    </w:div>
    <w:div w:id="918640302">
      <w:bodyDiv w:val="1"/>
      <w:marLeft w:val="0"/>
      <w:marRight w:val="0"/>
      <w:marTop w:val="0"/>
      <w:marBottom w:val="0"/>
      <w:divBdr>
        <w:top w:val="none" w:sz="0" w:space="0" w:color="auto"/>
        <w:left w:val="none" w:sz="0" w:space="0" w:color="auto"/>
        <w:bottom w:val="none" w:sz="0" w:space="0" w:color="auto"/>
        <w:right w:val="none" w:sz="0" w:space="0" w:color="auto"/>
      </w:divBdr>
    </w:div>
    <w:div w:id="919023320">
      <w:bodyDiv w:val="1"/>
      <w:marLeft w:val="0"/>
      <w:marRight w:val="0"/>
      <w:marTop w:val="0"/>
      <w:marBottom w:val="0"/>
      <w:divBdr>
        <w:top w:val="none" w:sz="0" w:space="0" w:color="auto"/>
        <w:left w:val="none" w:sz="0" w:space="0" w:color="auto"/>
        <w:bottom w:val="none" w:sz="0" w:space="0" w:color="auto"/>
        <w:right w:val="none" w:sz="0" w:space="0" w:color="auto"/>
      </w:divBdr>
    </w:div>
    <w:div w:id="919296116">
      <w:bodyDiv w:val="1"/>
      <w:marLeft w:val="0"/>
      <w:marRight w:val="0"/>
      <w:marTop w:val="0"/>
      <w:marBottom w:val="0"/>
      <w:divBdr>
        <w:top w:val="none" w:sz="0" w:space="0" w:color="auto"/>
        <w:left w:val="none" w:sz="0" w:space="0" w:color="auto"/>
        <w:bottom w:val="none" w:sz="0" w:space="0" w:color="auto"/>
        <w:right w:val="none" w:sz="0" w:space="0" w:color="auto"/>
      </w:divBdr>
    </w:div>
    <w:div w:id="919485231">
      <w:bodyDiv w:val="1"/>
      <w:marLeft w:val="0"/>
      <w:marRight w:val="0"/>
      <w:marTop w:val="0"/>
      <w:marBottom w:val="0"/>
      <w:divBdr>
        <w:top w:val="none" w:sz="0" w:space="0" w:color="auto"/>
        <w:left w:val="none" w:sz="0" w:space="0" w:color="auto"/>
        <w:bottom w:val="none" w:sz="0" w:space="0" w:color="auto"/>
        <w:right w:val="none" w:sz="0" w:space="0" w:color="auto"/>
      </w:divBdr>
    </w:div>
    <w:div w:id="920062248">
      <w:bodyDiv w:val="1"/>
      <w:marLeft w:val="0"/>
      <w:marRight w:val="0"/>
      <w:marTop w:val="0"/>
      <w:marBottom w:val="0"/>
      <w:divBdr>
        <w:top w:val="none" w:sz="0" w:space="0" w:color="auto"/>
        <w:left w:val="none" w:sz="0" w:space="0" w:color="auto"/>
        <w:bottom w:val="none" w:sz="0" w:space="0" w:color="auto"/>
        <w:right w:val="none" w:sz="0" w:space="0" w:color="auto"/>
      </w:divBdr>
    </w:div>
    <w:div w:id="920211182">
      <w:bodyDiv w:val="1"/>
      <w:marLeft w:val="0"/>
      <w:marRight w:val="0"/>
      <w:marTop w:val="0"/>
      <w:marBottom w:val="0"/>
      <w:divBdr>
        <w:top w:val="none" w:sz="0" w:space="0" w:color="auto"/>
        <w:left w:val="none" w:sz="0" w:space="0" w:color="auto"/>
        <w:bottom w:val="none" w:sz="0" w:space="0" w:color="auto"/>
        <w:right w:val="none" w:sz="0" w:space="0" w:color="auto"/>
      </w:divBdr>
    </w:div>
    <w:div w:id="920217917">
      <w:bodyDiv w:val="1"/>
      <w:marLeft w:val="0"/>
      <w:marRight w:val="0"/>
      <w:marTop w:val="0"/>
      <w:marBottom w:val="0"/>
      <w:divBdr>
        <w:top w:val="none" w:sz="0" w:space="0" w:color="auto"/>
        <w:left w:val="none" w:sz="0" w:space="0" w:color="auto"/>
        <w:bottom w:val="none" w:sz="0" w:space="0" w:color="auto"/>
        <w:right w:val="none" w:sz="0" w:space="0" w:color="auto"/>
      </w:divBdr>
    </w:div>
    <w:div w:id="920717163">
      <w:bodyDiv w:val="1"/>
      <w:marLeft w:val="0"/>
      <w:marRight w:val="0"/>
      <w:marTop w:val="0"/>
      <w:marBottom w:val="0"/>
      <w:divBdr>
        <w:top w:val="none" w:sz="0" w:space="0" w:color="auto"/>
        <w:left w:val="none" w:sz="0" w:space="0" w:color="auto"/>
        <w:bottom w:val="none" w:sz="0" w:space="0" w:color="auto"/>
        <w:right w:val="none" w:sz="0" w:space="0" w:color="auto"/>
      </w:divBdr>
    </w:div>
    <w:div w:id="921378684">
      <w:bodyDiv w:val="1"/>
      <w:marLeft w:val="0"/>
      <w:marRight w:val="0"/>
      <w:marTop w:val="0"/>
      <w:marBottom w:val="0"/>
      <w:divBdr>
        <w:top w:val="none" w:sz="0" w:space="0" w:color="auto"/>
        <w:left w:val="none" w:sz="0" w:space="0" w:color="auto"/>
        <w:bottom w:val="none" w:sz="0" w:space="0" w:color="auto"/>
        <w:right w:val="none" w:sz="0" w:space="0" w:color="auto"/>
      </w:divBdr>
    </w:div>
    <w:div w:id="921645478">
      <w:bodyDiv w:val="1"/>
      <w:marLeft w:val="0"/>
      <w:marRight w:val="0"/>
      <w:marTop w:val="0"/>
      <w:marBottom w:val="0"/>
      <w:divBdr>
        <w:top w:val="none" w:sz="0" w:space="0" w:color="auto"/>
        <w:left w:val="none" w:sz="0" w:space="0" w:color="auto"/>
        <w:bottom w:val="none" w:sz="0" w:space="0" w:color="auto"/>
        <w:right w:val="none" w:sz="0" w:space="0" w:color="auto"/>
      </w:divBdr>
    </w:div>
    <w:div w:id="921795540">
      <w:bodyDiv w:val="1"/>
      <w:marLeft w:val="0"/>
      <w:marRight w:val="0"/>
      <w:marTop w:val="0"/>
      <w:marBottom w:val="0"/>
      <w:divBdr>
        <w:top w:val="none" w:sz="0" w:space="0" w:color="auto"/>
        <w:left w:val="none" w:sz="0" w:space="0" w:color="auto"/>
        <w:bottom w:val="none" w:sz="0" w:space="0" w:color="auto"/>
        <w:right w:val="none" w:sz="0" w:space="0" w:color="auto"/>
      </w:divBdr>
    </w:div>
    <w:div w:id="921837864">
      <w:bodyDiv w:val="1"/>
      <w:marLeft w:val="0"/>
      <w:marRight w:val="0"/>
      <w:marTop w:val="0"/>
      <w:marBottom w:val="0"/>
      <w:divBdr>
        <w:top w:val="none" w:sz="0" w:space="0" w:color="auto"/>
        <w:left w:val="none" w:sz="0" w:space="0" w:color="auto"/>
        <w:bottom w:val="none" w:sz="0" w:space="0" w:color="auto"/>
        <w:right w:val="none" w:sz="0" w:space="0" w:color="auto"/>
      </w:divBdr>
    </w:div>
    <w:div w:id="921840803">
      <w:bodyDiv w:val="1"/>
      <w:marLeft w:val="0"/>
      <w:marRight w:val="0"/>
      <w:marTop w:val="0"/>
      <w:marBottom w:val="0"/>
      <w:divBdr>
        <w:top w:val="none" w:sz="0" w:space="0" w:color="auto"/>
        <w:left w:val="none" w:sz="0" w:space="0" w:color="auto"/>
        <w:bottom w:val="none" w:sz="0" w:space="0" w:color="auto"/>
        <w:right w:val="none" w:sz="0" w:space="0" w:color="auto"/>
      </w:divBdr>
    </w:div>
    <w:div w:id="921984222">
      <w:bodyDiv w:val="1"/>
      <w:marLeft w:val="0"/>
      <w:marRight w:val="0"/>
      <w:marTop w:val="0"/>
      <w:marBottom w:val="0"/>
      <w:divBdr>
        <w:top w:val="none" w:sz="0" w:space="0" w:color="auto"/>
        <w:left w:val="none" w:sz="0" w:space="0" w:color="auto"/>
        <w:bottom w:val="none" w:sz="0" w:space="0" w:color="auto"/>
        <w:right w:val="none" w:sz="0" w:space="0" w:color="auto"/>
      </w:divBdr>
    </w:div>
    <w:div w:id="921991693">
      <w:bodyDiv w:val="1"/>
      <w:marLeft w:val="0"/>
      <w:marRight w:val="0"/>
      <w:marTop w:val="0"/>
      <w:marBottom w:val="0"/>
      <w:divBdr>
        <w:top w:val="none" w:sz="0" w:space="0" w:color="auto"/>
        <w:left w:val="none" w:sz="0" w:space="0" w:color="auto"/>
        <w:bottom w:val="none" w:sz="0" w:space="0" w:color="auto"/>
        <w:right w:val="none" w:sz="0" w:space="0" w:color="auto"/>
      </w:divBdr>
    </w:div>
    <w:div w:id="922029555">
      <w:bodyDiv w:val="1"/>
      <w:marLeft w:val="0"/>
      <w:marRight w:val="0"/>
      <w:marTop w:val="0"/>
      <w:marBottom w:val="0"/>
      <w:divBdr>
        <w:top w:val="none" w:sz="0" w:space="0" w:color="auto"/>
        <w:left w:val="none" w:sz="0" w:space="0" w:color="auto"/>
        <w:bottom w:val="none" w:sz="0" w:space="0" w:color="auto"/>
        <w:right w:val="none" w:sz="0" w:space="0" w:color="auto"/>
      </w:divBdr>
    </w:div>
    <w:div w:id="922106524">
      <w:bodyDiv w:val="1"/>
      <w:marLeft w:val="0"/>
      <w:marRight w:val="0"/>
      <w:marTop w:val="0"/>
      <w:marBottom w:val="0"/>
      <w:divBdr>
        <w:top w:val="none" w:sz="0" w:space="0" w:color="auto"/>
        <w:left w:val="none" w:sz="0" w:space="0" w:color="auto"/>
        <w:bottom w:val="none" w:sz="0" w:space="0" w:color="auto"/>
        <w:right w:val="none" w:sz="0" w:space="0" w:color="auto"/>
      </w:divBdr>
    </w:div>
    <w:div w:id="922184499">
      <w:bodyDiv w:val="1"/>
      <w:marLeft w:val="0"/>
      <w:marRight w:val="0"/>
      <w:marTop w:val="0"/>
      <w:marBottom w:val="0"/>
      <w:divBdr>
        <w:top w:val="none" w:sz="0" w:space="0" w:color="auto"/>
        <w:left w:val="none" w:sz="0" w:space="0" w:color="auto"/>
        <w:bottom w:val="none" w:sz="0" w:space="0" w:color="auto"/>
        <w:right w:val="none" w:sz="0" w:space="0" w:color="auto"/>
      </w:divBdr>
    </w:div>
    <w:div w:id="922568071">
      <w:bodyDiv w:val="1"/>
      <w:marLeft w:val="0"/>
      <w:marRight w:val="0"/>
      <w:marTop w:val="0"/>
      <w:marBottom w:val="0"/>
      <w:divBdr>
        <w:top w:val="none" w:sz="0" w:space="0" w:color="auto"/>
        <w:left w:val="none" w:sz="0" w:space="0" w:color="auto"/>
        <w:bottom w:val="none" w:sz="0" w:space="0" w:color="auto"/>
        <w:right w:val="none" w:sz="0" w:space="0" w:color="auto"/>
      </w:divBdr>
    </w:div>
    <w:div w:id="922647265">
      <w:bodyDiv w:val="1"/>
      <w:marLeft w:val="0"/>
      <w:marRight w:val="0"/>
      <w:marTop w:val="0"/>
      <w:marBottom w:val="0"/>
      <w:divBdr>
        <w:top w:val="none" w:sz="0" w:space="0" w:color="auto"/>
        <w:left w:val="none" w:sz="0" w:space="0" w:color="auto"/>
        <w:bottom w:val="none" w:sz="0" w:space="0" w:color="auto"/>
        <w:right w:val="none" w:sz="0" w:space="0" w:color="auto"/>
      </w:divBdr>
    </w:div>
    <w:div w:id="923077304">
      <w:bodyDiv w:val="1"/>
      <w:marLeft w:val="0"/>
      <w:marRight w:val="0"/>
      <w:marTop w:val="0"/>
      <w:marBottom w:val="0"/>
      <w:divBdr>
        <w:top w:val="none" w:sz="0" w:space="0" w:color="auto"/>
        <w:left w:val="none" w:sz="0" w:space="0" w:color="auto"/>
        <w:bottom w:val="none" w:sz="0" w:space="0" w:color="auto"/>
        <w:right w:val="none" w:sz="0" w:space="0" w:color="auto"/>
      </w:divBdr>
    </w:div>
    <w:div w:id="923223405">
      <w:bodyDiv w:val="1"/>
      <w:marLeft w:val="0"/>
      <w:marRight w:val="0"/>
      <w:marTop w:val="0"/>
      <w:marBottom w:val="0"/>
      <w:divBdr>
        <w:top w:val="none" w:sz="0" w:space="0" w:color="auto"/>
        <w:left w:val="none" w:sz="0" w:space="0" w:color="auto"/>
        <w:bottom w:val="none" w:sz="0" w:space="0" w:color="auto"/>
        <w:right w:val="none" w:sz="0" w:space="0" w:color="auto"/>
      </w:divBdr>
    </w:div>
    <w:div w:id="923340277">
      <w:bodyDiv w:val="1"/>
      <w:marLeft w:val="0"/>
      <w:marRight w:val="0"/>
      <w:marTop w:val="0"/>
      <w:marBottom w:val="0"/>
      <w:divBdr>
        <w:top w:val="none" w:sz="0" w:space="0" w:color="auto"/>
        <w:left w:val="none" w:sz="0" w:space="0" w:color="auto"/>
        <w:bottom w:val="none" w:sz="0" w:space="0" w:color="auto"/>
        <w:right w:val="none" w:sz="0" w:space="0" w:color="auto"/>
      </w:divBdr>
    </w:div>
    <w:div w:id="923492658">
      <w:bodyDiv w:val="1"/>
      <w:marLeft w:val="0"/>
      <w:marRight w:val="0"/>
      <w:marTop w:val="0"/>
      <w:marBottom w:val="0"/>
      <w:divBdr>
        <w:top w:val="none" w:sz="0" w:space="0" w:color="auto"/>
        <w:left w:val="none" w:sz="0" w:space="0" w:color="auto"/>
        <w:bottom w:val="none" w:sz="0" w:space="0" w:color="auto"/>
        <w:right w:val="none" w:sz="0" w:space="0" w:color="auto"/>
      </w:divBdr>
    </w:div>
    <w:div w:id="923806075">
      <w:bodyDiv w:val="1"/>
      <w:marLeft w:val="0"/>
      <w:marRight w:val="0"/>
      <w:marTop w:val="0"/>
      <w:marBottom w:val="0"/>
      <w:divBdr>
        <w:top w:val="none" w:sz="0" w:space="0" w:color="auto"/>
        <w:left w:val="none" w:sz="0" w:space="0" w:color="auto"/>
        <w:bottom w:val="none" w:sz="0" w:space="0" w:color="auto"/>
        <w:right w:val="none" w:sz="0" w:space="0" w:color="auto"/>
      </w:divBdr>
    </w:div>
    <w:div w:id="923958314">
      <w:bodyDiv w:val="1"/>
      <w:marLeft w:val="0"/>
      <w:marRight w:val="0"/>
      <w:marTop w:val="0"/>
      <w:marBottom w:val="0"/>
      <w:divBdr>
        <w:top w:val="none" w:sz="0" w:space="0" w:color="auto"/>
        <w:left w:val="none" w:sz="0" w:space="0" w:color="auto"/>
        <w:bottom w:val="none" w:sz="0" w:space="0" w:color="auto"/>
        <w:right w:val="none" w:sz="0" w:space="0" w:color="auto"/>
      </w:divBdr>
    </w:div>
    <w:div w:id="924145941">
      <w:bodyDiv w:val="1"/>
      <w:marLeft w:val="0"/>
      <w:marRight w:val="0"/>
      <w:marTop w:val="0"/>
      <w:marBottom w:val="0"/>
      <w:divBdr>
        <w:top w:val="none" w:sz="0" w:space="0" w:color="auto"/>
        <w:left w:val="none" w:sz="0" w:space="0" w:color="auto"/>
        <w:bottom w:val="none" w:sz="0" w:space="0" w:color="auto"/>
        <w:right w:val="none" w:sz="0" w:space="0" w:color="auto"/>
      </w:divBdr>
    </w:div>
    <w:div w:id="924221089">
      <w:bodyDiv w:val="1"/>
      <w:marLeft w:val="0"/>
      <w:marRight w:val="0"/>
      <w:marTop w:val="0"/>
      <w:marBottom w:val="0"/>
      <w:divBdr>
        <w:top w:val="none" w:sz="0" w:space="0" w:color="auto"/>
        <w:left w:val="none" w:sz="0" w:space="0" w:color="auto"/>
        <w:bottom w:val="none" w:sz="0" w:space="0" w:color="auto"/>
        <w:right w:val="none" w:sz="0" w:space="0" w:color="auto"/>
      </w:divBdr>
    </w:div>
    <w:div w:id="924727560">
      <w:bodyDiv w:val="1"/>
      <w:marLeft w:val="0"/>
      <w:marRight w:val="0"/>
      <w:marTop w:val="0"/>
      <w:marBottom w:val="0"/>
      <w:divBdr>
        <w:top w:val="none" w:sz="0" w:space="0" w:color="auto"/>
        <w:left w:val="none" w:sz="0" w:space="0" w:color="auto"/>
        <w:bottom w:val="none" w:sz="0" w:space="0" w:color="auto"/>
        <w:right w:val="none" w:sz="0" w:space="0" w:color="auto"/>
      </w:divBdr>
    </w:div>
    <w:div w:id="925110162">
      <w:bodyDiv w:val="1"/>
      <w:marLeft w:val="0"/>
      <w:marRight w:val="0"/>
      <w:marTop w:val="0"/>
      <w:marBottom w:val="0"/>
      <w:divBdr>
        <w:top w:val="none" w:sz="0" w:space="0" w:color="auto"/>
        <w:left w:val="none" w:sz="0" w:space="0" w:color="auto"/>
        <w:bottom w:val="none" w:sz="0" w:space="0" w:color="auto"/>
        <w:right w:val="none" w:sz="0" w:space="0" w:color="auto"/>
      </w:divBdr>
    </w:div>
    <w:div w:id="925844677">
      <w:bodyDiv w:val="1"/>
      <w:marLeft w:val="0"/>
      <w:marRight w:val="0"/>
      <w:marTop w:val="0"/>
      <w:marBottom w:val="0"/>
      <w:divBdr>
        <w:top w:val="none" w:sz="0" w:space="0" w:color="auto"/>
        <w:left w:val="none" w:sz="0" w:space="0" w:color="auto"/>
        <w:bottom w:val="none" w:sz="0" w:space="0" w:color="auto"/>
        <w:right w:val="none" w:sz="0" w:space="0" w:color="auto"/>
      </w:divBdr>
    </w:div>
    <w:div w:id="925923026">
      <w:bodyDiv w:val="1"/>
      <w:marLeft w:val="0"/>
      <w:marRight w:val="0"/>
      <w:marTop w:val="0"/>
      <w:marBottom w:val="0"/>
      <w:divBdr>
        <w:top w:val="none" w:sz="0" w:space="0" w:color="auto"/>
        <w:left w:val="none" w:sz="0" w:space="0" w:color="auto"/>
        <w:bottom w:val="none" w:sz="0" w:space="0" w:color="auto"/>
        <w:right w:val="none" w:sz="0" w:space="0" w:color="auto"/>
      </w:divBdr>
    </w:div>
    <w:div w:id="925965623">
      <w:bodyDiv w:val="1"/>
      <w:marLeft w:val="0"/>
      <w:marRight w:val="0"/>
      <w:marTop w:val="0"/>
      <w:marBottom w:val="0"/>
      <w:divBdr>
        <w:top w:val="none" w:sz="0" w:space="0" w:color="auto"/>
        <w:left w:val="none" w:sz="0" w:space="0" w:color="auto"/>
        <w:bottom w:val="none" w:sz="0" w:space="0" w:color="auto"/>
        <w:right w:val="none" w:sz="0" w:space="0" w:color="auto"/>
      </w:divBdr>
    </w:div>
    <w:div w:id="926037366">
      <w:bodyDiv w:val="1"/>
      <w:marLeft w:val="0"/>
      <w:marRight w:val="0"/>
      <w:marTop w:val="0"/>
      <w:marBottom w:val="0"/>
      <w:divBdr>
        <w:top w:val="none" w:sz="0" w:space="0" w:color="auto"/>
        <w:left w:val="none" w:sz="0" w:space="0" w:color="auto"/>
        <w:bottom w:val="none" w:sz="0" w:space="0" w:color="auto"/>
        <w:right w:val="none" w:sz="0" w:space="0" w:color="auto"/>
      </w:divBdr>
    </w:div>
    <w:div w:id="926041386">
      <w:bodyDiv w:val="1"/>
      <w:marLeft w:val="0"/>
      <w:marRight w:val="0"/>
      <w:marTop w:val="0"/>
      <w:marBottom w:val="0"/>
      <w:divBdr>
        <w:top w:val="none" w:sz="0" w:space="0" w:color="auto"/>
        <w:left w:val="none" w:sz="0" w:space="0" w:color="auto"/>
        <w:bottom w:val="none" w:sz="0" w:space="0" w:color="auto"/>
        <w:right w:val="none" w:sz="0" w:space="0" w:color="auto"/>
      </w:divBdr>
    </w:div>
    <w:div w:id="926302201">
      <w:bodyDiv w:val="1"/>
      <w:marLeft w:val="0"/>
      <w:marRight w:val="0"/>
      <w:marTop w:val="0"/>
      <w:marBottom w:val="0"/>
      <w:divBdr>
        <w:top w:val="none" w:sz="0" w:space="0" w:color="auto"/>
        <w:left w:val="none" w:sz="0" w:space="0" w:color="auto"/>
        <w:bottom w:val="none" w:sz="0" w:space="0" w:color="auto"/>
        <w:right w:val="none" w:sz="0" w:space="0" w:color="auto"/>
      </w:divBdr>
    </w:div>
    <w:div w:id="926764717">
      <w:bodyDiv w:val="1"/>
      <w:marLeft w:val="0"/>
      <w:marRight w:val="0"/>
      <w:marTop w:val="0"/>
      <w:marBottom w:val="0"/>
      <w:divBdr>
        <w:top w:val="none" w:sz="0" w:space="0" w:color="auto"/>
        <w:left w:val="none" w:sz="0" w:space="0" w:color="auto"/>
        <w:bottom w:val="none" w:sz="0" w:space="0" w:color="auto"/>
        <w:right w:val="none" w:sz="0" w:space="0" w:color="auto"/>
      </w:divBdr>
    </w:div>
    <w:div w:id="926811676">
      <w:bodyDiv w:val="1"/>
      <w:marLeft w:val="0"/>
      <w:marRight w:val="0"/>
      <w:marTop w:val="0"/>
      <w:marBottom w:val="0"/>
      <w:divBdr>
        <w:top w:val="none" w:sz="0" w:space="0" w:color="auto"/>
        <w:left w:val="none" w:sz="0" w:space="0" w:color="auto"/>
        <w:bottom w:val="none" w:sz="0" w:space="0" w:color="auto"/>
        <w:right w:val="none" w:sz="0" w:space="0" w:color="auto"/>
      </w:divBdr>
    </w:div>
    <w:div w:id="927077516">
      <w:bodyDiv w:val="1"/>
      <w:marLeft w:val="0"/>
      <w:marRight w:val="0"/>
      <w:marTop w:val="0"/>
      <w:marBottom w:val="0"/>
      <w:divBdr>
        <w:top w:val="none" w:sz="0" w:space="0" w:color="auto"/>
        <w:left w:val="none" w:sz="0" w:space="0" w:color="auto"/>
        <w:bottom w:val="none" w:sz="0" w:space="0" w:color="auto"/>
        <w:right w:val="none" w:sz="0" w:space="0" w:color="auto"/>
      </w:divBdr>
    </w:div>
    <w:div w:id="927232144">
      <w:bodyDiv w:val="1"/>
      <w:marLeft w:val="0"/>
      <w:marRight w:val="0"/>
      <w:marTop w:val="0"/>
      <w:marBottom w:val="0"/>
      <w:divBdr>
        <w:top w:val="none" w:sz="0" w:space="0" w:color="auto"/>
        <w:left w:val="none" w:sz="0" w:space="0" w:color="auto"/>
        <w:bottom w:val="none" w:sz="0" w:space="0" w:color="auto"/>
        <w:right w:val="none" w:sz="0" w:space="0" w:color="auto"/>
      </w:divBdr>
    </w:div>
    <w:div w:id="927616141">
      <w:bodyDiv w:val="1"/>
      <w:marLeft w:val="0"/>
      <w:marRight w:val="0"/>
      <w:marTop w:val="0"/>
      <w:marBottom w:val="0"/>
      <w:divBdr>
        <w:top w:val="none" w:sz="0" w:space="0" w:color="auto"/>
        <w:left w:val="none" w:sz="0" w:space="0" w:color="auto"/>
        <w:bottom w:val="none" w:sz="0" w:space="0" w:color="auto"/>
        <w:right w:val="none" w:sz="0" w:space="0" w:color="auto"/>
      </w:divBdr>
    </w:div>
    <w:div w:id="927664279">
      <w:bodyDiv w:val="1"/>
      <w:marLeft w:val="0"/>
      <w:marRight w:val="0"/>
      <w:marTop w:val="0"/>
      <w:marBottom w:val="0"/>
      <w:divBdr>
        <w:top w:val="none" w:sz="0" w:space="0" w:color="auto"/>
        <w:left w:val="none" w:sz="0" w:space="0" w:color="auto"/>
        <w:bottom w:val="none" w:sz="0" w:space="0" w:color="auto"/>
        <w:right w:val="none" w:sz="0" w:space="0" w:color="auto"/>
      </w:divBdr>
    </w:div>
    <w:div w:id="927929844">
      <w:bodyDiv w:val="1"/>
      <w:marLeft w:val="0"/>
      <w:marRight w:val="0"/>
      <w:marTop w:val="0"/>
      <w:marBottom w:val="0"/>
      <w:divBdr>
        <w:top w:val="none" w:sz="0" w:space="0" w:color="auto"/>
        <w:left w:val="none" w:sz="0" w:space="0" w:color="auto"/>
        <w:bottom w:val="none" w:sz="0" w:space="0" w:color="auto"/>
        <w:right w:val="none" w:sz="0" w:space="0" w:color="auto"/>
      </w:divBdr>
    </w:div>
    <w:div w:id="928005231">
      <w:bodyDiv w:val="1"/>
      <w:marLeft w:val="0"/>
      <w:marRight w:val="0"/>
      <w:marTop w:val="0"/>
      <w:marBottom w:val="0"/>
      <w:divBdr>
        <w:top w:val="none" w:sz="0" w:space="0" w:color="auto"/>
        <w:left w:val="none" w:sz="0" w:space="0" w:color="auto"/>
        <w:bottom w:val="none" w:sz="0" w:space="0" w:color="auto"/>
        <w:right w:val="none" w:sz="0" w:space="0" w:color="auto"/>
      </w:divBdr>
    </w:div>
    <w:div w:id="928076476">
      <w:bodyDiv w:val="1"/>
      <w:marLeft w:val="0"/>
      <w:marRight w:val="0"/>
      <w:marTop w:val="0"/>
      <w:marBottom w:val="0"/>
      <w:divBdr>
        <w:top w:val="none" w:sz="0" w:space="0" w:color="auto"/>
        <w:left w:val="none" w:sz="0" w:space="0" w:color="auto"/>
        <w:bottom w:val="none" w:sz="0" w:space="0" w:color="auto"/>
        <w:right w:val="none" w:sz="0" w:space="0" w:color="auto"/>
      </w:divBdr>
    </w:div>
    <w:div w:id="928151010">
      <w:bodyDiv w:val="1"/>
      <w:marLeft w:val="0"/>
      <w:marRight w:val="0"/>
      <w:marTop w:val="0"/>
      <w:marBottom w:val="0"/>
      <w:divBdr>
        <w:top w:val="none" w:sz="0" w:space="0" w:color="auto"/>
        <w:left w:val="none" w:sz="0" w:space="0" w:color="auto"/>
        <w:bottom w:val="none" w:sz="0" w:space="0" w:color="auto"/>
        <w:right w:val="none" w:sz="0" w:space="0" w:color="auto"/>
      </w:divBdr>
    </w:div>
    <w:div w:id="928269603">
      <w:bodyDiv w:val="1"/>
      <w:marLeft w:val="0"/>
      <w:marRight w:val="0"/>
      <w:marTop w:val="0"/>
      <w:marBottom w:val="0"/>
      <w:divBdr>
        <w:top w:val="none" w:sz="0" w:space="0" w:color="auto"/>
        <w:left w:val="none" w:sz="0" w:space="0" w:color="auto"/>
        <w:bottom w:val="none" w:sz="0" w:space="0" w:color="auto"/>
        <w:right w:val="none" w:sz="0" w:space="0" w:color="auto"/>
      </w:divBdr>
    </w:div>
    <w:div w:id="928541739">
      <w:bodyDiv w:val="1"/>
      <w:marLeft w:val="0"/>
      <w:marRight w:val="0"/>
      <w:marTop w:val="0"/>
      <w:marBottom w:val="0"/>
      <w:divBdr>
        <w:top w:val="none" w:sz="0" w:space="0" w:color="auto"/>
        <w:left w:val="none" w:sz="0" w:space="0" w:color="auto"/>
        <w:bottom w:val="none" w:sz="0" w:space="0" w:color="auto"/>
        <w:right w:val="none" w:sz="0" w:space="0" w:color="auto"/>
      </w:divBdr>
    </w:div>
    <w:div w:id="928611906">
      <w:bodyDiv w:val="1"/>
      <w:marLeft w:val="0"/>
      <w:marRight w:val="0"/>
      <w:marTop w:val="0"/>
      <w:marBottom w:val="0"/>
      <w:divBdr>
        <w:top w:val="none" w:sz="0" w:space="0" w:color="auto"/>
        <w:left w:val="none" w:sz="0" w:space="0" w:color="auto"/>
        <w:bottom w:val="none" w:sz="0" w:space="0" w:color="auto"/>
        <w:right w:val="none" w:sz="0" w:space="0" w:color="auto"/>
      </w:divBdr>
    </w:div>
    <w:div w:id="928663918">
      <w:bodyDiv w:val="1"/>
      <w:marLeft w:val="0"/>
      <w:marRight w:val="0"/>
      <w:marTop w:val="0"/>
      <w:marBottom w:val="0"/>
      <w:divBdr>
        <w:top w:val="none" w:sz="0" w:space="0" w:color="auto"/>
        <w:left w:val="none" w:sz="0" w:space="0" w:color="auto"/>
        <w:bottom w:val="none" w:sz="0" w:space="0" w:color="auto"/>
        <w:right w:val="none" w:sz="0" w:space="0" w:color="auto"/>
      </w:divBdr>
    </w:div>
    <w:div w:id="928975009">
      <w:bodyDiv w:val="1"/>
      <w:marLeft w:val="0"/>
      <w:marRight w:val="0"/>
      <w:marTop w:val="0"/>
      <w:marBottom w:val="0"/>
      <w:divBdr>
        <w:top w:val="none" w:sz="0" w:space="0" w:color="auto"/>
        <w:left w:val="none" w:sz="0" w:space="0" w:color="auto"/>
        <w:bottom w:val="none" w:sz="0" w:space="0" w:color="auto"/>
        <w:right w:val="none" w:sz="0" w:space="0" w:color="auto"/>
      </w:divBdr>
    </w:div>
    <w:div w:id="929121545">
      <w:bodyDiv w:val="1"/>
      <w:marLeft w:val="0"/>
      <w:marRight w:val="0"/>
      <w:marTop w:val="0"/>
      <w:marBottom w:val="0"/>
      <w:divBdr>
        <w:top w:val="none" w:sz="0" w:space="0" w:color="auto"/>
        <w:left w:val="none" w:sz="0" w:space="0" w:color="auto"/>
        <w:bottom w:val="none" w:sz="0" w:space="0" w:color="auto"/>
        <w:right w:val="none" w:sz="0" w:space="0" w:color="auto"/>
      </w:divBdr>
    </w:div>
    <w:div w:id="929461378">
      <w:bodyDiv w:val="1"/>
      <w:marLeft w:val="0"/>
      <w:marRight w:val="0"/>
      <w:marTop w:val="0"/>
      <w:marBottom w:val="0"/>
      <w:divBdr>
        <w:top w:val="none" w:sz="0" w:space="0" w:color="auto"/>
        <w:left w:val="none" w:sz="0" w:space="0" w:color="auto"/>
        <w:bottom w:val="none" w:sz="0" w:space="0" w:color="auto"/>
        <w:right w:val="none" w:sz="0" w:space="0" w:color="auto"/>
      </w:divBdr>
    </w:div>
    <w:div w:id="929464028">
      <w:bodyDiv w:val="1"/>
      <w:marLeft w:val="0"/>
      <w:marRight w:val="0"/>
      <w:marTop w:val="0"/>
      <w:marBottom w:val="0"/>
      <w:divBdr>
        <w:top w:val="none" w:sz="0" w:space="0" w:color="auto"/>
        <w:left w:val="none" w:sz="0" w:space="0" w:color="auto"/>
        <w:bottom w:val="none" w:sz="0" w:space="0" w:color="auto"/>
        <w:right w:val="none" w:sz="0" w:space="0" w:color="auto"/>
      </w:divBdr>
    </w:div>
    <w:div w:id="929503235">
      <w:bodyDiv w:val="1"/>
      <w:marLeft w:val="0"/>
      <w:marRight w:val="0"/>
      <w:marTop w:val="0"/>
      <w:marBottom w:val="0"/>
      <w:divBdr>
        <w:top w:val="none" w:sz="0" w:space="0" w:color="auto"/>
        <w:left w:val="none" w:sz="0" w:space="0" w:color="auto"/>
        <w:bottom w:val="none" w:sz="0" w:space="0" w:color="auto"/>
        <w:right w:val="none" w:sz="0" w:space="0" w:color="auto"/>
      </w:divBdr>
    </w:div>
    <w:div w:id="929512087">
      <w:bodyDiv w:val="1"/>
      <w:marLeft w:val="0"/>
      <w:marRight w:val="0"/>
      <w:marTop w:val="0"/>
      <w:marBottom w:val="0"/>
      <w:divBdr>
        <w:top w:val="none" w:sz="0" w:space="0" w:color="auto"/>
        <w:left w:val="none" w:sz="0" w:space="0" w:color="auto"/>
        <w:bottom w:val="none" w:sz="0" w:space="0" w:color="auto"/>
        <w:right w:val="none" w:sz="0" w:space="0" w:color="auto"/>
      </w:divBdr>
    </w:div>
    <w:div w:id="929578313">
      <w:bodyDiv w:val="1"/>
      <w:marLeft w:val="0"/>
      <w:marRight w:val="0"/>
      <w:marTop w:val="0"/>
      <w:marBottom w:val="0"/>
      <w:divBdr>
        <w:top w:val="none" w:sz="0" w:space="0" w:color="auto"/>
        <w:left w:val="none" w:sz="0" w:space="0" w:color="auto"/>
        <w:bottom w:val="none" w:sz="0" w:space="0" w:color="auto"/>
        <w:right w:val="none" w:sz="0" w:space="0" w:color="auto"/>
      </w:divBdr>
    </w:div>
    <w:div w:id="929585078">
      <w:bodyDiv w:val="1"/>
      <w:marLeft w:val="0"/>
      <w:marRight w:val="0"/>
      <w:marTop w:val="0"/>
      <w:marBottom w:val="0"/>
      <w:divBdr>
        <w:top w:val="none" w:sz="0" w:space="0" w:color="auto"/>
        <w:left w:val="none" w:sz="0" w:space="0" w:color="auto"/>
        <w:bottom w:val="none" w:sz="0" w:space="0" w:color="auto"/>
        <w:right w:val="none" w:sz="0" w:space="0" w:color="auto"/>
      </w:divBdr>
    </w:div>
    <w:div w:id="929656576">
      <w:bodyDiv w:val="1"/>
      <w:marLeft w:val="0"/>
      <w:marRight w:val="0"/>
      <w:marTop w:val="0"/>
      <w:marBottom w:val="0"/>
      <w:divBdr>
        <w:top w:val="none" w:sz="0" w:space="0" w:color="auto"/>
        <w:left w:val="none" w:sz="0" w:space="0" w:color="auto"/>
        <w:bottom w:val="none" w:sz="0" w:space="0" w:color="auto"/>
        <w:right w:val="none" w:sz="0" w:space="0" w:color="auto"/>
      </w:divBdr>
    </w:div>
    <w:div w:id="929853804">
      <w:bodyDiv w:val="1"/>
      <w:marLeft w:val="0"/>
      <w:marRight w:val="0"/>
      <w:marTop w:val="0"/>
      <w:marBottom w:val="0"/>
      <w:divBdr>
        <w:top w:val="none" w:sz="0" w:space="0" w:color="auto"/>
        <w:left w:val="none" w:sz="0" w:space="0" w:color="auto"/>
        <w:bottom w:val="none" w:sz="0" w:space="0" w:color="auto"/>
        <w:right w:val="none" w:sz="0" w:space="0" w:color="auto"/>
      </w:divBdr>
    </w:div>
    <w:div w:id="929897321">
      <w:bodyDiv w:val="1"/>
      <w:marLeft w:val="0"/>
      <w:marRight w:val="0"/>
      <w:marTop w:val="0"/>
      <w:marBottom w:val="0"/>
      <w:divBdr>
        <w:top w:val="none" w:sz="0" w:space="0" w:color="auto"/>
        <w:left w:val="none" w:sz="0" w:space="0" w:color="auto"/>
        <w:bottom w:val="none" w:sz="0" w:space="0" w:color="auto"/>
        <w:right w:val="none" w:sz="0" w:space="0" w:color="auto"/>
      </w:divBdr>
    </w:div>
    <w:div w:id="930314556">
      <w:bodyDiv w:val="1"/>
      <w:marLeft w:val="0"/>
      <w:marRight w:val="0"/>
      <w:marTop w:val="0"/>
      <w:marBottom w:val="0"/>
      <w:divBdr>
        <w:top w:val="none" w:sz="0" w:space="0" w:color="auto"/>
        <w:left w:val="none" w:sz="0" w:space="0" w:color="auto"/>
        <w:bottom w:val="none" w:sz="0" w:space="0" w:color="auto"/>
        <w:right w:val="none" w:sz="0" w:space="0" w:color="auto"/>
      </w:divBdr>
    </w:div>
    <w:div w:id="930429673">
      <w:bodyDiv w:val="1"/>
      <w:marLeft w:val="0"/>
      <w:marRight w:val="0"/>
      <w:marTop w:val="0"/>
      <w:marBottom w:val="0"/>
      <w:divBdr>
        <w:top w:val="none" w:sz="0" w:space="0" w:color="auto"/>
        <w:left w:val="none" w:sz="0" w:space="0" w:color="auto"/>
        <w:bottom w:val="none" w:sz="0" w:space="0" w:color="auto"/>
        <w:right w:val="none" w:sz="0" w:space="0" w:color="auto"/>
      </w:divBdr>
    </w:div>
    <w:div w:id="930891994">
      <w:bodyDiv w:val="1"/>
      <w:marLeft w:val="0"/>
      <w:marRight w:val="0"/>
      <w:marTop w:val="0"/>
      <w:marBottom w:val="0"/>
      <w:divBdr>
        <w:top w:val="none" w:sz="0" w:space="0" w:color="auto"/>
        <w:left w:val="none" w:sz="0" w:space="0" w:color="auto"/>
        <w:bottom w:val="none" w:sz="0" w:space="0" w:color="auto"/>
        <w:right w:val="none" w:sz="0" w:space="0" w:color="auto"/>
      </w:divBdr>
    </w:div>
    <w:div w:id="930894320">
      <w:bodyDiv w:val="1"/>
      <w:marLeft w:val="0"/>
      <w:marRight w:val="0"/>
      <w:marTop w:val="0"/>
      <w:marBottom w:val="0"/>
      <w:divBdr>
        <w:top w:val="none" w:sz="0" w:space="0" w:color="auto"/>
        <w:left w:val="none" w:sz="0" w:space="0" w:color="auto"/>
        <w:bottom w:val="none" w:sz="0" w:space="0" w:color="auto"/>
        <w:right w:val="none" w:sz="0" w:space="0" w:color="auto"/>
      </w:divBdr>
    </w:div>
    <w:div w:id="931476664">
      <w:bodyDiv w:val="1"/>
      <w:marLeft w:val="0"/>
      <w:marRight w:val="0"/>
      <w:marTop w:val="0"/>
      <w:marBottom w:val="0"/>
      <w:divBdr>
        <w:top w:val="none" w:sz="0" w:space="0" w:color="auto"/>
        <w:left w:val="none" w:sz="0" w:space="0" w:color="auto"/>
        <w:bottom w:val="none" w:sz="0" w:space="0" w:color="auto"/>
        <w:right w:val="none" w:sz="0" w:space="0" w:color="auto"/>
      </w:divBdr>
    </w:div>
    <w:div w:id="931888440">
      <w:bodyDiv w:val="1"/>
      <w:marLeft w:val="0"/>
      <w:marRight w:val="0"/>
      <w:marTop w:val="0"/>
      <w:marBottom w:val="0"/>
      <w:divBdr>
        <w:top w:val="none" w:sz="0" w:space="0" w:color="auto"/>
        <w:left w:val="none" w:sz="0" w:space="0" w:color="auto"/>
        <w:bottom w:val="none" w:sz="0" w:space="0" w:color="auto"/>
        <w:right w:val="none" w:sz="0" w:space="0" w:color="auto"/>
      </w:divBdr>
    </w:div>
    <w:div w:id="932007154">
      <w:bodyDiv w:val="1"/>
      <w:marLeft w:val="0"/>
      <w:marRight w:val="0"/>
      <w:marTop w:val="0"/>
      <w:marBottom w:val="0"/>
      <w:divBdr>
        <w:top w:val="none" w:sz="0" w:space="0" w:color="auto"/>
        <w:left w:val="none" w:sz="0" w:space="0" w:color="auto"/>
        <w:bottom w:val="none" w:sz="0" w:space="0" w:color="auto"/>
        <w:right w:val="none" w:sz="0" w:space="0" w:color="auto"/>
      </w:divBdr>
    </w:div>
    <w:div w:id="932085412">
      <w:bodyDiv w:val="1"/>
      <w:marLeft w:val="0"/>
      <w:marRight w:val="0"/>
      <w:marTop w:val="0"/>
      <w:marBottom w:val="0"/>
      <w:divBdr>
        <w:top w:val="none" w:sz="0" w:space="0" w:color="auto"/>
        <w:left w:val="none" w:sz="0" w:space="0" w:color="auto"/>
        <w:bottom w:val="none" w:sz="0" w:space="0" w:color="auto"/>
        <w:right w:val="none" w:sz="0" w:space="0" w:color="auto"/>
      </w:divBdr>
    </w:div>
    <w:div w:id="932665259">
      <w:bodyDiv w:val="1"/>
      <w:marLeft w:val="0"/>
      <w:marRight w:val="0"/>
      <w:marTop w:val="0"/>
      <w:marBottom w:val="0"/>
      <w:divBdr>
        <w:top w:val="none" w:sz="0" w:space="0" w:color="auto"/>
        <w:left w:val="none" w:sz="0" w:space="0" w:color="auto"/>
        <w:bottom w:val="none" w:sz="0" w:space="0" w:color="auto"/>
        <w:right w:val="none" w:sz="0" w:space="0" w:color="auto"/>
      </w:divBdr>
    </w:div>
    <w:div w:id="932737694">
      <w:bodyDiv w:val="1"/>
      <w:marLeft w:val="0"/>
      <w:marRight w:val="0"/>
      <w:marTop w:val="0"/>
      <w:marBottom w:val="0"/>
      <w:divBdr>
        <w:top w:val="none" w:sz="0" w:space="0" w:color="auto"/>
        <w:left w:val="none" w:sz="0" w:space="0" w:color="auto"/>
        <w:bottom w:val="none" w:sz="0" w:space="0" w:color="auto"/>
        <w:right w:val="none" w:sz="0" w:space="0" w:color="auto"/>
      </w:divBdr>
    </w:div>
    <w:div w:id="933056697">
      <w:bodyDiv w:val="1"/>
      <w:marLeft w:val="0"/>
      <w:marRight w:val="0"/>
      <w:marTop w:val="0"/>
      <w:marBottom w:val="0"/>
      <w:divBdr>
        <w:top w:val="none" w:sz="0" w:space="0" w:color="auto"/>
        <w:left w:val="none" w:sz="0" w:space="0" w:color="auto"/>
        <w:bottom w:val="none" w:sz="0" w:space="0" w:color="auto"/>
        <w:right w:val="none" w:sz="0" w:space="0" w:color="auto"/>
      </w:divBdr>
    </w:div>
    <w:div w:id="933125847">
      <w:bodyDiv w:val="1"/>
      <w:marLeft w:val="0"/>
      <w:marRight w:val="0"/>
      <w:marTop w:val="0"/>
      <w:marBottom w:val="0"/>
      <w:divBdr>
        <w:top w:val="none" w:sz="0" w:space="0" w:color="auto"/>
        <w:left w:val="none" w:sz="0" w:space="0" w:color="auto"/>
        <w:bottom w:val="none" w:sz="0" w:space="0" w:color="auto"/>
        <w:right w:val="none" w:sz="0" w:space="0" w:color="auto"/>
      </w:divBdr>
    </w:div>
    <w:div w:id="933172651">
      <w:bodyDiv w:val="1"/>
      <w:marLeft w:val="0"/>
      <w:marRight w:val="0"/>
      <w:marTop w:val="0"/>
      <w:marBottom w:val="0"/>
      <w:divBdr>
        <w:top w:val="none" w:sz="0" w:space="0" w:color="auto"/>
        <w:left w:val="none" w:sz="0" w:space="0" w:color="auto"/>
        <w:bottom w:val="none" w:sz="0" w:space="0" w:color="auto"/>
        <w:right w:val="none" w:sz="0" w:space="0" w:color="auto"/>
      </w:divBdr>
    </w:div>
    <w:div w:id="933366820">
      <w:bodyDiv w:val="1"/>
      <w:marLeft w:val="0"/>
      <w:marRight w:val="0"/>
      <w:marTop w:val="0"/>
      <w:marBottom w:val="0"/>
      <w:divBdr>
        <w:top w:val="none" w:sz="0" w:space="0" w:color="auto"/>
        <w:left w:val="none" w:sz="0" w:space="0" w:color="auto"/>
        <w:bottom w:val="none" w:sz="0" w:space="0" w:color="auto"/>
        <w:right w:val="none" w:sz="0" w:space="0" w:color="auto"/>
      </w:divBdr>
    </w:div>
    <w:div w:id="933823285">
      <w:bodyDiv w:val="1"/>
      <w:marLeft w:val="0"/>
      <w:marRight w:val="0"/>
      <w:marTop w:val="0"/>
      <w:marBottom w:val="0"/>
      <w:divBdr>
        <w:top w:val="none" w:sz="0" w:space="0" w:color="auto"/>
        <w:left w:val="none" w:sz="0" w:space="0" w:color="auto"/>
        <w:bottom w:val="none" w:sz="0" w:space="0" w:color="auto"/>
        <w:right w:val="none" w:sz="0" w:space="0" w:color="auto"/>
      </w:divBdr>
    </w:div>
    <w:div w:id="934246505">
      <w:bodyDiv w:val="1"/>
      <w:marLeft w:val="0"/>
      <w:marRight w:val="0"/>
      <w:marTop w:val="0"/>
      <w:marBottom w:val="0"/>
      <w:divBdr>
        <w:top w:val="none" w:sz="0" w:space="0" w:color="auto"/>
        <w:left w:val="none" w:sz="0" w:space="0" w:color="auto"/>
        <w:bottom w:val="none" w:sz="0" w:space="0" w:color="auto"/>
        <w:right w:val="none" w:sz="0" w:space="0" w:color="auto"/>
      </w:divBdr>
    </w:div>
    <w:div w:id="934481771">
      <w:bodyDiv w:val="1"/>
      <w:marLeft w:val="0"/>
      <w:marRight w:val="0"/>
      <w:marTop w:val="0"/>
      <w:marBottom w:val="0"/>
      <w:divBdr>
        <w:top w:val="none" w:sz="0" w:space="0" w:color="auto"/>
        <w:left w:val="none" w:sz="0" w:space="0" w:color="auto"/>
        <w:bottom w:val="none" w:sz="0" w:space="0" w:color="auto"/>
        <w:right w:val="none" w:sz="0" w:space="0" w:color="auto"/>
      </w:divBdr>
    </w:div>
    <w:div w:id="934484913">
      <w:bodyDiv w:val="1"/>
      <w:marLeft w:val="0"/>
      <w:marRight w:val="0"/>
      <w:marTop w:val="0"/>
      <w:marBottom w:val="0"/>
      <w:divBdr>
        <w:top w:val="none" w:sz="0" w:space="0" w:color="auto"/>
        <w:left w:val="none" w:sz="0" w:space="0" w:color="auto"/>
        <w:bottom w:val="none" w:sz="0" w:space="0" w:color="auto"/>
        <w:right w:val="none" w:sz="0" w:space="0" w:color="auto"/>
      </w:divBdr>
    </w:div>
    <w:div w:id="934897782">
      <w:bodyDiv w:val="1"/>
      <w:marLeft w:val="0"/>
      <w:marRight w:val="0"/>
      <w:marTop w:val="0"/>
      <w:marBottom w:val="0"/>
      <w:divBdr>
        <w:top w:val="none" w:sz="0" w:space="0" w:color="auto"/>
        <w:left w:val="none" w:sz="0" w:space="0" w:color="auto"/>
        <w:bottom w:val="none" w:sz="0" w:space="0" w:color="auto"/>
        <w:right w:val="none" w:sz="0" w:space="0" w:color="auto"/>
      </w:divBdr>
    </w:div>
    <w:div w:id="934900274">
      <w:bodyDiv w:val="1"/>
      <w:marLeft w:val="0"/>
      <w:marRight w:val="0"/>
      <w:marTop w:val="0"/>
      <w:marBottom w:val="0"/>
      <w:divBdr>
        <w:top w:val="none" w:sz="0" w:space="0" w:color="auto"/>
        <w:left w:val="none" w:sz="0" w:space="0" w:color="auto"/>
        <w:bottom w:val="none" w:sz="0" w:space="0" w:color="auto"/>
        <w:right w:val="none" w:sz="0" w:space="0" w:color="auto"/>
      </w:divBdr>
    </w:div>
    <w:div w:id="935287718">
      <w:bodyDiv w:val="1"/>
      <w:marLeft w:val="0"/>
      <w:marRight w:val="0"/>
      <w:marTop w:val="0"/>
      <w:marBottom w:val="0"/>
      <w:divBdr>
        <w:top w:val="none" w:sz="0" w:space="0" w:color="auto"/>
        <w:left w:val="none" w:sz="0" w:space="0" w:color="auto"/>
        <w:bottom w:val="none" w:sz="0" w:space="0" w:color="auto"/>
        <w:right w:val="none" w:sz="0" w:space="0" w:color="auto"/>
      </w:divBdr>
    </w:div>
    <w:div w:id="935672492">
      <w:bodyDiv w:val="1"/>
      <w:marLeft w:val="0"/>
      <w:marRight w:val="0"/>
      <w:marTop w:val="0"/>
      <w:marBottom w:val="0"/>
      <w:divBdr>
        <w:top w:val="none" w:sz="0" w:space="0" w:color="auto"/>
        <w:left w:val="none" w:sz="0" w:space="0" w:color="auto"/>
        <w:bottom w:val="none" w:sz="0" w:space="0" w:color="auto"/>
        <w:right w:val="none" w:sz="0" w:space="0" w:color="auto"/>
      </w:divBdr>
    </w:div>
    <w:div w:id="936013369">
      <w:bodyDiv w:val="1"/>
      <w:marLeft w:val="0"/>
      <w:marRight w:val="0"/>
      <w:marTop w:val="0"/>
      <w:marBottom w:val="0"/>
      <w:divBdr>
        <w:top w:val="none" w:sz="0" w:space="0" w:color="auto"/>
        <w:left w:val="none" w:sz="0" w:space="0" w:color="auto"/>
        <w:bottom w:val="none" w:sz="0" w:space="0" w:color="auto"/>
        <w:right w:val="none" w:sz="0" w:space="0" w:color="auto"/>
      </w:divBdr>
    </w:div>
    <w:div w:id="936062689">
      <w:bodyDiv w:val="1"/>
      <w:marLeft w:val="0"/>
      <w:marRight w:val="0"/>
      <w:marTop w:val="0"/>
      <w:marBottom w:val="0"/>
      <w:divBdr>
        <w:top w:val="none" w:sz="0" w:space="0" w:color="auto"/>
        <w:left w:val="none" w:sz="0" w:space="0" w:color="auto"/>
        <w:bottom w:val="none" w:sz="0" w:space="0" w:color="auto"/>
        <w:right w:val="none" w:sz="0" w:space="0" w:color="auto"/>
      </w:divBdr>
    </w:div>
    <w:div w:id="936406433">
      <w:bodyDiv w:val="1"/>
      <w:marLeft w:val="0"/>
      <w:marRight w:val="0"/>
      <w:marTop w:val="0"/>
      <w:marBottom w:val="0"/>
      <w:divBdr>
        <w:top w:val="none" w:sz="0" w:space="0" w:color="auto"/>
        <w:left w:val="none" w:sz="0" w:space="0" w:color="auto"/>
        <w:bottom w:val="none" w:sz="0" w:space="0" w:color="auto"/>
        <w:right w:val="none" w:sz="0" w:space="0" w:color="auto"/>
      </w:divBdr>
    </w:div>
    <w:div w:id="936517625">
      <w:bodyDiv w:val="1"/>
      <w:marLeft w:val="0"/>
      <w:marRight w:val="0"/>
      <w:marTop w:val="0"/>
      <w:marBottom w:val="0"/>
      <w:divBdr>
        <w:top w:val="none" w:sz="0" w:space="0" w:color="auto"/>
        <w:left w:val="none" w:sz="0" w:space="0" w:color="auto"/>
        <w:bottom w:val="none" w:sz="0" w:space="0" w:color="auto"/>
        <w:right w:val="none" w:sz="0" w:space="0" w:color="auto"/>
      </w:divBdr>
    </w:div>
    <w:div w:id="937525063">
      <w:bodyDiv w:val="1"/>
      <w:marLeft w:val="0"/>
      <w:marRight w:val="0"/>
      <w:marTop w:val="0"/>
      <w:marBottom w:val="0"/>
      <w:divBdr>
        <w:top w:val="none" w:sz="0" w:space="0" w:color="auto"/>
        <w:left w:val="none" w:sz="0" w:space="0" w:color="auto"/>
        <w:bottom w:val="none" w:sz="0" w:space="0" w:color="auto"/>
        <w:right w:val="none" w:sz="0" w:space="0" w:color="auto"/>
      </w:divBdr>
    </w:div>
    <w:div w:id="937713635">
      <w:bodyDiv w:val="1"/>
      <w:marLeft w:val="0"/>
      <w:marRight w:val="0"/>
      <w:marTop w:val="0"/>
      <w:marBottom w:val="0"/>
      <w:divBdr>
        <w:top w:val="none" w:sz="0" w:space="0" w:color="auto"/>
        <w:left w:val="none" w:sz="0" w:space="0" w:color="auto"/>
        <w:bottom w:val="none" w:sz="0" w:space="0" w:color="auto"/>
        <w:right w:val="none" w:sz="0" w:space="0" w:color="auto"/>
      </w:divBdr>
    </w:div>
    <w:div w:id="937760469">
      <w:bodyDiv w:val="1"/>
      <w:marLeft w:val="0"/>
      <w:marRight w:val="0"/>
      <w:marTop w:val="0"/>
      <w:marBottom w:val="0"/>
      <w:divBdr>
        <w:top w:val="none" w:sz="0" w:space="0" w:color="auto"/>
        <w:left w:val="none" w:sz="0" w:space="0" w:color="auto"/>
        <w:bottom w:val="none" w:sz="0" w:space="0" w:color="auto"/>
        <w:right w:val="none" w:sz="0" w:space="0" w:color="auto"/>
      </w:divBdr>
    </w:div>
    <w:div w:id="938028270">
      <w:bodyDiv w:val="1"/>
      <w:marLeft w:val="0"/>
      <w:marRight w:val="0"/>
      <w:marTop w:val="0"/>
      <w:marBottom w:val="0"/>
      <w:divBdr>
        <w:top w:val="none" w:sz="0" w:space="0" w:color="auto"/>
        <w:left w:val="none" w:sz="0" w:space="0" w:color="auto"/>
        <w:bottom w:val="none" w:sz="0" w:space="0" w:color="auto"/>
        <w:right w:val="none" w:sz="0" w:space="0" w:color="auto"/>
      </w:divBdr>
    </w:div>
    <w:div w:id="938029852">
      <w:bodyDiv w:val="1"/>
      <w:marLeft w:val="0"/>
      <w:marRight w:val="0"/>
      <w:marTop w:val="0"/>
      <w:marBottom w:val="0"/>
      <w:divBdr>
        <w:top w:val="none" w:sz="0" w:space="0" w:color="auto"/>
        <w:left w:val="none" w:sz="0" w:space="0" w:color="auto"/>
        <w:bottom w:val="none" w:sz="0" w:space="0" w:color="auto"/>
        <w:right w:val="none" w:sz="0" w:space="0" w:color="auto"/>
      </w:divBdr>
    </w:div>
    <w:div w:id="938177708">
      <w:bodyDiv w:val="1"/>
      <w:marLeft w:val="0"/>
      <w:marRight w:val="0"/>
      <w:marTop w:val="0"/>
      <w:marBottom w:val="0"/>
      <w:divBdr>
        <w:top w:val="none" w:sz="0" w:space="0" w:color="auto"/>
        <w:left w:val="none" w:sz="0" w:space="0" w:color="auto"/>
        <w:bottom w:val="none" w:sz="0" w:space="0" w:color="auto"/>
        <w:right w:val="none" w:sz="0" w:space="0" w:color="auto"/>
      </w:divBdr>
    </w:div>
    <w:div w:id="938370500">
      <w:bodyDiv w:val="1"/>
      <w:marLeft w:val="0"/>
      <w:marRight w:val="0"/>
      <w:marTop w:val="0"/>
      <w:marBottom w:val="0"/>
      <w:divBdr>
        <w:top w:val="none" w:sz="0" w:space="0" w:color="auto"/>
        <w:left w:val="none" w:sz="0" w:space="0" w:color="auto"/>
        <w:bottom w:val="none" w:sz="0" w:space="0" w:color="auto"/>
        <w:right w:val="none" w:sz="0" w:space="0" w:color="auto"/>
      </w:divBdr>
    </w:div>
    <w:div w:id="938637193">
      <w:bodyDiv w:val="1"/>
      <w:marLeft w:val="0"/>
      <w:marRight w:val="0"/>
      <w:marTop w:val="0"/>
      <w:marBottom w:val="0"/>
      <w:divBdr>
        <w:top w:val="none" w:sz="0" w:space="0" w:color="auto"/>
        <w:left w:val="none" w:sz="0" w:space="0" w:color="auto"/>
        <w:bottom w:val="none" w:sz="0" w:space="0" w:color="auto"/>
        <w:right w:val="none" w:sz="0" w:space="0" w:color="auto"/>
      </w:divBdr>
    </w:div>
    <w:div w:id="938752938">
      <w:bodyDiv w:val="1"/>
      <w:marLeft w:val="0"/>
      <w:marRight w:val="0"/>
      <w:marTop w:val="0"/>
      <w:marBottom w:val="0"/>
      <w:divBdr>
        <w:top w:val="none" w:sz="0" w:space="0" w:color="auto"/>
        <w:left w:val="none" w:sz="0" w:space="0" w:color="auto"/>
        <w:bottom w:val="none" w:sz="0" w:space="0" w:color="auto"/>
        <w:right w:val="none" w:sz="0" w:space="0" w:color="auto"/>
      </w:divBdr>
    </w:div>
    <w:div w:id="938951718">
      <w:bodyDiv w:val="1"/>
      <w:marLeft w:val="0"/>
      <w:marRight w:val="0"/>
      <w:marTop w:val="0"/>
      <w:marBottom w:val="0"/>
      <w:divBdr>
        <w:top w:val="none" w:sz="0" w:space="0" w:color="auto"/>
        <w:left w:val="none" w:sz="0" w:space="0" w:color="auto"/>
        <w:bottom w:val="none" w:sz="0" w:space="0" w:color="auto"/>
        <w:right w:val="none" w:sz="0" w:space="0" w:color="auto"/>
      </w:divBdr>
    </w:div>
    <w:div w:id="939484773">
      <w:bodyDiv w:val="1"/>
      <w:marLeft w:val="0"/>
      <w:marRight w:val="0"/>
      <w:marTop w:val="0"/>
      <w:marBottom w:val="0"/>
      <w:divBdr>
        <w:top w:val="none" w:sz="0" w:space="0" w:color="auto"/>
        <w:left w:val="none" w:sz="0" w:space="0" w:color="auto"/>
        <w:bottom w:val="none" w:sz="0" w:space="0" w:color="auto"/>
        <w:right w:val="none" w:sz="0" w:space="0" w:color="auto"/>
      </w:divBdr>
    </w:div>
    <w:div w:id="939486331">
      <w:bodyDiv w:val="1"/>
      <w:marLeft w:val="0"/>
      <w:marRight w:val="0"/>
      <w:marTop w:val="0"/>
      <w:marBottom w:val="0"/>
      <w:divBdr>
        <w:top w:val="none" w:sz="0" w:space="0" w:color="auto"/>
        <w:left w:val="none" w:sz="0" w:space="0" w:color="auto"/>
        <w:bottom w:val="none" w:sz="0" w:space="0" w:color="auto"/>
        <w:right w:val="none" w:sz="0" w:space="0" w:color="auto"/>
      </w:divBdr>
    </w:div>
    <w:div w:id="939486421">
      <w:bodyDiv w:val="1"/>
      <w:marLeft w:val="0"/>
      <w:marRight w:val="0"/>
      <w:marTop w:val="0"/>
      <w:marBottom w:val="0"/>
      <w:divBdr>
        <w:top w:val="none" w:sz="0" w:space="0" w:color="auto"/>
        <w:left w:val="none" w:sz="0" w:space="0" w:color="auto"/>
        <w:bottom w:val="none" w:sz="0" w:space="0" w:color="auto"/>
        <w:right w:val="none" w:sz="0" w:space="0" w:color="auto"/>
      </w:divBdr>
    </w:div>
    <w:div w:id="939491009">
      <w:bodyDiv w:val="1"/>
      <w:marLeft w:val="0"/>
      <w:marRight w:val="0"/>
      <w:marTop w:val="0"/>
      <w:marBottom w:val="0"/>
      <w:divBdr>
        <w:top w:val="none" w:sz="0" w:space="0" w:color="auto"/>
        <w:left w:val="none" w:sz="0" w:space="0" w:color="auto"/>
        <w:bottom w:val="none" w:sz="0" w:space="0" w:color="auto"/>
        <w:right w:val="none" w:sz="0" w:space="0" w:color="auto"/>
      </w:divBdr>
    </w:div>
    <w:div w:id="939920995">
      <w:bodyDiv w:val="1"/>
      <w:marLeft w:val="0"/>
      <w:marRight w:val="0"/>
      <w:marTop w:val="0"/>
      <w:marBottom w:val="0"/>
      <w:divBdr>
        <w:top w:val="none" w:sz="0" w:space="0" w:color="auto"/>
        <w:left w:val="none" w:sz="0" w:space="0" w:color="auto"/>
        <w:bottom w:val="none" w:sz="0" w:space="0" w:color="auto"/>
        <w:right w:val="none" w:sz="0" w:space="0" w:color="auto"/>
      </w:divBdr>
    </w:div>
    <w:div w:id="940186769">
      <w:bodyDiv w:val="1"/>
      <w:marLeft w:val="0"/>
      <w:marRight w:val="0"/>
      <w:marTop w:val="0"/>
      <w:marBottom w:val="0"/>
      <w:divBdr>
        <w:top w:val="none" w:sz="0" w:space="0" w:color="auto"/>
        <w:left w:val="none" w:sz="0" w:space="0" w:color="auto"/>
        <w:bottom w:val="none" w:sz="0" w:space="0" w:color="auto"/>
        <w:right w:val="none" w:sz="0" w:space="0" w:color="auto"/>
      </w:divBdr>
    </w:div>
    <w:div w:id="940454929">
      <w:bodyDiv w:val="1"/>
      <w:marLeft w:val="0"/>
      <w:marRight w:val="0"/>
      <w:marTop w:val="0"/>
      <w:marBottom w:val="0"/>
      <w:divBdr>
        <w:top w:val="none" w:sz="0" w:space="0" w:color="auto"/>
        <w:left w:val="none" w:sz="0" w:space="0" w:color="auto"/>
        <w:bottom w:val="none" w:sz="0" w:space="0" w:color="auto"/>
        <w:right w:val="none" w:sz="0" w:space="0" w:color="auto"/>
      </w:divBdr>
    </w:div>
    <w:div w:id="940796577">
      <w:bodyDiv w:val="1"/>
      <w:marLeft w:val="0"/>
      <w:marRight w:val="0"/>
      <w:marTop w:val="0"/>
      <w:marBottom w:val="0"/>
      <w:divBdr>
        <w:top w:val="none" w:sz="0" w:space="0" w:color="auto"/>
        <w:left w:val="none" w:sz="0" w:space="0" w:color="auto"/>
        <w:bottom w:val="none" w:sz="0" w:space="0" w:color="auto"/>
        <w:right w:val="none" w:sz="0" w:space="0" w:color="auto"/>
      </w:divBdr>
    </w:div>
    <w:div w:id="940989685">
      <w:bodyDiv w:val="1"/>
      <w:marLeft w:val="0"/>
      <w:marRight w:val="0"/>
      <w:marTop w:val="0"/>
      <w:marBottom w:val="0"/>
      <w:divBdr>
        <w:top w:val="none" w:sz="0" w:space="0" w:color="auto"/>
        <w:left w:val="none" w:sz="0" w:space="0" w:color="auto"/>
        <w:bottom w:val="none" w:sz="0" w:space="0" w:color="auto"/>
        <w:right w:val="none" w:sz="0" w:space="0" w:color="auto"/>
      </w:divBdr>
    </w:div>
    <w:div w:id="941183169">
      <w:bodyDiv w:val="1"/>
      <w:marLeft w:val="0"/>
      <w:marRight w:val="0"/>
      <w:marTop w:val="0"/>
      <w:marBottom w:val="0"/>
      <w:divBdr>
        <w:top w:val="none" w:sz="0" w:space="0" w:color="auto"/>
        <w:left w:val="none" w:sz="0" w:space="0" w:color="auto"/>
        <w:bottom w:val="none" w:sz="0" w:space="0" w:color="auto"/>
        <w:right w:val="none" w:sz="0" w:space="0" w:color="auto"/>
      </w:divBdr>
    </w:div>
    <w:div w:id="941255871">
      <w:bodyDiv w:val="1"/>
      <w:marLeft w:val="0"/>
      <w:marRight w:val="0"/>
      <w:marTop w:val="0"/>
      <w:marBottom w:val="0"/>
      <w:divBdr>
        <w:top w:val="none" w:sz="0" w:space="0" w:color="auto"/>
        <w:left w:val="none" w:sz="0" w:space="0" w:color="auto"/>
        <w:bottom w:val="none" w:sz="0" w:space="0" w:color="auto"/>
        <w:right w:val="none" w:sz="0" w:space="0" w:color="auto"/>
      </w:divBdr>
    </w:div>
    <w:div w:id="941302997">
      <w:bodyDiv w:val="1"/>
      <w:marLeft w:val="0"/>
      <w:marRight w:val="0"/>
      <w:marTop w:val="0"/>
      <w:marBottom w:val="0"/>
      <w:divBdr>
        <w:top w:val="none" w:sz="0" w:space="0" w:color="auto"/>
        <w:left w:val="none" w:sz="0" w:space="0" w:color="auto"/>
        <w:bottom w:val="none" w:sz="0" w:space="0" w:color="auto"/>
        <w:right w:val="none" w:sz="0" w:space="0" w:color="auto"/>
      </w:divBdr>
    </w:div>
    <w:div w:id="941378427">
      <w:bodyDiv w:val="1"/>
      <w:marLeft w:val="0"/>
      <w:marRight w:val="0"/>
      <w:marTop w:val="0"/>
      <w:marBottom w:val="0"/>
      <w:divBdr>
        <w:top w:val="none" w:sz="0" w:space="0" w:color="auto"/>
        <w:left w:val="none" w:sz="0" w:space="0" w:color="auto"/>
        <w:bottom w:val="none" w:sz="0" w:space="0" w:color="auto"/>
        <w:right w:val="none" w:sz="0" w:space="0" w:color="auto"/>
      </w:divBdr>
    </w:div>
    <w:div w:id="941690633">
      <w:bodyDiv w:val="1"/>
      <w:marLeft w:val="0"/>
      <w:marRight w:val="0"/>
      <w:marTop w:val="0"/>
      <w:marBottom w:val="0"/>
      <w:divBdr>
        <w:top w:val="none" w:sz="0" w:space="0" w:color="auto"/>
        <w:left w:val="none" w:sz="0" w:space="0" w:color="auto"/>
        <w:bottom w:val="none" w:sz="0" w:space="0" w:color="auto"/>
        <w:right w:val="none" w:sz="0" w:space="0" w:color="auto"/>
      </w:divBdr>
    </w:div>
    <w:div w:id="941691874">
      <w:bodyDiv w:val="1"/>
      <w:marLeft w:val="0"/>
      <w:marRight w:val="0"/>
      <w:marTop w:val="0"/>
      <w:marBottom w:val="0"/>
      <w:divBdr>
        <w:top w:val="none" w:sz="0" w:space="0" w:color="auto"/>
        <w:left w:val="none" w:sz="0" w:space="0" w:color="auto"/>
        <w:bottom w:val="none" w:sz="0" w:space="0" w:color="auto"/>
        <w:right w:val="none" w:sz="0" w:space="0" w:color="auto"/>
      </w:divBdr>
    </w:div>
    <w:div w:id="941836656">
      <w:bodyDiv w:val="1"/>
      <w:marLeft w:val="0"/>
      <w:marRight w:val="0"/>
      <w:marTop w:val="0"/>
      <w:marBottom w:val="0"/>
      <w:divBdr>
        <w:top w:val="none" w:sz="0" w:space="0" w:color="auto"/>
        <w:left w:val="none" w:sz="0" w:space="0" w:color="auto"/>
        <w:bottom w:val="none" w:sz="0" w:space="0" w:color="auto"/>
        <w:right w:val="none" w:sz="0" w:space="0" w:color="auto"/>
      </w:divBdr>
    </w:div>
    <w:div w:id="941959412">
      <w:bodyDiv w:val="1"/>
      <w:marLeft w:val="0"/>
      <w:marRight w:val="0"/>
      <w:marTop w:val="0"/>
      <w:marBottom w:val="0"/>
      <w:divBdr>
        <w:top w:val="none" w:sz="0" w:space="0" w:color="auto"/>
        <w:left w:val="none" w:sz="0" w:space="0" w:color="auto"/>
        <w:bottom w:val="none" w:sz="0" w:space="0" w:color="auto"/>
        <w:right w:val="none" w:sz="0" w:space="0" w:color="auto"/>
      </w:divBdr>
    </w:div>
    <w:div w:id="942103962">
      <w:bodyDiv w:val="1"/>
      <w:marLeft w:val="0"/>
      <w:marRight w:val="0"/>
      <w:marTop w:val="0"/>
      <w:marBottom w:val="0"/>
      <w:divBdr>
        <w:top w:val="none" w:sz="0" w:space="0" w:color="auto"/>
        <w:left w:val="none" w:sz="0" w:space="0" w:color="auto"/>
        <w:bottom w:val="none" w:sz="0" w:space="0" w:color="auto"/>
        <w:right w:val="none" w:sz="0" w:space="0" w:color="auto"/>
      </w:divBdr>
    </w:div>
    <w:div w:id="942112119">
      <w:bodyDiv w:val="1"/>
      <w:marLeft w:val="0"/>
      <w:marRight w:val="0"/>
      <w:marTop w:val="0"/>
      <w:marBottom w:val="0"/>
      <w:divBdr>
        <w:top w:val="none" w:sz="0" w:space="0" w:color="auto"/>
        <w:left w:val="none" w:sz="0" w:space="0" w:color="auto"/>
        <w:bottom w:val="none" w:sz="0" w:space="0" w:color="auto"/>
        <w:right w:val="none" w:sz="0" w:space="0" w:color="auto"/>
      </w:divBdr>
    </w:div>
    <w:div w:id="942497227">
      <w:bodyDiv w:val="1"/>
      <w:marLeft w:val="0"/>
      <w:marRight w:val="0"/>
      <w:marTop w:val="0"/>
      <w:marBottom w:val="0"/>
      <w:divBdr>
        <w:top w:val="none" w:sz="0" w:space="0" w:color="auto"/>
        <w:left w:val="none" w:sz="0" w:space="0" w:color="auto"/>
        <w:bottom w:val="none" w:sz="0" w:space="0" w:color="auto"/>
        <w:right w:val="none" w:sz="0" w:space="0" w:color="auto"/>
      </w:divBdr>
    </w:div>
    <w:div w:id="942804410">
      <w:bodyDiv w:val="1"/>
      <w:marLeft w:val="0"/>
      <w:marRight w:val="0"/>
      <w:marTop w:val="0"/>
      <w:marBottom w:val="0"/>
      <w:divBdr>
        <w:top w:val="none" w:sz="0" w:space="0" w:color="auto"/>
        <w:left w:val="none" w:sz="0" w:space="0" w:color="auto"/>
        <w:bottom w:val="none" w:sz="0" w:space="0" w:color="auto"/>
        <w:right w:val="none" w:sz="0" w:space="0" w:color="auto"/>
      </w:divBdr>
    </w:div>
    <w:div w:id="942810517">
      <w:bodyDiv w:val="1"/>
      <w:marLeft w:val="0"/>
      <w:marRight w:val="0"/>
      <w:marTop w:val="0"/>
      <w:marBottom w:val="0"/>
      <w:divBdr>
        <w:top w:val="none" w:sz="0" w:space="0" w:color="auto"/>
        <w:left w:val="none" w:sz="0" w:space="0" w:color="auto"/>
        <w:bottom w:val="none" w:sz="0" w:space="0" w:color="auto"/>
        <w:right w:val="none" w:sz="0" w:space="0" w:color="auto"/>
      </w:divBdr>
    </w:div>
    <w:div w:id="943852457">
      <w:bodyDiv w:val="1"/>
      <w:marLeft w:val="0"/>
      <w:marRight w:val="0"/>
      <w:marTop w:val="0"/>
      <w:marBottom w:val="0"/>
      <w:divBdr>
        <w:top w:val="none" w:sz="0" w:space="0" w:color="auto"/>
        <w:left w:val="none" w:sz="0" w:space="0" w:color="auto"/>
        <w:bottom w:val="none" w:sz="0" w:space="0" w:color="auto"/>
        <w:right w:val="none" w:sz="0" w:space="0" w:color="auto"/>
      </w:divBdr>
    </w:div>
    <w:div w:id="943995115">
      <w:bodyDiv w:val="1"/>
      <w:marLeft w:val="0"/>
      <w:marRight w:val="0"/>
      <w:marTop w:val="0"/>
      <w:marBottom w:val="0"/>
      <w:divBdr>
        <w:top w:val="none" w:sz="0" w:space="0" w:color="auto"/>
        <w:left w:val="none" w:sz="0" w:space="0" w:color="auto"/>
        <w:bottom w:val="none" w:sz="0" w:space="0" w:color="auto"/>
        <w:right w:val="none" w:sz="0" w:space="0" w:color="auto"/>
      </w:divBdr>
    </w:div>
    <w:div w:id="944851403">
      <w:bodyDiv w:val="1"/>
      <w:marLeft w:val="0"/>
      <w:marRight w:val="0"/>
      <w:marTop w:val="0"/>
      <w:marBottom w:val="0"/>
      <w:divBdr>
        <w:top w:val="none" w:sz="0" w:space="0" w:color="auto"/>
        <w:left w:val="none" w:sz="0" w:space="0" w:color="auto"/>
        <w:bottom w:val="none" w:sz="0" w:space="0" w:color="auto"/>
        <w:right w:val="none" w:sz="0" w:space="0" w:color="auto"/>
      </w:divBdr>
    </w:div>
    <w:div w:id="945116845">
      <w:bodyDiv w:val="1"/>
      <w:marLeft w:val="0"/>
      <w:marRight w:val="0"/>
      <w:marTop w:val="0"/>
      <w:marBottom w:val="0"/>
      <w:divBdr>
        <w:top w:val="none" w:sz="0" w:space="0" w:color="auto"/>
        <w:left w:val="none" w:sz="0" w:space="0" w:color="auto"/>
        <w:bottom w:val="none" w:sz="0" w:space="0" w:color="auto"/>
        <w:right w:val="none" w:sz="0" w:space="0" w:color="auto"/>
      </w:divBdr>
    </w:div>
    <w:div w:id="945649960">
      <w:bodyDiv w:val="1"/>
      <w:marLeft w:val="0"/>
      <w:marRight w:val="0"/>
      <w:marTop w:val="0"/>
      <w:marBottom w:val="0"/>
      <w:divBdr>
        <w:top w:val="none" w:sz="0" w:space="0" w:color="auto"/>
        <w:left w:val="none" w:sz="0" w:space="0" w:color="auto"/>
        <w:bottom w:val="none" w:sz="0" w:space="0" w:color="auto"/>
        <w:right w:val="none" w:sz="0" w:space="0" w:color="auto"/>
      </w:divBdr>
    </w:div>
    <w:div w:id="945766729">
      <w:bodyDiv w:val="1"/>
      <w:marLeft w:val="0"/>
      <w:marRight w:val="0"/>
      <w:marTop w:val="0"/>
      <w:marBottom w:val="0"/>
      <w:divBdr>
        <w:top w:val="none" w:sz="0" w:space="0" w:color="auto"/>
        <w:left w:val="none" w:sz="0" w:space="0" w:color="auto"/>
        <w:bottom w:val="none" w:sz="0" w:space="0" w:color="auto"/>
        <w:right w:val="none" w:sz="0" w:space="0" w:color="auto"/>
      </w:divBdr>
    </w:div>
    <w:div w:id="945889219">
      <w:bodyDiv w:val="1"/>
      <w:marLeft w:val="0"/>
      <w:marRight w:val="0"/>
      <w:marTop w:val="0"/>
      <w:marBottom w:val="0"/>
      <w:divBdr>
        <w:top w:val="none" w:sz="0" w:space="0" w:color="auto"/>
        <w:left w:val="none" w:sz="0" w:space="0" w:color="auto"/>
        <w:bottom w:val="none" w:sz="0" w:space="0" w:color="auto"/>
        <w:right w:val="none" w:sz="0" w:space="0" w:color="auto"/>
      </w:divBdr>
    </w:div>
    <w:div w:id="946078615">
      <w:bodyDiv w:val="1"/>
      <w:marLeft w:val="0"/>
      <w:marRight w:val="0"/>
      <w:marTop w:val="0"/>
      <w:marBottom w:val="0"/>
      <w:divBdr>
        <w:top w:val="none" w:sz="0" w:space="0" w:color="auto"/>
        <w:left w:val="none" w:sz="0" w:space="0" w:color="auto"/>
        <w:bottom w:val="none" w:sz="0" w:space="0" w:color="auto"/>
        <w:right w:val="none" w:sz="0" w:space="0" w:color="auto"/>
      </w:divBdr>
    </w:div>
    <w:div w:id="946155458">
      <w:bodyDiv w:val="1"/>
      <w:marLeft w:val="0"/>
      <w:marRight w:val="0"/>
      <w:marTop w:val="0"/>
      <w:marBottom w:val="0"/>
      <w:divBdr>
        <w:top w:val="none" w:sz="0" w:space="0" w:color="auto"/>
        <w:left w:val="none" w:sz="0" w:space="0" w:color="auto"/>
        <w:bottom w:val="none" w:sz="0" w:space="0" w:color="auto"/>
        <w:right w:val="none" w:sz="0" w:space="0" w:color="auto"/>
      </w:divBdr>
    </w:div>
    <w:div w:id="946425264">
      <w:bodyDiv w:val="1"/>
      <w:marLeft w:val="0"/>
      <w:marRight w:val="0"/>
      <w:marTop w:val="0"/>
      <w:marBottom w:val="0"/>
      <w:divBdr>
        <w:top w:val="none" w:sz="0" w:space="0" w:color="auto"/>
        <w:left w:val="none" w:sz="0" w:space="0" w:color="auto"/>
        <w:bottom w:val="none" w:sz="0" w:space="0" w:color="auto"/>
        <w:right w:val="none" w:sz="0" w:space="0" w:color="auto"/>
      </w:divBdr>
    </w:div>
    <w:div w:id="947011457">
      <w:bodyDiv w:val="1"/>
      <w:marLeft w:val="0"/>
      <w:marRight w:val="0"/>
      <w:marTop w:val="0"/>
      <w:marBottom w:val="0"/>
      <w:divBdr>
        <w:top w:val="none" w:sz="0" w:space="0" w:color="auto"/>
        <w:left w:val="none" w:sz="0" w:space="0" w:color="auto"/>
        <w:bottom w:val="none" w:sz="0" w:space="0" w:color="auto"/>
        <w:right w:val="none" w:sz="0" w:space="0" w:color="auto"/>
      </w:divBdr>
    </w:div>
    <w:div w:id="947084135">
      <w:bodyDiv w:val="1"/>
      <w:marLeft w:val="0"/>
      <w:marRight w:val="0"/>
      <w:marTop w:val="0"/>
      <w:marBottom w:val="0"/>
      <w:divBdr>
        <w:top w:val="none" w:sz="0" w:space="0" w:color="auto"/>
        <w:left w:val="none" w:sz="0" w:space="0" w:color="auto"/>
        <w:bottom w:val="none" w:sz="0" w:space="0" w:color="auto"/>
        <w:right w:val="none" w:sz="0" w:space="0" w:color="auto"/>
      </w:divBdr>
    </w:div>
    <w:div w:id="947086021">
      <w:bodyDiv w:val="1"/>
      <w:marLeft w:val="0"/>
      <w:marRight w:val="0"/>
      <w:marTop w:val="0"/>
      <w:marBottom w:val="0"/>
      <w:divBdr>
        <w:top w:val="none" w:sz="0" w:space="0" w:color="auto"/>
        <w:left w:val="none" w:sz="0" w:space="0" w:color="auto"/>
        <w:bottom w:val="none" w:sz="0" w:space="0" w:color="auto"/>
        <w:right w:val="none" w:sz="0" w:space="0" w:color="auto"/>
      </w:divBdr>
    </w:div>
    <w:div w:id="947156024">
      <w:bodyDiv w:val="1"/>
      <w:marLeft w:val="0"/>
      <w:marRight w:val="0"/>
      <w:marTop w:val="0"/>
      <w:marBottom w:val="0"/>
      <w:divBdr>
        <w:top w:val="none" w:sz="0" w:space="0" w:color="auto"/>
        <w:left w:val="none" w:sz="0" w:space="0" w:color="auto"/>
        <w:bottom w:val="none" w:sz="0" w:space="0" w:color="auto"/>
        <w:right w:val="none" w:sz="0" w:space="0" w:color="auto"/>
      </w:divBdr>
    </w:div>
    <w:div w:id="947471243">
      <w:bodyDiv w:val="1"/>
      <w:marLeft w:val="0"/>
      <w:marRight w:val="0"/>
      <w:marTop w:val="0"/>
      <w:marBottom w:val="0"/>
      <w:divBdr>
        <w:top w:val="none" w:sz="0" w:space="0" w:color="auto"/>
        <w:left w:val="none" w:sz="0" w:space="0" w:color="auto"/>
        <w:bottom w:val="none" w:sz="0" w:space="0" w:color="auto"/>
        <w:right w:val="none" w:sz="0" w:space="0" w:color="auto"/>
      </w:divBdr>
    </w:div>
    <w:div w:id="947733459">
      <w:bodyDiv w:val="1"/>
      <w:marLeft w:val="0"/>
      <w:marRight w:val="0"/>
      <w:marTop w:val="0"/>
      <w:marBottom w:val="0"/>
      <w:divBdr>
        <w:top w:val="none" w:sz="0" w:space="0" w:color="auto"/>
        <w:left w:val="none" w:sz="0" w:space="0" w:color="auto"/>
        <w:bottom w:val="none" w:sz="0" w:space="0" w:color="auto"/>
        <w:right w:val="none" w:sz="0" w:space="0" w:color="auto"/>
      </w:divBdr>
    </w:div>
    <w:div w:id="948243157">
      <w:bodyDiv w:val="1"/>
      <w:marLeft w:val="0"/>
      <w:marRight w:val="0"/>
      <w:marTop w:val="0"/>
      <w:marBottom w:val="0"/>
      <w:divBdr>
        <w:top w:val="none" w:sz="0" w:space="0" w:color="auto"/>
        <w:left w:val="none" w:sz="0" w:space="0" w:color="auto"/>
        <w:bottom w:val="none" w:sz="0" w:space="0" w:color="auto"/>
        <w:right w:val="none" w:sz="0" w:space="0" w:color="auto"/>
      </w:divBdr>
    </w:div>
    <w:div w:id="948272296">
      <w:bodyDiv w:val="1"/>
      <w:marLeft w:val="0"/>
      <w:marRight w:val="0"/>
      <w:marTop w:val="0"/>
      <w:marBottom w:val="0"/>
      <w:divBdr>
        <w:top w:val="none" w:sz="0" w:space="0" w:color="auto"/>
        <w:left w:val="none" w:sz="0" w:space="0" w:color="auto"/>
        <w:bottom w:val="none" w:sz="0" w:space="0" w:color="auto"/>
        <w:right w:val="none" w:sz="0" w:space="0" w:color="auto"/>
      </w:divBdr>
    </w:div>
    <w:div w:id="948438612">
      <w:bodyDiv w:val="1"/>
      <w:marLeft w:val="0"/>
      <w:marRight w:val="0"/>
      <w:marTop w:val="0"/>
      <w:marBottom w:val="0"/>
      <w:divBdr>
        <w:top w:val="none" w:sz="0" w:space="0" w:color="auto"/>
        <w:left w:val="none" w:sz="0" w:space="0" w:color="auto"/>
        <w:bottom w:val="none" w:sz="0" w:space="0" w:color="auto"/>
        <w:right w:val="none" w:sz="0" w:space="0" w:color="auto"/>
      </w:divBdr>
    </w:div>
    <w:div w:id="948705515">
      <w:bodyDiv w:val="1"/>
      <w:marLeft w:val="0"/>
      <w:marRight w:val="0"/>
      <w:marTop w:val="0"/>
      <w:marBottom w:val="0"/>
      <w:divBdr>
        <w:top w:val="none" w:sz="0" w:space="0" w:color="auto"/>
        <w:left w:val="none" w:sz="0" w:space="0" w:color="auto"/>
        <w:bottom w:val="none" w:sz="0" w:space="0" w:color="auto"/>
        <w:right w:val="none" w:sz="0" w:space="0" w:color="auto"/>
      </w:divBdr>
    </w:div>
    <w:div w:id="948971411">
      <w:bodyDiv w:val="1"/>
      <w:marLeft w:val="0"/>
      <w:marRight w:val="0"/>
      <w:marTop w:val="0"/>
      <w:marBottom w:val="0"/>
      <w:divBdr>
        <w:top w:val="none" w:sz="0" w:space="0" w:color="auto"/>
        <w:left w:val="none" w:sz="0" w:space="0" w:color="auto"/>
        <w:bottom w:val="none" w:sz="0" w:space="0" w:color="auto"/>
        <w:right w:val="none" w:sz="0" w:space="0" w:color="auto"/>
      </w:divBdr>
    </w:div>
    <w:div w:id="949356770">
      <w:bodyDiv w:val="1"/>
      <w:marLeft w:val="0"/>
      <w:marRight w:val="0"/>
      <w:marTop w:val="0"/>
      <w:marBottom w:val="0"/>
      <w:divBdr>
        <w:top w:val="none" w:sz="0" w:space="0" w:color="auto"/>
        <w:left w:val="none" w:sz="0" w:space="0" w:color="auto"/>
        <w:bottom w:val="none" w:sz="0" w:space="0" w:color="auto"/>
        <w:right w:val="none" w:sz="0" w:space="0" w:color="auto"/>
      </w:divBdr>
    </w:div>
    <w:div w:id="949430046">
      <w:bodyDiv w:val="1"/>
      <w:marLeft w:val="0"/>
      <w:marRight w:val="0"/>
      <w:marTop w:val="0"/>
      <w:marBottom w:val="0"/>
      <w:divBdr>
        <w:top w:val="none" w:sz="0" w:space="0" w:color="auto"/>
        <w:left w:val="none" w:sz="0" w:space="0" w:color="auto"/>
        <w:bottom w:val="none" w:sz="0" w:space="0" w:color="auto"/>
        <w:right w:val="none" w:sz="0" w:space="0" w:color="auto"/>
      </w:divBdr>
    </w:div>
    <w:div w:id="949551594">
      <w:bodyDiv w:val="1"/>
      <w:marLeft w:val="0"/>
      <w:marRight w:val="0"/>
      <w:marTop w:val="0"/>
      <w:marBottom w:val="0"/>
      <w:divBdr>
        <w:top w:val="none" w:sz="0" w:space="0" w:color="auto"/>
        <w:left w:val="none" w:sz="0" w:space="0" w:color="auto"/>
        <w:bottom w:val="none" w:sz="0" w:space="0" w:color="auto"/>
        <w:right w:val="none" w:sz="0" w:space="0" w:color="auto"/>
      </w:divBdr>
    </w:div>
    <w:div w:id="949631106">
      <w:bodyDiv w:val="1"/>
      <w:marLeft w:val="0"/>
      <w:marRight w:val="0"/>
      <w:marTop w:val="0"/>
      <w:marBottom w:val="0"/>
      <w:divBdr>
        <w:top w:val="none" w:sz="0" w:space="0" w:color="auto"/>
        <w:left w:val="none" w:sz="0" w:space="0" w:color="auto"/>
        <w:bottom w:val="none" w:sz="0" w:space="0" w:color="auto"/>
        <w:right w:val="none" w:sz="0" w:space="0" w:color="auto"/>
      </w:divBdr>
    </w:div>
    <w:div w:id="950012819">
      <w:bodyDiv w:val="1"/>
      <w:marLeft w:val="0"/>
      <w:marRight w:val="0"/>
      <w:marTop w:val="0"/>
      <w:marBottom w:val="0"/>
      <w:divBdr>
        <w:top w:val="none" w:sz="0" w:space="0" w:color="auto"/>
        <w:left w:val="none" w:sz="0" w:space="0" w:color="auto"/>
        <w:bottom w:val="none" w:sz="0" w:space="0" w:color="auto"/>
        <w:right w:val="none" w:sz="0" w:space="0" w:color="auto"/>
      </w:divBdr>
    </w:div>
    <w:div w:id="950279871">
      <w:bodyDiv w:val="1"/>
      <w:marLeft w:val="0"/>
      <w:marRight w:val="0"/>
      <w:marTop w:val="0"/>
      <w:marBottom w:val="0"/>
      <w:divBdr>
        <w:top w:val="none" w:sz="0" w:space="0" w:color="auto"/>
        <w:left w:val="none" w:sz="0" w:space="0" w:color="auto"/>
        <w:bottom w:val="none" w:sz="0" w:space="0" w:color="auto"/>
        <w:right w:val="none" w:sz="0" w:space="0" w:color="auto"/>
      </w:divBdr>
    </w:div>
    <w:div w:id="950282301">
      <w:bodyDiv w:val="1"/>
      <w:marLeft w:val="0"/>
      <w:marRight w:val="0"/>
      <w:marTop w:val="0"/>
      <w:marBottom w:val="0"/>
      <w:divBdr>
        <w:top w:val="none" w:sz="0" w:space="0" w:color="auto"/>
        <w:left w:val="none" w:sz="0" w:space="0" w:color="auto"/>
        <w:bottom w:val="none" w:sz="0" w:space="0" w:color="auto"/>
        <w:right w:val="none" w:sz="0" w:space="0" w:color="auto"/>
      </w:divBdr>
    </w:div>
    <w:div w:id="950743286">
      <w:bodyDiv w:val="1"/>
      <w:marLeft w:val="0"/>
      <w:marRight w:val="0"/>
      <w:marTop w:val="0"/>
      <w:marBottom w:val="0"/>
      <w:divBdr>
        <w:top w:val="none" w:sz="0" w:space="0" w:color="auto"/>
        <w:left w:val="none" w:sz="0" w:space="0" w:color="auto"/>
        <w:bottom w:val="none" w:sz="0" w:space="0" w:color="auto"/>
        <w:right w:val="none" w:sz="0" w:space="0" w:color="auto"/>
      </w:divBdr>
    </w:div>
    <w:div w:id="950892375">
      <w:bodyDiv w:val="1"/>
      <w:marLeft w:val="0"/>
      <w:marRight w:val="0"/>
      <w:marTop w:val="0"/>
      <w:marBottom w:val="0"/>
      <w:divBdr>
        <w:top w:val="none" w:sz="0" w:space="0" w:color="auto"/>
        <w:left w:val="none" w:sz="0" w:space="0" w:color="auto"/>
        <w:bottom w:val="none" w:sz="0" w:space="0" w:color="auto"/>
        <w:right w:val="none" w:sz="0" w:space="0" w:color="auto"/>
      </w:divBdr>
    </w:div>
    <w:div w:id="951285194">
      <w:bodyDiv w:val="1"/>
      <w:marLeft w:val="0"/>
      <w:marRight w:val="0"/>
      <w:marTop w:val="0"/>
      <w:marBottom w:val="0"/>
      <w:divBdr>
        <w:top w:val="none" w:sz="0" w:space="0" w:color="auto"/>
        <w:left w:val="none" w:sz="0" w:space="0" w:color="auto"/>
        <w:bottom w:val="none" w:sz="0" w:space="0" w:color="auto"/>
        <w:right w:val="none" w:sz="0" w:space="0" w:color="auto"/>
      </w:divBdr>
    </w:div>
    <w:div w:id="951669007">
      <w:bodyDiv w:val="1"/>
      <w:marLeft w:val="0"/>
      <w:marRight w:val="0"/>
      <w:marTop w:val="0"/>
      <w:marBottom w:val="0"/>
      <w:divBdr>
        <w:top w:val="none" w:sz="0" w:space="0" w:color="auto"/>
        <w:left w:val="none" w:sz="0" w:space="0" w:color="auto"/>
        <w:bottom w:val="none" w:sz="0" w:space="0" w:color="auto"/>
        <w:right w:val="none" w:sz="0" w:space="0" w:color="auto"/>
      </w:divBdr>
    </w:div>
    <w:div w:id="951745726">
      <w:bodyDiv w:val="1"/>
      <w:marLeft w:val="0"/>
      <w:marRight w:val="0"/>
      <w:marTop w:val="0"/>
      <w:marBottom w:val="0"/>
      <w:divBdr>
        <w:top w:val="none" w:sz="0" w:space="0" w:color="auto"/>
        <w:left w:val="none" w:sz="0" w:space="0" w:color="auto"/>
        <w:bottom w:val="none" w:sz="0" w:space="0" w:color="auto"/>
        <w:right w:val="none" w:sz="0" w:space="0" w:color="auto"/>
      </w:divBdr>
    </w:div>
    <w:div w:id="952369223">
      <w:bodyDiv w:val="1"/>
      <w:marLeft w:val="0"/>
      <w:marRight w:val="0"/>
      <w:marTop w:val="0"/>
      <w:marBottom w:val="0"/>
      <w:divBdr>
        <w:top w:val="none" w:sz="0" w:space="0" w:color="auto"/>
        <w:left w:val="none" w:sz="0" w:space="0" w:color="auto"/>
        <w:bottom w:val="none" w:sz="0" w:space="0" w:color="auto"/>
        <w:right w:val="none" w:sz="0" w:space="0" w:color="auto"/>
      </w:divBdr>
    </w:div>
    <w:div w:id="952398097">
      <w:bodyDiv w:val="1"/>
      <w:marLeft w:val="0"/>
      <w:marRight w:val="0"/>
      <w:marTop w:val="0"/>
      <w:marBottom w:val="0"/>
      <w:divBdr>
        <w:top w:val="none" w:sz="0" w:space="0" w:color="auto"/>
        <w:left w:val="none" w:sz="0" w:space="0" w:color="auto"/>
        <w:bottom w:val="none" w:sz="0" w:space="0" w:color="auto"/>
        <w:right w:val="none" w:sz="0" w:space="0" w:color="auto"/>
      </w:divBdr>
    </w:div>
    <w:div w:id="952439759">
      <w:bodyDiv w:val="1"/>
      <w:marLeft w:val="0"/>
      <w:marRight w:val="0"/>
      <w:marTop w:val="0"/>
      <w:marBottom w:val="0"/>
      <w:divBdr>
        <w:top w:val="none" w:sz="0" w:space="0" w:color="auto"/>
        <w:left w:val="none" w:sz="0" w:space="0" w:color="auto"/>
        <w:bottom w:val="none" w:sz="0" w:space="0" w:color="auto"/>
        <w:right w:val="none" w:sz="0" w:space="0" w:color="auto"/>
      </w:divBdr>
    </w:div>
    <w:div w:id="953097829">
      <w:bodyDiv w:val="1"/>
      <w:marLeft w:val="0"/>
      <w:marRight w:val="0"/>
      <w:marTop w:val="0"/>
      <w:marBottom w:val="0"/>
      <w:divBdr>
        <w:top w:val="none" w:sz="0" w:space="0" w:color="auto"/>
        <w:left w:val="none" w:sz="0" w:space="0" w:color="auto"/>
        <w:bottom w:val="none" w:sz="0" w:space="0" w:color="auto"/>
        <w:right w:val="none" w:sz="0" w:space="0" w:color="auto"/>
      </w:divBdr>
    </w:div>
    <w:div w:id="953167948">
      <w:bodyDiv w:val="1"/>
      <w:marLeft w:val="0"/>
      <w:marRight w:val="0"/>
      <w:marTop w:val="0"/>
      <w:marBottom w:val="0"/>
      <w:divBdr>
        <w:top w:val="none" w:sz="0" w:space="0" w:color="auto"/>
        <w:left w:val="none" w:sz="0" w:space="0" w:color="auto"/>
        <w:bottom w:val="none" w:sz="0" w:space="0" w:color="auto"/>
        <w:right w:val="none" w:sz="0" w:space="0" w:color="auto"/>
      </w:divBdr>
    </w:div>
    <w:div w:id="953289811">
      <w:bodyDiv w:val="1"/>
      <w:marLeft w:val="0"/>
      <w:marRight w:val="0"/>
      <w:marTop w:val="0"/>
      <w:marBottom w:val="0"/>
      <w:divBdr>
        <w:top w:val="none" w:sz="0" w:space="0" w:color="auto"/>
        <w:left w:val="none" w:sz="0" w:space="0" w:color="auto"/>
        <w:bottom w:val="none" w:sz="0" w:space="0" w:color="auto"/>
        <w:right w:val="none" w:sz="0" w:space="0" w:color="auto"/>
      </w:divBdr>
    </w:div>
    <w:div w:id="953555341">
      <w:bodyDiv w:val="1"/>
      <w:marLeft w:val="0"/>
      <w:marRight w:val="0"/>
      <w:marTop w:val="0"/>
      <w:marBottom w:val="0"/>
      <w:divBdr>
        <w:top w:val="none" w:sz="0" w:space="0" w:color="auto"/>
        <w:left w:val="none" w:sz="0" w:space="0" w:color="auto"/>
        <w:bottom w:val="none" w:sz="0" w:space="0" w:color="auto"/>
        <w:right w:val="none" w:sz="0" w:space="0" w:color="auto"/>
      </w:divBdr>
    </w:div>
    <w:div w:id="953556252">
      <w:bodyDiv w:val="1"/>
      <w:marLeft w:val="0"/>
      <w:marRight w:val="0"/>
      <w:marTop w:val="0"/>
      <w:marBottom w:val="0"/>
      <w:divBdr>
        <w:top w:val="none" w:sz="0" w:space="0" w:color="auto"/>
        <w:left w:val="none" w:sz="0" w:space="0" w:color="auto"/>
        <w:bottom w:val="none" w:sz="0" w:space="0" w:color="auto"/>
        <w:right w:val="none" w:sz="0" w:space="0" w:color="auto"/>
      </w:divBdr>
    </w:div>
    <w:div w:id="953630300">
      <w:bodyDiv w:val="1"/>
      <w:marLeft w:val="0"/>
      <w:marRight w:val="0"/>
      <w:marTop w:val="0"/>
      <w:marBottom w:val="0"/>
      <w:divBdr>
        <w:top w:val="none" w:sz="0" w:space="0" w:color="auto"/>
        <w:left w:val="none" w:sz="0" w:space="0" w:color="auto"/>
        <w:bottom w:val="none" w:sz="0" w:space="0" w:color="auto"/>
        <w:right w:val="none" w:sz="0" w:space="0" w:color="auto"/>
      </w:divBdr>
    </w:div>
    <w:div w:id="953636219">
      <w:bodyDiv w:val="1"/>
      <w:marLeft w:val="0"/>
      <w:marRight w:val="0"/>
      <w:marTop w:val="0"/>
      <w:marBottom w:val="0"/>
      <w:divBdr>
        <w:top w:val="none" w:sz="0" w:space="0" w:color="auto"/>
        <w:left w:val="none" w:sz="0" w:space="0" w:color="auto"/>
        <w:bottom w:val="none" w:sz="0" w:space="0" w:color="auto"/>
        <w:right w:val="none" w:sz="0" w:space="0" w:color="auto"/>
      </w:divBdr>
    </w:div>
    <w:div w:id="953711691">
      <w:bodyDiv w:val="1"/>
      <w:marLeft w:val="0"/>
      <w:marRight w:val="0"/>
      <w:marTop w:val="0"/>
      <w:marBottom w:val="0"/>
      <w:divBdr>
        <w:top w:val="none" w:sz="0" w:space="0" w:color="auto"/>
        <w:left w:val="none" w:sz="0" w:space="0" w:color="auto"/>
        <w:bottom w:val="none" w:sz="0" w:space="0" w:color="auto"/>
        <w:right w:val="none" w:sz="0" w:space="0" w:color="auto"/>
      </w:divBdr>
    </w:div>
    <w:div w:id="953906719">
      <w:bodyDiv w:val="1"/>
      <w:marLeft w:val="0"/>
      <w:marRight w:val="0"/>
      <w:marTop w:val="0"/>
      <w:marBottom w:val="0"/>
      <w:divBdr>
        <w:top w:val="none" w:sz="0" w:space="0" w:color="auto"/>
        <w:left w:val="none" w:sz="0" w:space="0" w:color="auto"/>
        <w:bottom w:val="none" w:sz="0" w:space="0" w:color="auto"/>
        <w:right w:val="none" w:sz="0" w:space="0" w:color="auto"/>
      </w:divBdr>
    </w:div>
    <w:div w:id="953908092">
      <w:bodyDiv w:val="1"/>
      <w:marLeft w:val="0"/>
      <w:marRight w:val="0"/>
      <w:marTop w:val="0"/>
      <w:marBottom w:val="0"/>
      <w:divBdr>
        <w:top w:val="none" w:sz="0" w:space="0" w:color="auto"/>
        <w:left w:val="none" w:sz="0" w:space="0" w:color="auto"/>
        <w:bottom w:val="none" w:sz="0" w:space="0" w:color="auto"/>
        <w:right w:val="none" w:sz="0" w:space="0" w:color="auto"/>
      </w:divBdr>
    </w:div>
    <w:div w:id="954096594">
      <w:bodyDiv w:val="1"/>
      <w:marLeft w:val="0"/>
      <w:marRight w:val="0"/>
      <w:marTop w:val="0"/>
      <w:marBottom w:val="0"/>
      <w:divBdr>
        <w:top w:val="none" w:sz="0" w:space="0" w:color="auto"/>
        <w:left w:val="none" w:sz="0" w:space="0" w:color="auto"/>
        <w:bottom w:val="none" w:sz="0" w:space="0" w:color="auto"/>
        <w:right w:val="none" w:sz="0" w:space="0" w:color="auto"/>
      </w:divBdr>
    </w:div>
    <w:div w:id="954211677">
      <w:bodyDiv w:val="1"/>
      <w:marLeft w:val="0"/>
      <w:marRight w:val="0"/>
      <w:marTop w:val="0"/>
      <w:marBottom w:val="0"/>
      <w:divBdr>
        <w:top w:val="none" w:sz="0" w:space="0" w:color="auto"/>
        <w:left w:val="none" w:sz="0" w:space="0" w:color="auto"/>
        <w:bottom w:val="none" w:sz="0" w:space="0" w:color="auto"/>
        <w:right w:val="none" w:sz="0" w:space="0" w:color="auto"/>
      </w:divBdr>
    </w:div>
    <w:div w:id="954286459">
      <w:bodyDiv w:val="1"/>
      <w:marLeft w:val="0"/>
      <w:marRight w:val="0"/>
      <w:marTop w:val="0"/>
      <w:marBottom w:val="0"/>
      <w:divBdr>
        <w:top w:val="none" w:sz="0" w:space="0" w:color="auto"/>
        <w:left w:val="none" w:sz="0" w:space="0" w:color="auto"/>
        <w:bottom w:val="none" w:sz="0" w:space="0" w:color="auto"/>
        <w:right w:val="none" w:sz="0" w:space="0" w:color="auto"/>
      </w:divBdr>
    </w:div>
    <w:div w:id="954403549">
      <w:bodyDiv w:val="1"/>
      <w:marLeft w:val="0"/>
      <w:marRight w:val="0"/>
      <w:marTop w:val="0"/>
      <w:marBottom w:val="0"/>
      <w:divBdr>
        <w:top w:val="none" w:sz="0" w:space="0" w:color="auto"/>
        <w:left w:val="none" w:sz="0" w:space="0" w:color="auto"/>
        <w:bottom w:val="none" w:sz="0" w:space="0" w:color="auto"/>
        <w:right w:val="none" w:sz="0" w:space="0" w:color="auto"/>
      </w:divBdr>
    </w:div>
    <w:div w:id="954410992">
      <w:bodyDiv w:val="1"/>
      <w:marLeft w:val="0"/>
      <w:marRight w:val="0"/>
      <w:marTop w:val="0"/>
      <w:marBottom w:val="0"/>
      <w:divBdr>
        <w:top w:val="none" w:sz="0" w:space="0" w:color="auto"/>
        <w:left w:val="none" w:sz="0" w:space="0" w:color="auto"/>
        <w:bottom w:val="none" w:sz="0" w:space="0" w:color="auto"/>
        <w:right w:val="none" w:sz="0" w:space="0" w:color="auto"/>
      </w:divBdr>
    </w:div>
    <w:div w:id="954822391">
      <w:bodyDiv w:val="1"/>
      <w:marLeft w:val="0"/>
      <w:marRight w:val="0"/>
      <w:marTop w:val="0"/>
      <w:marBottom w:val="0"/>
      <w:divBdr>
        <w:top w:val="none" w:sz="0" w:space="0" w:color="auto"/>
        <w:left w:val="none" w:sz="0" w:space="0" w:color="auto"/>
        <w:bottom w:val="none" w:sz="0" w:space="0" w:color="auto"/>
        <w:right w:val="none" w:sz="0" w:space="0" w:color="auto"/>
      </w:divBdr>
    </w:div>
    <w:div w:id="954868233">
      <w:bodyDiv w:val="1"/>
      <w:marLeft w:val="0"/>
      <w:marRight w:val="0"/>
      <w:marTop w:val="0"/>
      <w:marBottom w:val="0"/>
      <w:divBdr>
        <w:top w:val="none" w:sz="0" w:space="0" w:color="auto"/>
        <w:left w:val="none" w:sz="0" w:space="0" w:color="auto"/>
        <w:bottom w:val="none" w:sz="0" w:space="0" w:color="auto"/>
        <w:right w:val="none" w:sz="0" w:space="0" w:color="auto"/>
      </w:divBdr>
    </w:div>
    <w:div w:id="954873602">
      <w:bodyDiv w:val="1"/>
      <w:marLeft w:val="0"/>
      <w:marRight w:val="0"/>
      <w:marTop w:val="0"/>
      <w:marBottom w:val="0"/>
      <w:divBdr>
        <w:top w:val="none" w:sz="0" w:space="0" w:color="auto"/>
        <w:left w:val="none" w:sz="0" w:space="0" w:color="auto"/>
        <w:bottom w:val="none" w:sz="0" w:space="0" w:color="auto"/>
        <w:right w:val="none" w:sz="0" w:space="0" w:color="auto"/>
      </w:divBdr>
    </w:div>
    <w:div w:id="955210010">
      <w:bodyDiv w:val="1"/>
      <w:marLeft w:val="0"/>
      <w:marRight w:val="0"/>
      <w:marTop w:val="0"/>
      <w:marBottom w:val="0"/>
      <w:divBdr>
        <w:top w:val="none" w:sz="0" w:space="0" w:color="auto"/>
        <w:left w:val="none" w:sz="0" w:space="0" w:color="auto"/>
        <w:bottom w:val="none" w:sz="0" w:space="0" w:color="auto"/>
        <w:right w:val="none" w:sz="0" w:space="0" w:color="auto"/>
      </w:divBdr>
    </w:div>
    <w:div w:id="955212277">
      <w:bodyDiv w:val="1"/>
      <w:marLeft w:val="0"/>
      <w:marRight w:val="0"/>
      <w:marTop w:val="0"/>
      <w:marBottom w:val="0"/>
      <w:divBdr>
        <w:top w:val="none" w:sz="0" w:space="0" w:color="auto"/>
        <w:left w:val="none" w:sz="0" w:space="0" w:color="auto"/>
        <w:bottom w:val="none" w:sz="0" w:space="0" w:color="auto"/>
        <w:right w:val="none" w:sz="0" w:space="0" w:color="auto"/>
      </w:divBdr>
    </w:div>
    <w:div w:id="955402869">
      <w:bodyDiv w:val="1"/>
      <w:marLeft w:val="0"/>
      <w:marRight w:val="0"/>
      <w:marTop w:val="0"/>
      <w:marBottom w:val="0"/>
      <w:divBdr>
        <w:top w:val="none" w:sz="0" w:space="0" w:color="auto"/>
        <w:left w:val="none" w:sz="0" w:space="0" w:color="auto"/>
        <w:bottom w:val="none" w:sz="0" w:space="0" w:color="auto"/>
        <w:right w:val="none" w:sz="0" w:space="0" w:color="auto"/>
      </w:divBdr>
    </w:div>
    <w:div w:id="955595870">
      <w:bodyDiv w:val="1"/>
      <w:marLeft w:val="0"/>
      <w:marRight w:val="0"/>
      <w:marTop w:val="0"/>
      <w:marBottom w:val="0"/>
      <w:divBdr>
        <w:top w:val="none" w:sz="0" w:space="0" w:color="auto"/>
        <w:left w:val="none" w:sz="0" w:space="0" w:color="auto"/>
        <w:bottom w:val="none" w:sz="0" w:space="0" w:color="auto"/>
        <w:right w:val="none" w:sz="0" w:space="0" w:color="auto"/>
      </w:divBdr>
    </w:div>
    <w:div w:id="955988097">
      <w:bodyDiv w:val="1"/>
      <w:marLeft w:val="0"/>
      <w:marRight w:val="0"/>
      <w:marTop w:val="0"/>
      <w:marBottom w:val="0"/>
      <w:divBdr>
        <w:top w:val="none" w:sz="0" w:space="0" w:color="auto"/>
        <w:left w:val="none" w:sz="0" w:space="0" w:color="auto"/>
        <w:bottom w:val="none" w:sz="0" w:space="0" w:color="auto"/>
        <w:right w:val="none" w:sz="0" w:space="0" w:color="auto"/>
      </w:divBdr>
    </w:div>
    <w:div w:id="956134401">
      <w:bodyDiv w:val="1"/>
      <w:marLeft w:val="0"/>
      <w:marRight w:val="0"/>
      <w:marTop w:val="0"/>
      <w:marBottom w:val="0"/>
      <w:divBdr>
        <w:top w:val="none" w:sz="0" w:space="0" w:color="auto"/>
        <w:left w:val="none" w:sz="0" w:space="0" w:color="auto"/>
        <w:bottom w:val="none" w:sz="0" w:space="0" w:color="auto"/>
        <w:right w:val="none" w:sz="0" w:space="0" w:color="auto"/>
      </w:divBdr>
    </w:div>
    <w:div w:id="956178685">
      <w:bodyDiv w:val="1"/>
      <w:marLeft w:val="0"/>
      <w:marRight w:val="0"/>
      <w:marTop w:val="0"/>
      <w:marBottom w:val="0"/>
      <w:divBdr>
        <w:top w:val="none" w:sz="0" w:space="0" w:color="auto"/>
        <w:left w:val="none" w:sz="0" w:space="0" w:color="auto"/>
        <w:bottom w:val="none" w:sz="0" w:space="0" w:color="auto"/>
        <w:right w:val="none" w:sz="0" w:space="0" w:color="auto"/>
      </w:divBdr>
    </w:div>
    <w:div w:id="956328324">
      <w:bodyDiv w:val="1"/>
      <w:marLeft w:val="0"/>
      <w:marRight w:val="0"/>
      <w:marTop w:val="0"/>
      <w:marBottom w:val="0"/>
      <w:divBdr>
        <w:top w:val="none" w:sz="0" w:space="0" w:color="auto"/>
        <w:left w:val="none" w:sz="0" w:space="0" w:color="auto"/>
        <w:bottom w:val="none" w:sz="0" w:space="0" w:color="auto"/>
        <w:right w:val="none" w:sz="0" w:space="0" w:color="auto"/>
      </w:divBdr>
    </w:div>
    <w:div w:id="956986678">
      <w:bodyDiv w:val="1"/>
      <w:marLeft w:val="0"/>
      <w:marRight w:val="0"/>
      <w:marTop w:val="0"/>
      <w:marBottom w:val="0"/>
      <w:divBdr>
        <w:top w:val="none" w:sz="0" w:space="0" w:color="auto"/>
        <w:left w:val="none" w:sz="0" w:space="0" w:color="auto"/>
        <w:bottom w:val="none" w:sz="0" w:space="0" w:color="auto"/>
        <w:right w:val="none" w:sz="0" w:space="0" w:color="auto"/>
      </w:divBdr>
    </w:div>
    <w:div w:id="957296162">
      <w:bodyDiv w:val="1"/>
      <w:marLeft w:val="0"/>
      <w:marRight w:val="0"/>
      <w:marTop w:val="0"/>
      <w:marBottom w:val="0"/>
      <w:divBdr>
        <w:top w:val="none" w:sz="0" w:space="0" w:color="auto"/>
        <w:left w:val="none" w:sz="0" w:space="0" w:color="auto"/>
        <w:bottom w:val="none" w:sz="0" w:space="0" w:color="auto"/>
        <w:right w:val="none" w:sz="0" w:space="0" w:color="auto"/>
      </w:divBdr>
    </w:div>
    <w:div w:id="957488281">
      <w:bodyDiv w:val="1"/>
      <w:marLeft w:val="0"/>
      <w:marRight w:val="0"/>
      <w:marTop w:val="0"/>
      <w:marBottom w:val="0"/>
      <w:divBdr>
        <w:top w:val="none" w:sz="0" w:space="0" w:color="auto"/>
        <w:left w:val="none" w:sz="0" w:space="0" w:color="auto"/>
        <w:bottom w:val="none" w:sz="0" w:space="0" w:color="auto"/>
        <w:right w:val="none" w:sz="0" w:space="0" w:color="auto"/>
      </w:divBdr>
    </w:div>
    <w:div w:id="957569205">
      <w:bodyDiv w:val="1"/>
      <w:marLeft w:val="0"/>
      <w:marRight w:val="0"/>
      <w:marTop w:val="0"/>
      <w:marBottom w:val="0"/>
      <w:divBdr>
        <w:top w:val="none" w:sz="0" w:space="0" w:color="auto"/>
        <w:left w:val="none" w:sz="0" w:space="0" w:color="auto"/>
        <w:bottom w:val="none" w:sz="0" w:space="0" w:color="auto"/>
        <w:right w:val="none" w:sz="0" w:space="0" w:color="auto"/>
      </w:divBdr>
    </w:div>
    <w:div w:id="958028729">
      <w:bodyDiv w:val="1"/>
      <w:marLeft w:val="0"/>
      <w:marRight w:val="0"/>
      <w:marTop w:val="0"/>
      <w:marBottom w:val="0"/>
      <w:divBdr>
        <w:top w:val="none" w:sz="0" w:space="0" w:color="auto"/>
        <w:left w:val="none" w:sz="0" w:space="0" w:color="auto"/>
        <w:bottom w:val="none" w:sz="0" w:space="0" w:color="auto"/>
        <w:right w:val="none" w:sz="0" w:space="0" w:color="auto"/>
      </w:divBdr>
    </w:div>
    <w:div w:id="958072605">
      <w:bodyDiv w:val="1"/>
      <w:marLeft w:val="0"/>
      <w:marRight w:val="0"/>
      <w:marTop w:val="0"/>
      <w:marBottom w:val="0"/>
      <w:divBdr>
        <w:top w:val="none" w:sz="0" w:space="0" w:color="auto"/>
        <w:left w:val="none" w:sz="0" w:space="0" w:color="auto"/>
        <w:bottom w:val="none" w:sz="0" w:space="0" w:color="auto"/>
        <w:right w:val="none" w:sz="0" w:space="0" w:color="auto"/>
      </w:divBdr>
    </w:div>
    <w:div w:id="958144642">
      <w:bodyDiv w:val="1"/>
      <w:marLeft w:val="0"/>
      <w:marRight w:val="0"/>
      <w:marTop w:val="0"/>
      <w:marBottom w:val="0"/>
      <w:divBdr>
        <w:top w:val="none" w:sz="0" w:space="0" w:color="auto"/>
        <w:left w:val="none" w:sz="0" w:space="0" w:color="auto"/>
        <w:bottom w:val="none" w:sz="0" w:space="0" w:color="auto"/>
        <w:right w:val="none" w:sz="0" w:space="0" w:color="auto"/>
      </w:divBdr>
    </w:div>
    <w:div w:id="958994349">
      <w:bodyDiv w:val="1"/>
      <w:marLeft w:val="0"/>
      <w:marRight w:val="0"/>
      <w:marTop w:val="0"/>
      <w:marBottom w:val="0"/>
      <w:divBdr>
        <w:top w:val="none" w:sz="0" w:space="0" w:color="auto"/>
        <w:left w:val="none" w:sz="0" w:space="0" w:color="auto"/>
        <w:bottom w:val="none" w:sz="0" w:space="0" w:color="auto"/>
        <w:right w:val="none" w:sz="0" w:space="0" w:color="auto"/>
      </w:divBdr>
    </w:div>
    <w:div w:id="959261038">
      <w:bodyDiv w:val="1"/>
      <w:marLeft w:val="0"/>
      <w:marRight w:val="0"/>
      <w:marTop w:val="0"/>
      <w:marBottom w:val="0"/>
      <w:divBdr>
        <w:top w:val="none" w:sz="0" w:space="0" w:color="auto"/>
        <w:left w:val="none" w:sz="0" w:space="0" w:color="auto"/>
        <w:bottom w:val="none" w:sz="0" w:space="0" w:color="auto"/>
        <w:right w:val="none" w:sz="0" w:space="0" w:color="auto"/>
      </w:divBdr>
    </w:div>
    <w:div w:id="959454166">
      <w:bodyDiv w:val="1"/>
      <w:marLeft w:val="0"/>
      <w:marRight w:val="0"/>
      <w:marTop w:val="0"/>
      <w:marBottom w:val="0"/>
      <w:divBdr>
        <w:top w:val="none" w:sz="0" w:space="0" w:color="auto"/>
        <w:left w:val="none" w:sz="0" w:space="0" w:color="auto"/>
        <w:bottom w:val="none" w:sz="0" w:space="0" w:color="auto"/>
        <w:right w:val="none" w:sz="0" w:space="0" w:color="auto"/>
      </w:divBdr>
    </w:div>
    <w:div w:id="959455966">
      <w:bodyDiv w:val="1"/>
      <w:marLeft w:val="0"/>
      <w:marRight w:val="0"/>
      <w:marTop w:val="0"/>
      <w:marBottom w:val="0"/>
      <w:divBdr>
        <w:top w:val="none" w:sz="0" w:space="0" w:color="auto"/>
        <w:left w:val="none" w:sz="0" w:space="0" w:color="auto"/>
        <w:bottom w:val="none" w:sz="0" w:space="0" w:color="auto"/>
        <w:right w:val="none" w:sz="0" w:space="0" w:color="auto"/>
      </w:divBdr>
    </w:div>
    <w:div w:id="959532905">
      <w:bodyDiv w:val="1"/>
      <w:marLeft w:val="0"/>
      <w:marRight w:val="0"/>
      <w:marTop w:val="0"/>
      <w:marBottom w:val="0"/>
      <w:divBdr>
        <w:top w:val="none" w:sz="0" w:space="0" w:color="auto"/>
        <w:left w:val="none" w:sz="0" w:space="0" w:color="auto"/>
        <w:bottom w:val="none" w:sz="0" w:space="0" w:color="auto"/>
        <w:right w:val="none" w:sz="0" w:space="0" w:color="auto"/>
      </w:divBdr>
    </w:div>
    <w:div w:id="959536234">
      <w:bodyDiv w:val="1"/>
      <w:marLeft w:val="0"/>
      <w:marRight w:val="0"/>
      <w:marTop w:val="0"/>
      <w:marBottom w:val="0"/>
      <w:divBdr>
        <w:top w:val="none" w:sz="0" w:space="0" w:color="auto"/>
        <w:left w:val="none" w:sz="0" w:space="0" w:color="auto"/>
        <w:bottom w:val="none" w:sz="0" w:space="0" w:color="auto"/>
        <w:right w:val="none" w:sz="0" w:space="0" w:color="auto"/>
      </w:divBdr>
    </w:div>
    <w:div w:id="959607172">
      <w:bodyDiv w:val="1"/>
      <w:marLeft w:val="0"/>
      <w:marRight w:val="0"/>
      <w:marTop w:val="0"/>
      <w:marBottom w:val="0"/>
      <w:divBdr>
        <w:top w:val="none" w:sz="0" w:space="0" w:color="auto"/>
        <w:left w:val="none" w:sz="0" w:space="0" w:color="auto"/>
        <w:bottom w:val="none" w:sz="0" w:space="0" w:color="auto"/>
        <w:right w:val="none" w:sz="0" w:space="0" w:color="auto"/>
      </w:divBdr>
    </w:div>
    <w:div w:id="960065040">
      <w:bodyDiv w:val="1"/>
      <w:marLeft w:val="0"/>
      <w:marRight w:val="0"/>
      <w:marTop w:val="0"/>
      <w:marBottom w:val="0"/>
      <w:divBdr>
        <w:top w:val="none" w:sz="0" w:space="0" w:color="auto"/>
        <w:left w:val="none" w:sz="0" w:space="0" w:color="auto"/>
        <w:bottom w:val="none" w:sz="0" w:space="0" w:color="auto"/>
        <w:right w:val="none" w:sz="0" w:space="0" w:color="auto"/>
      </w:divBdr>
    </w:div>
    <w:div w:id="960111080">
      <w:bodyDiv w:val="1"/>
      <w:marLeft w:val="0"/>
      <w:marRight w:val="0"/>
      <w:marTop w:val="0"/>
      <w:marBottom w:val="0"/>
      <w:divBdr>
        <w:top w:val="none" w:sz="0" w:space="0" w:color="auto"/>
        <w:left w:val="none" w:sz="0" w:space="0" w:color="auto"/>
        <w:bottom w:val="none" w:sz="0" w:space="0" w:color="auto"/>
        <w:right w:val="none" w:sz="0" w:space="0" w:color="auto"/>
      </w:divBdr>
    </w:div>
    <w:div w:id="960495907">
      <w:bodyDiv w:val="1"/>
      <w:marLeft w:val="0"/>
      <w:marRight w:val="0"/>
      <w:marTop w:val="0"/>
      <w:marBottom w:val="0"/>
      <w:divBdr>
        <w:top w:val="none" w:sz="0" w:space="0" w:color="auto"/>
        <w:left w:val="none" w:sz="0" w:space="0" w:color="auto"/>
        <w:bottom w:val="none" w:sz="0" w:space="0" w:color="auto"/>
        <w:right w:val="none" w:sz="0" w:space="0" w:color="auto"/>
      </w:divBdr>
    </w:div>
    <w:div w:id="960646861">
      <w:bodyDiv w:val="1"/>
      <w:marLeft w:val="0"/>
      <w:marRight w:val="0"/>
      <w:marTop w:val="0"/>
      <w:marBottom w:val="0"/>
      <w:divBdr>
        <w:top w:val="none" w:sz="0" w:space="0" w:color="auto"/>
        <w:left w:val="none" w:sz="0" w:space="0" w:color="auto"/>
        <w:bottom w:val="none" w:sz="0" w:space="0" w:color="auto"/>
        <w:right w:val="none" w:sz="0" w:space="0" w:color="auto"/>
      </w:divBdr>
    </w:div>
    <w:div w:id="960651704">
      <w:bodyDiv w:val="1"/>
      <w:marLeft w:val="0"/>
      <w:marRight w:val="0"/>
      <w:marTop w:val="0"/>
      <w:marBottom w:val="0"/>
      <w:divBdr>
        <w:top w:val="none" w:sz="0" w:space="0" w:color="auto"/>
        <w:left w:val="none" w:sz="0" w:space="0" w:color="auto"/>
        <w:bottom w:val="none" w:sz="0" w:space="0" w:color="auto"/>
        <w:right w:val="none" w:sz="0" w:space="0" w:color="auto"/>
      </w:divBdr>
    </w:div>
    <w:div w:id="960653524">
      <w:bodyDiv w:val="1"/>
      <w:marLeft w:val="0"/>
      <w:marRight w:val="0"/>
      <w:marTop w:val="0"/>
      <w:marBottom w:val="0"/>
      <w:divBdr>
        <w:top w:val="none" w:sz="0" w:space="0" w:color="auto"/>
        <w:left w:val="none" w:sz="0" w:space="0" w:color="auto"/>
        <w:bottom w:val="none" w:sz="0" w:space="0" w:color="auto"/>
        <w:right w:val="none" w:sz="0" w:space="0" w:color="auto"/>
      </w:divBdr>
    </w:div>
    <w:div w:id="960919391">
      <w:bodyDiv w:val="1"/>
      <w:marLeft w:val="0"/>
      <w:marRight w:val="0"/>
      <w:marTop w:val="0"/>
      <w:marBottom w:val="0"/>
      <w:divBdr>
        <w:top w:val="none" w:sz="0" w:space="0" w:color="auto"/>
        <w:left w:val="none" w:sz="0" w:space="0" w:color="auto"/>
        <w:bottom w:val="none" w:sz="0" w:space="0" w:color="auto"/>
        <w:right w:val="none" w:sz="0" w:space="0" w:color="auto"/>
      </w:divBdr>
    </w:div>
    <w:div w:id="961037252">
      <w:bodyDiv w:val="1"/>
      <w:marLeft w:val="0"/>
      <w:marRight w:val="0"/>
      <w:marTop w:val="0"/>
      <w:marBottom w:val="0"/>
      <w:divBdr>
        <w:top w:val="none" w:sz="0" w:space="0" w:color="auto"/>
        <w:left w:val="none" w:sz="0" w:space="0" w:color="auto"/>
        <w:bottom w:val="none" w:sz="0" w:space="0" w:color="auto"/>
        <w:right w:val="none" w:sz="0" w:space="0" w:color="auto"/>
      </w:divBdr>
    </w:div>
    <w:div w:id="961151806">
      <w:bodyDiv w:val="1"/>
      <w:marLeft w:val="0"/>
      <w:marRight w:val="0"/>
      <w:marTop w:val="0"/>
      <w:marBottom w:val="0"/>
      <w:divBdr>
        <w:top w:val="none" w:sz="0" w:space="0" w:color="auto"/>
        <w:left w:val="none" w:sz="0" w:space="0" w:color="auto"/>
        <w:bottom w:val="none" w:sz="0" w:space="0" w:color="auto"/>
        <w:right w:val="none" w:sz="0" w:space="0" w:color="auto"/>
      </w:divBdr>
    </w:div>
    <w:div w:id="961960657">
      <w:bodyDiv w:val="1"/>
      <w:marLeft w:val="0"/>
      <w:marRight w:val="0"/>
      <w:marTop w:val="0"/>
      <w:marBottom w:val="0"/>
      <w:divBdr>
        <w:top w:val="none" w:sz="0" w:space="0" w:color="auto"/>
        <w:left w:val="none" w:sz="0" w:space="0" w:color="auto"/>
        <w:bottom w:val="none" w:sz="0" w:space="0" w:color="auto"/>
        <w:right w:val="none" w:sz="0" w:space="0" w:color="auto"/>
      </w:divBdr>
    </w:div>
    <w:div w:id="962227839">
      <w:bodyDiv w:val="1"/>
      <w:marLeft w:val="0"/>
      <w:marRight w:val="0"/>
      <w:marTop w:val="0"/>
      <w:marBottom w:val="0"/>
      <w:divBdr>
        <w:top w:val="none" w:sz="0" w:space="0" w:color="auto"/>
        <w:left w:val="none" w:sz="0" w:space="0" w:color="auto"/>
        <w:bottom w:val="none" w:sz="0" w:space="0" w:color="auto"/>
        <w:right w:val="none" w:sz="0" w:space="0" w:color="auto"/>
      </w:divBdr>
    </w:div>
    <w:div w:id="962929147">
      <w:bodyDiv w:val="1"/>
      <w:marLeft w:val="0"/>
      <w:marRight w:val="0"/>
      <w:marTop w:val="0"/>
      <w:marBottom w:val="0"/>
      <w:divBdr>
        <w:top w:val="none" w:sz="0" w:space="0" w:color="auto"/>
        <w:left w:val="none" w:sz="0" w:space="0" w:color="auto"/>
        <w:bottom w:val="none" w:sz="0" w:space="0" w:color="auto"/>
        <w:right w:val="none" w:sz="0" w:space="0" w:color="auto"/>
      </w:divBdr>
    </w:div>
    <w:div w:id="963190266">
      <w:bodyDiv w:val="1"/>
      <w:marLeft w:val="0"/>
      <w:marRight w:val="0"/>
      <w:marTop w:val="0"/>
      <w:marBottom w:val="0"/>
      <w:divBdr>
        <w:top w:val="none" w:sz="0" w:space="0" w:color="auto"/>
        <w:left w:val="none" w:sz="0" w:space="0" w:color="auto"/>
        <w:bottom w:val="none" w:sz="0" w:space="0" w:color="auto"/>
        <w:right w:val="none" w:sz="0" w:space="0" w:color="auto"/>
      </w:divBdr>
    </w:div>
    <w:div w:id="963266500">
      <w:bodyDiv w:val="1"/>
      <w:marLeft w:val="0"/>
      <w:marRight w:val="0"/>
      <w:marTop w:val="0"/>
      <w:marBottom w:val="0"/>
      <w:divBdr>
        <w:top w:val="none" w:sz="0" w:space="0" w:color="auto"/>
        <w:left w:val="none" w:sz="0" w:space="0" w:color="auto"/>
        <w:bottom w:val="none" w:sz="0" w:space="0" w:color="auto"/>
        <w:right w:val="none" w:sz="0" w:space="0" w:color="auto"/>
      </w:divBdr>
    </w:div>
    <w:div w:id="963461666">
      <w:bodyDiv w:val="1"/>
      <w:marLeft w:val="0"/>
      <w:marRight w:val="0"/>
      <w:marTop w:val="0"/>
      <w:marBottom w:val="0"/>
      <w:divBdr>
        <w:top w:val="none" w:sz="0" w:space="0" w:color="auto"/>
        <w:left w:val="none" w:sz="0" w:space="0" w:color="auto"/>
        <w:bottom w:val="none" w:sz="0" w:space="0" w:color="auto"/>
        <w:right w:val="none" w:sz="0" w:space="0" w:color="auto"/>
      </w:divBdr>
    </w:div>
    <w:div w:id="963579952">
      <w:bodyDiv w:val="1"/>
      <w:marLeft w:val="0"/>
      <w:marRight w:val="0"/>
      <w:marTop w:val="0"/>
      <w:marBottom w:val="0"/>
      <w:divBdr>
        <w:top w:val="none" w:sz="0" w:space="0" w:color="auto"/>
        <w:left w:val="none" w:sz="0" w:space="0" w:color="auto"/>
        <w:bottom w:val="none" w:sz="0" w:space="0" w:color="auto"/>
        <w:right w:val="none" w:sz="0" w:space="0" w:color="auto"/>
      </w:divBdr>
    </w:div>
    <w:div w:id="963774881">
      <w:bodyDiv w:val="1"/>
      <w:marLeft w:val="0"/>
      <w:marRight w:val="0"/>
      <w:marTop w:val="0"/>
      <w:marBottom w:val="0"/>
      <w:divBdr>
        <w:top w:val="none" w:sz="0" w:space="0" w:color="auto"/>
        <w:left w:val="none" w:sz="0" w:space="0" w:color="auto"/>
        <w:bottom w:val="none" w:sz="0" w:space="0" w:color="auto"/>
        <w:right w:val="none" w:sz="0" w:space="0" w:color="auto"/>
      </w:divBdr>
    </w:div>
    <w:div w:id="964189898">
      <w:bodyDiv w:val="1"/>
      <w:marLeft w:val="0"/>
      <w:marRight w:val="0"/>
      <w:marTop w:val="0"/>
      <w:marBottom w:val="0"/>
      <w:divBdr>
        <w:top w:val="none" w:sz="0" w:space="0" w:color="auto"/>
        <w:left w:val="none" w:sz="0" w:space="0" w:color="auto"/>
        <w:bottom w:val="none" w:sz="0" w:space="0" w:color="auto"/>
        <w:right w:val="none" w:sz="0" w:space="0" w:color="auto"/>
      </w:divBdr>
    </w:div>
    <w:div w:id="964239265">
      <w:bodyDiv w:val="1"/>
      <w:marLeft w:val="0"/>
      <w:marRight w:val="0"/>
      <w:marTop w:val="0"/>
      <w:marBottom w:val="0"/>
      <w:divBdr>
        <w:top w:val="none" w:sz="0" w:space="0" w:color="auto"/>
        <w:left w:val="none" w:sz="0" w:space="0" w:color="auto"/>
        <w:bottom w:val="none" w:sz="0" w:space="0" w:color="auto"/>
        <w:right w:val="none" w:sz="0" w:space="0" w:color="auto"/>
      </w:divBdr>
    </w:div>
    <w:div w:id="964505548">
      <w:bodyDiv w:val="1"/>
      <w:marLeft w:val="0"/>
      <w:marRight w:val="0"/>
      <w:marTop w:val="0"/>
      <w:marBottom w:val="0"/>
      <w:divBdr>
        <w:top w:val="none" w:sz="0" w:space="0" w:color="auto"/>
        <w:left w:val="none" w:sz="0" w:space="0" w:color="auto"/>
        <w:bottom w:val="none" w:sz="0" w:space="0" w:color="auto"/>
        <w:right w:val="none" w:sz="0" w:space="0" w:color="auto"/>
      </w:divBdr>
    </w:div>
    <w:div w:id="964508779">
      <w:bodyDiv w:val="1"/>
      <w:marLeft w:val="0"/>
      <w:marRight w:val="0"/>
      <w:marTop w:val="0"/>
      <w:marBottom w:val="0"/>
      <w:divBdr>
        <w:top w:val="none" w:sz="0" w:space="0" w:color="auto"/>
        <w:left w:val="none" w:sz="0" w:space="0" w:color="auto"/>
        <w:bottom w:val="none" w:sz="0" w:space="0" w:color="auto"/>
        <w:right w:val="none" w:sz="0" w:space="0" w:color="auto"/>
      </w:divBdr>
    </w:div>
    <w:div w:id="964579015">
      <w:bodyDiv w:val="1"/>
      <w:marLeft w:val="0"/>
      <w:marRight w:val="0"/>
      <w:marTop w:val="0"/>
      <w:marBottom w:val="0"/>
      <w:divBdr>
        <w:top w:val="none" w:sz="0" w:space="0" w:color="auto"/>
        <w:left w:val="none" w:sz="0" w:space="0" w:color="auto"/>
        <w:bottom w:val="none" w:sz="0" w:space="0" w:color="auto"/>
        <w:right w:val="none" w:sz="0" w:space="0" w:color="auto"/>
      </w:divBdr>
    </w:div>
    <w:div w:id="964887711">
      <w:bodyDiv w:val="1"/>
      <w:marLeft w:val="0"/>
      <w:marRight w:val="0"/>
      <w:marTop w:val="0"/>
      <w:marBottom w:val="0"/>
      <w:divBdr>
        <w:top w:val="none" w:sz="0" w:space="0" w:color="auto"/>
        <w:left w:val="none" w:sz="0" w:space="0" w:color="auto"/>
        <w:bottom w:val="none" w:sz="0" w:space="0" w:color="auto"/>
        <w:right w:val="none" w:sz="0" w:space="0" w:color="auto"/>
      </w:divBdr>
    </w:div>
    <w:div w:id="964893415">
      <w:bodyDiv w:val="1"/>
      <w:marLeft w:val="0"/>
      <w:marRight w:val="0"/>
      <w:marTop w:val="0"/>
      <w:marBottom w:val="0"/>
      <w:divBdr>
        <w:top w:val="none" w:sz="0" w:space="0" w:color="auto"/>
        <w:left w:val="none" w:sz="0" w:space="0" w:color="auto"/>
        <w:bottom w:val="none" w:sz="0" w:space="0" w:color="auto"/>
        <w:right w:val="none" w:sz="0" w:space="0" w:color="auto"/>
      </w:divBdr>
    </w:div>
    <w:div w:id="965045647">
      <w:bodyDiv w:val="1"/>
      <w:marLeft w:val="0"/>
      <w:marRight w:val="0"/>
      <w:marTop w:val="0"/>
      <w:marBottom w:val="0"/>
      <w:divBdr>
        <w:top w:val="none" w:sz="0" w:space="0" w:color="auto"/>
        <w:left w:val="none" w:sz="0" w:space="0" w:color="auto"/>
        <w:bottom w:val="none" w:sz="0" w:space="0" w:color="auto"/>
        <w:right w:val="none" w:sz="0" w:space="0" w:color="auto"/>
      </w:divBdr>
    </w:div>
    <w:div w:id="965163752">
      <w:bodyDiv w:val="1"/>
      <w:marLeft w:val="0"/>
      <w:marRight w:val="0"/>
      <w:marTop w:val="0"/>
      <w:marBottom w:val="0"/>
      <w:divBdr>
        <w:top w:val="none" w:sz="0" w:space="0" w:color="auto"/>
        <w:left w:val="none" w:sz="0" w:space="0" w:color="auto"/>
        <w:bottom w:val="none" w:sz="0" w:space="0" w:color="auto"/>
        <w:right w:val="none" w:sz="0" w:space="0" w:color="auto"/>
      </w:divBdr>
    </w:div>
    <w:div w:id="965352994">
      <w:bodyDiv w:val="1"/>
      <w:marLeft w:val="0"/>
      <w:marRight w:val="0"/>
      <w:marTop w:val="0"/>
      <w:marBottom w:val="0"/>
      <w:divBdr>
        <w:top w:val="none" w:sz="0" w:space="0" w:color="auto"/>
        <w:left w:val="none" w:sz="0" w:space="0" w:color="auto"/>
        <w:bottom w:val="none" w:sz="0" w:space="0" w:color="auto"/>
        <w:right w:val="none" w:sz="0" w:space="0" w:color="auto"/>
      </w:divBdr>
    </w:div>
    <w:div w:id="965427788">
      <w:bodyDiv w:val="1"/>
      <w:marLeft w:val="0"/>
      <w:marRight w:val="0"/>
      <w:marTop w:val="0"/>
      <w:marBottom w:val="0"/>
      <w:divBdr>
        <w:top w:val="none" w:sz="0" w:space="0" w:color="auto"/>
        <w:left w:val="none" w:sz="0" w:space="0" w:color="auto"/>
        <w:bottom w:val="none" w:sz="0" w:space="0" w:color="auto"/>
        <w:right w:val="none" w:sz="0" w:space="0" w:color="auto"/>
      </w:divBdr>
    </w:div>
    <w:div w:id="965812050">
      <w:bodyDiv w:val="1"/>
      <w:marLeft w:val="0"/>
      <w:marRight w:val="0"/>
      <w:marTop w:val="0"/>
      <w:marBottom w:val="0"/>
      <w:divBdr>
        <w:top w:val="none" w:sz="0" w:space="0" w:color="auto"/>
        <w:left w:val="none" w:sz="0" w:space="0" w:color="auto"/>
        <w:bottom w:val="none" w:sz="0" w:space="0" w:color="auto"/>
        <w:right w:val="none" w:sz="0" w:space="0" w:color="auto"/>
      </w:divBdr>
    </w:div>
    <w:div w:id="966008545">
      <w:bodyDiv w:val="1"/>
      <w:marLeft w:val="0"/>
      <w:marRight w:val="0"/>
      <w:marTop w:val="0"/>
      <w:marBottom w:val="0"/>
      <w:divBdr>
        <w:top w:val="none" w:sz="0" w:space="0" w:color="auto"/>
        <w:left w:val="none" w:sz="0" w:space="0" w:color="auto"/>
        <w:bottom w:val="none" w:sz="0" w:space="0" w:color="auto"/>
        <w:right w:val="none" w:sz="0" w:space="0" w:color="auto"/>
      </w:divBdr>
    </w:div>
    <w:div w:id="966426398">
      <w:bodyDiv w:val="1"/>
      <w:marLeft w:val="0"/>
      <w:marRight w:val="0"/>
      <w:marTop w:val="0"/>
      <w:marBottom w:val="0"/>
      <w:divBdr>
        <w:top w:val="none" w:sz="0" w:space="0" w:color="auto"/>
        <w:left w:val="none" w:sz="0" w:space="0" w:color="auto"/>
        <w:bottom w:val="none" w:sz="0" w:space="0" w:color="auto"/>
        <w:right w:val="none" w:sz="0" w:space="0" w:color="auto"/>
      </w:divBdr>
    </w:div>
    <w:div w:id="966545766">
      <w:bodyDiv w:val="1"/>
      <w:marLeft w:val="0"/>
      <w:marRight w:val="0"/>
      <w:marTop w:val="0"/>
      <w:marBottom w:val="0"/>
      <w:divBdr>
        <w:top w:val="none" w:sz="0" w:space="0" w:color="auto"/>
        <w:left w:val="none" w:sz="0" w:space="0" w:color="auto"/>
        <w:bottom w:val="none" w:sz="0" w:space="0" w:color="auto"/>
        <w:right w:val="none" w:sz="0" w:space="0" w:color="auto"/>
      </w:divBdr>
    </w:div>
    <w:div w:id="966621028">
      <w:bodyDiv w:val="1"/>
      <w:marLeft w:val="0"/>
      <w:marRight w:val="0"/>
      <w:marTop w:val="0"/>
      <w:marBottom w:val="0"/>
      <w:divBdr>
        <w:top w:val="none" w:sz="0" w:space="0" w:color="auto"/>
        <w:left w:val="none" w:sz="0" w:space="0" w:color="auto"/>
        <w:bottom w:val="none" w:sz="0" w:space="0" w:color="auto"/>
        <w:right w:val="none" w:sz="0" w:space="0" w:color="auto"/>
      </w:divBdr>
    </w:div>
    <w:div w:id="966818106">
      <w:bodyDiv w:val="1"/>
      <w:marLeft w:val="0"/>
      <w:marRight w:val="0"/>
      <w:marTop w:val="0"/>
      <w:marBottom w:val="0"/>
      <w:divBdr>
        <w:top w:val="none" w:sz="0" w:space="0" w:color="auto"/>
        <w:left w:val="none" w:sz="0" w:space="0" w:color="auto"/>
        <w:bottom w:val="none" w:sz="0" w:space="0" w:color="auto"/>
        <w:right w:val="none" w:sz="0" w:space="0" w:color="auto"/>
      </w:divBdr>
    </w:div>
    <w:div w:id="967666086">
      <w:bodyDiv w:val="1"/>
      <w:marLeft w:val="0"/>
      <w:marRight w:val="0"/>
      <w:marTop w:val="0"/>
      <w:marBottom w:val="0"/>
      <w:divBdr>
        <w:top w:val="none" w:sz="0" w:space="0" w:color="auto"/>
        <w:left w:val="none" w:sz="0" w:space="0" w:color="auto"/>
        <w:bottom w:val="none" w:sz="0" w:space="0" w:color="auto"/>
        <w:right w:val="none" w:sz="0" w:space="0" w:color="auto"/>
      </w:divBdr>
    </w:div>
    <w:div w:id="967706018">
      <w:bodyDiv w:val="1"/>
      <w:marLeft w:val="0"/>
      <w:marRight w:val="0"/>
      <w:marTop w:val="0"/>
      <w:marBottom w:val="0"/>
      <w:divBdr>
        <w:top w:val="none" w:sz="0" w:space="0" w:color="auto"/>
        <w:left w:val="none" w:sz="0" w:space="0" w:color="auto"/>
        <w:bottom w:val="none" w:sz="0" w:space="0" w:color="auto"/>
        <w:right w:val="none" w:sz="0" w:space="0" w:color="auto"/>
      </w:divBdr>
    </w:div>
    <w:div w:id="967777290">
      <w:bodyDiv w:val="1"/>
      <w:marLeft w:val="0"/>
      <w:marRight w:val="0"/>
      <w:marTop w:val="0"/>
      <w:marBottom w:val="0"/>
      <w:divBdr>
        <w:top w:val="none" w:sz="0" w:space="0" w:color="auto"/>
        <w:left w:val="none" w:sz="0" w:space="0" w:color="auto"/>
        <w:bottom w:val="none" w:sz="0" w:space="0" w:color="auto"/>
        <w:right w:val="none" w:sz="0" w:space="0" w:color="auto"/>
      </w:divBdr>
    </w:div>
    <w:div w:id="967928780">
      <w:bodyDiv w:val="1"/>
      <w:marLeft w:val="0"/>
      <w:marRight w:val="0"/>
      <w:marTop w:val="0"/>
      <w:marBottom w:val="0"/>
      <w:divBdr>
        <w:top w:val="none" w:sz="0" w:space="0" w:color="auto"/>
        <w:left w:val="none" w:sz="0" w:space="0" w:color="auto"/>
        <w:bottom w:val="none" w:sz="0" w:space="0" w:color="auto"/>
        <w:right w:val="none" w:sz="0" w:space="0" w:color="auto"/>
      </w:divBdr>
    </w:div>
    <w:div w:id="967931442">
      <w:bodyDiv w:val="1"/>
      <w:marLeft w:val="0"/>
      <w:marRight w:val="0"/>
      <w:marTop w:val="0"/>
      <w:marBottom w:val="0"/>
      <w:divBdr>
        <w:top w:val="none" w:sz="0" w:space="0" w:color="auto"/>
        <w:left w:val="none" w:sz="0" w:space="0" w:color="auto"/>
        <w:bottom w:val="none" w:sz="0" w:space="0" w:color="auto"/>
        <w:right w:val="none" w:sz="0" w:space="0" w:color="auto"/>
      </w:divBdr>
    </w:div>
    <w:div w:id="968047815">
      <w:bodyDiv w:val="1"/>
      <w:marLeft w:val="0"/>
      <w:marRight w:val="0"/>
      <w:marTop w:val="0"/>
      <w:marBottom w:val="0"/>
      <w:divBdr>
        <w:top w:val="none" w:sz="0" w:space="0" w:color="auto"/>
        <w:left w:val="none" w:sz="0" w:space="0" w:color="auto"/>
        <w:bottom w:val="none" w:sz="0" w:space="0" w:color="auto"/>
        <w:right w:val="none" w:sz="0" w:space="0" w:color="auto"/>
      </w:divBdr>
    </w:div>
    <w:div w:id="968127687">
      <w:bodyDiv w:val="1"/>
      <w:marLeft w:val="0"/>
      <w:marRight w:val="0"/>
      <w:marTop w:val="0"/>
      <w:marBottom w:val="0"/>
      <w:divBdr>
        <w:top w:val="none" w:sz="0" w:space="0" w:color="auto"/>
        <w:left w:val="none" w:sz="0" w:space="0" w:color="auto"/>
        <w:bottom w:val="none" w:sz="0" w:space="0" w:color="auto"/>
        <w:right w:val="none" w:sz="0" w:space="0" w:color="auto"/>
      </w:divBdr>
    </w:div>
    <w:div w:id="968366411">
      <w:bodyDiv w:val="1"/>
      <w:marLeft w:val="0"/>
      <w:marRight w:val="0"/>
      <w:marTop w:val="0"/>
      <w:marBottom w:val="0"/>
      <w:divBdr>
        <w:top w:val="none" w:sz="0" w:space="0" w:color="auto"/>
        <w:left w:val="none" w:sz="0" w:space="0" w:color="auto"/>
        <w:bottom w:val="none" w:sz="0" w:space="0" w:color="auto"/>
        <w:right w:val="none" w:sz="0" w:space="0" w:color="auto"/>
      </w:divBdr>
    </w:div>
    <w:div w:id="968510611">
      <w:bodyDiv w:val="1"/>
      <w:marLeft w:val="0"/>
      <w:marRight w:val="0"/>
      <w:marTop w:val="0"/>
      <w:marBottom w:val="0"/>
      <w:divBdr>
        <w:top w:val="none" w:sz="0" w:space="0" w:color="auto"/>
        <w:left w:val="none" w:sz="0" w:space="0" w:color="auto"/>
        <w:bottom w:val="none" w:sz="0" w:space="0" w:color="auto"/>
        <w:right w:val="none" w:sz="0" w:space="0" w:color="auto"/>
      </w:divBdr>
    </w:div>
    <w:div w:id="968512379">
      <w:bodyDiv w:val="1"/>
      <w:marLeft w:val="0"/>
      <w:marRight w:val="0"/>
      <w:marTop w:val="0"/>
      <w:marBottom w:val="0"/>
      <w:divBdr>
        <w:top w:val="none" w:sz="0" w:space="0" w:color="auto"/>
        <w:left w:val="none" w:sz="0" w:space="0" w:color="auto"/>
        <w:bottom w:val="none" w:sz="0" w:space="0" w:color="auto"/>
        <w:right w:val="none" w:sz="0" w:space="0" w:color="auto"/>
      </w:divBdr>
    </w:div>
    <w:div w:id="968631868">
      <w:bodyDiv w:val="1"/>
      <w:marLeft w:val="0"/>
      <w:marRight w:val="0"/>
      <w:marTop w:val="0"/>
      <w:marBottom w:val="0"/>
      <w:divBdr>
        <w:top w:val="none" w:sz="0" w:space="0" w:color="auto"/>
        <w:left w:val="none" w:sz="0" w:space="0" w:color="auto"/>
        <w:bottom w:val="none" w:sz="0" w:space="0" w:color="auto"/>
        <w:right w:val="none" w:sz="0" w:space="0" w:color="auto"/>
      </w:divBdr>
    </w:div>
    <w:div w:id="968777498">
      <w:bodyDiv w:val="1"/>
      <w:marLeft w:val="0"/>
      <w:marRight w:val="0"/>
      <w:marTop w:val="0"/>
      <w:marBottom w:val="0"/>
      <w:divBdr>
        <w:top w:val="none" w:sz="0" w:space="0" w:color="auto"/>
        <w:left w:val="none" w:sz="0" w:space="0" w:color="auto"/>
        <w:bottom w:val="none" w:sz="0" w:space="0" w:color="auto"/>
        <w:right w:val="none" w:sz="0" w:space="0" w:color="auto"/>
      </w:divBdr>
    </w:div>
    <w:div w:id="968821875">
      <w:bodyDiv w:val="1"/>
      <w:marLeft w:val="0"/>
      <w:marRight w:val="0"/>
      <w:marTop w:val="0"/>
      <w:marBottom w:val="0"/>
      <w:divBdr>
        <w:top w:val="none" w:sz="0" w:space="0" w:color="auto"/>
        <w:left w:val="none" w:sz="0" w:space="0" w:color="auto"/>
        <w:bottom w:val="none" w:sz="0" w:space="0" w:color="auto"/>
        <w:right w:val="none" w:sz="0" w:space="0" w:color="auto"/>
      </w:divBdr>
    </w:div>
    <w:div w:id="969282684">
      <w:bodyDiv w:val="1"/>
      <w:marLeft w:val="0"/>
      <w:marRight w:val="0"/>
      <w:marTop w:val="0"/>
      <w:marBottom w:val="0"/>
      <w:divBdr>
        <w:top w:val="none" w:sz="0" w:space="0" w:color="auto"/>
        <w:left w:val="none" w:sz="0" w:space="0" w:color="auto"/>
        <w:bottom w:val="none" w:sz="0" w:space="0" w:color="auto"/>
        <w:right w:val="none" w:sz="0" w:space="0" w:color="auto"/>
      </w:divBdr>
    </w:div>
    <w:div w:id="969285455">
      <w:bodyDiv w:val="1"/>
      <w:marLeft w:val="0"/>
      <w:marRight w:val="0"/>
      <w:marTop w:val="0"/>
      <w:marBottom w:val="0"/>
      <w:divBdr>
        <w:top w:val="none" w:sz="0" w:space="0" w:color="auto"/>
        <w:left w:val="none" w:sz="0" w:space="0" w:color="auto"/>
        <w:bottom w:val="none" w:sz="0" w:space="0" w:color="auto"/>
        <w:right w:val="none" w:sz="0" w:space="0" w:color="auto"/>
      </w:divBdr>
    </w:div>
    <w:div w:id="969703419">
      <w:bodyDiv w:val="1"/>
      <w:marLeft w:val="0"/>
      <w:marRight w:val="0"/>
      <w:marTop w:val="0"/>
      <w:marBottom w:val="0"/>
      <w:divBdr>
        <w:top w:val="none" w:sz="0" w:space="0" w:color="auto"/>
        <w:left w:val="none" w:sz="0" w:space="0" w:color="auto"/>
        <w:bottom w:val="none" w:sz="0" w:space="0" w:color="auto"/>
        <w:right w:val="none" w:sz="0" w:space="0" w:color="auto"/>
      </w:divBdr>
    </w:div>
    <w:div w:id="969750531">
      <w:bodyDiv w:val="1"/>
      <w:marLeft w:val="0"/>
      <w:marRight w:val="0"/>
      <w:marTop w:val="0"/>
      <w:marBottom w:val="0"/>
      <w:divBdr>
        <w:top w:val="none" w:sz="0" w:space="0" w:color="auto"/>
        <w:left w:val="none" w:sz="0" w:space="0" w:color="auto"/>
        <w:bottom w:val="none" w:sz="0" w:space="0" w:color="auto"/>
        <w:right w:val="none" w:sz="0" w:space="0" w:color="auto"/>
      </w:divBdr>
    </w:div>
    <w:div w:id="970020554">
      <w:bodyDiv w:val="1"/>
      <w:marLeft w:val="0"/>
      <w:marRight w:val="0"/>
      <w:marTop w:val="0"/>
      <w:marBottom w:val="0"/>
      <w:divBdr>
        <w:top w:val="none" w:sz="0" w:space="0" w:color="auto"/>
        <w:left w:val="none" w:sz="0" w:space="0" w:color="auto"/>
        <w:bottom w:val="none" w:sz="0" w:space="0" w:color="auto"/>
        <w:right w:val="none" w:sz="0" w:space="0" w:color="auto"/>
      </w:divBdr>
    </w:div>
    <w:div w:id="970205882">
      <w:bodyDiv w:val="1"/>
      <w:marLeft w:val="0"/>
      <w:marRight w:val="0"/>
      <w:marTop w:val="0"/>
      <w:marBottom w:val="0"/>
      <w:divBdr>
        <w:top w:val="none" w:sz="0" w:space="0" w:color="auto"/>
        <w:left w:val="none" w:sz="0" w:space="0" w:color="auto"/>
        <w:bottom w:val="none" w:sz="0" w:space="0" w:color="auto"/>
        <w:right w:val="none" w:sz="0" w:space="0" w:color="auto"/>
      </w:divBdr>
    </w:div>
    <w:div w:id="970209547">
      <w:bodyDiv w:val="1"/>
      <w:marLeft w:val="0"/>
      <w:marRight w:val="0"/>
      <w:marTop w:val="0"/>
      <w:marBottom w:val="0"/>
      <w:divBdr>
        <w:top w:val="none" w:sz="0" w:space="0" w:color="auto"/>
        <w:left w:val="none" w:sz="0" w:space="0" w:color="auto"/>
        <w:bottom w:val="none" w:sz="0" w:space="0" w:color="auto"/>
        <w:right w:val="none" w:sz="0" w:space="0" w:color="auto"/>
      </w:divBdr>
    </w:div>
    <w:div w:id="970327196">
      <w:bodyDiv w:val="1"/>
      <w:marLeft w:val="0"/>
      <w:marRight w:val="0"/>
      <w:marTop w:val="0"/>
      <w:marBottom w:val="0"/>
      <w:divBdr>
        <w:top w:val="none" w:sz="0" w:space="0" w:color="auto"/>
        <w:left w:val="none" w:sz="0" w:space="0" w:color="auto"/>
        <w:bottom w:val="none" w:sz="0" w:space="0" w:color="auto"/>
        <w:right w:val="none" w:sz="0" w:space="0" w:color="auto"/>
      </w:divBdr>
    </w:div>
    <w:div w:id="970327636">
      <w:bodyDiv w:val="1"/>
      <w:marLeft w:val="0"/>
      <w:marRight w:val="0"/>
      <w:marTop w:val="0"/>
      <w:marBottom w:val="0"/>
      <w:divBdr>
        <w:top w:val="none" w:sz="0" w:space="0" w:color="auto"/>
        <w:left w:val="none" w:sz="0" w:space="0" w:color="auto"/>
        <w:bottom w:val="none" w:sz="0" w:space="0" w:color="auto"/>
        <w:right w:val="none" w:sz="0" w:space="0" w:color="auto"/>
      </w:divBdr>
    </w:div>
    <w:div w:id="970401981">
      <w:bodyDiv w:val="1"/>
      <w:marLeft w:val="0"/>
      <w:marRight w:val="0"/>
      <w:marTop w:val="0"/>
      <w:marBottom w:val="0"/>
      <w:divBdr>
        <w:top w:val="none" w:sz="0" w:space="0" w:color="auto"/>
        <w:left w:val="none" w:sz="0" w:space="0" w:color="auto"/>
        <w:bottom w:val="none" w:sz="0" w:space="0" w:color="auto"/>
        <w:right w:val="none" w:sz="0" w:space="0" w:color="auto"/>
      </w:divBdr>
    </w:div>
    <w:div w:id="970407727">
      <w:bodyDiv w:val="1"/>
      <w:marLeft w:val="0"/>
      <w:marRight w:val="0"/>
      <w:marTop w:val="0"/>
      <w:marBottom w:val="0"/>
      <w:divBdr>
        <w:top w:val="none" w:sz="0" w:space="0" w:color="auto"/>
        <w:left w:val="none" w:sz="0" w:space="0" w:color="auto"/>
        <w:bottom w:val="none" w:sz="0" w:space="0" w:color="auto"/>
        <w:right w:val="none" w:sz="0" w:space="0" w:color="auto"/>
      </w:divBdr>
    </w:div>
    <w:div w:id="970524433">
      <w:bodyDiv w:val="1"/>
      <w:marLeft w:val="0"/>
      <w:marRight w:val="0"/>
      <w:marTop w:val="0"/>
      <w:marBottom w:val="0"/>
      <w:divBdr>
        <w:top w:val="none" w:sz="0" w:space="0" w:color="auto"/>
        <w:left w:val="none" w:sz="0" w:space="0" w:color="auto"/>
        <w:bottom w:val="none" w:sz="0" w:space="0" w:color="auto"/>
        <w:right w:val="none" w:sz="0" w:space="0" w:color="auto"/>
      </w:divBdr>
    </w:div>
    <w:div w:id="970524689">
      <w:bodyDiv w:val="1"/>
      <w:marLeft w:val="0"/>
      <w:marRight w:val="0"/>
      <w:marTop w:val="0"/>
      <w:marBottom w:val="0"/>
      <w:divBdr>
        <w:top w:val="none" w:sz="0" w:space="0" w:color="auto"/>
        <w:left w:val="none" w:sz="0" w:space="0" w:color="auto"/>
        <w:bottom w:val="none" w:sz="0" w:space="0" w:color="auto"/>
        <w:right w:val="none" w:sz="0" w:space="0" w:color="auto"/>
      </w:divBdr>
    </w:div>
    <w:div w:id="970670335">
      <w:bodyDiv w:val="1"/>
      <w:marLeft w:val="0"/>
      <w:marRight w:val="0"/>
      <w:marTop w:val="0"/>
      <w:marBottom w:val="0"/>
      <w:divBdr>
        <w:top w:val="none" w:sz="0" w:space="0" w:color="auto"/>
        <w:left w:val="none" w:sz="0" w:space="0" w:color="auto"/>
        <w:bottom w:val="none" w:sz="0" w:space="0" w:color="auto"/>
        <w:right w:val="none" w:sz="0" w:space="0" w:color="auto"/>
      </w:divBdr>
    </w:div>
    <w:div w:id="970670569">
      <w:bodyDiv w:val="1"/>
      <w:marLeft w:val="0"/>
      <w:marRight w:val="0"/>
      <w:marTop w:val="0"/>
      <w:marBottom w:val="0"/>
      <w:divBdr>
        <w:top w:val="none" w:sz="0" w:space="0" w:color="auto"/>
        <w:left w:val="none" w:sz="0" w:space="0" w:color="auto"/>
        <w:bottom w:val="none" w:sz="0" w:space="0" w:color="auto"/>
        <w:right w:val="none" w:sz="0" w:space="0" w:color="auto"/>
      </w:divBdr>
    </w:div>
    <w:div w:id="970673976">
      <w:bodyDiv w:val="1"/>
      <w:marLeft w:val="0"/>
      <w:marRight w:val="0"/>
      <w:marTop w:val="0"/>
      <w:marBottom w:val="0"/>
      <w:divBdr>
        <w:top w:val="none" w:sz="0" w:space="0" w:color="auto"/>
        <w:left w:val="none" w:sz="0" w:space="0" w:color="auto"/>
        <w:bottom w:val="none" w:sz="0" w:space="0" w:color="auto"/>
        <w:right w:val="none" w:sz="0" w:space="0" w:color="auto"/>
      </w:divBdr>
    </w:div>
    <w:div w:id="971206272">
      <w:bodyDiv w:val="1"/>
      <w:marLeft w:val="0"/>
      <w:marRight w:val="0"/>
      <w:marTop w:val="0"/>
      <w:marBottom w:val="0"/>
      <w:divBdr>
        <w:top w:val="none" w:sz="0" w:space="0" w:color="auto"/>
        <w:left w:val="none" w:sz="0" w:space="0" w:color="auto"/>
        <w:bottom w:val="none" w:sz="0" w:space="0" w:color="auto"/>
        <w:right w:val="none" w:sz="0" w:space="0" w:color="auto"/>
      </w:divBdr>
    </w:div>
    <w:div w:id="971440957">
      <w:bodyDiv w:val="1"/>
      <w:marLeft w:val="0"/>
      <w:marRight w:val="0"/>
      <w:marTop w:val="0"/>
      <w:marBottom w:val="0"/>
      <w:divBdr>
        <w:top w:val="none" w:sz="0" w:space="0" w:color="auto"/>
        <w:left w:val="none" w:sz="0" w:space="0" w:color="auto"/>
        <w:bottom w:val="none" w:sz="0" w:space="0" w:color="auto"/>
        <w:right w:val="none" w:sz="0" w:space="0" w:color="auto"/>
      </w:divBdr>
    </w:div>
    <w:div w:id="971443685">
      <w:bodyDiv w:val="1"/>
      <w:marLeft w:val="0"/>
      <w:marRight w:val="0"/>
      <w:marTop w:val="0"/>
      <w:marBottom w:val="0"/>
      <w:divBdr>
        <w:top w:val="none" w:sz="0" w:space="0" w:color="auto"/>
        <w:left w:val="none" w:sz="0" w:space="0" w:color="auto"/>
        <w:bottom w:val="none" w:sz="0" w:space="0" w:color="auto"/>
        <w:right w:val="none" w:sz="0" w:space="0" w:color="auto"/>
      </w:divBdr>
    </w:div>
    <w:div w:id="971449489">
      <w:bodyDiv w:val="1"/>
      <w:marLeft w:val="0"/>
      <w:marRight w:val="0"/>
      <w:marTop w:val="0"/>
      <w:marBottom w:val="0"/>
      <w:divBdr>
        <w:top w:val="none" w:sz="0" w:space="0" w:color="auto"/>
        <w:left w:val="none" w:sz="0" w:space="0" w:color="auto"/>
        <w:bottom w:val="none" w:sz="0" w:space="0" w:color="auto"/>
        <w:right w:val="none" w:sz="0" w:space="0" w:color="auto"/>
      </w:divBdr>
    </w:div>
    <w:div w:id="971790350">
      <w:bodyDiv w:val="1"/>
      <w:marLeft w:val="0"/>
      <w:marRight w:val="0"/>
      <w:marTop w:val="0"/>
      <w:marBottom w:val="0"/>
      <w:divBdr>
        <w:top w:val="none" w:sz="0" w:space="0" w:color="auto"/>
        <w:left w:val="none" w:sz="0" w:space="0" w:color="auto"/>
        <w:bottom w:val="none" w:sz="0" w:space="0" w:color="auto"/>
        <w:right w:val="none" w:sz="0" w:space="0" w:color="auto"/>
      </w:divBdr>
    </w:div>
    <w:div w:id="972060746">
      <w:bodyDiv w:val="1"/>
      <w:marLeft w:val="0"/>
      <w:marRight w:val="0"/>
      <w:marTop w:val="0"/>
      <w:marBottom w:val="0"/>
      <w:divBdr>
        <w:top w:val="none" w:sz="0" w:space="0" w:color="auto"/>
        <w:left w:val="none" w:sz="0" w:space="0" w:color="auto"/>
        <w:bottom w:val="none" w:sz="0" w:space="0" w:color="auto"/>
        <w:right w:val="none" w:sz="0" w:space="0" w:color="auto"/>
      </w:divBdr>
    </w:div>
    <w:div w:id="972097740">
      <w:bodyDiv w:val="1"/>
      <w:marLeft w:val="0"/>
      <w:marRight w:val="0"/>
      <w:marTop w:val="0"/>
      <w:marBottom w:val="0"/>
      <w:divBdr>
        <w:top w:val="none" w:sz="0" w:space="0" w:color="auto"/>
        <w:left w:val="none" w:sz="0" w:space="0" w:color="auto"/>
        <w:bottom w:val="none" w:sz="0" w:space="0" w:color="auto"/>
        <w:right w:val="none" w:sz="0" w:space="0" w:color="auto"/>
      </w:divBdr>
    </w:div>
    <w:div w:id="972246225">
      <w:bodyDiv w:val="1"/>
      <w:marLeft w:val="0"/>
      <w:marRight w:val="0"/>
      <w:marTop w:val="0"/>
      <w:marBottom w:val="0"/>
      <w:divBdr>
        <w:top w:val="none" w:sz="0" w:space="0" w:color="auto"/>
        <w:left w:val="none" w:sz="0" w:space="0" w:color="auto"/>
        <w:bottom w:val="none" w:sz="0" w:space="0" w:color="auto"/>
        <w:right w:val="none" w:sz="0" w:space="0" w:color="auto"/>
      </w:divBdr>
    </w:div>
    <w:div w:id="972298038">
      <w:bodyDiv w:val="1"/>
      <w:marLeft w:val="0"/>
      <w:marRight w:val="0"/>
      <w:marTop w:val="0"/>
      <w:marBottom w:val="0"/>
      <w:divBdr>
        <w:top w:val="none" w:sz="0" w:space="0" w:color="auto"/>
        <w:left w:val="none" w:sz="0" w:space="0" w:color="auto"/>
        <w:bottom w:val="none" w:sz="0" w:space="0" w:color="auto"/>
        <w:right w:val="none" w:sz="0" w:space="0" w:color="auto"/>
      </w:divBdr>
    </w:div>
    <w:div w:id="972443696">
      <w:bodyDiv w:val="1"/>
      <w:marLeft w:val="0"/>
      <w:marRight w:val="0"/>
      <w:marTop w:val="0"/>
      <w:marBottom w:val="0"/>
      <w:divBdr>
        <w:top w:val="none" w:sz="0" w:space="0" w:color="auto"/>
        <w:left w:val="none" w:sz="0" w:space="0" w:color="auto"/>
        <w:bottom w:val="none" w:sz="0" w:space="0" w:color="auto"/>
        <w:right w:val="none" w:sz="0" w:space="0" w:color="auto"/>
      </w:divBdr>
    </w:div>
    <w:div w:id="972490872">
      <w:bodyDiv w:val="1"/>
      <w:marLeft w:val="0"/>
      <w:marRight w:val="0"/>
      <w:marTop w:val="0"/>
      <w:marBottom w:val="0"/>
      <w:divBdr>
        <w:top w:val="none" w:sz="0" w:space="0" w:color="auto"/>
        <w:left w:val="none" w:sz="0" w:space="0" w:color="auto"/>
        <w:bottom w:val="none" w:sz="0" w:space="0" w:color="auto"/>
        <w:right w:val="none" w:sz="0" w:space="0" w:color="auto"/>
      </w:divBdr>
    </w:div>
    <w:div w:id="972519736">
      <w:bodyDiv w:val="1"/>
      <w:marLeft w:val="0"/>
      <w:marRight w:val="0"/>
      <w:marTop w:val="0"/>
      <w:marBottom w:val="0"/>
      <w:divBdr>
        <w:top w:val="none" w:sz="0" w:space="0" w:color="auto"/>
        <w:left w:val="none" w:sz="0" w:space="0" w:color="auto"/>
        <w:bottom w:val="none" w:sz="0" w:space="0" w:color="auto"/>
        <w:right w:val="none" w:sz="0" w:space="0" w:color="auto"/>
      </w:divBdr>
    </w:div>
    <w:div w:id="972829246">
      <w:bodyDiv w:val="1"/>
      <w:marLeft w:val="0"/>
      <w:marRight w:val="0"/>
      <w:marTop w:val="0"/>
      <w:marBottom w:val="0"/>
      <w:divBdr>
        <w:top w:val="none" w:sz="0" w:space="0" w:color="auto"/>
        <w:left w:val="none" w:sz="0" w:space="0" w:color="auto"/>
        <w:bottom w:val="none" w:sz="0" w:space="0" w:color="auto"/>
        <w:right w:val="none" w:sz="0" w:space="0" w:color="auto"/>
      </w:divBdr>
    </w:div>
    <w:div w:id="973216296">
      <w:bodyDiv w:val="1"/>
      <w:marLeft w:val="0"/>
      <w:marRight w:val="0"/>
      <w:marTop w:val="0"/>
      <w:marBottom w:val="0"/>
      <w:divBdr>
        <w:top w:val="none" w:sz="0" w:space="0" w:color="auto"/>
        <w:left w:val="none" w:sz="0" w:space="0" w:color="auto"/>
        <w:bottom w:val="none" w:sz="0" w:space="0" w:color="auto"/>
        <w:right w:val="none" w:sz="0" w:space="0" w:color="auto"/>
      </w:divBdr>
    </w:div>
    <w:div w:id="973222024">
      <w:bodyDiv w:val="1"/>
      <w:marLeft w:val="0"/>
      <w:marRight w:val="0"/>
      <w:marTop w:val="0"/>
      <w:marBottom w:val="0"/>
      <w:divBdr>
        <w:top w:val="none" w:sz="0" w:space="0" w:color="auto"/>
        <w:left w:val="none" w:sz="0" w:space="0" w:color="auto"/>
        <w:bottom w:val="none" w:sz="0" w:space="0" w:color="auto"/>
        <w:right w:val="none" w:sz="0" w:space="0" w:color="auto"/>
      </w:divBdr>
    </w:div>
    <w:div w:id="973291933">
      <w:bodyDiv w:val="1"/>
      <w:marLeft w:val="0"/>
      <w:marRight w:val="0"/>
      <w:marTop w:val="0"/>
      <w:marBottom w:val="0"/>
      <w:divBdr>
        <w:top w:val="none" w:sz="0" w:space="0" w:color="auto"/>
        <w:left w:val="none" w:sz="0" w:space="0" w:color="auto"/>
        <w:bottom w:val="none" w:sz="0" w:space="0" w:color="auto"/>
        <w:right w:val="none" w:sz="0" w:space="0" w:color="auto"/>
      </w:divBdr>
    </w:div>
    <w:div w:id="973414553">
      <w:bodyDiv w:val="1"/>
      <w:marLeft w:val="0"/>
      <w:marRight w:val="0"/>
      <w:marTop w:val="0"/>
      <w:marBottom w:val="0"/>
      <w:divBdr>
        <w:top w:val="none" w:sz="0" w:space="0" w:color="auto"/>
        <w:left w:val="none" w:sz="0" w:space="0" w:color="auto"/>
        <w:bottom w:val="none" w:sz="0" w:space="0" w:color="auto"/>
        <w:right w:val="none" w:sz="0" w:space="0" w:color="auto"/>
      </w:divBdr>
    </w:div>
    <w:div w:id="973486641">
      <w:bodyDiv w:val="1"/>
      <w:marLeft w:val="0"/>
      <w:marRight w:val="0"/>
      <w:marTop w:val="0"/>
      <w:marBottom w:val="0"/>
      <w:divBdr>
        <w:top w:val="none" w:sz="0" w:space="0" w:color="auto"/>
        <w:left w:val="none" w:sz="0" w:space="0" w:color="auto"/>
        <w:bottom w:val="none" w:sz="0" w:space="0" w:color="auto"/>
        <w:right w:val="none" w:sz="0" w:space="0" w:color="auto"/>
      </w:divBdr>
    </w:div>
    <w:div w:id="974024776">
      <w:bodyDiv w:val="1"/>
      <w:marLeft w:val="0"/>
      <w:marRight w:val="0"/>
      <w:marTop w:val="0"/>
      <w:marBottom w:val="0"/>
      <w:divBdr>
        <w:top w:val="none" w:sz="0" w:space="0" w:color="auto"/>
        <w:left w:val="none" w:sz="0" w:space="0" w:color="auto"/>
        <w:bottom w:val="none" w:sz="0" w:space="0" w:color="auto"/>
        <w:right w:val="none" w:sz="0" w:space="0" w:color="auto"/>
      </w:divBdr>
    </w:div>
    <w:div w:id="974260611">
      <w:bodyDiv w:val="1"/>
      <w:marLeft w:val="0"/>
      <w:marRight w:val="0"/>
      <w:marTop w:val="0"/>
      <w:marBottom w:val="0"/>
      <w:divBdr>
        <w:top w:val="none" w:sz="0" w:space="0" w:color="auto"/>
        <w:left w:val="none" w:sz="0" w:space="0" w:color="auto"/>
        <w:bottom w:val="none" w:sz="0" w:space="0" w:color="auto"/>
        <w:right w:val="none" w:sz="0" w:space="0" w:color="auto"/>
      </w:divBdr>
    </w:div>
    <w:div w:id="974480861">
      <w:bodyDiv w:val="1"/>
      <w:marLeft w:val="0"/>
      <w:marRight w:val="0"/>
      <w:marTop w:val="0"/>
      <w:marBottom w:val="0"/>
      <w:divBdr>
        <w:top w:val="none" w:sz="0" w:space="0" w:color="auto"/>
        <w:left w:val="none" w:sz="0" w:space="0" w:color="auto"/>
        <w:bottom w:val="none" w:sz="0" w:space="0" w:color="auto"/>
        <w:right w:val="none" w:sz="0" w:space="0" w:color="auto"/>
      </w:divBdr>
    </w:div>
    <w:div w:id="974486865">
      <w:bodyDiv w:val="1"/>
      <w:marLeft w:val="0"/>
      <w:marRight w:val="0"/>
      <w:marTop w:val="0"/>
      <w:marBottom w:val="0"/>
      <w:divBdr>
        <w:top w:val="none" w:sz="0" w:space="0" w:color="auto"/>
        <w:left w:val="none" w:sz="0" w:space="0" w:color="auto"/>
        <w:bottom w:val="none" w:sz="0" w:space="0" w:color="auto"/>
        <w:right w:val="none" w:sz="0" w:space="0" w:color="auto"/>
      </w:divBdr>
    </w:div>
    <w:div w:id="974945508">
      <w:bodyDiv w:val="1"/>
      <w:marLeft w:val="0"/>
      <w:marRight w:val="0"/>
      <w:marTop w:val="0"/>
      <w:marBottom w:val="0"/>
      <w:divBdr>
        <w:top w:val="none" w:sz="0" w:space="0" w:color="auto"/>
        <w:left w:val="none" w:sz="0" w:space="0" w:color="auto"/>
        <w:bottom w:val="none" w:sz="0" w:space="0" w:color="auto"/>
        <w:right w:val="none" w:sz="0" w:space="0" w:color="auto"/>
      </w:divBdr>
    </w:div>
    <w:div w:id="975796594">
      <w:bodyDiv w:val="1"/>
      <w:marLeft w:val="0"/>
      <w:marRight w:val="0"/>
      <w:marTop w:val="0"/>
      <w:marBottom w:val="0"/>
      <w:divBdr>
        <w:top w:val="none" w:sz="0" w:space="0" w:color="auto"/>
        <w:left w:val="none" w:sz="0" w:space="0" w:color="auto"/>
        <w:bottom w:val="none" w:sz="0" w:space="0" w:color="auto"/>
        <w:right w:val="none" w:sz="0" w:space="0" w:color="auto"/>
      </w:divBdr>
    </w:div>
    <w:div w:id="975986573">
      <w:bodyDiv w:val="1"/>
      <w:marLeft w:val="0"/>
      <w:marRight w:val="0"/>
      <w:marTop w:val="0"/>
      <w:marBottom w:val="0"/>
      <w:divBdr>
        <w:top w:val="none" w:sz="0" w:space="0" w:color="auto"/>
        <w:left w:val="none" w:sz="0" w:space="0" w:color="auto"/>
        <w:bottom w:val="none" w:sz="0" w:space="0" w:color="auto"/>
        <w:right w:val="none" w:sz="0" w:space="0" w:color="auto"/>
      </w:divBdr>
    </w:div>
    <w:div w:id="975988154">
      <w:bodyDiv w:val="1"/>
      <w:marLeft w:val="0"/>
      <w:marRight w:val="0"/>
      <w:marTop w:val="0"/>
      <w:marBottom w:val="0"/>
      <w:divBdr>
        <w:top w:val="none" w:sz="0" w:space="0" w:color="auto"/>
        <w:left w:val="none" w:sz="0" w:space="0" w:color="auto"/>
        <w:bottom w:val="none" w:sz="0" w:space="0" w:color="auto"/>
        <w:right w:val="none" w:sz="0" w:space="0" w:color="auto"/>
      </w:divBdr>
    </w:div>
    <w:div w:id="975991761">
      <w:bodyDiv w:val="1"/>
      <w:marLeft w:val="0"/>
      <w:marRight w:val="0"/>
      <w:marTop w:val="0"/>
      <w:marBottom w:val="0"/>
      <w:divBdr>
        <w:top w:val="none" w:sz="0" w:space="0" w:color="auto"/>
        <w:left w:val="none" w:sz="0" w:space="0" w:color="auto"/>
        <w:bottom w:val="none" w:sz="0" w:space="0" w:color="auto"/>
        <w:right w:val="none" w:sz="0" w:space="0" w:color="auto"/>
      </w:divBdr>
    </w:div>
    <w:div w:id="975992789">
      <w:bodyDiv w:val="1"/>
      <w:marLeft w:val="0"/>
      <w:marRight w:val="0"/>
      <w:marTop w:val="0"/>
      <w:marBottom w:val="0"/>
      <w:divBdr>
        <w:top w:val="none" w:sz="0" w:space="0" w:color="auto"/>
        <w:left w:val="none" w:sz="0" w:space="0" w:color="auto"/>
        <w:bottom w:val="none" w:sz="0" w:space="0" w:color="auto"/>
        <w:right w:val="none" w:sz="0" w:space="0" w:color="auto"/>
      </w:divBdr>
    </w:div>
    <w:div w:id="976304213">
      <w:bodyDiv w:val="1"/>
      <w:marLeft w:val="0"/>
      <w:marRight w:val="0"/>
      <w:marTop w:val="0"/>
      <w:marBottom w:val="0"/>
      <w:divBdr>
        <w:top w:val="none" w:sz="0" w:space="0" w:color="auto"/>
        <w:left w:val="none" w:sz="0" w:space="0" w:color="auto"/>
        <w:bottom w:val="none" w:sz="0" w:space="0" w:color="auto"/>
        <w:right w:val="none" w:sz="0" w:space="0" w:color="auto"/>
      </w:divBdr>
    </w:div>
    <w:div w:id="976378045">
      <w:bodyDiv w:val="1"/>
      <w:marLeft w:val="0"/>
      <w:marRight w:val="0"/>
      <w:marTop w:val="0"/>
      <w:marBottom w:val="0"/>
      <w:divBdr>
        <w:top w:val="none" w:sz="0" w:space="0" w:color="auto"/>
        <w:left w:val="none" w:sz="0" w:space="0" w:color="auto"/>
        <w:bottom w:val="none" w:sz="0" w:space="0" w:color="auto"/>
        <w:right w:val="none" w:sz="0" w:space="0" w:color="auto"/>
      </w:divBdr>
    </w:div>
    <w:div w:id="976378562">
      <w:bodyDiv w:val="1"/>
      <w:marLeft w:val="0"/>
      <w:marRight w:val="0"/>
      <w:marTop w:val="0"/>
      <w:marBottom w:val="0"/>
      <w:divBdr>
        <w:top w:val="none" w:sz="0" w:space="0" w:color="auto"/>
        <w:left w:val="none" w:sz="0" w:space="0" w:color="auto"/>
        <w:bottom w:val="none" w:sz="0" w:space="0" w:color="auto"/>
        <w:right w:val="none" w:sz="0" w:space="0" w:color="auto"/>
      </w:divBdr>
    </w:div>
    <w:div w:id="976380614">
      <w:bodyDiv w:val="1"/>
      <w:marLeft w:val="0"/>
      <w:marRight w:val="0"/>
      <w:marTop w:val="0"/>
      <w:marBottom w:val="0"/>
      <w:divBdr>
        <w:top w:val="none" w:sz="0" w:space="0" w:color="auto"/>
        <w:left w:val="none" w:sz="0" w:space="0" w:color="auto"/>
        <w:bottom w:val="none" w:sz="0" w:space="0" w:color="auto"/>
        <w:right w:val="none" w:sz="0" w:space="0" w:color="auto"/>
      </w:divBdr>
    </w:div>
    <w:div w:id="976568376">
      <w:bodyDiv w:val="1"/>
      <w:marLeft w:val="0"/>
      <w:marRight w:val="0"/>
      <w:marTop w:val="0"/>
      <w:marBottom w:val="0"/>
      <w:divBdr>
        <w:top w:val="none" w:sz="0" w:space="0" w:color="auto"/>
        <w:left w:val="none" w:sz="0" w:space="0" w:color="auto"/>
        <w:bottom w:val="none" w:sz="0" w:space="0" w:color="auto"/>
        <w:right w:val="none" w:sz="0" w:space="0" w:color="auto"/>
      </w:divBdr>
    </w:div>
    <w:div w:id="976569429">
      <w:bodyDiv w:val="1"/>
      <w:marLeft w:val="0"/>
      <w:marRight w:val="0"/>
      <w:marTop w:val="0"/>
      <w:marBottom w:val="0"/>
      <w:divBdr>
        <w:top w:val="none" w:sz="0" w:space="0" w:color="auto"/>
        <w:left w:val="none" w:sz="0" w:space="0" w:color="auto"/>
        <w:bottom w:val="none" w:sz="0" w:space="0" w:color="auto"/>
        <w:right w:val="none" w:sz="0" w:space="0" w:color="auto"/>
      </w:divBdr>
    </w:div>
    <w:div w:id="976689362">
      <w:bodyDiv w:val="1"/>
      <w:marLeft w:val="0"/>
      <w:marRight w:val="0"/>
      <w:marTop w:val="0"/>
      <w:marBottom w:val="0"/>
      <w:divBdr>
        <w:top w:val="none" w:sz="0" w:space="0" w:color="auto"/>
        <w:left w:val="none" w:sz="0" w:space="0" w:color="auto"/>
        <w:bottom w:val="none" w:sz="0" w:space="0" w:color="auto"/>
        <w:right w:val="none" w:sz="0" w:space="0" w:color="auto"/>
      </w:divBdr>
    </w:div>
    <w:div w:id="976884780">
      <w:bodyDiv w:val="1"/>
      <w:marLeft w:val="0"/>
      <w:marRight w:val="0"/>
      <w:marTop w:val="0"/>
      <w:marBottom w:val="0"/>
      <w:divBdr>
        <w:top w:val="none" w:sz="0" w:space="0" w:color="auto"/>
        <w:left w:val="none" w:sz="0" w:space="0" w:color="auto"/>
        <w:bottom w:val="none" w:sz="0" w:space="0" w:color="auto"/>
        <w:right w:val="none" w:sz="0" w:space="0" w:color="auto"/>
      </w:divBdr>
    </w:div>
    <w:div w:id="977539220">
      <w:bodyDiv w:val="1"/>
      <w:marLeft w:val="0"/>
      <w:marRight w:val="0"/>
      <w:marTop w:val="0"/>
      <w:marBottom w:val="0"/>
      <w:divBdr>
        <w:top w:val="none" w:sz="0" w:space="0" w:color="auto"/>
        <w:left w:val="none" w:sz="0" w:space="0" w:color="auto"/>
        <w:bottom w:val="none" w:sz="0" w:space="0" w:color="auto"/>
        <w:right w:val="none" w:sz="0" w:space="0" w:color="auto"/>
      </w:divBdr>
    </w:div>
    <w:div w:id="977877450">
      <w:bodyDiv w:val="1"/>
      <w:marLeft w:val="0"/>
      <w:marRight w:val="0"/>
      <w:marTop w:val="0"/>
      <w:marBottom w:val="0"/>
      <w:divBdr>
        <w:top w:val="none" w:sz="0" w:space="0" w:color="auto"/>
        <w:left w:val="none" w:sz="0" w:space="0" w:color="auto"/>
        <w:bottom w:val="none" w:sz="0" w:space="0" w:color="auto"/>
        <w:right w:val="none" w:sz="0" w:space="0" w:color="auto"/>
      </w:divBdr>
    </w:div>
    <w:div w:id="977882982">
      <w:bodyDiv w:val="1"/>
      <w:marLeft w:val="0"/>
      <w:marRight w:val="0"/>
      <w:marTop w:val="0"/>
      <w:marBottom w:val="0"/>
      <w:divBdr>
        <w:top w:val="none" w:sz="0" w:space="0" w:color="auto"/>
        <w:left w:val="none" w:sz="0" w:space="0" w:color="auto"/>
        <w:bottom w:val="none" w:sz="0" w:space="0" w:color="auto"/>
        <w:right w:val="none" w:sz="0" w:space="0" w:color="auto"/>
      </w:divBdr>
    </w:div>
    <w:div w:id="978000250">
      <w:bodyDiv w:val="1"/>
      <w:marLeft w:val="0"/>
      <w:marRight w:val="0"/>
      <w:marTop w:val="0"/>
      <w:marBottom w:val="0"/>
      <w:divBdr>
        <w:top w:val="none" w:sz="0" w:space="0" w:color="auto"/>
        <w:left w:val="none" w:sz="0" w:space="0" w:color="auto"/>
        <w:bottom w:val="none" w:sz="0" w:space="0" w:color="auto"/>
        <w:right w:val="none" w:sz="0" w:space="0" w:color="auto"/>
      </w:divBdr>
    </w:div>
    <w:div w:id="978613342">
      <w:bodyDiv w:val="1"/>
      <w:marLeft w:val="0"/>
      <w:marRight w:val="0"/>
      <w:marTop w:val="0"/>
      <w:marBottom w:val="0"/>
      <w:divBdr>
        <w:top w:val="none" w:sz="0" w:space="0" w:color="auto"/>
        <w:left w:val="none" w:sz="0" w:space="0" w:color="auto"/>
        <w:bottom w:val="none" w:sz="0" w:space="0" w:color="auto"/>
        <w:right w:val="none" w:sz="0" w:space="0" w:color="auto"/>
      </w:divBdr>
    </w:div>
    <w:div w:id="979073713">
      <w:bodyDiv w:val="1"/>
      <w:marLeft w:val="0"/>
      <w:marRight w:val="0"/>
      <w:marTop w:val="0"/>
      <w:marBottom w:val="0"/>
      <w:divBdr>
        <w:top w:val="none" w:sz="0" w:space="0" w:color="auto"/>
        <w:left w:val="none" w:sz="0" w:space="0" w:color="auto"/>
        <w:bottom w:val="none" w:sz="0" w:space="0" w:color="auto"/>
        <w:right w:val="none" w:sz="0" w:space="0" w:color="auto"/>
      </w:divBdr>
    </w:div>
    <w:div w:id="979268139">
      <w:bodyDiv w:val="1"/>
      <w:marLeft w:val="0"/>
      <w:marRight w:val="0"/>
      <w:marTop w:val="0"/>
      <w:marBottom w:val="0"/>
      <w:divBdr>
        <w:top w:val="none" w:sz="0" w:space="0" w:color="auto"/>
        <w:left w:val="none" w:sz="0" w:space="0" w:color="auto"/>
        <w:bottom w:val="none" w:sz="0" w:space="0" w:color="auto"/>
        <w:right w:val="none" w:sz="0" w:space="0" w:color="auto"/>
      </w:divBdr>
    </w:div>
    <w:div w:id="979773040">
      <w:bodyDiv w:val="1"/>
      <w:marLeft w:val="0"/>
      <w:marRight w:val="0"/>
      <w:marTop w:val="0"/>
      <w:marBottom w:val="0"/>
      <w:divBdr>
        <w:top w:val="none" w:sz="0" w:space="0" w:color="auto"/>
        <w:left w:val="none" w:sz="0" w:space="0" w:color="auto"/>
        <w:bottom w:val="none" w:sz="0" w:space="0" w:color="auto"/>
        <w:right w:val="none" w:sz="0" w:space="0" w:color="auto"/>
      </w:divBdr>
    </w:div>
    <w:div w:id="979923106">
      <w:bodyDiv w:val="1"/>
      <w:marLeft w:val="0"/>
      <w:marRight w:val="0"/>
      <w:marTop w:val="0"/>
      <w:marBottom w:val="0"/>
      <w:divBdr>
        <w:top w:val="none" w:sz="0" w:space="0" w:color="auto"/>
        <w:left w:val="none" w:sz="0" w:space="0" w:color="auto"/>
        <w:bottom w:val="none" w:sz="0" w:space="0" w:color="auto"/>
        <w:right w:val="none" w:sz="0" w:space="0" w:color="auto"/>
      </w:divBdr>
    </w:div>
    <w:div w:id="979992014">
      <w:bodyDiv w:val="1"/>
      <w:marLeft w:val="0"/>
      <w:marRight w:val="0"/>
      <w:marTop w:val="0"/>
      <w:marBottom w:val="0"/>
      <w:divBdr>
        <w:top w:val="none" w:sz="0" w:space="0" w:color="auto"/>
        <w:left w:val="none" w:sz="0" w:space="0" w:color="auto"/>
        <w:bottom w:val="none" w:sz="0" w:space="0" w:color="auto"/>
        <w:right w:val="none" w:sz="0" w:space="0" w:color="auto"/>
      </w:divBdr>
    </w:div>
    <w:div w:id="980161442">
      <w:bodyDiv w:val="1"/>
      <w:marLeft w:val="0"/>
      <w:marRight w:val="0"/>
      <w:marTop w:val="0"/>
      <w:marBottom w:val="0"/>
      <w:divBdr>
        <w:top w:val="none" w:sz="0" w:space="0" w:color="auto"/>
        <w:left w:val="none" w:sz="0" w:space="0" w:color="auto"/>
        <w:bottom w:val="none" w:sz="0" w:space="0" w:color="auto"/>
        <w:right w:val="none" w:sz="0" w:space="0" w:color="auto"/>
      </w:divBdr>
    </w:div>
    <w:div w:id="980227129">
      <w:bodyDiv w:val="1"/>
      <w:marLeft w:val="0"/>
      <w:marRight w:val="0"/>
      <w:marTop w:val="0"/>
      <w:marBottom w:val="0"/>
      <w:divBdr>
        <w:top w:val="none" w:sz="0" w:space="0" w:color="auto"/>
        <w:left w:val="none" w:sz="0" w:space="0" w:color="auto"/>
        <w:bottom w:val="none" w:sz="0" w:space="0" w:color="auto"/>
        <w:right w:val="none" w:sz="0" w:space="0" w:color="auto"/>
      </w:divBdr>
    </w:div>
    <w:div w:id="980765671">
      <w:bodyDiv w:val="1"/>
      <w:marLeft w:val="0"/>
      <w:marRight w:val="0"/>
      <w:marTop w:val="0"/>
      <w:marBottom w:val="0"/>
      <w:divBdr>
        <w:top w:val="none" w:sz="0" w:space="0" w:color="auto"/>
        <w:left w:val="none" w:sz="0" w:space="0" w:color="auto"/>
        <w:bottom w:val="none" w:sz="0" w:space="0" w:color="auto"/>
        <w:right w:val="none" w:sz="0" w:space="0" w:color="auto"/>
      </w:divBdr>
    </w:div>
    <w:div w:id="980886702">
      <w:bodyDiv w:val="1"/>
      <w:marLeft w:val="0"/>
      <w:marRight w:val="0"/>
      <w:marTop w:val="0"/>
      <w:marBottom w:val="0"/>
      <w:divBdr>
        <w:top w:val="none" w:sz="0" w:space="0" w:color="auto"/>
        <w:left w:val="none" w:sz="0" w:space="0" w:color="auto"/>
        <w:bottom w:val="none" w:sz="0" w:space="0" w:color="auto"/>
        <w:right w:val="none" w:sz="0" w:space="0" w:color="auto"/>
      </w:divBdr>
    </w:div>
    <w:div w:id="981156180">
      <w:bodyDiv w:val="1"/>
      <w:marLeft w:val="0"/>
      <w:marRight w:val="0"/>
      <w:marTop w:val="0"/>
      <w:marBottom w:val="0"/>
      <w:divBdr>
        <w:top w:val="none" w:sz="0" w:space="0" w:color="auto"/>
        <w:left w:val="none" w:sz="0" w:space="0" w:color="auto"/>
        <w:bottom w:val="none" w:sz="0" w:space="0" w:color="auto"/>
        <w:right w:val="none" w:sz="0" w:space="0" w:color="auto"/>
      </w:divBdr>
    </w:div>
    <w:div w:id="981230750">
      <w:bodyDiv w:val="1"/>
      <w:marLeft w:val="0"/>
      <w:marRight w:val="0"/>
      <w:marTop w:val="0"/>
      <w:marBottom w:val="0"/>
      <w:divBdr>
        <w:top w:val="none" w:sz="0" w:space="0" w:color="auto"/>
        <w:left w:val="none" w:sz="0" w:space="0" w:color="auto"/>
        <w:bottom w:val="none" w:sz="0" w:space="0" w:color="auto"/>
        <w:right w:val="none" w:sz="0" w:space="0" w:color="auto"/>
      </w:divBdr>
    </w:div>
    <w:div w:id="981496619">
      <w:bodyDiv w:val="1"/>
      <w:marLeft w:val="0"/>
      <w:marRight w:val="0"/>
      <w:marTop w:val="0"/>
      <w:marBottom w:val="0"/>
      <w:divBdr>
        <w:top w:val="none" w:sz="0" w:space="0" w:color="auto"/>
        <w:left w:val="none" w:sz="0" w:space="0" w:color="auto"/>
        <w:bottom w:val="none" w:sz="0" w:space="0" w:color="auto"/>
        <w:right w:val="none" w:sz="0" w:space="0" w:color="auto"/>
      </w:divBdr>
    </w:div>
    <w:div w:id="981813854">
      <w:bodyDiv w:val="1"/>
      <w:marLeft w:val="0"/>
      <w:marRight w:val="0"/>
      <w:marTop w:val="0"/>
      <w:marBottom w:val="0"/>
      <w:divBdr>
        <w:top w:val="none" w:sz="0" w:space="0" w:color="auto"/>
        <w:left w:val="none" w:sz="0" w:space="0" w:color="auto"/>
        <w:bottom w:val="none" w:sz="0" w:space="0" w:color="auto"/>
        <w:right w:val="none" w:sz="0" w:space="0" w:color="auto"/>
      </w:divBdr>
    </w:div>
    <w:div w:id="982153714">
      <w:bodyDiv w:val="1"/>
      <w:marLeft w:val="0"/>
      <w:marRight w:val="0"/>
      <w:marTop w:val="0"/>
      <w:marBottom w:val="0"/>
      <w:divBdr>
        <w:top w:val="none" w:sz="0" w:space="0" w:color="auto"/>
        <w:left w:val="none" w:sz="0" w:space="0" w:color="auto"/>
        <w:bottom w:val="none" w:sz="0" w:space="0" w:color="auto"/>
        <w:right w:val="none" w:sz="0" w:space="0" w:color="auto"/>
      </w:divBdr>
    </w:div>
    <w:div w:id="982201992">
      <w:bodyDiv w:val="1"/>
      <w:marLeft w:val="0"/>
      <w:marRight w:val="0"/>
      <w:marTop w:val="0"/>
      <w:marBottom w:val="0"/>
      <w:divBdr>
        <w:top w:val="none" w:sz="0" w:space="0" w:color="auto"/>
        <w:left w:val="none" w:sz="0" w:space="0" w:color="auto"/>
        <w:bottom w:val="none" w:sz="0" w:space="0" w:color="auto"/>
        <w:right w:val="none" w:sz="0" w:space="0" w:color="auto"/>
      </w:divBdr>
    </w:div>
    <w:div w:id="982275471">
      <w:bodyDiv w:val="1"/>
      <w:marLeft w:val="0"/>
      <w:marRight w:val="0"/>
      <w:marTop w:val="0"/>
      <w:marBottom w:val="0"/>
      <w:divBdr>
        <w:top w:val="none" w:sz="0" w:space="0" w:color="auto"/>
        <w:left w:val="none" w:sz="0" w:space="0" w:color="auto"/>
        <w:bottom w:val="none" w:sz="0" w:space="0" w:color="auto"/>
        <w:right w:val="none" w:sz="0" w:space="0" w:color="auto"/>
      </w:divBdr>
    </w:div>
    <w:div w:id="982392925">
      <w:bodyDiv w:val="1"/>
      <w:marLeft w:val="0"/>
      <w:marRight w:val="0"/>
      <w:marTop w:val="0"/>
      <w:marBottom w:val="0"/>
      <w:divBdr>
        <w:top w:val="none" w:sz="0" w:space="0" w:color="auto"/>
        <w:left w:val="none" w:sz="0" w:space="0" w:color="auto"/>
        <w:bottom w:val="none" w:sz="0" w:space="0" w:color="auto"/>
        <w:right w:val="none" w:sz="0" w:space="0" w:color="auto"/>
      </w:divBdr>
    </w:div>
    <w:div w:id="982545222">
      <w:bodyDiv w:val="1"/>
      <w:marLeft w:val="0"/>
      <w:marRight w:val="0"/>
      <w:marTop w:val="0"/>
      <w:marBottom w:val="0"/>
      <w:divBdr>
        <w:top w:val="none" w:sz="0" w:space="0" w:color="auto"/>
        <w:left w:val="none" w:sz="0" w:space="0" w:color="auto"/>
        <w:bottom w:val="none" w:sz="0" w:space="0" w:color="auto"/>
        <w:right w:val="none" w:sz="0" w:space="0" w:color="auto"/>
      </w:divBdr>
    </w:div>
    <w:div w:id="982583201">
      <w:bodyDiv w:val="1"/>
      <w:marLeft w:val="0"/>
      <w:marRight w:val="0"/>
      <w:marTop w:val="0"/>
      <w:marBottom w:val="0"/>
      <w:divBdr>
        <w:top w:val="none" w:sz="0" w:space="0" w:color="auto"/>
        <w:left w:val="none" w:sz="0" w:space="0" w:color="auto"/>
        <w:bottom w:val="none" w:sz="0" w:space="0" w:color="auto"/>
        <w:right w:val="none" w:sz="0" w:space="0" w:color="auto"/>
      </w:divBdr>
    </w:div>
    <w:div w:id="982589323">
      <w:bodyDiv w:val="1"/>
      <w:marLeft w:val="0"/>
      <w:marRight w:val="0"/>
      <w:marTop w:val="0"/>
      <w:marBottom w:val="0"/>
      <w:divBdr>
        <w:top w:val="none" w:sz="0" w:space="0" w:color="auto"/>
        <w:left w:val="none" w:sz="0" w:space="0" w:color="auto"/>
        <w:bottom w:val="none" w:sz="0" w:space="0" w:color="auto"/>
        <w:right w:val="none" w:sz="0" w:space="0" w:color="auto"/>
      </w:divBdr>
    </w:div>
    <w:div w:id="982658899">
      <w:bodyDiv w:val="1"/>
      <w:marLeft w:val="0"/>
      <w:marRight w:val="0"/>
      <w:marTop w:val="0"/>
      <w:marBottom w:val="0"/>
      <w:divBdr>
        <w:top w:val="none" w:sz="0" w:space="0" w:color="auto"/>
        <w:left w:val="none" w:sz="0" w:space="0" w:color="auto"/>
        <w:bottom w:val="none" w:sz="0" w:space="0" w:color="auto"/>
        <w:right w:val="none" w:sz="0" w:space="0" w:color="auto"/>
      </w:divBdr>
    </w:div>
    <w:div w:id="982739260">
      <w:bodyDiv w:val="1"/>
      <w:marLeft w:val="0"/>
      <w:marRight w:val="0"/>
      <w:marTop w:val="0"/>
      <w:marBottom w:val="0"/>
      <w:divBdr>
        <w:top w:val="none" w:sz="0" w:space="0" w:color="auto"/>
        <w:left w:val="none" w:sz="0" w:space="0" w:color="auto"/>
        <w:bottom w:val="none" w:sz="0" w:space="0" w:color="auto"/>
        <w:right w:val="none" w:sz="0" w:space="0" w:color="auto"/>
      </w:divBdr>
    </w:div>
    <w:div w:id="983120919">
      <w:bodyDiv w:val="1"/>
      <w:marLeft w:val="0"/>
      <w:marRight w:val="0"/>
      <w:marTop w:val="0"/>
      <w:marBottom w:val="0"/>
      <w:divBdr>
        <w:top w:val="none" w:sz="0" w:space="0" w:color="auto"/>
        <w:left w:val="none" w:sz="0" w:space="0" w:color="auto"/>
        <w:bottom w:val="none" w:sz="0" w:space="0" w:color="auto"/>
        <w:right w:val="none" w:sz="0" w:space="0" w:color="auto"/>
      </w:divBdr>
    </w:div>
    <w:div w:id="983240876">
      <w:bodyDiv w:val="1"/>
      <w:marLeft w:val="0"/>
      <w:marRight w:val="0"/>
      <w:marTop w:val="0"/>
      <w:marBottom w:val="0"/>
      <w:divBdr>
        <w:top w:val="none" w:sz="0" w:space="0" w:color="auto"/>
        <w:left w:val="none" w:sz="0" w:space="0" w:color="auto"/>
        <w:bottom w:val="none" w:sz="0" w:space="0" w:color="auto"/>
        <w:right w:val="none" w:sz="0" w:space="0" w:color="auto"/>
      </w:divBdr>
    </w:div>
    <w:div w:id="983776330">
      <w:bodyDiv w:val="1"/>
      <w:marLeft w:val="0"/>
      <w:marRight w:val="0"/>
      <w:marTop w:val="0"/>
      <w:marBottom w:val="0"/>
      <w:divBdr>
        <w:top w:val="none" w:sz="0" w:space="0" w:color="auto"/>
        <w:left w:val="none" w:sz="0" w:space="0" w:color="auto"/>
        <w:bottom w:val="none" w:sz="0" w:space="0" w:color="auto"/>
        <w:right w:val="none" w:sz="0" w:space="0" w:color="auto"/>
      </w:divBdr>
    </w:div>
    <w:div w:id="983781782">
      <w:bodyDiv w:val="1"/>
      <w:marLeft w:val="0"/>
      <w:marRight w:val="0"/>
      <w:marTop w:val="0"/>
      <w:marBottom w:val="0"/>
      <w:divBdr>
        <w:top w:val="none" w:sz="0" w:space="0" w:color="auto"/>
        <w:left w:val="none" w:sz="0" w:space="0" w:color="auto"/>
        <w:bottom w:val="none" w:sz="0" w:space="0" w:color="auto"/>
        <w:right w:val="none" w:sz="0" w:space="0" w:color="auto"/>
      </w:divBdr>
    </w:div>
    <w:div w:id="983856755">
      <w:bodyDiv w:val="1"/>
      <w:marLeft w:val="0"/>
      <w:marRight w:val="0"/>
      <w:marTop w:val="0"/>
      <w:marBottom w:val="0"/>
      <w:divBdr>
        <w:top w:val="none" w:sz="0" w:space="0" w:color="auto"/>
        <w:left w:val="none" w:sz="0" w:space="0" w:color="auto"/>
        <w:bottom w:val="none" w:sz="0" w:space="0" w:color="auto"/>
        <w:right w:val="none" w:sz="0" w:space="0" w:color="auto"/>
      </w:divBdr>
    </w:div>
    <w:div w:id="983894218">
      <w:bodyDiv w:val="1"/>
      <w:marLeft w:val="0"/>
      <w:marRight w:val="0"/>
      <w:marTop w:val="0"/>
      <w:marBottom w:val="0"/>
      <w:divBdr>
        <w:top w:val="none" w:sz="0" w:space="0" w:color="auto"/>
        <w:left w:val="none" w:sz="0" w:space="0" w:color="auto"/>
        <w:bottom w:val="none" w:sz="0" w:space="0" w:color="auto"/>
        <w:right w:val="none" w:sz="0" w:space="0" w:color="auto"/>
      </w:divBdr>
    </w:div>
    <w:div w:id="984238906">
      <w:bodyDiv w:val="1"/>
      <w:marLeft w:val="0"/>
      <w:marRight w:val="0"/>
      <w:marTop w:val="0"/>
      <w:marBottom w:val="0"/>
      <w:divBdr>
        <w:top w:val="none" w:sz="0" w:space="0" w:color="auto"/>
        <w:left w:val="none" w:sz="0" w:space="0" w:color="auto"/>
        <w:bottom w:val="none" w:sz="0" w:space="0" w:color="auto"/>
        <w:right w:val="none" w:sz="0" w:space="0" w:color="auto"/>
      </w:divBdr>
    </w:div>
    <w:div w:id="984355076">
      <w:bodyDiv w:val="1"/>
      <w:marLeft w:val="0"/>
      <w:marRight w:val="0"/>
      <w:marTop w:val="0"/>
      <w:marBottom w:val="0"/>
      <w:divBdr>
        <w:top w:val="none" w:sz="0" w:space="0" w:color="auto"/>
        <w:left w:val="none" w:sz="0" w:space="0" w:color="auto"/>
        <w:bottom w:val="none" w:sz="0" w:space="0" w:color="auto"/>
        <w:right w:val="none" w:sz="0" w:space="0" w:color="auto"/>
      </w:divBdr>
    </w:div>
    <w:div w:id="984622702">
      <w:bodyDiv w:val="1"/>
      <w:marLeft w:val="0"/>
      <w:marRight w:val="0"/>
      <w:marTop w:val="0"/>
      <w:marBottom w:val="0"/>
      <w:divBdr>
        <w:top w:val="none" w:sz="0" w:space="0" w:color="auto"/>
        <w:left w:val="none" w:sz="0" w:space="0" w:color="auto"/>
        <w:bottom w:val="none" w:sz="0" w:space="0" w:color="auto"/>
        <w:right w:val="none" w:sz="0" w:space="0" w:color="auto"/>
      </w:divBdr>
    </w:div>
    <w:div w:id="984699771">
      <w:bodyDiv w:val="1"/>
      <w:marLeft w:val="0"/>
      <w:marRight w:val="0"/>
      <w:marTop w:val="0"/>
      <w:marBottom w:val="0"/>
      <w:divBdr>
        <w:top w:val="none" w:sz="0" w:space="0" w:color="auto"/>
        <w:left w:val="none" w:sz="0" w:space="0" w:color="auto"/>
        <w:bottom w:val="none" w:sz="0" w:space="0" w:color="auto"/>
        <w:right w:val="none" w:sz="0" w:space="0" w:color="auto"/>
      </w:divBdr>
    </w:div>
    <w:div w:id="984821316">
      <w:bodyDiv w:val="1"/>
      <w:marLeft w:val="0"/>
      <w:marRight w:val="0"/>
      <w:marTop w:val="0"/>
      <w:marBottom w:val="0"/>
      <w:divBdr>
        <w:top w:val="none" w:sz="0" w:space="0" w:color="auto"/>
        <w:left w:val="none" w:sz="0" w:space="0" w:color="auto"/>
        <w:bottom w:val="none" w:sz="0" w:space="0" w:color="auto"/>
        <w:right w:val="none" w:sz="0" w:space="0" w:color="auto"/>
      </w:divBdr>
    </w:div>
    <w:div w:id="985280196">
      <w:bodyDiv w:val="1"/>
      <w:marLeft w:val="0"/>
      <w:marRight w:val="0"/>
      <w:marTop w:val="0"/>
      <w:marBottom w:val="0"/>
      <w:divBdr>
        <w:top w:val="none" w:sz="0" w:space="0" w:color="auto"/>
        <w:left w:val="none" w:sz="0" w:space="0" w:color="auto"/>
        <w:bottom w:val="none" w:sz="0" w:space="0" w:color="auto"/>
        <w:right w:val="none" w:sz="0" w:space="0" w:color="auto"/>
      </w:divBdr>
    </w:div>
    <w:div w:id="985432027">
      <w:bodyDiv w:val="1"/>
      <w:marLeft w:val="0"/>
      <w:marRight w:val="0"/>
      <w:marTop w:val="0"/>
      <w:marBottom w:val="0"/>
      <w:divBdr>
        <w:top w:val="none" w:sz="0" w:space="0" w:color="auto"/>
        <w:left w:val="none" w:sz="0" w:space="0" w:color="auto"/>
        <w:bottom w:val="none" w:sz="0" w:space="0" w:color="auto"/>
        <w:right w:val="none" w:sz="0" w:space="0" w:color="auto"/>
      </w:divBdr>
    </w:div>
    <w:div w:id="985671534">
      <w:bodyDiv w:val="1"/>
      <w:marLeft w:val="0"/>
      <w:marRight w:val="0"/>
      <w:marTop w:val="0"/>
      <w:marBottom w:val="0"/>
      <w:divBdr>
        <w:top w:val="none" w:sz="0" w:space="0" w:color="auto"/>
        <w:left w:val="none" w:sz="0" w:space="0" w:color="auto"/>
        <w:bottom w:val="none" w:sz="0" w:space="0" w:color="auto"/>
        <w:right w:val="none" w:sz="0" w:space="0" w:color="auto"/>
      </w:divBdr>
    </w:div>
    <w:div w:id="985864088">
      <w:bodyDiv w:val="1"/>
      <w:marLeft w:val="0"/>
      <w:marRight w:val="0"/>
      <w:marTop w:val="0"/>
      <w:marBottom w:val="0"/>
      <w:divBdr>
        <w:top w:val="none" w:sz="0" w:space="0" w:color="auto"/>
        <w:left w:val="none" w:sz="0" w:space="0" w:color="auto"/>
        <w:bottom w:val="none" w:sz="0" w:space="0" w:color="auto"/>
        <w:right w:val="none" w:sz="0" w:space="0" w:color="auto"/>
      </w:divBdr>
    </w:div>
    <w:div w:id="986007817">
      <w:bodyDiv w:val="1"/>
      <w:marLeft w:val="0"/>
      <w:marRight w:val="0"/>
      <w:marTop w:val="0"/>
      <w:marBottom w:val="0"/>
      <w:divBdr>
        <w:top w:val="none" w:sz="0" w:space="0" w:color="auto"/>
        <w:left w:val="none" w:sz="0" w:space="0" w:color="auto"/>
        <w:bottom w:val="none" w:sz="0" w:space="0" w:color="auto"/>
        <w:right w:val="none" w:sz="0" w:space="0" w:color="auto"/>
      </w:divBdr>
    </w:div>
    <w:div w:id="986204461">
      <w:bodyDiv w:val="1"/>
      <w:marLeft w:val="0"/>
      <w:marRight w:val="0"/>
      <w:marTop w:val="0"/>
      <w:marBottom w:val="0"/>
      <w:divBdr>
        <w:top w:val="none" w:sz="0" w:space="0" w:color="auto"/>
        <w:left w:val="none" w:sz="0" w:space="0" w:color="auto"/>
        <w:bottom w:val="none" w:sz="0" w:space="0" w:color="auto"/>
        <w:right w:val="none" w:sz="0" w:space="0" w:color="auto"/>
      </w:divBdr>
    </w:div>
    <w:div w:id="986788667">
      <w:bodyDiv w:val="1"/>
      <w:marLeft w:val="0"/>
      <w:marRight w:val="0"/>
      <w:marTop w:val="0"/>
      <w:marBottom w:val="0"/>
      <w:divBdr>
        <w:top w:val="none" w:sz="0" w:space="0" w:color="auto"/>
        <w:left w:val="none" w:sz="0" w:space="0" w:color="auto"/>
        <w:bottom w:val="none" w:sz="0" w:space="0" w:color="auto"/>
        <w:right w:val="none" w:sz="0" w:space="0" w:color="auto"/>
      </w:divBdr>
    </w:div>
    <w:div w:id="987124013">
      <w:bodyDiv w:val="1"/>
      <w:marLeft w:val="0"/>
      <w:marRight w:val="0"/>
      <w:marTop w:val="0"/>
      <w:marBottom w:val="0"/>
      <w:divBdr>
        <w:top w:val="none" w:sz="0" w:space="0" w:color="auto"/>
        <w:left w:val="none" w:sz="0" w:space="0" w:color="auto"/>
        <w:bottom w:val="none" w:sz="0" w:space="0" w:color="auto"/>
        <w:right w:val="none" w:sz="0" w:space="0" w:color="auto"/>
      </w:divBdr>
    </w:div>
    <w:div w:id="987324388">
      <w:bodyDiv w:val="1"/>
      <w:marLeft w:val="0"/>
      <w:marRight w:val="0"/>
      <w:marTop w:val="0"/>
      <w:marBottom w:val="0"/>
      <w:divBdr>
        <w:top w:val="none" w:sz="0" w:space="0" w:color="auto"/>
        <w:left w:val="none" w:sz="0" w:space="0" w:color="auto"/>
        <w:bottom w:val="none" w:sz="0" w:space="0" w:color="auto"/>
        <w:right w:val="none" w:sz="0" w:space="0" w:color="auto"/>
      </w:divBdr>
    </w:div>
    <w:div w:id="987636790">
      <w:bodyDiv w:val="1"/>
      <w:marLeft w:val="0"/>
      <w:marRight w:val="0"/>
      <w:marTop w:val="0"/>
      <w:marBottom w:val="0"/>
      <w:divBdr>
        <w:top w:val="none" w:sz="0" w:space="0" w:color="auto"/>
        <w:left w:val="none" w:sz="0" w:space="0" w:color="auto"/>
        <w:bottom w:val="none" w:sz="0" w:space="0" w:color="auto"/>
        <w:right w:val="none" w:sz="0" w:space="0" w:color="auto"/>
      </w:divBdr>
    </w:div>
    <w:div w:id="987825916">
      <w:bodyDiv w:val="1"/>
      <w:marLeft w:val="0"/>
      <w:marRight w:val="0"/>
      <w:marTop w:val="0"/>
      <w:marBottom w:val="0"/>
      <w:divBdr>
        <w:top w:val="none" w:sz="0" w:space="0" w:color="auto"/>
        <w:left w:val="none" w:sz="0" w:space="0" w:color="auto"/>
        <w:bottom w:val="none" w:sz="0" w:space="0" w:color="auto"/>
        <w:right w:val="none" w:sz="0" w:space="0" w:color="auto"/>
      </w:divBdr>
    </w:div>
    <w:div w:id="987855158">
      <w:bodyDiv w:val="1"/>
      <w:marLeft w:val="0"/>
      <w:marRight w:val="0"/>
      <w:marTop w:val="0"/>
      <w:marBottom w:val="0"/>
      <w:divBdr>
        <w:top w:val="none" w:sz="0" w:space="0" w:color="auto"/>
        <w:left w:val="none" w:sz="0" w:space="0" w:color="auto"/>
        <w:bottom w:val="none" w:sz="0" w:space="0" w:color="auto"/>
        <w:right w:val="none" w:sz="0" w:space="0" w:color="auto"/>
      </w:divBdr>
    </w:div>
    <w:div w:id="988168431">
      <w:bodyDiv w:val="1"/>
      <w:marLeft w:val="0"/>
      <w:marRight w:val="0"/>
      <w:marTop w:val="0"/>
      <w:marBottom w:val="0"/>
      <w:divBdr>
        <w:top w:val="none" w:sz="0" w:space="0" w:color="auto"/>
        <w:left w:val="none" w:sz="0" w:space="0" w:color="auto"/>
        <w:bottom w:val="none" w:sz="0" w:space="0" w:color="auto"/>
        <w:right w:val="none" w:sz="0" w:space="0" w:color="auto"/>
      </w:divBdr>
    </w:div>
    <w:div w:id="988443586">
      <w:bodyDiv w:val="1"/>
      <w:marLeft w:val="0"/>
      <w:marRight w:val="0"/>
      <w:marTop w:val="0"/>
      <w:marBottom w:val="0"/>
      <w:divBdr>
        <w:top w:val="none" w:sz="0" w:space="0" w:color="auto"/>
        <w:left w:val="none" w:sz="0" w:space="0" w:color="auto"/>
        <w:bottom w:val="none" w:sz="0" w:space="0" w:color="auto"/>
        <w:right w:val="none" w:sz="0" w:space="0" w:color="auto"/>
      </w:divBdr>
    </w:div>
    <w:div w:id="988942091">
      <w:bodyDiv w:val="1"/>
      <w:marLeft w:val="0"/>
      <w:marRight w:val="0"/>
      <w:marTop w:val="0"/>
      <w:marBottom w:val="0"/>
      <w:divBdr>
        <w:top w:val="none" w:sz="0" w:space="0" w:color="auto"/>
        <w:left w:val="none" w:sz="0" w:space="0" w:color="auto"/>
        <w:bottom w:val="none" w:sz="0" w:space="0" w:color="auto"/>
        <w:right w:val="none" w:sz="0" w:space="0" w:color="auto"/>
      </w:divBdr>
    </w:div>
    <w:div w:id="989021735">
      <w:bodyDiv w:val="1"/>
      <w:marLeft w:val="0"/>
      <w:marRight w:val="0"/>
      <w:marTop w:val="0"/>
      <w:marBottom w:val="0"/>
      <w:divBdr>
        <w:top w:val="none" w:sz="0" w:space="0" w:color="auto"/>
        <w:left w:val="none" w:sz="0" w:space="0" w:color="auto"/>
        <w:bottom w:val="none" w:sz="0" w:space="0" w:color="auto"/>
        <w:right w:val="none" w:sz="0" w:space="0" w:color="auto"/>
      </w:divBdr>
    </w:div>
    <w:div w:id="989210957">
      <w:bodyDiv w:val="1"/>
      <w:marLeft w:val="0"/>
      <w:marRight w:val="0"/>
      <w:marTop w:val="0"/>
      <w:marBottom w:val="0"/>
      <w:divBdr>
        <w:top w:val="none" w:sz="0" w:space="0" w:color="auto"/>
        <w:left w:val="none" w:sz="0" w:space="0" w:color="auto"/>
        <w:bottom w:val="none" w:sz="0" w:space="0" w:color="auto"/>
        <w:right w:val="none" w:sz="0" w:space="0" w:color="auto"/>
      </w:divBdr>
    </w:div>
    <w:div w:id="989216926">
      <w:bodyDiv w:val="1"/>
      <w:marLeft w:val="0"/>
      <w:marRight w:val="0"/>
      <w:marTop w:val="0"/>
      <w:marBottom w:val="0"/>
      <w:divBdr>
        <w:top w:val="none" w:sz="0" w:space="0" w:color="auto"/>
        <w:left w:val="none" w:sz="0" w:space="0" w:color="auto"/>
        <w:bottom w:val="none" w:sz="0" w:space="0" w:color="auto"/>
        <w:right w:val="none" w:sz="0" w:space="0" w:color="auto"/>
      </w:divBdr>
    </w:div>
    <w:div w:id="989404254">
      <w:bodyDiv w:val="1"/>
      <w:marLeft w:val="0"/>
      <w:marRight w:val="0"/>
      <w:marTop w:val="0"/>
      <w:marBottom w:val="0"/>
      <w:divBdr>
        <w:top w:val="none" w:sz="0" w:space="0" w:color="auto"/>
        <w:left w:val="none" w:sz="0" w:space="0" w:color="auto"/>
        <w:bottom w:val="none" w:sz="0" w:space="0" w:color="auto"/>
        <w:right w:val="none" w:sz="0" w:space="0" w:color="auto"/>
      </w:divBdr>
    </w:div>
    <w:div w:id="989480581">
      <w:bodyDiv w:val="1"/>
      <w:marLeft w:val="0"/>
      <w:marRight w:val="0"/>
      <w:marTop w:val="0"/>
      <w:marBottom w:val="0"/>
      <w:divBdr>
        <w:top w:val="none" w:sz="0" w:space="0" w:color="auto"/>
        <w:left w:val="none" w:sz="0" w:space="0" w:color="auto"/>
        <w:bottom w:val="none" w:sz="0" w:space="0" w:color="auto"/>
        <w:right w:val="none" w:sz="0" w:space="0" w:color="auto"/>
      </w:divBdr>
    </w:div>
    <w:div w:id="989602999">
      <w:bodyDiv w:val="1"/>
      <w:marLeft w:val="0"/>
      <w:marRight w:val="0"/>
      <w:marTop w:val="0"/>
      <w:marBottom w:val="0"/>
      <w:divBdr>
        <w:top w:val="none" w:sz="0" w:space="0" w:color="auto"/>
        <w:left w:val="none" w:sz="0" w:space="0" w:color="auto"/>
        <w:bottom w:val="none" w:sz="0" w:space="0" w:color="auto"/>
        <w:right w:val="none" w:sz="0" w:space="0" w:color="auto"/>
      </w:divBdr>
    </w:div>
    <w:div w:id="989670753">
      <w:bodyDiv w:val="1"/>
      <w:marLeft w:val="0"/>
      <w:marRight w:val="0"/>
      <w:marTop w:val="0"/>
      <w:marBottom w:val="0"/>
      <w:divBdr>
        <w:top w:val="none" w:sz="0" w:space="0" w:color="auto"/>
        <w:left w:val="none" w:sz="0" w:space="0" w:color="auto"/>
        <w:bottom w:val="none" w:sz="0" w:space="0" w:color="auto"/>
        <w:right w:val="none" w:sz="0" w:space="0" w:color="auto"/>
      </w:divBdr>
    </w:div>
    <w:div w:id="989791312">
      <w:bodyDiv w:val="1"/>
      <w:marLeft w:val="0"/>
      <w:marRight w:val="0"/>
      <w:marTop w:val="0"/>
      <w:marBottom w:val="0"/>
      <w:divBdr>
        <w:top w:val="none" w:sz="0" w:space="0" w:color="auto"/>
        <w:left w:val="none" w:sz="0" w:space="0" w:color="auto"/>
        <w:bottom w:val="none" w:sz="0" w:space="0" w:color="auto"/>
        <w:right w:val="none" w:sz="0" w:space="0" w:color="auto"/>
      </w:divBdr>
    </w:div>
    <w:div w:id="990061770">
      <w:bodyDiv w:val="1"/>
      <w:marLeft w:val="0"/>
      <w:marRight w:val="0"/>
      <w:marTop w:val="0"/>
      <w:marBottom w:val="0"/>
      <w:divBdr>
        <w:top w:val="none" w:sz="0" w:space="0" w:color="auto"/>
        <w:left w:val="none" w:sz="0" w:space="0" w:color="auto"/>
        <w:bottom w:val="none" w:sz="0" w:space="0" w:color="auto"/>
        <w:right w:val="none" w:sz="0" w:space="0" w:color="auto"/>
      </w:divBdr>
    </w:div>
    <w:div w:id="990251547">
      <w:bodyDiv w:val="1"/>
      <w:marLeft w:val="0"/>
      <w:marRight w:val="0"/>
      <w:marTop w:val="0"/>
      <w:marBottom w:val="0"/>
      <w:divBdr>
        <w:top w:val="none" w:sz="0" w:space="0" w:color="auto"/>
        <w:left w:val="none" w:sz="0" w:space="0" w:color="auto"/>
        <w:bottom w:val="none" w:sz="0" w:space="0" w:color="auto"/>
        <w:right w:val="none" w:sz="0" w:space="0" w:color="auto"/>
      </w:divBdr>
    </w:div>
    <w:div w:id="990525434">
      <w:bodyDiv w:val="1"/>
      <w:marLeft w:val="0"/>
      <w:marRight w:val="0"/>
      <w:marTop w:val="0"/>
      <w:marBottom w:val="0"/>
      <w:divBdr>
        <w:top w:val="none" w:sz="0" w:space="0" w:color="auto"/>
        <w:left w:val="none" w:sz="0" w:space="0" w:color="auto"/>
        <w:bottom w:val="none" w:sz="0" w:space="0" w:color="auto"/>
        <w:right w:val="none" w:sz="0" w:space="0" w:color="auto"/>
      </w:divBdr>
    </w:div>
    <w:div w:id="990790078">
      <w:bodyDiv w:val="1"/>
      <w:marLeft w:val="0"/>
      <w:marRight w:val="0"/>
      <w:marTop w:val="0"/>
      <w:marBottom w:val="0"/>
      <w:divBdr>
        <w:top w:val="none" w:sz="0" w:space="0" w:color="auto"/>
        <w:left w:val="none" w:sz="0" w:space="0" w:color="auto"/>
        <w:bottom w:val="none" w:sz="0" w:space="0" w:color="auto"/>
        <w:right w:val="none" w:sz="0" w:space="0" w:color="auto"/>
      </w:divBdr>
    </w:div>
    <w:div w:id="990863234">
      <w:bodyDiv w:val="1"/>
      <w:marLeft w:val="0"/>
      <w:marRight w:val="0"/>
      <w:marTop w:val="0"/>
      <w:marBottom w:val="0"/>
      <w:divBdr>
        <w:top w:val="none" w:sz="0" w:space="0" w:color="auto"/>
        <w:left w:val="none" w:sz="0" w:space="0" w:color="auto"/>
        <w:bottom w:val="none" w:sz="0" w:space="0" w:color="auto"/>
        <w:right w:val="none" w:sz="0" w:space="0" w:color="auto"/>
      </w:divBdr>
    </w:div>
    <w:div w:id="990870981">
      <w:bodyDiv w:val="1"/>
      <w:marLeft w:val="0"/>
      <w:marRight w:val="0"/>
      <w:marTop w:val="0"/>
      <w:marBottom w:val="0"/>
      <w:divBdr>
        <w:top w:val="none" w:sz="0" w:space="0" w:color="auto"/>
        <w:left w:val="none" w:sz="0" w:space="0" w:color="auto"/>
        <w:bottom w:val="none" w:sz="0" w:space="0" w:color="auto"/>
        <w:right w:val="none" w:sz="0" w:space="0" w:color="auto"/>
      </w:divBdr>
    </w:div>
    <w:div w:id="990909269">
      <w:bodyDiv w:val="1"/>
      <w:marLeft w:val="0"/>
      <w:marRight w:val="0"/>
      <w:marTop w:val="0"/>
      <w:marBottom w:val="0"/>
      <w:divBdr>
        <w:top w:val="none" w:sz="0" w:space="0" w:color="auto"/>
        <w:left w:val="none" w:sz="0" w:space="0" w:color="auto"/>
        <w:bottom w:val="none" w:sz="0" w:space="0" w:color="auto"/>
        <w:right w:val="none" w:sz="0" w:space="0" w:color="auto"/>
      </w:divBdr>
    </w:div>
    <w:div w:id="991636828">
      <w:bodyDiv w:val="1"/>
      <w:marLeft w:val="0"/>
      <w:marRight w:val="0"/>
      <w:marTop w:val="0"/>
      <w:marBottom w:val="0"/>
      <w:divBdr>
        <w:top w:val="none" w:sz="0" w:space="0" w:color="auto"/>
        <w:left w:val="none" w:sz="0" w:space="0" w:color="auto"/>
        <w:bottom w:val="none" w:sz="0" w:space="0" w:color="auto"/>
        <w:right w:val="none" w:sz="0" w:space="0" w:color="auto"/>
      </w:divBdr>
    </w:div>
    <w:div w:id="991720330">
      <w:bodyDiv w:val="1"/>
      <w:marLeft w:val="0"/>
      <w:marRight w:val="0"/>
      <w:marTop w:val="0"/>
      <w:marBottom w:val="0"/>
      <w:divBdr>
        <w:top w:val="none" w:sz="0" w:space="0" w:color="auto"/>
        <w:left w:val="none" w:sz="0" w:space="0" w:color="auto"/>
        <w:bottom w:val="none" w:sz="0" w:space="0" w:color="auto"/>
        <w:right w:val="none" w:sz="0" w:space="0" w:color="auto"/>
      </w:divBdr>
    </w:div>
    <w:div w:id="991757666">
      <w:bodyDiv w:val="1"/>
      <w:marLeft w:val="0"/>
      <w:marRight w:val="0"/>
      <w:marTop w:val="0"/>
      <w:marBottom w:val="0"/>
      <w:divBdr>
        <w:top w:val="none" w:sz="0" w:space="0" w:color="auto"/>
        <w:left w:val="none" w:sz="0" w:space="0" w:color="auto"/>
        <w:bottom w:val="none" w:sz="0" w:space="0" w:color="auto"/>
        <w:right w:val="none" w:sz="0" w:space="0" w:color="auto"/>
      </w:divBdr>
    </w:div>
    <w:div w:id="992023545">
      <w:bodyDiv w:val="1"/>
      <w:marLeft w:val="0"/>
      <w:marRight w:val="0"/>
      <w:marTop w:val="0"/>
      <w:marBottom w:val="0"/>
      <w:divBdr>
        <w:top w:val="none" w:sz="0" w:space="0" w:color="auto"/>
        <w:left w:val="none" w:sz="0" w:space="0" w:color="auto"/>
        <w:bottom w:val="none" w:sz="0" w:space="0" w:color="auto"/>
        <w:right w:val="none" w:sz="0" w:space="0" w:color="auto"/>
      </w:divBdr>
    </w:div>
    <w:div w:id="992101346">
      <w:bodyDiv w:val="1"/>
      <w:marLeft w:val="0"/>
      <w:marRight w:val="0"/>
      <w:marTop w:val="0"/>
      <w:marBottom w:val="0"/>
      <w:divBdr>
        <w:top w:val="none" w:sz="0" w:space="0" w:color="auto"/>
        <w:left w:val="none" w:sz="0" w:space="0" w:color="auto"/>
        <w:bottom w:val="none" w:sz="0" w:space="0" w:color="auto"/>
        <w:right w:val="none" w:sz="0" w:space="0" w:color="auto"/>
      </w:divBdr>
    </w:div>
    <w:div w:id="992224403">
      <w:bodyDiv w:val="1"/>
      <w:marLeft w:val="0"/>
      <w:marRight w:val="0"/>
      <w:marTop w:val="0"/>
      <w:marBottom w:val="0"/>
      <w:divBdr>
        <w:top w:val="none" w:sz="0" w:space="0" w:color="auto"/>
        <w:left w:val="none" w:sz="0" w:space="0" w:color="auto"/>
        <w:bottom w:val="none" w:sz="0" w:space="0" w:color="auto"/>
        <w:right w:val="none" w:sz="0" w:space="0" w:color="auto"/>
      </w:divBdr>
    </w:div>
    <w:div w:id="992493261">
      <w:bodyDiv w:val="1"/>
      <w:marLeft w:val="0"/>
      <w:marRight w:val="0"/>
      <w:marTop w:val="0"/>
      <w:marBottom w:val="0"/>
      <w:divBdr>
        <w:top w:val="none" w:sz="0" w:space="0" w:color="auto"/>
        <w:left w:val="none" w:sz="0" w:space="0" w:color="auto"/>
        <w:bottom w:val="none" w:sz="0" w:space="0" w:color="auto"/>
        <w:right w:val="none" w:sz="0" w:space="0" w:color="auto"/>
      </w:divBdr>
    </w:div>
    <w:div w:id="993142360">
      <w:bodyDiv w:val="1"/>
      <w:marLeft w:val="0"/>
      <w:marRight w:val="0"/>
      <w:marTop w:val="0"/>
      <w:marBottom w:val="0"/>
      <w:divBdr>
        <w:top w:val="none" w:sz="0" w:space="0" w:color="auto"/>
        <w:left w:val="none" w:sz="0" w:space="0" w:color="auto"/>
        <w:bottom w:val="none" w:sz="0" w:space="0" w:color="auto"/>
        <w:right w:val="none" w:sz="0" w:space="0" w:color="auto"/>
      </w:divBdr>
    </w:div>
    <w:div w:id="993224019">
      <w:bodyDiv w:val="1"/>
      <w:marLeft w:val="0"/>
      <w:marRight w:val="0"/>
      <w:marTop w:val="0"/>
      <w:marBottom w:val="0"/>
      <w:divBdr>
        <w:top w:val="none" w:sz="0" w:space="0" w:color="auto"/>
        <w:left w:val="none" w:sz="0" w:space="0" w:color="auto"/>
        <w:bottom w:val="none" w:sz="0" w:space="0" w:color="auto"/>
        <w:right w:val="none" w:sz="0" w:space="0" w:color="auto"/>
      </w:divBdr>
    </w:div>
    <w:div w:id="993529644">
      <w:bodyDiv w:val="1"/>
      <w:marLeft w:val="0"/>
      <w:marRight w:val="0"/>
      <w:marTop w:val="0"/>
      <w:marBottom w:val="0"/>
      <w:divBdr>
        <w:top w:val="none" w:sz="0" w:space="0" w:color="auto"/>
        <w:left w:val="none" w:sz="0" w:space="0" w:color="auto"/>
        <w:bottom w:val="none" w:sz="0" w:space="0" w:color="auto"/>
        <w:right w:val="none" w:sz="0" w:space="0" w:color="auto"/>
      </w:divBdr>
    </w:div>
    <w:div w:id="993531611">
      <w:bodyDiv w:val="1"/>
      <w:marLeft w:val="0"/>
      <w:marRight w:val="0"/>
      <w:marTop w:val="0"/>
      <w:marBottom w:val="0"/>
      <w:divBdr>
        <w:top w:val="none" w:sz="0" w:space="0" w:color="auto"/>
        <w:left w:val="none" w:sz="0" w:space="0" w:color="auto"/>
        <w:bottom w:val="none" w:sz="0" w:space="0" w:color="auto"/>
        <w:right w:val="none" w:sz="0" w:space="0" w:color="auto"/>
      </w:divBdr>
    </w:div>
    <w:div w:id="993728750">
      <w:bodyDiv w:val="1"/>
      <w:marLeft w:val="0"/>
      <w:marRight w:val="0"/>
      <w:marTop w:val="0"/>
      <w:marBottom w:val="0"/>
      <w:divBdr>
        <w:top w:val="none" w:sz="0" w:space="0" w:color="auto"/>
        <w:left w:val="none" w:sz="0" w:space="0" w:color="auto"/>
        <w:bottom w:val="none" w:sz="0" w:space="0" w:color="auto"/>
        <w:right w:val="none" w:sz="0" w:space="0" w:color="auto"/>
      </w:divBdr>
    </w:div>
    <w:div w:id="993951353">
      <w:bodyDiv w:val="1"/>
      <w:marLeft w:val="0"/>
      <w:marRight w:val="0"/>
      <w:marTop w:val="0"/>
      <w:marBottom w:val="0"/>
      <w:divBdr>
        <w:top w:val="none" w:sz="0" w:space="0" w:color="auto"/>
        <w:left w:val="none" w:sz="0" w:space="0" w:color="auto"/>
        <w:bottom w:val="none" w:sz="0" w:space="0" w:color="auto"/>
        <w:right w:val="none" w:sz="0" w:space="0" w:color="auto"/>
      </w:divBdr>
    </w:div>
    <w:div w:id="994064758">
      <w:bodyDiv w:val="1"/>
      <w:marLeft w:val="0"/>
      <w:marRight w:val="0"/>
      <w:marTop w:val="0"/>
      <w:marBottom w:val="0"/>
      <w:divBdr>
        <w:top w:val="none" w:sz="0" w:space="0" w:color="auto"/>
        <w:left w:val="none" w:sz="0" w:space="0" w:color="auto"/>
        <w:bottom w:val="none" w:sz="0" w:space="0" w:color="auto"/>
        <w:right w:val="none" w:sz="0" w:space="0" w:color="auto"/>
      </w:divBdr>
    </w:div>
    <w:div w:id="994140900">
      <w:bodyDiv w:val="1"/>
      <w:marLeft w:val="0"/>
      <w:marRight w:val="0"/>
      <w:marTop w:val="0"/>
      <w:marBottom w:val="0"/>
      <w:divBdr>
        <w:top w:val="none" w:sz="0" w:space="0" w:color="auto"/>
        <w:left w:val="none" w:sz="0" w:space="0" w:color="auto"/>
        <w:bottom w:val="none" w:sz="0" w:space="0" w:color="auto"/>
        <w:right w:val="none" w:sz="0" w:space="0" w:color="auto"/>
      </w:divBdr>
    </w:div>
    <w:div w:id="994183123">
      <w:bodyDiv w:val="1"/>
      <w:marLeft w:val="0"/>
      <w:marRight w:val="0"/>
      <w:marTop w:val="0"/>
      <w:marBottom w:val="0"/>
      <w:divBdr>
        <w:top w:val="none" w:sz="0" w:space="0" w:color="auto"/>
        <w:left w:val="none" w:sz="0" w:space="0" w:color="auto"/>
        <w:bottom w:val="none" w:sz="0" w:space="0" w:color="auto"/>
        <w:right w:val="none" w:sz="0" w:space="0" w:color="auto"/>
      </w:divBdr>
    </w:div>
    <w:div w:id="994452664">
      <w:bodyDiv w:val="1"/>
      <w:marLeft w:val="0"/>
      <w:marRight w:val="0"/>
      <w:marTop w:val="0"/>
      <w:marBottom w:val="0"/>
      <w:divBdr>
        <w:top w:val="none" w:sz="0" w:space="0" w:color="auto"/>
        <w:left w:val="none" w:sz="0" w:space="0" w:color="auto"/>
        <w:bottom w:val="none" w:sz="0" w:space="0" w:color="auto"/>
        <w:right w:val="none" w:sz="0" w:space="0" w:color="auto"/>
      </w:divBdr>
    </w:div>
    <w:div w:id="994646225">
      <w:bodyDiv w:val="1"/>
      <w:marLeft w:val="0"/>
      <w:marRight w:val="0"/>
      <w:marTop w:val="0"/>
      <w:marBottom w:val="0"/>
      <w:divBdr>
        <w:top w:val="none" w:sz="0" w:space="0" w:color="auto"/>
        <w:left w:val="none" w:sz="0" w:space="0" w:color="auto"/>
        <w:bottom w:val="none" w:sz="0" w:space="0" w:color="auto"/>
        <w:right w:val="none" w:sz="0" w:space="0" w:color="auto"/>
      </w:divBdr>
    </w:div>
    <w:div w:id="994796053">
      <w:bodyDiv w:val="1"/>
      <w:marLeft w:val="0"/>
      <w:marRight w:val="0"/>
      <w:marTop w:val="0"/>
      <w:marBottom w:val="0"/>
      <w:divBdr>
        <w:top w:val="none" w:sz="0" w:space="0" w:color="auto"/>
        <w:left w:val="none" w:sz="0" w:space="0" w:color="auto"/>
        <w:bottom w:val="none" w:sz="0" w:space="0" w:color="auto"/>
        <w:right w:val="none" w:sz="0" w:space="0" w:color="auto"/>
      </w:divBdr>
    </w:div>
    <w:div w:id="995381052">
      <w:bodyDiv w:val="1"/>
      <w:marLeft w:val="0"/>
      <w:marRight w:val="0"/>
      <w:marTop w:val="0"/>
      <w:marBottom w:val="0"/>
      <w:divBdr>
        <w:top w:val="none" w:sz="0" w:space="0" w:color="auto"/>
        <w:left w:val="none" w:sz="0" w:space="0" w:color="auto"/>
        <w:bottom w:val="none" w:sz="0" w:space="0" w:color="auto"/>
        <w:right w:val="none" w:sz="0" w:space="0" w:color="auto"/>
      </w:divBdr>
    </w:div>
    <w:div w:id="995456395">
      <w:bodyDiv w:val="1"/>
      <w:marLeft w:val="0"/>
      <w:marRight w:val="0"/>
      <w:marTop w:val="0"/>
      <w:marBottom w:val="0"/>
      <w:divBdr>
        <w:top w:val="none" w:sz="0" w:space="0" w:color="auto"/>
        <w:left w:val="none" w:sz="0" w:space="0" w:color="auto"/>
        <w:bottom w:val="none" w:sz="0" w:space="0" w:color="auto"/>
        <w:right w:val="none" w:sz="0" w:space="0" w:color="auto"/>
      </w:divBdr>
    </w:div>
    <w:div w:id="995767603">
      <w:bodyDiv w:val="1"/>
      <w:marLeft w:val="0"/>
      <w:marRight w:val="0"/>
      <w:marTop w:val="0"/>
      <w:marBottom w:val="0"/>
      <w:divBdr>
        <w:top w:val="none" w:sz="0" w:space="0" w:color="auto"/>
        <w:left w:val="none" w:sz="0" w:space="0" w:color="auto"/>
        <w:bottom w:val="none" w:sz="0" w:space="0" w:color="auto"/>
        <w:right w:val="none" w:sz="0" w:space="0" w:color="auto"/>
      </w:divBdr>
    </w:div>
    <w:div w:id="995839135">
      <w:bodyDiv w:val="1"/>
      <w:marLeft w:val="0"/>
      <w:marRight w:val="0"/>
      <w:marTop w:val="0"/>
      <w:marBottom w:val="0"/>
      <w:divBdr>
        <w:top w:val="none" w:sz="0" w:space="0" w:color="auto"/>
        <w:left w:val="none" w:sz="0" w:space="0" w:color="auto"/>
        <w:bottom w:val="none" w:sz="0" w:space="0" w:color="auto"/>
        <w:right w:val="none" w:sz="0" w:space="0" w:color="auto"/>
      </w:divBdr>
    </w:div>
    <w:div w:id="995954079">
      <w:bodyDiv w:val="1"/>
      <w:marLeft w:val="0"/>
      <w:marRight w:val="0"/>
      <w:marTop w:val="0"/>
      <w:marBottom w:val="0"/>
      <w:divBdr>
        <w:top w:val="none" w:sz="0" w:space="0" w:color="auto"/>
        <w:left w:val="none" w:sz="0" w:space="0" w:color="auto"/>
        <w:bottom w:val="none" w:sz="0" w:space="0" w:color="auto"/>
        <w:right w:val="none" w:sz="0" w:space="0" w:color="auto"/>
      </w:divBdr>
    </w:div>
    <w:div w:id="996034479">
      <w:bodyDiv w:val="1"/>
      <w:marLeft w:val="0"/>
      <w:marRight w:val="0"/>
      <w:marTop w:val="0"/>
      <w:marBottom w:val="0"/>
      <w:divBdr>
        <w:top w:val="none" w:sz="0" w:space="0" w:color="auto"/>
        <w:left w:val="none" w:sz="0" w:space="0" w:color="auto"/>
        <w:bottom w:val="none" w:sz="0" w:space="0" w:color="auto"/>
        <w:right w:val="none" w:sz="0" w:space="0" w:color="auto"/>
      </w:divBdr>
    </w:div>
    <w:div w:id="996036850">
      <w:bodyDiv w:val="1"/>
      <w:marLeft w:val="0"/>
      <w:marRight w:val="0"/>
      <w:marTop w:val="0"/>
      <w:marBottom w:val="0"/>
      <w:divBdr>
        <w:top w:val="none" w:sz="0" w:space="0" w:color="auto"/>
        <w:left w:val="none" w:sz="0" w:space="0" w:color="auto"/>
        <w:bottom w:val="none" w:sz="0" w:space="0" w:color="auto"/>
        <w:right w:val="none" w:sz="0" w:space="0" w:color="auto"/>
      </w:divBdr>
    </w:div>
    <w:div w:id="996105334">
      <w:bodyDiv w:val="1"/>
      <w:marLeft w:val="0"/>
      <w:marRight w:val="0"/>
      <w:marTop w:val="0"/>
      <w:marBottom w:val="0"/>
      <w:divBdr>
        <w:top w:val="none" w:sz="0" w:space="0" w:color="auto"/>
        <w:left w:val="none" w:sz="0" w:space="0" w:color="auto"/>
        <w:bottom w:val="none" w:sz="0" w:space="0" w:color="auto"/>
        <w:right w:val="none" w:sz="0" w:space="0" w:color="auto"/>
      </w:divBdr>
    </w:div>
    <w:div w:id="996148642">
      <w:bodyDiv w:val="1"/>
      <w:marLeft w:val="0"/>
      <w:marRight w:val="0"/>
      <w:marTop w:val="0"/>
      <w:marBottom w:val="0"/>
      <w:divBdr>
        <w:top w:val="none" w:sz="0" w:space="0" w:color="auto"/>
        <w:left w:val="none" w:sz="0" w:space="0" w:color="auto"/>
        <w:bottom w:val="none" w:sz="0" w:space="0" w:color="auto"/>
        <w:right w:val="none" w:sz="0" w:space="0" w:color="auto"/>
      </w:divBdr>
    </w:div>
    <w:div w:id="996614216">
      <w:bodyDiv w:val="1"/>
      <w:marLeft w:val="0"/>
      <w:marRight w:val="0"/>
      <w:marTop w:val="0"/>
      <w:marBottom w:val="0"/>
      <w:divBdr>
        <w:top w:val="none" w:sz="0" w:space="0" w:color="auto"/>
        <w:left w:val="none" w:sz="0" w:space="0" w:color="auto"/>
        <w:bottom w:val="none" w:sz="0" w:space="0" w:color="auto"/>
        <w:right w:val="none" w:sz="0" w:space="0" w:color="auto"/>
      </w:divBdr>
    </w:div>
    <w:div w:id="996617475">
      <w:bodyDiv w:val="1"/>
      <w:marLeft w:val="0"/>
      <w:marRight w:val="0"/>
      <w:marTop w:val="0"/>
      <w:marBottom w:val="0"/>
      <w:divBdr>
        <w:top w:val="none" w:sz="0" w:space="0" w:color="auto"/>
        <w:left w:val="none" w:sz="0" w:space="0" w:color="auto"/>
        <w:bottom w:val="none" w:sz="0" w:space="0" w:color="auto"/>
        <w:right w:val="none" w:sz="0" w:space="0" w:color="auto"/>
      </w:divBdr>
    </w:div>
    <w:div w:id="996687047">
      <w:bodyDiv w:val="1"/>
      <w:marLeft w:val="0"/>
      <w:marRight w:val="0"/>
      <w:marTop w:val="0"/>
      <w:marBottom w:val="0"/>
      <w:divBdr>
        <w:top w:val="none" w:sz="0" w:space="0" w:color="auto"/>
        <w:left w:val="none" w:sz="0" w:space="0" w:color="auto"/>
        <w:bottom w:val="none" w:sz="0" w:space="0" w:color="auto"/>
        <w:right w:val="none" w:sz="0" w:space="0" w:color="auto"/>
      </w:divBdr>
    </w:div>
    <w:div w:id="996765187">
      <w:bodyDiv w:val="1"/>
      <w:marLeft w:val="0"/>
      <w:marRight w:val="0"/>
      <w:marTop w:val="0"/>
      <w:marBottom w:val="0"/>
      <w:divBdr>
        <w:top w:val="none" w:sz="0" w:space="0" w:color="auto"/>
        <w:left w:val="none" w:sz="0" w:space="0" w:color="auto"/>
        <w:bottom w:val="none" w:sz="0" w:space="0" w:color="auto"/>
        <w:right w:val="none" w:sz="0" w:space="0" w:color="auto"/>
      </w:divBdr>
    </w:div>
    <w:div w:id="996765814">
      <w:bodyDiv w:val="1"/>
      <w:marLeft w:val="0"/>
      <w:marRight w:val="0"/>
      <w:marTop w:val="0"/>
      <w:marBottom w:val="0"/>
      <w:divBdr>
        <w:top w:val="none" w:sz="0" w:space="0" w:color="auto"/>
        <w:left w:val="none" w:sz="0" w:space="0" w:color="auto"/>
        <w:bottom w:val="none" w:sz="0" w:space="0" w:color="auto"/>
        <w:right w:val="none" w:sz="0" w:space="0" w:color="auto"/>
      </w:divBdr>
    </w:div>
    <w:div w:id="996810034">
      <w:bodyDiv w:val="1"/>
      <w:marLeft w:val="0"/>
      <w:marRight w:val="0"/>
      <w:marTop w:val="0"/>
      <w:marBottom w:val="0"/>
      <w:divBdr>
        <w:top w:val="none" w:sz="0" w:space="0" w:color="auto"/>
        <w:left w:val="none" w:sz="0" w:space="0" w:color="auto"/>
        <w:bottom w:val="none" w:sz="0" w:space="0" w:color="auto"/>
        <w:right w:val="none" w:sz="0" w:space="0" w:color="auto"/>
      </w:divBdr>
    </w:div>
    <w:div w:id="997270735">
      <w:bodyDiv w:val="1"/>
      <w:marLeft w:val="0"/>
      <w:marRight w:val="0"/>
      <w:marTop w:val="0"/>
      <w:marBottom w:val="0"/>
      <w:divBdr>
        <w:top w:val="none" w:sz="0" w:space="0" w:color="auto"/>
        <w:left w:val="none" w:sz="0" w:space="0" w:color="auto"/>
        <w:bottom w:val="none" w:sz="0" w:space="0" w:color="auto"/>
        <w:right w:val="none" w:sz="0" w:space="0" w:color="auto"/>
      </w:divBdr>
    </w:div>
    <w:div w:id="997348406">
      <w:bodyDiv w:val="1"/>
      <w:marLeft w:val="0"/>
      <w:marRight w:val="0"/>
      <w:marTop w:val="0"/>
      <w:marBottom w:val="0"/>
      <w:divBdr>
        <w:top w:val="none" w:sz="0" w:space="0" w:color="auto"/>
        <w:left w:val="none" w:sz="0" w:space="0" w:color="auto"/>
        <w:bottom w:val="none" w:sz="0" w:space="0" w:color="auto"/>
        <w:right w:val="none" w:sz="0" w:space="0" w:color="auto"/>
      </w:divBdr>
    </w:div>
    <w:div w:id="997459857">
      <w:bodyDiv w:val="1"/>
      <w:marLeft w:val="0"/>
      <w:marRight w:val="0"/>
      <w:marTop w:val="0"/>
      <w:marBottom w:val="0"/>
      <w:divBdr>
        <w:top w:val="none" w:sz="0" w:space="0" w:color="auto"/>
        <w:left w:val="none" w:sz="0" w:space="0" w:color="auto"/>
        <w:bottom w:val="none" w:sz="0" w:space="0" w:color="auto"/>
        <w:right w:val="none" w:sz="0" w:space="0" w:color="auto"/>
      </w:divBdr>
    </w:div>
    <w:div w:id="997462569">
      <w:bodyDiv w:val="1"/>
      <w:marLeft w:val="0"/>
      <w:marRight w:val="0"/>
      <w:marTop w:val="0"/>
      <w:marBottom w:val="0"/>
      <w:divBdr>
        <w:top w:val="none" w:sz="0" w:space="0" w:color="auto"/>
        <w:left w:val="none" w:sz="0" w:space="0" w:color="auto"/>
        <w:bottom w:val="none" w:sz="0" w:space="0" w:color="auto"/>
        <w:right w:val="none" w:sz="0" w:space="0" w:color="auto"/>
      </w:divBdr>
    </w:div>
    <w:div w:id="997464936">
      <w:bodyDiv w:val="1"/>
      <w:marLeft w:val="0"/>
      <w:marRight w:val="0"/>
      <w:marTop w:val="0"/>
      <w:marBottom w:val="0"/>
      <w:divBdr>
        <w:top w:val="none" w:sz="0" w:space="0" w:color="auto"/>
        <w:left w:val="none" w:sz="0" w:space="0" w:color="auto"/>
        <w:bottom w:val="none" w:sz="0" w:space="0" w:color="auto"/>
        <w:right w:val="none" w:sz="0" w:space="0" w:color="auto"/>
      </w:divBdr>
    </w:div>
    <w:div w:id="997535444">
      <w:bodyDiv w:val="1"/>
      <w:marLeft w:val="0"/>
      <w:marRight w:val="0"/>
      <w:marTop w:val="0"/>
      <w:marBottom w:val="0"/>
      <w:divBdr>
        <w:top w:val="none" w:sz="0" w:space="0" w:color="auto"/>
        <w:left w:val="none" w:sz="0" w:space="0" w:color="auto"/>
        <w:bottom w:val="none" w:sz="0" w:space="0" w:color="auto"/>
        <w:right w:val="none" w:sz="0" w:space="0" w:color="auto"/>
      </w:divBdr>
    </w:div>
    <w:div w:id="997540506">
      <w:bodyDiv w:val="1"/>
      <w:marLeft w:val="0"/>
      <w:marRight w:val="0"/>
      <w:marTop w:val="0"/>
      <w:marBottom w:val="0"/>
      <w:divBdr>
        <w:top w:val="none" w:sz="0" w:space="0" w:color="auto"/>
        <w:left w:val="none" w:sz="0" w:space="0" w:color="auto"/>
        <w:bottom w:val="none" w:sz="0" w:space="0" w:color="auto"/>
        <w:right w:val="none" w:sz="0" w:space="0" w:color="auto"/>
      </w:divBdr>
    </w:div>
    <w:div w:id="997734455">
      <w:bodyDiv w:val="1"/>
      <w:marLeft w:val="0"/>
      <w:marRight w:val="0"/>
      <w:marTop w:val="0"/>
      <w:marBottom w:val="0"/>
      <w:divBdr>
        <w:top w:val="none" w:sz="0" w:space="0" w:color="auto"/>
        <w:left w:val="none" w:sz="0" w:space="0" w:color="auto"/>
        <w:bottom w:val="none" w:sz="0" w:space="0" w:color="auto"/>
        <w:right w:val="none" w:sz="0" w:space="0" w:color="auto"/>
      </w:divBdr>
    </w:div>
    <w:div w:id="998194009">
      <w:bodyDiv w:val="1"/>
      <w:marLeft w:val="0"/>
      <w:marRight w:val="0"/>
      <w:marTop w:val="0"/>
      <w:marBottom w:val="0"/>
      <w:divBdr>
        <w:top w:val="none" w:sz="0" w:space="0" w:color="auto"/>
        <w:left w:val="none" w:sz="0" w:space="0" w:color="auto"/>
        <w:bottom w:val="none" w:sz="0" w:space="0" w:color="auto"/>
        <w:right w:val="none" w:sz="0" w:space="0" w:color="auto"/>
      </w:divBdr>
    </w:div>
    <w:div w:id="998732846">
      <w:bodyDiv w:val="1"/>
      <w:marLeft w:val="0"/>
      <w:marRight w:val="0"/>
      <w:marTop w:val="0"/>
      <w:marBottom w:val="0"/>
      <w:divBdr>
        <w:top w:val="none" w:sz="0" w:space="0" w:color="auto"/>
        <w:left w:val="none" w:sz="0" w:space="0" w:color="auto"/>
        <w:bottom w:val="none" w:sz="0" w:space="0" w:color="auto"/>
        <w:right w:val="none" w:sz="0" w:space="0" w:color="auto"/>
      </w:divBdr>
    </w:div>
    <w:div w:id="999383198">
      <w:bodyDiv w:val="1"/>
      <w:marLeft w:val="0"/>
      <w:marRight w:val="0"/>
      <w:marTop w:val="0"/>
      <w:marBottom w:val="0"/>
      <w:divBdr>
        <w:top w:val="none" w:sz="0" w:space="0" w:color="auto"/>
        <w:left w:val="none" w:sz="0" w:space="0" w:color="auto"/>
        <w:bottom w:val="none" w:sz="0" w:space="0" w:color="auto"/>
        <w:right w:val="none" w:sz="0" w:space="0" w:color="auto"/>
      </w:divBdr>
    </w:div>
    <w:div w:id="999425976">
      <w:bodyDiv w:val="1"/>
      <w:marLeft w:val="0"/>
      <w:marRight w:val="0"/>
      <w:marTop w:val="0"/>
      <w:marBottom w:val="0"/>
      <w:divBdr>
        <w:top w:val="none" w:sz="0" w:space="0" w:color="auto"/>
        <w:left w:val="none" w:sz="0" w:space="0" w:color="auto"/>
        <w:bottom w:val="none" w:sz="0" w:space="0" w:color="auto"/>
        <w:right w:val="none" w:sz="0" w:space="0" w:color="auto"/>
      </w:divBdr>
    </w:div>
    <w:div w:id="999892732">
      <w:bodyDiv w:val="1"/>
      <w:marLeft w:val="0"/>
      <w:marRight w:val="0"/>
      <w:marTop w:val="0"/>
      <w:marBottom w:val="0"/>
      <w:divBdr>
        <w:top w:val="none" w:sz="0" w:space="0" w:color="auto"/>
        <w:left w:val="none" w:sz="0" w:space="0" w:color="auto"/>
        <w:bottom w:val="none" w:sz="0" w:space="0" w:color="auto"/>
        <w:right w:val="none" w:sz="0" w:space="0" w:color="auto"/>
      </w:divBdr>
    </w:div>
    <w:div w:id="1000087210">
      <w:bodyDiv w:val="1"/>
      <w:marLeft w:val="0"/>
      <w:marRight w:val="0"/>
      <w:marTop w:val="0"/>
      <w:marBottom w:val="0"/>
      <w:divBdr>
        <w:top w:val="none" w:sz="0" w:space="0" w:color="auto"/>
        <w:left w:val="none" w:sz="0" w:space="0" w:color="auto"/>
        <w:bottom w:val="none" w:sz="0" w:space="0" w:color="auto"/>
        <w:right w:val="none" w:sz="0" w:space="0" w:color="auto"/>
      </w:divBdr>
    </w:div>
    <w:div w:id="1000238584">
      <w:bodyDiv w:val="1"/>
      <w:marLeft w:val="0"/>
      <w:marRight w:val="0"/>
      <w:marTop w:val="0"/>
      <w:marBottom w:val="0"/>
      <w:divBdr>
        <w:top w:val="none" w:sz="0" w:space="0" w:color="auto"/>
        <w:left w:val="none" w:sz="0" w:space="0" w:color="auto"/>
        <w:bottom w:val="none" w:sz="0" w:space="0" w:color="auto"/>
        <w:right w:val="none" w:sz="0" w:space="0" w:color="auto"/>
      </w:divBdr>
    </w:div>
    <w:div w:id="1000355954">
      <w:bodyDiv w:val="1"/>
      <w:marLeft w:val="0"/>
      <w:marRight w:val="0"/>
      <w:marTop w:val="0"/>
      <w:marBottom w:val="0"/>
      <w:divBdr>
        <w:top w:val="none" w:sz="0" w:space="0" w:color="auto"/>
        <w:left w:val="none" w:sz="0" w:space="0" w:color="auto"/>
        <w:bottom w:val="none" w:sz="0" w:space="0" w:color="auto"/>
        <w:right w:val="none" w:sz="0" w:space="0" w:color="auto"/>
      </w:divBdr>
    </w:div>
    <w:div w:id="1000543673">
      <w:bodyDiv w:val="1"/>
      <w:marLeft w:val="0"/>
      <w:marRight w:val="0"/>
      <w:marTop w:val="0"/>
      <w:marBottom w:val="0"/>
      <w:divBdr>
        <w:top w:val="none" w:sz="0" w:space="0" w:color="auto"/>
        <w:left w:val="none" w:sz="0" w:space="0" w:color="auto"/>
        <w:bottom w:val="none" w:sz="0" w:space="0" w:color="auto"/>
        <w:right w:val="none" w:sz="0" w:space="0" w:color="auto"/>
      </w:divBdr>
    </w:div>
    <w:div w:id="1000739338">
      <w:bodyDiv w:val="1"/>
      <w:marLeft w:val="0"/>
      <w:marRight w:val="0"/>
      <w:marTop w:val="0"/>
      <w:marBottom w:val="0"/>
      <w:divBdr>
        <w:top w:val="none" w:sz="0" w:space="0" w:color="auto"/>
        <w:left w:val="none" w:sz="0" w:space="0" w:color="auto"/>
        <w:bottom w:val="none" w:sz="0" w:space="0" w:color="auto"/>
        <w:right w:val="none" w:sz="0" w:space="0" w:color="auto"/>
      </w:divBdr>
    </w:div>
    <w:div w:id="1001272875">
      <w:bodyDiv w:val="1"/>
      <w:marLeft w:val="0"/>
      <w:marRight w:val="0"/>
      <w:marTop w:val="0"/>
      <w:marBottom w:val="0"/>
      <w:divBdr>
        <w:top w:val="none" w:sz="0" w:space="0" w:color="auto"/>
        <w:left w:val="none" w:sz="0" w:space="0" w:color="auto"/>
        <w:bottom w:val="none" w:sz="0" w:space="0" w:color="auto"/>
        <w:right w:val="none" w:sz="0" w:space="0" w:color="auto"/>
      </w:divBdr>
    </w:div>
    <w:div w:id="1001397798">
      <w:bodyDiv w:val="1"/>
      <w:marLeft w:val="0"/>
      <w:marRight w:val="0"/>
      <w:marTop w:val="0"/>
      <w:marBottom w:val="0"/>
      <w:divBdr>
        <w:top w:val="none" w:sz="0" w:space="0" w:color="auto"/>
        <w:left w:val="none" w:sz="0" w:space="0" w:color="auto"/>
        <w:bottom w:val="none" w:sz="0" w:space="0" w:color="auto"/>
        <w:right w:val="none" w:sz="0" w:space="0" w:color="auto"/>
      </w:divBdr>
    </w:div>
    <w:div w:id="1001615862">
      <w:bodyDiv w:val="1"/>
      <w:marLeft w:val="0"/>
      <w:marRight w:val="0"/>
      <w:marTop w:val="0"/>
      <w:marBottom w:val="0"/>
      <w:divBdr>
        <w:top w:val="none" w:sz="0" w:space="0" w:color="auto"/>
        <w:left w:val="none" w:sz="0" w:space="0" w:color="auto"/>
        <w:bottom w:val="none" w:sz="0" w:space="0" w:color="auto"/>
        <w:right w:val="none" w:sz="0" w:space="0" w:color="auto"/>
      </w:divBdr>
    </w:div>
    <w:div w:id="1001663398">
      <w:bodyDiv w:val="1"/>
      <w:marLeft w:val="0"/>
      <w:marRight w:val="0"/>
      <w:marTop w:val="0"/>
      <w:marBottom w:val="0"/>
      <w:divBdr>
        <w:top w:val="none" w:sz="0" w:space="0" w:color="auto"/>
        <w:left w:val="none" w:sz="0" w:space="0" w:color="auto"/>
        <w:bottom w:val="none" w:sz="0" w:space="0" w:color="auto"/>
        <w:right w:val="none" w:sz="0" w:space="0" w:color="auto"/>
      </w:divBdr>
    </w:div>
    <w:div w:id="1001855447">
      <w:bodyDiv w:val="1"/>
      <w:marLeft w:val="0"/>
      <w:marRight w:val="0"/>
      <w:marTop w:val="0"/>
      <w:marBottom w:val="0"/>
      <w:divBdr>
        <w:top w:val="none" w:sz="0" w:space="0" w:color="auto"/>
        <w:left w:val="none" w:sz="0" w:space="0" w:color="auto"/>
        <w:bottom w:val="none" w:sz="0" w:space="0" w:color="auto"/>
        <w:right w:val="none" w:sz="0" w:space="0" w:color="auto"/>
      </w:divBdr>
    </w:div>
    <w:div w:id="1002077230">
      <w:bodyDiv w:val="1"/>
      <w:marLeft w:val="0"/>
      <w:marRight w:val="0"/>
      <w:marTop w:val="0"/>
      <w:marBottom w:val="0"/>
      <w:divBdr>
        <w:top w:val="none" w:sz="0" w:space="0" w:color="auto"/>
        <w:left w:val="none" w:sz="0" w:space="0" w:color="auto"/>
        <w:bottom w:val="none" w:sz="0" w:space="0" w:color="auto"/>
        <w:right w:val="none" w:sz="0" w:space="0" w:color="auto"/>
      </w:divBdr>
    </w:div>
    <w:div w:id="1002121697">
      <w:bodyDiv w:val="1"/>
      <w:marLeft w:val="0"/>
      <w:marRight w:val="0"/>
      <w:marTop w:val="0"/>
      <w:marBottom w:val="0"/>
      <w:divBdr>
        <w:top w:val="none" w:sz="0" w:space="0" w:color="auto"/>
        <w:left w:val="none" w:sz="0" w:space="0" w:color="auto"/>
        <w:bottom w:val="none" w:sz="0" w:space="0" w:color="auto"/>
        <w:right w:val="none" w:sz="0" w:space="0" w:color="auto"/>
      </w:divBdr>
    </w:div>
    <w:div w:id="1002128000">
      <w:bodyDiv w:val="1"/>
      <w:marLeft w:val="0"/>
      <w:marRight w:val="0"/>
      <w:marTop w:val="0"/>
      <w:marBottom w:val="0"/>
      <w:divBdr>
        <w:top w:val="none" w:sz="0" w:space="0" w:color="auto"/>
        <w:left w:val="none" w:sz="0" w:space="0" w:color="auto"/>
        <w:bottom w:val="none" w:sz="0" w:space="0" w:color="auto"/>
        <w:right w:val="none" w:sz="0" w:space="0" w:color="auto"/>
      </w:divBdr>
    </w:div>
    <w:div w:id="1002203185">
      <w:bodyDiv w:val="1"/>
      <w:marLeft w:val="0"/>
      <w:marRight w:val="0"/>
      <w:marTop w:val="0"/>
      <w:marBottom w:val="0"/>
      <w:divBdr>
        <w:top w:val="none" w:sz="0" w:space="0" w:color="auto"/>
        <w:left w:val="none" w:sz="0" w:space="0" w:color="auto"/>
        <w:bottom w:val="none" w:sz="0" w:space="0" w:color="auto"/>
        <w:right w:val="none" w:sz="0" w:space="0" w:color="auto"/>
      </w:divBdr>
    </w:div>
    <w:div w:id="1003313987">
      <w:bodyDiv w:val="1"/>
      <w:marLeft w:val="0"/>
      <w:marRight w:val="0"/>
      <w:marTop w:val="0"/>
      <w:marBottom w:val="0"/>
      <w:divBdr>
        <w:top w:val="none" w:sz="0" w:space="0" w:color="auto"/>
        <w:left w:val="none" w:sz="0" w:space="0" w:color="auto"/>
        <w:bottom w:val="none" w:sz="0" w:space="0" w:color="auto"/>
        <w:right w:val="none" w:sz="0" w:space="0" w:color="auto"/>
      </w:divBdr>
    </w:div>
    <w:div w:id="1003316291">
      <w:bodyDiv w:val="1"/>
      <w:marLeft w:val="0"/>
      <w:marRight w:val="0"/>
      <w:marTop w:val="0"/>
      <w:marBottom w:val="0"/>
      <w:divBdr>
        <w:top w:val="none" w:sz="0" w:space="0" w:color="auto"/>
        <w:left w:val="none" w:sz="0" w:space="0" w:color="auto"/>
        <w:bottom w:val="none" w:sz="0" w:space="0" w:color="auto"/>
        <w:right w:val="none" w:sz="0" w:space="0" w:color="auto"/>
      </w:divBdr>
    </w:div>
    <w:div w:id="1003434398">
      <w:bodyDiv w:val="1"/>
      <w:marLeft w:val="0"/>
      <w:marRight w:val="0"/>
      <w:marTop w:val="0"/>
      <w:marBottom w:val="0"/>
      <w:divBdr>
        <w:top w:val="none" w:sz="0" w:space="0" w:color="auto"/>
        <w:left w:val="none" w:sz="0" w:space="0" w:color="auto"/>
        <w:bottom w:val="none" w:sz="0" w:space="0" w:color="auto"/>
        <w:right w:val="none" w:sz="0" w:space="0" w:color="auto"/>
      </w:divBdr>
    </w:div>
    <w:div w:id="1003749749">
      <w:bodyDiv w:val="1"/>
      <w:marLeft w:val="0"/>
      <w:marRight w:val="0"/>
      <w:marTop w:val="0"/>
      <w:marBottom w:val="0"/>
      <w:divBdr>
        <w:top w:val="none" w:sz="0" w:space="0" w:color="auto"/>
        <w:left w:val="none" w:sz="0" w:space="0" w:color="auto"/>
        <w:bottom w:val="none" w:sz="0" w:space="0" w:color="auto"/>
        <w:right w:val="none" w:sz="0" w:space="0" w:color="auto"/>
      </w:divBdr>
    </w:div>
    <w:div w:id="1003974997">
      <w:bodyDiv w:val="1"/>
      <w:marLeft w:val="0"/>
      <w:marRight w:val="0"/>
      <w:marTop w:val="0"/>
      <w:marBottom w:val="0"/>
      <w:divBdr>
        <w:top w:val="none" w:sz="0" w:space="0" w:color="auto"/>
        <w:left w:val="none" w:sz="0" w:space="0" w:color="auto"/>
        <w:bottom w:val="none" w:sz="0" w:space="0" w:color="auto"/>
        <w:right w:val="none" w:sz="0" w:space="0" w:color="auto"/>
      </w:divBdr>
    </w:div>
    <w:div w:id="1003977241">
      <w:bodyDiv w:val="1"/>
      <w:marLeft w:val="0"/>
      <w:marRight w:val="0"/>
      <w:marTop w:val="0"/>
      <w:marBottom w:val="0"/>
      <w:divBdr>
        <w:top w:val="none" w:sz="0" w:space="0" w:color="auto"/>
        <w:left w:val="none" w:sz="0" w:space="0" w:color="auto"/>
        <w:bottom w:val="none" w:sz="0" w:space="0" w:color="auto"/>
        <w:right w:val="none" w:sz="0" w:space="0" w:color="auto"/>
      </w:divBdr>
    </w:div>
    <w:div w:id="1004238514">
      <w:bodyDiv w:val="1"/>
      <w:marLeft w:val="0"/>
      <w:marRight w:val="0"/>
      <w:marTop w:val="0"/>
      <w:marBottom w:val="0"/>
      <w:divBdr>
        <w:top w:val="none" w:sz="0" w:space="0" w:color="auto"/>
        <w:left w:val="none" w:sz="0" w:space="0" w:color="auto"/>
        <w:bottom w:val="none" w:sz="0" w:space="0" w:color="auto"/>
        <w:right w:val="none" w:sz="0" w:space="0" w:color="auto"/>
      </w:divBdr>
    </w:div>
    <w:div w:id="1004286456">
      <w:bodyDiv w:val="1"/>
      <w:marLeft w:val="0"/>
      <w:marRight w:val="0"/>
      <w:marTop w:val="0"/>
      <w:marBottom w:val="0"/>
      <w:divBdr>
        <w:top w:val="none" w:sz="0" w:space="0" w:color="auto"/>
        <w:left w:val="none" w:sz="0" w:space="0" w:color="auto"/>
        <w:bottom w:val="none" w:sz="0" w:space="0" w:color="auto"/>
        <w:right w:val="none" w:sz="0" w:space="0" w:color="auto"/>
      </w:divBdr>
    </w:div>
    <w:div w:id="1004356735">
      <w:bodyDiv w:val="1"/>
      <w:marLeft w:val="0"/>
      <w:marRight w:val="0"/>
      <w:marTop w:val="0"/>
      <w:marBottom w:val="0"/>
      <w:divBdr>
        <w:top w:val="none" w:sz="0" w:space="0" w:color="auto"/>
        <w:left w:val="none" w:sz="0" w:space="0" w:color="auto"/>
        <w:bottom w:val="none" w:sz="0" w:space="0" w:color="auto"/>
        <w:right w:val="none" w:sz="0" w:space="0" w:color="auto"/>
      </w:divBdr>
    </w:div>
    <w:div w:id="1004429720">
      <w:bodyDiv w:val="1"/>
      <w:marLeft w:val="0"/>
      <w:marRight w:val="0"/>
      <w:marTop w:val="0"/>
      <w:marBottom w:val="0"/>
      <w:divBdr>
        <w:top w:val="none" w:sz="0" w:space="0" w:color="auto"/>
        <w:left w:val="none" w:sz="0" w:space="0" w:color="auto"/>
        <w:bottom w:val="none" w:sz="0" w:space="0" w:color="auto"/>
        <w:right w:val="none" w:sz="0" w:space="0" w:color="auto"/>
      </w:divBdr>
    </w:div>
    <w:div w:id="1004623651">
      <w:bodyDiv w:val="1"/>
      <w:marLeft w:val="0"/>
      <w:marRight w:val="0"/>
      <w:marTop w:val="0"/>
      <w:marBottom w:val="0"/>
      <w:divBdr>
        <w:top w:val="none" w:sz="0" w:space="0" w:color="auto"/>
        <w:left w:val="none" w:sz="0" w:space="0" w:color="auto"/>
        <w:bottom w:val="none" w:sz="0" w:space="0" w:color="auto"/>
        <w:right w:val="none" w:sz="0" w:space="0" w:color="auto"/>
      </w:divBdr>
    </w:div>
    <w:div w:id="1005282263">
      <w:bodyDiv w:val="1"/>
      <w:marLeft w:val="0"/>
      <w:marRight w:val="0"/>
      <w:marTop w:val="0"/>
      <w:marBottom w:val="0"/>
      <w:divBdr>
        <w:top w:val="none" w:sz="0" w:space="0" w:color="auto"/>
        <w:left w:val="none" w:sz="0" w:space="0" w:color="auto"/>
        <w:bottom w:val="none" w:sz="0" w:space="0" w:color="auto"/>
        <w:right w:val="none" w:sz="0" w:space="0" w:color="auto"/>
      </w:divBdr>
    </w:div>
    <w:div w:id="1005402930">
      <w:bodyDiv w:val="1"/>
      <w:marLeft w:val="0"/>
      <w:marRight w:val="0"/>
      <w:marTop w:val="0"/>
      <w:marBottom w:val="0"/>
      <w:divBdr>
        <w:top w:val="none" w:sz="0" w:space="0" w:color="auto"/>
        <w:left w:val="none" w:sz="0" w:space="0" w:color="auto"/>
        <w:bottom w:val="none" w:sz="0" w:space="0" w:color="auto"/>
        <w:right w:val="none" w:sz="0" w:space="0" w:color="auto"/>
      </w:divBdr>
    </w:div>
    <w:div w:id="1005471458">
      <w:bodyDiv w:val="1"/>
      <w:marLeft w:val="0"/>
      <w:marRight w:val="0"/>
      <w:marTop w:val="0"/>
      <w:marBottom w:val="0"/>
      <w:divBdr>
        <w:top w:val="none" w:sz="0" w:space="0" w:color="auto"/>
        <w:left w:val="none" w:sz="0" w:space="0" w:color="auto"/>
        <w:bottom w:val="none" w:sz="0" w:space="0" w:color="auto"/>
        <w:right w:val="none" w:sz="0" w:space="0" w:color="auto"/>
      </w:divBdr>
    </w:div>
    <w:div w:id="1005523128">
      <w:bodyDiv w:val="1"/>
      <w:marLeft w:val="0"/>
      <w:marRight w:val="0"/>
      <w:marTop w:val="0"/>
      <w:marBottom w:val="0"/>
      <w:divBdr>
        <w:top w:val="none" w:sz="0" w:space="0" w:color="auto"/>
        <w:left w:val="none" w:sz="0" w:space="0" w:color="auto"/>
        <w:bottom w:val="none" w:sz="0" w:space="0" w:color="auto"/>
        <w:right w:val="none" w:sz="0" w:space="0" w:color="auto"/>
      </w:divBdr>
    </w:div>
    <w:div w:id="1005938273">
      <w:bodyDiv w:val="1"/>
      <w:marLeft w:val="0"/>
      <w:marRight w:val="0"/>
      <w:marTop w:val="0"/>
      <w:marBottom w:val="0"/>
      <w:divBdr>
        <w:top w:val="none" w:sz="0" w:space="0" w:color="auto"/>
        <w:left w:val="none" w:sz="0" w:space="0" w:color="auto"/>
        <w:bottom w:val="none" w:sz="0" w:space="0" w:color="auto"/>
        <w:right w:val="none" w:sz="0" w:space="0" w:color="auto"/>
      </w:divBdr>
    </w:div>
    <w:div w:id="1006054809">
      <w:bodyDiv w:val="1"/>
      <w:marLeft w:val="0"/>
      <w:marRight w:val="0"/>
      <w:marTop w:val="0"/>
      <w:marBottom w:val="0"/>
      <w:divBdr>
        <w:top w:val="none" w:sz="0" w:space="0" w:color="auto"/>
        <w:left w:val="none" w:sz="0" w:space="0" w:color="auto"/>
        <w:bottom w:val="none" w:sz="0" w:space="0" w:color="auto"/>
        <w:right w:val="none" w:sz="0" w:space="0" w:color="auto"/>
      </w:divBdr>
    </w:div>
    <w:div w:id="1006204069">
      <w:bodyDiv w:val="1"/>
      <w:marLeft w:val="0"/>
      <w:marRight w:val="0"/>
      <w:marTop w:val="0"/>
      <w:marBottom w:val="0"/>
      <w:divBdr>
        <w:top w:val="none" w:sz="0" w:space="0" w:color="auto"/>
        <w:left w:val="none" w:sz="0" w:space="0" w:color="auto"/>
        <w:bottom w:val="none" w:sz="0" w:space="0" w:color="auto"/>
        <w:right w:val="none" w:sz="0" w:space="0" w:color="auto"/>
      </w:divBdr>
    </w:div>
    <w:div w:id="1006859104">
      <w:bodyDiv w:val="1"/>
      <w:marLeft w:val="0"/>
      <w:marRight w:val="0"/>
      <w:marTop w:val="0"/>
      <w:marBottom w:val="0"/>
      <w:divBdr>
        <w:top w:val="none" w:sz="0" w:space="0" w:color="auto"/>
        <w:left w:val="none" w:sz="0" w:space="0" w:color="auto"/>
        <w:bottom w:val="none" w:sz="0" w:space="0" w:color="auto"/>
        <w:right w:val="none" w:sz="0" w:space="0" w:color="auto"/>
      </w:divBdr>
    </w:div>
    <w:div w:id="1006908771">
      <w:bodyDiv w:val="1"/>
      <w:marLeft w:val="0"/>
      <w:marRight w:val="0"/>
      <w:marTop w:val="0"/>
      <w:marBottom w:val="0"/>
      <w:divBdr>
        <w:top w:val="none" w:sz="0" w:space="0" w:color="auto"/>
        <w:left w:val="none" w:sz="0" w:space="0" w:color="auto"/>
        <w:bottom w:val="none" w:sz="0" w:space="0" w:color="auto"/>
        <w:right w:val="none" w:sz="0" w:space="0" w:color="auto"/>
      </w:divBdr>
    </w:div>
    <w:div w:id="1007175711">
      <w:bodyDiv w:val="1"/>
      <w:marLeft w:val="0"/>
      <w:marRight w:val="0"/>
      <w:marTop w:val="0"/>
      <w:marBottom w:val="0"/>
      <w:divBdr>
        <w:top w:val="none" w:sz="0" w:space="0" w:color="auto"/>
        <w:left w:val="none" w:sz="0" w:space="0" w:color="auto"/>
        <w:bottom w:val="none" w:sz="0" w:space="0" w:color="auto"/>
        <w:right w:val="none" w:sz="0" w:space="0" w:color="auto"/>
      </w:divBdr>
    </w:div>
    <w:div w:id="1007564187">
      <w:bodyDiv w:val="1"/>
      <w:marLeft w:val="0"/>
      <w:marRight w:val="0"/>
      <w:marTop w:val="0"/>
      <w:marBottom w:val="0"/>
      <w:divBdr>
        <w:top w:val="none" w:sz="0" w:space="0" w:color="auto"/>
        <w:left w:val="none" w:sz="0" w:space="0" w:color="auto"/>
        <w:bottom w:val="none" w:sz="0" w:space="0" w:color="auto"/>
        <w:right w:val="none" w:sz="0" w:space="0" w:color="auto"/>
      </w:divBdr>
    </w:div>
    <w:div w:id="1007714148">
      <w:bodyDiv w:val="1"/>
      <w:marLeft w:val="0"/>
      <w:marRight w:val="0"/>
      <w:marTop w:val="0"/>
      <w:marBottom w:val="0"/>
      <w:divBdr>
        <w:top w:val="none" w:sz="0" w:space="0" w:color="auto"/>
        <w:left w:val="none" w:sz="0" w:space="0" w:color="auto"/>
        <w:bottom w:val="none" w:sz="0" w:space="0" w:color="auto"/>
        <w:right w:val="none" w:sz="0" w:space="0" w:color="auto"/>
      </w:divBdr>
    </w:div>
    <w:div w:id="1008406723">
      <w:bodyDiv w:val="1"/>
      <w:marLeft w:val="0"/>
      <w:marRight w:val="0"/>
      <w:marTop w:val="0"/>
      <w:marBottom w:val="0"/>
      <w:divBdr>
        <w:top w:val="none" w:sz="0" w:space="0" w:color="auto"/>
        <w:left w:val="none" w:sz="0" w:space="0" w:color="auto"/>
        <w:bottom w:val="none" w:sz="0" w:space="0" w:color="auto"/>
        <w:right w:val="none" w:sz="0" w:space="0" w:color="auto"/>
      </w:divBdr>
    </w:div>
    <w:div w:id="1008555486">
      <w:bodyDiv w:val="1"/>
      <w:marLeft w:val="0"/>
      <w:marRight w:val="0"/>
      <w:marTop w:val="0"/>
      <w:marBottom w:val="0"/>
      <w:divBdr>
        <w:top w:val="none" w:sz="0" w:space="0" w:color="auto"/>
        <w:left w:val="none" w:sz="0" w:space="0" w:color="auto"/>
        <w:bottom w:val="none" w:sz="0" w:space="0" w:color="auto"/>
        <w:right w:val="none" w:sz="0" w:space="0" w:color="auto"/>
      </w:divBdr>
    </w:div>
    <w:div w:id="1008676701">
      <w:bodyDiv w:val="1"/>
      <w:marLeft w:val="0"/>
      <w:marRight w:val="0"/>
      <w:marTop w:val="0"/>
      <w:marBottom w:val="0"/>
      <w:divBdr>
        <w:top w:val="none" w:sz="0" w:space="0" w:color="auto"/>
        <w:left w:val="none" w:sz="0" w:space="0" w:color="auto"/>
        <w:bottom w:val="none" w:sz="0" w:space="0" w:color="auto"/>
        <w:right w:val="none" w:sz="0" w:space="0" w:color="auto"/>
      </w:divBdr>
    </w:div>
    <w:div w:id="1008752635">
      <w:bodyDiv w:val="1"/>
      <w:marLeft w:val="0"/>
      <w:marRight w:val="0"/>
      <w:marTop w:val="0"/>
      <w:marBottom w:val="0"/>
      <w:divBdr>
        <w:top w:val="none" w:sz="0" w:space="0" w:color="auto"/>
        <w:left w:val="none" w:sz="0" w:space="0" w:color="auto"/>
        <w:bottom w:val="none" w:sz="0" w:space="0" w:color="auto"/>
        <w:right w:val="none" w:sz="0" w:space="0" w:color="auto"/>
      </w:divBdr>
    </w:div>
    <w:div w:id="1008799869">
      <w:bodyDiv w:val="1"/>
      <w:marLeft w:val="0"/>
      <w:marRight w:val="0"/>
      <w:marTop w:val="0"/>
      <w:marBottom w:val="0"/>
      <w:divBdr>
        <w:top w:val="none" w:sz="0" w:space="0" w:color="auto"/>
        <w:left w:val="none" w:sz="0" w:space="0" w:color="auto"/>
        <w:bottom w:val="none" w:sz="0" w:space="0" w:color="auto"/>
        <w:right w:val="none" w:sz="0" w:space="0" w:color="auto"/>
      </w:divBdr>
    </w:div>
    <w:div w:id="1009143957">
      <w:bodyDiv w:val="1"/>
      <w:marLeft w:val="0"/>
      <w:marRight w:val="0"/>
      <w:marTop w:val="0"/>
      <w:marBottom w:val="0"/>
      <w:divBdr>
        <w:top w:val="none" w:sz="0" w:space="0" w:color="auto"/>
        <w:left w:val="none" w:sz="0" w:space="0" w:color="auto"/>
        <w:bottom w:val="none" w:sz="0" w:space="0" w:color="auto"/>
        <w:right w:val="none" w:sz="0" w:space="0" w:color="auto"/>
      </w:divBdr>
    </w:div>
    <w:div w:id="1009217596">
      <w:bodyDiv w:val="1"/>
      <w:marLeft w:val="0"/>
      <w:marRight w:val="0"/>
      <w:marTop w:val="0"/>
      <w:marBottom w:val="0"/>
      <w:divBdr>
        <w:top w:val="none" w:sz="0" w:space="0" w:color="auto"/>
        <w:left w:val="none" w:sz="0" w:space="0" w:color="auto"/>
        <w:bottom w:val="none" w:sz="0" w:space="0" w:color="auto"/>
        <w:right w:val="none" w:sz="0" w:space="0" w:color="auto"/>
      </w:divBdr>
    </w:div>
    <w:div w:id="1009674274">
      <w:bodyDiv w:val="1"/>
      <w:marLeft w:val="0"/>
      <w:marRight w:val="0"/>
      <w:marTop w:val="0"/>
      <w:marBottom w:val="0"/>
      <w:divBdr>
        <w:top w:val="none" w:sz="0" w:space="0" w:color="auto"/>
        <w:left w:val="none" w:sz="0" w:space="0" w:color="auto"/>
        <w:bottom w:val="none" w:sz="0" w:space="0" w:color="auto"/>
        <w:right w:val="none" w:sz="0" w:space="0" w:color="auto"/>
      </w:divBdr>
    </w:div>
    <w:div w:id="1009716949">
      <w:bodyDiv w:val="1"/>
      <w:marLeft w:val="0"/>
      <w:marRight w:val="0"/>
      <w:marTop w:val="0"/>
      <w:marBottom w:val="0"/>
      <w:divBdr>
        <w:top w:val="none" w:sz="0" w:space="0" w:color="auto"/>
        <w:left w:val="none" w:sz="0" w:space="0" w:color="auto"/>
        <w:bottom w:val="none" w:sz="0" w:space="0" w:color="auto"/>
        <w:right w:val="none" w:sz="0" w:space="0" w:color="auto"/>
      </w:divBdr>
    </w:div>
    <w:div w:id="1009723990">
      <w:bodyDiv w:val="1"/>
      <w:marLeft w:val="0"/>
      <w:marRight w:val="0"/>
      <w:marTop w:val="0"/>
      <w:marBottom w:val="0"/>
      <w:divBdr>
        <w:top w:val="none" w:sz="0" w:space="0" w:color="auto"/>
        <w:left w:val="none" w:sz="0" w:space="0" w:color="auto"/>
        <w:bottom w:val="none" w:sz="0" w:space="0" w:color="auto"/>
        <w:right w:val="none" w:sz="0" w:space="0" w:color="auto"/>
      </w:divBdr>
    </w:div>
    <w:div w:id="1010642662">
      <w:bodyDiv w:val="1"/>
      <w:marLeft w:val="0"/>
      <w:marRight w:val="0"/>
      <w:marTop w:val="0"/>
      <w:marBottom w:val="0"/>
      <w:divBdr>
        <w:top w:val="none" w:sz="0" w:space="0" w:color="auto"/>
        <w:left w:val="none" w:sz="0" w:space="0" w:color="auto"/>
        <w:bottom w:val="none" w:sz="0" w:space="0" w:color="auto"/>
        <w:right w:val="none" w:sz="0" w:space="0" w:color="auto"/>
      </w:divBdr>
    </w:div>
    <w:div w:id="1011370981">
      <w:bodyDiv w:val="1"/>
      <w:marLeft w:val="0"/>
      <w:marRight w:val="0"/>
      <w:marTop w:val="0"/>
      <w:marBottom w:val="0"/>
      <w:divBdr>
        <w:top w:val="none" w:sz="0" w:space="0" w:color="auto"/>
        <w:left w:val="none" w:sz="0" w:space="0" w:color="auto"/>
        <w:bottom w:val="none" w:sz="0" w:space="0" w:color="auto"/>
        <w:right w:val="none" w:sz="0" w:space="0" w:color="auto"/>
      </w:divBdr>
    </w:div>
    <w:div w:id="1011488463">
      <w:bodyDiv w:val="1"/>
      <w:marLeft w:val="0"/>
      <w:marRight w:val="0"/>
      <w:marTop w:val="0"/>
      <w:marBottom w:val="0"/>
      <w:divBdr>
        <w:top w:val="none" w:sz="0" w:space="0" w:color="auto"/>
        <w:left w:val="none" w:sz="0" w:space="0" w:color="auto"/>
        <w:bottom w:val="none" w:sz="0" w:space="0" w:color="auto"/>
        <w:right w:val="none" w:sz="0" w:space="0" w:color="auto"/>
      </w:divBdr>
    </w:div>
    <w:div w:id="1011638439">
      <w:bodyDiv w:val="1"/>
      <w:marLeft w:val="0"/>
      <w:marRight w:val="0"/>
      <w:marTop w:val="0"/>
      <w:marBottom w:val="0"/>
      <w:divBdr>
        <w:top w:val="none" w:sz="0" w:space="0" w:color="auto"/>
        <w:left w:val="none" w:sz="0" w:space="0" w:color="auto"/>
        <w:bottom w:val="none" w:sz="0" w:space="0" w:color="auto"/>
        <w:right w:val="none" w:sz="0" w:space="0" w:color="auto"/>
      </w:divBdr>
    </w:div>
    <w:div w:id="1011833407">
      <w:bodyDiv w:val="1"/>
      <w:marLeft w:val="0"/>
      <w:marRight w:val="0"/>
      <w:marTop w:val="0"/>
      <w:marBottom w:val="0"/>
      <w:divBdr>
        <w:top w:val="none" w:sz="0" w:space="0" w:color="auto"/>
        <w:left w:val="none" w:sz="0" w:space="0" w:color="auto"/>
        <w:bottom w:val="none" w:sz="0" w:space="0" w:color="auto"/>
        <w:right w:val="none" w:sz="0" w:space="0" w:color="auto"/>
      </w:divBdr>
    </w:div>
    <w:div w:id="1011906867">
      <w:bodyDiv w:val="1"/>
      <w:marLeft w:val="0"/>
      <w:marRight w:val="0"/>
      <w:marTop w:val="0"/>
      <w:marBottom w:val="0"/>
      <w:divBdr>
        <w:top w:val="none" w:sz="0" w:space="0" w:color="auto"/>
        <w:left w:val="none" w:sz="0" w:space="0" w:color="auto"/>
        <w:bottom w:val="none" w:sz="0" w:space="0" w:color="auto"/>
        <w:right w:val="none" w:sz="0" w:space="0" w:color="auto"/>
      </w:divBdr>
    </w:div>
    <w:div w:id="1011949985">
      <w:bodyDiv w:val="1"/>
      <w:marLeft w:val="0"/>
      <w:marRight w:val="0"/>
      <w:marTop w:val="0"/>
      <w:marBottom w:val="0"/>
      <w:divBdr>
        <w:top w:val="none" w:sz="0" w:space="0" w:color="auto"/>
        <w:left w:val="none" w:sz="0" w:space="0" w:color="auto"/>
        <w:bottom w:val="none" w:sz="0" w:space="0" w:color="auto"/>
        <w:right w:val="none" w:sz="0" w:space="0" w:color="auto"/>
      </w:divBdr>
    </w:div>
    <w:div w:id="1012226460">
      <w:bodyDiv w:val="1"/>
      <w:marLeft w:val="0"/>
      <w:marRight w:val="0"/>
      <w:marTop w:val="0"/>
      <w:marBottom w:val="0"/>
      <w:divBdr>
        <w:top w:val="none" w:sz="0" w:space="0" w:color="auto"/>
        <w:left w:val="none" w:sz="0" w:space="0" w:color="auto"/>
        <w:bottom w:val="none" w:sz="0" w:space="0" w:color="auto"/>
        <w:right w:val="none" w:sz="0" w:space="0" w:color="auto"/>
      </w:divBdr>
    </w:div>
    <w:div w:id="1012419691">
      <w:bodyDiv w:val="1"/>
      <w:marLeft w:val="0"/>
      <w:marRight w:val="0"/>
      <w:marTop w:val="0"/>
      <w:marBottom w:val="0"/>
      <w:divBdr>
        <w:top w:val="none" w:sz="0" w:space="0" w:color="auto"/>
        <w:left w:val="none" w:sz="0" w:space="0" w:color="auto"/>
        <w:bottom w:val="none" w:sz="0" w:space="0" w:color="auto"/>
        <w:right w:val="none" w:sz="0" w:space="0" w:color="auto"/>
      </w:divBdr>
    </w:div>
    <w:div w:id="1012684052">
      <w:bodyDiv w:val="1"/>
      <w:marLeft w:val="0"/>
      <w:marRight w:val="0"/>
      <w:marTop w:val="0"/>
      <w:marBottom w:val="0"/>
      <w:divBdr>
        <w:top w:val="none" w:sz="0" w:space="0" w:color="auto"/>
        <w:left w:val="none" w:sz="0" w:space="0" w:color="auto"/>
        <w:bottom w:val="none" w:sz="0" w:space="0" w:color="auto"/>
        <w:right w:val="none" w:sz="0" w:space="0" w:color="auto"/>
      </w:divBdr>
    </w:div>
    <w:div w:id="1012802424">
      <w:bodyDiv w:val="1"/>
      <w:marLeft w:val="0"/>
      <w:marRight w:val="0"/>
      <w:marTop w:val="0"/>
      <w:marBottom w:val="0"/>
      <w:divBdr>
        <w:top w:val="none" w:sz="0" w:space="0" w:color="auto"/>
        <w:left w:val="none" w:sz="0" w:space="0" w:color="auto"/>
        <w:bottom w:val="none" w:sz="0" w:space="0" w:color="auto"/>
        <w:right w:val="none" w:sz="0" w:space="0" w:color="auto"/>
      </w:divBdr>
    </w:div>
    <w:div w:id="1012876979">
      <w:bodyDiv w:val="1"/>
      <w:marLeft w:val="0"/>
      <w:marRight w:val="0"/>
      <w:marTop w:val="0"/>
      <w:marBottom w:val="0"/>
      <w:divBdr>
        <w:top w:val="none" w:sz="0" w:space="0" w:color="auto"/>
        <w:left w:val="none" w:sz="0" w:space="0" w:color="auto"/>
        <w:bottom w:val="none" w:sz="0" w:space="0" w:color="auto"/>
        <w:right w:val="none" w:sz="0" w:space="0" w:color="auto"/>
      </w:divBdr>
    </w:div>
    <w:div w:id="1013067675">
      <w:bodyDiv w:val="1"/>
      <w:marLeft w:val="0"/>
      <w:marRight w:val="0"/>
      <w:marTop w:val="0"/>
      <w:marBottom w:val="0"/>
      <w:divBdr>
        <w:top w:val="none" w:sz="0" w:space="0" w:color="auto"/>
        <w:left w:val="none" w:sz="0" w:space="0" w:color="auto"/>
        <w:bottom w:val="none" w:sz="0" w:space="0" w:color="auto"/>
        <w:right w:val="none" w:sz="0" w:space="0" w:color="auto"/>
      </w:divBdr>
    </w:div>
    <w:div w:id="1013148110">
      <w:bodyDiv w:val="1"/>
      <w:marLeft w:val="0"/>
      <w:marRight w:val="0"/>
      <w:marTop w:val="0"/>
      <w:marBottom w:val="0"/>
      <w:divBdr>
        <w:top w:val="none" w:sz="0" w:space="0" w:color="auto"/>
        <w:left w:val="none" w:sz="0" w:space="0" w:color="auto"/>
        <w:bottom w:val="none" w:sz="0" w:space="0" w:color="auto"/>
        <w:right w:val="none" w:sz="0" w:space="0" w:color="auto"/>
      </w:divBdr>
    </w:div>
    <w:div w:id="1013189849">
      <w:bodyDiv w:val="1"/>
      <w:marLeft w:val="0"/>
      <w:marRight w:val="0"/>
      <w:marTop w:val="0"/>
      <w:marBottom w:val="0"/>
      <w:divBdr>
        <w:top w:val="none" w:sz="0" w:space="0" w:color="auto"/>
        <w:left w:val="none" w:sz="0" w:space="0" w:color="auto"/>
        <w:bottom w:val="none" w:sz="0" w:space="0" w:color="auto"/>
        <w:right w:val="none" w:sz="0" w:space="0" w:color="auto"/>
      </w:divBdr>
    </w:div>
    <w:div w:id="1013606604">
      <w:bodyDiv w:val="1"/>
      <w:marLeft w:val="0"/>
      <w:marRight w:val="0"/>
      <w:marTop w:val="0"/>
      <w:marBottom w:val="0"/>
      <w:divBdr>
        <w:top w:val="none" w:sz="0" w:space="0" w:color="auto"/>
        <w:left w:val="none" w:sz="0" w:space="0" w:color="auto"/>
        <w:bottom w:val="none" w:sz="0" w:space="0" w:color="auto"/>
        <w:right w:val="none" w:sz="0" w:space="0" w:color="auto"/>
      </w:divBdr>
    </w:div>
    <w:div w:id="1013806066">
      <w:bodyDiv w:val="1"/>
      <w:marLeft w:val="0"/>
      <w:marRight w:val="0"/>
      <w:marTop w:val="0"/>
      <w:marBottom w:val="0"/>
      <w:divBdr>
        <w:top w:val="none" w:sz="0" w:space="0" w:color="auto"/>
        <w:left w:val="none" w:sz="0" w:space="0" w:color="auto"/>
        <w:bottom w:val="none" w:sz="0" w:space="0" w:color="auto"/>
        <w:right w:val="none" w:sz="0" w:space="0" w:color="auto"/>
      </w:divBdr>
    </w:div>
    <w:div w:id="1013990336">
      <w:bodyDiv w:val="1"/>
      <w:marLeft w:val="0"/>
      <w:marRight w:val="0"/>
      <w:marTop w:val="0"/>
      <w:marBottom w:val="0"/>
      <w:divBdr>
        <w:top w:val="none" w:sz="0" w:space="0" w:color="auto"/>
        <w:left w:val="none" w:sz="0" w:space="0" w:color="auto"/>
        <w:bottom w:val="none" w:sz="0" w:space="0" w:color="auto"/>
        <w:right w:val="none" w:sz="0" w:space="0" w:color="auto"/>
      </w:divBdr>
    </w:div>
    <w:div w:id="1013992320">
      <w:bodyDiv w:val="1"/>
      <w:marLeft w:val="0"/>
      <w:marRight w:val="0"/>
      <w:marTop w:val="0"/>
      <w:marBottom w:val="0"/>
      <w:divBdr>
        <w:top w:val="none" w:sz="0" w:space="0" w:color="auto"/>
        <w:left w:val="none" w:sz="0" w:space="0" w:color="auto"/>
        <w:bottom w:val="none" w:sz="0" w:space="0" w:color="auto"/>
        <w:right w:val="none" w:sz="0" w:space="0" w:color="auto"/>
      </w:divBdr>
    </w:div>
    <w:div w:id="1014109557">
      <w:bodyDiv w:val="1"/>
      <w:marLeft w:val="0"/>
      <w:marRight w:val="0"/>
      <w:marTop w:val="0"/>
      <w:marBottom w:val="0"/>
      <w:divBdr>
        <w:top w:val="none" w:sz="0" w:space="0" w:color="auto"/>
        <w:left w:val="none" w:sz="0" w:space="0" w:color="auto"/>
        <w:bottom w:val="none" w:sz="0" w:space="0" w:color="auto"/>
        <w:right w:val="none" w:sz="0" w:space="0" w:color="auto"/>
      </w:divBdr>
    </w:div>
    <w:div w:id="1016494270">
      <w:bodyDiv w:val="1"/>
      <w:marLeft w:val="0"/>
      <w:marRight w:val="0"/>
      <w:marTop w:val="0"/>
      <w:marBottom w:val="0"/>
      <w:divBdr>
        <w:top w:val="none" w:sz="0" w:space="0" w:color="auto"/>
        <w:left w:val="none" w:sz="0" w:space="0" w:color="auto"/>
        <w:bottom w:val="none" w:sz="0" w:space="0" w:color="auto"/>
        <w:right w:val="none" w:sz="0" w:space="0" w:color="auto"/>
      </w:divBdr>
    </w:div>
    <w:div w:id="1016926463">
      <w:bodyDiv w:val="1"/>
      <w:marLeft w:val="0"/>
      <w:marRight w:val="0"/>
      <w:marTop w:val="0"/>
      <w:marBottom w:val="0"/>
      <w:divBdr>
        <w:top w:val="none" w:sz="0" w:space="0" w:color="auto"/>
        <w:left w:val="none" w:sz="0" w:space="0" w:color="auto"/>
        <w:bottom w:val="none" w:sz="0" w:space="0" w:color="auto"/>
        <w:right w:val="none" w:sz="0" w:space="0" w:color="auto"/>
      </w:divBdr>
    </w:div>
    <w:div w:id="1017586593">
      <w:bodyDiv w:val="1"/>
      <w:marLeft w:val="0"/>
      <w:marRight w:val="0"/>
      <w:marTop w:val="0"/>
      <w:marBottom w:val="0"/>
      <w:divBdr>
        <w:top w:val="none" w:sz="0" w:space="0" w:color="auto"/>
        <w:left w:val="none" w:sz="0" w:space="0" w:color="auto"/>
        <w:bottom w:val="none" w:sz="0" w:space="0" w:color="auto"/>
        <w:right w:val="none" w:sz="0" w:space="0" w:color="auto"/>
      </w:divBdr>
    </w:div>
    <w:div w:id="1017728754">
      <w:bodyDiv w:val="1"/>
      <w:marLeft w:val="0"/>
      <w:marRight w:val="0"/>
      <w:marTop w:val="0"/>
      <w:marBottom w:val="0"/>
      <w:divBdr>
        <w:top w:val="none" w:sz="0" w:space="0" w:color="auto"/>
        <w:left w:val="none" w:sz="0" w:space="0" w:color="auto"/>
        <w:bottom w:val="none" w:sz="0" w:space="0" w:color="auto"/>
        <w:right w:val="none" w:sz="0" w:space="0" w:color="auto"/>
      </w:divBdr>
    </w:div>
    <w:div w:id="1017971473">
      <w:bodyDiv w:val="1"/>
      <w:marLeft w:val="0"/>
      <w:marRight w:val="0"/>
      <w:marTop w:val="0"/>
      <w:marBottom w:val="0"/>
      <w:divBdr>
        <w:top w:val="none" w:sz="0" w:space="0" w:color="auto"/>
        <w:left w:val="none" w:sz="0" w:space="0" w:color="auto"/>
        <w:bottom w:val="none" w:sz="0" w:space="0" w:color="auto"/>
        <w:right w:val="none" w:sz="0" w:space="0" w:color="auto"/>
      </w:divBdr>
    </w:div>
    <w:div w:id="1017998236">
      <w:bodyDiv w:val="1"/>
      <w:marLeft w:val="0"/>
      <w:marRight w:val="0"/>
      <w:marTop w:val="0"/>
      <w:marBottom w:val="0"/>
      <w:divBdr>
        <w:top w:val="none" w:sz="0" w:space="0" w:color="auto"/>
        <w:left w:val="none" w:sz="0" w:space="0" w:color="auto"/>
        <w:bottom w:val="none" w:sz="0" w:space="0" w:color="auto"/>
        <w:right w:val="none" w:sz="0" w:space="0" w:color="auto"/>
      </w:divBdr>
    </w:div>
    <w:div w:id="1018002611">
      <w:bodyDiv w:val="1"/>
      <w:marLeft w:val="0"/>
      <w:marRight w:val="0"/>
      <w:marTop w:val="0"/>
      <w:marBottom w:val="0"/>
      <w:divBdr>
        <w:top w:val="none" w:sz="0" w:space="0" w:color="auto"/>
        <w:left w:val="none" w:sz="0" w:space="0" w:color="auto"/>
        <w:bottom w:val="none" w:sz="0" w:space="0" w:color="auto"/>
        <w:right w:val="none" w:sz="0" w:space="0" w:color="auto"/>
      </w:divBdr>
    </w:div>
    <w:div w:id="1018118069">
      <w:bodyDiv w:val="1"/>
      <w:marLeft w:val="0"/>
      <w:marRight w:val="0"/>
      <w:marTop w:val="0"/>
      <w:marBottom w:val="0"/>
      <w:divBdr>
        <w:top w:val="none" w:sz="0" w:space="0" w:color="auto"/>
        <w:left w:val="none" w:sz="0" w:space="0" w:color="auto"/>
        <w:bottom w:val="none" w:sz="0" w:space="0" w:color="auto"/>
        <w:right w:val="none" w:sz="0" w:space="0" w:color="auto"/>
      </w:divBdr>
    </w:div>
    <w:div w:id="1018118096">
      <w:bodyDiv w:val="1"/>
      <w:marLeft w:val="0"/>
      <w:marRight w:val="0"/>
      <w:marTop w:val="0"/>
      <w:marBottom w:val="0"/>
      <w:divBdr>
        <w:top w:val="none" w:sz="0" w:space="0" w:color="auto"/>
        <w:left w:val="none" w:sz="0" w:space="0" w:color="auto"/>
        <w:bottom w:val="none" w:sz="0" w:space="0" w:color="auto"/>
        <w:right w:val="none" w:sz="0" w:space="0" w:color="auto"/>
      </w:divBdr>
    </w:div>
    <w:div w:id="1018118174">
      <w:bodyDiv w:val="1"/>
      <w:marLeft w:val="0"/>
      <w:marRight w:val="0"/>
      <w:marTop w:val="0"/>
      <w:marBottom w:val="0"/>
      <w:divBdr>
        <w:top w:val="none" w:sz="0" w:space="0" w:color="auto"/>
        <w:left w:val="none" w:sz="0" w:space="0" w:color="auto"/>
        <w:bottom w:val="none" w:sz="0" w:space="0" w:color="auto"/>
        <w:right w:val="none" w:sz="0" w:space="0" w:color="auto"/>
      </w:divBdr>
    </w:div>
    <w:div w:id="1018506125">
      <w:bodyDiv w:val="1"/>
      <w:marLeft w:val="0"/>
      <w:marRight w:val="0"/>
      <w:marTop w:val="0"/>
      <w:marBottom w:val="0"/>
      <w:divBdr>
        <w:top w:val="none" w:sz="0" w:space="0" w:color="auto"/>
        <w:left w:val="none" w:sz="0" w:space="0" w:color="auto"/>
        <w:bottom w:val="none" w:sz="0" w:space="0" w:color="auto"/>
        <w:right w:val="none" w:sz="0" w:space="0" w:color="auto"/>
      </w:divBdr>
    </w:div>
    <w:div w:id="1018700191">
      <w:bodyDiv w:val="1"/>
      <w:marLeft w:val="0"/>
      <w:marRight w:val="0"/>
      <w:marTop w:val="0"/>
      <w:marBottom w:val="0"/>
      <w:divBdr>
        <w:top w:val="none" w:sz="0" w:space="0" w:color="auto"/>
        <w:left w:val="none" w:sz="0" w:space="0" w:color="auto"/>
        <w:bottom w:val="none" w:sz="0" w:space="0" w:color="auto"/>
        <w:right w:val="none" w:sz="0" w:space="0" w:color="auto"/>
      </w:divBdr>
    </w:div>
    <w:div w:id="1018774404">
      <w:bodyDiv w:val="1"/>
      <w:marLeft w:val="0"/>
      <w:marRight w:val="0"/>
      <w:marTop w:val="0"/>
      <w:marBottom w:val="0"/>
      <w:divBdr>
        <w:top w:val="none" w:sz="0" w:space="0" w:color="auto"/>
        <w:left w:val="none" w:sz="0" w:space="0" w:color="auto"/>
        <w:bottom w:val="none" w:sz="0" w:space="0" w:color="auto"/>
        <w:right w:val="none" w:sz="0" w:space="0" w:color="auto"/>
      </w:divBdr>
    </w:div>
    <w:div w:id="1018967952">
      <w:bodyDiv w:val="1"/>
      <w:marLeft w:val="0"/>
      <w:marRight w:val="0"/>
      <w:marTop w:val="0"/>
      <w:marBottom w:val="0"/>
      <w:divBdr>
        <w:top w:val="none" w:sz="0" w:space="0" w:color="auto"/>
        <w:left w:val="none" w:sz="0" w:space="0" w:color="auto"/>
        <w:bottom w:val="none" w:sz="0" w:space="0" w:color="auto"/>
        <w:right w:val="none" w:sz="0" w:space="0" w:color="auto"/>
      </w:divBdr>
    </w:div>
    <w:div w:id="1018972920">
      <w:bodyDiv w:val="1"/>
      <w:marLeft w:val="0"/>
      <w:marRight w:val="0"/>
      <w:marTop w:val="0"/>
      <w:marBottom w:val="0"/>
      <w:divBdr>
        <w:top w:val="none" w:sz="0" w:space="0" w:color="auto"/>
        <w:left w:val="none" w:sz="0" w:space="0" w:color="auto"/>
        <w:bottom w:val="none" w:sz="0" w:space="0" w:color="auto"/>
        <w:right w:val="none" w:sz="0" w:space="0" w:color="auto"/>
      </w:divBdr>
    </w:div>
    <w:div w:id="1019551102">
      <w:bodyDiv w:val="1"/>
      <w:marLeft w:val="0"/>
      <w:marRight w:val="0"/>
      <w:marTop w:val="0"/>
      <w:marBottom w:val="0"/>
      <w:divBdr>
        <w:top w:val="none" w:sz="0" w:space="0" w:color="auto"/>
        <w:left w:val="none" w:sz="0" w:space="0" w:color="auto"/>
        <w:bottom w:val="none" w:sz="0" w:space="0" w:color="auto"/>
        <w:right w:val="none" w:sz="0" w:space="0" w:color="auto"/>
      </w:divBdr>
    </w:div>
    <w:div w:id="1019626614">
      <w:bodyDiv w:val="1"/>
      <w:marLeft w:val="0"/>
      <w:marRight w:val="0"/>
      <w:marTop w:val="0"/>
      <w:marBottom w:val="0"/>
      <w:divBdr>
        <w:top w:val="none" w:sz="0" w:space="0" w:color="auto"/>
        <w:left w:val="none" w:sz="0" w:space="0" w:color="auto"/>
        <w:bottom w:val="none" w:sz="0" w:space="0" w:color="auto"/>
        <w:right w:val="none" w:sz="0" w:space="0" w:color="auto"/>
      </w:divBdr>
    </w:div>
    <w:div w:id="1019743821">
      <w:bodyDiv w:val="1"/>
      <w:marLeft w:val="0"/>
      <w:marRight w:val="0"/>
      <w:marTop w:val="0"/>
      <w:marBottom w:val="0"/>
      <w:divBdr>
        <w:top w:val="none" w:sz="0" w:space="0" w:color="auto"/>
        <w:left w:val="none" w:sz="0" w:space="0" w:color="auto"/>
        <w:bottom w:val="none" w:sz="0" w:space="0" w:color="auto"/>
        <w:right w:val="none" w:sz="0" w:space="0" w:color="auto"/>
      </w:divBdr>
    </w:div>
    <w:div w:id="1019769688">
      <w:bodyDiv w:val="1"/>
      <w:marLeft w:val="0"/>
      <w:marRight w:val="0"/>
      <w:marTop w:val="0"/>
      <w:marBottom w:val="0"/>
      <w:divBdr>
        <w:top w:val="none" w:sz="0" w:space="0" w:color="auto"/>
        <w:left w:val="none" w:sz="0" w:space="0" w:color="auto"/>
        <w:bottom w:val="none" w:sz="0" w:space="0" w:color="auto"/>
        <w:right w:val="none" w:sz="0" w:space="0" w:color="auto"/>
      </w:divBdr>
    </w:div>
    <w:div w:id="1019770419">
      <w:bodyDiv w:val="1"/>
      <w:marLeft w:val="0"/>
      <w:marRight w:val="0"/>
      <w:marTop w:val="0"/>
      <w:marBottom w:val="0"/>
      <w:divBdr>
        <w:top w:val="none" w:sz="0" w:space="0" w:color="auto"/>
        <w:left w:val="none" w:sz="0" w:space="0" w:color="auto"/>
        <w:bottom w:val="none" w:sz="0" w:space="0" w:color="auto"/>
        <w:right w:val="none" w:sz="0" w:space="0" w:color="auto"/>
      </w:divBdr>
    </w:div>
    <w:div w:id="1019812752">
      <w:bodyDiv w:val="1"/>
      <w:marLeft w:val="0"/>
      <w:marRight w:val="0"/>
      <w:marTop w:val="0"/>
      <w:marBottom w:val="0"/>
      <w:divBdr>
        <w:top w:val="none" w:sz="0" w:space="0" w:color="auto"/>
        <w:left w:val="none" w:sz="0" w:space="0" w:color="auto"/>
        <w:bottom w:val="none" w:sz="0" w:space="0" w:color="auto"/>
        <w:right w:val="none" w:sz="0" w:space="0" w:color="auto"/>
      </w:divBdr>
    </w:div>
    <w:div w:id="1020201376">
      <w:bodyDiv w:val="1"/>
      <w:marLeft w:val="0"/>
      <w:marRight w:val="0"/>
      <w:marTop w:val="0"/>
      <w:marBottom w:val="0"/>
      <w:divBdr>
        <w:top w:val="none" w:sz="0" w:space="0" w:color="auto"/>
        <w:left w:val="none" w:sz="0" w:space="0" w:color="auto"/>
        <w:bottom w:val="none" w:sz="0" w:space="0" w:color="auto"/>
        <w:right w:val="none" w:sz="0" w:space="0" w:color="auto"/>
      </w:divBdr>
    </w:div>
    <w:div w:id="1020279910">
      <w:bodyDiv w:val="1"/>
      <w:marLeft w:val="0"/>
      <w:marRight w:val="0"/>
      <w:marTop w:val="0"/>
      <w:marBottom w:val="0"/>
      <w:divBdr>
        <w:top w:val="none" w:sz="0" w:space="0" w:color="auto"/>
        <w:left w:val="none" w:sz="0" w:space="0" w:color="auto"/>
        <w:bottom w:val="none" w:sz="0" w:space="0" w:color="auto"/>
        <w:right w:val="none" w:sz="0" w:space="0" w:color="auto"/>
      </w:divBdr>
    </w:div>
    <w:div w:id="1020349963">
      <w:bodyDiv w:val="1"/>
      <w:marLeft w:val="0"/>
      <w:marRight w:val="0"/>
      <w:marTop w:val="0"/>
      <w:marBottom w:val="0"/>
      <w:divBdr>
        <w:top w:val="none" w:sz="0" w:space="0" w:color="auto"/>
        <w:left w:val="none" w:sz="0" w:space="0" w:color="auto"/>
        <w:bottom w:val="none" w:sz="0" w:space="0" w:color="auto"/>
        <w:right w:val="none" w:sz="0" w:space="0" w:color="auto"/>
      </w:divBdr>
    </w:div>
    <w:div w:id="1020397740">
      <w:bodyDiv w:val="1"/>
      <w:marLeft w:val="0"/>
      <w:marRight w:val="0"/>
      <w:marTop w:val="0"/>
      <w:marBottom w:val="0"/>
      <w:divBdr>
        <w:top w:val="none" w:sz="0" w:space="0" w:color="auto"/>
        <w:left w:val="none" w:sz="0" w:space="0" w:color="auto"/>
        <w:bottom w:val="none" w:sz="0" w:space="0" w:color="auto"/>
        <w:right w:val="none" w:sz="0" w:space="0" w:color="auto"/>
      </w:divBdr>
    </w:div>
    <w:div w:id="1021200393">
      <w:bodyDiv w:val="1"/>
      <w:marLeft w:val="0"/>
      <w:marRight w:val="0"/>
      <w:marTop w:val="0"/>
      <w:marBottom w:val="0"/>
      <w:divBdr>
        <w:top w:val="none" w:sz="0" w:space="0" w:color="auto"/>
        <w:left w:val="none" w:sz="0" w:space="0" w:color="auto"/>
        <w:bottom w:val="none" w:sz="0" w:space="0" w:color="auto"/>
        <w:right w:val="none" w:sz="0" w:space="0" w:color="auto"/>
      </w:divBdr>
    </w:div>
    <w:div w:id="1021200903">
      <w:bodyDiv w:val="1"/>
      <w:marLeft w:val="0"/>
      <w:marRight w:val="0"/>
      <w:marTop w:val="0"/>
      <w:marBottom w:val="0"/>
      <w:divBdr>
        <w:top w:val="none" w:sz="0" w:space="0" w:color="auto"/>
        <w:left w:val="none" w:sz="0" w:space="0" w:color="auto"/>
        <w:bottom w:val="none" w:sz="0" w:space="0" w:color="auto"/>
        <w:right w:val="none" w:sz="0" w:space="0" w:color="auto"/>
      </w:divBdr>
    </w:div>
    <w:div w:id="1021518447">
      <w:bodyDiv w:val="1"/>
      <w:marLeft w:val="0"/>
      <w:marRight w:val="0"/>
      <w:marTop w:val="0"/>
      <w:marBottom w:val="0"/>
      <w:divBdr>
        <w:top w:val="none" w:sz="0" w:space="0" w:color="auto"/>
        <w:left w:val="none" w:sz="0" w:space="0" w:color="auto"/>
        <w:bottom w:val="none" w:sz="0" w:space="0" w:color="auto"/>
        <w:right w:val="none" w:sz="0" w:space="0" w:color="auto"/>
      </w:divBdr>
    </w:div>
    <w:div w:id="1021665573">
      <w:bodyDiv w:val="1"/>
      <w:marLeft w:val="0"/>
      <w:marRight w:val="0"/>
      <w:marTop w:val="0"/>
      <w:marBottom w:val="0"/>
      <w:divBdr>
        <w:top w:val="none" w:sz="0" w:space="0" w:color="auto"/>
        <w:left w:val="none" w:sz="0" w:space="0" w:color="auto"/>
        <w:bottom w:val="none" w:sz="0" w:space="0" w:color="auto"/>
        <w:right w:val="none" w:sz="0" w:space="0" w:color="auto"/>
      </w:divBdr>
    </w:div>
    <w:div w:id="1021976060">
      <w:bodyDiv w:val="1"/>
      <w:marLeft w:val="0"/>
      <w:marRight w:val="0"/>
      <w:marTop w:val="0"/>
      <w:marBottom w:val="0"/>
      <w:divBdr>
        <w:top w:val="none" w:sz="0" w:space="0" w:color="auto"/>
        <w:left w:val="none" w:sz="0" w:space="0" w:color="auto"/>
        <w:bottom w:val="none" w:sz="0" w:space="0" w:color="auto"/>
        <w:right w:val="none" w:sz="0" w:space="0" w:color="auto"/>
      </w:divBdr>
    </w:div>
    <w:div w:id="1022245453">
      <w:bodyDiv w:val="1"/>
      <w:marLeft w:val="0"/>
      <w:marRight w:val="0"/>
      <w:marTop w:val="0"/>
      <w:marBottom w:val="0"/>
      <w:divBdr>
        <w:top w:val="none" w:sz="0" w:space="0" w:color="auto"/>
        <w:left w:val="none" w:sz="0" w:space="0" w:color="auto"/>
        <w:bottom w:val="none" w:sz="0" w:space="0" w:color="auto"/>
        <w:right w:val="none" w:sz="0" w:space="0" w:color="auto"/>
      </w:divBdr>
    </w:div>
    <w:div w:id="1022559505">
      <w:bodyDiv w:val="1"/>
      <w:marLeft w:val="0"/>
      <w:marRight w:val="0"/>
      <w:marTop w:val="0"/>
      <w:marBottom w:val="0"/>
      <w:divBdr>
        <w:top w:val="none" w:sz="0" w:space="0" w:color="auto"/>
        <w:left w:val="none" w:sz="0" w:space="0" w:color="auto"/>
        <w:bottom w:val="none" w:sz="0" w:space="0" w:color="auto"/>
        <w:right w:val="none" w:sz="0" w:space="0" w:color="auto"/>
      </w:divBdr>
    </w:div>
    <w:div w:id="1022821595">
      <w:bodyDiv w:val="1"/>
      <w:marLeft w:val="0"/>
      <w:marRight w:val="0"/>
      <w:marTop w:val="0"/>
      <w:marBottom w:val="0"/>
      <w:divBdr>
        <w:top w:val="none" w:sz="0" w:space="0" w:color="auto"/>
        <w:left w:val="none" w:sz="0" w:space="0" w:color="auto"/>
        <w:bottom w:val="none" w:sz="0" w:space="0" w:color="auto"/>
        <w:right w:val="none" w:sz="0" w:space="0" w:color="auto"/>
      </w:divBdr>
    </w:div>
    <w:div w:id="1022977593">
      <w:bodyDiv w:val="1"/>
      <w:marLeft w:val="0"/>
      <w:marRight w:val="0"/>
      <w:marTop w:val="0"/>
      <w:marBottom w:val="0"/>
      <w:divBdr>
        <w:top w:val="none" w:sz="0" w:space="0" w:color="auto"/>
        <w:left w:val="none" w:sz="0" w:space="0" w:color="auto"/>
        <w:bottom w:val="none" w:sz="0" w:space="0" w:color="auto"/>
        <w:right w:val="none" w:sz="0" w:space="0" w:color="auto"/>
      </w:divBdr>
    </w:div>
    <w:div w:id="1023168143">
      <w:bodyDiv w:val="1"/>
      <w:marLeft w:val="0"/>
      <w:marRight w:val="0"/>
      <w:marTop w:val="0"/>
      <w:marBottom w:val="0"/>
      <w:divBdr>
        <w:top w:val="none" w:sz="0" w:space="0" w:color="auto"/>
        <w:left w:val="none" w:sz="0" w:space="0" w:color="auto"/>
        <w:bottom w:val="none" w:sz="0" w:space="0" w:color="auto"/>
        <w:right w:val="none" w:sz="0" w:space="0" w:color="auto"/>
      </w:divBdr>
    </w:div>
    <w:div w:id="1023819920">
      <w:bodyDiv w:val="1"/>
      <w:marLeft w:val="0"/>
      <w:marRight w:val="0"/>
      <w:marTop w:val="0"/>
      <w:marBottom w:val="0"/>
      <w:divBdr>
        <w:top w:val="none" w:sz="0" w:space="0" w:color="auto"/>
        <w:left w:val="none" w:sz="0" w:space="0" w:color="auto"/>
        <w:bottom w:val="none" w:sz="0" w:space="0" w:color="auto"/>
        <w:right w:val="none" w:sz="0" w:space="0" w:color="auto"/>
      </w:divBdr>
    </w:div>
    <w:div w:id="1024093968">
      <w:bodyDiv w:val="1"/>
      <w:marLeft w:val="0"/>
      <w:marRight w:val="0"/>
      <w:marTop w:val="0"/>
      <w:marBottom w:val="0"/>
      <w:divBdr>
        <w:top w:val="none" w:sz="0" w:space="0" w:color="auto"/>
        <w:left w:val="none" w:sz="0" w:space="0" w:color="auto"/>
        <w:bottom w:val="none" w:sz="0" w:space="0" w:color="auto"/>
        <w:right w:val="none" w:sz="0" w:space="0" w:color="auto"/>
      </w:divBdr>
    </w:div>
    <w:div w:id="1024132662">
      <w:bodyDiv w:val="1"/>
      <w:marLeft w:val="0"/>
      <w:marRight w:val="0"/>
      <w:marTop w:val="0"/>
      <w:marBottom w:val="0"/>
      <w:divBdr>
        <w:top w:val="none" w:sz="0" w:space="0" w:color="auto"/>
        <w:left w:val="none" w:sz="0" w:space="0" w:color="auto"/>
        <w:bottom w:val="none" w:sz="0" w:space="0" w:color="auto"/>
        <w:right w:val="none" w:sz="0" w:space="0" w:color="auto"/>
      </w:divBdr>
    </w:div>
    <w:div w:id="1024403925">
      <w:bodyDiv w:val="1"/>
      <w:marLeft w:val="0"/>
      <w:marRight w:val="0"/>
      <w:marTop w:val="0"/>
      <w:marBottom w:val="0"/>
      <w:divBdr>
        <w:top w:val="none" w:sz="0" w:space="0" w:color="auto"/>
        <w:left w:val="none" w:sz="0" w:space="0" w:color="auto"/>
        <w:bottom w:val="none" w:sz="0" w:space="0" w:color="auto"/>
        <w:right w:val="none" w:sz="0" w:space="0" w:color="auto"/>
      </w:divBdr>
    </w:div>
    <w:div w:id="1024942906">
      <w:bodyDiv w:val="1"/>
      <w:marLeft w:val="0"/>
      <w:marRight w:val="0"/>
      <w:marTop w:val="0"/>
      <w:marBottom w:val="0"/>
      <w:divBdr>
        <w:top w:val="none" w:sz="0" w:space="0" w:color="auto"/>
        <w:left w:val="none" w:sz="0" w:space="0" w:color="auto"/>
        <w:bottom w:val="none" w:sz="0" w:space="0" w:color="auto"/>
        <w:right w:val="none" w:sz="0" w:space="0" w:color="auto"/>
      </w:divBdr>
    </w:div>
    <w:div w:id="1025400779">
      <w:bodyDiv w:val="1"/>
      <w:marLeft w:val="0"/>
      <w:marRight w:val="0"/>
      <w:marTop w:val="0"/>
      <w:marBottom w:val="0"/>
      <w:divBdr>
        <w:top w:val="none" w:sz="0" w:space="0" w:color="auto"/>
        <w:left w:val="none" w:sz="0" w:space="0" w:color="auto"/>
        <w:bottom w:val="none" w:sz="0" w:space="0" w:color="auto"/>
        <w:right w:val="none" w:sz="0" w:space="0" w:color="auto"/>
      </w:divBdr>
    </w:div>
    <w:div w:id="1026059401">
      <w:bodyDiv w:val="1"/>
      <w:marLeft w:val="0"/>
      <w:marRight w:val="0"/>
      <w:marTop w:val="0"/>
      <w:marBottom w:val="0"/>
      <w:divBdr>
        <w:top w:val="none" w:sz="0" w:space="0" w:color="auto"/>
        <w:left w:val="none" w:sz="0" w:space="0" w:color="auto"/>
        <w:bottom w:val="none" w:sz="0" w:space="0" w:color="auto"/>
        <w:right w:val="none" w:sz="0" w:space="0" w:color="auto"/>
      </w:divBdr>
    </w:div>
    <w:div w:id="1026099915">
      <w:bodyDiv w:val="1"/>
      <w:marLeft w:val="0"/>
      <w:marRight w:val="0"/>
      <w:marTop w:val="0"/>
      <w:marBottom w:val="0"/>
      <w:divBdr>
        <w:top w:val="none" w:sz="0" w:space="0" w:color="auto"/>
        <w:left w:val="none" w:sz="0" w:space="0" w:color="auto"/>
        <w:bottom w:val="none" w:sz="0" w:space="0" w:color="auto"/>
        <w:right w:val="none" w:sz="0" w:space="0" w:color="auto"/>
      </w:divBdr>
    </w:div>
    <w:div w:id="1026247978">
      <w:bodyDiv w:val="1"/>
      <w:marLeft w:val="0"/>
      <w:marRight w:val="0"/>
      <w:marTop w:val="0"/>
      <w:marBottom w:val="0"/>
      <w:divBdr>
        <w:top w:val="none" w:sz="0" w:space="0" w:color="auto"/>
        <w:left w:val="none" w:sz="0" w:space="0" w:color="auto"/>
        <w:bottom w:val="none" w:sz="0" w:space="0" w:color="auto"/>
        <w:right w:val="none" w:sz="0" w:space="0" w:color="auto"/>
      </w:divBdr>
    </w:div>
    <w:div w:id="1026783987">
      <w:bodyDiv w:val="1"/>
      <w:marLeft w:val="0"/>
      <w:marRight w:val="0"/>
      <w:marTop w:val="0"/>
      <w:marBottom w:val="0"/>
      <w:divBdr>
        <w:top w:val="none" w:sz="0" w:space="0" w:color="auto"/>
        <w:left w:val="none" w:sz="0" w:space="0" w:color="auto"/>
        <w:bottom w:val="none" w:sz="0" w:space="0" w:color="auto"/>
        <w:right w:val="none" w:sz="0" w:space="0" w:color="auto"/>
      </w:divBdr>
    </w:div>
    <w:div w:id="1026980536">
      <w:bodyDiv w:val="1"/>
      <w:marLeft w:val="0"/>
      <w:marRight w:val="0"/>
      <w:marTop w:val="0"/>
      <w:marBottom w:val="0"/>
      <w:divBdr>
        <w:top w:val="none" w:sz="0" w:space="0" w:color="auto"/>
        <w:left w:val="none" w:sz="0" w:space="0" w:color="auto"/>
        <w:bottom w:val="none" w:sz="0" w:space="0" w:color="auto"/>
        <w:right w:val="none" w:sz="0" w:space="0" w:color="auto"/>
      </w:divBdr>
    </w:div>
    <w:div w:id="1027100447">
      <w:bodyDiv w:val="1"/>
      <w:marLeft w:val="0"/>
      <w:marRight w:val="0"/>
      <w:marTop w:val="0"/>
      <w:marBottom w:val="0"/>
      <w:divBdr>
        <w:top w:val="none" w:sz="0" w:space="0" w:color="auto"/>
        <w:left w:val="none" w:sz="0" w:space="0" w:color="auto"/>
        <w:bottom w:val="none" w:sz="0" w:space="0" w:color="auto"/>
        <w:right w:val="none" w:sz="0" w:space="0" w:color="auto"/>
      </w:divBdr>
    </w:div>
    <w:div w:id="1027213729">
      <w:bodyDiv w:val="1"/>
      <w:marLeft w:val="0"/>
      <w:marRight w:val="0"/>
      <w:marTop w:val="0"/>
      <w:marBottom w:val="0"/>
      <w:divBdr>
        <w:top w:val="none" w:sz="0" w:space="0" w:color="auto"/>
        <w:left w:val="none" w:sz="0" w:space="0" w:color="auto"/>
        <w:bottom w:val="none" w:sz="0" w:space="0" w:color="auto"/>
        <w:right w:val="none" w:sz="0" w:space="0" w:color="auto"/>
      </w:divBdr>
    </w:div>
    <w:div w:id="1027491472">
      <w:bodyDiv w:val="1"/>
      <w:marLeft w:val="0"/>
      <w:marRight w:val="0"/>
      <w:marTop w:val="0"/>
      <w:marBottom w:val="0"/>
      <w:divBdr>
        <w:top w:val="none" w:sz="0" w:space="0" w:color="auto"/>
        <w:left w:val="none" w:sz="0" w:space="0" w:color="auto"/>
        <w:bottom w:val="none" w:sz="0" w:space="0" w:color="auto"/>
        <w:right w:val="none" w:sz="0" w:space="0" w:color="auto"/>
      </w:divBdr>
    </w:div>
    <w:div w:id="1027945108">
      <w:bodyDiv w:val="1"/>
      <w:marLeft w:val="0"/>
      <w:marRight w:val="0"/>
      <w:marTop w:val="0"/>
      <w:marBottom w:val="0"/>
      <w:divBdr>
        <w:top w:val="none" w:sz="0" w:space="0" w:color="auto"/>
        <w:left w:val="none" w:sz="0" w:space="0" w:color="auto"/>
        <w:bottom w:val="none" w:sz="0" w:space="0" w:color="auto"/>
        <w:right w:val="none" w:sz="0" w:space="0" w:color="auto"/>
      </w:divBdr>
    </w:div>
    <w:div w:id="1028022661">
      <w:bodyDiv w:val="1"/>
      <w:marLeft w:val="0"/>
      <w:marRight w:val="0"/>
      <w:marTop w:val="0"/>
      <w:marBottom w:val="0"/>
      <w:divBdr>
        <w:top w:val="none" w:sz="0" w:space="0" w:color="auto"/>
        <w:left w:val="none" w:sz="0" w:space="0" w:color="auto"/>
        <w:bottom w:val="none" w:sz="0" w:space="0" w:color="auto"/>
        <w:right w:val="none" w:sz="0" w:space="0" w:color="auto"/>
      </w:divBdr>
    </w:div>
    <w:div w:id="1028289563">
      <w:bodyDiv w:val="1"/>
      <w:marLeft w:val="0"/>
      <w:marRight w:val="0"/>
      <w:marTop w:val="0"/>
      <w:marBottom w:val="0"/>
      <w:divBdr>
        <w:top w:val="none" w:sz="0" w:space="0" w:color="auto"/>
        <w:left w:val="none" w:sz="0" w:space="0" w:color="auto"/>
        <w:bottom w:val="none" w:sz="0" w:space="0" w:color="auto"/>
        <w:right w:val="none" w:sz="0" w:space="0" w:color="auto"/>
      </w:divBdr>
    </w:div>
    <w:div w:id="1028290850">
      <w:bodyDiv w:val="1"/>
      <w:marLeft w:val="0"/>
      <w:marRight w:val="0"/>
      <w:marTop w:val="0"/>
      <w:marBottom w:val="0"/>
      <w:divBdr>
        <w:top w:val="none" w:sz="0" w:space="0" w:color="auto"/>
        <w:left w:val="none" w:sz="0" w:space="0" w:color="auto"/>
        <w:bottom w:val="none" w:sz="0" w:space="0" w:color="auto"/>
        <w:right w:val="none" w:sz="0" w:space="0" w:color="auto"/>
      </w:divBdr>
    </w:div>
    <w:div w:id="1029062452">
      <w:bodyDiv w:val="1"/>
      <w:marLeft w:val="0"/>
      <w:marRight w:val="0"/>
      <w:marTop w:val="0"/>
      <w:marBottom w:val="0"/>
      <w:divBdr>
        <w:top w:val="none" w:sz="0" w:space="0" w:color="auto"/>
        <w:left w:val="none" w:sz="0" w:space="0" w:color="auto"/>
        <w:bottom w:val="none" w:sz="0" w:space="0" w:color="auto"/>
        <w:right w:val="none" w:sz="0" w:space="0" w:color="auto"/>
      </w:divBdr>
    </w:div>
    <w:div w:id="1029185979">
      <w:bodyDiv w:val="1"/>
      <w:marLeft w:val="0"/>
      <w:marRight w:val="0"/>
      <w:marTop w:val="0"/>
      <w:marBottom w:val="0"/>
      <w:divBdr>
        <w:top w:val="none" w:sz="0" w:space="0" w:color="auto"/>
        <w:left w:val="none" w:sz="0" w:space="0" w:color="auto"/>
        <w:bottom w:val="none" w:sz="0" w:space="0" w:color="auto"/>
        <w:right w:val="none" w:sz="0" w:space="0" w:color="auto"/>
      </w:divBdr>
    </w:div>
    <w:div w:id="1029375664">
      <w:bodyDiv w:val="1"/>
      <w:marLeft w:val="0"/>
      <w:marRight w:val="0"/>
      <w:marTop w:val="0"/>
      <w:marBottom w:val="0"/>
      <w:divBdr>
        <w:top w:val="none" w:sz="0" w:space="0" w:color="auto"/>
        <w:left w:val="none" w:sz="0" w:space="0" w:color="auto"/>
        <w:bottom w:val="none" w:sz="0" w:space="0" w:color="auto"/>
        <w:right w:val="none" w:sz="0" w:space="0" w:color="auto"/>
      </w:divBdr>
    </w:div>
    <w:div w:id="1029598484">
      <w:bodyDiv w:val="1"/>
      <w:marLeft w:val="0"/>
      <w:marRight w:val="0"/>
      <w:marTop w:val="0"/>
      <w:marBottom w:val="0"/>
      <w:divBdr>
        <w:top w:val="none" w:sz="0" w:space="0" w:color="auto"/>
        <w:left w:val="none" w:sz="0" w:space="0" w:color="auto"/>
        <w:bottom w:val="none" w:sz="0" w:space="0" w:color="auto"/>
        <w:right w:val="none" w:sz="0" w:space="0" w:color="auto"/>
      </w:divBdr>
    </w:div>
    <w:div w:id="1030034847">
      <w:bodyDiv w:val="1"/>
      <w:marLeft w:val="0"/>
      <w:marRight w:val="0"/>
      <w:marTop w:val="0"/>
      <w:marBottom w:val="0"/>
      <w:divBdr>
        <w:top w:val="none" w:sz="0" w:space="0" w:color="auto"/>
        <w:left w:val="none" w:sz="0" w:space="0" w:color="auto"/>
        <w:bottom w:val="none" w:sz="0" w:space="0" w:color="auto"/>
        <w:right w:val="none" w:sz="0" w:space="0" w:color="auto"/>
      </w:divBdr>
    </w:div>
    <w:div w:id="1030108994">
      <w:bodyDiv w:val="1"/>
      <w:marLeft w:val="0"/>
      <w:marRight w:val="0"/>
      <w:marTop w:val="0"/>
      <w:marBottom w:val="0"/>
      <w:divBdr>
        <w:top w:val="none" w:sz="0" w:space="0" w:color="auto"/>
        <w:left w:val="none" w:sz="0" w:space="0" w:color="auto"/>
        <w:bottom w:val="none" w:sz="0" w:space="0" w:color="auto"/>
        <w:right w:val="none" w:sz="0" w:space="0" w:color="auto"/>
      </w:divBdr>
    </w:div>
    <w:div w:id="1030447433">
      <w:bodyDiv w:val="1"/>
      <w:marLeft w:val="0"/>
      <w:marRight w:val="0"/>
      <w:marTop w:val="0"/>
      <w:marBottom w:val="0"/>
      <w:divBdr>
        <w:top w:val="none" w:sz="0" w:space="0" w:color="auto"/>
        <w:left w:val="none" w:sz="0" w:space="0" w:color="auto"/>
        <w:bottom w:val="none" w:sz="0" w:space="0" w:color="auto"/>
        <w:right w:val="none" w:sz="0" w:space="0" w:color="auto"/>
      </w:divBdr>
    </w:div>
    <w:div w:id="1030492894">
      <w:bodyDiv w:val="1"/>
      <w:marLeft w:val="0"/>
      <w:marRight w:val="0"/>
      <w:marTop w:val="0"/>
      <w:marBottom w:val="0"/>
      <w:divBdr>
        <w:top w:val="none" w:sz="0" w:space="0" w:color="auto"/>
        <w:left w:val="none" w:sz="0" w:space="0" w:color="auto"/>
        <w:bottom w:val="none" w:sz="0" w:space="0" w:color="auto"/>
        <w:right w:val="none" w:sz="0" w:space="0" w:color="auto"/>
      </w:divBdr>
    </w:div>
    <w:div w:id="1030640237">
      <w:bodyDiv w:val="1"/>
      <w:marLeft w:val="0"/>
      <w:marRight w:val="0"/>
      <w:marTop w:val="0"/>
      <w:marBottom w:val="0"/>
      <w:divBdr>
        <w:top w:val="none" w:sz="0" w:space="0" w:color="auto"/>
        <w:left w:val="none" w:sz="0" w:space="0" w:color="auto"/>
        <w:bottom w:val="none" w:sz="0" w:space="0" w:color="auto"/>
        <w:right w:val="none" w:sz="0" w:space="0" w:color="auto"/>
      </w:divBdr>
    </w:div>
    <w:div w:id="1030836186">
      <w:bodyDiv w:val="1"/>
      <w:marLeft w:val="0"/>
      <w:marRight w:val="0"/>
      <w:marTop w:val="0"/>
      <w:marBottom w:val="0"/>
      <w:divBdr>
        <w:top w:val="none" w:sz="0" w:space="0" w:color="auto"/>
        <w:left w:val="none" w:sz="0" w:space="0" w:color="auto"/>
        <w:bottom w:val="none" w:sz="0" w:space="0" w:color="auto"/>
        <w:right w:val="none" w:sz="0" w:space="0" w:color="auto"/>
      </w:divBdr>
    </w:div>
    <w:div w:id="1030885133">
      <w:bodyDiv w:val="1"/>
      <w:marLeft w:val="0"/>
      <w:marRight w:val="0"/>
      <w:marTop w:val="0"/>
      <w:marBottom w:val="0"/>
      <w:divBdr>
        <w:top w:val="none" w:sz="0" w:space="0" w:color="auto"/>
        <w:left w:val="none" w:sz="0" w:space="0" w:color="auto"/>
        <w:bottom w:val="none" w:sz="0" w:space="0" w:color="auto"/>
        <w:right w:val="none" w:sz="0" w:space="0" w:color="auto"/>
      </w:divBdr>
    </w:div>
    <w:div w:id="1030953809">
      <w:bodyDiv w:val="1"/>
      <w:marLeft w:val="0"/>
      <w:marRight w:val="0"/>
      <w:marTop w:val="0"/>
      <w:marBottom w:val="0"/>
      <w:divBdr>
        <w:top w:val="none" w:sz="0" w:space="0" w:color="auto"/>
        <w:left w:val="none" w:sz="0" w:space="0" w:color="auto"/>
        <w:bottom w:val="none" w:sz="0" w:space="0" w:color="auto"/>
        <w:right w:val="none" w:sz="0" w:space="0" w:color="auto"/>
      </w:divBdr>
    </w:div>
    <w:div w:id="1031149550">
      <w:bodyDiv w:val="1"/>
      <w:marLeft w:val="0"/>
      <w:marRight w:val="0"/>
      <w:marTop w:val="0"/>
      <w:marBottom w:val="0"/>
      <w:divBdr>
        <w:top w:val="none" w:sz="0" w:space="0" w:color="auto"/>
        <w:left w:val="none" w:sz="0" w:space="0" w:color="auto"/>
        <w:bottom w:val="none" w:sz="0" w:space="0" w:color="auto"/>
        <w:right w:val="none" w:sz="0" w:space="0" w:color="auto"/>
      </w:divBdr>
    </w:div>
    <w:div w:id="1031226677">
      <w:bodyDiv w:val="1"/>
      <w:marLeft w:val="0"/>
      <w:marRight w:val="0"/>
      <w:marTop w:val="0"/>
      <w:marBottom w:val="0"/>
      <w:divBdr>
        <w:top w:val="none" w:sz="0" w:space="0" w:color="auto"/>
        <w:left w:val="none" w:sz="0" w:space="0" w:color="auto"/>
        <w:bottom w:val="none" w:sz="0" w:space="0" w:color="auto"/>
        <w:right w:val="none" w:sz="0" w:space="0" w:color="auto"/>
      </w:divBdr>
    </w:div>
    <w:div w:id="1031229837">
      <w:bodyDiv w:val="1"/>
      <w:marLeft w:val="0"/>
      <w:marRight w:val="0"/>
      <w:marTop w:val="0"/>
      <w:marBottom w:val="0"/>
      <w:divBdr>
        <w:top w:val="none" w:sz="0" w:space="0" w:color="auto"/>
        <w:left w:val="none" w:sz="0" w:space="0" w:color="auto"/>
        <w:bottom w:val="none" w:sz="0" w:space="0" w:color="auto"/>
        <w:right w:val="none" w:sz="0" w:space="0" w:color="auto"/>
      </w:divBdr>
    </w:div>
    <w:div w:id="1031420785">
      <w:bodyDiv w:val="1"/>
      <w:marLeft w:val="0"/>
      <w:marRight w:val="0"/>
      <w:marTop w:val="0"/>
      <w:marBottom w:val="0"/>
      <w:divBdr>
        <w:top w:val="none" w:sz="0" w:space="0" w:color="auto"/>
        <w:left w:val="none" w:sz="0" w:space="0" w:color="auto"/>
        <w:bottom w:val="none" w:sz="0" w:space="0" w:color="auto"/>
        <w:right w:val="none" w:sz="0" w:space="0" w:color="auto"/>
      </w:divBdr>
    </w:div>
    <w:div w:id="1031806079">
      <w:bodyDiv w:val="1"/>
      <w:marLeft w:val="0"/>
      <w:marRight w:val="0"/>
      <w:marTop w:val="0"/>
      <w:marBottom w:val="0"/>
      <w:divBdr>
        <w:top w:val="none" w:sz="0" w:space="0" w:color="auto"/>
        <w:left w:val="none" w:sz="0" w:space="0" w:color="auto"/>
        <w:bottom w:val="none" w:sz="0" w:space="0" w:color="auto"/>
        <w:right w:val="none" w:sz="0" w:space="0" w:color="auto"/>
      </w:divBdr>
    </w:div>
    <w:div w:id="1031879528">
      <w:bodyDiv w:val="1"/>
      <w:marLeft w:val="0"/>
      <w:marRight w:val="0"/>
      <w:marTop w:val="0"/>
      <w:marBottom w:val="0"/>
      <w:divBdr>
        <w:top w:val="none" w:sz="0" w:space="0" w:color="auto"/>
        <w:left w:val="none" w:sz="0" w:space="0" w:color="auto"/>
        <w:bottom w:val="none" w:sz="0" w:space="0" w:color="auto"/>
        <w:right w:val="none" w:sz="0" w:space="0" w:color="auto"/>
      </w:divBdr>
    </w:div>
    <w:div w:id="1032612866">
      <w:bodyDiv w:val="1"/>
      <w:marLeft w:val="0"/>
      <w:marRight w:val="0"/>
      <w:marTop w:val="0"/>
      <w:marBottom w:val="0"/>
      <w:divBdr>
        <w:top w:val="none" w:sz="0" w:space="0" w:color="auto"/>
        <w:left w:val="none" w:sz="0" w:space="0" w:color="auto"/>
        <w:bottom w:val="none" w:sz="0" w:space="0" w:color="auto"/>
        <w:right w:val="none" w:sz="0" w:space="0" w:color="auto"/>
      </w:divBdr>
    </w:div>
    <w:div w:id="1032651232">
      <w:bodyDiv w:val="1"/>
      <w:marLeft w:val="0"/>
      <w:marRight w:val="0"/>
      <w:marTop w:val="0"/>
      <w:marBottom w:val="0"/>
      <w:divBdr>
        <w:top w:val="none" w:sz="0" w:space="0" w:color="auto"/>
        <w:left w:val="none" w:sz="0" w:space="0" w:color="auto"/>
        <w:bottom w:val="none" w:sz="0" w:space="0" w:color="auto"/>
        <w:right w:val="none" w:sz="0" w:space="0" w:color="auto"/>
      </w:divBdr>
    </w:div>
    <w:div w:id="1033192200">
      <w:bodyDiv w:val="1"/>
      <w:marLeft w:val="0"/>
      <w:marRight w:val="0"/>
      <w:marTop w:val="0"/>
      <w:marBottom w:val="0"/>
      <w:divBdr>
        <w:top w:val="none" w:sz="0" w:space="0" w:color="auto"/>
        <w:left w:val="none" w:sz="0" w:space="0" w:color="auto"/>
        <w:bottom w:val="none" w:sz="0" w:space="0" w:color="auto"/>
        <w:right w:val="none" w:sz="0" w:space="0" w:color="auto"/>
      </w:divBdr>
    </w:div>
    <w:div w:id="1033463316">
      <w:bodyDiv w:val="1"/>
      <w:marLeft w:val="0"/>
      <w:marRight w:val="0"/>
      <w:marTop w:val="0"/>
      <w:marBottom w:val="0"/>
      <w:divBdr>
        <w:top w:val="none" w:sz="0" w:space="0" w:color="auto"/>
        <w:left w:val="none" w:sz="0" w:space="0" w:color="auto"/>
        <w:bottom w:val="none" w:sz="0" w:space="0" w:color="auto"/>
        <w:right w:val="none" w:sz="0" w:space="0" w:color="auto"/>
      </w:divBdr>
    </w:div>
    <w:div w:id="1033574010">
      <w:bodyDiv w:val="1"/>
      <w:marLeft w:val="0"/>
      <w:marRight w:val="0"/>
      <w:marTop w:val="0"/>
      <w:marBottom w:val="0"/>
      <w:divBdr>
        <w:top w:val="none" w:sz="0" w:space="0" w:color="auto"/>
        <w:left w:val="none" w:sz="0" w:space="0" w:color="auto"/>
        <w:bottom w:val="none" w:sz="0" w:space="0" w:color="auto"/>
        <w:right w:val="none" w:sz="0" w:space="0" w:color="auto"/>
      </w:divBdr>
    </w:div>
    <w:div w:id="1033723582">
      <w:bodyDiv w:val="1"/>
      <w:marLeft w:val="0"/>
      <w:marRight w:val="0"/>
      <w:marTop w:val="0"/>
      <w:marBottom w:val="0"/>
      <w:divBdr>
        <w:top w:val="none" w:sz="0" w:space="0" w:color="auto"/>
        <w:left w:val="none" w:sz="0" w:space="0" w:color="auto"/>
        <w:bottom w:val="none" w:sz="0" w:space="0" w:color="auto"/>
        <w:right w:val="none" w:sz="0" w:space="0" w:color="auto"/>
      </w:divBdr>
    </w:div>
    <w:div w:id="1033725431">
      <w:bodyDiv w:val="1"/>
      <w:marLeft w:val="0"/>
      <w:marRight w:val="0"/>
      <w:marTop w:val="0"/>
      <w:marBottom w:val="0"/>
      <w:divBdr>
        <w:top w:val="none" w:sz="0" w:space="0" w:color="auto"/>
        <w:left w:val="none" w:sz="0" w:space="0" w:color="auto"/>
        <w:bottom w:val="none" w:sz="0" w:space="0" w:color="auto"/>
        <w:right w:val="none" w:sz="0" w:space="0" w:color="auto"/>
      </w:divBdr>
    </w:div>
    <w:div w:id="1033842932">
      <w:bodyDiv w:val="1"/>
      <w:marLeft w:val="0"/>
      <w:marRight w:val="0"/>
      <w:marTop w:val="0"/>
      <w:marBottom w:val="0"/>
      <w:divBdr>
        <w:top w:val="none" w:sz="0" w:space="0" w:color="auto"/>
        <w:left w:val="none" w:sz="0" w:space="0" w:color="auto"/>
        <w:bottom w:val="none" w:sz="0" w:space="0" w:color="auto"/>
        <w:right w:val="none" w:sz="0" w:space="0" w:color="auto"/>
      </w:divBdr>
    </w:div>
    <w:div w:id="1033843740">
      <w:bodyDiv w:val="1"/>
      <w:marLeft w:val="0"/>
      <w:marRight w:val="0"/>
      <w:marTop w:val="0"/>
      <w:marBottom w:val="0"/>
      <w:divBdr>
        <w:top w:val="none" w:sz="0" w:space="0" w:color="auto"/>
        <w:left w:val="none" w:sz="0" w:space="0" w:color="auto"/>
        <w:bottom w:val="none" w:sz="0" w:space="0" w:color="auto"/>
        <w:right w:val="none" w:sz="0" w:space="0" w:color="auto"/>
      </w:divBdr>
    </w:div>
    <w:div w:id="1033923377">
      <w:bodyDiv w:val="1"/>
      <w:marLeft w:val="0"/>
      <w:marRight w:val="0"/>
      <w:marTop w:val="0"/>
      <w:marBottom w:val="0"/>
      <w:divBdr>
        <w:top w:val="none" w:sz="0" w:space="0" w:color="auto"/>
        <w:left w:val="none" w:sz="0" w:space="0" w:color="auto"/>
        <w:bottom w:val="none" w:sz="0" w:space="0" w:color="auto"/>
        <w:right w:val="none" w:sz="0" w:space="0" w:color="auto"/>
      </w:divBdr>
    </w:div>
    <w:div w:id="1034572951">
      <w:bodyDiv w:val="1"/>
      <w:marLeft w:val="0"/>
      <w:marRight w:val="0"/>
      <w:marTop w:val="0"/>
      <w:marBottom w:val="0"/>
      <w:divBdr>
        <w:top w:val="none" w:sz="0" w:space="0" w:color="auto"/>
        <w:left w:val="none" w:sz="0" w:space="0" w:color="auto"/>
        <w:bottom w:val="none" w:sz="0" w:space="0" w:color="auto"/>
        <w:right w:val="none" w:sz="0" w:space="0" w:color="auto"/>
      </w:divBdr>
    </w:div>
    <w:div w:id="1034844906">
      <w:bodyDiv w:val="1"/>
      <w:marLeft w:val="0"/>
      <w:marRight w:val="0"/>
      <w:marTop w:val="0"/>
      <w:marBottom w:val="0"/>
      <w:divBdr>
        <w:top w:val="none" w:sz="0" w:space="0" w:color="auto"/>
        <w:left w:val="none" w:sz="0" w:space="0" w:color="auto"/>
        <w:bottom w:val="none" w:sz="0" w:space="0" w:color="auto"/>
        <w:right w:val="none" w:sz="0" w:space="0" w:color="auto"/>
      </w:divBdr>
    </w:div>
    <w:div w:id="1034964179">
      <w:bodyDiv w:val="1"/>
      <w:marLeft w:val="0"/>
      <w:marRight w:val="0"/>
      <w:marTop w:val="0"/>
      <w:marBottom w:val="0"/>
      <w:divBdr>
        <w:top w:val="none" w:sz="0" w:space="0" w:color="auto"/>
        <w:left w:val="none" w:sz="0" w:space="0" w:color="auto"/>
        <w:bottom w:val="none" w:sz="0" w:space="0" w:color="auto"/>
        <w:right w:val="none" w:sz="0" w:space="0" w:color="auto"/>
      </w:divBdr>
    </w:div>
    <w:div w:id="1035278499">
      <w:bodyDiv w:val="1"/>
      <w:marLeft w:val="0"/>
      <w:marRight w:val="0"/>
      <w:marTop w:val="0"/>
      <w:marBottom w:val="0"/>
      <w:divBdr>
        <w:top w:val="none" w:sz="0" w:space="0" w:color="auto"/>
        <w:left w:val="none" w:sz="0" w:space="0" w:color="auto"/>
        <w:bottom w:val="none" w:sz="0" w:space="0" w:color="auto"/>
        <w:right w:val="none" w:sz="0" w:space="0" w:color="auto"/>
      </w:divBdr>
    </w:div>
    <w:div w:id="1035542553">
      <w:bodyDiv w:val="1"/>
      <w:marLeft w:val="0"/>
      <w:marRight w:val="0"/>
      <w:marTop w:val="0"/>
      <w:marBottom w:val="0"/>
      <w:divBdr>
        <w:top w:val="none" w:sz="0" w:space="0" w:color="auto"/>
        <w:left w:val="none" w:sz="0" w:space="0" w:color="auto"/>
        <w:bottom w:val="none" w:sz="0" w:space="0" w:color="auto"/>
        <w:right w:val="none" w:sz="0" w:space="0" w:color="auto"/>
      </w:divBdr>
    </w:div>
    <w:div w:id="1035690205">
      <w:bodyDiv w:val="1"/>
      <w:marLeft w:val="0"/>
      <w:marRight w:val="0"/>
      <w:marTop w:val="0"/>
      <w:marBottom w:val="0"/>
      <w:divBdr>
        <w:top w:val="none" w:sz="0" w:space="0" w:color="auto"/>
        <w:left w:val="none" w:sz="0" w:space="0" w:color="auto"/>
        <w:bottom w:val="none" w:sz="0" w:space="0" w:color="auto"/>
        <w:right w:val="none" w:sz="0" w:space="0" w:color="auto"/>
      </w:divBdr>
    </w:div>
    <w:div w:id="1035814252">
      <w:bodyDiv w:val="1"/>
      <w:marLeft w:val="0"/>
      <w:marRight w:val="0"/>
      <w:marTop w:val="0"/>
      <w:marBottom w:val="0"/>
      <w:divBdr>
        <w:top w:val="none" w:sz="0" w:space="0" w:color="auto"/>
        <w:left w:val="none" w:sz="0" w:space="0" w:color="auto"/>
        <w:bottom w:val="none" w:sz="0" w:space="0" w:color="auto"/>
        <w:right w:val="none" w:sz="0" w:space="0" w:color="auto"/>
      </w:divBdr>
    </w:div>
    <w:div w:id="1035814523">
      <w:bodyDiv w:val="1"/>
      <w:marLeft w:val="0"/>
      <w:marRight w:val="0"/>
      <w:marTop w:val="0"/>
      <w:marBottom w:val="0"/>
      <w:divBdr>
        <w:top w:val="none" w:sz="0" w:space="0" w:color="auto"/>
        <w:left w:val="none" w:sz="0" w:space="0" w:color="auto"/>
        <w:bottom w:val="none" w:sz="0" w:space="0" w:color="auto"/>
        <w:right w:val="none" w:sz="0" w:space="0" w:color="auto"/>
      </w:divBdr>
    </w:div>
    <w:div w:id="1036349307">
      <w:bodyDiv w:val="1"/>
      <w:marLeft w:val="0"/>
      <w:marRight w:val="0"/>
      <w:marTop w:val="0"/>
      <w:marBottom w:val="0"/>
      <w:divBdr>
        <w:top w:val="none" w:sz="0" w:space="0" w:color="auto"/>
        <w:left w:val="none" w:sz="0" w:space="0" w:color="auto"/>
        <w:bottom w:val="none" w:sz="0" w:space="0" w:color="auto"/>
        <w:right w:val="none" w:sz="0" w:space="0" w:color="auto"/>
      </w:divBdr>
    </w:div>
    <w:div w:id="1036469018">
      <w:bodyDiv w:val="1"/>
      <w:marLeft w:val="0"/>
      <w:marRight w:val="0"/>
      <w:marTop w:val="0"/>
      <w:marBottom w:val="0"/>
      <w:divBdr>
        <w:top w:val="none" w:sz="0" w:space="0" w:color="auto"/>
        <w:left w:val="none" w:sz="0" w:space="0" w:color="auto"/>
        <w:bottom w:val="none" w:sz="0" w:space="0" w:color="auto"/>
        <w:right w:val="none" w:sz="0" w:space="0" w:color="auto"/>
      </w:divBdr>
    </w:div>
    <w:div w:id="1036469738">
      <w:bodyDiv w:val="1"/>
      <w:marLeft w:val="0"/>
      <w:marRight w:val="0"/>
      <w:marTop w:val="0"/>
      <w:marBottom w:val="0"/>
      <w:divBdr>
        <w:top w:val="none" w:sz="0" w:space="0" w:color="auto"/>
        <w:left w:val="none" w:sz="0" w:space="0" w:color="auto"/>
        <w:bottom w:val="none" w:sz="0" w:space="0" w:color="auto"/>
        <w:right w:val="none" w:sz="0" w:space="0" w:color="auto"/>
      </w:divBdr>
    </w:div>
    <w:div w:id="1036541706">
      <w:bodyDiv w:val="1"/>
      <w:marLeft w:val="0"/>
      <w:marRight w:val="0"/>
      <w:marTop w:val="0"/>
      <w:marBottom w:val="0"/>
      <w:divBdr>
        <w:top w:val="none" w:sz="0" w:space="0" w:color="auto"/>
        <w:left w:val="none" w:sz="0" w:space="0" w:color="auto"/>
        <w:bottom w:val="none" w:sz="0" w:space="0" w:color="auto"/>
        <w:right w:val="none" w:sz="0" w:space="0" w:color="auto"/>
      </w:divBdr>
    </w:div>
    <w:div w:id="1036659119">
      <w:bodyDiv w:val="1"/>
      <w:marLeft w:val="0"/>
      <w:marRight w:val="0"/>
      <w:marTop w:val="0"/>
      <w:marBottom w:val="0"/>
      <w:divBdr>
        <w:top w:val="none" w:sz="0" w:space="0" w:color="auto"/>
        <w:left w:val="none" w:sz="0" w:space="0" w:color="auto"/>
        <w:bottom w:val="none" w:sz="0" w:space="0" w:color="auto"/>
        <w:right w:val="none" w:sz="0" w:space="0" w:color="auto"/>
      </w:divBdr>
    </w:div>
    <w:div w:id="1036852750">
      <w:bodyDiv w:val="1"/>
      <w:marLeft w:val="0"/>
      <w:marRight w:val="0"/>
      <w:marTop w:val="0"/>
      <w:marBottom w:val="0"/>
      <w:divBdr>
        <w:top w:val="none" w:sz="0" w:space="0" w:color="auto"/>
        <w:left w:val="none" w:sz="0" w:space="0" w:color="auto"/>
        <w:bottom w:val="none" w:sz="0" w:space="0" w:color="auto"/>
        <w:right w:val="none" w:sz="0" w:space="0" w:color="auto"/>
      </w:divBdr>
    </w:div>
    <w:div w:id="1037048366">
      <w:bodyDiv w:val="1"/>
      <w:marLeft w:val="0"/>
      <w:marRight w:val="0"/>
      <w:marTop w:val="0"/>
      <w:marBottom w:val="0"/>
      <w:divBdr>
        <w:top w:val="none" w:sz="0" w:space="0" w:color="auto"/>
        <w:left w:val="none" w:sz="0" w:space="0" w:color="auto"/>
        <w:bottom w:val="none" w:sz="0" w:space="0" w:color="auto"/>
        <w:right w:val="none" w:sz="0" w:space="0" w:color="auto"/>
      </w:divBdr>
    </w:div>
    <w:div w:id="1037315271">
      <w:bodyDiv w:val="1"/>
      <w:marLeft w:val="0"/>
      <w:marRight w:val="0"/>
      <w:marTop w:val="0"/>
      <w:marBottom w:val="0"/>
      <w:divBdr>
        <w:top w:val="none" w:sz="0" w:space="0" w:color="auto"/>
        <w:left w:val="none" w:sz="0" w:space="0" w:color="auto"/>
        <w:bottom w:val="none" w:sz="0" w:space="0" w:color="auto"/>
        <w:right w:val="none" w:sz="0" w:space="0" w:color="auto"/>
      </w:divBdr>
    </w:div>
    <w:div w:id="1037390210">
      <w:bodyDiv w:val="1"/>
      <w:marLeft w:val="0"/>
      <w:marRight w:val="0"/>
      <w:marTop w:val="0"/>
      <w:marBottom w:val="0"/>
      <w:divBdr>
        <w:top w:val="none" w:sz="0" w:space="0" w:color="auto"/>
        <w:left w:val="none" w:sz="0" w:space="0" w:color="auto"/>
        <w:bottom w:val="none" w:sz="0" w:space="0" w:color="auto"/>
        <w:right w:val="none" w:sz="0" w:space="0" w:color="auto"/>
      </w:divBdr>
    </w:div>
    <w:div w:id="1037505118">
      <w:bodyDiv w:val="1"/>
      <w:marLeft w:val="0"/>
      <w:marRight w:val="0"/>
      <w:marTop w:val="0"/>
      <w:marBottom w:val="0"/>
      <w:divBdr>
        <w:top w:val="none" w:sz="0" w:space="0" w:color="auto"/>
        <w:left w:val="none" w:sz="0" w:space="0" w:color="auto"/>
        <w:bottom w:val="none" w:sz="0" w:space="0" w:color="auto"/>
        <w:right w:val="none" w:sz="0" w:space="0" w:color="auto"/>
      </w:divBdr>
    </w:div>
    <w:div w:id="1037657122">
      <w:bodyDiv w:val="1"/>
      <w:marLeft w:val="0"/>
      <w:marRight w:val="0"/>
      <w:marTop w:val="0"/>
      <w:marBottom w:val="0"/>
      <w:divBdr>
        <w:top w:val="none" w:sz="0" w:space="0" w:color="auto"/>
        <w:left w:val="none" w:sz="0" w:space="0" w:color="auto"/>
        <w:bottom w:val="none" w:sz="0" w:space="0" w:color="auto"/>
        <w:right w:val="none" w:sz="0" w:space="0" w:color="auto"/>
      </w:divBdr>
    </w:div>
    <w:div w:id="1037706069">
      <w:bodyDiv w:val="1"/>
      <w:marLeft w:val="0"/>
      <w:marRight w:val="0"/>
      <w:marTop w:val="0"/>
      <w:marBottom w:val="0"/>
      <w:divBdr>
        <w:top w:val="none" w:sz="0" w:space="0" w:color="auto"/>
        <w:left w:val="none" w:sz="0" w:space="0" w:color="auto"/>
        <w:bottom w:val="none" w:sz="0" w:space="0" w:color="auto"/>
        <w:right w:val="none" w:sz="0" w:space="0" w:color="auto"/>
      </w:divBdr>
    </w:div>
    <w:div w:id="1037778146">
      <w:bodyDiv w:val="1"/>
      <w:marLeft w:val="0"/>
      <w:marRight w:val="0"/>
      <w:marTop w:val="0"/>
      <w:marBottom w:val="0"/>
      <w:divBdr>
        <w:top w:val="none" w:sz="0" w:space="0" w:color="auto"/>
        <w:left w:val="none" w:sz="0" w:space="0" w:color="auto"/>
        <w:bottom w:val="none" w:sz="0" w:space="0" w:color="auto"/>
        <w:right w:val="none" w:sz="0" w:space="0" w:color="auto"/>
      </w:divBdr>
    </w:div>
    <w:div w:id="1037853370">
      <w:bodyDiv w:val="1"/>
      <w:marLeft w:val="0"/>
      <w:marRight w:val="0"/>
      <w:marTop w:val="0"/>
      <w:marBottom w:val="0"/>
      <w:divBdr>
        <w:top w:val="none" w:sz="0" w:space="0" w:color="auto"/>
        <w:left w:val="none" w:sz="0" w:space="0" w:color="auto"/>
        <w:bottom w:val="none" w:sz="0" w:space="0" w:color="auto"/>
        <w:right w:val="none" w:sz="0" w:space="0" w:color="auto"/>
      </w:divBdr>
    </w:div>
    <w:div w:id="1038319455">
      <w:bodyDiv w:val="1"/>
      <w:marLeft w:val="0"/>
      <w:marRight w:val="0"/>
      <w:marTop w:val="0"/>
      <w:marBottom w:val="0"/>
      <w:divBdr>
        <w:top w:val="none" w:sz="0" w:space="0" w:color="auto"/>
        <w:left w:val="none" w:sz="0" w:space="0" w:color="auto"/>
        <w:bottom w:val="none" w:sz="0" w:space="0" w:color="auto"/>
        <w:right w:val="none" w:sz="0" w:space="0" w:color="auto"/>
      </w:divBdr>
    </w:div>
    <w:div w:id="1038437047">
      <w:bodyDiv w:val="1"/>
      <w:marLeft w:val="0"/>
      <w:marRight w:val="0"/>
      <w:marTop w:val="0"/>
      <w:marBottom w:val="0"/>
      <w:divBdr>
        <w:top w:val="none" w:sz="0" w:space="0" w:color="auto"/>
        <w:left w:val="none" w:sz="0" w:space="0" w:color="auto"/>
        <w:bottom w:val="none" w:sz="0" w:space="0" w:color="auto"/>
        <w:right w:val="none" w:sz="0" w:space="0" w:color="auto"/>
      </w:divBdr>
    </w:div>
    <w:div w:id="1038552275">
      <w:bodyDiv w:val="1"/>
      <w:marLeft w:val="0"/>
      <w:marRight w:val="0"/>
      <w:marTop w:val="0"/>
      <w:marBottom w:val="0"/>
      <w:divBdr>
        <w:top w:val="none" w:sz="0" w:space="0" w:color="auto"/>
        <w:left w:val="none" w:sz="0" w:space="0" w:color="auto"/>
        <w:bottom w:val="none" w:sz="0" w:space="0" w:color="auto"/>
        <w:right w:val="none" w:sz="0" w:space="0" w:color="auto"/>
      </w:divBdr>
    </w:div>
    <w:div w:id="1038748086">
      <w:bodyDiv w:val="1"/>
      <w:marLeft w:val="0"/>
      <w:marRight w:val="0"/>
      <w:marTop w:val="0"/>
      <w:marBottom w:val="0"/>
      <w:divBdr>
        <w:top w:val="none" w:sz="0" w:space="0" w:color="auto"/>
        <w:left w:val="none" w:sz="0" w:space="0" w:color="auto"/>
        <w:bottom w:val="none" w:sz="0" w:space="0" w:color="auto"/>
        <w:right w:val="none" w:sz="0" w:space="0" w:color="auto"/>
      </w:divBdr>
    </w:div>
    <w:div w:id="1039281257">
      <w:bodyDiv w:val="1"/>
      <w:marLeft w:val="0"/>
      <w:marRight w:val="0"/>
      <w:marTop w:val="0"/>
      <w:marBottom w:val="0"/>
      <w:divBdr>
        <w:top w:val="none" w:sz="0" w:space="0" w:color="auto"/>
        <w:left w:val="none" w:sz="0" w:space="0" w:color="auto"/>
        <w:bottom w:val="none" w:sz="0" w:space="0" w:color="auto"/>
        <w:right w:val="none" w:sz="0" w:space="0" w:color="auto"/>
      </w:divBdr>
    </w:div>
    <w:div w:id="1039555027">
      <w:bodyDiv w:val="1"/>
      <w:marLeft w:val="0"/>
      <w:marRight w:val="0"/>
      <w:marTop w:val="0"/>
      <w:marBottom w:val="0"/>
      <w:divBdr>
        <w:top w:val="none" w:sz="0" w:space="0" w:color="auto"/>
        <w:left w:val="none" w:sz="0" w:space="0" w:color="auto"/>
        <w:bottom w:val="none" w:sz="0" w:space="0" w:color="auto"/>
        <w:right w:val="none" w:sz="0" w:space="0" w:color="auto"/>
      </w:divBdr>
    </w:div>
    <w:div w:id="1039626996">
      <w:bodyDiv w:val="1"/>
      <w:marLeft w:val="0"/>
      <w:marRight w:val="0"/>
      <w:marTop w:val="0"/>
      <w:marBottom w:val="0"/>
      <w:divBdr>
        <w:top w:val="none" w:sz="0" w:space="0" w:color="auto"/>
        <w:left w:val="none" w:sz="0" w:space="0" w:color="auto"/>
        <w:bottom w:val="none" w:sz="0" w:space="0" w:color="auto"/>
        <w:right w:val="none" w:sz="0" w:space="0" w:color="auto"/>
      </w:divBdr>
    </w:div>
    <w:div w:id="1039866158">
      <w:bodyDiv w:val="1"/>
      <w:marLeft w:val="0"/>
      <w:marRight w:val="0"/>
      <w:marTop w:val="0"/>
      <w:marBottom w:val="0"/>
      <w:divBdr>
        <w:top w:val="none" w:sz="0" w:space="0" w:color="auto"/>
        <w:left w:val="none" w:sz="0" w:space="0" w:color="auto"/>
        <w:bottom w:val="none" w:sz="0" w:space="0" w:color="auto"/>
        <w:right w:val="none" w:sz="0" w:space="0" w:color="auto"/>
      </w:divBdr>
    </w:div>
    <w:div w:id="1039891160">
      <w:bodyDiv w:val="1"/>
      <w:marLeft w:val="0"/>
      <w:marRight w:val="0"/>
      <w:marTop w:val="0"/>
      <w:marBottom w:val="0"/>
      <w:divBdr>
        <w:top w:val="none" w:sz="0" w:space="0" w:color="auto"/>
        <w:left w:val="none" w:sz="0" w:space="0" w:color="auto"/>
        <w:bottom w:val="none" w:sz="0" w:space="0" w:color="auto"/>
        <w:right w:val="none" w:sz="0" w:space="0" w:color="auto"/>
      </w:divBdr>
    </w:div>
    <w:div w:id="1040205318">
      <w:bodyDiv w:val="1"/>
      <w:marLeft w:val="0"/>
      <w:marRight w:val="0"/>
      <w:marTop w:val="0"/>
      <w:marBottom w:val="0"/>
      <w:divBdr>
        <w:top w:val="none" w:sz="0" w:space="0" w:color="auto"/>
        <w:left w:val="none" w:sz="0" w:space="0" w:color="auto"/>
        <w:bottom w:val="none" w:sz="0" w:space="0" w:color="auto"/>
        <w:right w:val="none" w:sz="0" w:space="0" w:color="auto"/>
      </w:divBdr>
    </w:div>
    <w:div w:id="1040206321">
      <w:bodyDiv w:val="1"/>
      <w:marLeft w:val="0"/>
      <w:marRight w:val="0"/>
      <w:marTop w:val="0"/>
      <w:marBottom w:val="0"/>
      <w:divBdr>
        <w:top w:val="none" w:sz="0" w:space="0" w:color="auto"/>
        <w:left w:val="none" w:sz="0" w:space="0" w:color="auto"/>
        <w:bottom w:val="none" w:sz="0" w:space="0" w:color="auto"/>
        <w:right w:val="none" w:sz="0" w:space="0" w:color="auto"/>
      </w:divBdr>
    </w:div>
    <w:div w:id="1040478038">
      <w:bodyDiv w:val="1"/>
      <w:marLeft w:val="0"/>
      <w:marRight w:val="0"/>
      <w:marTop w:val="0"/>
      <w:marBottom w:val="0"/>
      <w:divBdr>
        <w:top w:val="none" w:sz="0" w:space="0" w:color="auto"/>
        <w:left w:val="none" w:sz="0" w:space="0" w:color="auto"/>
        <w:bottom w:val="none" w:sz="0" w:space="0" w:color="auto"/>
        <w:right w:val="none" w:sz="0" w:space="0" w:color="auto"/>
      </w:divBdr>
    </w:div>
    <w:div w:id="1040858012">
      <w:bodyDiv w:val="1"/>
      <w:marLeft w:val="0"/>
      <w:marRight w:val="0"/>
      <w:marTop w:val="0"/>
      <w:marBottom w:val="0"/>
      <w:divBdr>
        <w:top w:val="none" w:sz="0" w:space="0" w:color="auto"/>
        <w:left w:val="none" w:sz="0" w:space="0" w:color="auto"/>
        <w:bottom w:val="none" w:sz="0" w:space="0" w:color="auto"/>
        <w:right w:val="none" w:sz="0" w:space="0" w:color="auto"/>
      </w:divBdr>
    </w:div>
    <w:div w:id="1041127279">
      <w:bodyDiv w:val="1"/>
      <w:marLeft w:val="0"/>
      <w:marRight w:val="0"/>
      <w:marTop w:val="0"/>
      <w:marBottom w:val="0"/>
      <w:divBdr>
        <w:top w:val="none" w:sz="0" w:space="0" w:color="auto"/>
        <w:left w:val="none" w:sz="0" w:space="0" w:color="auto"/>
        <w:bottom w:val="none" w:sz="0" w:space="0" w:color="auto"/>
        <w:right w:val="none" w:sz="0" w:space="0" w:color="auto"/>
      </w:divBdr>
    </w:div>
    <w:div w:id="1041171218">
      <w:bodyDiv w:val="1"/>
      <w:marLeft w:val="0"/>
      <w:marRight w:val="0"/>
      <w:marTop w:val="0"/>
      <w:marBottom w:val="0"/>
      <w:divBdr>
        <w:top w:val="none" w:sz="0" w:space="0" w:color="auto"/>
        <w:left w:val="none" w:sz="0" w:space="0" w:color="auto"/>
        <w:bottom w:val="none" w:sz="0" w:space="0" w:color="auto"/>
        <w:right w:val="none" w:sz="0" w:space="0" w:color="auto"/>
      </w:divBdr>
    </w:div>
    <w:div w:id="1041245310">
      <w:bodyDiv w:val="1"/>
      <w:marLeft w:val="0"/>
      <w:marRight w:val="0"/>
      <w:marTop w:val="0"/>
      <w:marBottom w:val="0"/>
      <w:divBdr>
        <w:top w:val="none" w:sz="0" w:space="0" w:color="auto"/>
        <w:left w:val="none" w:sz="0" w:space="0" w:color="auto"/>
        <w:bottom w:val="none" w:sz="0" w:space="0" w:color="auto"/>
        <w:right w:val="none" w:sz="0" w:space="0" w:color="auto"/>
      </w:divBdr>
    </w:div>
    <w:div w:id="1041399309">
      <w:bodyDiv w:val="1"/>
      <w:marLeft w:val="0"/>
      <w:marRight w:val="0"/>
      <w:marTop w:val="0"/>
      <w:marBottom w:val="0"/>
      <w:divBdr>
        <w:top w:val="none" w:sz="0" w:space="0" w:color="auto"/>
        <w:left w:val="none" w:sz="0" w:space="0" w:color="auto"/>
        <w:bottom w:val="none" w:sz="0" w:space="0" w:color="auto"/>
        <w:right w:val="none" w:sz="0" w:space="0" w:color="auto"/>
      </w:divBdr>
    </w:div>
    <w:div w:id="1041513347">
      <w:bodyDiv w:val="1"/>
      <w:marLeft w:val="0"/>
      <w:marRight w:val="0"/>
      <w:marTop w:val="0"/>
      <w:marBottom w:val="0"/>
      <w:divBdr>
        <w:top w:val="none" w:sz="0" w:space="0" w:color="auto"/>
        <w:left w:val="none" w:sz="0" w:space="0" w:color="auto"/>
        <w:bottom w:val="none" w:sz="0" w:space="0" w:color="auto"/>
        <w:right w:val="none" w:sz="0" w:space="0" w:color="auto"/>
      </w:divBdr>
    </w:div>
    <w:div w:id="1041592235">
      <w:bodyDiv w:val="1"/>
      <w:marLeft w:val="0"/>
      <w:marRight w:val="0"/>
      <w:marTop w:val="0"/>
      <w:marBottom w:val="0"/>
      <w:divBdr>
        <w:top w:val="none" w:sz="0" w:space="0" w:color="auto"/>
        <w:left w:val="none" w:sz="0" w:space="0" w:color="auto"/>
        <w:bottom w:val="none" w:sz="0" w:space="0" w:color="auto"/>
        <w:right w:val="none" w:sz="0" w:space="0" w:color="auto"/>
      </w:divBdr>
    </w:div>
    <w:div w:id="1041780090">
      <w:bodyDiv w:val="1"/>
      <w:marLeft w:val="0"/>
      <w:marRight w:val="0"/>
      <w:marTop w:val="0"/>
      <w:marBottom w:val="0"/>
      <w:divBdr>
        <w:top w:val="none" w:sz="0" w:space="0" w:color="auto"/>
        <w:left w:val="none" w:sz="0" w:space="0" w:color="auto"/>
        <w:bottom w:val="none" w:sz="0" w:space="0" w:color="auto"/>
        <w:right w:val="none" w:sz="0" w:space="0" w:color="auto"/>
      </w:divBdr>
    </w:div>
    <w:div w:id="1041786591">
      <w:bodyDiv w:val="1"/>
      <w:marLeft w:val="0"/>
      <w:marRight w:val="0"/>
      <w:marTop w:val="0"/>
      <w:marBottom w:val="0"/>
      <w:divBdr>
        <w:top w:val="none" w:sz="0" w:space="0" w:color="auto"/>
        <w:left w:val="none" w:sz="0" w:space="0" w:color="auto"/>
        <w:bottom w:val="none" w:sz="0" w:space="0" w:color="auto"/>
        <w:right w:val="none" w:sz="0" w:space="0" w:color="auto"/>
      </w:divBdr>
    </w:div>
    <w:div w:id="1042167817">
      <w:bodyDiv w:val="1"/>
      <w:marLeft w:val="0"/>
      <w:marRight w:val="0"/>
      <w:marTop w:val="0"/>
      <w:marBottom w:val="0"/>
      <w:divBdr>
        <w:top w:val="none" w:sz="0" w:space="0" w:color="auto"/>
        <w:left w:val="none" w:sz="0" w:space="0" w:color="auto"/>
        <w:bottom w:val="none" w:sz="0" w:space="0" w:color="auto"/>
        <w:right w:val="none" w:sz="0" w:space="0" w:color="auto"/>
      </w:divBdr>
    </w:div>
    <w:div w:id="1042285255">
      <w:bodyDiv w:val="1"/>
      <w:marLeft w:val="0"/>
      <w:marRight w:val="0"/>
      <w:marTop w:val="0"/>
      <w:marBottom w:val="0"/>
      <w:divBdr>
        <w:top w:val="none" w:sz="0" w:space="0" w:color="auto"/>
        <w:left w:val="none" w:sz="0" w:space="0" w:color="auto"/>
        <w:bottom w:val="none" w:sz="0" w:space="0" w:color="auto"/>
        <w:right w:val="none" w:sz="0" w:space="0" w:color="auto"/>
      </w:divBdr>
    </w:div>
    <w:div w:id="1042292781">
      <w:bodyDiv w:val="1"/>
      <w:marLeft w:val="0"/>
      <w:marRight w:val="0"/>
      <w:marTop w:val="0"/>
      <w:marBottom w:val="0"/>
      <w:divBdr>
        <w:top w:val="none" w:sz="0" w:space="0" w:color="auto"/>
        <w:left w:val="none" w:sz="0" w:space="0" w:color="auto"/>
        <w:bottom w:val="none" w:sz="0" w:space="0" w:color="auto"/>
        <w:right w:val="none" w:sz="0" w:space="0" w:color="auto"/>
      </w:divBdr>
    </w:div>
    <w:div w:id="1042511688">
      <w:bodyDiv w:val="1"/>
      <w:marLeft w:val="0"/>
      <w:marRight w:val="0"/>
      <w:marTop w:val="0"/>
      <w:marBottom w:val="0"/>
      <w:divBdr>
        <w:top w:val="none" w:sz="0" w:space="0" w:color="auto"/>
        <w:left w:val="none" w:sz="0" w:space="0" w:color="auto"/>
        <w:bottom w:val="none" w:sz="0" w:space="0" w:color="auto"/>
        <w:right w:val="none" w:sz="0" w:space="0" w:color="auto"/>
      </w:divBdr>
    </w:div>
    <w:div w:id="1042559941">
      <w:bodyDiv w:val="1"/>
      <w:marLeft w:val="0"/>
      <w:marRight w:val="0"/>
      <w:marTop w:val="0"/>
      <w:marBottom w:val="0"/>
      <w:divBdr>
        <w:top w:val="none" w:sz="0" w:space="0" w:color="auto"/>
        <w:left w:val="none" w:sz="0" w:space="0" w:color="auto"/>
        <w:bottom w:val="none" w:sz="0" w:space="0" w:color="auto"/>
        <w:right w:val="none" w:sz="0" w:space="0" w:color="auto"/>
      </w:divBdr>
    </w:div>
    <w:div w:id="1042710184">
      <w:bodyDiv w:val="1"/>
      <w:marLeft w:val="0"/>
      <w:marRight w:val="0"/>
      <w:marTop w:val="0"/>
      <w:marBottom w:val="0"/>
      <w:divBdr>
        <w:top w:val="none" w:sz="0" w:space="0" w:color="auto"/>
        <w:left w:val="none" w:sz="0" w:space="0" w:color="auto"/>
        <w:bottom w:val="none" w:sz="0" w:space="0" w:color="auto"/>
        <w:right w:val="none" w:sz="0" w:space="0" w:color="auto"/>
      </w:divBdr>
    </w:div>
    <w:div w:id="1042905678">
      <w:bodyDiv w:val="1"/>
      <w:marLeft w:val="0"/>
      <w:marRight w:val="0"/>
      <w:marTop w:val="0"/>
      <w:marBottom w:val="0"/>
      <w:divBdr>
        <w:top w:val="none" w:sz="0" w:space="0" w:color="auto"/>
        <w:left w:val="none" w:sz="0" w:space="0" w:color="auto"/>
        <w:bottom w:val="none" w:sz="0" w:space="0" w:color="auto"/>
        <w:right w:val="none" w:sz="0" w:space="0" w:color="auto"/>
      </w:divBdr>
    </w:div>
    <w:div w:id="1042941245">
      <w:bodyDiv w:val="1"/>
      <w:marLeft w:val="0"/>
      <w:marRight w:val="0"/>
      <w:marTop w:val="0"/>
      <w:marBottom w:val="0"/>
      <w:divBdr>
        <w:top w:val="none" w:sz="0" w:space="0" w:color="auto"/>
        <w:left w:val="none" w:sz="0" w:space="0" w:color="auto"/>
        <w:bottom w:val="none" w:sz="0" w:space="0" w:color="auto"/>
        <w:right w:val="none" w:sz="0" w:space="0" w:color="auto"/>
      </w:divBdr>
    </w:div>
    <w:div w:id="1043091164">
      <w:bodyDiv w:val="1"/>
      <w:marLeft w:val="0"/>
      <w:marRight w:val="0"/>
      <w:marTop w:val="0"/>
      <w:marBottom w:val="0"/>
      <w:divBdr>
        <w:top w:val="none" w:sz="0" w:space="0" w:color="auto"/>
        <w:left w:val="none" w:sz="0" w:space="0" w:color="auto"/>
        <w:bottom w:val="none" w:sz="0" w:space="0" w:color="auto"/>
        <w:right w:val="none" w:sz="0" w:space="0" w:color="auto"/>
      </w:divBdr>
    </w:div>
    <w:div w:id="1043210882">
      <w:bodyDiv w:val="1"/>
      <w:marLeft w:val="0"/>
      <w:marRight w:val="0"/>
      <w:marTop w:val="0"/>
      <w:marBottom w:val="0"/>
      <w:divBdr>
        <w:top w:val="none" w:sz="0" w:space="0" w:color="auto"/>
        <w:left w:val="none" w:sz="0" w:space="0" w:color="auto"/>
        <w:bottom w:val="none" w:sz="0" w:space="0" w:color="auto"/>
        <w:right w:val="none" w:sz="0" w:space="0" w:color="auto"/>
      </w:divBdr>
    </w:div>
    <w:div w:id="1043213461">
      <w:bodyDiv w:val="1"/>
      <w:marLeft w:val="0"/>
      <w:marRight w:val="0"/>
      <w:marTop w:val="0"/>
      <w:marBottom w:val="0"/>
      <w:divBdr>
        <w:top w:val="none" w:sz="0" w:space="0" w:color="auto"/>
        <w:left w:val="none" w:sz="0" w:space="0" w:color="auto"/>
        <w:bottom w:val="none" w:sz="0" w:space="0" w:color="auto"/>
        <w:right w:val="none" w:sz="0" w:space="0" w:color="auto"/>
      </w:divBdr>
    </w:div>
    <w:div w:id="1043287749">
      <w:bodyDiv w:val="1"/>
      <w:marLeft w:val="0"/>
      <w:marRight w:val="0"/>
      <w:marTop w:val="0"/>
      <w:marBottom w:val="0"/>
      <w:divBdr>
        <w:top w:val="none" w:sz="0" w:space="0" w:color="auto"/>
        <w:left w:val="none" w:sz="0" w:space="0" w:color="auto"/>
        <w:bottom w:val="none" w:sz="0" w:space="0" w:color="auto"/>
        <w:right w:val="none" w:sz="0" w:space="0" w:color="auto"/>
      </w:divBdr>
    </w:div>
    <w:div w:id="1043407219">
      <w:bodyDiv w:val="1"/>
      <w:marLeft w:val="0"/>
      <w:marRight w:val="0"/>
      <w:marTop w:val="0"/>
      <w:marBottom w:val="0"/>
      <w:divBdr>
        <w:top w:val="none" w:sz="0" w:space="0" w:color="auto"/>
        <w:left w:val="none" w:sz="0" w:space="0" w:color="auto"/>
        <w:bottom w:val="none" w:sz="0" w:space="0" w:color="auto"/>
        <w:right w:val="none" w:sz="0" w:space="0" w:color="auto"/>
      </w:divBdr>
    </w:div>
    <w:div w:id="1043483442">
      <w:bodyDiv w:val="1"/>
      <w:marLeft w:val="0"/>
      <w:marRight w:val="0"/>
      <w:marTop w:val="0"/>
      <w:marBottom w:val="0"/>
      <w:divBdr>
        <w:top w:val="none" w:sz="0" w:space="0" w:color="auto"/>
        <w:left w:val="none" w:sz="0" w:space="0" w:color="auto"/>
        <w:bottom w:val="none" w:sz="0" w:space="0" w:color="auto"/>
        <w:right w:val="none" w:sz="0" w:space="0" w:color="auto"/>
      </w:divBdr>
    </w:div>
    <w:div w:id="1043822758">
      <w:bodyDiv w:val="1"/>
      <w:marLeft w:val="0"/>
      <w:marRight w:val="0"/>
      <w:marTop w:val="0"/>
      <w:marBottom w:val="0"/>
      <w:divBdr>
        <w:top w:val="none" w:sz="0" w:space="0" w:color="auto"/>
        <w:left w:val="none" w:sz="0" w:space="0" w:color="auto"/>
        <w:bottom w:val="none" w:sz="0" w:space="0" w:color="auto"/>
        <w:right w:val="none" w:sz="0" w:space="0" w:color="auto"/>
      </w:divBdr>
    </w:div>
    <w:div w:id="1043988878">
      <w:bodyDiv w:val="1"/>
      <w:marLeft w:val="0"/>
      <w:marRight w:val="0"/>
      <w:marTop w:val="0"/>
      <w:marBottom w:val="0"/>
      <w:divBdr>
        <w:top w:val="none" w:sz="0" w:space="0" w:color="auto"/>
        <w:left w:val="none" w:sz="0" w:space="0" w:color="auto"/>
        <w:bottom w:val="none" w:sz="0" w:space="0" w:color="auto"/>
        <w:right w:val="none" w:sz="0" w:space="0" w:color="auto"/>
      </w:divBdr>
    </w:div>
    <w:div w:id="1044211152">
      <w:bodyDiv w:val="1"/>
      <w:marLeft w:val="0"/>
      <w:marRight w:val="0"/>
      <w:marTop w:val="0"/>
      <w:marBottom w:val="0"/>
      <w:divBdr>
        <w:top w:val="none" w:sz="0" w:space="0" w:color="auto"/>
        <w:left w:val="none" w:sz="0" w:space="0" w:color="auto"/>
        <w:bottom w:val="none" w:sz="0" w:space="0" w:color="auto"/>
        <w:right w:val="none" w:sz="0" w:space="0" w:color="auto"/>
      </w:divBdr>
    </w:div>
    <w:div w:id="1044452356">
      <w:bodyDiv w:val="1"/>
      <w:marLeft w:val="0"/>
      <w:marRight w:val="0"/>
      <w:marTop w:val="0"/>
      <w:marBottom w:val="0"/>
      <w:divBdr>
        <w:top w:val="none" w:sz="0" w:space="0" w:color="auto"/>
        <w:left w:val="none" w:sz="0" w:space="0" w:color="auto"/>
        <w:bottom w:val="none" w:sz="0" w:space="0" w:color="auto"/>
        <w:right w:val="none" w:sz="0" w:space="0" w:color="auto"/>
      </w:divBdr>
    </w:div>
    <w:div w:id="1044524995">
      <w:bodyDiv w:val="1"/>
      <w:marLeft w:val="0"/>
      <w:marRight w:val="0"/>
      <w:marTop w:val="0"/>
      <w:marBottom w:val="0"/>
      <w:divBdr>
        <w:top w:val="none" w:sz="0" w:space="0" w:color="auto"/>
        <w:left w:val="none" w:sz="0" w:space="0" w:color="auto"/>
        <w:bottom w:val="none" w:sz="0" w:space="0" w:color="auto"/>
        <w:right w:val="none" w:sz="0" w:space="0" w:color="auto"/>
      </w:divBdr>
    </w:div>
    <w:div w:id="1044721605">
      <w:bodyDiv w:val="1"/>
      <w:marLeft w:val="0"/>
      <w:marRight w:val="0"/>
      <w:marTop w:val="0"/>
      <w:marBottom w:val="0"/>
      <w:divBdr>
        <w:top w:val="none" w:sz="0" w:space="0" w:color="auto"/>
        <w:left w:val="none" w:sz="0" w:space="0" w:color="auto"/>
        <w:bottom w:val="none" w:sz="0" w:space="0" w:color="auto"/>
        <w:right w:val="none" w:sz="0" w:space="0" w:color="auto"/>
      </w:divBdr>
    </w:div>
    <w:div w:id="1044865009">
      <w:bodyDiv w:val="1"/>
      <w:marLeft w:val="0"/>
      <w:marRight w:val="0"/>
      <w:marTop w:val="0"/>
      <w:marBottom w:val="0"/>
      <w:divBdr>
        <w:top w:val="none" w:sz="0" w:space="0" w:color="auto"/>
        <w:left w:val="none" w:sz="0" w:space="0" w:color="auto"/>
        <w:bottom w:val="none" w:sz="0" w:space="0" w:color="auto"/>
        <w:right w:val="none" w:sz="0" w:space="0" w:color="auto"/>
      </w:divBdr>
    </w:div>
    <w:div w:id="1045063361">
      <w:bodyDiv w:val="1"/>
      <w:marLeft w:val="0"/>
      <w:marRight w:val="0"/>
      <w:marTop w:val="0"/>
      <w:marBottom w:val="0"/>
      <w:divBdr>
        <w:top w:val="none" w:sz="0" w:space="0" w:color="auto"/>
        <w:left w:val="none" w:sz="0" w:space="0" w:color="auto"/>
        <w:bottom w:val="none" w:sz="0" w:space="0" w:color="auto"/>
        <w:right w:val="none" w:sz="0" w:space="0" w:color="auto"/>
      </w:divBdr>
    </w:div>
    <w:div w:id="1045176446">
      <w:bodyDiv w:val="1"/>
      <w:marLeft w:val="0"/>
      <w:marRight w:val="0"/>
      <w:marTop w:val="0"/>
      <w:marBottom w:val="0"/>
      <w:divBdr>
        <w:top w:val="none" w:sz="0" w:space="0" w:color="auto"/>
        <w:left w:val="none" w:sz="0" w:space="0" w:color="auto"/>
        <w:bottom w:val="none" w:sz="0" w:space="0" w:color="auto"/>
        <w:right w:val="none" w:sz="0" w:space="0" w:color="auto"/>
      </w:divBdr>
    </w:div>
    <w:div w:id="1045331044">
      <w:bodyDiv w:val="1"/>
      <w:marLeft w:val="0"/>
      <w:marRight w:val="0"/>
      <w:marTop w:val="0"/>
      <w:marBottom w:val="0"/>
      <w:divBdr>
        <w:top w:val="none" w:sz="0" w:space="0" w:color="auto"/>
        <w:left w:val="none" w:sz="0" w:space="0" w:color="auto"/>
        <w:bottom w:val="none" w:sz="0" w:space="0" w:color="auto"/>
        <w:right w:val="none" w:sz="0" w:space="0" w:color="auto"/>
      </w:divBdr>
    </w:div>
    <w:div w:id="1045642759">
      <w:bodyDiv w:val="1"/>
      <w:marLeft w:val="0"/>
      <w:marRight w:val="0"/>
      <w:marTop w:val="0"/>
      <w:marBottom w:val="0"/>
      <w:divBdr>
        <w:top w:val="none" w:sz="0" w:space="0" w:color="auto"/>
        <w:left w:val="none" w:sz="0" w:space="0" w:color="auto"/>
        <w:bottom w:val="none" w:sz="0" w:space="0" w:color="auto"/>
        <w:right w:val="none" w:sz="0" w:space="0" w:color="auto"/>
      </w:divBdr>
    </w:div>
    <w:div w:id="1045716926">
      <w:bodyDiv w:val="1"/>
      <w:marLeft w:val="0"/>
      <w:marRight w:val="0"/>
      <w:marTop w:val="0"/>
      <w:marBottom w:val="0"/>
      <w:divBdr>
        <w:top w:val="none" w:sz="0" w:space="0" w:color="auto"/>
        <w:left w:val="none" w:sz="0" w:space="0" w:color="auto"/>
        <w:bottom w:val="none" w:sz="0" w:space="0" w:color="auto"/>
        <w:right w:val="none" w:sz="0" w:space="0" w:color="auto"/>
      </w:divBdr>
    </w:div>
    <w:div w:id="1045717762">
      <w:bodyDiv w:val="1"/>
      <w:marLeft w:val="0"/>
      <w:marRight w:val="0"/>
      <w:marTop w:val="0"/>
      <w:marBottom w:val="0"/>
      <w:divBdr>
        <w:top w:val="none" w:sz="0" w:space="0" w:color="auto"/>
        <w:left w:val="none" w:sz="0" w:space="0" w:color="auto"/>
        <w:bottom w:val="none" w:sz="0" w:space="0" w:color="auto"/>
        <w:right w:val="none" w:sz="0" w:space="0" w:color="auto"/>
      </w:divBdr>
    </w:div>
    <w:div w:id="1045833508">
      <w:bodyDiv w:val="1"/>
      <w:marLeft w:val="0"/>
      <w:marRight w:val="0"/>
      <w:marTop w:val="0"/>
      <w:marBottom w:val="0"/>
      <w:divBdr>
        <w:top w:val="none" w:sz="0" w:space="0" w:color="auto"/>
        <w:left w:val="none" w:sz="0" w:space="0" w:color="auto"/>
        <w:bottom w:val="none" w:sz="0" w:space="0" w:color="auto"/>
        <w:right w:val="none" w:sz="0" w:space="0" w:color="auto"/>
      </w:divBdr>
    </w:div>
    <w:div w:id="1045957079">
      <w:bodyDiv w:val="1"/>
      <w:marLeft w:val="0"/>
      <w:marRight w:val="0"/>
      <w:marTop w:val="0"/>
      <w:marBottom w:val="0"/>
      <w:divBdr>
        <w:top w:val="none" w:sz="0" w:space="0" w:color="auto"/>
        <w:left w:val="none" w:sz="0" w:space="0" w:color="auto"/>
        <w:bottom w:val="none" w:sz="0" w:space="0" w:color="auto"/>
        <w:right w:val="none" w:sz="0" w:space="0" w:color="auto"/>
      </w:divBdr>
    </w:div>
    <w:div w:id="1045986750">
      <w:bodyDiv w:val="1"/>
      <w:marLeft w:val="0"/>
      <w:marRight w:val="0"/>
      <w:marTop w:val="0"/>
      <w:marBottom w:val="0"/>
      <w:divBdr>
        <w:top w:val="none" w:sz="0" w:space="0" w:color="auto"/>
        <w:left w:val="none" w:sz="0" w:space="0" w:color="auto"/>
        <w:bottom w:val="none" w:sz="0" w:space="0" w:color="auto"/>
        <w:right w:val="none" w:sz="0" w:space="0" w:color="auto"/>
      </w:divBdr>
    </w:div>
    <w:div w:id="1046031388">
      <w:bodyDiv w:val="1"/>
      <w:marLeft w:val="0"/>
      <w:marRight w:val="0"/>
      <w:marTop w:val="0"/>
      <w:marBottom w:val="0"/>
      <w:divBdr>
        <w:top w:val="none" w:sz="0" w:space="0" w:color="auto"/>
        <w:left w:val="none" w:sz="0" w:space="0" w:color="auto"/>
        <w:bottom w:val="none" w:sz="0" w:space="0" w:color="auto"/>
        <w:right w:val="none" w:sz="0" w:space="0" w:color="auto"/>
      </w:divBdr>
    </w:div>
    <w:div w:id="1046176954">
      <w:bodyDiv w:val="1"/>
      <w:marLeft w:val="0"/>
      <w:marRight w:val="0"/>
      <w:marTop w:val="0"/>
      <w:marBottom w:val="0"/>
      <w:divBdr>
        <w:top w:val="none" w:sz="0" w:space="0" w:color="auto"/>
        <w:left w:val="none" w:sz="0" w:space="0" w:color="auto"/>
        <w:bottom w:val="none" w:sz="0" w:space="0" w:color="auto"/>
        <w:right w:val="none" w:sz="0" w:space="0" w:color="auto"/>
      </w:divBdr>
    </w:div>
    <w:div w:id="1046295351">
      <w:bodyDiv w:val="1"/>
      <w:marLeft w:val="0"/>
      <w:marRight w:val="0"/>
      <w:marTop w:val="0"/>
      <w:marBottom w:val="0"/>
      <w:divBdr>
        <w:top w:val="none" w:sz="0" w:space="0" w:color="auto"/>
        <w:left w:val="none" w:sz="0" w:space="0" w:color="auto"/>
        <w:bottom w:val="none" w:sz="0" w:space="0" w:color="auto"/>
        <w:right w:val="none" w:sz="0" w:space="0" w:color="auto"/>
      </w:divBdr>
    </w:div>
    <w:div w:id="1047140918">
      <w:bodyDiv w:val="1"/>
      <w:marLeft w:val="0"/>
      <w:marRight w:val="0"/>
      <w:marTop w:val="0"/>
      <w:marBottom w:val="0"/>
      <w:divBdr>
        <w:top w:val="none" w:sz="0" w:space="0" w:color="auto"/>
        <w:left w:val="none" w:sz="0" w:space="0" w:color="auto"/>
        <w:bottom w:val="none" w:sz="0" w:space="0" w:color="auto"/>
        <w:right w:val="none" w:sz="0" w:space="0" w:color="auto"/>
      </w:divBdr>
    </w:div>
    <w:div w:id="1047488063">
      <w:bodyDiv w:val="1"/>
      <w:marLeft w:val="0"/>
      <w:marRight w:val="0"/>
      <w:marTop w:val="0"/>
      <w:marBottom w:val="0"/>
      <w:divBdr>
        <w:top w:val="none" w:sz="0" w:space="0" w:color="auto"/>
        <w:left w:val="none" w:sz="0" w:space="0" w:color="auto"/>
        <w:bottom w:val="none" w:sz="0" w:space="0" w:color="auto"/>
        <w:right w:val="none" w:sz="0" w:space="0" w:color="auto"/>
      </w:divBdr>
    </w:div>
    <w:div w:id="1047531234">
      <w:bodyDiv w:val="1"/>
      <w:marLeft w:val="0"/>
      <w:marRight w:val="0"/>
      <w:marTop w:val="0"/>
      <w:marBottom w:val="0"/>
      <w:divBdr>
        <w:top w:val="none" w:sz="0" w:space="0" w:color="auto"/>
        <w:left w:val="none" w:sz="0" w:space="0" w:color="auto"/>
        <w:bottom w:val="none" w:sz="0" w:space="0" w:color="auto"/>
        <w:right w:val="none" w:sz="0" w:space="0" w:color="auto"/>
      </w:divBdr>
    </w:div>
    <w:div w:id="1047947905">
      <w:bodyDiv w:val="1"/>
      <w:marLeft w:val="0"/>
      <w:marRight w:val="0"/>
      <w:marTop w:val="0"/>
      <w:marBottom w:val="0"/>
      <w:divBdr>
        <w:top w:val="none" w:sz="0" w:space="0" w:color="auto"/>
        <w:left w:val="none" w:sz="0" w:space="0" w:color="auto"/>
        <w:bottom w:val="none" w:sz="0" w:space="0" w:color="auto"/>
        <w:right w:val="none" w:sz="0" w:space="0" w:color="auto"/>
      </w:divBdr>
    </w:div>
    <w:div w:id="1048141249">
      <w:bodyDiv w:val="1"/>
      <w:marLeft w:val="0"/>
      <w:marRight w:val="0"/>
      <w:marTop w:val="0"/>
      <w:marBottom w:val="0"/>
      <w:divBdr>
        <w:top w:val="none" w:sz="0" w:space="0" w:color="auto"/>
        <w:left w:val="none" w:sz="0" w:space="0" w:color="auto"/>
        <w:bottom w:val="none" w:sz="0" w:space="0" w:color="auto"/>
        <w:right w:val="none" w:sz="0" w:space="0" w:color="auto"/>
      </w:divBdr>
    </w:div>
    <w:div w:id="1048183156">
      <w:bodyDiv w:val="1"/>
      <w:marLeft w:val="0"/>
      <w:marRight w:val="0"/>
      <w:marTop w:val="0"/>
      <w:marBottom w:val="0"/>
      <w:divBdr>
        <w:top w:val="none" w:sz="0" w:space="0" w:color="auto"/>
        <w:left w:val="none" w:sz="0" w:space="0" w:color="auto"/>
        <w:bottom w:val="none" w:sz="0" w:space="0" w:color="auto"/>
        <w:right w:val="none" w:sz="0" w:space="0" w:color="auto"/>
      </w:divBdr>
    </w:div>
    <w:div w:id="1048647909">
      <w:bodyDiv w:val="1"/>
      <w:marLeft w:val="0"/>
      <w:marRight w:val="0"/>
      <w:marTop w:val="0"/>
      <w:marBottom w:val="0"/>
      <w:divBdr>
        <w:top w:val="none" w:sz="0" w:space="0" w:color="auto"/>
        <w:left w:val="none" w:sz="0" w:space="0" w:color="auto"/>
        <w:bottom w:val="none" w:sz="0" w:space="0" w:color="auto"/>
        <w:right w:val="none" w:sz="0" w:space="0" w:color="auto"/>
      </w:divBdr>
    </w:div>
    <w:div w:id="1048795608">
      <w:bodyDiv w:val="1"/>
      <w:marLeft w:val="0"/>
      <w:marRight w:val="0"/>
      <w:marTop w:val="0"/>
      <w:marBottom w:val="0"/>
      <w:divBdr>
        <w:top w:val="none" w:sz="0" w:space="0" w:color="auto"/>
        <w:left w:val="none" w:sz="0" w:space="0" w:color="auto"/>
        <w:bottom w:val="none" w:sz="0" w:space="0" w:color="auto"/>
        <w:right w:val="none" w:sz="0" w:space="0" w:color="auto"/>
      </w:divBdr>
    </w:div>
    <w:div w:id="1048917420">
      <w:bodyDiv w:val="1"/>
      <w:marLeft w:val="0"/>
      <w:marRight w:val="0"/>
      <w:marTop w:val="0"/>
      <w:marBottom w:val="0"/>
      <w:divBdr>
        <w:top w:val="none" w:sz="0" w:space="0" w:color="auto"/>
        <w:left w:val="none" w:sz="0" w:space="0" w:color="auto"/>
        <w:bottom w:val="none" w:sz="0" w:space="0" w:color="auto"/>
        <w:right w:val="none" w:sz="0" w:space="0" w:color="auto"/>
      </w:divBdr>
    </w:div>
    <w:div w:id="1049453324">
      <w:bodyDiv w:val="1"/>
      <w:marLeft w:val="0"/>
      <w:marRight w:val="0"/>
      <w:marTop w:val="0"/>
      <w:marBottom w:val="0"/>
      <w:divBdr>
        <w:top w:val="none" w:sz="0" w:space="0" w:color="auto"/>
        <w:left w:val="none" w:sz="0" w:space="0" w:color="auto"/>
        <w:bottom w:val="none" w:sz="0" w:space="0" w:color="auto"/>
        <w:right w:val="none" w:sz="0" w:space="0" w:color="auto"/>
      </w:divBdr>
    </w:div>
    <w:div w:id="1049497820">
      <w:bodyDiv w:val="1"/>
      <w:marLeft w:val="0"/>
      <w:marRight w:val="0"/>
      <w:marTop w:val="0"/>
      <w:marBottom w:val="0"/>
      <w:divBdr>
        <w:top w:val="none" w:sz="0" w:space="0" w:color="auto"/>
        <w:left w:val="none" w:sz="0" w:space="0" w:color="auto"/>
        <w:bottom w:val="none" w:sz="0" w:space="0" w:color="auto"/>
        <w:right w:val="none" w:sz="0" w:space="0" w:color="auto"/>
      </w:divBdr>
    </w:div>
    <w:div w:id="1049574008">
      <w:bodyDiv w:val="1"/>
      <w:marLeft w:val="0"/>
      <w:marRight w:val="0"/>
      <w:marTop w:val="0"/>
      <w:marBottom w:val="0"/>
      <w:divBdr>
        <w:top w:val="none" w:sz="0" w:space="0" w:color="auto"/>
        <w:left w:val="none" w:sz="0" w:space="0" w:color="auto"/>
        <w:bottom w:val="none" w:sz="0" w:space="0" w:color="auto"/>
        <w:right w:val="none" w:sz="0" w:space="0" w:color="auto"/>
      </w:divBdr>
    </w:div>
    <w:div w:id="1049650027">
      <w:bodyDiv w:val="1"/>
      <w:marLeft w:val="0"/>
      <w:marRight w:val="0"/>
      <w:marTop w:val="0"/>
      <w:marBottom w:val="0"/>
      <w:divBdr>
        <w:top w:val="none" w:sz="0" w:space="0" w:color="auto"/>
        <w:left w:val="none" w:sz="0" w:space="0" w:color="auto"/>
        <w:bottom w:val="none" w:sz="0" w:space="0" w:color="auto"/>
        <w:right w:val="none" w:sz="0" w:space="0" w:color="auto"/>
      </w:divBdr>
    </w:div>
    <w:div w:id="1049691710">
      <w:bodyDiv w:val="1"/>
      <w:marLeft w:val="0"/>
      <w:marRight w:val="0"/>
      <w:marTop w:val="0"/>
      <w:marBottom w:val="0"/>
      <w:divBdr>
        <w:top w:val="none" w:sz="0" w:space="0" w:color="auto"/>
        <w:left w:val="none" w:sz="0" w:space="0" w:color="auto"/>
        <w:bottom w:val="none" w:sz="0" w:space="0" w:color="auto"/>
        <w:right w:val="none" w:sz="0" w:space="0" w:color="auto"/>
      </w:divBdr>
    </w:div>
    <w:div w:id="1049767417">
      <w:bodyDiv w:val="1"/>
      <w:marLeft w:val="0"/>
      <w:marRight w:val="0"/>
      <w:marTop w:val="0"/>
      <w:marBottom w:val="0"/>
      <w:divBdr>
        <w:top w:val="none" w:sz="0" w:space="0" w:color="auto"/>
        <w:left w:val="none" w:sz="0" w:space="0" w:color="auto"/>
        <w:bottom w:val="none" w:sz="0" w:space="0" w:color="auto"/>
        <w:right w:val="none" w:sz="0" w:space="0" w:color="auto"/>
      </w:divBdr>
    </w:div>
    <w:div w:id="1049840855">
      <w:bodyDiv w:val="1"/>
      <w:marLeft w:val="0"/>
      <w:marRight w:val="0"/>
      <w:marTop w:val="0"/>
      <w:marBottom w:val="0"/>
      <w:divBdr>
        <w:top w:val="none" w:sz="0" w:space="0" w:color="auto"/>
        <w:left w:val="none" w:sz="0" w:space="0" w:color="auto"/>
        <w:bottom w:val="none" w:sz="0" w:space="0" w:color="auto"/>
        <w:right w:val="none" w:sz="0" w:space="0" w:color="auto"/>
      </w:divBdr>
    </w:div>
    <w:div w:id="1050108296">
      <w:bodyDiv w:val="1"/>
      <w:marLeft w:val="0"/>
      <w:marRight w:val="0"/>
      <w:marTop w:val="0"/>
      <w:marBottom w:val="0"/>
      <w:divBdr>
        <w:top w:val="none" w:sz="0" w:space="0" w:color="auto"/>
        <w:left w:val="none" w:sz="0" w:space="0" w:color="auto"/>
        <w:bottom w:val="none" w:sz="0" w:space="0" w:color="auto"/>
        <w:right w:val="none" w:sz="0" w:space="0" w:color="auto"/>
      </w:divBdr>
    </w:div>
    <w:div w:id="1050805834">
      <w:bodyDiv w:val="1"/>
      <w:marLeft w:val="0"/>
      <w:marRight w:val="0"/>
      <w:marTop w:val="0"/>
      <w:marBottom w:val="0"/>
      <w:divBdr>
        <w:top w:val="none" w:sz="0" w:space="0" w:color="auto"/>
        <w:left w:val="none" w:sz="0" w:space="0" w:color="auto"/>
        <w:bottom w:val="none" w:sz="0" w:space="0" w:color="auto"/>
        <w:right w:val="none" w:sz="0" w:space="0" w:color="auto"/>
      </w:divBdr>
    </w:div>
    <w:div w:id="1050807133">
      <w:bodyDiv w:val="1"/>
      <w:marLeft w:val="0"/>
      <w:marRight w:val="0"/>
      <w:marTop w:val="0"/>
      <w:marBottom w:val="0"/>
      <w:divBdr>
        <w:top w:val="none" w:sz="0" w:space="0" w:color="auto"/>
        <w:left w:val="none" w:sz="0" w:space="0" w:color="auto"/>
        <w:bottom w:val="none" w:sz="0" w:space="0" w:color="auto"/>
        <w:right w:val="none" w:sz="0" w:space="0" w:color="auto"/>
      </w:divBdr>
    </w:div>
    <w:div w:id="1050881759">
      <w:bodyDiv w:val="1"/>
      <w:marLeft w:val="0"/>
      <w:marRight w:val="0"/>
      <w:marTop w:val="0"/>
      <w:marBottom w:val="0"/>
      <w:divBdr>
        <w:top w:val="none" w:sz="0" w:space="0" w:color="auto"/>
        <w:left w:val="none" w:sz="0" w:space="0" w:color="auto"/>
        <w:bottom w:val="none" w:sz="0" w:space="0" w:color="auto"/>
        <w:right w:val="none" w:sz="0" w:space="0" w:color="auto"/>
      </w:divBdr>
    </w:div>
    <w:div w:id="1050885110">
      <w:bodyDiv w:val="1"/>
      <w:marLeft w:val="0"/>
      <w:marRight w:val="0"/>
      <w:marTop w:val="0"/>
      <w:marBottom w:val="0"/>
      <w:divBdr>
        <w:top w:val="none" w:sz="0" w:space="0" w:color="auto"/>
        <w:left w:val="none" w:sz="0" w:space="0" w:color="auto"/>
        <w:bottom w:val="none" w:sz="0" w:space="0" w:color="auto"/>
        <w:right w:val="none" w:sz="0" w:space="0" w:color="auto"/>
      </w:divBdr>
    </w:div>
    <w:div w:id="1051001288">
      <w:bodyDiv w:val="1"/>
      <w:marLeft w:val="0"/>
      <w:marRight w:val="0"/>
      <w:marTop w:val="0"/>
      <w:marBottom w:val="0"/>
      <w:divBdr>
        <w:top w:val="none" w:sz="0" w:space="0" w:color="auto"/>
        <w:left w:val="none" w:sz="0" w:space="0" w:color="auto"/>
        <w:bottom w:val="none" w:sz="0" w:space="0" w:color="auto"/>
        <w:right w:val="none" w:sz="0" w:space="0" w:color="auto"/>
      </w:divBdr>
    </w:div>
    <w:div w:id="1051032094">
      <w:bodyDiv w:val="1"/>
      <w:marLeft w:val="0"/>
      <w:marRight w:val="0"/>
      <w:marTop w:val="0"/>
      <w:marBottom w:val="0"/>
      <w:divBdr>
        <w:top w:val="none" w:sz="0" w:space="0" w:color="auto"/>
        <w:left w:val="none" w:sz="0" w:space="0" w:color="auto"/>
        <w:bottom w:val="none" w:sz="0" w:space="0" w:color="auto"/>
        <w:right w:val="none" w:sz="0" w:space="0" w:color="auto"/>
      </w:divBdr>
    </w:div>
    <w:div w:id="1051148075">
      <w:bodyDiv w:val="1"/>
      <w:marLeft w:val="0"/>
      <w:marRight w:val="0"/>
      <w:marTop w:val="0"/>
      <w:marBottom w:val="0"/>
      <w:divBdr>
        <w:top w:val="none" w:sz="0" w:space="0" w:color="auto"/>
        <w:left w:val="none" w:sz="0" w:space="0" w:color="auto"/>
        <w:bottom w:val="none" w:sz="0" w:space="0" w:color="auto"/>
        <w:right w:val="none" w:sz="0" w:space="0" w:color="auto"/>
      </w:divBdr>
    </w:div>
    <w:div w:id="1051417037">
      <w:bodyDiv w:val="1"/>
      <w:marLeft w:val="0"/>
      <w:marRight w:val="0"/>
      <w:marTop w:val="0"/>
      <w:marBottom w:val="0"/>
      <w:divBdr>
        <w:top w:val="none" w:sz="0" w:space="0" w:color="auto"/>
        <w:left w:val="none" w:sz="0" w:space="0" w:color="auto"/>
        <w:bottom w:val="none" w:sz="0" w:space="0" w:color="auto"/>
        <w:right w:val="none" w:sz="0" w:space="0" w:color="auto"/>
      </w:divBdr>
    </w:div>
    <w:div w:id="1051614997">
      <w:bodyDiv w:val="1"/>
      <w:marLeft w:val="0"/>
      <w:marRight w:val="0"/>
      <w:marTop w:val="0"/>
      <w:marBottom w:val="0"/>
      <w:divBdr>
        <w:top w:val="none" w:sz="0" w:space="0" w:color="auto"/>
        <w:left w:val="none" w:sz="0" w:space="0" w:color="auto"/>
        <w:bottom w:val="none" w:sz="0" w:space="0" w:color="auto"/>
        <w:right w:val="none" w:sz="0" w:space="0" w:color="auto"/>
      </w:divBdr>
    </w:div>
    <w:div w:id="1051853042">
      <w:bodyDiv w:val="1"/>
      <w:marLeft w:val="0"/>
      <w:marRight w:val="0"/>
      <w:marTop w:val="0"/>
      <w:marBottom w:val="0"/>
      <w:divBdr>
        <w:top w:val="none" w:sz="0" w:space="0" w:color="auto"/>
        <w:left w:val="none" w:sz="0" w:space="0" w:color="auto"/>
        <w:bottom w:val="none" w:sz="0" w:space="0" w:color="auto"/>
        <w:right w:val="none" w:sz="0" w:space="0" w:color="auto"/>
      </w:divBdr>
    </w:div>
    <w:div w:id="1052385892">
      <w:bodyDiv w:val="1"/>
      <w:marLeft w:val="0"/>
      <w:marRight w:val="0"/>
      <w:marTop w:val="0"/>
      <w:marBottom w:val="0"/>
      <w:divBdr>
        <w:top w:val="none" w:sz="0" w:space="0" w:color="auto"/>
        <w:left w:val="none" w:sz="0" w:space="0" w:color="auto"/>
        <w:bottom w:val="none" w:sz="0" w:space="0" w:color="auto"/>
        <w:right w:val="none" w:sz="0" w:space="0" w:color="auto"/>
      </w:divBdr>
    </w:div>
    <w:div w:id="1052465874">
      <w:bodyDiv w:val="1"/>
      <w:marLeft w:val="0"/>
      <w:marRight w:val="0"/>
      <w:marTop w:val="0"/>
      <w:marBottom w:val="0"/>
      <w:divBdr>
        <w:top w:val="none" w:sz="0" w:space="0" w:color="auto"/>
        <w:left w:val="none" w:sz="0" w:space="0" w:color="auto"/>
        <w:bottom w:val="none" w:sz="0" w:space="0" w:color="auto"/>
        <w:right w:val="none" w:sz="0" w:space="0" w:color="auto"/>
      </w:divBdr>
    </w:div>
    <w:div w:id="1052775072">
      <w:bodyDiv w:val="1"/>
      <w:marLeft w:val="0"/>
      <w:marRight w:val="0"/>
      <w:marTop w:val="0"/>
      <w:marBottom w:val="0"/>
      <w:divBdr>
        <w:top w:val="none" w:sz="0" w:space="0" w:color="auto"/>
        <w:left w:val="none" w:sz="0" w:space="0" w:color="auto"/>
        <w:bottom w:val="none" w:sz="0" w:space="0" w:color="auto"/>
        <w:right w:val="none" w:sz="0" w:space="0" w:color="auto"/>
      </w:divBdr>
    </w:div>
    <w:div w:id="1052778050">
      <w:bodyDiv w:val="1"/>
      <w:marLeft w:val="0"/>
      <w:marRight w:val="0"/>
      <w:marTop w:val="0"/>
      <w:marBottom w:val="0"/>
      <w:divBdr>
        <w:top w:val="none" w:sz="0" w:space="0" w:color="auto"/>
        <w:left w:val="none" w:sz="0" w:space="0" w:color="auto"/>
        <w:bottom w:val="none" w:sz="0" w:space="0" w:color="auto"/>
        <w:right w:val="none" w:sz="0" w:space="0" w:color="auto"/>
      </w:divBdr>
    </w:div>
    <w:div w:id="1052846872">
      <w:bodyDiv w:val="1"/>
      <w:marLeft w:val="0"/>
      <w:marRight w:val="0"/>
      <w:marTop w:val="0"/>
      <w:marBottom w:val="0"/>
      <w:divBdr>
        <w:top w:val="none" w:sz="0" w:space="0" w:color="auto"/>
        <w:left w:val="none" w:sz="0" w:space="0" w:color="auto"/>
        <w:bottom w:val="none" w:sz="0" w:space="0" w:color="auto"/>
        <w:right w:val="none" w:sz="0" w:space="0" w:color="auto"/>
      </w:divBdr>
    </w:div>
    <w:div w:id="1053387412">
      <w:bodyDiv w:val="1"/>
      <w:marLeft w:val="0"/>
      <w:marRight w:val="0"/>
      <w:marTop w:val="0"/>
      <w:marBottom w:val="0"/>
      <w:divBdr>
        <w:top w:val="none" w:sz="0" w:space="0" w:color="auto"/>
        <w:left w:val="none" w:sz="0" w:space="0" w:color="auto"/>
        <w:bottom w:val="none" w:sz="0" w:space="0" w:color="auto"/>
        <w:right w:val="none" w:sz="0" w:space="0" w:color="auto"/>
      </w:divBdr>
    </w:div>
    <w:div w:id="1053390515">
      <w:bodyDiv w:val="1"/>
      <w:marLeft w:val="0"/>
      <w:marRight w:val="0"/>
      <w:marTop w:val="0"/>
      <w:marBottom w:val="0"/>
      <w:divBdr>
        <w:top w:val="none" w:sz="0" w:space="0" w:color="auto"/>
        <w:left w:val="none" w:sz="0" w:space="0" w:color="auto"/>
        <w:bottom w:val="none" w:sz="0" w:space="0" w:color="auto"/>
        <w:right w:val="none" w:sz="0" w:space="0" w:color="auto"/>
      </w:divBdr>
    </w:div>
    <w:div w:id="1053507756">
      <w:bodyDiv w:val="1"/>
      <w:marLeft w:val="0"/>
      <w:marRight w:val="0"/>
      <w:marTop w:val="0"/>
      <w:marBottom w:val="0"/>
      <w:divBdr>
        <w:top w:val="none" w:sz="0" w:space="0" w:color="auto"/>
        <w:left w:val="none" w:sz="0" w:space="0" w:color="auto"/>
        <w:bottom w:val="none" w:sz="0" w:space="0" w:color="auto"/>
        <w:right w:val="none" w:sz="0" w:space="0" w:color="auto"/>
      </w:divBdr>
    </w:div>
    <w:div w:id="1053582028">
      <w:bodyDiv w:val="1"/>
      <w:marLeft w:val="0"/>
      <w:marRight w:val="0"/>
      <w:marTop w:val="0"/>
      <w:marBottom w:val="0"/>
      <w:divBdr>
        <w:top w:val="none" w:sz="0" w:space="0" w:color="auto"/>
        <w:left w:val="none" w:sz="0" w:space="0" w:color="auto"/>
        <w:bottom w:val="none" w:sz="0" w:space="0" w:color="auto"/>
        <w:right w:val="none" w:sz="0" w:space="0" w:color="auto"/>
      </w:divBdr>
    </w:div>
    <w:div w:id="1054083160">
      <w:bodyDiv w:val="1"/>
      <w:marLeft w:val="0"/>
      <w:marRight w:val="0"/>
      <w:marTop w:val="0"/>
      <w:marBottom w:val="0"/>
      <w:divBdr>
        <w:top w:val="none" w:sz="0" w:space="0" w:color="auto"/>
        <w:left w:val="none" w:sz="0" w:space="0" w:color="auto"/>
        <w:bottom w:val="none" w:sz="0" w:space="0" w:color="auto"/>
        <w:right w:val="none" w:sz="0" w:space="0" w:color="auto"/>
      </w:divBdr>
    </w:div>
    <w:div w:id="1054348420">
      <w:bodyDiv w:val="1"/>
      <w:marLeft w:val="0"/>
      <w:marRight w:val="0"/>
      <w:marTop w:val="0"/>
      <w:marBottom w:val="0"/>
      <w:divBdr>
        <w:top w:val="none" w:sz="0" w:space="0" w:color="auto"/>
        <w:left w:val="none" w:sz="0" w:space="0" w:color="auto"/>
        <w:bottom w:val="none" w:sz="0" w:space="0" w:color="auto"/>
        <w:right w:val="none" w:sz="0" w:space="0" w:color="auto"/>
      </w:divBdr>
    </w:div>
    <w:div w:id="1054502959">
      <w:bodyDiv w:val="1"/>
      <w:marLeft w:val="0"/>
      <w:marRight w:val="0"/>
      <w:marTop w:val="0"/>
      <w:marBottom w:val="0"/>
      <w:divBdr>
        <w:top w:val="none" w:sz="0" w:space="0" w:color="auto"/>
        <w:left w:val="none" w:sz="0" w:space="0" w:color="auto"/>
        <w:bottom w:val="none" w:sz="0" w:space="0" w:color="auto"/>
        <w:right w:val="none" w:sz="0" w:space="0" w:color="auto"/>
      </w:divBdr>
    </w:div>
    <w:div w:id="1054700805">
      <w:bodyDiv w:val="1"/>
      <w:marLeft w:val="0"/>
      <w:marRight w:val="0"/>
      <w:marTop w:val="0"/>
      <w:marBottom w:val="0"/>
      <w:divBdr>
        <w:top w:val="none" w:sz="0" w:space="0" w:color="auto"/>
        <w:left w:val="none" w:sz="0" w:space="0" w:color="auto"/>
        <w:bottom w:val="none" w:sz="0" w:space="0" w:color="auto"/>
        <w:right w:val="none" w:sz="0" w:space="0" w:color="auto"/>
      </w:divBdr>
    </w:div>
    <w:div w:id="1054767648">
      <w:bodyDiv w:val="1"/>
      <w:marLeft w:val="0"/>
      <w:marRight w:val="0"/>
      <w:marTop w:val="0"/>
      <w:marBottom w:val="0"/>
      <w:divBdr>
        <w:top w:val="none" w:sz="0" w:space="0" w:color="auto"/>
        <w:left w:val="none" w:sz="0" w:space="0" w:color="auto"/>
        <w:bottom w:val="none" w:sz="0" w:space="0" w:color="auto"/>
        <w:right w:val="none" w:sz="0" w:space="0" w:color="auto"/>
      </w:divBdr>
    </w:div>
    <w:div w:id="1054817329">
      <w:bodyDiv w:val="1"/>
      <w:marLeft w:val="0"/>
      <w:marRight w:val="0"/>
      <w:marTop w:val="0"/>
      <w:marBottom w:val="0"/>
      <w:divBdr>
        <w:top w:val="none" w:sz="0" w:space="0" w:color="auto"/>
        <w:left w:val="none" w:sz="0" w:space="0" w:color="auto"/>
        <w:bottom w:val="none" w:sz="0" w:space="0" w:color="auto"/>
        <w:right w:val="none" w:sz="0" w:space="0" w:color="auto"/>
      </w:divBdr>
    </w:div>
    <w:div w:id="1055007106">
      <w:bodyDiv w:val="1"/>
      <w:marLeft w:val="0"/>
      <w:marRight w:val="0"/>
      <w:marTop w:val="0"/>
      <w:marBottom w:val="0"/>
      <w:divBdr>
        <w:top w:val="none" w:sz="0" w:space="0" w:color="auto"/>
        <w:left w:val="none" w:sz="0" w:space="0" w:color="auto"/>
        <w:bottom w:val="none" w:sz="0" w:space="0" w:color="auto"/>
        <w:right w:val="none" w:sz="0" w:space="0" w:color="auto"/>
      </w:divBdr>
    </w:div>
    <w:div w:id="1055351001">
      <w:bodyDiv w:val="1"/>
      <w:marLeft w:val="0"/>
      <w:marRight w:val="0"/>
      <w:marTop w:val="0"/>
      <w:marBottom w:val="0"/>
      <w:divBdr>
        <w:top w:val="none" w:sz="0" w:space="0" w:color="auto"/>
        <w:left w:val="none" w:sz="0" w:space="0" w:color="auto"/>
        <w:bottom w:val="none" w:sz="0" w:space="0" w:color="auto"/>
        <w:right w:val="none" w:sz="0" w:space="0" w:color="auto"/>
      </w:divBdr>
    </w:div>
    <w:div w:id="1055541901">
      <w:bodyDiv w:val="1"/>
      <w:marLeft w:val="0"/>
      <w:marRight w:val="0"/>
      <w:marTop w:val="0"/>
      <w:marBottom w:val="0"/>
      <w:divBdr>
        <w:top w:val="none" w:sz="0" w:space="0" w:color="auto"/>
        <w:left w:val="none" w:sz="0" w:space="0" w:color="auto"/>
        <w:bottom w:val="none" w:sz="0" w:space="0" w:color="auto"/>
        <w:right w:val="none" w:sz="0" w:space="0" w:color="auto"/>
      </w:divBdr>
    </w:div>
    <w:div w:id="1055856819">
      <w:bodyDiv w:val="1"/>
      <w:marLeft w:val="0"/>
      <w:marRight w:val="0"/>
      <w:marTop w:val="0"/>
      <w:marBottom w:val="0"/>
      <w:divBdr>
        <w:top w:val="none" w:sz="0" w:space="0" w:color="auto"/>
        <w:left w:val="none" w:sz="0" w:space="0" w:color="auto"/>
        <w:bottom w:val="none" w:sz="0" w:space="0" w:color="auto"/>
        <w:right w:val="none" w:sz="0" w:space="0" w:color="auto"/>
      </w:divBdr>
    </w:div>
    <w:div w:id="1055929811">
      <w:bodyDiv w:val="1"/>
      <w:marLeft w:val="0"/>
      <w:marRight w:val="0"/>
      <w:marTop w:val="0"/>
      <w:marBottom w:val="0"/>
      <w:divBdr>
        <w:top w:val="none" w:sz="0" w:space="0" w:color="auto"/>
        <w:left w:val="none" w:sz="0" w:space="0" w:color="auto"/>
        <w:bottom w:val="none" w:sz="0" w:space="0" w:color="auto"/>
        <w:right w:val="none" w:sz="0" w:space="0" w:color="auto"/>
      </w:divBdr>
    </w:div>
    <w:div w:id="1056317473">
      <w:bodyDiv w:val="1"/>
      <w:marLeft w:val="0"/>
      <w:marRight w:val="0"/>
      <w:marTop w:val="0"/>
      <w:marBottom w:val="0"/>
      <w:divBdr>
        <w:top w:val="none" w:sz="0" w:space="0" w:color="auto"/>
        <w:left w:val="none" w:sz="0" w:space="0" w:color="auto"/>
        <w:bottom w:val="none" w:sz="0" w:space="0" w:color="auto"/>
        <w:right w:val="none" w:sz="0" w:space="0" w:color="auto"/>
      </w:divBdr>
    </w:div>
    <w:div w:id="1057170962">
      <w:bodyDiv w:val="1"/>
      <w:marLeft w:val="0"/>
      <w:marRight w:val="0"/>
      <w:marTop w:val="0"/>
      <w:marBottom w:val="0"/>
      <w:divBdr>
        <w:top w:val="none" w:sz="0" w:space="0" w:color="auto"/>
        <w:left w:val="none" w:sz="0" w:space="0" w:color="auto"/>
        <w:bottom w:val="none" w:sz="0" w:space="0" w:color="auto"/>
        <w:right w:val="none" w:sz="0" w:space="0" w:color="auto"/>
      </w:divBdr>
    </w:div>
    <w:div w:id="1057631528">
      <w:bodyDiv w:val="1"/>
      <w:marLeft w:val="0"/>
      <w:marRight w:val="0"/>
      <w:marTop w:val="0"/>
      <w:marBottom w:val="0"/>
      <w:divBdr>
        <w:top w:val="none" w:sz="0" w:space="0" w:color="auto"/>
        <w:left w:val="none" w:sz="0" w:space="0" w:color="auto"/>
        <w:bottom w:val="none" w:sz="0" w:space="0" w:color="auto"/>
        <w:right w:val="none" w:sz="0" w:space="0" w:color="auto"/>
      </w:divBdr>
    </w:div>
    <w:div w:id="1058476198">
      <w:bodyDiv w:val="1"/>
      <w:marLeft w:val="0"/>
      <w:marRight w:val="0"/>
      <w:marTop w:val="0"/>
      <w:marBottom w:val="0"/>
      <w:divBdr>
        <w:top w:val="none" w:sz="0" w:space="0" w:color="auto"/>
        <w:left w:val="none" w:sz="0" w:space="0" w:color="auto"/>
        <w:bottom w:val="none" w:sz="0" w:space="0" w:color="auto"/>
        <w:right w:val="none" w:sz="0" w:space="0" w:color="auto"/>
      </w:divBdr>
    </w:div>
    <w:div w:id="1058821132">
      <w:bodyDiv w:val="1"/>
      <w:marLeft w:val="0"/>
      <w:marRight w:val="0"/>
      <w:marTop w:val="0"/>
      <w:marBottom w:val="0"/>
      <w:divBdr>
        <w:top w:val="none" w:sz="0" w:space="0" w:color="auto"/>
        <w:left w:val="none" w:sz="0" w:space="0" w:color="auto"/>
        <w:bottom w:val="none" w:sz="0" w:space="0" w:color="auto"/>
        <w:right w:val="none" w:sz="0" w:space="0" w:color="auto"/>
      </w:divBdr>
    </w:div>
    <w:div w:id="1058937249">
      <w:bodyDiv w:val="1"/>
      <w:marLeft w:val="0"/>
      <w:marRight w:val="0"/>
      <w:marTop w:val="0"/>
      <w:marBottom w:val="0"/>
      <w:divBdr>
        <w:top w:val="none" w:sz="0" w:space="0" w:color="auto"/>
        <w:left w:val="none" w:sz="0" w:space="0" w:color="auto"/>
        <w:bottom w:val="none" w:sz="0" w:space="0" w:color="auto"/>
        <w:right w:val="none" w:sz="0" w:space="0" w:color="auto"/>
      </w:divBdr>
    </w:div>
    <w:div w:id="1058938464">
      <w:bodyDiv w:val="1"/>
      <w:marLeft w:val="0"/>
      <w:marRight w:val="0"/>
      <w:marTop w:val="0"/>
      <w:marBottom w:val="0"/>
      <w:divBdr>
        <w:top w:val="none" w:sz="0" w:space="0" w:color="auto"/>
        <w:left w:val="none" w:sz="0" w:space="0" w:color="auto"/>
        <w:bottom w:val="none" w:sz="0" w:space="0" w:color="auto"/>
        <w:right w:val="none" w:sz="0" w:space="0" w:color="auto"/>
      </w:divBdr>
    </w:div>
    <w:div w:id="1058943846">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59134259">
      <w:bodyDiv w:val="1"/>
      <w:marLeft w:val="0"/>
      <w:marRight w:val="0"/>
      <w:marTop w:val="0"/>
      <w:marBottom w:val="0"/>
      <w:divBdr>
        <w:top w:val="none" w:sz="0" w:space="0" w:color="auto"/>
        <w:left w:val="none" w:sz="0" w:space="0" w:color="auto"/>
        <w:bottom w:val="none" w:sz="0" w:space="0" w:color="auto"/>
        <w:right w:val="none" w:sz="0" w:space="0" w:color="auto"/>
      </w:divBdr>
    </w:div>
    <w:div w:id="1059666046">
      <w:bodyDiv w:val="1"/>
      <w:marLeft w:val="0"/>
      <w:marRight w:val="0"/>
      <w:marTop w:val="0"/>
      <w:marBottom w:val="0"/>
      <w:divBdr>
        <w:top w:val="none" w:sz="0" w:space="0" w:color="auto"/>
        <w:left w:val="none" w:sz="0" w:space="0" w:color="auto"/>
        <w:bottom w:val="none" w:sz="0" w:space="0" w:color="auto"/>
        <w:right w:val="none" w:sz="0" w:space="0" w:color="auto"/>
      </w:divBdr>
    </w:div>
    <w:div w:id="1059673520">
      <w:bodyDiv w:val="1"/>
      <w:marLeft w:val="0"/>
      <w:marRight w:val="0"/>
      <w:marTop w:val="0"/>
      <w:marBottom w:val="0"/>
      <w:divBdr>
        <w:top w:val="none" w:sz="0" w:space="0" w:color="auto"/>
        <w:left w:val="none" w:sz="0" w:space="0" w:color="auto"/>
        <w:bottom w:val="none" w:sz="0" w:space="0" w:color="auto"/>
        <w:right w:val="none" w:sz="0" w:space="0" w:color="auto"/>
      </w:divBdr>
    </w:div>
    <w:div w:id="1059749337">
      <w:bodyDiv w:val="1"/>
      <w:marLeft w:val="0"/>
      <w:marRight w:val="0"/>
      <w:marTop w:val="0"/>
      <w:marBottom w:val="0"/>
      <w:divBdr>
        <w:top w:val="none" w:sz="0" w:space="0" w:color="auto"/>
        <w:left w:val="none" w:sz="0" w:space="0" w:color="auto"/>
        <w:bottom w:val="none" w:sz="0" w:space="0" w:color="auto"/>
        <w:right w:val="none" w:sz="0" w:space="0" w:color="auto"/>
      </w:divBdr>
    </w:div>
    <w:div w:id="1059788853">
      <w:bodyDiv w:val="1"/>
      <w:marLeft w:val="0"/>
      <w:marRight w:val="0"/>
      <w:marTop w:val="0"/>
      <w:marBottom w:val="0"/>
      <w:divBdr>
        <w:top w:val="none" w:sz="0" w:space="0" w:color="auto"/>
        <w:left w:val="none" w:sz="0" w:space="0" w:color="auto"/>
        <w:bottom w:val="none" w:sz="0" w:space="0" w:color="auto"/>
        <w:right w:val="none" w:sz="0" w:space="0" w:color="auto"/>
      </w:divBdr>
    </w:div>
    <w:div w:id="1059942091">
      <w:bodyDiv w:val="1"/>
      <w:marLeft w:val="0"/>
      <w:marRight w:val="0"/>
      <w:marTop w:val="0"/>
      <w:marBottom w:val="0"/>
      <w:divBdr>
        <w:top w:val="none" w:sz="0" w:space="0" w:color="auto"/>
        <w:left w:val="none" w:sz="0" w:space="0" w:color="auto"/>
        <w:bottom w:val="none" w:sz="0" w:space="0" w:color="auto"/>
        <w:right w:val="none" w:sz="0" w:space="0" w:color="auto"/>
      </w:divBdr>
    </w:div>
    <w:div w:id="1060397993">
      <w:bodyDiv w:val="1"/>
      <w:marLeft w:val="0"/>
      <w:marRight w:val="0"/>
      <w:marTop w:val="0"/>
      <w:marBottom w:val="0"/>
      <w:divBdr>
        <w:top w:val="none" w:sz="0" w:space="0" w:color="auto"/>
        <w:left w:val="none" w:sz="0" w:space="0" w:color="auto"/>
        <w:bottom w:val="none" w:sz="0" w:space="0" w:color="auto"/>
        <w:right w:val="none" w:sz="0" w:space="0" w:color="auto"/>
      </w:divBdr>
    </w:div>
    <w:div w:id="1061489799">
      <w:bodyDiv w:val="1"/>
      <w:marLeft w:val="0"/>
      <w:marRight w:val="0"/>
      <w:marTop w:val="0"/>
      <w:marBottom w:val="0"/>
      <w:divBdr>
        <w:top w:val="none" w:sz="0" w:space="0" w:color="auto"/>
        <w:left w:val="none" w:sz="0" w:space="0" w:color="auto"/>
        <w:bottom w:val="none" w:sz="0" w:space="0" w:color="auto"/>
        <w:right w:val="none" w:sz="0" w:space="0" w:color="auto"/>
      </w:divBdr>
    </w:div>
    <w:div w:id="1061632584">
      <w:bodyDiv w:val="1"/>
      <w:marLeft w:val="0"/>
      <w:marRight w:val="0"/>
      <w:marTop w:val="0"/>
      <w:marBottom w:val="0"/>
      <w:divBdr>
        <w:top w:val="none" w:sz="0" w:space="0" w:color="auto"/>
        <w:left w:val="none" w:sz="0" w:space="0" w:color="auto"/>
        <w:bottom w:val="none" w:sz="0" w:space="0" w:color="auto"/>
        <w:right w:val="none" w:sz="0" w:space="0" w:color="auto"/>
      </w:divBdr>
    </w:div>
    <w:div w:id="1061708129">
      <w:bodyDiv w:val="1"/>
      <w:marLeft w:val="0"/>
      <w:marRight w:val="0"/>
      <w:marTop w:val="0"/>
      <w:marBottom w:val="0"/>
      <w:divBdr>
        <w:top w:val="none" w:sz="0" w:space="0" w:color="auto"/>
        <w:left w:val="none" w:sz="0" w:space="0" w:color="auto"/>
        <w:bottom w:val="none" w:sz="0" w:space="0" w:color="auto"/>
        <w:right w:val="none" w:sz="0" w:space="0" w:color="auto"/>
      </w:divBdr>
    </w:div>
    <w:div w:id="1061909643">
      <w:bodyDiv w:val="1"/>
      <w:marLeft w:val="0"/>
      <w:marRight w:val="0"/>
      <w:marTop w:val="0"/>
      <w:marBottom w:val="0"/>
      <w:divBdr>
        <w:top w:val="none" w:sz="0" w:space="0" w:color="auto"/>
        <w:left w:val="none" w:sz="0" w:space="0" w:color="auto"/>
        <w:bottom w:val="none" w:sz="0" w:space="0" w:color="auto"/>
        <w:right w:val="none" w:sz="0" w:space="0" w:color="auto"/>
      </w:divBdr>
    </w:div>
    <w:div w:id="1062018250">
      <w:bodyDiv w:val="1"/>
      <w:marLeft w:val="0"/>
      <w:marRight w:val="0"/>
      <w:marTop w:val="0"/>
      <w:marBottom w:val="0"/>
      <w:divBdr>
        <w:top w:val="none" w:sz="0" w:space="0" w:color="auto"/>
        <w:left w:val="none" w:sz="0" w:space="0" w:color="auto"/>
        <w:bottom w:val="none" w:sz="0" w:space="0" w:color="auto"/>
        <w:right w:val="none" w:sz="0" w:space="0" w:color="auto"/>
      </w:divBdr>
    </w:div>
    <w:div w:id="1062288955">
      <w:bodyDiv w:val="1"/>
      <w:marLeft w:val="0"/>
      <w:marRight w:val="0"/>
      <w:marTop w:val="0"/>
      <w:marBottom w:val="0"/>
      <w:divBdr>
        <w:top w:val="none" w:sz="0" w:space="0" w:color="auto"/>
        <w:left w:val="none" w:sz="0" w:space="0" w:color="auto"/>
        <w:bottom w:val="none" w:sz="0" w:space="0" w:color="auto"/>
        <w:right w:val="none" w:sz="0" w:space="0" w:color="auto"/>
      </w:divBdr>
    </w:div>
    <w:div w:id="1062365660">
      <w:bodyDiv w:val="1"/>
      <w:marLeft w:val="0"/>
      <w:marRight w:val="0"/>
      <w:marTop w:val="0"/>
      <w:marBottom w:val="0"/>
      <w:divBdr>
        <w:top w:val="none" w:sz="0" w:space="0" w:color="auto"/>
        <w:left w:val="none" w:sz="0" w:space="0" w:color="auto"/>
        <w:bottom w:val="none" w:sz="0" w:space="0" w:color="auto"/>
        <w:right w:val="none" w:sz="0" w:space="0" w:color="auto"/>
      </w:divBdr>
    </w:div>
    <w:div w:id="1063066711">
      <w:bodyDiv w:val="1"/>
      <w:marLeft w:val="0"/>
      <w:marRight w:val="0"/>
      <w:marTop w:val="0"/>
      <w:marBottom w:val="0"/>
      <w:divBdr>
        <w:top w:val="none" w:sz="0" w:space="0" w:color="auto"/>
        <w:left w:val="none" w:sz="0" w:space="0" w:color="auto"/>
        <w:bottom w:val="none" w:sz="0" w:space="0" w:color="auto"/>
        <w:right w:val="none" w:sz="0" w:space="0" w:color="auto"/>
      </w:divBdr>
    </w:div>
    <w:div w:id="1063067386">
      <w:bodyDiv w:val="1"/>
      <w:marLeft w:val="0"/>
      <w:marRight w:val="0"/>
      <w:marTop w:val="0"/>
      <w:marBottom w:val="0"/>
      <w:divBdr>
        <w:top w:val="none" w:sz="0" w:space="0" w:color="auto"/>
        <w:left w:val="none" w:sz="0" w:space="0" w:color="auto"/>
        <w:bottom w:val="none" w:sz="0" w:space="0" w:color="auto"/>
        <w:right w:val="none" w:sz="0" w:space="0" w:color="auto"/>
      </w:divBdr>
    </w:div>
    <w:div w:id="1063409490">
      <w:bodyDiv w:val="1"/>
      <w:marLeft w:val="0"/>
      <w:marRight w:val="0"/>
      <w:marTop w:val="0"/>
      <w:marBottom w:val="0"/>
      <w:divBdr>
        <w:top w:val="none" w:sz="0" w:space="0" w:color="auto"/>
        <w:left w:val="none" w:sz="0" w:space="0" w:color="auto"/>
        <w:bottom w:val="none" w:sz="0" w:space="0" w:color="auto"/>
        <w:right w:val="none" w:sz="0" w:space="0" w:color="auto"/>
      </w:divBdr>
    </w:div>
    <w:div w:id="1063522590">
      <w:bodyDiv w:val="1"/>
      <w:marLeft w:val="0"/>
      <w:marRight w:val="0"/>
      <w:marTop w:val="0"/>
      <w:marBottom w:val="0"/>
      <w:divBdr>
        <w:top w:val="none" w:sz="0" w:space="0" w:color="auto"/>
        <w:left w:val="none" w:sz="0" w:space="0" w:color="auto"/>
        <w:bottom w:val="none" w:sz="0" w:space="0" w:color="auto"/>
        <w:right w:val="none" w:sz="0" w:space="0" w:color="auto"/>
      </w:divBdr>
    </w:div>
    <w:div w:id="1063798528">
      <w:bodyDiv w:val="1"/>
      <w:marLeft w:val="0"/>
      <w:marRight w:val="0"/>
      <w:marTop w:val="0"/>
      <w:marBottom w:val="0"/>
      <w:divBdr>
        <w:top w:val="none" w:sz="0" w:space="0" w:color="auto"/>
        <w:left w:val="none" w:sz="0" w:space="0" w:color="auto"/>
        <w:bottom w:val="none" w:sz="0" w:space="0" w:color="auto"/>
        <w:right w:val="none" w:sz="0" w:space="0" w:color="auto"/>
      </w:divBdr>
    </w:div>
    <w:div w:id="1064452223">
      <w:bodyDiv w:val="1"/>
      <w:marLeft w:val="0"/>
      <w:marRight w:val="0"/>
      <w:marTop w:val="0"/>
      <w:marBottom w:val="0"/>
      <w:divBdr>
        <w:top w:val="none" w:sz="0" w:space="0" w:color="auto"/>
        <w:left w:val="none" w:sz="0" w:space="0" w:color="auto"/>
        <w:bottom w:val="none" w:sz="0" w:space="0" w:color="auto"/>
        <w:right w:val="none" w:sz="0" w:space="0" w:color="auto"/>
      </w:divBdr>
    </w:div>
    <w:div w:id="1064526908">
      <w:bodyDiv w:val="1"/>
      <w:marLeft w:val="0"/>
      <w:marRight w:val="0"/>
      <w:marTop w:val="0"/>
      <w:marBottom w:val="0"/>
      <w:divBdr>
        <w:top w:val="none" w:sz="0" w:space="0" w:color="auto"/>
        <w:left w:val="none" w:sz="0" w:space="0" w:color="auto"/>
        <w:bottom w:val="none" w:sz="0" w:space="0" w:color="auto"/>
        <w:right w:val="none" w:sz="0" w:space="0" w:color="auto"/>
      </w:divBdr>
    </w:div>
    <w:div w:id="1065370855">
      <w:bodyDiv w:val="1"/>
      <w:marLeft w:val="0"/>
      <w:marRight w:val="0"/>
      <w:marTop w:val="0"/>
      <w:marBottom w:val="0"/>
      <w:divBdr>
        <w:top w:val="none" w:sz="0" w:space="0" w:color="auto"/>
        <w:left w:val="none" w:sz="0" w:space="0" w:color="auto"/>
        <w:bottom w:val="none" w:sz="0" w:space="0" w:color="auto"/>
        <w:right w:val="none" w:sz="0" w:space="0" w:color="auto"/>
      </w:divBdr>
    </w:div>
    <w:div w:id="1065494682">
      <w:bodyDiv w:val="1"/>
      <w:marLeft w:val="0"/>
      <w:marRight w:val="0"/>
      <w:marTop w:val="0"/>
      <w:marBottom w:val="0"/>
      <w:divBdr>
        <w:top w:val="none" w:sz="0" w:space="0" w:color="auto"/>
        <w:left w:val="none" w:sz="0" w:space="0" w:color="auto"/>
        <w:bottom w:val="none" w:sz="0" w:space="0" w:color="auto"/>
        <w:right w:val="none" w:sz="0" w:space="0" w:color="auto"/>
      </w:divBdr>
    </w:div>
    <w:div w:id="1065570250">
      <w:bodyDiv w:val="1"/>
      <w:marLeft w:val="0"/>
      <w:marRight w:val="0"/>
      <w:marTop w:val="0"/>
      <w:marBottom w:val="0"/>
      <w:divBdr>
        <w:top w:val="none" w:sz="0" w:space="0" w:color="auto"/>
        <w:left w:val="none" w:sz="0" w:space="0" w:color="auto"/>
        <w:bottom w:val="none" w:sz="0" w:space="0" w:color="auto"/>
        <w:right w:val="none" w:sz="0" w:space="0" w:color="auto"/>
      </w:divBdr>
    </w:div>
    <w:div w:id="1065882593">
      <w:bodyDiv w:val="1"/>
      <w:marLeft w:val="0"/>
      <w:marRight w:val="0"/>
      <w:marTop w:val="0"/>
      <w:marBottom w:val="0"/>
      <w:divBdr>
        <w:top w:val="none" w:sz="0" w:space="0" w:color="auto"/>
        <w:left w:val="none" w:sz="0" w:space="0" w:color="auto"/>
        <w:bottom w:val="none" w:sz="0" w:space="0" w:color="auto"/>
        <w:right w:val="none" w:sz="0" w:space="0" w:color="auto"/>
      </w:divBdr>
    </w:div>
    <w:div w:id="1065907425">
      <w:bodyDiv w:val="1"/>
      <w:marLeft w:val="0"/>
      <w:marRight w:val="0"/>
      <w:marTop w:val="0"/>
      <w:marBottom w:val="0"/>
      <w:divBdr>
        <w:top w:val="none" w:sz="0" w:space="0" w:color="auto"/>
        <w:left w:val="none" w:sz="0" w:space="0" w:color="auto"/>
        <w:bottom w:val="none" w:sz="0" w:space="0" w:color="auto"/>
        <w:right w:val="none" w:sz="0" w:space="0" w:color="auto"/>
      </w:divBdr>
    </w:div>
    <w:div w:id="1066145234">
      <w:bodyDiv w:val="1"/>
      <w:marLeft w:val="0"/>
      <w:marRight w:val="0"/>
      <w:marTop w:val="0"/>
      <w:marBottom w:val="0"/>
      <w:divBdr>
        <w:top w:val="none" w:sz="0" w:space="0" w:color="auto"/>
        <w:left w:val="none" w:sz="0" w:space="0" w:color="auto"/>
        <w:bottom w:val="none" w:sz="0" w:space="0" w:color="auto"/>
        <w:right w:val="none" w:sz="0" w:space="0" w:color="auto"/>
      </w:divBdr>
    </w:div>
    <w:div w:id="1066295761">
      <w:bodyDiv w:val="1"/>
      <w:marLeft w:val="0"/>
      <w:marRight w:val="0"/>
      <w:marTop w:val="0"/>
      <w:marBottom w:val="0"/>
      <w:divBdr>
        <w:top w:val="none" w:sz="0" w:space="0" w:color="auto"/>
        <w:left w:val="none" w:sz="0" w:space="0" w:color="auto"/>
        <w:bottom w:val="none" w:sz="0" w:space="0" w:color="auto"/>
        <w:right w:val="none" w:sz="0" w:space="0" w:color="auto"/>
      </w:divBdr>
    </w:div>
    <w:div w:id="1066412734">
      <w:bodyDiv w:val="1"/>
      <w:marLeft w:val="0"/>
      <w:marRight w:val="0"/>
      <w:marTop w:val="0"/>
      <w:marBottom w:val="0"/>
      <w:divBdr>
        <w:top w:val="none" w:sz="0" w:space="0" w:color="auto"/>
        <w:left w:val="none" w:sz="0" w:space="0" w:color="auto"/>
        <w:bottom w:val="none" w:sz="0" w:space="0" w:color="auto"/>
        <w:right w:val="none" w:sz="0" w:space="0" w:color="auto"/>
      </w:divBdr>
    </w:div>
    <w:div w:id="1066688678">
      <w:bodyDiv w:val="1"/>
      <w:marLeft w:val="0"/>
      <w:marRight w:val="0"/>
      <w:marTop w:val="0"/>
      <w:marBottom w:val="0"/>
      <w:divBdr>
        <w:top w:val="none" w:sz="0" w:space="0" w:color="auto"/>
        <w:left w:val="none" w:sz="0" w:space="0" w:color="auto"/>
        <w:bottom w:val="none" w:sz="0" w:space="0" w:color="auto"/>
        <w:right w:val="none" w:sz="0" w:space="0" w:color="auto"/>
      </w:divBdr>
    </w:div>
    <w:div w:id="1066802191">
      <w:bodyDiv w:val="1"/>
      <w:marLeft w:val="0"/>
      <w:marRight w:val="0"/>
      <w:marTop w:val="0"/>
      <w:marBottom w:val="0"/>
      <w:divBdr>
        <w:top w:val="none" w:sz="0" w:space="0" w:color="auto"/>
        <w:left w:val="none" w:sz="0" w:space="0" w:color="auto"/>
        <w:bottom w:val="none" w:sz="0" w:space="0" w:color="auto"/>
        <w:right w:val="none" w:sz="0" w:space="0" w:color="auto"/>
      </w:divBdr>
    </w:div>
    <w:div w:id="1066956939">
      <w:bodyDiv w:val="1"/>
      <w:marLeft w:val="0"/>
      <w:marRight w:val="0"/>
      <w:marTop w:val="0"/>
      <w:marBottom w:val="0"/>
      <w:divBdr>
        <w:top w:val="none" w:sz="0" w:space="0" w:color="auto"/>
        <w:left w:val="none" w:sz="0" w:space="0" w:color="auto"/>
        <w:bottom w:val="none" w:sz="0" w:space="0" w:color="auto"/>
        <w:right w:val="none" w:sz="0" w:space="0" w:color="auto"/>
      </w:divBdr>
    </w:div>
    <w:div w:id="1067143862">
      <w:bodyDiv w:val="1"/>
      <w:marLeft w:val="0"/>
      <w:marRight w:val="0"/>
      <w:marTop w:val="0"/>
      <w:marBottom w:val="0"/>
      <w:divBdr>
        <w:top w:val="none" w:sz="0" w:space="0" w:color="auto"/>
        <w:left w:val="none" w:sz="0" w:space="0" w:color="auto"/>
        <w:bottom w:val="none" w:sz="0" w:space="0" w:color="auto"/>
        <w:right w:val="none" w:sz="0" w:space="0" w:color="auto"/>
      </w:divBdr>
    </w:div>
    <w:div w:id="1067384853">
      <w:bodyDiv w:val="1"/>
      <w:marLeft w:val="0"/>
      <w:marRight w:val="0"/>
      <w:marTop w:val="0"/>
      <w:marBottom w:val="0"/>
      <w:divBdr>
        <w:top w:val="none" w:sz="0" w:space="0" w:color="auto"/>
        <w:left w:val="none" w:sz="0" w:space="0" w:color="auto"/>
        <w:bottom w:val="none" w:sz="0" w:space="0" w:color="auto"/>
        <w:right w:val="none" w:sz="0" w:space="0" w:color="auto"/>
      </w:divBdr>
    </w:div>
    <w:div w:id="1067533241">
      <w:bodyDiv w:val="1"/>
      <w:marLeft w:val="0"/>
      <w:marRight w:val="0"/>
      <w:marTop w:val="0"/>
      <w:marBottom w:val="0"/>
      <w:divBdr>
        <w:top w:val="none" w:sz="0" w:space="0" w:color="auto"/>
        <w:left w:val="none" w:sz="0" w:space="0" w:color="auto"/>
        <w:bottom w:val="none" w:sz="0" w:space="0" w:color="auto"/>
        <w:right w:val="none" w:sz="0" w:space="0" w:color="auto"/>
      </w:divBdr>
    </w:div>
    <w:div w:id="1067723558">
      <w:bodyDiv w:val="1"/>
      <w:marLeft w:val="0"/>
      <w:marRight w:val="0"/>
      <w:marTop w:val="0"/>
      <w:marBottom w:val="0"/>
      <w:divBdr>
        <w:top w:val="none" w:sz="0" w:space="0" w:color="auto"/>
        <w:left w:val="none" w:sz="0" w:space="0" w:color="auto"/>
        <w:bottom w:val="none" w:sz="0" w:space="0" w:color="auto"/>
        <w:right w:val="none" w:sz="0" w:space="0" w:color="auto"/>
      </w:divBdr>
    </w:div>
    <w:div w:id="1067727292">
      <w:bodyDiv w:val="1"/>
      <w:marLeft w:val="0"/>
      <w:marRight w:val="0"/>
      <w:marTop w:val="0"/>
      <w:marBottom w:val="0"/>
      <w:divBdr>
        <w:top w:val="none" w:sz="0" w:space="0" w:color="auto"/>
        <w:left w:val="none" w:sz="0" w:space="0" w:color="auto"/>
        <w:bottom w:val="none" w:sz="0" w:space="0" w:color="auto"/>
        <w:right w:val="none" w:sz="0" w:space="0" w:color="auto"/>
      </w:divBdr>
    </w:div>
    <w:div w:id="1067915246">
      <w:bodyDiv w:val="1"/>
      <w:marLeft w:val="0"/>
      <w:marRight w:val="0"/>
      <w:marTop w:val="0"/>
      <w:marBottom w:val="0"/>
      <w:divBdr>
        <w:top w:val="none" w:sz="0" w:space="0" w:color="auto"/>
        <w:left w:val="none" w:sz="0" w:space="0" w:color="auto"/>
        <w:bottom w:val="none" w:sz="0" w:space="0" w:color="auto"/>
        <w:right w:val="none" w:sz="0" w:space="0" w:color="auto"/>
      </w:divBdr>
    </w:div>
    <w:div w:id="1068109485">
      <w:bodyDiv w:val="1"/>
      <w:marLeft w:val="0"/>
      <w:marRight w:val="0"/>
      <w:marTop w:val="0"/>
      <w:marBottom w:val="0"/>
      <w:divBdr>
        <w:top w:val="none" w:sz="0" w:space="0" w:color="auto"/>
        <w:left w:val="none" w:sz="0" w:space="0" w:color="auto"/>
        <w:bottom w:val="none" w:sz="0" w:space="0" w:color="auto"/>
        <w:right w:val="none" w:sz="0" w:space="0" w:color="auto"/>
      </w:divBdr>
    </w:div>
    <w:div w:id="1068310265">
      <w:bodyDiv w:val="1"/>
      <w:marLeft w:val="0"/>
      <w:marRight w:val="0"/>
      <w:marTop w:val="0"/>
      <w:marBottom w:val="0"/>
      <w:divBdr>
        <w:top w:val="none" w:sz="0" w:space="0" w:color="auto"/>
        <w:left w:val="none" w:sz="0" w:space="0" w:color="auto"/>
        <w:bottom w:val="none" w:sz="0" w:space="0" w:color="auto"/>
        <w:right w:val="none" w:sz="0" w:space="0" w:color="auto"/>
      </w:divBdr>
    </w:div>
    <w:div w:id="1068504929">
      <w:bodyDiv w:val="1"/>
      <w:marLeft w:val="0"/>
      <w:marRight w:val="0"/>
      <w:marTop w:val="0"/>
      <w:marBottom w:val="0"/>
      <w:divBdr>
        <w:top w:val="none" w:sz="0" w:space="0" w:color="auto"/>
        <w:left w:val="none" w:sz="0" w:space="0" w:color="auto"/>
        <w:bottom w:val="none" w:sz="0" w:space="0" w:color="auto"/>
        <w:right w:val="none" w:sz="0" w:space="0" w:color="auto"/>
      </w:divBdr>
    </w:div>
    <w:div w:id="1068653682">
      <w:bodyDiv w:val="1"/>
      <w:marLeft w:val="0"/>
      <w:marRight w:val="0"/>
      <w:marTop w:val="0"/>
      <w:marBottom w:val="0"/>
      <w:divBdr>
        <w:top w:val="none" w:sz="0" w:space="0" w:color="auto"/>
        <w:left w:val="none" w:sz="0" w:space="0" w:color="auto"/>
        <w:bottom w:val="none" w:sz="0" w:space="0" w:color="auto"/>
        <w:right w:val="none" w:sz="0" w:space="0" w:color="auto"/>
      </w:divBdr>
    </w:div>
    <w:div w:id="1069112998">
      <w:bodyDiv w:val="1"/>
      <w:marLeft w:val="0"/>
      <w:marRight w:val="0"/>
      <w:marTop w:val="0"/>
      <w:marBottom w:val="0"/>
      <w:divBdr>
        <w:top w:val="none" w:sz="0" w:space="0" w:color="auto"/>
        <w:left w:val="none" w:sz="0" w:space="0" w:color="auto"/>
        <w:bottom w:val="none" w:sz="0" w:space="0" w:color="auto"/>
        <w:right w:val="none" w:sz="0" w:space="0" w:color="auto"/>
      </w:divBdr>
    </w:div>
    <w:div w:id="1069579297">
      <w:bodyDiv w:val="1"/>
      <w:marLeft w:val="0"/>
      <w:marRight w:val="0"/>
      <w:marTop w:val="0"/>
      <w:marBottom w:val="0"/>
      <w:divBdr>
        <w:top w:val="none" w:sz="0" w:space="0" w:color="auto"/>
        <w:left w:val="none" w:sz="0" w:space="0" w:color="auto"/>
        <w:bottom w:val="none" w:sz="0" w:space="0" w:color="auto"/>
        <w:right w:val="none" w:sz="0" w:space="0" w:color="auto"/>
      </w:divBdr>
    </w:div>
    <w:div w:id="1069693362">
      <w:bodyDiv w:val="1"/>
      <w:marLeft w:val="0"/>
      <w:marRight w:val="0"/>
      <w:marTop w:val="0"/>
      <w:marBottom w:val="0"/>
      <w:divBdr>
        <w:top w:val="none" w:sz="0" w:space="0" w:color="auto"/>
        <w:left w:val="none" w:sz="0" w:space="0" w:color="auto"/>
        <w:bottom w:val="none" w:sz="0" w:space="0" w:color="auto"/>
        <w:right w:val="none" w:sz="0" w:space="0" w:color="auto"/>
      </w:divBdr>
    </w:div>
    <w:div w:id="1069696439">
      <w:bodyDiv w:val="1"/>
      <w:marLeft w:val="0"/>
      <w:marRight w:val="0"/>
      <w:marTop w:val="0"/>
      <w:marBottom w:val="0"/>
      <w:divBdr>
        <w:top w:val="none" w:sz="0" w:space="0" w:color="auto"/>
        <w:left w:val="none" w:sz="0" w:space="0" w:color="auto"/>
        <w:bottom w:val="none" w:sz="0" w:space="0" w:color="auto"/>
        <w:right w:val="none" w:sz="0" w:space="0" w:color="auto"/>
      </w:divBdr>
    </w:div>
    <w:div w:id="1069840734">
      <w:bodyDiv w:val="1"/>
      <w:marLeft w:val="0"/>
      <w:marRight w:val="0"/>
      <w:marTop w:val="0"/>
      <w:marBottom w:val="0"/>
      <w:divBdr>
        <w:top w:val="none" w:sz="0" w:space="0" w:color="auto"/>
        <w:left w:val="none" w:sz="0" w:space="0" w:color="auto"/>
        <w:bottom w:val="none" w:sz="0" w:space="0" w:color="auto"/>
        <w:right w:val="none" w:sz="0" w:space="0" w:color="auto"/>
      </w:divBdr>
    </w:div>
    <w:div w:id="1070007133">
      <w:bodyDiv w:val="1"/>
      <w:marLeft w:val="0"/>
      <w:marRight w:val="0"/>
      <w:marTop w:val="0"/>
      <w:marBottom w:val="0"/>
      <w:divBdr>
        <w:top w:val="none" w:sz="0" w:space="0" w:color="auto"/>
        <w:left w:val="none" w:sz="0" w:space="0" w:color="auto"/>
        <w:bottom w:val="none" w:sz="0" w:space="0" w:color="auto"/>
        <w:right w:val="none" w:sz="0" w:space="0" w:color="auto"/>
      </w:divBdr>
    </w:div>
    <w:div w:id="1070076385">
      <w:bodyDiv w:val="1"/>
      <w:marLeft w:val="0"/>
      <w:marRight w:val="0"/>
      <w:marTop w:val="0"/>
      <w:marBottom w:val="0"/>
      <w:divBdr>
        <w:top w:val="none" w:sz="0" w:space="0" w:color="auto"/>
        <w:left w:val="none" w:sz="0" w:space="0" w:color="auto"/>
        <w:bottom w:val="none" w:sz="0" w:space="0" w:color="auto"/>
        <w:right w:val="none" w:sz="0" w:space="0" w:color="auto"/>
      </w:divBdr>
    </w:div>
    <w:div w:id="1070346299">
      <w:bodyDiv w:val="1"/>
      <w:marLeft w:val="0"/>
      <w:marRight w:val="0"/>
      <w:marTop w:val="0"/>
      <w:marBottom w:val="0"/>
      <w:divBdr>
        <w:top w:val="none" w:sz="0" w:space="0" w:color="auto"/>
        <w:left w:val="none" w:sz="0" w:space="0" w:color="auto"/>
        <w:bottom w:val="none" w:sz="0" w:space="0" w:color="auto"/>
        <w:right w:val="none" w:sz="0" w:space="0" w:color="auto"/>
      </w:divBdr>
    </w:div>
    <w:div w:id="1070467310">
      <w:bodyDiv w:val="1"/>
      <w:marLeft w:val="0"/>
      <w:marRight w:val="0"/>
      <w:marTop w:val="0"/>
      <w:marBottom w:val="0"/>
      <w:divBdr>
        <w:top w:val="none" w:sz="0" w:space="0" w:color="auto"/>
        <w:left w:val="none" w:sz="0" w:space="0" w:color="auto"/>
        <w:bottom w:val="none" w:sz="0" w:space="0" w:color="auto"/>
        <w:right w:val="none" w:sz="0" w:space="0" w:color="auto"/>
      </w:divBdr>
    </w:div>
    <w:div w:id="1070881974">
      <w:bodyDiv w:val="1"/>
      <w:marLeft w:val="0"/>
      <w:marRight w:val="0"/>
      <w:marTop w:val="0"/>
      <w:marBottom w:val="0"/>
      <w:divBdr>
        <w:top w:val="none" w:sz="0" w:space="0" w:color="auto"/>
        <w:left w:val="none" w:sz="0" w:space="0" w:color="auto"/>
        <w:bottom w:val="none" w:sz="0" w:space="0" w:color="auto"/>
        <w:right w:val="none" w:sz="0" w:space="0" w:color="auto"/>
      </w:divBdr>
    </w:div>
    <w:div w:id="1071122270">
      <w:bodyDiv w:val="1"/>
      <w:marLeft w:val="0"/>
      <w:marRight w:val="0"/>
      <w:marTop w:val="0"/>
      <w:marBottom w:val="0"/>
      <w:divBdr>
        <w:top w:val="none" w:sz="0" w:space="0" w:color="auto"/>
        <w:left w:val="none" w:sz="0" w:space="0" w:color="auto"/>
        <w:bottom w:val="none" w:sz="0" w:space="0" w:color="auto"/>
        <w:right w:val="none" w:sz="0" w:space="0" w:color="auto"/>
      </w:divBdr>
    </w:div>
    <w:div w:id="1071124607">
      <w:bodyDiv w:val="1"/>
      <w:marLeft w:val="0"/>
      <w:marRight w:val="0"/>
      <w:marTop w:val="0"/>
      <w:marBottom w:val="0"/>
      <w:divBdr>
        <w:top w:val="none" w:sz="0" w:space="0" w:color="auto"/>
        <w:left w:val="none" w:sz="0" w:space="0" w:color="auto"/>
        <w:bottom w:val="none" w:sz="0" w:space="0" w:color="auto"/>
        <w:right w:val="none" w:sz="0" w:space="0" w:color="auto"/>
      </w:divBdr>
    </w:div>
    <w:div w:id="1071267300">
      <w:bodyDiv w:val="1"/>
      <w:marLeft w:val="0"/>
      <w:marRight w:val="0"/>
      <w:marTop w:val="0"/>
      <w:marBottom w:val="0"/>
      <w:divBdr>
        <w:top w:val="none" w:sz="0" w:space="0" w:color="auto"/>
        <w:left w:val="none" w:sz="0" w:space="0" w:color="auto"/>
        <w:bottom w:val="none" w:sz="0" w:space="0" w:color="auto"/>
        <w:right w:val="none" w:sz="0" w:space="0" w:color="auto"/>
      </w:divBdr>
    </w:div>
    <w:div w:id="1071269131">
      <w:bodyDiv w:val="1"/>
      <w:marLeft w:val="0"/>
      <w:marRight w:val="0"/>
      <w:marTop w:val="0"/>
      <w:marBottom w:val="0"/>
      <w:divBdr>
        <w:top w:val="none" w:sz="0" w:space="0" w:color="auto"/>
        <w:left w:val="none" w:sz="0" w:space="0" w:color="auto"/>
        <w:bottom w:val="none" w:sz="0" w:space="0" w:color="auto"/>
        <w:right w:val="none" w:sz="0" w:space="0" w:color="auto"/>
      </w:divBdr>
    </w:div>
    <w:div w:id="1071270553">
      <w:bodyDiv w:val="1"/>
      <w:marLeft w:val="0"/>
      <w:marRight w:val="0"/>
      <w:marTop w:val="0"/>
      <w:marBottom w:val="0"/>
      <w:divBdr>
        <w:top w:val="none" w:sz="0" w:space="0" w:color="auto"/>
        <w:left w:val="none" w:sz="0" w:space="0" w:color="auto"/>
        <w:bottom w:val="none" w:sz="0" w:space="0" w:color="auto"/>
        <w:right w:val="none" w:sz="0" w:space="0" w:color="auto"/>
      </w:divBdr>
    </w:div>
    <w:div w:id="1071464958">
      <w:bodyDiv w:val="1"/>
      <w:marLeft w:val="0"/>
      <w:marRight w:val="0"/>
      <w:marTop w:val="0"/>
      <w:marBottom w:val="0"/>
      <w:divBdr>
        <w:top w:val="none" w:sz="0" w:space="0" w:color="auto"/>
        <w:left w:val="none" w:sz="0" w:space="0" w:color="auto"/>
        <w:bottom w:val="none" w:sz="0" w:space="0" w:color="auto"/>
        <w:right w:val="none" w:sz="0" w:space="0" w:color="auto"/>
      </w:divBdr>
    </w:div>
    <w:div w:id="1071655305">
      <w:bodyDiv w:val="1"/>
      <w:marLeft w:val="0"/>
      <w:marRight w:val="0"/>
      <w:marTop w:val="0"/>
      <w:marBottom w:val="0"/>
      <w:divBdr>
        <w:top w:val="none" w:sz="0" w:space="0" w:color="auto"/>
        <w:left w:val="none" w:sz="0" w:space="0" w:color="auto"/>
        <w:bottom w:val="none" w:sz="0" w:space="0" w:color="auto"/>
        <w:right w:val="none" w:sz="0" w:space="0" w:color="auto"/>
      </w:divBdr>
    </w:div>
    <w:div w:id="1071999509">
      <w:bodyDiv w:val="1"/>
      <w:marLeft w:val="0"/>
      <w:marRight w:val="0"/>
      <w:marTop w:val="0"/>
      <w:marBottom w:val="0"/>
      <w:divBdr>
        <w:top w:val="none" w:sz="0" w:space="0" w:color="auto"/>
        <w:left w:val="none" w:sz="0" w:space="0" w:color="auto"/>
        <w:bottom w:val="none" w:sz="0" w:space="0" w:color="auto"/>
        <w:right w:val="none" w:sz="0" w:space="0" w:color="auto"/>
      </w:divBdr>
    </w:div>
    <w:div w:id="1072194412">
      <w:bodyDiv w:val="1"/>
      <w:marLeft w:val="0"/>
      <w:marRight w:val="0"/>
      <w:marTop w:val="0"/>
      <w:marBottom w:val="0"/>
      <w:divBdr>
        <w:top w:val="none" w:sz="0" w:space="0" w:color="auto"/>
        <w:left w:val="none" w:sz="0" w:space="0" w:color="auto"/>
        <w:bottom w:val="none" w:sz="0" w:space="0" w:color="auto"/>
        <w:right w:val="none" w:sz="0" w:space="0" w:color="auto"/>
      </w:divBdr>
    </w:div>
    <w:div w:id="1072391031">
      <w:bodyDiv w:val="1"/>
      <w:marLeft w:val="0"/>
      <w:marRight w:val="0"/>
      <w:marTop w:val="0"/>
      <w:marBottom w:val="0"/>
      <w:divBdr>
        <w:top w:val="none" w:sz="0" w:space="0" w:color="auto"/>
        <w:left w:val="none" w:sz="0" w:space="0" w:color="auto"/>
        <w:bottom w:val="none" w:sz="0" w:space="0" w:color="auto"/>
        <w:right w:val="none" w:sz="0" w:space="0" w:color="auto"/>
      </w:divBdr>
    </w:div>
    <w:div w:id="1072654786">
      <w:bodyDiv w:val="1"/>
      <w:marLeft w:val="0"/>
      <w:marRight w:val="0"/>
      <w:marTop w:val="0"/>
      <w:marBottom w:val="0"/>
      <w:divBdr>
        <w:top w:val="none" w:sz="0" w:space="0" w:color="auto"/>
        <w:left w:val="none" w:sz="0" w:space="0" w:color="auto"/>
        <w:bottom w:val="none" w:sz="0" w:space="0" w:color="auto"/>
        <w:right w:val="none" w:sz="0" w:space="0" w:color="auto"/>
      </w:divBdr>
    </w:div>
    <w:div w:id="1072969448">
      <w:bodyDiv w:val="1"/>
      <w:marLeft w:val="0"/>
      <w:marRight w:val="0"/>
      <w:marTop w:val="0"/>
      <w:marBottom w:val="0"/>
      <w:divBdr>
        <w:top w:val="none" w:sz="0" w:space="0" w:color="auto"/>
        <w:left w:val="none" w:sz="0" w:space="0" w:color="auto"/>
        <w:bottom w:val="none" w:sz="0" w:space="0" w:color="auto"/>
        <w:right w:val="none" w:sz="0" w:space="0" w:color="auto"/>
      </w:divBdr>
    </w:div>
    <w:div w:id="1073235444">
      <w:bodyDiv w:val="1"/>
      <w:marLeft w:val="0"/>
      <w:marRight w:val="0"/>
      <w:marTop w:val="0"/>
      <w:marBottom w:val="0"/>
      <w:divBdr>
        <w:top w:val="none" w:sz="0" w:space="0" w:color="auto"/>
        <w:left w:val="none" w:sz="0" w:space="0" w:color="auto"/>
        <w:bottom w:val="none" w:sz="0" w:space="0" w:color="auto"/>
        <w:right w:val="none" w:sz="0" w:space="0" w:color="auto"/>
      </w:divBdr>
    </w:div>
    <w:div w:id="1073553055">
      <w:bodyDiv w:val="1"/>
      <w:marLeft w:val="0"/>
      <w:marRight w:val="0"/>
      <w:marTop w:val="0"/>
      <w:marBottom w:val="0"/>
      <w:divBdr>
        <w:top w:val="none" w:sz="0" w:space="0" w:color="auto"/>
        <w:left w:val="none" w:sz="0" w:space="0" w:color="auto"/>
        <w:bottom w:val="none" w:sz="0" w:space="0" w:color="auto"/>
        <w:right w:val="none" w:sz="0" w:space="0" w:color="auto"/>
      </w:divBdr>
    </w:div>
    <w:div w:id="1073622469">
      <w:bodyDiv w:val="1"/>
      <w:marLeft w:val="0"/>
      <w:marRight w:val="0"/>
      <w:marTop w:val="0"/>
      <w:marBottom w:val="0"/>
      <w:divBdr>
        <w:top w:val="none" w:sz="0" w:space="0" w:color="auto"/>
        <w:left w:val="none" w:sz="0" w:space="0" w:color="auto"/>
        <w:bottom w:val="none" w:sz="0" w:space="0" w:color="auto"/>
        <w:right w:val="none" w:sz="0" w:space="0" w:color="auto"/>
      </w:divBdr>
    </w:div>
    <w:div w:id="1073622557">
      <w:bodyDiv w:val="1"/>
      <w:marLeft w:val="0"/>
      <w:marRight w:val="0"/>
      <w:marTop w:val="0"/>
      <w:marBottom w:val="0"/>
      <w:divBdr>
        <w:top w:val="none" w:sz="0" w:space="0" w:color="auto"/>
        <w:left w:val="none" w:sz="0" w:space="0" w:color="auto"/>
        <w:bottom w:val="none" w:sz="0" w:space="0" w:color="auto"/>
        <w:right w:val="none" w:sz="0" w:space="0" w:color="auto"/>
      </w:divBdr>
    </w:div>
    <w:div w:id="1073701755">
      <w:bodyDiv w:val="1"/>
      <w:marLeft w:val="0"/>
      <w:marRight w:val="0"/>
      <w:marTop w:val="0"/>
      <w:marBottom w:val="0"/>
      <w:divBdr>
        <w:top w:val="none" w:sz="0" w:space="0" w:color="auto"/>
        <w:left w:val="none" w:sz="0" w:space="0" w:color="auto"/>
        <w:bottom w:val="none" w:sz="0" w:space="0" w:color="auto"/>
        <w:right w:val="none" w:sz="0" w:space="0" w:color="auto"/>
      </w:divBdr>
    </w:div>
    <w:div w:id="1074159845">
      <w:bodyDiv w:val="1"/>
      <w:marLeft w:val="0"/>
      <w:marRight w:val="0"/>
      <w:marTop w:val="0"/>
      <w:marBottom w:val="0"/>
      <w:divBdr>
        <w:top w:val="none" w:sz="0" w:space="0" w:color="auto"/>
        <w:left w:val="none" w:sz="0" w:space="0" w:color="auto"/>
        <w:bottom w:val="none" w:sz="0" w:space="0" w:color="auto"/>
        <w:right w:val="none" w:sz="0" w:space="0" w:color="auto"/>
      </w:divBdr>
    </w:div>
    <w:div w:id="1074820783">
      <w:bodyDiv w:val="1"/>
      <w:marLeft w:val="0"/>
      <w:marRight w:val="0"/>
      <w:marTop w:val="0"/>
      <w:marBottom w:val="0"/>
      <w:divBdr>
        <w:top w:val="none" w:sz="0" w:space="0" w:color="auto"/>
        <w:left w:val="none" w:sz="0" w:space="0" w:color="auto"/>
        <w:bottom w:val="none" w:sz="0" w:space="0" w:color="auto"/>
        <w:right w:val="none" w:sz="0" w:space="0" w:color="auto"/>
      </w:divBdr>
    </w:div>
    <w:div w:id="1075083087">
      <w:bodyDiv w:val="1"/>
      <w:marLeft w:val="0"/>
      <w:marRight w:val="0"/>
      <w:marTop w:val="0"/>
      <w:marBottom w:val="0"/>
      <w:divBdr>
        <w:top w:val="none" w:sz="0" w:space="0" w:color="auto"/>
        <w:left w:val="none" w:sz="0" w:space="0" w:color="auto"/>
        <w:bottom w:val="none" w:sz="0" w:space="0" w:color="auto"/>
        <w:right w:val="none" w:sz="0" w:space="0" w:color="auto"/>
      </w:divBdr>
    </w:div>
    <w:div w:id="1075123465">
      <w:bodyDiv w:val="1"/>
      <w:marLeft w:val="0"/>
      <w:marRight w:val="0"/>
      <w:marTop w:val="0"/>
      <w:marBottom w:val="0"/>
      <w:divBdr>
        <w:top w:val="none" w:sz="0" w:space="0" w:color="auto"/>
        <w:left w:val="none" w:sz="0" w:space="0" w:color="auto"/>
        <w:bottom w:val="none" w:sz="0" w:space="0" w:color="auto"/>
        <w:right w:val="none" w:sz="0" w:space="0" w:color="auto"/>
      </w:divBdr>
    </w:div>
    <w:div w:id="1075205737">
      <w:bodyDiv w:val="1"/>
      <w:marLeft w:val="0"/>
      <w:marRight w:val="0"/>
      <w:marTop w:val="0"/>
      <w:marBottom w:val="0"/>
      <w:divBdr>
        <w:top w:val="none" w:sz="0" w:space="0" w:color="auto"/>
        <w:left w:val="none" w:sz="0" w:space="0" w:color="auto"/>
        <w:bottom w:val="none" w:sz="0" w:space="0" w:color="auto"/>
        <w:right w:val="none" w:sz="0" w:space="0" w:color="auto"/>
      </w:divBdr>
    </w:div>
    <w:div w:id="1075279224">
      <w:bodyDiv w:val="1"/>
      <w:marLeft w:val="0"/>
      <w:marRight w:val="0"/>
      <w:marTop w:val="0"/>
      <w:marBottom w:val="0"/>
      <w:divBdr>
        <w:top w:val="none" w:sz="0" w:space="0" w:color="auto"/>
        <w:left w:val="none" w:sz="0" w:space="0" w:color="auto"/>
        <w:bottom w:val="none" w:sz="0" w:space="0" w:color="auto"/>
        <w:right w:val="none" w:sz="0" w:space="0" w:color="auto"/>
      </w:divBdr>
    </w:div>
    <w:div w:id="1076055057">
      <w:bodyDiv w:val="1"/>
      <w:marLeft w:val="0"/>
      <w:marRight w:val="0"/>
      <w:marTop w:val="0"/>
      <w:marBottom w:val="0"/>
      <w:divBdr>
        <w:top w:val="none" w:sz="0" w:space="0" w:color="auto"/>
        <w:left w:val="none" w:sz="0" w:space="0" w:color="auto"/>
        <w:bottom w:val="none" w:sz="0" w:space="0" w:color="auto"/>
        <w:right w:val="none" w:sz="0" w:space="0" w:color="auto"/>
      </w:divBdr>
    </w:div>
    <w:div w:id="1076124027">
      <w:bodyDiv w:val="1"/>
      <w:marLeft w:val="0"/>
      <w:marRight w:val="0"/>
      <w:marTop w:val="0"/>
      <w:marBottom w:val="0"/>
      <w:divBdr>
        <w:top w:val="none" w:sz="0" w:space="0" w:color="auto"/>
        <w:left w:val="none" w:sz="0" w:space="0" w:color="auto"/>
        <w:bottom w:val="none" w:sz="0" w:space="0" w:color="auto"/>
        <w:right w:val="none" w:sz="0" w:space="0" w:color="auto"/>
      </w:divBdr>
    </w:div>
    <w:div w:id="1076315865">
      <w:bodyDiv w:val="1"/>
      <w:marLeft w:val="0"/>
      <w:marRight w:val="0"/>
      <w:marTop w:val="0"/>
      <w:marBottom w:val="0"/>
      <w:divBdr>
        <w:top w:val="none" w:sz="0" w:space="0" w:color="auto"/>
        <w:left w:val="none" w:sz="0" w:space="0" w:color="auto"/>
        <w:bottom w:val="none" w:sz="0" w:space="0" w:color="auto"/>
        <w:right w:val="none" w:sz="0" w:space="0" w:color="auto"/>
      </w:divBdr>
    </w:div>
    <w:div w:id="1076590591">
      <w:bodyDiv w:val="1"/>
      <w:marLeft w:val="0"/>
      <w:marRight w:val="0"/>
      <w:marTop w:val="0"/>
      <w:marBottom w:val="0"/>
      <w:divBdr>
        <w:top w:val="none" w:sz="0" w:space="0" w:color="auto"/>
        <w:left w:val="none" w:sz="0" w:space="0" w:color="auto"/>
        <w:bottom w:val="none" w:sz="0" w:space="0" w:color="auto"/>
        <w:right w:val="none" w:sz="0" w:space="0" w:color="auto"/>
      </w:divBdr>
    </w:div>
    <w:div w:id="1077173439">
      <w:bodyDiv w:val="1"/>
      <w:marLeft w:val="0"/>
      <w:marRight w:val="0"/>
      <w:marTop w:val="0"/>
      <w:marBottom w:val="0"/>
      <w:divBdr>
        <w:top w:val="none" w:sz="0" w:space="0" w:color="auto"/>
        <w:left w:val="none" w:sz="0" w:space="0" w:color="auto"/>
        <w:bottom w:val="none" w:sz="0" w:space="0" w:color="auto"/>
        <w:right w:val="none" w:sz="0" w:space="0" w:color="auto"/>
      </w:divBdr>
    </w:div>
    <w:div w:id="1077288969">
      <w:bodyDiv w:val="1"/>
      <w:marLeft w:val="0"/>
      <w:marRight w:val="0"/>
      <w:marTop w:val="0"/>
      <w:marBottom w:val="0"/>
      <w:divBdr>
        <w:top w:val="none" w:sz="0" w:space="0" w:color="auto"/>
        <w:left w:val="none" w:sz="0" w:space="0" w:color="auto"/>
        <w:bottom w:val="none" w:sz="0" w:space="0" w:color="auto"/>
        <w:right w:val="none" w:sz="0" w:space="0" w:color="auto"/>
      </w:divBdr>
    </w:div>
    <w:div w:id="1077365964">
      <w:bodyDiv w:val="1"/>
      <w:marLeft w:val="0"/>
      <w:marRight w:val="0"/>
      <w:marTop w:val="0"/>
      <w:marBottom w:val="0"/>
      <w:divBdr>
        <w:top w:val="none" w:sz="0" w:space="0" w:color="auto"/>
        <w:left w:val="none" w:sz="0" w:space="0" w:color="auto"/>
        <w:bottom w:val="none" w:sz="0" w:space="0" w:color="auto"/>
        <w:right w:val="none" w:sz="0" w:space="0" w:color="auto"/>
      </w:divBdr>
    </w:div>
    <w:div w:id="1077435773">
      <w:bodyDiv w:val="1"/>
      <w:marLeft w:val="0"/>
      <w:marRight w:val="0"/>
      <w:marTop w:val="0"/>
      <w:marBottom w:val="0"/>
      <w:divBdr>
        <w:top w:val="none" w:sz="0" w:space="0" w:color="auto"/>
        <w:left w:val="none" w:sz="0" w:space="0" w:color="auto"/>
        <w:bottom w:val="none" w:sz="0" w:space="0" w:color="auto"/>
        <w:right w:val="none" w:sz="0" w:space="0" w:color="auto"/>
      </w:divBdr>
    </w:div>
    <w:div w:id="1077481045">
      <w:bodyDiv w:val="1"/>
      <w:marLeft w:val="0"/>
      <w:marRight w:val="0"/>
      <w:marTop w:val="0"/>
      <w:marBottom w:val="0"/>
      <w:divBdr>
        <w:top w:val="none" w:sz="0" w:space="0" w:color="auto"/>
        <w:left w:val="none" w:sz="0" w:space="0" w:color="auto"/>
        <w:bottom w:val="none" w:sz="0" w:space="0" w:color="auto"/>
        <w:right w:val="none" w:sz="0" w:space="0" w:color="auto"/>
      </w:divBdr>
    </w:div>
    <w:div w:id="1077676136">
      <w:bodyDiv w:val="1"/>
      <w:marLeft w:val="0"/>
      <w:marRight w:val="0"/>
      <w:marTop w:val="0"/>
      <w:marBottom w:val="0"/>
      <w:divBdr>
        <w:top w:val="none" w:sz="0" w:space="0" w:color="auto"/>
        <w:left w:val="none" w:sz="0" w:space="0" w:color="auto"/>
        <w:bottom w:val="none" w:sz="0" w:space="0" w:color="auto"/>
        <w:right w:val="none" w:sz="0" w:space="0" w:color="auto"/>
      </w:divBdr>
    </w:div>
    <w:div w:id="1078089119">
      <w:bodyDiv w:val="1"/>
      <w:marLeft w:val="0"/>
      <w:marRight w:val="0"/>
      <w:marTop w:val="0"/>
      <w:marBottom w:val="0"/>
      <w:divBdr>
        <w:top w:val="none" w:sz="0" w:space="0" w:color="auto"/>
        <w:left w:val="none" w:sz="0" w:space="0" w:color="auto"/>
        <w:bottom w:val="none" w:sz="0" w:space="0" w:color="auto"/>
        <w:right w:val="none" w:sz="0" w:space="0" w:color="auto"/>
      </w:divBdr>
    </w:div>
    <w:div w:id="1078475831">
      <w:bodyDiv w:val="1"/>
      <w:marLeft w:val="0"/>
      <w:marRight w:val="0"/>
      <w:marTop w:val="0"/>
      <w:marBottom w:val="0"/>
      <w:divBdr>
        <w:top w:val="none" w:sz="0" w:space="0" w:color="auto"/>
        <w:left w:val="none" w:sz="0" w:space="0" w:color="auto"/>
        <w:bottom w:val="none" w:sz="0" w:space="0" w:color="auto"/>
        <w:right w:val="none" w:sz="0" w:space="0" w:color="auto"/>
      </w:divBdr>
    </w:div>
    <w:div w:id="1078867704">
      <w:bodyDiv w:val="1"/>
      <w:marLeft w:val="0"/>
      <w:marRight w:val="0"/>
      <w:marTop w:val="0"/>
      <w:marBottom w:val="0"/>
      <w:divBdr>
        <w:top w:val="none" w:sz="0" w:space="0" w:color="auto"/>
        <w:left w:val="none" w:sz="0" w:space="0" w:color="auto"/>
        <w:bottom w:val="none" w:sz="0" w:space="0" w:color="auto"/>
        <w:right w:val="none" w:sz="0" w:space="0" w:color="auto"/>
      </w:divBdr>
    </w:div>
    <w:div w:id="1079015425">
      <w:bodyDiv w:val="1"/>
      <w:marLeft w:val="0"/>
      <w:marRight w:val="0"/>
      <w:marTop w:val="0"/>
      <w:marBottom w:val="0"/>
      <w:divBdr>
        <w:top w:val="none" w:sz="0" w:space="0" w:color="auto"/>
        <w:left w:val="none" w:sz="0" w:space="0" w:color="auto"/>
        <w:bottom w:val="none" w:sz="0" w:space="0" w:color="auto"/>
        <w:right w:val="none" w:sz="0" w:space="0" w:color="auto"/>
      </w:divBdr>
    </w:div>
    <w:div w:id="1079063058">
      <w:bodyDiv w:val="1"/>
      <w:marLeft w:val="0"/>
      <w:marRight w:val="0"/>
      <w:marTop w:val="0"/>
      <w:marBottom w:val="0"/>
      <w:divBdr>
        <w:top w:val="none" w:sz="0" w:space="0" w:color="auto"/>
        <w:left w:val="none" w:sz="0" w:space="0" w:color="auto"/>
        <w:bottom w:val="none" w:sz="0" w:space="0" w:color="auto"/>
        <w:right w:val="none" w:sz="0" w:space="0" w:color="auto"/>
      </w:divBdr>
    </w:div>
    <w:div w:id="1079329547">
      <w:bodyDiv w:val="1"/>
      <w:marLeft w:val="0"/>
      <w:marRight w:val="0"/>
      <w:marTop w:val="0"/>
      <w:marBottom w:val="0"/>
      <w:divBdr>
        <w:top w:val="none" w:sz="0" w:space="0" w:color="auto"/>
        <w:left w:val="none" w:sz="0" w:space="0" w:color="auto"/>
        <w:bottom w:val="none" w:sz="0" w:space="0" w:color="auto"/>
        <w:right w:val="none" w:sz="0" w:space="0" w:color="auto"/>
      </w:divBdr>
    </w:div>
    <w:div w:id="1079405923">
      <w:bodyDiv w:val="1"/>
      <w:marLeft w:val="0"/>
      <w:marRight w:val="0"/>
      <w:marTop w:val="0"/>
      <w:marBottom w:val="0"/>
      <w:divBdr>
        <w:top w:val="none" w:sz="0" w:space="0" w:color="auto"/>
        <w:left w:val="none" w:sz="0" w:space="0" w:color="auto"/>
        <w:bottom w:val="none" w:sz="0" w:space="0" w:color="auto"/>
        <w:right w:val="none" w:sz="0" w:space="0" w:color="auto"/>
      </w:divBdr>
    </w:div>
    <w:div w:id="1079521983">
      <w:bodyDiv w:val="1"/>
      <w:marLeft w:val="0"/>
      <w:marRight w:val="0"/>
      <w:marTop w:val="0"/>
      <w:marBottom w:val="0"/>
      <w:divBdr>
        <w:top w:val="none" w:sz="0" w:space="0" w:color="auto"/>
        <w:left w:val="none" w:sz="0" w:space="0" w:color="auto"/>
        <w:bottom w:val="none" w:sz="0" w:space="0" w:color="auto"/>
        <w:right w:val="none" w:sz="0" w:space="0" w:color="auto"/>
      </w:divBdr>
    </w:div>
    <w:div w:id="1079600181">
      <w:bodyDiv w:val="1"/>
      <w:marLeft w:val="0"/>
      <w:marRight w:val="0"/>
      <w:marTop w:val="0"/>
      <w:marBottom w:val="0"/>
      <w:divBdr>
        <w:top w:val="none" w:sz="0" w:space="0" w:color="auto"/>
        <w:left w:val="none" w:sz="0" w:space="0" w:color="auto"/>
        <w:bottom w:val="none" w:sz="0" w:space="0" w:color="auto"/>
        <w:right w:val="none" w:sz="0" w:space="0" w:color="auto"/>
      </w:divBdr>
    </w:div>
    <w:div w:id="1080326430">
      <w:bodyDiv w:val="1"/>
      <w:marLeft w:val="0"/>
      <w:marRight w:val="0"/>
      <w:marTop w:val="0"/>
      <w:marBottom w:val="0"/>
      <w:divBdr>
        <w:top w:val="none" w:sz="0" w:space="0" w:color="auto"/>
        <w:left w:val="none" w:sz="0" w:space="0" w:color="auto"/>
        <w:bottom w:val="none" w:sz="0" w:space="0" w:color="auto"/>
        <w:right w:val="none" w:sz="0" w:space="0" w:color="auto"/>
      </w:divBdr>
    </w:div>
    <w:div w:id="1080374383">
      <w:bodyDiv w:val="1"/>
      <w:marLeft w:val="0"/>
      <w:marRight w:val="0"/>
      <w:marTop w:val="0"/>
      <w:marBottom w:val="0"/>
      <w:divBdr>
        <w:top w:val="none" w:sz="0" w:space="0" w:color="auto"/>
        <w:left w:val="none" w:sz="0" w:space="0" w:color="auto"/>
        <w:bottom w:val="none" w:sz="0" w:space="0" w:color="auto"/>
        <w:right w:val="none" w:sz="0" w:space="0" w:color="auto"/>
      </w:divBdr>
    </w:div>
    <w:div w:id="1080635930">
      <w:bodyDiv w:val="1"/>
      <w:marLeft w:val="0"/>
      <w:marRight w:val="0"/>
      <w:marTop w:val="0"/>
      <w:marBottom w:val="0"/>
      <w:divBdr>
        <w:top w:val="none" w:sz="0" w:space="0" w:color="auto"/>
        <w:left w:val="none" w:sz="0" w:space="0" w:color="auto"/>
        <w:bottom w:val="none" w:sz="0" w:space="0" w:color="auto"/>
        <w:right w:val="none" w:sz="0" w:space="0" w:color="auto"/>
      </w:divBdr>
    </w:div>
    <w:div w:id="1080643116">
      <w:bodyDiv w:val="1"/>
      <w:marLeft w:val="0"/>
      <w:marRight w:val="0"/>
      <w:marTop w:val="0"/>
      <w:marBottom w:val="0"/>
      <w:divBdr>
        <w:top w:val="none" w:sz="0" w:space="0" w:color="auto"/>
        <w:left w:val="none" w:sz="0" w:space="0" w:color="auto"/>
        <w:bottom w:val="none" w:sz="0" w:space="0" w:color="auto"/>
        <w:right w:val="none" w:sz="0" w:space="0" w:color="auto"/>
      </w:divBdr>
    </w:div>
    <w:div w:id="1080761323">
      <w:bodyDiv w:val="1"/>
      <w:marLeft w:val="0"/>
      <w:marRight w:val="0"/>
      <w:marTop w:val="0"/>
      <w:marBottom w:val="0"/>
      <w:divBdr>
        <w:top w:val="none" w:sz="0" w:space="0" w:color="auto"/>
        <w:left w:val="none" w:sz="0" w:space="0" w:color="auto"/>
        <w:bottom w:val="none" w:sz="0" w:space="0" w:color="auto"/>
        <w:right w:val="none" w:sz="0" w:space="0" w:color="auto"/>
      </w:divBdr>
    </w:div>
    <w:div w:id="1080832582">
      <w:bodyDiv w:val="1"/>
      <w:marLeft w:val="0"/>
      <w:marRight w:val="0"/>
      <w:marTop w:val="0"/>
      <w:marBottom w:val="0"/>
      <w:divBdr>
        <w:top w:val="none" w:sz="0" w:space="0" w:color="auto"/>
        <w:left w:val="none" w:sz="0" w:space="0" w:color="auto"/>
        <w:bottom w:val="none" w:sz="0" w:space="0" w:color="auto"/>
        <w:right w:val="none" w:sz="0" w:space="0" w:color="auto"/>
      </w:divBdr>
    </w:div>
    <w:div w:id="1081148137">
      <w:bodyDiv w:val="1"/>
      <w:marLeft w:val="0"/>
      <w:marRight w:val="0"/>
      <w:marTop w:val="0"/>
      <w:marBottom w:val="0"/>
      <w:divBdr>
        <w:top w:val="none" w:sz="0" w:space="0" w:color="auto"/>
        <w:left w:val="none" w:sz="0" w:space="0" w:color="auto"/>
        <w:bottom w:val="none" w:sz="0" w:space="0" w:color="auto"/>
        <w:right w:val="none" w:sz="0" w:space="0" w:color="auto"/>
      </w:divBdr>
    </w:div>
    <w:div w:id="1081175404">
      <w:bodyDiv w:val="1"/>
      <w:marLeft w:val="0"/>
      <w:marRight w:val="0"/>
      <w:marTop w:val="0"/>
      <w:marBottom w:val="0"/>
      <w:divBdr>
        <w:top w:val="none" w:sz="0" w:space="0" w:color="auto"/>
        <w:left w:val="none" w:sz="0" w:space="0" w:color="auto"/>
        <w:bottom w:val="none" w:sz="0" w:space="0" w:color="auto"/>
        <w:right w:val="none" w:sz="0" w:space="0" w:color="auto"/>
      </w:divBdr>
    </w:div>
    <w:div w:id="1081677848">
      <w:bodyDiv w:val="1"/>
      <w:marLeft w:val="0"/>
      <w:marRight w:val="0"/>
      <w:marTop w:val="0"/>
      <w:marBottom w:val="0"/>
      <w:divBdr>
        <w:top w:val="none" w:sz="0" w:space="0" w:color="auto"/>
        <w:left w:val="none" w:sz="0" w:space="0" w:color="auto"/>
        <w:bottom w:val="none" w:sz="0" w:space="0" w:color="auto"/>
        <w:right w:val="none" w:sz="0" w:space="0" w:color="auto"/>
      </w:divBdr>
    </w:div>
    <w:div w:id="1081678186">
      <w:bodyDiv w:val="1"/>
      <w:marLeft w:val="0"/>
      <w:marRight w:val="0"/>
      <w:marTop w:val="0"/>
      <w:marBottom w:val="0"/>
      <w:divBdr>
        <w:top w:val="none" w:sz="0" w:space="0" w:color="auto"/>
        <w:left w:val="none" w:sz="0" w:space="0" w:color="auto"/>
        <w:bottom w:val="none" w:sz="0" w:space="0" w:color="auto"/>
        <w:right w:val="none" w:sz="0" w:space="0" w:color="auto"/>
      </w:divBdr>
    </w:div>
    <w:div w:id="1081682375">
      <w:bodyDiv w:val="1"/>
      <w:marLeft w:val="0"/>
      <w:marRight w:val="0"/>
      <w:marTop w:val="0"/>
      <w:marBottom w:val="0"/>
      <w:divBdr>
        <w:top w:val="none" w:sz="0" w:space="0" w:color="auto"/>
        <w:left w:val="none" w:sz="0" w:space="0" w:color="auto"/>
        <w:bottom w:val="none" w:sz="0" w:space="0" w:color="auto"/>
        <w:right w:val="none" w:sz="0" w:space="0" w:color="auto"/>
      </w:divBdr>
    </w:div>
    <w:div w:id="1081827373">
      <w:bodyDiv w:val="1"/>
      <w:marLeft w:val="0"/>
      <w:marRight w:val="0"/>
      <w:marTop w:val="0"/>
      <w:marBottom w:val="0"/>
      <w:divBdr>
        <w:top w:val="none" w:sz="0" w:space="0" w:color="auto"/>
        <w:left w:val="none" w:sz="0" w:space="0" w:color="auto"/>
        <w:bottom w:val="none" w:sz="0" w:space="0" w:color="auto"/>
        <w:right w:val="none" w:sz="0" w:space="0" w:color="auto"/>
      </w:divBdr>
    </w:div>
    <w:div w:id="1082335867">
      <w:bodyDiv w:val="1"/>
      <w:marLeft w:val="0"/>
      <w:marRight w:val="0"/>
      <w:marTop w:val="0"/>
      <w:marBottom w:val="0"/>
      <w:divBdr>
        <w:top w:val="none" w:sz="0" w:space="0" w:color="auto"/>
        <w:left w:val="none" w:sz="0" w:space="0" w:color="auto"/>
        <w:bottom w:val="none" w:sz="0" w:space="0" w:color="auto"/>
        <w:right w:val="none" w:sz="0" w:space="0" w:color="auto"/>
      </w:divBdr>
    </w:div>
    <w:div w:id="1082681616">
      <w:bodyDiv w:val="1"/>
      <w:marLeft w:val="0"/>
      <w:marRight w:val="0"/>
      <w:marTop w:val="0"/>
      <w:marBottom w:val="0"/>
      <w:divBdr>
        <w:top w:val="none" w:sz="0" w:space="0" w:color="auto"/>
        <w:left w:val="none" w:sz="0" w:space="0" w:color="auto"/>
        <w:bottom w:val="none" w:sz="0" w:space="0" w:color="auto"/>
        <w:right w:val="none" w:sz="0" w:space="0" w:color="auto"/>
      </w:divBdr>
    </w:div>
    <w:div w:id="1082871470">
      <w:bodyDiv w:val="1"/>
      <w:marLeft w:val="0"/>
      <w:marRight w:val="0"/>
      <w:marTop w:val="0"/>
      <w:marBottom w:val="0"/>
      <w:divBdr>
        <w:top w:val="none" w:sz="0" w:space="0" w:color="auto"/>
        <w:left w:val="none" w:sz="0" w:space="0" w:color="auto"/>
        <w:bottom w:val="none" w:sz="0" w:space="0" w:color="auto"/>
        <w:right w:val="none" w:sz="0" w:space="0" w:color="auto"/>
      </w:divBdr>
    </w:div>
    <w:div w:id="1083067713">
      <w:bodyDiv w:val="1"/>
      <w:marLeft w:val="0"/>
      <w:marRight w:val="0"/>
      <w:marTop w:val="0"/>
      <w:marBottom w:val="0"/>
      <w:divBdr>
        <w:top w:val="none" w:sz="0" w:space="0" w:color="auto"/>
        <w:left w:val="none" w:sz="0" w:space="0" w:color="auto"/>
        <w:bottom w:val="none" w:sz="0" w:space="0" w:color="auto"/>
        <w:right w:val="none" w:sz="0" w:space="0" w:color="auto"/>
      </w:divBdr>
    </w:div>
    <w:div w:id="1083182221">
      <w:bodyDiv w:val="1"/>
      <w:marLeft w:val="0"/>
      <w:marRight w:val="0"/>
      <w:marTop w:val="0"/>
      <w:marBottom w:val="0"/>
      <w:divBdr>
        <w:top w:val="none" w:sz="0" w:space="0" w:color="auto"/>
        <w:left w:val="none" w:sz="0" w:space="0" w:color="auto"/>
        <w:bottom w:val="none" w:sz="0" w:space="0" w:color="auto"/>
        <w:right w:val="none" w:sz="0" w:space="0" w:color="auto"/>
      </w:divBdr>
    </w:div>
    <w:div w:id="1083526906">
      <w:bodyDiv w:val="1"/>
      <w:marLeft w:val="0"/>
      <w:marRight w:val="0"/>
      <w:marTop w:val="0"/>
      <w:marBottom w:val="0"/>
      <w:divBdr>
        <w:top w:val="none" w:sz="0" w:space="0" w:color="auto"/>
        <w:left w:val="none" w:sz="0" w:space="0" w:color="auto"/>
        <w:bottom w:val="none" w:sz="0" w:space="0" w:color="auto"/>
        <w:right w:val="none" w:sz="0" w:space="0" w:color="auto"/>
      </w:divBdr>
    </w:div>
    <w:div w:id="1084035230">
      <w:bodyDiv w:val="1"/>
      <w:marLeft w:val="0"/>
      <w:marRight w:val="0"/>
      <w:marTop w:val="0"/>
      <w:marBottom w:val="0"/>
      <w:divBdr>
        <w:top w:val="none" w:sz="0" w:space="0" w:color="auto"/>
        <w:left w:val="none" w:sz="0" w:space="0" w:color="auto"/>
        <w:bottom w:val="none" w:sz="0" w:space="0" w:color="auto"/>
        <w:right w:val="none" w:sz="0" w:space="0" w:color="auto"/>
      </w:divBdr>
    </w:div>
    <w:div w:id="1084062399">
      <w:bodyDiv w:val="1"/>
      <w:marLeft w:val="0"/>
      <w:marRight w:val="0"/>
      <w:marTop w:val="0"/>
      <w:marBottom w:val="0"/>
      <w:divBdr>
        <w:top w:val="none" w:sz="0" w:space="0" w:color="auto"/>
        <w:left w:val="none" w:sz="0" w:space="0" w:color="auto"/>
        <w:bottom w:val="none" w:sz="0" w:space="0" w:color="auto"/>
        <w:right w:val="none" w:sz="0" w:space="0" w:color="auto"/>
      </w:divBdr>
    </w:div>
    <w:div w:id="1084452703">
      <w:bodyDiv w:val="1"/>
      <w:marLeft w:val="0"/>
      <w:marRight w:val="0"/>
      <w:marTop w:val="0"/>
      <w:marBottom w:val="0"/>
      <w:divBdr>
        <w:top w:val="none" w:sz="0" w:space="0" w:color="auto"/>
        <w:left w:val="none" w:sz="0" w:space="0" w:color="auto"/>
        <w:bottom w:val="none" w:sz="0" w:space="0" w:color="auto"/>
        <w:right w:val="none" w:sz="0" w:space="0" w:color="auto"/>
      </w:divBdr>
    </w:div>
    <w:div w:id="1084690700">
      <w:bodyDiv w:val="1"/>
      <w:marLeft w:val="0"/>
      <w:marRight w:val="0"/>
      <w:marTop w:val="0"/>
      <w:marBottom w:val="0"/>
      <w:divBdr>
        <w:top w:val="none" w:sz="0" w:space="0" w:color="auto"/>
        <w:left w:val="none" w:sz="0" w:space="0" w:color="auto"/>
        <w:bottom w:val="none" w:sz="0" w:space="0" w:color="auto"/>
        <w:right w:val="none" w:sz="0" w:space="0" w:color="auto"/>
      </w:divBdr>
    </w:div>
    <w:div w:id="1084759124">
      <w:bodyDiv w:val="1"/>
      <w:marLeft w:val="0"/>
      <w:marRight w:val="0"/>
      <w:marTop w:val="0"/>
      <w:marBottom w:val="0"/>
      <w:divBdr>
        <w:top w:val="none" w:sz="0" w:space="0" w:color="auto"/>
        <w:left w:val="none" w:sz="0" w:space="0" w:color="auto"/>
        <w:bottom w:val="none" w:sz="0" w:space="0" w:color="auto"/>
        <w:right w:val="none" w:sz="0" w:space="0" w:color="auto"/>
      </w:divBdr>
    </w:div>
    <w:div w:id="1084759616">
      <w:bodyDiv w:val="1"/>
      <w:marLeft w:val="0"/>
      <w:marRight w:val="0"/>
      <w:marTop w:val="0"/>
      <w:marBottom w:val="0"/>
      <w:divBdr>
        <w:top w:val="none" w:sz="0" w:space="0" w:color="auto"/>
        <w:left w:val="none" w:sz="0" w:space="0" w:color="auto"/>
        <w:bottom w:val="none" w:sz="0" w:space="0" w:color="auto"/>
        <w:right w:val="none" w:sz="0" w:space="0" w:color="auto"/>
      </w:divBdr>
    </w:div>
    <w:div w:id="1084842148">
      <w:bodyDiv w:val="1"/>
      <w:marLeft w:val="0"/>
      <w:marRight w:val="0"/>
      <w:marTop w:val="0"/>
      <w:marBottom w:val="0"/>
      <w:divBdr>
        <w:top w:val="none" w:sz="0" w:space="0" w:color="auto"/>
        <w:left w:val="none" w:sz="0" w:space="0" w:color="auto"/>
        <w:bottom w:val="none" w:sz="0" w:space="0" w:color="auto"/>
        <w:right w:val="none" w:sz="0" w:space="0" w:color="auto"/>
      </w:divBdr>
    </w:div>
    <w:div w:id="1084952336">
      <w:bodyDiv w:val="1"/>
      <w:marLeft w:val="0"/>
      <w:marRight w:val="0"/>
      <w:marTop w:val="0"/>
      <w:marBottom w:val="0"/>
      <w:divBdr>
        <w:top w:val="none" w:sz="0" w:space="0" w:color="auto"/>
        <w:left w:val="none" w:sz="0" w:space="0" w:color="auto"/>
        <w:bottom w:val="none" w:sz="0" w:space="0" w:color="auto"/>
        <w:right w:val="none" w:sz="0" w:space="0" w:color="auto"/>
      </w:divBdr>
    </w:div>
    <w:div w:id="1085104563">
      <w:bodyDiv w:val="1"/>
      <w:marLeft w:val="0"/>
      <w:marRight w:val="0"/>
      <w:marTop w:val="0"/>
      <w:marBottom w:val="0"/>
      <w:divBdr>
        <w:top w:val="none" w:sz="0" w:space="0" w:color="auto"/>
        <w:left w:val="none" w:sz="0" w:space="0" w:color="auto"/>
        <w:bottom w:val="none" w:sz="0" w:space="0" w:color="auto"/>
        <w:right w:val="none" w:sz="0" w:space="0" w:color="auto"/>
      </w:divBdr>
    </w:div>
    <w:div w:id="1085112289">
      <w:bodyDiv w:val="1"/>
      <w:marLeft w:val="0"/>
      <w:marRight w:val="0"/>
      <w:marTop w:val="0"/>
      <w:marBottom w:val="0"/>
      <w:divBdr>
        <w:top w:val="none" w:sz="0" w:space="0" w:color="auto"/>
        <w:left w:val="none" w:sz="0" w:space="0" w:color="auto"/>
        <w:bottom w:val="none" w:sz="0" w:space="0" w:color="auto"/>
        <w:right w:val="none" w:sz="0" w:space="0" w:color="auto"/>
      </w:divBdr>
    </w:div>
    <w:div w:id="1087380648">
      <w:bodyDiv w:val="1"/>
      <w:marLeft w:val="0"/>
      <w:marRight w:val="0"/>
      <w:marTop w:val="0"/>
      <w:marBottom w:val="0"/>
      <w:divBdr>
        <w:top w:val="none" w:sz="0" w:space="0" w:color="auto"/>
        <w:left w:val="none" w:sz="0" w:space="0" w:color="auto"/>
        <w:bottom w:val="none" w:sz="0" w:space="0" w:color="auto"/>
        <w:right w:val="none" w:sz="0" w:space="0" w:color="auto"/>
      </w:divBdr>
    </w:div>
    <w:div w:id="1087848603">
      <w:bodyDiv w:val="1"/>
      <w:marLeft w:val="0"/>
      <w:marRight w:val="0"/>
      <w:marTop w:val="0"/>
      <w:marBottom w:val="0"/>
      <w:divBdr>
        <w:top w:val="none" w:sz="0" w:space="0" w:color="auto"/>
        <w:left w:val="none" w:sz="0" w:space="0" w:color="auto"/>
        <w:bottom w:val="none" w:sz="0" w:space="0" w:color="auto"/>
        <w:right w:val="none" w:sz="0" w:space="0" w:color="auto"/>
      </w:divBdr>
    </w:div>
    <w:div w:id="1087992787">
      <w:bodyDiv w:val="1"/>
      <w:marLeft w:val="0"/>
      <w:marRight w:val="0"/>
      <w:marTop w:val="0"/>
      <w:marBottom w:val="0"/>
      <w:divBdr>
        <w:top w:val="none" w:sz="0" w:space="0" w:color="auto"/>
        <w:left w:val="none" w:sz="0" w:space="0" w:color="auto"/>
        <w:bottom w:val="none" w:sz="0" w:space="0" w:color="auto"/>
        <w:right w:val="none" w:sz="0" w:space="0" w:color="auto"/>
      </w:divBdr>
    </w:div>
    <w:div w:id="1088115896">
      <w:bodyDiv w:val="1"/>
      <w:marLeft w:val="0"/>
      <w:marRight w:val="0"/>
      <w:marTop w:val="0"/>
      <w:marBottom w:val="0"/>
      <w:divBdr>
        <w:top w:val="none" w:sz="0" w:space="0" w:color="auto"/>
        <w:left w:val="none" w:sz="0" w:space="0" w:color="auto"/>
        <w:bottom w:val="none" w:sz="0" w:space="0" w:color="auto"/>
        <w:right w:val="none" w:sz="0" w:space="0" w:color="auto"/>
      </w:divBdr>
    </w:div>
    <w:div w:id="1088118358">
      <w:bodyDiv w:val="1"/>
      <w:marLeft w:val="0"/>
      <w:marRight w:val="0"/>
      <w:marTop w:val="0"/>
      <w:marBottom w:val="0"/>
      <w:divBdr>
        <w:top w:val="none" w:sz="0" w:space="0" w:color="auto"/>
        <w:left w:val="none" w:sz="0" w:space="0" w:color="auto"/>
        <w:bottom w:val="none" w:sz="0" w:space="0" w:color="auto"/>
        <w:right w:val="none" w:sz="0" w:space="0" w:color="auto"/>
      </w:divBdr>
    </w:div>
    <w:div w:id="1088118620">
      <w:bodyDiv w:val="1"/>
      <w:marLeft w:val="0"/>
      <w:marRight w:val="0"/>
      <w:marTop w:val="0"/>
      <w:marBottom w:val="0"/>
      <w:divBdr>
        <w:top w:val="none" w:sz="0" w:space="0" w:color="auto"/>
        <w:left w:val="none" w:sz="0" w:space="0" w:color="auto"/>
        <w:bottom w:val="none" w:sz="0" w:space="0" w:color="auto"/>
        <w:right w:val="none" w:sz="0" w:space="0" w:color="auto"/>
      </w:divBdr>
    </w:div>
    <w:div w:id="1088187062">
      <w:bodyDiv w:val="1"/>
      <w:marLeft w:val="0"/>
      <w:marRight w:val="0"/>
      <w:marTop w:val="0"/>
      <w:marBottom w:val="0"/>
      <w:divBdr>
        <w:top w:val="none" w:sz="0" w:space="0" w:color="auto"/>
        <w:left w:val="none" w:sz="0" w:space="0" w:color="auto"/>
        <w:bottom w:val="none" w:sz="0" w:space="0" w:color="auto"/>
        <w:right w:val="none" w:sz="0" w:space="0" w:color="auto"/>
      </w:divBdr>
    </w:div>
    <w:div w:id="1088189619">
      <w:bodyDiv w:val="1"/>
      <w:marLeft w:val="0"/>
      <w:marRight w:val="0"/>
      <w:marTop w:val="0"/>
      <w:marBottom w:val="0"/>
      <w:divBdr>
        <w:top w:val="none" w:sz="0" w:space="0" w:color="auto"/>
        <w:left w:val="none" w:sz="0" w:space="0" w:color="auto"/>
        <w:bottom w:val="none" w:sz="0" w:space="0" w:color="auto"/>
        <w:right w:val="none" w:sz="0" w:space="0" w:color="auto"/>
      </w:divBdr>
    </w:div>
    <w:div w:id="1088620826">
      <w:bodyDiv w:val="1"/>
      <w:marLeft w:val="0"/>
      <w:marRight w:val="0"/>
      <w:marTop w:val="0"/>
      <w:marBottom w:val="0"/>
      <w:divBdr>
        <w:top w:val="none" w:sz="0" w:space="0" w:color="auto"/>
        <w:left w:val="none" w:sz="0" w:space="0" w:color="auto"/>
        <w:bottom w:val="none" w:sz="0" w:space="0" w:color="auto"/>
        <w:right w:val="none" w:sz="0" w:space="0" w:color="auto"/>
      </w:divBdr>
    </w:div>
    <w:div w:id="1089278767">
      <w:bodyDiv w:val="1"/>
      <w:marLeft w:val="0"/>
      <w:marRight w:val="0"/>
      <w:marTop w:val="0"/>
      <w:marBottom w:val="0"/>
      <w:divBdr>
        <w:top w:val="none" w:sz="0" w:space="0" w:color="auto"/>
        <w:left w:val="none" w:sz="0" w:space="0" w:color="auto"/>
        <w:bottom w:val="none" w:sz="0" w:space="0" w:color="auto"/>
        <w:right w:val="none" w:sz="0" w:space="0" w:color="auto"/>
      </w:divBdr>
    </w:div>
    <w:div w:id="1089430831">
      <w:bodyDiv w:val="1"/>
      <w:marLeft w:val="0"/>
      <w:marRight w:val="0"/>
      <w:marTop w:val="0"/>
      <w:marBottom w:val="0"/>
      <w:divBdr>
        <w:top w:val="none" w:sz="0" w:space="0" w:color="auto"/>
        <w:left w:val="none" w:sz="0" w:space="0" w:color="auto"/>
        <w:bottom w:val="none" w:sz="0" w:space="0" w:color="auto"/>
        <w:right w:val="none" w:sz="0" w:space="0" w:color="auto"/>
      </w:divBdr>
    </w:div>
    <w:div w:id="1089817422">
      <w:bodyDiv w:val="1"/>
      <w:marLeft w:val="0"/>
      <w:marRight w:val="0"/>
      <w:marTop w:val="0"/>
      <w:marBottom w:val="0"/>
      <w:divBdr>
        <w:top w:val="none" w:sz="0" w:space="0" w:color="auto"/>
        <w:left w:val="none" w:sz="0" w:space="0" w:color="auto"/>
        <w:bottom w:val="none" w:sz="0" w:space="0" w:color="auto"/>
        <w:right w:val="none" w:sz="0" w:space="0" w:color="auto"/>
      </w:divBdr>
    </w:div>
    <w:div w:id="1090078235">
      <w:bodyDiv w:val="1"/>
      <w:marLeft w:val="0"/>
      <w:marRight w:val="0"/>
      <w:marTop w:val="0"/>
      <w:marBottom w:val="0"/>
      <w:divBdr>
        <w:top w:val="none" w:sz="0" w:space="0" w:color="auto"/>
        <w:left w:val="none" w:sz="0" w:space="0" w:color="auto"/>
        <w:bottom w:val="none" w:sz="0" w:space="0" w:color="auto"/>
        <w:right w:val="none" w:sz="0" w:space="0" w:color="auto"/>
      </w:divBdr>
    </w:div>
    <w:div w:id="1090153068">
      <w:bodyDiv w:val="1"/>
      <w:marLeft w:val="0"/>
      <w:marRight w:val="0"/>
      <w:marTop w:val="0"/>
      <w:marBottom w:val="0"/>
      <w:divBdr>
        <w:top w:val="none" w:sz="0" w:space="0" w:color="auto"/>
        <w:left w:val="none" w:sz="0" w:space="0" w:color="auto"/>
        <w:bottom w:val="none" w:sz="0" w:space="0" w:color="auto"/>
        <w:right w:val="none" w:sz="0" w:space="0" w:color="auto"/>
      </w:divBdr>
    </w:div>
    <w:div w:id="1090390250">
      <w:bodyDiv w:val="1"/>
      <w:marLeft w:val="0"/>
      <w:marRight w:val="0"/>
      <w:marTop w:val="0"/>
      <w:marBottom w:val="0"/>
      <w:divBdr>
        <w:top w:val="none" w:sz="0" w:space="0" w:color="auto"/>
        <w:left w:val="none" w:sz="0" w:space="0" w:color="auto"/>
        <w:bottom w:val="none" w:sz="0" w:space="0" w:color="auto"/>
        <w:right w:val="none" w:sz="0" w:space="0" w:color="auto"/>
      </w:divBdr>
    </w:div>
    <w:div w:id="1090538559">
      <w:bodyDiv w:val="1"/>
      <w:marLeft w:val="0"/>
      <w:marRight w:val="0"/>
      <w:marTop w:val="0"/>
      <w:marBottom w:val="0"/>
      <w:divBdr>
        <w:top w:val="none" w:sz="0" w:space="0" w:color="auto"/>
        <w:left w:val="none" w:sz="0" w:space="0" w:color="auto"/>
        <w:bottom w:val="none" w:sz="0" w:space="0" w:color="auto"/>
        <w:right w:val="none" w:sz="0" w:space="0" w:color="auto"/>
      </w:divBdr>
    </w:div>
    <w:div w:id="1090657466">
      <w:bodyDiv w:val="1"/>
      <w:marLeft w:val="0"/>
      <w:marRight w:val="0"/>
      <w:marTop w:val="0"/>
      <w:marBottom w:val="0"/>
      <w:divBdr>
        <w:top w:val="none" w:sz="0" w:space="0" w:color="auto"/>
        <w:left w:val="none" w:sz="0" w:space="0" w:color="auto"/>
        <w:bottom w:val="none" w:sz="0" w:space="0" w:color="auto"/>
        <w:right w:val="none" w:sz="0" w:space="0" w:color="auto"/>
      </w:divBdr>
    </w:div>
    <w:div w:id="1091271029">
      <w:bodyDiv w:val="1"/>
      <w:marLeft w:val="0"/>
      <w:marRight w:val="0"/>
      <w:marTop w:val="0"/>
      <w:marBottom w:val="0"/>
      <w:divBdr>
        <w:top w:val="none" w:sz="0" w:space="0" w:color="auto"/>
        <w:left w:val="none" w:sz="0" w:space="0" w:color="auto"/>
        <w:bottom w:val="none" w:sz="0" w:space="0" w:color="auto"/>
        <w:right w:val="none" w:sz="0" w:space="0" w:color="auto"/>
      </w:divBdr>
    </w:div>
    <w:div w:id="1091391076">
      <w:bodyDiv w:val="1"/>
      <w:marLeft w:val="0"/>
      <w:marRight w:val="0"/>
      <w:marTop w:val="0"/>
      <w:marBottom w:val="0"/>
      <w:divBdr>
        <w:top w:val="none" w:sz="0" w:space="0" w:color="auto"/>
        <w:left w:val="none" w:sz="0" w:space="0" w:color="auto"/>
        <w:bottom w:val="none" w:sz="0" w:space="0" w:color="auto"/>
        <w:right w:val="none" w:sz="0" w:space="0" w:color="auto"/>
      </w:divBdr>
    </w:div>
    <w:div w:id="1091589561">
      <w:bodyDiv w:val="1"/>
      <w:marLeft w:val="0"/>
      <w:marRight w:val="0"/>
      <w:marTop w:val="0"/>
      <w:marBottom w:val="0"/>
      <w:divBdr>
        <w:top w:val="none" w:sz="0" w:space="0" w:color="auto"/>
        <w:left w:val="none" w:sz="0" w:space="0" w:color="auto"/>
        <w:bottom w:val="none" w:sz="0" w:space="0" w:color="auto"/>
        <w:right w:val="none" w:sz="0" w:space="0" w:color="auto"/>
      </w:divBdr>
    </w:div>
    <w:div w:id="1091658950">
      <w:bodyDiv w:val="1"/>
      <w:marLeft w:val="0"/>
      <w:marRight w:val="0"/>
      <w:marTop w:val="0"/>
      <w:marBottom w:val="0"/>
      <w:divBdr>
        <w:top w:val="none" w:sz="0" w:space="0" w:color="auto"/>
        <w:left w:val="none" w:sz="0" w:space="0" w:color="auto"/>
        <w:bottom w:val="none" w:sz="0" w:space="0" w:color="auto"/>
        <w:right w:val="none" w:sz="0" w:space="0" w:color="auto"/>
      </w:divBdr>
    </w:div>
    <w:div w:id="1092239328">
      <w:bodyDiv w:val="1"/>
      <w:marLeft w:val="0"/>
      <w:marRight w:val="0"/>
      <w:marTop w:val="0"/>
      <w:marBottom w:val="0"/>
      <w:divBdr>
        <w:top w:val="none" w:sz="0" w:space="0" w:color="auto"/>
        <w:left w:val="none" w:sz="0" w:space="0" w:color="auto"/>
        <w:bottom w:val="none" w:sz="0" w:space="0" w:color="auto"/>
        <w:right w:val="none" w:sz="0" w:space="0" w:color="auto"/>
      </w:divBdr>
    </w:div>
    <w:div w:id="1092244336">
      <w:bodyDiv w:val="1"/>
      <w:marLeft w:val="0"/>
      <w:marRight w:val="0"/>
      <w:marTop w:val="0"/>
      <w:marBottom w:val="0"/>
      <w:divBdr>
        <w:top w:val="none" w:sz="0" w:space="0" w:color="auto"/>
        <w:left w:val="none" w:sz="0" w:space="0" w:color="auto"/>
        <w:bottom w:val="none" w:sz="0" w:space="0" w:color="auto"/>
        <w:right w:val="none" w:sz="0" w:space="0" w:color="auto"/>
      </w:divBdr>
    </w:div>
    <w:div w:id="1092975500">
      <w:bodyDiv w:val="1"/>
      <w:marLeft w:val="0"/>
      <w:marRight w:val="0"/>
      <w:marTop w:val="0"/>
      <w:marBottom w:val="0"/>
      <w:divBdr>
        <w:top w:val="none" w:sz="0" w:space="0" w:color="auto"/>
        <w:left w:val="none" w:sz="0" w:space="0" w:color="auto"/>
        <w:bottom w:val="none" w:sz="0" w:space="0" w:color="auto"/>
        <w:right w:val="none" w:sz="0" w:space="0" w:color="auto"/>
      </w:divBdr>
    </w:div>
    <w:div w:id="1093091456">
      <w:bodyDiv w:val="1"/>
      <w:marLeft w:val="0"/>
      <w:marRight w:val="0"/>
      <w:marTop w:val="0"/>
      <w:marBottom w:val="0"/>
      <w:divBdr>
        <w:top w:val="none" w:sz="0" w:space="0" w:color="auto"/>
        <w:left w:val="none" w:sz="0" w:space="0" w:color="auto"/>
        <w:bottom w:val="none" w:sz="0" w:space="0" w:color="auto"/>
        <w:right w:val="none" w:sz="0" w:space="0" w:color="auto"/>
      </w:divBdr>
    </w:div>
    <w:div w:id="1093283714">
      <w:bodyDiv w:val="1"/>
      <w:marLeft w:val="0"/>
      <w:marRight w:val="0"/>
      <w:marTop w:val="0"/>
      <w:marBottom w:val="0"/>
      <w:divBdr>
        <w:top w:val="none" w:sz="0" w:space="0" w:color="auto"/>
        <w:left w:val="none" w:sz="0" w:space="0" w:color="auto"/>
        <w:bottom w:val="none" w:sz="0" w:space="0" w:color="auto"/>
        <w:right w:val="none" w:sz="0" w:space="0" w:color="auto"/>
      </w:divBdr>
    </w:div>
    <w:div w:id="1093357822">
      <w:bodyDiv w:val="1"/>
      <w:marLeft w:val="0"/>
      <w:marRight w:val="0"/>
      <w:marTop w:val="0"/>
      <w:marBottom w:val="0"/>
      <w:divBdr>
        <w:top w:val="none" w:sz="0" w:space="0" w:color="auto"/>
        <w:left w:val="none" w:sz="0" w:space="0" w:color="auto"/>
        <w:bottom w:val="none" w:sz="0" w:space="0" w:color="auto"/>
        <w:right w:val="none" w:sz="0" w:space="0" w:color="auto"/>
      </w:divBdr>
    </w:div>
    <w:div w:id="1093471610">
      <w:bodyDiv w:val="1"/>
      <w:marLeft w:val="0"/>
      <w:marRight w:val="0"/>
      <w:marTop w:val="0"/>
      <w:marBottom w:val="0"/>
      <w:divBdr>
        <w:top w:val="none" w:sz="0" w:space="0" w:color="auto"/>
        <w:left w:val="none" w:sz="0" w:space="0" w:color="auto"/>
        <w:bottom w:val="none" w:sz="0" w:space="0" w:color="auto"/>
        <w:right w:val="none" w:sz="0" w:space="0" w:color="auto"/>
      </w:divBdr>
    </w:div>
    <w:div w:id="1094210777">
      <w:bodyDiv w:val="1"/>
      <w:marLeft w:val="0"/>
      <w:marRight w:val="0"/>
      <w:marTop w:val="0"/>
      <w:marBottom w:val="0"/>
      <w:divBdr>
        <w:top w:val="none" w:sz="0" w:space="0" w:color="auto"/>
        <w:left w:val="none" w:sz="0" w:space="0" w:color="auto"/>
        <w:bottom w:val="none" w:sz="0" w:space="0" w:color="auto"/>
        <w:right w:val="none" w:sz="0" w:space="0" w:color="auto"/>
      </w:divBdr>
    </w:div>
    <w:div w:id="1094398260">
      <w:bodyDiv w:val="1"/>
      <w:marLeft w:val="0"/>
      <w:marRight w:val="0"/>
      <w:marTop w:val="0"/>
      <w:marBottom w:val="0"/>
      <w:divBdr>
        <w:top w:val="none" w:sz="0" w:space="0" w:color="auto"/>
        <w:left w:val="none" w:sz="0" w:space="0" w:color="auto"/>
        <w:bottom w:val="none" w:sz="0" w:space="0" w:color="auto"/>
        <w:right w:val="none" w:sz="0" w:space="0" w:color="auto"/>
      </w:divBdr>
    </w:div>
    <w:div w:id="1094472943">
      <w:bodyDiv w:val="1"/>
      <w:marLeft w:val="0"/>
      <w:marRight w:val="0"/>
      <w:marTop w:val="0"/>
      <w:marBottom w:val="0"/>
      <w:divBdr>
        <w:top w:val="none" w:sz="0" w:space="0" w:color="auto"/>
        <w:left w:val="none" w:sz="0" w:space="0" w:color="auto"/>
        <w:bottom w:val="none" w:sz="0" w:space="0" w:color="auto"/>
        <w:right w:val="none" w:sz="0" w:space="0" w:color="auto"/>
      </w:divBdr>
    </w:div>
    <w:div w:id="1094476167">
      <w:bodyDiv w:val="1"/>
      <w:marLeft w:val="0"/>
      <w:marRight w:val="0"/>
      <w:marTop w:val="0"/>
      <w:marBottom w:val="0"/>
      <w:divBdr>
        <w:top w:val="none" w:sz="0" w:space="0" w:color="auto"/>
        <w:left w:val="none" w:sz="0" w:space="0" w:color="auto"/>
        <w:bottom w:val="none" w:sz="0" w:space="0" w:color="auto"/>
        <w:right w:val="none" w:sz="0" w:space="0" w:color="auto"/>
      </w:divBdr>
    </w:div>
    <w:div w:id="1094476180">
      <w:bodyDiv w:val="1"/>
      <w:marLeft w:val="0"/>
      <w:marRight w:val="0"/>
      <w:marTop w:val="0"/>
      <w:marBottom w:val="0"/>
      <w:divBdr>
        <w:top w:val="none" w:sz="0" w:space="0" w:color="auto"/>
        <w:left w:val="none" w:sz="0" w:space="0" w:color="auto"/>
        <w:bottom w:val="none" w:sz="0" w:space="0" w:color="auto"/>
        <w:right w:val="none" w:sz="0" w:space="0" w:color="auto"/>
      </w:divBdr>
    </w:div>
    <w:div w:id="1094479517">
      <w:bodyDiv w:val="1"/>
      <w:marLeft w:val="0"/>
      <w:marRight w:val="0"/>
      <w:marTop w:val="0"/>
      <w:marBottom w:val="0"/>
      <w:divBdr>
        <w:top w:val="none" w:sz="0" w:space="0" w:color="auto"/>
        <w:left w:val="none" w:sz="0" w:space="0" w:color="auto"/>
        <w:bottom w:val="none" w:sz="0" w:space="0" w:color="auto"/>
        <w:right w:val="none" w:sz="0" w:space="0" w:color="auto"/>
      </w:divBdr>
    </w:div>
    <w:div w:id="1094783294">
      <w:bodyDiv w:val="1"/>
      <w:marLeft w:val="0"/>
      <w:marRight w:val="0"/>
      <w:marTop w:val="0"/>
      <w:marBottom w:val="0"/>
      <w:divBdr>
        <w:top w:val="none" w:sz="0" w:space="0" w:color="auto"/>
        <w:left w:val="none" w:sz="0" w:space="0" w:color="auto"/>
        <w:bottom w:val="none" w:sz="0" w:space="0" w:color="auto"/>
        <w:right w:val="none" w:sz="0" w:space="0" w:color="auto"/>
      </w:divBdr>
    </w:div>
    <w:div w:id="1095053554">
      <w:bodyDiv w:val="1"/>
      <w:marLeft w:val="0"/>
      <w:marRight w:val="0"/>
      <w:marTop w:val="0"/>
      <w:marBottom w:val="0"/>
      <w:divBdr>
        <w:top w:val="none" w:sz="0" w:space="0" w:color="auto"/>
        <w:left w:val="none" w:sz="0" w:space="0" w:color="auto"/>
        <w:bottom w:val="none" w:sz="0" w:space="0" w:color="auto"/>
        <w:right w:val="none" w:sz="0" w:space="0" w:color="auto"/>
      </w:divBdr>
    </w:div>
    <w:div w:id="1095133812">
      <w:bodyDiv w:val="1"/>
      <w:marLeft w:val="0"/>
      <w:marRight w:val="0"/>
      <w:marTop w:val="0"/>
      <w:marBottom w:val="0"/>
      <w:divBdr>
        <w:top w:val="none" w:sz="0" w:space="0" w:color="auto"/>
        <w:left w:val="none" w:sz="0" w:space="0" w:color="auto"/>
        <w:bottom w:val="none" w:sz="0" w:space="0" w:color="auto"/>
        <w:right w:val="none" w:sz="0" w:space="0" w:color="auto"/>
      </w:divBdr>
    </w:div>
    <w:div w:id="1095635088">
      <w:bodyDiv w:val="1"/>
      <w:marLeft w:val="0"/>
      <w:marRight w:val="0"/>
      <w:marTop w:val="0"/>
      <w:marBottom w:val="0"/>
      <w:divBdr>
        <w:top w:val="none" w:sz="0" w:space="0" w:color="auto"/>
        <w:left w:val="none" w:sz="0" w:space="0" w:color="auto"/>
        <w:bottom w:val="none" w:sz="0" w:space="0" w:color="auto"/>
        <w:right w:val="none" w:sz="0" w:space="0" w:color="auto"/>
      </w:divBdr>
    </w:div>
    <w:div w:id="1095709280">
      <w:bodyDiv w:val="1"/>
      <w:marLeft w:val="0"/>
      <w:marRight w:val="0"/>
      <w:marTop w:val="0"/>
      <w:marBottom w:val="0"/>
      <w:divBdr>
        <w:top w:val="none" w:sz="0" w:space="0" w:color="auto"/>
        <w:left w:val="none" w:sz="0" w:space="0" w:color="auto"/>
        <w:bottom w:val="none" w:sz="0" w:space="0" w:color="auto"/>
        <w:right w:val="none" w:sz="0" w:space="0" w:color="auto"/>
      </w:divBdr>
    </w:div>
    <w:div w:id="1096175720">
      <w:bodyDiv w:val="1"/>
      <w:marLeft w:val="0"/>
      <w:marRight w:val="0"/>
      <w:marTop w:val="0"/>
      <w:marBottom w:val="0"/>
      <w:divBdr>
        <w:top w:val="none" w:sz="0" w:space="0" w:color="auto"/>
        <w:left w:val="none" w:sz="0" w:space="0" w:color="auto"/>
        <w:bottom w:val="none" w:sz="0" w:space="0" w:color="auto"/>
        <w:right w:val="none" w:sz="0" w:space="0" w:color="auto"/>
      </w:divBdr>
    </w:div>
    <w:div w:id="1096904891">
      <w:bodyDiv w:val="1"/>
      <w:marLeft w:val="0"/>
      <w:marRight w:val="0"/>
      <w:marTop w:val="0"/>
      <w:marBottom w:val="0"/>
      <w:divBdr>
        <w:top w:val="none" w:sz="0" w:space="0" w:color="auto"/>
        <w:left w:val="none" w:sz="0" w:space="0" w:color="auto"/>
        <w:bottom w:val="none" w:sz="0" w:space="0" w:color="auto"/>
        <w:right w:val="none" w:sz="0" w:space="0" w:color="auto"/>
      </w:divBdr>
    </w:div>
    <w:div w:id="1096907262">
      <w:bodyDiv w:val="1"/>
      <w:marLeft w:val="0"/>
      <w:marRight w:val="0"/>
      <w:marTop w:val="0"/>
      <w:marBottom w:val="0"/>
      <w:divBdr>
        <w:top w:val="none" w:sz="0" w:space="0" w:color="auto"/>
        <w:left w:val="none" w:sz="0" w:space="0" w:color="auto"/>
        <w:bottom w:val="none" w:sz="0" w:space="0" w:color="auto"/>
        <w:right w:val="none" w:sz="0" w:space="0" w:color="auto"/>
      </w:divBdr>
    </w:div>
    <w:div w:id="1097214267">
      <w:bodyDiv w:val="1"/>
      <w:marLeft w:val="0"/>
      <w:marRight w:val="0"/>
      <w:marTop w:val="0"/>
      <w:marBottom w:val="0"/>
      <w:divBdr>
        <w:top w:val="none" w:sz="0" w:space="0" w:color="auto"/>
        <w:left w:val="none" w:sz="0" w:space="0" w:color="auto"/>
        <w:bottom w:val="none" w:sz="0" w:space="0" w:color="auto"/>
        <w:right w:val="none" w:sz="0" w:space="0" w:color="auto"/>
      </w:divBdr>
    </w:div>
    <w:div w:id="1097599218">
      <w:bodyDiv w:val="1"/>
      <w:marLeft w:val="0"/>
      <w:marRight w:val="0"/>
      <w:marTop w:val="0"/>
      <w:marBottom w:val="0"/>
      <w:divBdr>
        <w:top w:val="none" w:sz="0" w:space="0" w:color="auto"/>
        <w:left w:val="none" w:sz="0" w:space="0" w:color="auto"/>
        <w:bottom w:val="none" w:sz="0" w:space="0" w:color="auto"/>
        <w:right w:val="none" w:sz="0" w:space="0" w:color="auto"/>
      </w:divBdr>
    </w:div>
    <w:div w:id="1097873925">
      <w:bodyDiv w:val="1"/>
      <w:marLeft w:val="0"/>
      <w:marRight w:val="0"/>
      <w:marTop w:val="0"/>
      <w:marBottom w:val="0"/>
      <w:divBdr>
        <w:top w:val="none" w:sz="0" w:space="0" w:color="auto"/>
        <w:left w:val="none" w:sz="0" w:space="0" w:color="auto"/>
        <w:bottom w:val="none" w:sz="0" w:space="0" w:color="auto"/>
        <w:right w:val="none" w:sz="0" w:space="0" w:color="auto"/>
      </w:divBdr>
    </w:div>
    <w:div w:id="1097944759">
      <w:bodyDiv w:val="1"/>
      <w:marLeft w:val="0"/>
      <w:marRight w:val="0"/>
      <w:marTop w:val="0"/>
      <w:marBottom w:val="0"/>
      <w:divBdr>
        <w:top w:val="none" w:sz="0" w:space="0" w:color="auto"/>
        <w:left w:val="none" w:sz="0" w:space="0" w:color="auto"/>
        <w:bottom w:val="none" w:sz="0" w:space="0" w:color="auto"/>
        <w:right w:val="none" w:sz="0" w:space="0" w:color="auto"/>
      </w:divBdr>
    </w:div>
    <w:div w:id="1098211599">
      <w:bodyDiv w:val="1"/>
      <w:marLeft w:val="0"/>
      <w:marRight w:val="0"/>
      <w:marTop w:val="0"/>
      <w:marBottom w:val="0"/>
      <w:divBdr>
        <w:top w:val="none" w:sz="0" w:space="0" w:color="auto"/>
        <w:left w:val="none" w:sz="0" w:space="0" w:color="auto"/>
        <w:bottom w:val="none" w:sz="0" w:space="0" w:color="auto"/>
        <w:right w:val="none" w:sz="0" w:space="0" w:color="auto"/>
      </w:divBdr>
    </w:div>
    <w:div w:id="1098258611">
      <w:bodyDiv w:val="1"/>
      <w:marLeft w:val="0"/>
      <w:marRight w:val="0"/>
      <w:marTop w:val="0"/>
      <w:marBottom w:val="0"/>
      <w:divBdr>
        <w:top w:val="none" w:sz="0" w:space="0" w:color="auto"/>
        <w:left w:val="none" w:sz="0" w:space="0" w:color="auto"/>
        <w:bottom w:val="none" w:sz="0" w:space="0" w:color="auto"/>
        <w:right w:val="none" w:sz="0" w:space="0" w:color="auto"/>
      </w:divBdr>
    </w:div>
    <w:div w:id="1098259121">
      <w:bodyDiv w:val="1"/>
      <w:marLeft w:val="0"/>
      <w:marRight w:val="0"/>
      <w:marTop w:val="0"/>
      <w:marBottom w:val="0"/>
      <w:divBdr>
        <w:top w:val="none" w:sz="0" w:space="0" w:color="auto"/>
        <w:left w:val="none" w:sz="0" w:space="0" w:color="auto"/>
        <w:bottom w:val="none" w:sz="0" w:space="0" w:color="auto"/>
        <w:right w:val="none" w:sz="0" w:space="0" w:color="auto"/>
      </w:divBdr>
    </w:div>
    <w:div w:id="1098405965">
      <w:bodyDiv w:val="1"/>
      <w:marLeft w:val="0"/>
      <w:marRight w:val="0"/>
      <w:marTop w:val="0"/>
      <w:marBottom w:val="0"/>
      <w:divBdr>
        <w:top w:val="none" w:sz="0" w:space="0" w:color="auto"/>
        <w:left w:val="none" w:sz="0" w:space="0" w:color="auto"/>
        <w:bottom w:val="none" w:sz="0" w:space="0" w:color="auto"/>
        <w:right w:val="none" w:sz="0" w:space="0" w:color="auto"/>
      </w:divBdr>
    </w:div>
    <w:div w:id="1098521788">
      <w:bodyDiv w:val="1"/>
      <w:marLeft w:val="0"/>
      <w:marRight w:val="0"/>
      <w:marTop w:val="0"/>
      <w:marBottom w:val="0"/>
      <w:divBdr>
        <w:top w:val="none" w:sz="0" w:space="0" w:color="auto"/>
        <w:left w:val="none" w:sz="0" w:space="0" w:color="auto"/>
        <w:bottom w:val="none" w:sz="0" w:space="0" w:color="auto"/>
        <w:right w:val="none" w:sz="0" w:space="0" w:color="auto"/>
      </w:divBdr>
    </w:div>
    <w:div w:id="1098596437">
      <w:bodyDiv w:val="1"/>
      <w:marLeft w:val="0"/>
      <w:marRight w:val="0"/>
      <w:marTop w:val="0"/>
      <w:marBottom w:val="0"/>
      <w:divBdr>
        <w:top w:val="none" w:sz="0" w:space="0" w:color="auto"/>
        <w:left w:val="none" w:sz="0" w:space="0" w:color="auto"/>
        <w:bottom w:val="none" w:sz="0" w:space="0" w:color="auto"/>
        <w:right w:val="none" w:sz="0" w:space="0" w:color="auto"/>
      </w:divBdr>
    </w:div>
    <w:div w:id="1098719103">
      <w:bodyDiv w:val="1"/>
      <w:marLeft w:val="0"/>
      <w:marRight w:val="0"/>
      <w:marTop w:val="0"/>
      <w:marBottom w:val="0"/>
      <w:divBdr>
        <w:top w:val="none" w:sz="0" w:space="0" w:color="auto"/>
        <w:left w:val="none" w:sz="0" w:space="0" w:color="auto"/>
        <w:bottom w:val="none" w:sz="0" w:space="0" w:color="auto"/>
        <w:right w:val="none" w:sz="0" w:space="0" w:color="auto"/>
      </w:divBdr>
    </w:div>
    <w:div w:id="1098795100">
      <w:bodyDiv w:val="1"/>
      <w:marLeft w:val="0"/>
      <w:marRight w:val="0"/>
      <w:marTop w:val="0"/>
      <w:marBottom w:val="0"/>
      <w:divBdr>
        <w:top w:val="none" w:sz="0" w:space="0" w:color="auto"/>
        <w:left w:val="none" w:sz="0" w:space="0" w:color="auto"/>
        <w:bottom w:val="none" w:sz="0" w:space="0" w:color="auto"/>
        <w:right w:val="none" w:sz="0" w:space="0" w:color="auto"/>
      </w:divBdr>
    </w:div>
    <w:div w:id="1099376846">
      <w:bodyDiv w:val="1"/>
      <w:marLeft w:val="0"/>
      <w:marRight w:val="0"/>
      <w:marTop w:val="0"/>
      <w:marBottom w:val="0"/>
      <w:divBdr>
        <w:top w:val="none" w:sz="0" w:space="0" w:color="auto"/>
        <w:left w:val="none" w:sz="0" w:space="0" w:color="auto"/>
        <w:bottom w:val="none" w:sz="0" w:space="0" w:color="auto"/>
        <w:right w:val="none" w:sz="0" w:space="0" w:color="auto"/>
      </w:divBdr>
    </w:div>
    <w:div w:id="1099637019">
      <w:bodyDiv w:val="1"/>
      <w:marLeft w:val="0"/>
      <w:marRight w:val="0"/>
      <w:marTop w:val="0"/>
      <w:marBottom w:val="0"/>
      <w:divBdr>
        <w:top w:val="none" w:sz="0" w:space="0" w:color="auto"/>
        <w:left w:val="none" w:sz="0" w:space="0" w:color="auto"/>
        <w:bottom w:val="none" w:sz="0" w:space="0" w:color="auto"/>
        <w:right w:val="none" w:sz="0" w:space="0" w:color="auto"/>
      </w:divBdr>
    </w:div>
    <w:div w:id="1099638219">
      <w:bodyDiv w:val="1"/>
      <w:marLeft w:val="0"/>
      <w:marRight w:val="0"/>
      <w:marTop w:val="0"/>
      <w:marBottom w:val="0"/>
      <w:divBdr>
        <w:top w:val="none" w:sz="0" w:space="0" w:color="auto"/>
        <w:left w:val="none" w:sz="0" w:space="0" w:color="auto"/>
        <w:bottom w:val="none" w:sz="0" w:space="0" w:color="auto"/>
        <w:right w:val="none" w:sz="0" w:space="0" w:color="auto"/>
      </w:divBdr>
    </w:div>
    <w:div w:id="1099712615">
      <w:bodyDiv w:val="1"/>
      <w:marLeft w:val="0"/>
      <w:marRight w:val="0"/>
      <w:marTop w:val="0"/>
      <w:marBottom w:val="0"/>
      <w:divBdr>
        <w:top w:val="none" w:sz="0" w:space="0" w:color="auto"/>
        <w:left w:val="none" w:sz="0" w:space="0" w:color="auto"/>
        <w:bottom w:val="none" w:sz="0" w:space="0" w:color="auto"/>
        <w:right w:val="none" w:sz="0" w:space="0" w:color="auto"/>
      </w:divBdr>
    </w:div>
    <w:div w:id="1100102964">
      <w:bodyDiv w:val="1"/>
      <w:marLeft w:val="0"/>
      <w:marRight w:val="0"/>
      <w:marTop w:val="0"/>
      <w:marBottom w:val="0"/>
      <w:divBdr>
        <w:top w:val="none" w:sz="0" w:space="0" w:color="auto"/>
        <w:left w:val="none" w:sz="0" w:space="0" w:color="auto"/>
        <w:bottom w:val="none" w:sz="0" w:space="0" w:color="auto"/>
        <w:right w:val="none" w:sz="0" w:space="0" w:color="auto"/>
      </w:divBdr>
    </w:div>
    <w:div w:id="1100181622">
      <w:bodyDiv w:val="1"/>
      <w:marLeft w:val="0"/>
      <w:marRight w:val="0"/>
      <w:marTop w:val="0"/>
      <w:marBottom w:val="0"/>
      <w:divBdr>
        <w:top w:val="none" w:sz="0" w:space="0" w:color="auto"/>
        <w:left w:val="none" w:sz="0" w:space="0" w:color="auto"/>
        <w:bottom w:val="none" w:sz="0" w:space="0" w:color="auto"/>
        <w:right w:val="none" w:sz="0" w:space="0" w:color="auto"/>
      </w:divBdr>
    </w:div>
    <w:div w:id="1100183880">
      <w:bodyDiv w:val="1"/>
      <w:marLeft w:val="0"/>
      <w:marRight w:val="0"/>
      <w:marTop w:val="0"/>
      <w:marBottom w:val="0"/>
      <w:divBdr>
        <w:top w:val="none" w:sz="0" w:space="0" w:color="auto"/>
        <w:left w:val="none" w:sz="0" w:space="0" w:color="auto"/>
        <w:bottom w:val="none" w:sz="0" w:space="0" w:color="auto"/>
        <w:right w:val="none" w:sz="0" w:space="0" w:color="auto"/>
      </w:divBdr>
    </w:div>
    <w:div w:id="1100218591">
      <w:bodyDiv w:val="1"/>
      <w:marLeft w:val="0"/>
      <w:marRight w:val="0"/>
      <w:marTop w:val="0"/>
      <w:marBottom w:val="0"/>
      <w:divBdr>
        <w:top w:val="none" w:sz="0" w:space="0" w:color="auto"/>
        <w:left w:val="none" w:sz="0" w:space="0" w:color="auto"/>
        <w:bottom w:val="none" w:sz="0" w:space="0" w:color="auto"/>
        <w:right w:val="none" w:sz="0" w:space="0" w:color="auto"/>
      </w:divBdr>
    </w:div>
    <w:div w:id="1100638292">
      <w:bodyDiv w:val="1"/>
      <w:marLeft w:val="0"/>
      <w:marRight w:val="0"/>
      <w:marTop w:val="0"/>
      <w:marBottom w:val="0"/>
      <w:divBdr>
        <w:top w:val="none" w:sz="0" w:space="0" w:color="auto"/>
        <w:left w:val="none" w:sz="0" w:space="0" w:color="auto"/>
        <w:bottom w:val="none" w:sz="0" w:space="0" w:color="auto"/>
        <w:right w:val="none" w:sz="0" w:space="0" w:color="auto"/>
      </w:divBdr>
    </w:div>
    <w:div w:id="1100642678">
      <w:bodyDiv w:val="1"/>
      <w:marLeft w:val="0"/>
      <w:marRight w:val="0"/>
      <w:marTop w:val="0"/>
      <w:marBottom w:val="0"/>
      <w:divBdr>
        <w:top w:val="none" w:sz="0" w:space="0" w:color="auto"/>
        <w:left w:val="none" w:sz="0" w:space="0" w:color="auto"/>
        <w:bottom w:val="none" w:sz="0" w:space="0" w:color="auto"/>
        <w:right w:val="none" w:sz="0" w:space="0" w:color="auto"/>
      </w:divBdr>
    </w:div>
    <w:div w:id="1100681254">
      <w:bodyDiv w:val="1"/>
      <w:marLeft w:val="0"/>
      <w:marRight w:val="0"/>
      <w:marTop w:val="0"/>
      <w:marBottom w:val="0"/>
      <w:divBdr>
        <w:top w:val="none" w:sz="0" w:space="0" w:color="auto"/>
        <w:left w:val="none" w:sz="0" w:space="0" w:color="auto"/>
        <w:bottom w:val="none" w:sz="0" w:space="0" w:color="auto"/>
        <w:right w:val="none" w:sz="0" w:space="0" w:color="auto"/>
      </w:divBdr>
    </w:div>
    <w:div w:id="1101099553">
      <w:bodyDiv w:val="1"/>
      <w:marLeft w:val="0"/>
      <w:marRight w:val="0"/>
      <w:marTop w:val="0"/>
      <w:marBottom w:val="0"/>
      <w:divBdr>
        <w:top w:val="none" w:sz="0" w:space="0" w:color="auto"/>
        <w:left w:val="none" w:sz="0" w:space="0" w:color="auto"/>
        <w:bottom w:val="none" w:sz="0" w:space="0" w:color="auto"/>
        <w:right w:val="none" w:sz="0" w:space="0" w:color="auto"/>
      </w:divBdr>
    </w:div>
    <w:div w:id="1101607941">
      <w:bodyDiv w:val="1"/>
      <w:marLeft w:val="0"/>
      <w:marRight w:val="0"/>
      <w:marTop w:val="0"/>
      <w:marBottom w:val="0"/>
      <w:divBdr>
        <w:top w:val="none" w:sz="0" w:space="0" w:color="auto"/>
        <w:left w:val="none" w:sz="0" w:space="0" w:color="auto"/>
        <w:bottom w:val="none" w:sz="0" w:space="0" w:color="auto"/>
        <w:right w:val="none" w:sz="0" w:space="0" w:color="auto"/>
      </w:divBdr>
    </w:div>
    <w:div w:id="1101687174">
      <w:bodyDiv w:val="1"/>
      <w:marLeft w:val="0"/>
      <w:marRight w:val="0"/>
      <w:marTop w:val="0"/>
      <w:marBottom w:val="0"/>
      <w:divBdr>
        <w:top w:val="none" w:sz="0" w:space="0" w:color="auto"/>
        <w:left w:val="none" w:sz="0" w:space="0" w:color="auto"/>
        <w:bottom w:val="none" w:sz="0" w:space="0" w:color="auto"/>
        <w:right w:val="none" w:sz="0" w:space="0" w:color="auto"/>
      </w:divBdr>
    </w:div>
    <w:div w:id="1102260418">
      <w:bodyDiv w:val="1"/>
      <w:marLeft w:val="0"/>
      <w:marRight w:val="0"/>
      <w:marTop w:val="0"/>
      <w:marBottom w:val="0"/>
      <w:divBdr>
        <w:top w:val="none" w:sz="0" w:space="0" w:color="auto"/>
        <w:left w:val="none" w:sz="0" w:space="0" w:color="auto"/>
        <w:bottom w:val="none" w:sz="0" w:space="0" w:color="auto"/>
        <w:right w:val="none" w:sz="0" w:space="0" w:color="auto"/>
      </w:divBdr>
    </w:div>
    <w:div w:id="1102533743">
      <w:bodyDiv w:val="1"/>
      <w:marLeft w:val="0"/>
      <w:marRight w:val="0"/>
      <w:marTop w:val="0"/>
      <w:marBottom w:val="0"/>
      <w:divBdr>
        <w:top w:val="none" w:sz="0" w:space="0" w:color="auto"/>
        <w:left w:val="none" w:sz="0" w:space="0" w:color="auto"/>
        <w:bottom w:val="none" w:sz="0" w:space="0" w:color="auto"/>
        <w:right w:val="none" w:sz="0" w:space="0" w:color="auto"/>
      </w:divBdr>
    </w:div>
    <w:div w:id="1102647499">
      <w:bodyDiv w:val="1"/>
      <w:marLeft w:val="0"/>
      <w:marRight w:val="0"/>
      <w:marTop w:val="0"/>
      <w:marBottom w:val="0"/>
      <w:divBdr>
        <w:top w:val="none" w:sz="0" w:space="0" w:color="auto"/>
        <w:left w:val="none" w:sz="0" w:space="0" w:color="auto"/>
        <w:bottom w:val="none" w:sz="0" w:space="0" w:color="auto"/>
        <w:right w:val="none" w:sz="0" w:space="0" w:color="auto"/>
      </w:divBdr>
    </w:div>
    <w:div w:id="1102651009">
      <w:bodyDiv w:val="1"/>
      <w:marLeft w:val="0"/>
      <w:marRight w:val="0"/>
      <w:marTop w:val="0"/>
      <w:marBottom w:val="0"/>
      <w:divBdr>
        <w:top w:val="none" w:sz="0" w:space="0" w:color="auto"/>
        <w:left w:val="none" w:sz="0" w:space="0" w:color="auto"/>
        <w:bottom w:val="none" w:sz="0" w:space="0" w:color="auto"/>
        <w:right w:val="none" w:sz="0" w:space="0" w:color="auto"/>
      </w:divBdr>
    </w:div>
    <w:div w:id="1102796150">
      <w:bodyDiv w:val="1"/>
      <w:marLeft w:val="0"/>
      <w:marRight w:val="0"/>
      <w:marTop w:val="0"/>
      <w:marBottom w:val="0"/>
      <w:divBdr>
        <w:top w:val="none" w:sz="0" w:space="0" w:color="auto"/>
        <w:left w:val="none" w:sz="0" w:space="0" w:color="auto"/>
        <w:bottom w:val="none" w:sz="0" w:space="0" w:color="auto"/>
        <w:right w:val="none" w:sz="0" w:space="0" w:color="auto"/>
      </w:divBdr>
    </w:div>
    <w:div w:id="1102846248">
      <w:bodyDiv w:val="1"/>
      <w:marLeft w:val="0"/>
      <w:marRight w:val="0"/>
      <w:marTop w:val="0"/>
      <w:marBottom w:val="0"/>
      <w:divBdr>
        <w:top w:val="none" w:sz="0" w:space="0" w:color="auto"/>
        <w:left w:val="none" w:sz="0" w:space="0" w:color="auto"/>
        <w:bottom w:val="none" w:sz="0" w:space="0" w:color="auto"/>
        <w:right w:val="none" w:sz="0" w:space="0" w:color="auto"/>
      </w:divBdr>
    </w:div>
    <w:div w:id="1102992130">
      <w:bodyDiv w:val="1"/>
      <w:marLeft w:val="0"/>
      <w:marRight w:val="0"/>
      <w:marTop w:val="0"/>
      <w:marBottom w:val="0"/>
      <w:divBdr>
        <w:top w:val="none" w:sz="0" w:space="0" w:color="auto"/>
        <w:left w:val="none" w:sz="0" w:space="0" w:color="auto"/>
        <w:bottom w:val="none" w:sz="0" w:space="0" w:color="auto"/>
        <w:right w:val="none" w:sz="0" w:space="0" w:color="auto"/>
      </w:divBdr>
    </w:div>
    <w:div w:id="1103382955">
      <w:bodyDiv w:val="1"/>
      <w:marLeft w:val="0"/>
      <w:marRight w:val="0"/>
      <w:marTop w:val="0"/>
      <w:marBottom w:val="0"/>
      <w:divBdr>
        <w:top w:val="none" w:sz="0" w:space="0" w:color="auto"/>
        <w:left w:val="none" w:sz="0" w:space="0" w:color="auto"/>
        <w:bottom w:val="none" w:sz="0" w:space="0" w:color="auto"/>
        <w:right w:val="none" w:sz="0" w:space="0" w:color="auto"/>
      </w:divBdr>
    </w:div>
    <w:div w:id="1103576898">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
    <w:div w:id="1104493020">
      <w:bodyDiv w:val="1"/>
      <w:marLeft w:val="0"/>
      <w:marRight w:val="0"/>
      <w:marTop w:val="0"/>
      <w:marBottom w:val="0"/>
      <w:divBdr>
        <w:top w:val="none" w:sz="0" w:space="0" w:color="auto"/>
        <w:left w:val="none" w:sz="0" w:space="0" w:color="auto"/>
        <w:bottom w:val="none" w:sz="0" w:space="0" w:color="auto"/>
        <w:right w:val="none" w:sz="0" w:space="0" w:color="auto"/>
      </w:divBdr>
    </w:div>
    <w:div w:id="1105268380">
      <w:bodyDiv w:val="1"/>
      <w:marLeft w:val="0"/>
      <w:marRight w:val="0"/>
      <w:marTop w:val="0"/>
      <w:marBottom w:val="0"/>
      <w:divBdr>
        <w:top w:val="none" w:sz="0" w:space="0" w:color="auto"/>
        <w:left w:val="none" w:sz="0" w:space="0" w:color="auto"/>
        <w:bottom w:val="none" w:sz="0" w:space="0" w:color="auto"/>
        <w:right w:val="none" w:sz="0" w:space="0" w:color="auto"/>
      </w:divBdr>
    </w:div>
    <w:div w:id="1105425370">
      <w:bodyDiv w:val="1"/>
      <w:marLeft w:val="0"/>
      <w:marRight w:val="0"/>
      <w:marTop w:val="0"/>
      <w:marBottom w:val="0"/>
      <w:divBdr>
        <w:top w:val="none" w:sz="0" w:space="0" w:color="auto"/>
        <w:left w:val="none" w:sz="0" w:space="0" w:color="auto"/>
        <w:bottom w:val="none" w:sz="0" w:space="0" w:color="auto"/>
        <w:right w:val="none" w:sz="0" w:space="0" w:color="auto"/>
      </w:divBdr>
    </w:div>
    <w:div w:id="1105806743">
      <w:bodyDiv w:val="1"/>
      <w:marLeft w:val="0"/>
      <w:marRight w:val="0"/>
      <w:marTop w:val="0"/>
      <w:marBottom w:val="0"/>
      <w:divBdr>
        <w:top w:val="none" w:sz="0" w:space="0" w:color="auto"/>
        <w:left w:val="none" w:sz="0" w:space="0" w:color="auto"/>
        <w:bottom w:val="none" w:sz="0" w:space="0" w:color="auto"/>
        <w:right w:val="none" w:sz="0" w:space="0" w:color="auto"/>
      </w:divBdr>
    </w:div>
    <w:div w:id="1105879416">
      <w:bodyDiv w:val="1"/>
      <w:marLeft w:val="0"/>
      <w:marRight w:val="0"/>
      <w:marTop w:val="0"/>
      <w:marBottom w:val="0"/>
      <w:divBdr>
        <w:top w:val="none" w:sz="0" w:space="0" w:color="auto"/>
        <w:left w:val="none" w:sz="0" w:space="0" w:color="auto"/>
        <w:bottom w:val="none" w:sz="0" w:space="0" w:color="auto"/>
        <w:right w:val="none" w:sz="0" w:space="0" w:color="auto"/>
      </w:divBdr>
    </w:div>
    <w:div w:id="1106073286">
      <w:bodyDiv w:val="1"/>
      <w:marLeft w:val="0"/>
      <w:marRight w:val="0"/>
      <w:marTop w:val="0"/>
      <w:marBottom w:val="0"/>
      <w:divBdr>
        <w:top w:val="none" w:sz="0" w:space="0" w:color="auto"/>
        <w:left w:val="none" w:sz="0" w:space="0" w:color="auto"/>
        <w:bottom w:val="none" w:sz="0" w:space="0" w:color="auto"/>
        <w:right w:val="none" w:sz="0" w:space="0" w:color="auto"/>
      </w:divBdr>
    </w:div>
    <w:div w:id="1106073631">
      <w:bodyDiv w:val="1"/>
      <w:marLeft w:val="0"/>
      <w:marRight w:val="0"/>
      <w:marTop w:val="0"/>
      <w:marBottom w:val="0"/>
      <w:divBdr>
        <w:top w:val="none" w:sz="0" w:space="0" w:color="auto"/>
        <w:left w:val="none" w:sz="0" w:space="0" w:color="auto"/>
        <w:bottom w:val="none" w:sz="0" w:space="0" w:color="auto"/>
        <w:right w:val="none" w:sz="0" w:space="0" w:color="auto"/>
      </w:divBdr>
    </w:div>
    <w:div w:id="1106584945">
      <w:bodyDiv w:val="1"/>
      <w:marLeft w:val="0"/>
      <w:marRight w:val="0"/>
      <w:marTop w:val="0"/>
      <w:marBottom w:val="0"/>
      <w:divBdr>
        <w:top w:val="none" w:sz="0" w:space="0" w:color="auto"/>
        <w:left w:val="none" w:sz="0" w:space="0" w:color="auto"/>
        <w:bottom w:val="none" w:sz="0" w:space="0" w:color="auto"/>
        <w:right w:val="none" w:sz="0" w:space="0" w:color="auto"/>
      </w:divBdr>
    </w:div>
    <w:div w:id="1107234006">
      <w:bodyDiv w:val="1"/>
      <w:marLeft w:val="0"/>
      <w:marRight w:val="0"/>
      <w:marTop w:val="0"/>
      <w:marBottom w:val="0"/>
      <w:divBdr>
        <w:top w:val="none" w:sz="0" w:space="0" w:color="auto"/>
        <w:left w:val="none" w:sz="0" w:space="0" w:color="auto"/>
        <w:bottom w:val="none" w:sz="0" w:space="0" w:color="auto"/>
        <w:right w:val="none" w:sz="0" w:space="0" w:color="auto"/>
      </w:divBdr>
    </w:div>
    <w:div w:id="1107386200">
      <w:bodyDiv w:val="1"/>
      <w:marLeft w:val="0"/>
      <w:marRight w:val="0"/>
      <w:marTop w:val="0"/>
      <w:marBottom w:val="0"/>
      <w:divBdr>
        <w:top w:val="none" w:sz="0" w:space="0" w:color="auto"/>
        <w:left w:val="none" w:sz="0" w:space="0" w:color="auto"/>
        <w:bottom w:val="none" w:sz="0" w:space="0" w:color="auto"/>
        <w:right w:val="none" w:sz="0" w:space="0" w:color="auto"/>
      </w:divBdr>
    </w:div>
    <w:div w:id="1107508125">
      <w:bodyDiv w:val="1"/>
      <w:marLeft w:val="0"/>
      <w:marRight w:val="0"/>
      <w:marTop w:val="0"/>
      <w:marBottom w:val="0"/>
      <w:divBdr>
        <w:top w:val="none" w:sz="0" w:space="0" w:color="auto"/>
        <w:left w:val="none" w:sz="0" w:space="0" w:color="auto"/>
        <w:bottom w:val="none" w:sz="0" w:space="0" w:color="auto"/>
        <w:right w:val="none" w:sz="0" w:space="0" w:color="auto"/>
      </w:divBdr>
    </w:div>
    <w:div w:id="1107702093">
      <w:bodyDiv w:val="1"/>
      <w:marLeft w:val="0"/>
      <w:marRight w:val="0"/>
      <w:marTop w:val="0"/>
      <w:marBottom w:val="0"/>
      <w:divBdr>
        <w:top w:val="none" w:sz="0" w:space="0" w:color="auto"/>
        <w:left w:val="none" w:sz="0" w:space="0" w:color="auto"/>
        <w:bottom w:val="none" w:sz="0" w:space="0" w:color="auto"/>
        <w:right w:val="none" w:sz="0" w:space="0" w:color="auto"/>
      </w:divBdr>
    </w:div>
    <w:div w:id="1107963495">
      <w:bodyDiv w:val="1"/>
      <w:marLeft w:val="0"/>
      <w:marRight w:val="0"/>
      <w:marTop w:val="0"/>
      <w:marBottom w:val="0"/>
      <w:divBdr>
        <w:top w:val="none" w:sz="0" w:space="0" w:color="auto"/>
        <w:left w:val="none" w:sz="0" w:space="0" w:color="auto"/>
        <w:bottom w:val="none" w:sz="0" w:space="0" w:color="auto"/>
        <w:right w:val="none" w:sz="0" w:space="0" w:color="auto"/>
      </w:divBdr>
    </w:div>
    <w:div w:id="1108083420">
      <w:bodyDiv w:val="1"/>
      <w:marLeft w:val="0"/>
      <w:marRight w:val="0"/>
      <w:marTop w:val="0"/>
      <w:marBottom w:val="0"/>
      <w:divBdr>
        <w:top w:val="none" w:sz="0" w:space="0" w:color="auto"/>
        <w:left w:val="none" w:sz="0" w:space="0" w:color="auto"/>
        <w:bottom w:val="none" w:sz="0" w:space="0" w:color="auto"/>
        <w:right w:val="none" w:sz="0" w:space="0" w:color="auto"/>
      </w:divBdr>
    </w:div>
    <w:div w:id="1108159194">
      <w:bodyDiv w:val="1"/>
      <w:marLeft w:val="0"/>
      <w:marRight w:val="0"/>
      <w:marTop w:val="0"/>
      <w:marBottom w:val="0"/>
      <w:divBdr>
        <w:top w:val="none" w:sz="0" w:space="0" w:color="auto"/>
        <w:left w:val="none" w:sz="0" w:space="0" w:color="auto"/>
        <w:bottom w:val="none" w:sz="0" w:space="0" w:color="auto"/>
        <w:right w:val="none" w:sz="0" w:space="0" w:color="auto"/>
      </w:divBdr>
    </w:div>
    <w:div w:id="1108281834">
      <w:bodyDiv w:val="1"/>
      <w:marLeft w:val="0"/>
      <w:marRight w:val="0"/>
      <w:marTop w:val="0"/>
      <w:marBottom w:val="0"/>
      <w:divBdr>
        <w:top w:val="none" w:sz="0" w:space="0" w:color="auto"/>
        <w:left w:val="none" w:sz="0" w:space="0" w:color="auto"/>
        <w:bottom w:val="none" w:sz="0" w:space="0" w:color="auto"/>
        <w:right w:val="none" w:sz="0" w:space="0" w:color="auto"/>
      </w:divBdr>
    </w:div>
    <w:div w:id="1108348873">
      <w:bodyDiv w:val="1"/>
      <w:marLeft w:val="0"/>
      <w:marRight w:val="0"/>
      <w:marTop w:val="0"/>
      <w:marBottom w:val="0"/>
      <w:divBdr>
        <w:top w:val="none" w:sz="0" w:space="0" w:color="auto"/>
        <w:left w:val="none" w:sz="0" w:space="0" w:color="auto"/>
        <w:bottom w:val="none" w:sz="0" w:space="0" w:color="auto"/>
        <w:right w:val="none" w:sz="0" w:space="0" w:color="auto"/>
      </w:divBdr>
    </w:div>
    <w:div w:id="1109008923">
      <w:bodyDiv w:val="1"/>
      <w:marLeft w:val="0"/>
      <w:marRight w:val="0"/>
      <w:marTop w:val="0"/>
      <w:marBottom w:val="0"/>
      <w:divBdr>
        <w:top w:val="none" w:sz="0" w:space="0" w:color="auto"/>
        <w:left w:val="none" w:sz="0" w:space="0" w:color="auto"/>
        <w:bottom w:val="none" w:sz="0" w:space="0" w:color="auto"/>
        <w:right w:val="none" w:sz="0" w:space="0" w:color="auto"/>
      </w:divBdr>
    </w:div>
    <w:div w:id="1109011361">
      <w:bodyDiv w:val="1"/>
      <w:marLeft w:val="0"/>
      <w:marRight w:val="0"/>
      <w:marTop w:val="0"/>
      <w:marBottom w:val="0"/>
      <w:divBdr>
        <w:top w:val="none" w:sz="0" w:space="0" w:color="auto"/>
        <w:left w:val="none" w:sz="0" w:space="0" w:color="auto"/>
        <w:bottom w:val="none" w:sz="0" w:space="0" w:color="auto"/>
        <w:right w:val="none" w:sz="0" w:space="0" w:color="auto"/>
      </w:divBdr>
    </w:div>
    <w:div w:id="1109398833">
      <w:bodyDiv w:val="1"/>
      <w:marLeft w:val="0"/>
      <w:marRight w:val="0"/>
      <w:marTop w:val="0"/>
      <w:marBottom w:val="0"/>
      <w:divBdr>
        <w:top w:val="none" w:sz="0" w:space="0" w:color="auto"/>
        <w:left w:val="none" w:sz="0" w:space="0" w:color="auto"/>
        <w:bottom w:val="none" w:sz="0" w:space="0" w:color="auto"/>
        <w:right w:val="none" w:sz="0" w:space="0" w:color="auto"/>
      </w:divBdr>
    </w:div>
    <w:div w:id="1110127439">
      <w:bodyDiv w:val="1"/>
      <w:marLeft w:val="0"/>
      <w:marRight w:val="0"/>
      <w:marTop w:val="0"/>
      <w:marBottom w:val="0"/>
      <w:divBdr>
        <w:top w:val="none" w:sz="0" w:space="0" w:color="auto"/>
        <w:left w:val="none" w:sz="0" w:space="0" w:color="auto"/>
        <w:bottom w:val="none" w:sz="0" w:space="0" w:color="auto"/>
        <w:right w:val="none" w:sz="0" w:space="0" w:color="auto"/>
      </w:divBdr>
    </w:div>
    <w:div w:id="1110317406">
      <w:bodyDiv w:val="1"/>
      <w:marLeft w:val="0"/>
      <w:marRight w:val="0"/>
      <w:marTop w:val="0"/>
      <w:marBottom w:val="0"/>
      <w:divBdr>
        <w:top w:val="none" w:sz="0" w:space="0" w:color="auto"/>
        <w:left w:val="none" w:sz="0" w:space="0" w:color="auto"/>
        <w:bottom w:val="none" w:sz="0" w:space="0" w:color="auto"/>
        <w:right w:val="none" w:sz="0" w:space="0" w:color="auto"/>
      </w:divBdr>
    </w:div>
    <w:div w:id="1110391566">
      <w:bodyDiv w:val="1"/>
      <w:marLeft w:val="0"/>
      <w:marRight w:val="0"/>
      <w:marTop w:val="0"/>
      <w:marBottom w:val="0"/>
      <w:divBdr>
        <w:top w:val="none" w:sz="0" w:space="0" w:color="auto"/>
        <w:left w:val="none" w:sz="0" w:space="0" w:color="auto"/>
        <w:bottom w:val="none" w:sz="0" w:space="0" w:color="auto"/>
        <w:right w:val="none" w:sz="0" w:space="0" w:color="auto"/>
      </w:divBdr>
    </w:div>
    <w:div w:id="1110592199">
      <w:bodyDiv w:val="1"/>
      <w:marLeft w:val="0"/>
      <w:marRight w:val="0"/>
      <w:marTop w:val="0"/>
      <w:marBottom w:val="0"/>
      <w:divBdr>
        <w:top w:val="none" w:sz="0" w:space="0" w:color="auto"/>
        <w:left w:val="none" w:sz="0" w:space="0" w:color="auto"/>
        <w:bottom w:val="none" w:sz="0" w:space="0" w:color="auto"/>
        <w:right w:val="none" w:sz="0" w:space="0" w:color="auto"/>
      </w:divBdr>
    </w:div>
    <w:div w:id="1110668182">
      <w:bodyDiv w:val="1"/>
      <w:marLeft w:val="0"/>
      <w:marRight w:val="0"/>
      <w:marTop w:val="0"/>
      <w:marBottom w:val="0"/>
      <w:divBdr>
        <w:top w:val="none" w:sz="0" w:space="0" w:color="auto"/>
        <w:left w:val="none" w:sz="0" w:space="0" w:color="auto"/>
        <w:bottom w:val="none" w:sz="0" w:space="0" w:color="auto"/>
        <w:right w:val="none" w:sz="0" w:space="0" w:color="auto"/>
      </w:divBdr>
    </w:div>
    <w:div w:id="1110709294">
      <w:bodyDiv w:val="1"/>
      <w:marLeft w:val="0"/>
      <w:marRight w:val="0"/>
      <w:marTop w:val="0"/>
      <w:marBottom w:val="0"/>
      <w:divBdr>
        <w:top w:val="none" w:sz="0" w:space="0" w:color="auto"/>
        <w:left w:val="none" w:sz="0" w:space="0" w:color="auto"/>
        <w:bottom w:val="none" w:sz="0" w:space="0" w:color="auto"/>
        <w:right w:val="none" w:sz="0" w:space="0" w:color="auto"/>
      </w:divBdr>
    </w:div>
    <w:div w:id="1110735857">
      <w:bodyDiv w:val="1"/>
      <w:marLeft w:val="0"/>
      <w:marRight w:val="0"/>
      <w:marTop w:val="0"/>
      <w:marBottom w:val="0"/>
      <w:divBdr>
        <w:top w:val="none" w:sz="0" w:space="0" w:color="auto"/>
        <w:left w:val="none" w:sz="0" w:space="0" w:color="auto"/>
        <w:bottom w:val="none" w:sz="0" w:space="0" w:color="auto"/>
        <w:right w:val="none" w:sz="0" w:space="0" w:color="auto"/>
      </w:divBdr>
    </w:div>
    <w:div w:id="1111124584">
      <w:bodyDiv w:val="1"/>
      <w:marLeft w:val="0"/>
      <w:marRight w:val="0"/>
      <w:marTop w:val="0"/>
      <w:marBottom w:val="0"/>
      <w:divBdr>
        <w:top w:val="none" w:sz="0" w:space="0" w:color="auto"/>
        <w:left w:val="none" w:sz="0" w:space="0" w:color="auto"/>
        <w:bottom w:val="none" w:sz="0" w:space="0" w:color="auto"/>
        <w:right w:val="none" w:sz="0" w:space="0" w:color="auto"/>
      </w:divBdr>
    </w:div>
    <w:div w:id="1111435556">
      <w:bodyDiv w:val="1"/>
      <w:marLeft w:val="0"/>
      <w:marRight w:val="0"/>
      <w:marTop w:val="0"/>
      <w:marBottom w:val="0"/>
      <w:divBdr>
        <w:top w:val="none" w:sz="0" w:space="0" w:color="auto"/>
        <w:left w:val="none" w:sz="0" w:space="0" w:color="auto"/>
        <w:bottom w:val="none" w:sz="0" w:space="0" w:color="auto"/>
        <w:right w:val="none" w:sz="0" w:space="0" w:color="auto"/>
      </w:divBdr>
    </w:div>
    <w:div w:id="1111511990">
      <w:bodyDiv w:val="1"/>
      <w:marLeft w:val="0"/>
      <w:marRight w:val="0"/>
      <w:marTop w:val="0"/>
      <w:marBottom w:val="0"/>
      <w:divBdr>
        <w:top w:val="none" w:sz="0" w:space="0" w:color="auto"/>
        <w:left w:val="none" w:sz="0" w:space="0" w:color="auto"/>
        <w:bottom w:val="none" w:sz="0" w:space="0" w:color="auto"/>
        <w:right w:val="none" w:sz="0" w:space="0" w:color="auto"/>
      </w:divBdr>
    </w:div>
    <w:div w:id="1112162894">
      <w:bodyDiv w:val="1"/>
      <w:marLeft w:val="0"/>
      <w:marRight w:val="0"/>
      <w:marTop w:val="0"/>
      <w:marBottom w:val="0"/>
      <w:divBdr>
        <w:top w:val="none" w:sz="0" w:space="0" w:color="auto"/>
        <w:left w:val="none" w:sz="0" w:space="0" w:color="auto"/>
        <w:bottom w:val="none" w:sz="0" w:space="0" w:color="auto"/>
        <w:right w:val="none" w:sz="0" w:space="0" w:color="auto"/>
      </w:divBdr>
    </w:div>
    <w:div w:id="1112869704">
      <w:bodyDiv w:val="1"/>
      <w:marLeft w:val="0"/>
      <w:marRight w:val="0"/>
      <w:marTop w:val="0"/>
      <w:marBottom w:val="0"/>
      <w:divBdr>
        <w:top w:val="none" w:sz="0" w:space="0" w:color="auto"/>
        <w:left w:val="none" w:sz="0" w:space="0" w:color="auto"/>
        <w:bottom w:val="none" w:sz="0" w:space="0" w:color="auto"/>
        <w:right w:val="none" w:sz="0" w:space="0" w:color="auto"/>
      </w:divBdr>
    </w:div>
    <w:div w:id="1112937916">
      <w:bodyDiv w:val="1"/>
      <w:marLeft w:val="0"/>
      <w:marRight w:val="0"/>
      <w:marTop w:val="0"/>
      <w:marBottom w:val="0"/>
      <w:divBdr>
        <w:top w:val="none" w:sz="0" w:space="0" w:color="auto"/>
        <w:left w:val="none" w:sz="0" w:space="0" w:color="auto"/>
        <w:bottom w:val="none" w:sz="0" w:space="0" w:color="auto"/>
        <w:right w:val="none" w:sz="0" w:space="0" w:color="auto"/>
      </w:divBdr>
    </w:div>
    <w:div w:id="1113283872">
      <w:bodyDiv w:val="1"/>
      <w:marLeft w:val="0"/>
      <w:marRight w:val="0"/>
      <w:marTop w:val="0"/>
      <w:marBottom w:val="0"/>
      <w:divBdr>
        <w:top w:val="none" w:sz="0" w:space="0" w:color="auto"/>
        <w:left w:val="none" w:sz="0" w:space="0" w:color="auto"/>
        <w:bottom w:val="none" w:sz="0" w:space="0" w:color="auto"/>
        <w:right w:val="none" w:sz="0" w:space="0" w:color="auto"/>
      </w:divBdr>
    </w:div>
    <w:div w:id="1113358241">
      <w:bodyDiv w:val="1"/>
      <w:marLeft w:val="0"/>
      <w:marRight w:val="0"/>
      <w:marTop w:val="0"/>
      <w:marBottom w:val="0"/>
      <w:divBdr>
        <w:top w:val="none" w:sz="0" w:space="0" w:color="auto"/>
        <w:left w:val="none" w:sz="0" w:space="0" w:color="auto"/>
        <w:bottom w:val="none" w:sz="0" w:space="0" w:color="auto"/>
        <w:right w:val="none" w:sz="0" w:space="0" w:color="auto"/>
      </w:divBdr>
    </w:div>
    <w:div w:id="1113398151">
      <w:bodyDiv w:val="1"/>
      <w:marLeft w:val="0"/>
      <w:marRight w:val="0"/>
      <w:marTop w:val="0"/>
      <w:marBottom w:val="0"/>
      <w:divBdr>
        <w:top w:val="none" w:sz="0" w:space="0" w:color="auto"/>
        <w:left w:val="none" w:sz="0" w:space="0" w:color="auto"/>
        <w:bottom w:val="none" w:sz="0" w:space="0" w:color="auto"/>
        <w:right w:val="none" w:sz="0" w:space="0" w:color="auto"/>
      </w:divBdr>
    </w:div>
    <w:div w:id="1113476726">
      <w:bodyDiv w:val="1"/>
      <w:marLeft w:val="0"/>
      <w:marRight w:val="0"/>
      <w:marTop w:val="0"/>
      <w:marBottom w:val="0"/>
      <w:divBdr>
        <w:top w:val="none" w:sz="0" w:space="0" w:color="auto"/>
        <w:left w:val="none" w:sz="0" w:space="0" w:color="auto"/>
        <w:bottom w:val="none" w:sz="0" w:space="0" w:color="auto"/>
        <w:right w:val="none" w:sz="0" w:space="0" w:color="auto"/>
      </w:divBdr>
    </w:div>
    <w:div w:id="1113593036">
      <w:bodyDiv w:val="1"/>
      <w:marLeft w:val="0"/>
      <w:marRight w:val="0"/>
      <w:marTop w:val="0"/>
      <w:marBottom w:val="0"/>
      <w:divBdr>
        <w:top w:val="none" w:sz="0" w:space="0" w:color="auto"/>
        <w:left w:val="none" w:sz="0" w:space="0" w:color="auto"/>
        <w:bottom w:val="none" w:sz="0" w:space="0" w:color="auto"/>
        <w:right w:val="none" w:sz="0" w:space="0" w:color="auto"/>
      </w:divBdr>
    </w:div>
    <w:div w:id="1113599367">
      <w:bodyDiv w:val="1"/>
      <w:marLeft w:val="0"/>
      <w:marRight w:val="0"/>
      <w:marTop w:val="0"/>
      <w:marBottom w:val="0"/>
      <w:divBdr>
        <w:top w:val="none" w:sz="0" w:space="0" w:color="auto"/>
        <w:left w:val="none" w:sz="0" w:space="0" w:color="auto"/>
        <w:bottom w:val="none" w:sz="0" w:space="0" w:color="auto"/>
        <w:right w:val="none" w:sz="0" w:space="0" w:color="auto"/>
      </w:divBdr>
    </w:div>
    <w:div w:id="1114059122">
      <w:bodyDiv w:val="1"/>
      <w:marLeft w:val="0"/>
      <w:marRight w:val="0"/>
      <w:marTop w:val="0"/>
      <w:marBottom w:val="0"/>
      <w:divBdr>
        <w:top w:val="none" w:sz="0" w:space="0" w:color="auto"/>
        <w:left w:val="none" w:sz="0" w:space="0" w:color="auto"/>
        <w:bottom w:val="none" w:sz="0" w:space="0" w:color="auto"/>
        <w:right w:val="none" w:sz="0" w:space="0" w:color="auto"/>
      </w:divBdr>
    </w:div>
    <w:div w:id="1114133164">
      <w:bodyDiv w:val="1"/>
      <w:marLeft w:val="0"/>
      <w:marRight w:val="0"/>
      <w:marTop w:val="0"/>
      <w:marBottom w:val="0"/>
      <w:divBdr>
        <w:top w:val="none" w:sz="0" w:space="0" w:color="auto"/>
        <w:left w:val="none" w:sz="0" w:space="0" w:color="auto"/>
        <w:bottom w:val="none" w:sz="0" w:space="0" w:color="auto"/>
        <w:right w:val="none" w:sz="0" w:space="0" w:color="auto"/>
      </w:divBdr>
    </w:div>
    <w:div w:id="1114328660">
      <w:bodyDiv w:val="1"/>
      <w:marLeft w:val="0"/>
      <w:marRight w:val="0"/>
      <w:marTop w:val="0"/>
      <w:marBottom w:val="0"/>
      <w:divBdr>
        <w:top w:val="none" w:sz="0" w:space="0" w:color="auto"/>
        <w:left w:val="none" w:sz="0" w:space="0" w:color="auto"/>
        <w:bottom w:val="none" w:sz="0" w:space="0" w:color="auto"/>
        <w:right w:val="none" w:sz="0" w:space="0" w:color="auto"/>
      </w:divBdr>
    </w:div>
    <w:div w:id="1114789866">
      <w:bodyDiv w:val="1"/>
      <w:marLeft w:val="0"/>
      <w:marRight w:val="0"/>
      <w:marTop w:val="0"/>
      <w:marBottom w:val="0"/>
      <w:divBdr>
        <w:top w:val="none" w:sz="0" w:space="0" w:color="auto"/>
        <w:left w:val="none" w:sz="0" w:space="0" w:color="auto"/>
        <w:bottom w:val="none" w:sz="0" w:space="0" w:color="auto"/>
        <w:right w:val="none" w:sz="0" w:space="0" w:color="auto"/>
      </w:divBdr>
    </w:div>
    <w:div w:id="1114905853">
      <w:bodyDiv w:val="1"/>
      <w:marLeft w:val="0"/>
      <w:marRight w:val="0"/>
      <w:marTop w:val="0"/>
      <w:marBottom w:val="0"/>
      <w:divBdr>
        <w:top w:val="none" w:sz="0" w:space="0" w:color="auto"/>
        <w:left w:val="none" w:sz="0" w:space="0" w:color="auto"/>
        <w:bottom w:val="none" w:sz="0" w:space="0" w:color="auto"/>
        <w:right w:val="none" w:sz="0" w:space="0" w:color="auto"/>
      </w:divBdr>
    </w:div>
    <w:div w:id="1114906971">
      <w:bodyDiv w:val="1"/>
      <w:marLeft w:val="0"/>
      <w:marRight w:val="0"/>
      <w:marTop w:val="0"/>
      <w:marBottom w:val="0"/>
      <w:divBdr>
        <w:top w:val="none" w:sz="0" w:space="0" w:color="auto"/>
        <w:left w:val="none" w:sz="0" w:space="0" w:color="auto"/>
        <w:bottom w:val="none" w:sz="0" w:space="0" w:color="auto"/>
        <w:right w:val="none" w:sz="0" w:space="0" w:color="auto"/>
      </w:divBdr>
    </w:div>
    <w:div w:id="1115951726">
      <w:bodyDiv w:val="1"/>
      <w:marLeft w:val="0"/>
      <w:marRight w:val="0"/>
      <w:marTop w:val="0"/>
      <w:marBottom w:val="0"/>
      <w:divBdr>
        <w:top w:val="none" w:sz="0" w:space="0" w:color="auto"/>
        <w:left w:val="none" w:sz="0" w:space="0" w:color="auto"/>
        <w:bottom w:val="none" w:sz="0" w:space="0" w:color="auto"/>
        <w:right w:val="none" w:sz="0" w:space="0" w:color="auto"/>
      </w:divBdr>
    </w:div>
    <w:div w:id="1116145234">
      <w:bodyDiv w:val="1"/>
      <w:marLeft w:val="0"/>
      <w:marRight w:val="0"/>
      <w:marTop w:val="0"/>
      <w:marBottom w:val="0"/>
      <w:divBdr>
        <w:top w:val="none" w:sz="0" w:space="0" w:color="auto"/>
        <w:left w:val="none" w:sz="0" w:space="0" w:color="auto"/>
        <w:bottom w:val="none" w:sz="0" w:space="0" w:color="auto"/>
        <w:right w:val="none" w:sz="0" w:space="0" w:color="auto"/>
      </w:divBdr>
    </w:div>
    <w:div w:id="1116489101">
      <w:bodyDiv w:val="1"/>
      <w:marLeft w:val="0"/>
      <w:marRight w:val="0"/>
      <w:marTop w:val="0"/>
      <w:marBottom w:val="0"/>
      <w:divBdr>
        <w:top w:val="none" w:sz="0" w:space="0" w:color="auto"/>
        <w:left w:val="none" w:sz="0" w:space="0" w:color="auto"/>
        <w:bottom w:val="none" w:sz="0" w:space="0" w:color="auto"/>
        <w:right w:val="none" w:sz="0" w:space="0" w:color="auto"/>
      </w:divBdr>
    </w:div>
    <w:div w:id="1116560729">
      <w:bodyDiv w:val="1"/>
      <w:marLeft w:val="0"/>
      <w:marRight w:val="0"/>
      <w:marTop w:val="0"/>
      <w:marBottom w:val="0"/>
      <w:divBdr>
        <w:top w:val="none" w:sz="0" w:space="0" w:color="auto"/>
        <w:left w:val="none" w:sz="0" w:space="0" w:color="auto"/>
        <w:bottom w:val="none" w:sz="0" w:space="0" w:color="auto"/>
        <w:right w:val="none" w:sz="0" w:space="0" w:color="auto"/>
      </w:divBdr>
    </w:div>
    <w:div w:id="1116872907">
      <w:bodyDiv w:val="1"/>
      <w:marLeft w:val="0"/>
      <w:marRight w:val="0"/>
      <w:marTop w:val="0"/>
      <w:marBottom w:val="0"/>
      <w:divBdr>
        <w:top w:val="none" w:sz="0" w:space="0" w:color="auto"/>
        <w:left w:val="none" w:sz="0" w:space="0" w:color="auto"/>
        <w:bottom w:val="none" w:sz="0" w:space="0" w:color="auto"/>
        <w:right w:val="none" w:sz="0" w:space="0" w:color="auto"/>
      </w:divBdr>
    </w:div>
    <w:div w:id="1116947538">
      <w:bodyDiv w:val="1"/>
      <w:marLeft w:val="0"/>
      <w:marRight w:val="0"/>
      <w:marTop w:val="0"/>
      <w:marBottom w:val="0"/>
      <w:divBdr>
        <w:top w:val="none" w:sz="0" w:space="0" w:color="auto"/>
        <w:left w:val="none" w:sz="0" w:space="0" w:color="auto"/>
        <w:bottom w:val="none" w:sz="0" w:space="0" w:color="auto"/>
        <w:right w:val="none" w:sz="0" w:space="0" w:color="auto"/>
      </w:divBdr>
    </w:div>
    <w:div w:id="1117480082">
      <w:bodyDiv w:val="1"/>
      <w:marLeft w:val="0"/>
      <w:marRight w:val="0"/>
      <w:marTop w:val="0"/>
      <w:marBottom w:val="0"/>
      <w:divBdr>
        <w:top w:val="none" w:sz="0" w:space="0" w:color="auto"/>
        <w:left w:val="none" w:sz="0" w:space="0" w:color="auto"/>
        <w:bottom w:val="none" w:sz="0" w:space="0" w:color="auto"/>
        <w:right w:val="none" w:sz="0" w:space="0" w:color="auto"/>
      </w:divBdr>
    </w:div>
    <w:div w:id="1117718211">
      <w:bodyDiv w:val="1"/>
      <w:marLeft w:val="0"/>
      <w:marRight w:val="0"/>
      <w:marTop w:val="0"/>
      <w:marBottom w:val="0"/>
      <w:divBdr>
        <w:top w:val="none" w:sz="0" w:space="0" w:color="auto"/>
        <w:left w:val="none" w:sz="0" w:space="0" w:color="auto"/>
        <w:bottom w:val="none" w:sz="0" w:space="0" w:color="auto"/>
        <w:right w:val="none" w:sz="0" w:space="0" w:color="auto"/>
      </w:divBdr>
    </w:div>
    <w:div w:id="1117798155">
      <w:bodyDiv w:val="1"/>
      <w:marLeft w:val="0"/>
      <w:marRight w:val="0"/>
      <w:marTop w:val="0"/>
      <w:marBottom w:val="0"/>
      <w:divBdr>
        <w:top w:val="none" w:sz="0" w:space="0" w:color="auto"/>
        <w:left w:val="none" w:sz="0" w:space="0" w:color="auto"/>
        <w:bottom w:val="none" w:sz="0" w:space="0" w:color="auto"/>
        <w:right w:val="none" w:sz="0" w:space="0" w:color="auto"/>
      </w:divBdr>
    </w:div>
    <w:div w:id="1117799097">
      <w:bodyDiv w:val="1"/>
      <w:marLeft w:val="0"/>
      <w:marRight w:val="0"/>
      <w:marTop w:val="0"/>
      <w:marBottom w:val="0"/>
      <w:divBdr>
        <w:top w:val="none" w:sz="0" w:space="0" w:color="auto"/>
        <w:left w:val="none" w:sz="0" w:space="0" w:color="auto"/>
        <w:bottom w:val="none" w:sz="0" w:space="0" w:color="auto"/>
        <w:right w:val="none" w:sz="0" w:space="0" w:color="auto"/>
      </w:divBdr>
    </w:div>
    <w:div w:id="1118329533">
      <w:bodyDiv w:val="1"/>
      <w:marLeft w:val="0"/>
      <w:marRight w:val="0"/>
      <w:marTop w:val="0"/>
      <w:marBottom w:val="0"/>
      <w:divBdr>
        <w:top w:val="none" w:sz="0" w:space="0" w:color="auto"/>
        <w:left w:val="none" w:sz="0" w:space="0" w:color="auto"/>
        <w:bottom w:val="none" w:sz="0" w:space="0" w:color="auto"/>
        <w:right w:val="none" w:sz="0" w:space="0" w:color="auto"/>
      </w:divBdr>
    </w:div>
    <w:div w:id="1118649343">
      <w:bodyDiv w:val="1"/>
      <w:marLeft w:val="0"/>
      <w:marRight w:val="0"/>
      <w:marTop w:val="0"/>
      <w:marBottom w:val="0"/>
      <w:divBdr>
        <w:top w:val="none" w:sz="0" w:space="0" w:color="auto"/>
        <w:left w:val="none" w:sz="0" w:space="0" w:color="auto"/>
        <w:bottom w:val="none" w:sz="0" w:space="0" w:color="auto"/>
        <w:right w:val="none" w:sz="0" w:space="0" w:color="auto"/>
      </w:divBdr>
    </w:div>
    <w:div w:id="1118715240">
      <w:bodyDiv w:val="1"/>
      <w:marLeft w:val="0"/>
      <w:marRight w:val="0"/>
      <w:marTop w:val="0"/>
      <w:marBottom w:val="0"/>
      <w:divBdr>
        <w:top w:val="none" w:sz="0" w:space="0" w:color="auto"/>
        <w:left w:val="none" w:sz="0" w:space="0" w:color="auto"/>
        <w:bottom w:val="none" w:sz="0" w:space="0" w:color="auto"/>
        <w:right w:val="none" w:sz="0" w:space="0" w:color="auto"/>
      </w:divBdr>
    </w:div>
    <w:div w:id="1118767182">
      <w:bodyDiv w:val="1"/>
      <w:marLeft w:val="0"/>
      <w:marRight w:val="0"/>
      <w:marTop w:val="0"/>
      <w:marBottom w:val="0"/>
      <w:divBdr>
        <w:top w:val="none" w:sz="0" w:space="0" w:color="auto"/>
        <w:left w:val="none" w:sz="0" w:space="0" w:color="auto"/>
        <w:bottom w:val="none" w:sz="0" w:space="0" w:color="auto"/>
        <w:right w:val="none" w:sz="0" w:space="0" w:color="auto"/>
      </w:divBdr>
    </w:div>
    <w:div w:id="1118916111">
      <w:bodyDiv w:val="1"/>
      <w:marLeft w:val="0"/>
      <w:marRight w:val="0"/>
      <w:marTop w:val="0"/>
      <w:marBottom w:val="0"/>
      <w:divBdr>
        <w:top w:val="none" w:sz="0" w:space="0" w:color="auto"/>
        <w:left w:val="none" w:sz="0" w:space="0" w:color="auto"/>
        <w:bottom w:val="none" w:sz="0" w:space="0" w:color="auto"/>
        <w:right w:val="none" w:sz="0" w:space="0" w:color="auto"/>
      </w:divBdr>
    </w:div>
    <w:div w:id="1119102690">
      <w:bodyDiv w:val="1"/>
      <w:marLeft w:val="0"/>
      <w:marRight w:val="0"/>
      <w:marTop w:val="0"/>
      <w:marBottom w:val="0"/>
      <w:divBdr>
        <w:top w:val="none" w:sz="0" w:space="0" w:color="auto"/>
        <w:left w:val="none" w:sz="0" w:space="0" w:color="auto"/>
        <w:bottom w:val="none" w:sz="0" w:space="0" w:color="auto"/>
        <w:right w:val="none" w:sz="0" w:space="0" w:color="auto"/>
      </w:divBdr>
    </w:div>
    <w:div w:id="1119102993">
      <w:bodyDiv w:val="1"/>
      <w:marLeft w:val="0"/>
      <w:marRight w:val="0"/>
      <w:marTop w:val="0"/>
      <w:marBottom w:val="0"/>
      <w:divBdr>
        <w:top w:val="none" w:sz="0" w:space="0" w:color="auto"/>
        <w:left w:val="none" w:sz="0" w:space="0" w:color="auto"/>
        <w:bottom w:val="none" w:sz="0" w:space="0" w:color="auto"/>
        <w:right w:val="none" w:sz="0" w:space="0" w:color="auto"/>
      </w:divBdr>
    </w:div>
    <w:div w:id="1119491413">
      <w:bodyDiv w:val="1"/>
      <w:marLeft w:val="0"/>
      <w:marRight w:val="0"/>
      <w:marTop w:val="0"/>
      <w:marBottom w:val="0"/>
      <w:divBdr>
        <w:top w:val="none" w:sz="0" w:space="0" w:color="auto"/>
        <w:left w:val="none" w:sz="0" w:space="0" w:color="auto"/>
        <w:bottom w:val="none" w:sz="0" w:space="0" w:color="auto"/>
        <w:right w:val="none" w:sz="0" w:space="0" w:color="auto"/>
      </w:divBdr>
    </w:div>
    <w:div w:id="1119714861">
      <w:bodyDiv w:val="1"/>
      <w:marLeft w:val="0"/>
      <w:marRight w:val="0"/>
      <w:marTop w:val="0"/>
      <w:marBottom w:val="0"/>
      <w:divBdr>
        <w:top w:val="none" w:sz="0" w:space="0" w:color="auto"/>
        <w:left w:val="none" w:sz="0" w:space="0" w:color="auto"/>
        <w:bottom w:val="none" w:sz="0" w:space="0" w:color="auto"/>
        <w:right w:val="none" w:sz="0" w:space="0" w:color="auto"/>
      </w:divBdr>
    </w:div>
    <w:div w:id="1119954067">
      <w:bodyDiv w:val="1"/>
      <w:marLeft w:val="0"/>
      <w:marRight w:val="0"/>
      <w:marTop w:val="0"/>
      <w:marBottom w:val="0"/>
      <w:divBdr>
        <w:top w:val="none" w:sz="0" w:space="0" w:color="auto"/>
        <w:left w:val="none" w:sz="0" w:space="0" w:color="auto"/>
        <w:bottom w:val="none" w:sz="0" w:space="0" w:color="auto"/>
        <w:right w:val="none" w:sz="0" w:space="0" w:color="auto"/>
      </w:divBdr>
    </w:div>
    <w:div w:id="1119954138">
      <w:bodyDiv w:val="1"/>
      <w:marLeft w:val="0"/>
      <w:marRight w:val="0"/>
      <w:marTop w:val="0"/>
      <w:marBottom w:val="0"/>
      <w:divBdr>
        <w:top w:val="none" w:sz="0" w:space="0" w:color="auto"/>
        <w:left w:val="none" w:sz="0" w:space="0" w:color="auto"/>
        <w:bottom w:val="none" w:sz="0" w:space="0" w:color="auto"/>
        <w:right w:val="none" w:sz="0" w:space="0" w:color="auto"/>
      </w:divBdr>
    </w:div>
    <w:div w:id="1120151968">
      <w:bodyDiv w:val="1"/>
      <w:marLeft w:val="0"/>
      <w:marRight w:val="0"/>
      <w:marTop w:val="0"/>
      <w:marBottom w:val="0"/>
      <w:divBdr>
        <w:top w:val="none" w:sz="0" w:space="0" w:color="auto"/>
        <w:left w:val="none" w:sz="0" w:space="0" w:color="auto"/>
        <w:bottom w:val="none" w:sz="0" w:space="0" w:color="auto"/>
        <w:right w:val="none" w:sz="0" w:space="0" w:color="auto"/>
      </w:divBdr>
    </w:div>
    <w:div w:id="1120562845">
      <w:bodyDiv w:val="1"/>
      <w:marLeft w:val="0"/>
      <w:marRight w:val="0"/>
      <w:marTop w:val="0"/>
      <w:marBottom w:val="0"/>
      <w:divBdr>
        <w:top w:val="none" w:sz="0" w:space="0" w:color="auto"/>
        <w:left w:val="none" w:sz="0" w:space="0" w:color="auto"/>
        <w:bottom w:val="none" w:sz="0" w:space="0" w:color="auto"/>
        <w:right w:val="none" w:sz="0" w:space="0" w:color="auto"/>
      </w:divBdr>
    </w:div>
    <w:div w:id="1120995752">
      <w:bodyDiv w:val="1"/>
      <w:marLeft w:val="0"/>
      <w:marRight w:val="0"/>
      <w:marTop w:val="0"/>
      <w:marBottom w:val="0"/>
      <w:divBdr>
        <w:top w:val="none" w:sz="0" w:space="0" w:color="auto"/>
        <w:left w:val="none" w:sz="0" w:space="0" w:color="auto"/>
        <w:bottom w:val="none" w:sz="0" w:space="0" w:color="auto"/>
        <w:right w:val="none" w:sz="0" w:space="0" w:color="auto"/>
      </w:divBdr>
    </w:div>
    <w:div w:id="1121147391">
      <w:bodyDiv w:val="1"/>
      <w:marLeft w:val="0"/>
      <w:marRight w:val="0"/>
      <w:marTop w:val="0"/>
      <w:marBottom w:val="0"/>
      <w:divBdr>
        <w:top w:val="none" w:sz="0" w:space="0" w:color="auto"/>
        <w:left w:val="none" w:sz="0" w:space="0" w:color="auto"/>
        <w:bottom w:val="none" w:sz="0" w:space="0" w:color="auto"/>
        <w:right w:val="none" w:sz="0" w:space="0" w:color="auto"/>
      </w:divBdr>
    </w:div>
    <w:div w:id="1121148422">
      <w:bodyDiv w:val="1"/>
      <w:marLeft w:val="0"/>
      <w:marRight w:val="0"/>
      <w:marTop w:val="0"/>
      <w:marBottom w:val="0"/>
      <w:divBdr>
        <w:top w:val="none" w:sz="0" w:space="0" w:color="auto"/>
        <w:left w:val="none" w:sz="0" w:space="0" w:color="auto"/>
        <w:bottom w:val="none" w:sz="0" w:space="0" w:color="auto"/>
        <w:right w:val="none" w:sz="0" w:space="0" w:color="auto"/>
      </w:divBdr>
    </w:div>
    <w:div w:id="1121264033">
      <w:bodyDiv w:val="1"/>
      <w:marLeft w:val="0"/>
      <w:marRight w:val="0"/>
      <w:marTop w:val="0"/>
      <w:marBottom w:val="0"/>
      <w:divBdr>
        <w:top w:val="none" w:sz="0" w:space="0" w:color="auto"/>
        <w:left w:val="none" w:sz="0" w:space="0" w:color="auto"/>
        <w:bottom w:val="none" w:sz="0" w:space="0" w:color="auto"/>
        <w:right w:val="none" w:sz="0" w:space="0" w:color="auto"/>
      </w:divBdr>
    </w:div>
    <w:div w:id="1121387284">
      <w:bodyDiv w:val="1"/>
      <w:marLeft w:val="0"/>
      <w:marRight w:val="0"/>
      <w:marTop w:val="0"/>
      <w:marBottom w:val="0"/>
      <w:divBdr>
        <w:top w:val="none" w:sz="0" w:space="0" w:color="auto"/>
        <w:left w:val="none" w:sz="0" w:space="0" w:color="auto"/>
        <w:bottom w:val="none" w:sz="0" w:space="0" w:color="auto"/>
        <w:right w:val="none" w:sz="0" w:space="0" w:color="auto"/>
      </w:divBdr>
    </w:div>
    <w:div w:id="1121414859">
      <w:bodyDiv w:val="1"/>
      <w:marLeft w:val="0"/>
      <w:marRight w:val="0"/>
      <w:marTop w:val="0"/>
      <w:marBottom w:val="0"/>
      <w:divBdr>
        <w:top w:val="none" w:sz="0" w:space="0" w:color="auto"/>
        <w:left w:val="none" w:sz="0" w:space="0" w:color="auto"/>
        <w:bottom w:val="none" w:sz="0" w:space="0" w:color="auto"/>
        <w:right w:val="none" w:sz="0" w:space="0" w:color="auto"/>
      </w:divBdr>
    </w:div>
    <w:div w:id="1121532166">
      <w:bodyDiv w:val="1"/>
      <w:marLeft w:val="0"/>
      <w:marRight w:val="0"/>
      <w:marTop w:val="0"/>
      <w:marBottom w:val="0"/>
      <w:divBdr>
        <w:top w:val="none" w:sz="0" w:space="0" w:color="auto"/>
        <w:left w:val="none" w:sz="0" w:space="0" w:color="auto"/>
        <w:bottom w:val="none" w:sz="0" w:space="0" w:color="auto"/>
        <w:right w:val="none" w:sz="0" w:space="0" w:color="auto"/>
      </w:divBdr>
    </w:div>
    <w:div w:id="1121533867">
      <w:bodyDiv w:val="1"/>
      <w:marLeft w:val="0"/>
      <w:marRight w:val="0"/>
      <w:marTop w:val="0"/>
      <w:marBottom w:val="0"/>
      <w:divBdr>
        <w:top w:val="none" w:sz="0" w:space="0" w:color="auto"/>
        <w:left w:val="none" w:sz="0" w:space="0" w:color="auto"/>
        <w:bottom w:val="none" w:sz="0" w:space="0" w:color="auto"/>
        <w:right w:val="none" w:sz="0" w:space="0" w:color="auto"/>
      </w:divBdr>
    </w:div>
    <w:div w:id="1121800561">
      <w:bodyDiv w:val="1"/>
      <w:marLeft w:val="0"/>
      <w:marRight w:val="0"/>
      <w:marTop w:val="0"/>
      <w:marBottom w:val="0"/>
      <w:divBdr>
        <w:top w:val="none" w:sz="0" w:space="0" w:color="auto"/>
        <w:left w:val="none" w:sz="0" w:space="0" w:color="auto"/>
        <w:bottom w:val="none" w:sz="0" w:space="0" w:color="auto"/>
        <w:right w:val="none" w:sz="0" w:space="0" w:color="auto"/>
      </w:divBdr>
    </w:div>
    <w:div w:id="1122573030">
      <w:bodyDiv w:val="1"/>
      <w:marLeft w:val="0"/>
      <w:marRight w:val="0"/>
      <w:marTop w:val="0"/>
      <w:marBottom w:val="0"/>
      <w:divBdr>
        <w:top w:val="none" w:sz="0" w:space="0" w:color="auto"/>
        <w:left w:val="none" w:sz="0" w:space="0" w:color="auto"/>
        <w:bottom w:val="none" w:sz="0" w:space="0" w:color="auto"/>
        <w:right w:val="none" w:sz="0" w:space="0" w:color="auto"/>
      </w:divBdr>
    </w:div>
    <w:div w:id="1122654268">
      <w:bodyDiv w:val="1"/>
      <w:marLeft w:val="0"/>
      <w:marRight w:val="0"/>
      <w:marTop w:val="0"/>
      <w:marBottom w:val="0"/>
      <w:divBdr>
        <w:top w:val="none" w:sz="0" w:space="0" w:color="auto"/>
        <w:left w:val="none" w:sz="0" w:space="0" w:color="auto"/>
        <w:bottom w:val="none" w:sz="0" w:space="0" w:color="auto"/>
        <w:right w:val="none" w:sz="0" w:space="0" w:color="auto"/>
      </w:divBdr>
    </w:div>
    <w:div w:id="1123310009">
      <w:bodyDiv w:val="1"/>
      <w:marLeft w:val="0"/>
      <w:marRight w:val="0"/>
      <w:marTop w:val="0"/>
      <w:marBottom w:val="0"/>
      <w:divBdr>
        <w:top w:val="none" w:sz="0" w:space="0" w:color="auto"/>
        <w:left w:val="none" w:sz="0" w:space="0" w:color="auto"/>
        <w:bottom w:val="none" w:sz="0" w:space="0" w:color="auto"/>
        <w:right w:val="none" w:sz="0" w:space="0" w:color="auto"/>
      </w:divBdr>
    </w:div>
    <w:div w:id="1123380915">
      <w:bodyDiv w:val="1"/>
      <w:marLeft w:val="0"/>
      <w:marRight w:val="0"/>
      <w:marTop w:val="0"/>
      <w:marBottom w:val="0"/>
      <w:divBdr>
        <w:top w:val="none" w:sz="0" w:space="0" w:color="auto"/>
        <w:left w:val="none" w:sz="0" w:space="0" w:color="auto"/>
        <w:bottom w:val="none" w:sz="0" w:space="0" w:color="auto"/>
        <w:right w:val="none" w:sz="0" w:space="0" w:color="auto"/>
      </w:divBdr>
    </w:div>
    <w:div w:id="1123426909">
      <w:bodyDiv w:val="1"/>
      <w:marLeft w:val="0"/>
      <w:marRight w:val="0"/>
      <w:marTop w:val="0"/>
      <w:marBottom w:val="0"/>
      <w:divBdr>
        <w:top w:val="none" w:sz="0" w:space="0" w:color="auto"/>
        <w:left w:val="none" w:sz="0" w:space="0" w:color="auto"/>
        <w:bottom w:val="none" w:sz="0" w:space="0" w:color="auto"/>
        <w:right w:val="none" w:sz="0" w:space="0" w:color="auto"/>
      </w:divBdr>
    </w:div>
    <w:div w:id="1123571706">
      <w:bodyDiv w:val="1"/>
      <w:marLeft w:val="0"/>
      <w:marRight w:val="0"/>
      <w:marTop w:val="0"/>
      <w:marBottom w:val="0"/>
      <w:divBdr>
        <w:top w:val="none" w:sz="0" w:space="0" w:color="auto"/>
        <w:left w:val="none" w:sz="0" w:space="0" w:color="auto"/>
        <w:bottom w:val="none" w:sz="0" w:space="0" w:color="auto"/>
        <w:right w:val="none" w:sz="0" w:space="0" w:color="auto"/>
      </w:divBdr>
    </w:div>
    <w:div w:id="1123617491">
      <w:bodyDiv w:val="1"/>
      <w:marLeft w:val="0"/>
      <w:marRight w:val="0"/>
      <w:marTop w:val="0"/>
      <w:marBottom w:val="0"/>
      <w:divBdr>
        <w:top w:val="none" w:sz="0" w:space="0" w:color="auto"/>
        <w:left w:val="none" w:sz="0" w:space="0" w:color="auto"/>
        <w:bottom w:val="none" w:sz="0" w:space="0" w:color="auto"/>
        <w:right w:val="none" w:sz="0" w:space="0" w:color="auto"/>
      </w:divBdr>
    </w:div>
    <w:div w:id="1123959957">
      <w:bodyDiv w:val="1"/>
      <w:marLeft w:val="0"/>
      <w:marRight w:val="0"/>
      <w:marTop w:val="0"/>
      <w:marBottom w:val="0"/>
      <w:divBdr>
        <w:top w:val="none" w:sz="0" w:space="0" w:color="auto"/>
        <w:left w:val="none" w:sz="0" w:space="0" w:color="auto"/>
        <w:bottom w:val="none" w:sz="0" w:space="0" w:color="auto"/>
        <w:right w:val="none" w:sz="0" w:space="0" w:color="auto"/>
      </w:divBdr>
    </w:div>
    <w:div w:id="1124040574">
      <w:bodyDiv w:val="1"/>
      <w:marLeft w:val="0"/>
      <w:marRight w:val="0"/>
      <w:marTop w:val="0"/>
      <w:marBottom w:val="0"/>
      <w:divBdr>
        <w:top w:val="none" w:sz="0" w:space="0" w:color="auto"/>
        <w:left w:val="none" w:sz="0" w:space="0" w:color="auto"/>
        <w:bottom w:val="none" w:sz="0" w:space="0" w:color="auto"/>
        <w:right w:val="none" w:sz="0" w:space="0" w:color="auto"/>
      </w:divBdr>
    </w:div>
    <w:div w:id="1124154507">
      <w:bodyDiv w:val="1"/>
      <w:marLeft w:val="0"/>
      <w:marRight w:val="0"/>
      <w:marTop w:val="0"/>
      <w:marBottom w:val="0"/>
      <w:divBdr>
        <w:top w:val="none" w:sz="0" w:space="0" w:color="auto"/>
        <w:left w:val="none" w:sz="0" w:space="0" w:color="auto"/>
        <w:bottom w:val="none" w:sz="0" w:space="0" w:color="auto"/>
        <w:right w:val="none" w:sz="0" w:space="0" w:color="auto"/>
      </w:divBdr>
    </w:div>
    <w:div w:id="1124233016">
      <w:bodyDiv w:val="1"/>
      <w:marLeft w:val="0"/>
      <w:marRight w:val="0"/>
      <w:marTop w:val="0"/>
      <w:marBottom w:val="0"/>
      <w:divBdr>
        <w:top w:val="none" w:sz="0" w:space="0" w:color="auto"/>
        <w:left w:val="none" w:sz="0" w:space="0" w:color="auto"/>
        <w:bottom w:val="none" w:sz="0" w:space="0" w:color="auto"/>
        <w:right w:val="none" w:sz="0" w:space="0" w:color="auto"/>
      </w:divBdr>
    </w:div>
    <w:div w:id="1124271963">
      <w:bodyDiv w:val="1"/>
      <w:marLeft w:val="0"/>
      <w:marRight w:val="0"/>
      <w:marTop w:val="0"/>
      <w:marBottom w:val="0"/>
      <w:divBdr>
        <w:top w:val="none" w:sz="0" w:space="0" w:color="auto"/>
        <w:left w:val="none" w:sz="0" w:space="0" w:color="auto"/>
        <w:bottom w:val="none" w:sz="0" w:space="0" w:color="auto"/>
        <w:right w:val="none" w:sz="0" w:space="0" w:color="auto"/>
      </w:divBdr>
    </w:div>
    <w:div w:id="1124613525">
      <w:bodyDiv w:val="1"/>
      <w:marLeft w:val="0"/>
      <w:marRight w:val="0"/>
      <w:marTop w:val="0"/>
      <w:marBottom w:val="0"/>
      <w:divBdr>
        <w:top w:val="none" w:sz="0" w:space="0" w:color="auto"/>
        <w:left w:val="none" w:sz="0" w:space="0" w:color="auto"/>
        <w:bottom w:val="none" w:sz="0" w:space="0" w:color="auto"/>
        <w:right w:val="none" w:sz="0" w:space="0" w:color="auto"/>
      </w:divBdr>
    </w:div>
    <w:div w:id="1124617172">
      <w:bodyDiv w:val="1"/>
      <w:marLeft w:val="0"/>
      <w:marRight w:val="0"/>
      <w:marTop w:val="0"/>
      <w:marBottom w:val="0"/>
      <w:divBdr>
        <w:top w:val="none" w:sz="0" w:space="0" w:color="auto"/>
        <w:left w:val="none" w:sz="0" w:space="0" w:color="auto"/>
        <w:bottom w:val="none" w:sz="0" w:space="0" w:color="auto"/>
        <w:right w:val="none" w:sz="0" w:space="0" w:color="auto"/>
      </w:divBdr>
    </w:div>
    <w:div w:id="1124617769">
      <w:bodyDiv w:val="1"/>
      <w:marLeft w:val="0"/>
      <w:marRight w:val="0"/>
      <w:marTop w:val="0"/>
      <w:marBottom w:val="0"/>
      <w:divBdr>
        <w:top w:val="none" w:sz="0" w:space="0" w:color="auto"/>
        <w:left w:val="none" w:sz="0" w:space="0" w:color="auto"/>
        <w:bottom w:val="none" w:sz="0" w:space="0" w:color="auto"/>
        <w:right w:val="none" w:sz="0" w:space="0" w:color="auto"/>
      </w:divBdr>
    </w:div>
    <w:div w:id="1124882741">
      <w:bodyDiv w:val="1"/>
      <w:marLeft w:val="0"/>
      <w:marRight w:val="0"/>
      <w:marTop w:val="0"/>
      <w:marBottom w:val="0"/>
      <w:divBdr>
        <w:top w:val="none" w:sz="0" w:space="0" w:color="auto"/>
        <w:left w:val="none" w:sz="0" w:space="0" w:color="auto"/>
        <w:bottom w:val="none" w:sz="0" w:space="0" w:color="auto"/>
        <w:right w:val="none" w:sz="0" w:space="0" w:color="auto"/>
      </w:divBdr>
    </w:div>
    <w:div w:id="1124926394">
      <w:bodyDiv w:val="1"/>
      <w:marLeft w:val="0"/>
      <w:marRight w:val="0"/>
      <w:marTop w:val="0"/>
      <w:marBottom w:val="0"/>
      <w:divBdr>
        <w:top w:val="none" w:sz="0" w:space="0" w:color="auto"/>
        <w:left w:val="none" w:sz="0" w:space="0" w:color="auto"/>
        <w:bottom w:val="none" w:sz="0" w:space="0" w:color="auto"/>
        <w:right w:val="none" w:sz="0" w:space="0" w:color="auto"/>
      </w:divBdr>
    </w:div>
    <w:div w:id="1125275704">
      <w:bodyDiv w:val="1"/>
      <w:marLeft w:val="0"/>
      <w:marRight w:val="0"/>
      <w:marTop w:val="0"/>
      <w:marBottom w:val="0"/>
      <w:divBdr>
        <w:top w:val="none" w:sz="0" w:space="0" w:color="auto"/>
        <w:left w:val="none" w:sz="0" w:space="0" w:color="auto"/>
        <w:bottom w:val="none" w:sz="0" w:space="0" w:color="auto"/>
        <w:right w:val="none" w:sz="0" w:space="0" w:color="auto"/>
      </w:divBdr>
    </w:div>
    <w:div w:id="1125538566">
      <w:bodyDiv w:val="1"/>
      <w:marLeft w:val="0"/>
      <w:marRight w:val="0"/>
      <w:marTop w:val="0"/>
      <w:marBottom w:val="0"/>
      <w:divBdr>
        <w:top w:val="none" w:sz="0" w:space="0" w:color="auto"/>
        <w:left w:val="none" w:sz="0" w:space="0" w:color="auto"/>
        <w:bottom w:val="none" w:sz="0" w:space="0" w:color="auto"/>
        <w:right w:val="none" w:sz="0" w:space="0" w:color="auto"/>
      </w:divBdr>
    </w:div>
    <w:div w:id="1126000762">
      <w:bodyDiv w:val="1"/>
      <w:marLeft w:val="0"/>
      <w:marRight w:val="0"/>
      <w:marTop w:val="0"/>
      <w:marBottom w:val="0"/>
      <w:divBdr>
        <w:top w:val="none" w:sz="0" w:space="0" w:color="auto"/>
        <w:left w:val="none" w:sz="0" w:space="0" w:color="auto"/>
        <w:bottom w:val="none" w:sz="0" w:space="0" w:color="auto"/>
        <w:right w:val="none" w:sz="0" w:space="0" w:color="auto"/>
      </w:divBdr>
    </w:div>
    <w:div w:id="1126122854">
      <w:bodyDiv w:val="1"/>
      <w:marLeft w:val="0"/>
      <w:marRight w:val="0"/>
      <w:marTop w:val="0"/>
      <w:marBottom w:val="0"/>
      <w:divBdr>
        <w:top w:val="none" w:sz="0" w:space="0" w:color="auto"/>
        <w:left w:val="none" w:sz="0" w:space="0" w:color="auto"/>
        <w:bottom w:val="none" w:sz="0" w:space="0" w:color="auto"/>
        <w:right w:val="none" w:sz="0" w:space="0" w:color="auto"/>
      </w:divBdr>
    </w:div>
    <w:div w:id="1126197863">
      <w:bodyDiv w:val="1"/>
      <w:marLeft w:val="0"/>
      <w:marRight w:val="0"/>
      <w:marTop w:val="0"/>
      <w:marBottom w:val="0"/>
      <w:divBdr>
        <w:top w:val="none" w:sz="0" w:space="0" w:color="auto"/>
        <w:left w:val="none" w:sz="0" w:space="0" w:color="auto"/>
        <w:bottom w:val="none" w:sz="0" w:space="0" w:color="auto"/>
        <w:right w:val="none" w:sz="0" w:space="0" w:color="auto"/>
      </w:divBdr>
    </w:div>
    <w:div w:id="1126855926">
      <w:bodyDiv w:val="1"/>
      <w:marLeft w:val="0"/>
      <w:marRight w:val="0"/>
      <w:marTop w:val="0"/>
      <w:marBottom w:val="0"/>
      <w:divBdr>
        <w:top w:val="none" w:sz="0" w:space="0" w:color="auto"/>
        <w:left w:val="none" w:sz="0" w:space="0" w:color="auto"/>
        <w:bottom w:val="none" w:sz="0" w:space="0" w:color="auto"/>
        <w:right w:val="none" w:sz="0" w:space="0" w:color="auto"/>
      </w:divBdr>
    </w:div>
    <w:div w:id="1126972208">
      <w:bodyDiv w:val="1"/>
      <w:marLeft w:val="0"/>
      <w:marRight w:val="0"/>
      <w:marTop w:val="0"/>
      <w:marBottom w:val="0"/>
      <w:divBdr>
        <w:top w:val="none" w:sz="0" w:space="0" w:color="auto"/>
        <w:left w:val="none" w:sz="0" w:space="0" w:color="auto"/>
        <w:bottom w:val="none" w:sz="0" w:space="0" w:color="auto"/>
        <w:right w:val="none" w:sz="0" w:space="0" w:color="auto"/>
      </w:divBdr>
    </w:div>
    <w:div w:id="1126974183">
      <w:bodyDiv w:val="1"/>
      <w:marLeft w:val="0"/>
      <w:marRight w:val="0"/>
      <w:marTop w:val="0"/>
      <w:marBottom w:val="0"/>
      <w:divBdr>
        <w:top w:val="none" w:sz="0" w:space="0" w:color="auto"/>
        <w:left w:val="none" w:sz="0" w:space="0" w:color="auto"/>
        <w:bottom w:val="none" w:sz="0" w:space="0" w:color="auto"/>
        <w:right w:val="none" w:sz="0" w:space="0" w:color="auto"/>
      </w:divBdr>
    </w:div>
    <w:div w:id="1127047676">
      <w:bodyDiv w:val="1"/>
      <w:marLeft w:val="0"/>
      <w:marRight w:val="0"/>
      <w:marTop w:val="0"/>
      <w:marBottom w:val="0"/>
      <w:divBdr>
        <w:top w:val="none" w:sz="0" w:space="0" w:color="auto"/>
        <w:left w:val="none" w:sz="0" w:space="0" w:color="auto"/>
        <w:bottom w:val="none" w:sz="0" w:space="0" w:color="auto"/>
        <w:right w:val="none" w:sz="0" w:space="0" w:color="auto"/>
      </w:divBdr>
    </w:div>
    <w:div w:id="1127353439">
      <w:bodyDiv w:val="1"/>
      <w:marLeft w:val="0"/>
      <w:marRight w:val="0"/>
      <w:marTop w:val="0"/>
      <w:marBottom w:val="0"/>
      <w:divBdr>
        <w:top w:val="none" w:sz="0" w:space="0" w:color="auto"/>
        <w:left w:val="none" w:sz="0" w:space="0" w:color="auto"/>
        <w:bottom w:val="none" w:sz="0" w:space="0" w:color="auto"/>
        <w:right w:val="none" w:sz="0" w:space="0" w:color="auto"/>
      </w:divBdr>
    </w:div>
    <w:div w:id="1127359867">
      <w:bodyDiv w:val="1"/>
      <w:marLeft w:val="0"/>
      <w:marRight w:val="0"/>
      <w:marTop w:val="0"/>
      <w:marBottom w:val="0"/>
      <w:divBdr>
        <w:top w:val="none" w:sz="0" w:space="0" w:color="auto"/>
        <w:left w:val="none" w:sz="0" w:space="0" w:color="auto"/>
        <w:bottom w:val="none" w:sz="0" w:space="0" w:color="auto"/>
        <w:right w:val="none" w:sz="0" w:space="0" w:color="auto"/>
      </w:divBdr>
    </w:div>
    <w:div w:id="1127695989">
      <w:bodyDiv w:val="1"/>
      <w:marLeft w:val="0"/>
      <w:marRight w:val="0"/>
      <w:marTop w:val="0"/>
      <w:marBottom w:val="0"/>
      <w:divBdr>
        <w:top w:val="none" w:sz="0" w:space="0" w:color="auto"/>
        <w:left w:val="none" w:sz="0" w:space="0" w:color="auto"/>
        <w:bottom w:val="none" w:sz="0" w:space="0" w:color="auto"/>
        <w:right w:val="none" w:sz="0" w:space="0" w:color="auto"/>
      </w:divBdr>
    </w:div>
    <w:div w:id="1128164808">
      <w:bodyDiv w:val="1"/>
      <w:marLeft w:val="0"/>
      <w:marRight w:val="0"/>
      <w:marTop w:val="0"/>
      <w:marBottom w:val="0"/>
      <w:divBdr>
        <w:top w:val="none" w:sz="0" w:space="0" w:color="auto"/>
        <w:left w:val="none" w:sz="0" w:space="0" w:color="auto"/>
        <w:bottom w:val="none" w:sz="0" w:space="0" w:color="auto"/>
        <w:right w:val="none" w:sz="0" w:space="0" w:color="auto"/>
      </w:divBdr>
    </w:div>
    <w:div w:id="1128470776">
      <w:bodyDiv w:val="1"/>
      <w:marLeft w:val="0"/>
      <w:marRight w:val="0"/>
      <w:marTop w:val="0"/>
      <w:marBottom w:val="0"/>
      <w:divBdr>
        <w:top w:val="none" w:sz="0" w:space="0" w:color="auto"/>
        <w:left w:val="none" w:sz="0" w:space="0" w:color="auto"/>
        <w:bottom w:val="none" w:sz="0" w:space="0" w:color="auto"/>
        <w:right w:val="none" w:sz="0" w:space="0" w:color="auto"/>
      </w:divBdr>
    </w:div>
    <w:div w:id="1129208163">
      <w:bodyDiv w:val="1"/>
      <w:marLeft w:val="0"/>
      <w:marRight w:val="0"/>
      <w:marTop w:val="0"/>
      <w:marBottom w:val="0"/>
      <w:divBdr>
        <w:top w:val="none" w:sz="0" w:space="0" w:color="auto"/>
        <w:left w:val="none" w:sz="0" w:space="0" w:color="auto"/>
        <w:bottom w:val="none" w:sz="0" w:space="0" w:color="auto"/>
        <w:right w:val="none" w:sz="0" w:space="0" w:color="auto"/>
      </w:divBdr>
    </w:div>
    <w:div w:id="1129322168">
      <w:bodyDiv w:val="1"/>
      <w:marLeft w:val="0"/>
      <w:marRight w:val="0"/>
      <w:marTop w:val="0"/>
      <w:marBottom w:val="0"/>
      <w:divBdr>
        <w:top w:val="none" w:sz="0" w:space="0" w:color="auto"/>
        <w:left w:val="none" w:sz="0" w:space="0" w:color="auto"/>
        <w:bottom w:val="none" w:sz="0" w:space="0" w:color="auto"/>
        <w:right w:val="none" w:sz="0" w:space="0" w:color="auto"/>
      </w:divBdr>
    </w:div>
    <w:div w:id="1129862658">
      <w:bodyDiv w:val="1"/>
      <w:marLeft w:val="0"/>
      <w:marRight w:val="0"/>
      <w:marTop w:val="0"/>
      <w:marBottom w:val="0"/>
      <w:divBdr>
        <w:top w:val="none" w:sz="0" w:space="0" w:color="auto"/>
        <w:left w:val="none" w:sz="0" w:space="0" w:color="auto"/>
        <w:bottom w:val="none" w:sz="0" w:space="0" w:color="auto"/>
        <w:right w:val="none" w:sz="0" w:space="0" w:color="auto"/>
      </w:divBdr>
    </w:div>
    <w:div w:id="1130124307">
      <w:bodyDiv w:val="1"/>
      <w:marLeft w:val="0"/>
      <w:marRight w:val="0"/>
      <w:marTop w:val="0"/>
      <w:marBottom w:val="0"/>
      <w:divBdr>
        <w:top w:val="none" w:sz="0" w:space="0" w:color="auto"/>
        <w:left w:val="none" w:sz="0" w:space="0" w:color="auto"/>
        <w:bottom w:val="none" w:sz="0" w:space="0" w:color="auto"/>
        <w:right w:val="none" w:sz="0" w:space="0" w:color="auto"/>
      </w:divBdr>
    </w:div>
    <w:div w:id="1130169867">
      <w:bodyDiv w:val="1"/>
      <w:marLeft w:val="0"/>
      <w:marRight w:val="0"/>
      <w:marTop w:val="0"/>
      <w:marBottom w:val="0"/>
      <w:divBdr>
        <w:top w:val="none" w:sz="0" w:space="0" w:color="auto"/>
        <w:left w:val="none" w:sz="0" w:space="0" w:color="auto"/>
        <w:bottom w:val="none" w:sz="0" w:space="0" w:color="auto"/>
        <w:right w:val="none" w:sz="0" w:space="0" w:color="auto"/>
      </w:divBdr>
    </w:div>
    <w:div w:id="1130245817">
      <w:bodyDiv w:val="1"/>
      <w:marLeft w:val="0"/>
      <w:marRight w:val="0"/>
      <w:marTop w:val="0"/>
      <w:marBottom w:val="0"/>
      <w:divBdr>
        <w:top w:val="none" w:sz="0" w:space="0" w:color="auto"/>
        <w:left w:val="none" w:sz="0" w:space="0" w:color="auto"/>
        <w:bottom w:val="none" w:sz="0" w:space="0" w:color="auto"/>
        <w:right w:val="none" w:sz="0" w:space="0" w:color="auto"/>
      </w:divBdr>
    </w:div>
    <w:div w:id="1130367982">
      <w:bodyDiv w:val="1"/>
      <w:marLeft w:val="0"/>
      <w:marRight w:val="0"/>
      <w:marTop w:val="0"/>
      <w:marBottom w:val="0"/>
      <w:divBdr>
        <w:top w:val="none" w:sz="0" w:space="0" w:color="auto"/>
        <w:left w:val="none" w:sz="0" w:space="0" w:color="auto"/>
        <w:bottom w:val="none" w:sz="0" w:space="0" w:color="auto"/>
        <w:right w:val="none" w:sz="0" w:space="0" w:color="auto"/>
      </w:divBdr>
    </w:div>
    <w:div w:id="1130441846">
      <w:bodyDiv w:val="1"/>
      <w:marLeft w:val="0"/>
      <w:marRight w:val="0"/>
      <w:marTop w:val="0"/>
      <w:marBottom w:val="0"/>
      <w:divBdr>
        <w:top w:val="none" w:sz="0" w:space="0" w:color="auto"/>
        <w:left w:val="none" w:sz="0" w:space="0" w:color="auto"/>
        <w:bottom w:val="none" w:sz="0" w:space="0" w:color="auto"/>
        <w:right w:val="none" w:sz="0" w:space="0" w:color="auto"/>
      </w:divBdr>
    </w:div>
    <w:div w:id="1131091694">
      <w:bodyDiv w:val="1"/>
      <w:marLeft w:val="0"/>
      <w:marRight w:val="0"/>
      <w:marTop w:val="0"/>
      <w:marBottom w:val="0"/>
      <w:divBdr>
        <w:top w:val="none" w:sz="0" w:space="0" w:color="auto"/>
        <w:left w:val="none" w:sz="0" w:space="0" w:color="auto"/>
        <w:bottom w:val="none" w:sz="0" w:space="0" w:color="auto"/>
        <w:right w:val="none" w:sz="0" w:space="0" w:color="auto"/>
      </w:divBdr>
    </w:div>
    <w:div w:id="1131093347">
      <w:bodyDiv w:val="1"/>
      <w:marLeft w:val="0"/>
      <w:marRight w:val="0"/>
      <w:marTop w:val="0"/>
      <w:marBottom w:val="0"/>
      <w:divBdr>
        <w:top w:val="none" w:sz="0" w:space="0" w:color="auto"/>
        <w:left w:val="none" w:sz="0" w:space="0" w:color="auto"/>
        <w:bottom w:val="none" w:sz="0" w:space="0" w:color="auto"/>
        <w:right w:val="none" w:sz="0" w:space="0" w:color="auto"/>
      </w:divBdr>
    </w:div>
    <w:div w:id="1131167173">
      <w:bodyDiv w:val="1"/>
      <w:marLeft w:val="0"/>
      <w:marRight w:val="0"/>
      <w:marTop w:val="0"/>
      <w:marBottom w:val="0"/>
      <w:divBdr>
        <w:top w:val="none" w:sz="0" w:space="0" w:color="auto"/>
        <w:left w:val="none" w:sz="0" w:space="0" w:color="auto"/>
        <w:bottom w:val="none" w:sz="0" w:space="0" w:color="auto"/>
        <w:right w:val="none" w:sz="0" w:space="0" w:color="auto"/>
      </w:divBdr>
    </w:div>
    <w:div w:id="1131247787">
      <w:bodyDiv w:val="1"/>
      <w:marLeft w:val="0"/>
      <w:marRight w:val="0"/>
      <w:marTop w:val="0"/>
      <w:marBottom w:val="0"/>
      <w:divBdr>
        <w:top w:val="none" w:sz="0" w:space="0" w:color="auto"/>
        <w:left w:val="none" w:sz="0" w:space="0" w:color="auto"/>
        <w:bottom w:val="none" w:sz="0" w:space="0" w:color="auto"/>
        <w:right w:val="none" w:sz="0" w:space="0" w:color="auto"/>
      </w:divBdr>
    </w:div>
    <w:div w:id="1131481702">
      <w:bodyDiv w:val="1"/>
      <w:marLeft w:val="0"/>
      <w:marRight w:val="0"/>
      <w:marTop w:val="0"/>
      <w:marBottom w:val="0"/>
      <w:divBdr>
        <w:top w:val="none" w:sz="0" w:space="0" w:color="auto"/>
        <w:left w:val="none" w:sz="0" w:space="0" w:color="auto"/>
        <w:bottom w:val="none" w:sz="0" w:space="0" w:color="auto"/>
        <w:right w:val="none" w:sz="0" w:space="0" w:color="auto"/>
      </w:divBdr>
    </w:div>
    <w:div w:id="1131707291">
      <w:bodyDiv w:val="1"/>
      <w:marLeft w:val="0"/>
      <w:marRight w:val="0"/>
      <w:marTop w:val="0"/>
      <w:marBottom w:val="0"/>
      <w:divBdr>
        <w:top w:val="none" w:sz="0" w:space="0" w:color="auto"/>
        <w:left w:val="none" w:sz="0" w:space="0" w:color="auto"/>
        <w:bottom w:val="none" w:sz="0" w:space="0" w:color="auto"/>
        <w:right w:val="none" w:sz="0" w:space="0" w:color="auto"/>
      </w:divBdr>
    </w:div>
    <w:div w:id="1131828473">
      <w:bodyDiv w:val="1"/>
      <w:marLeft w:val="0"/>
      <w:marRight w:val="0"/>
      <w:marTop w:val="0"/>
      <w:marBottom w:val="0"/>
      <w:divBdr>
        <w:top w:val="none" w:sz="0" w:space="0" w:color="auto"/>
        <w:left w:val="none" w:sz="0" w:space="0" w:color="auto"/>
        <w:bottom w:val="none" w:sz="0" w:space="0" w:color="auto"/>
        <w:right w:val="none" w:sz="0" w:space="0" w:color="auto"/>
      </w:divBdr>
    </w:div>
    <w:div w:id="1131903410">
      <w:bodyDiv w:val="1"/>
      <w:marLeft w:val="0"/>
      <w:marRight w:val="0"/>
      <w:marTop w:val="0"/>
      <w:marBottom w:val="0"/>
      <w:divBdr>
        <w:top w:val="none" w:sz="0" w:space="0" w:color="auto"/>
        <w:left w:val="none" w:sz="0" w:space="0" w:color="auto"/>
        <w:bottom w:val="none" w:sz="0" w:space="0" w:color="auto"/>
        <w:right w:val="none" w:sz="0" w:space="0" w:color="auto"/>
      </w:divBdr>
    </w:div>
    <w:div w:id="1131939531">
      <w:bodyDiv w:val="1"/>
      <w:marLeft w:val="0"/>
      <w:marRight w:val="0"/>
      <w:marTop w:val="0"/>
      <w:marBottom w:val="0"/>
      <w:divBdr>
        <w:top w:val="none" w:sz="0" w:space="0" w:color="auto"/>
        <w:left w:val="none" w:sz="0" w:space="0" w:color="auto"/>
        <w:bottom w:val="none" w:sz="0" w:space="0" w:color="auto"/>
        <w:right w:val="none" w:sz="0" w:space="0" w:color="auto"/>
      </w:divBdr>
    </w:div>
    <w:div w:id="1132098805">
      <w:bodyDiv w:val="1"/>
      <w:marLeft w:val="0"/>
      <w:marRight w:val="0"/>
      <w:marTop w:val="0"/>
      <w:marBottom w:val="0"/>
      <w:divBdr>
        <w:top w:val="none" w:sz="0" w:space="0" w:color="auto"/>
        <w:left w:val="none" w:sz="0" w:space="0" w:color="auto"/>
        <w:bottom w:val="none" w:sz="0" w:space="0" w:color="auto"/>
        <w:right w:val="none" w:sz="0" w:space="0" w:color="auto"/>
      </w:divBdr>
    </w:div>
    <w:div w:id="1132136096">
      <w:bodyDiv w:val="1"/>
      <w:marLeft w:val="0"/>
      <w:marRight w:val="0"/>
      <w:marTop w:val="0"/>
      <w:marBottom w:val="0"/>
      <w:divBdr>
        <w:top w:val="none" w:sz="0" w:space="0" w:color="auto"/>
        <w:left w:val="none" w:sz="0" w:space="0" w:color="auto"/>
        <w:bottom w:val="none" w:sz="0" w:space="0" w:color="auto"/>
        <w:right w:val="none" w:sz="0" w:space="0" w:color="auto"/>
      </w:divBdr>
    </w:div>
    <w:div w:id="1132407081">
      <w:bodyDiv w:val="1"/>
      <w:marLeft w:val="0"/>
      <w:marRight w:val="0"/>
      <w:marTop w:val="0"/>
      <w:marBottom w:val="0"/>
      <w:divBdr>
        <w:top w:val="none" w:sz="0" w:space="0" w:color="auto"/>
        <w:left w:val="none" w:sz="0" w:space="0" w:color="auto"/>
        <w:bottom w:val="none" w:sz="0" w:space="0" w:color="auto"/>
        <w:right w:val="none" w:sz="0" w:space="0" w:color="auto"/>
      </w:divBdr>
    </w:div>
    <w:div w:id="1132407165">
      <w:bodyDiv w:val="1"/>
      <w:marLeft w:val="0"/>
      <w:marRight w:val="0"/>
      <w:marTop w:val="0"/>
      <w:marBottom w:val="0"/>
      <w:divBdr>
        <w:top w:val="none" w:sz="0" w:space="0" w:color="auto"/>
        <w:left w:val="none" w:sz="0" w:space="0" w:color="auto"/>
        <w:bottom w:val="none" w:sz="0" w:space="0" w:color="auto"/>
        <w:right w:val="none" w:sz="0" w:space="0" w:color="auto"/>
      </w:divBdr>
    </w:div>
    <w:div w:id="1132865473">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
    <w:div w:id="1133209862">
      <w:bodyDiv w:val="1"/>
      <w:marLeft w:val="0"/>
      <w:marRight w:val="0"/>
      <w:marTop w:val="0"/>
      <w:marBottom w:val="0"/>
      <w:divBdr>
        <w:top w:val="none" w:sz="0" w:space="0" w:color="auto"/>
        <w:left w:val="none" w:sz="0" w:space="0" w:color="auto"/>
        <w:bottom w:val="none" w:sz="0" w:space="0" w:color="auto"/>
        <w:right w:val="none" w:sz="0" w:space="0" w:color="auto"/>
      </w:divBdr>
    </w:div>
    <w:div w:id="1133210778">
      <w:bodyDiv w:val="1"/>
      <w:marLeft w:val="0"/>
      <w:marRight w:val="0"/>
      <w:marTop w:val="0"/>
      <w:marBottom w:val="0"/>
      <w:divBdr>
        <w:top w:val="none" w:sz="0" w:space="0" w:color="auto"/>
        <w:left w:val="none" w:sz="0" w:space="0" w:color="auto"/>
        <w:bottom w:val="none" w:sz="0" w:space="0" w:color="auto"/>
        <w:right w:val="none" w:sz="0" w:space="0" w:color="auto"/>
      </w:divBdr>
    </w:div>
    <w:div w:id="1133212865">
      <w:bodyDiv w:val="1"/>
      <w:marLeft w:val="0"/>
      <w:marRight w:val="0"/>
      <w:marTop w:val="0"/>
      <w:marBottom w:val="0"/>
      <w:divBdr>
        <w:top w:val="none" w:sz="0" w:space="0" w:color="auto"/>
        <w:left w:val="none" w:sz="0" w:space="0" w:color="auto"/>
        <w:bottom w:val="none" w:sz="0" w:space="0" w:color="auto"/>
        <w:right w:val="none" w:sz="0" w:space="0" w:color="auto"/>
      </w:divBdr>
    </w:div>
    <w:div w:id="1133451362">
      <w:bodyDiv w:val="1"/>
      <w:marLeft w:val="0"/>
      <w:marRight w:val="0"/>
      <w:marTop w:val="0"/>
      <w:marBottom w:val="0"/>
      <w:divBdr>
        <w:top w:val="none" w:sz="0" w:space="0" w:color="auto"/>
        <w:left w:val="none" w:sz="0" w:space="0" w:color="auto"/>
        <w:bottom w:val="none" w:sz="0" w:space="0" w:color="auto"/>
        <w:right w:val="none" w:sz="0" w:space="0" w:color="auto"/>
      </w:divBdr>
    </w:div>
    <w:div w:id="1133525246">
      <w:bodyDiv w:val="1"/>
      <w:marLeft w:val="0"/>
      <w:marRight w:val="0"/>
      <w:marTop w:val="0"/>
      <w:marBottom w:val="0"/>
      <w:divBdr>
        <w:top w:val="none" w:sz="0" w:space="0" w:color="auto"/>
        <w:left w:val="none" w:sz="0" w:space="0" w:color="auto"/>
        <w:bottom w:val="none" w:sz="0" w:space="0" w:color="auto"/>
        <w:right w:val="none" w:sz="0" w:space="0" w:color="auto"/>
      </w:divBdr>
    </w:div>
    <w:div w:id="1133593852">
      <w:bodyDiv w:val="1"/>
      <w:marLeft w:val="0"/>
      <w:marRight w:val="0"/>
      <w:marTop w:val="0"/>
      <w:marBottom w:val="0"/>
      <w:divBdr>
        <w:top w:val="none" w:sz="0" w:space="0" w:color="auto"/>
        <w:left w:val="none" w:sz="0" w:space="0" w:color="auto"/>
        <w:bottom w:val="none" w:sz="0" w:space="0" w:color="auto"/>
        <w:right w:val="none" w:sz="0" w:space="0" w:color="auto"/>
      </w:divBdr>
    </w:div>
    <w:div w:id="1133642671">
      <w:bodyDiv w:val="1"/>
      <w:marLeft w:val="0"/>
      <w:marRight w:val="0"/>
      <w:marTop w:val="0"/>
      <w:marBottom w:val="0"/>
      <w:divBdr>
        <w:top w:val="none" w:sz="0" w:space="0" w:color="auto"/>
        <w:left w:val="none" w:sz="0" w:space="0" w:color="auto"/>
        <w:bottom w:val="none" w:sz="0" w:space="0" w:color="auto"/>
        <w:right w:val="none" w:sz="0" w:space="0" w:color="auto"/>
      </w:divBdr>
    </w:div>
    <w:div w:id="1133645035">
      <w:bodyDiv w:val="1"/>
      <w:marLeft w:val="0"/>
      <w:marRight w:val="0"/>
      <w:marTop w:val="0"/>
      <w:marBottom w:val="0"/>
      <w:divBdr>
        <w:top w:val="none" w:sz="0" w:space="0" w:color="auto"/>
        <w:left w:val="none" w:sz="0" w:space="0" w:color="auto"/>
        <w:bottom w:val="none" w:sz="0" w:space="0" w:color="auto"/>
        <w:right w:val="none" w:sz="0" w:space="0" w:color="auto"/>
      </w:divBdr>
    </w:div>
    <w:div w:id="1133987645">
      <w:bodyDiv w:val="1"/>
      <w:marLeft w:val="0"/>
      <w:marRight w:val="0"/>
      <w:marTop w:val="0"/>
      <w:marBottom w:val="0"/>
      <w:divBdr>
        <w:top w:val="none" w:sz="0" w:space="0" w:color="auto"/>
        <w:left w:val="none" w:sz="0" w:space="0" w:color="auto"/>
        <w:bottom w:val="none" w:sz="0" w:space="0" w:color="auto"/>
        <w:right w:val="none" w:sz="0" w:space="0" w:color="auto"/>
      </w:divBdr>
    </w:div>
    <w:div w:id="1134060210">
      <w:bodyDiv w:val="1"/>
      <w:marLeft w:val="0"/>
      <w:marRight w:val="0"/>
      <w:marTop w:val="0"/>
      <w:marBottom w:val="0"/>
      <w:divBdr>
        <w:top w:val="none" w:sz="0" w:space="0" w:color="auto"/>
        <w:left w:val="none" w:sz="0" w:space="0" w:color="auto"/>
        <w:bottom w:val="none" w:sz="0" w:space="0" w:color="auto"/>
        <w:right w:val="none" w:sz="0" w:space="0" w:color="auto"/>
      </w:divBdr>
    </w:div>
    <w:div w:id="1134250267">
      <w:bodyDiv w:val="1"/>
      <w:marLeft w:val="0"/>
      <w:marRight w:val="0"/>
      <w:marTop w:val="0"/>
      <w:marBottom w:val="0"/>
      <w:divBdr>
        <w:top w:val="none" w:sz="0" w:space="0" w:color="auto"/>
        <w:left w:val="none" w:sz="0" w:space="0" w:color="auto"/>
        <w:bottom w:val="none" w:sz="0" w:space="0" w:color="auto"/>
        <w:right w:val="none" w:sz="0" w:space="0" w:color="auto"/>
      </w:divBdr>
    </w:div>
    <w:div w:id="1134298680">
      <w:bodyDiv w:val="1"/>
      <w:marLeft w:val="0"/>
      <w:marRight w:val="0"/>
      <w:marTop w:val="0"/>
      <w:marBottom w:val="0"/>
      <w:divBdr>
        <w:top w:val="none" w:sz="0" w:space="0" w:color="auto"/>
        <w:left w:val="none" w:sz="0" w:space="0" w:color="auto"/>
        <w:bottom w:val="none" w:sz="0" w:space="0" w:color="auto"/>
        <w:right w:val="none" w:sz="0" w:space="0" w:color="auto"/>
      </w:divBdr>
    </w:div>
    <w:div w:id="1134372129">
      <w:bodyDiv w:val="1"/>
      <w:marLeft w:val="0"/>
      <w:marRight w:val="0"/>
      <w:marTop w:val="0"/>
      <w:marBottom w:val="0"/>
      <w:divBdr>
        <w:top w:val="none" w:sz="0" w:space="0" w:color="auto"/>
        <w:left w:val="none" w:sz="0" w:space="0" w:color="auto"/>
        <w:bottom w:val="none" w:sz="0" w:space="0" w:color="auto"/>
        <w:right w:val="none" w:sz="0" w:space="0" w:color="auto"/>
      </w:divBdr>
    </w:div>
    <w:div w:id="1134445565">
      <w:bodyDiv w:val="1"/>
      <w:marLeft w:val="0"/>
      <w:marRight w:val="0"/>
      <w:marTop w:val="0"/>
      <w:marBottom w:val="0"/>
      <w:divBdr>
        <w:top w:val="none" w:sz="0" w:space="0" w:color="auto"/>
        <w:left w:val="none" w:sz="0" w:space="0" w:color="auto"/>
        <w:bottom w:val="none" w:sz="0" w:space="0" w:color="auto"/>
        <w:right w:val="none" w:sz="0" w:space="0" w:color="auto"/>
      </w:divBdr>
    </w:div>
    <w:div w:id="1134637395">
      <w:bodyDiv w:val="1"/>
      <w:marLeft w:val="0"/>
      <w:marRight w:val="0"/>
      <w:marTop w:val="0"/>
      <w:marBottom w:val="0"/>
      <w:divBdr>
        <w:top w:val="none" w:sz="0" w:space="0" w:color="auto"/>
        <w:left w:val="none" w:sz="0" w:space="0" w:color="auto"/>
        <w:bottom w:val="none" w:sz="0" w:space="0" w:color="auto"/>
        <w:right w:val="none" w:sz="0" w:space="0" w:color="auto"/>
      </w:divBdr>
    </w:div>
    <w:div w:id="1134788133">
      <w:bodyDiv w:val="1"/>
      <w:marLeft w:val="0"/>
      <w:marRight w:val="0"/>
      <w:marTop w:val="0"/>
      <w:marBottom w:val="0"/>
      <w:divBdr>
        <w:top w:val="none" w:sz="0" w:space="0" w:color="auto"/>
        <w:left w:val="none" w:sz="0" w:space="0" w:color="auto"/>
        <w:bottom w:val="none" w:sz="0" w:space="0" w:color="auto"/>
        <w:right w:val="none" w:sz="0" w:space="0" w:color="auto"/>
      </w:divBdr>
    </w:div>
    <w:div w:id="1135297431">
      <w:bodyDiv w:val="1"/>
      <w:marLeft w:val="0"/>
      <w:marRight w:val="0"/>
      <w:marTop w:val="0"/>
      <w:marBottom w:val="0"/>
      <w:divBdr>
        <w:top w:val="none" w:sz="0" w:space="0" w:color="auto"/>
        <w:left w:val="none" w:sz="0" w:space="0" w:color="auto"/>
        <w:bottom w:val="none" w:sz="0" w:space="0" w:color="auto"/>
        <w:right w:val="none" w:sz="0" w:space="0" w:color="auto"/>
      </w:divBdr>
    </w:div>
    <w:div w:id="1136098812">
      <w:bodyDiv w:val="1"/>
      <w:marLeft w:val="0"/>
      <w:marRight w:val="0"/>
      <w:marTop w:val="0"/>
      <w:marBottom w:val="0"/>
      <w:divBdr>
        <w:top w:val="none" w:sz="0" w:space="0" w:color="auto"/>
        <w:left w:val="none" w:sz="0" w:space="0" w:color="auto"/>
        <w:bottom w:val="none" w:sz="0" w:space="0" w:color="auto"/>
        <w:right w:val="none" w:sz="0" w:space="0" w:color="auto"/>
      </w:divBdr>
    </w:div>
    <w:div w:id="1136217865">
      <w:bodyDiv w:val="1"/>
      <w:marLeft w:val="0"/>
      <w:marRight w:val="0"/>
      <w:marTop w:val="0"/>
      <w:marBottom w:val="0"/>
      <w:divBdr>
        <w:top w:val="none" w:sz="0" w:space="0" w:color="auto"/>
        <w:left w:val="none" w:sz="0" w:space="0" w:color="auto"/>
        <w:bottom w:val="none" w:sz="0" w:space="0" w:color="auto"/>
        <w:right w:val="none" w:sz="0" w:space="0" w:color="auto"/>
      </w:divBdr>
    </w:div>
    <w:div w:id="1136218952">
      <w:bodyDiv w:val="1"/>
      <w:marLeft w:val="0"/>
      <w:marRight w:val="0"/>
      <w:marTop w:val="0"/>
      <w:marBottom w:val="0"/>
      <w:divBdr>
        <w:top w:val="none" w:sz="0" w:space="0" w:color="auto"/>
        <w:left w:val="none" w:sz="0" w:space="0" w:color="auto"/>
        <w:bottom w:val="none" w:sz="0" w:space="0" w:color="auto"/>
        <w:right w:val="none" w:sz="0" w:space="0" w:color="auto"/>
      </w:divBdr>
    </w:div>
    <w:div w:id="1136294161">
      <w:bodyDiv w:val="1"/>
      <w:marLeft w:val="0"/>
      <w:marRight w:val="0"/>
      <w:marTop w:val="0"/>
      <w:marBottom w:val="0"/>
      <w:divBdr>
        <w:top w:val="none" w:sz="0" w:space="0" w:color="auto"/>
        <w:left w:val="none" w:sz="0" w:space="0" w:color="auto"/>
        <w:bottom w:val="none" w:sz="0" w:space="0" w:color="auto"/>
        <w:right w:val="none" w:sz="0" w:space="0" w:color="auto"/>
      </w:divBdr>
    </w:div>
    <w:div w:id="1136416219">
      <w:bodyDiv w:val="1"/>
      <w:marLeft w:val="0"/>
      <w:marRight w:val="0"/>
      <w:marTop w:val="0"/>
      <w:marBottom w:val="0"/>
      <w:divBdr>
        <w:top w:val="none" w:sz="0" w:space="0" w:color="auto"/>
        <w:left w:val="none" w:sz="0" w:space="0" w:color="auto"/>
        <w:bottom w:val="none" w:sz="0" w:space="0" w:color="auto"/>
        <w:right w:val="none" w:sz="0" w:space="0" w:color="auto"/>
      </w:divBdr>
    </w:div>
    <w:div w:id="1136484552">
      <w:bodyDiv w:val="1"/>
      <w:marLeft w:val="0"/>
      <w:marRight w:val="0"/>
      <w:marTop w:val="0"/>
      <w:marBottom w:val="0"/>
      <w:divBdr>
        <w:top w:val="none" w:sz="0" w:space="0" w:color="auto"/>
        <w:left w:val="none" w:sz="0" w:space="0" w:color="auto"/>
        <w:bottom w:val="none" w:sz="0" w:space="0" w:color="auto"/>
        <w:right w:val="none" w:sz="0" w:space="0" w:color="auto"/>
      </w:divBdr>
    </w:div>
    <w:div w:id="1136485948">
      <w:bodyDiv w:val="1"/>
      <w:marLeft w:val="0"/>
      <w:marRight w:val="0"/>
      <w:marTop w:val="0"/>
      <w:marBottom w:val="0"/>
      <w:divBdr>
        <w:top w:val="none" w:sz="0" w:space="0" w:color="auto"/>
        <w:left w:val="none" w:sz="0" w:space="0" w:color="auto"/>
        <w:bottom w:val="none" w:sz="0" w:space="0" w:color="auto"/>
        <w:right w:val="none" w:sz="0" w:space="0" w:color="auto"/>
      </w:divBdr>
    </w:div>
    <w:div w:id="1136489384">
      <w:bodyDiv w:val="1"/>
      <w:marLeft w:val="0"/>
      <w:marRight w:val="0"/>
      <w:marTop w:val="0"/>
      <w:marBottom w:val="0"/>
      <w:divBdr>
        <w:top w:val="none" w:sz="0" w:space="0" w:color="auto"/>
        <w:left w:val="none" w:sz="0" w:space="0" w:color="auto"/>
        <w:bottom w:val="none" w:sz="0" w:space="0" w:color="auto"/>
        <w:right w:val="none" w:sz="0" w:space="0" w:color="auto"/>
      </w:divBdr>
    </w:div>
    <w:div w:id="1137184078">
      <w:bodyDiv w:val="1"/>
      <w:marLeft w:val="0"/>
      <w:marRight w:val="0"/>
      <w:marTop w:val="0"/>
      <w:marBottom w:val="0"/>
      <w:divBdr>
        <w:top w:val="none" w:sz="0" w:space="0" w:color="auto"/>
        <w:left w:val="none" w:sz="0" w:space="0" w:color="auto"/>
        <w:bottom w:val="none" w:sz="0" w:space="0" w:color="auto"/>
        <w:right w:val="none" w:sz="0" w:space="0" w:color="auto"/>
      </w:divBdr>
    </w:div>
    <w:div w:id="1137531886">
      <w:bodyDiv w:val="1"/>
      <w:marLeft w:val="0"/>
      <w:marRight w:val="0"/>
      <w:marTop w:val="0"/>
      <w:marBottom w:val="0"/>
      <w:divBdr>
        <w:top w:val="none" w:sz="0" w:space="0" w:color="auto"/>
        <w:left w:val="none" w:sz="0" w:space="0" w:color="auto"/>
        <w:bottom w:val="none" w:sz="0" w:space="0" w:color="auto"/>
        <w:right w:val="none" w:sz="0" w:space="0" w:color="auto"/>
      </w:divBdr>
    </w:div>
    <w:div w:id="1137836479">
      <w:bodyDiv w:val="1"/>
      <w:marLeft w:val="0"/>
      <w:marRight w:val="0"/>
      <w:marTop w:val="0"/>
      <w:marBottom w:val="0"/>
      <w:divBdr>
        <w:top w:val="none" w:sz="0" w:space="0" w:color="auto"/>
        <w:left w:val="none" w:sz="0" w:space="0" w:color="auto"/>
        <w:bottom w:val="none" w:sz="0" w:space="0" w:color="auto"/>
        <w:right w:val="none" w:sz="0" w:space="0" w:color="auto"/>
      </w:divBdr>
    </w:div>
    <w:div w:id="1138181701">
      <w:bodyDiv w:val="1"/>
      <w:marLeft w:val="0"/>
      <w:marRight w:val="0"/>
      <w:marTop w:val="0"/>
      <w:marBottom w:val="0"/>
      <w:divBdr>
        <w:top w:val="none" w:sz="0" w:space="0" w:color="auto"/>
        <w:left w:val="none" w:sz="0" w:space="0" w:color="auto"/>
        <w:bottom w:val="none" w:sz="0" w:space="0" w:color="auto"/>
        <w:right w:val="none" w:sz="0" w:space="0" w:color="auto"/>
      </w:divBdr>
    </w:div>
    <w:div w:id="1138693512">
      <w:bodyDiv w:val="1"/>
      <w:marLeft w:val="0"/>
      <w:marRight w:val="0"/>
      <w:marTop w:val="0"/>
      <w:marBottom w:val="0"/>
      <w:divBdr>
        <w:top w:val="none" w:sz="0" w:space="0" w:color="auto"/>
        <w:left w:val="none" w:sz="0" w:space="0" w:color="auto"/>
        <w:bottom w:val="none" w:sz="0" w:space="0" w:color="auto"/>
        <w:right w:val="none" w:sz="0" w:space="0" w:color="auto"/>
      </w:divBdr>
    </w:div>
    <w:div w:id="1138768740">
      <w:bodyDiv w:val="1"/>
      <w:marLeft w:val="0"/>
      <w:marRight w:val="0"/>
      <w:marTop w:val="0"/>
      <w:marBottom w:val="0"/>
      <w:divBdr>
        <w:top w:val="none" w:sz="0" w:space="0" w:color="auto"/>
        <w:left w:val="none" w:sz="0" w:space="0" w:color="auto"/>
        <w:bottom w:val="none" w:sz="0" w:space="0" w:color="auto"/>
        <w:right w:val="none" w:sz="0" w:space="0" w:color="auto"/>
      </w:divBdr>
    </w:div>
    <w:div w:id="1139105786">
      <w:bodyDiv w:val="1"/>
      <w:marLeft w:val="0"/>
      <w:marRight w:val="0"/>
      <w:marTop w:val="0"/>
      <w:marBottom w:val="0"/>
      <w:divBdr>
        <w:top w:val="none" w:sz="0" w:space="0" w:color="auto"/>
        <w:left w:val="none" w:sz="0" w:space="0" w:color="auto"/>
        <w:bottom w:val="none" w:sz="0" w:space="0" w:color="auto"/>
        <w:right w:val="none" w:sz="0" w:space="0" w:color="auto"/>
      </w:divBdr>
    </w:div>
    <w:div w:id="1139109328">
      <w:bodyDiv w:val="1"/>
      <w:marLeft w:val="0"/>
      <w:marRight w:val="0"/>
      <w:marTop w:val="0"/>
      <w:marBottom w:val="0"/>
      <w:divBdr>
        <w:top w:val="none" w:sz="0" w:space="0" w:color="auto"/>
        <w:left w:val="none" w:sz="0" w:space="0" w:color="auto"/>
        <w:bottom w:val="none" w:sz="0" w:space="0" w:color="auto"/>
        <w:right w:val="none" w:sz="0" w:space="0" w:color="auto"/>
      </w:divBdr>
    </w:div>
    <w:div w:id="1139153599">
      <w:bodyDiv w:val="1"/>
      <w:marLeft w:val="0"/>
      <w:marRight w:val="0"/>
      <w:marTop w:val="0"/>
      <w:marBottom w:val="0"/>
      <w:divBdr>
        <w:top w:val="none" w:sz="0" w:space="0" w:color="auto"/>
        <w:left w:val="none" w:sz="0" w:space="0" w:color="auto"/>
        <w:bottom w:val="none" w:sz="0" w:space="0" w:color="auto"/>
        <w:right w:val="none" w:sz="0" w:space="0" w:color="auto"/>
      </w:divBdr>
    </w:div>
    <w:div w:id="1139303795">
      <w:bodyDiv w:val="1"/>
      <w:marLeft w:val="0"/>
      <w:marRight w:val="0"/>
      <w:marTop w:val="0"/>
      <w:marBottom w:val="0"/>
      <w:divBdr>
        <w:top w:val="none" w:sz="0" w:space="0" w:color="auto"/>
        <w:left w:val="none" w:sz="0" w:space="0" w:color="auto"/>
        <w:bottom w:val="none" w:sz="0" w:space="0" w:color="auto"/>
        <w:right w:val="none" w:sz="0" w:space="0" w:color="auto"/>
      </w:divBdr>
    </w:div>
    <w:div w:id="1139567906">
      <w:bodyDiv w:val="1"/>
      <w:marLeft w:val="0"/>
      <w:marRight w:val="0"/>
      <w:marTop w:val="0"/>
      <w:marBottom w:val="0"/>
      <w:divBdr>
        <w:top w:val="none" w:sz="0" w:space="0" w:color="auto"/>
        <w:left w:val="none" w:sz="0" w:space="0" w:color="auto"/>
        <w:bottom w:val="none" w:sz="0" w:space="0" w:color="auto"/>
        <w:right w:val="none" w:sz="0" w:space="0" w:color="auto"/>
      </w:divBdr>
    </w:div>
    <w:div w:id="1139568854">
      <w:bodyDiv w:val="1"/>
      <w:marLeft w:val="0"/>
      <w:marRight w:val="0"/>
      <w:marTop w:val="0"/>
      <w:marBottom w:val="0"/>
      <w:divBdr>
        <w:top w:val="none" w:sz="0" w:space="0" w:color="auto"/>
        <w:left w:val="none" w:sz="0" w:space="0" w:color="auto"/>
        <w:bottom w:val="none" w:sz="0" w:space="0" w:color="auto"/>
        <w:right w:val="none" w:sz="0" w:space="0" w:color="auto"/>
      </w:divBdr>
    </w:div>
    <w:div w:id="1140070628">
      <w:bodyDiv w:val="1"/>
      <w:marLeft w:val="0"/>
      <w:marRight w:val="0"/>
      <w:marTop w:val="0"/>
      <w:marBottom w:val="0"/>
      <w:divBdr>
        <w:top w:val="none" w:sz="0" w:space="0" w:color="auto"/>
        <w:left w:val="none" w:sz="0" w:space="0" w:color="auto"/>
        <w:bottom w:val="none" w:sz="0" w:space="0" w:color="auto"/>
        <w:right w:val="none" w:sz="0" w:space="0" w:color="auto"/>
      </w:divBdr>
    </w:div>
    <w:div w:id="1140339720">
      <w:bodyDiv w:val="1"/>
      <w:marLeft w:val="0"/>
      <w:marRight w:val="0"/>
      <w:marTop w:val="0"/>
      <w:marBottom w:val="0"/>
      <w:divBdr>
        <w:top w:val="none" w:sz="0" w:space="0" w:color="auto"/>
        <w:left w:val="none" w:sz="0" w:space="0" w:color="auto"/>
        <w:bottom w:val="none" w:sz="0" w:space="0" w:color="auto"/>
        <w:right w:val="none" w:sz="0" w:space="0" w:color="auto"/>
      </w:divBdr>
    </w:div>
    <w:div w:id="1140535122">
      <w:bodyDiv w:val="1"/>
      <w:marLeft w:val="0"/>
      <w:marRight w:val="0"/>
      <w:marTop w:val="0"/>
      <w:marBottom w:val="0"/>
      <w:divBdr>
        <w:top w:val="none" w:sz="0" w:space="0" w:color="auto"/>
        <w:left w:val="none" w:sz="0" w:space="0" w:color="auto"/>
        <w:bottom w:val="none" w:sz="0" w:space="0" w:color="auto"/>
        <w:right w:val="none" w:sz="0" w:space="0" w:color="auto"/>
      </w:divBdr>
    </w:div>
    <w:div w:id="1140656152">
      <w:bodyDiv w:val="1"/>
      <w:marLeft w:val="0"/>
      <w:marRight w:val="0"/>
      <w:marTop w:val="0"/>
      <w:marBottom w:val="0"/>
      <w:divBdr>
        <w:top w:val="none" w:sz="0" w:space="0" w:color="auto"/>
        <w:left w:val="none" w:sz="0" w:space="0" w:color="auto"/>
        <w:bottom w:val="none" w:sz="0" w:space="0" w:color="auto"/>
        <w:right w:val="none" w:sz="0" w:space="0" w:color="auto"/>
      </w:divBdr>
    </w:div>
    <w:div w:id="1140732519">
      <w:bodyDiv w:val="1"/>
      <w:marLeft w:val="0"/>
      <w:marRight w:val="0"/>
      <w:marTop w:val="0"/>
      <w:marBottom w:val="0"/>
      <w:divBdr>
        <w:top w:val="none" w:sz="0" w:space="0" w:color="auto"/>
        <w:left w:val="none" w:sz="0" w:space="0" w:color="auto"/>
        <w:bottom w:val="none" w:sz="0" w:space="0" w:color="auto"/>
        <w:right w:val="none" w:sz="0" w:space="0" w:color="auto"/>
      </w:divBdr>
    </w:div>
    <w:div w:id="1141112883">
      <w:bodyDiv w:val="1"/>
      <w:marLeft w:val="0"/>
      <w:marRight w:val="0"/>
      <w:marTop w:val="0"/>
      <w:marBottom w:val="0"/>
      <w:divBdr>
        <w:top w:val="none" w:sz="0" w:space="0" w:color="auto"/>
        <w:left w:val="none" w:sz="0" w:space="0" w:color="auto"/>
        <w:bottom w:val="none" w:sz="0" w:space="0" w:color="auto"/>
        <w:right w:val="none" w:sz="0" w:space="0" w:color="auto"/>
      </w:divBdr>
    </w:div>
    <w:div w:id="1141263651">
      <w:bodyDiv w:val="1"/>
      <w:marLeft w:val="0"/>
      <w:marRight w:val="0"/>
      <w:marTop w:val="0"/>
      <w:marBottom w:val="0"/>
      <w:divBdr>
        <w:top w:val="none" w:sz="0" w:space="0" w:color="auto"/>
        <w:left w:val="none" w:sz="0" w:space="0" w:color="auto"/>
        <w:bottom w:val="none" w:sz="0" w:space="0" w:color="auto"/>
        <w:right w:val="none" w:sz="0" w:space="0" w:color="auto"/>
      </w:divBdr>
    </w:div>
    <w:div w:id="1141386773">
      <w:bodyDiv w:val="1"/>
      <w:marLeft w:val="0"/>
      <w:marRight w:val="0"/>
      <w:marTop w:val="0"/>
      <w:marBottom w:val="0"/>
      <w:divBdr>
        <w:top w:val="none" w:sz="0" w:space="0" w:color="auto"/>
        <w:left w:val="none" w:sz="0" w:space="0" w:color="auto"/>
        <w:bottom w:val="none" w:sz="0" w:space="0" w:color="auto"/>
        <w:right w:val="none" w:sz="0" w:space="0" w:color="auto"/>
      </w:divBdr>
    </w:div>
    <w:div w:id="1141532111">
      <w:bodyDiv w:val="1"/>
      <w:marLeft w:val="0"/>
      <w:marRight w:val="0"/>
      <w:marTop w:val="0"/>
      <w:marBottom w:val="0"/>
      <w:divBdr>
        <w:top w:val="none" w:sz="0" w:space="0" w:color="auto"/>
        <w:left w:val="none" w:sz="0" w:space="0" w:color="auto"/>
        <w:bottom w:val="none" w:sz="0" w:space="0" w:color="auto"/>
        <w:right w:val="none" w:sz="0" w:space="0" w:color="auto"/>
      </w:divBdr>
    </w:div>
    <w:div w:id="1141537985">
      <w:bodyDiv w:val="1"/>
      <w:marLeft w:val="0"/>
      <w:marRight w:val="0"/>
      <w:marTop w:val="0"/>
      <w:marBottom w:val="0"/>
      <w:divBdr>
        <w:top w:val="none" w:sz="0" w:space="0" w:color="auto"/>
        <w:left w:val="none" w:sz="0" w:space="0" w:color="auto"/>
        <w:bottom w:val="none" w:sz="0" w:space="0" w:color="auto"/>
        <w:right w:val="none" w:sz="0" w:space="0" w:color="auto"/>
      </w:divBdr>
    </w:div>
    <w:div w:id="1141538800">
      <w:bodyDiv w:val="1"/>
      <w:marLeft w:val="0"/>
      <w:marRight w:val="0"/>
      <w:marTop w:val="0"/>
      <w:marBottom w:val="0"/>
      <w:divBdr>
        <w:top w:val="none" w:sz="0" w:space="0" w:color="auto"/>
        <w:left w:val="none" w:sz="0" w:space="0" w:color="auto"/>
        <w:bottom w:val="none" w:sz="0" w:space="0" w:color="auto"/>
        <w:right w:val="none" w:sz="0" w:space="0" w:color="auto"/>
      </w:divBdr>
    </w:div>
    <w:div w:id="1141967086">
      <w:bodyDiv w:val="1"/>
      <w:marLeft w:val="0"/>
      <w:marRight w:val="0"/>
      <w:marTop w:val="0"/>
      <w:marBottom w:val="0"/>
      <w:divBdr>
        <w:top w:val="none" w:sz="0" w:space="0" w:color="auto"/>
        <w:left w:val="none" w:sz="0" w:space="0" w:color="auto"/>
        <w:bottom w:val="none" w:sz="0" w:space="0" w:color="auto"/>
        <w:right w:val="none" w:sz="0" w:space="0" w:color="auto"/>
      </w:divBdr>
    </w:div>
    <w:div w:id="1142115425">
      <w:bodyDiv w:val="1"/>
      <w:marLeft w:val="0"/>
      <w:marRight w:val="0"/>
      <w:marTop w:val="0"/>
      <w:marBottom w:val="0"/>
      <w:divBdr>
        <w:top w:val="none" w:sz="0" w:space="0" w:color="auto"/>
        <w:left w:val="none" w:sz="0" w:space="0" w:color="auto"/>
        <w:bottom w:val="none" w:sz="0" w:space="0" w:color="auto"/>
        <w:right w:val="none" w:sz="0" w:space="0" w:color="auto"/>
      </w:divBdr>
    </w:div>
    <w:div w:id="1142582296">
      <w:bodyDiv w:val="1"/>
      <w:marLeft w:val="0"/>
      <w:marRight w:val="0"/>
      <w:marTop w:val="0"/>
      <w:marBottom w:val="0"/>
      <w:divBdr>
        <w:top w:val="none" w:sz="0" w:space="0" w:color="auto"/>
        <w:left w:val="none" w:sz="0" w:space="0" w:color="auto"/>
        <w:bottom w:val="none" w:sz="0" w:space="0" w:color="auto"/>
        <w:right w:val="none" w:sz="0" w:space="0" w:color="auto"/>
      </w:divBdr>
    </w:div>
    <w:div w:id="1142767120">
      <w:bodyDiv w:val="1"/>
      <w:marLeft w:val="0"/>
      <w:marRight w:val="0"/>
      <w:marTop w:val="0"/>
      <w:marBottom w:val="0"/>
      <w:divBdr>
        <w:top w:val="none" w:sz="0" w:space="0" w:color="auto"/>
        <w:left w:val="none" w:sz="0" w:space="0" w:color="auto"/>
        <w:bottom w:val="none" w:sz="0" w:space="0" w:color="auto"/>
        <w:right w:val="none" w:sz="0" w:space="0" w:color="auto"/>
      </w:divBdr>
    </w:div>
    <w:div w:id="1142773120">
      <w:bodyDiv w:val="1"/>
      <w:marLeft w:val="0"/>
      <w:marRight w:val="0"/>
      <w:marTop w:val="0"/>
      <w:marBottom w:val="0"/>
      <w:divBdr>
        <w:top w:val="none" w:sz="0" w:space="0" w:color="auto"/>
        <w:left w:val="none" w:sz="0" w:space="0" w:color="auto"/>
        <w:bottom w:val="none" w:sz="0" w:space="0" w:color="auto"/>
        <w:right w:val="none" w:sz="0" w:space="0" w:color="auto"/>
      </w:divBdr>
    </w:div>
    <w:div w:id="1142961777">
      <w:bodyDiv w:val="1"/>
      <w:marLeft w:val="0"/>
      <w:marRight w:val="0"/>
      <w:marTop w:val="0"/>
      <w:marBottom w:val="0"/>
      <w:divBdr>
        <w:top w:val="none" w:sz="0" w:space="0" w:color="auto"/>
        <w:left w:val="none" w:sz="0" w:space="0" w:color="auto"/>
        <w:bottom w:val="none" w:sz="0" w:space="0" w:color="auto"/>
        <w:right w:val="none" w:sz="0" w:space="0" w:color="auto"/>
      </w:divBdr>
    </w:div>
    <w:div w:id="1143037731">
      <w:bodyDiv w:val="1"/>
      <w:marLeft w:val="0"/>
      <w:marRight w:val="0"/>
      <w:marTop w:val="0"/>
      <w:marBottom w:val="0"/>
      <w:divBdr>
        <w:top w:val="none" w:sz="0" w:space="0" w:color="auto"/>
        <w:left w:val="none" w:sz="0" w:space="0" w:color="auto"/>
        <w:bottom w:val="none" w:sz="0" w:space="0" w:color="auto"/>
        <w:right w:val="none" w:sz="0" w:space="0" w:color="auto"/>
      </w:divBdr>
    </w:div>
    <w:div w:id="1143080221">
      <w:bodyDiv w:val="1"/>
      <w:marLeft w:val="0"/>
      <w:marRight w:val="0"/>
      <w:marTop w:val="0"/>
      <w:marBottom w:val="0"/>
      <w:divBdr>
        <w:top w:val="none" w:sz="0" w:space="0" w:color="auto"/>
        <w:left w:val="none" w:sz="0" w:space="0" w:color="auto"/>
        <w:bottom w:val="none" w:sz="0" w:space="0" w:color="auto"/>
        <w:right w:val="none" w:sz="0" w:space="0" w:color="auto"/>
      </w:divBdr>
    </w:div>
    <w:div w:id="1143111474">
      <w:bodyDiv w:val="1"/>
      <w:marLeft w:val="0"/>
      <w:marRight w:val="0"/>
      <w:marTop w:val="0"/>
      <w:marBottom w:val="0"/>
      <w:divBdr>
        <w:top w:val="none" w:sz="0" w:space="0" w:color="auto"/>
        <w:left w:val="none" w:sz="0" w:space="0" w:color="auto"/>
        <w:bottom w:val="none" w:sz="0" w:space="0" w:color="auto"/>
        <w:right w:val="none" w:sz="0" w:space="0" w:color="auto"/>
      </w:divBdr>
    </w:div>
    <w:div w:id="1143234608">
      <w:bodyDiv w:val="1"/>
      <w:marLeft w:val="0"/>
      <w:marRight w:val="0"/>
      <w:marTop w:val="0"/>
      <w:marBottom w:val="0"/>
      <w:divBdr>
        <w:top w:val="none" w:sz="0" w:space="0" w:color="auto"/>
        <w:left w:val="none" w:sz="0" w:space="0" w:color="auto"/>
        <w:bottom w:val="none" w:sz="0" w:space="0" w:color="auto"/>
        <w:right w:val="none" w:sz="0" w:space="0" w:color="auto"/>
      </w:divBdr>
    </w:div>
    <w:div w:id="1143306001">
      <w:bodyDiv w:val="1"/>
      <w:marLeft w:val="0"/>
      <w:marRight w:val="0"/>
      <w:marTop w:val="0"/>
      <w:marBottom w:val="0"/>
      <w:divBdr>
        <w:top w:val="none" w:sz="0" w:space="0" w:color="auto"/>
        <w:left w:val="none" w:sz="0" w:space="0" w:color="auto"/>
        <w:bottom w:val="none" w:sz="0" w:space="0" w:color="auto"/>
        <w:right w:val="none" w:sz="0" w:space="0" w:color="auto"/>
      </w:divBdr>
    </w:div>
    <w:div w:id="1143349293">
      <w:bodyDiv w:val="1"/>
      <w:marLeft w:val="0"/>
      <w:marRight w:val="0"/>
      <w:marTop w:val="0"/>
      <w:marBottom w:val="0"/>
      <w:divBdr>
        <w:top w:val="none" w:sz="0" w:space="0" w:color="auto"/>
        <w:left w:val="none" w:sz="0" w:space="0" w:color="auto"/>
        <w:bottom w:val="none" w:sz="0" w:space="0" w:color="auto"/>
        <w:right w:val="none" w:sz="0" w:space="0" w:color="auto"/>
      </w:divBdr>
    </w:div>
    <w:div w:id="1143351272">
      <w:bodyDiv w:val="1"/>
      <w:marLeft w:val="0"/>
      <w:marRight w:val="0"/>
      <w:marTop w:val="0"/>
      <w:marBottom w:val="0"/>
      <w:divBdr>
        <w:top w:val="none" w:sz="0" w:space="0" w:color="auto"/>
        <w:left w:val="none" w:sz="0" w:space="0" w:color="auto"/>
        <w:bottom w:val="none" w:sz="0" w:space="0" w:color="auto"/>
        <w:right w:val="none" w:sz="0" w:space="0" w:color="auto"/>
      </w:divBdr>
    </w:div>
    <w:div w:id="1143694660">
      <w:bodyDiv w:val="1"/>
      <w:marLeft w:val="0"/>
      <w:marRight w:val="0"/>
      <w:marTop w:val="0"/>
      <w:marBottom w:val="0"/>
      <w:divBdr>
        <w:top w:val="none" w:sz="0" w:space="0" w:color="auto"/>
        <w:left w:val="none" w:sz="0" w:space="0" w:color="auto"/>
        <w:bottom w:val="none" w:sz="0" w:space="0" w:color="auto"/>
        <w:right w:val="none" w:sz="0" w:space="0" w:color="auto"/>
      </w:divBdr>
    </w:div>
    <w:div w:id="1144077607">
      <w:bodyDiv w:val="1"/>
      <w:marLeft w:val="0"/>
      <w:marRight w:val="0"/>
      <w:marTop w:val="0"/>
      <w:marBottom w:val="0"/>
      <w:divBdr>
        <w:top w:val="none" w:sz="0" w:space="0" w:color="auto"/>
        <w:left w:val="none" w:sz="0" w:space="0" w:color="auto"/>
        <w:bottom w:val="none" w:sz="0" w:space="0" w:color="auto"/>
        <w:right w:val="none" w:sz="0" w:space="0" w:color="auto"/>
      </w:divBdr>
    </w:div>
    <w:div w:id="1144196253">
      <w:bodyDiv w:val="1"/>
      <w:marLeft w:val="0"/>
      <w:marRight w:val="0"/>
      <w:marTop w:val="0"/>
      <w:marBottom w:val="0"/>
      <w:divBdr>
        <w:top w:val="none" w:sz="0" w:space="0" w:color="auto"/>
        <w:left w:val="none" w:sz="0" w:space="0" w:color="auto"/>
        <w:bottom w:val="none" w:sz="0" w:space="0" w:color="auto"/>
        <w:right w:val="none" w:sz="0" w:space="0" w:color="auto"/>
      </w:divBdr>
    </w:div>
    <w:div w:id="1144203208">
      <w:bodyDiv w:val="1"/>
      <w:marLeft w:val="0"/>
      <w:marRight w:val="0"/>
      <w:marTop w:val="0"/>
      <w:marBottom w:val="0"/>
      <w:divBdr>
        <w:top w:val="none" w:sz="0" w:space="0" w:color="auto"/>
        <w:left w:val="none" w:sz="0" w:space="0" w:color="auto"/>
        <w:bottom w:val="none" w:sz="0" w:space="0" w:color="auto"/>
        <w:right w:val="none" w:sz="0" w:space="0" w:color="auto"/>
      </w:divBdr>
    </w:div>
    <w:div w:id="1145009420">
      <w:bodyDiv w:val="1"/>
      <w:marLeft w:val="0"/>
      <w:marRight w:val="0"/>
      <w:marTop w:val="0"/>
      <w:marBottom w:val="0"/>
      <w:divBdr>
        <w:top w:val="none" w:sz="0" w:space="0" w:color="auto"/>
        <w:left w:val="none" w:sz="0" w:space="0" w:color="auto"/>
        <w:bottom w:val="none" w:sz="0" w:space="0" w:color="auto"/>
        <w:right w:val="none" w:sz="0" w:space="0" w:color="auto"/>
      </w:divBdr>
    </w:div>
    <w:div w:id="1145246518">
      <w:bodyDiv w:val="1"/>
      <w:marLeft w:val="0"/>
      <w:marRight w:val="0"/>
      <w:marTop w:val="0"/>
      <w:marBottom w:val="0"/>
      <w:divBdr>
        <w:top w:val="none" w:sz="0" w:space="0" w:color="auto"/>
        <w:left w:val="none" w:sz="0" w:space="0" w:color="auto"/>
        <w:bottom w:val="none" w:sz="0" w:space="0" w:color="auto"/>
        <w:right w:val="none" w:sz="0" w:space="0" w:color="auto"/>
      </w:divBdr>
    </w:div>
    <w:div w:id="1145319441">
      <w:bodyDiv w:val="1"/>
      <w:marLeft w:val="0"/>
      <w:marRight w:val="0"/>
      <w:marTop w:val="0"/>
      <w:marBottom w:val="0"/>
      <w:divBdr>
        <w:top w:val="none" w:sz="0" w:space="0" w:color="auto"/>
        <w:left w:val="none" w:sz="0" w:space="0" w:color="auto"/>
        <w:bottom w:val="none" w:sz="0" w:space="0" w:color="auto"/>
        <w:right w:val="none" w:sz="0" w:space="0" w:color="auto"/>
      </w:divBdr>
    </w:div>
    <w:div w:id="1145389783">
      <w:bodyDiv w:val="1"/>
      <w:marLeft w:val="0"/>
      <w:marRight w:val="0"/>
      <w:marTop w:val="0"/>
      <w:marBottom w:val="0"/>
      <w:divBdr>
        <w:top w:val="none" w:sz="0" w:space="0" w:color="auto"/>
        <w:left w:val="none" w:sz="0" w:space="0" w:color="auto"/>
        <w:bottom w:val="none" w:sz="0" w:space="0" w:color="auto"/>
        <w:right w:val="none" w:sz="0" w:space="0" w:color="auto"/>
      </w:divBdr>
    </w:div>
    <w:div w:id="1145470538">
      <w:bodyDiv w:val="1"/>
      <w:marLeft w:val="0"/>
      <w:marRight w:val="0"/>
      <w:marTop w:val="0"/>
      <w:marBottom w:val="0"/>
      <w:divBdr>
        <w:top w:val="none" w:sz="0" w:space="0" w:color="auto"/>
        <w:left w:val="none" w:sz="0" w:space="0" w:color="auto"/>
        <w:bottom w:val="none" w:sz="0" w:space="0" w:color="auto"/>
        <w:right w:val="none" w:sz="0" w:space="0" w:color="auto"/>
      </w:divBdr>
    </w:div>
    <w:div w:id="1145586082">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145856544">
      <w:bodyDiv w:val="1"/>
      <w:marLeft w:val="0"/>
      <w:marRight w:val="0"/>
      <w:marTop w:val="0"/>
      <w:marBottom w:val="0"/>
      <w:divBdr>
        <w:top w:val="none" w:sz="0" w:space="0" w:color="auto"/>
        <w:left w:val="none" w:sz="0" w:space="0" w:color="auto"/>
        <w:bottom w:val="none" w:sz="0" w:space="0" w:color="auto"/>
        <w:right w:val="none" w:sz="0" w:space="0" w:color="auto"/>
      </w:divBdr>
    </w:div>
    <w:div w:id="1146506720">
      <w:bodyDiv w:val="1"/>
      <w:marLeft w:val="0"/>
      <w:marRight w:val="0"/>
      <w:marTop w:val="0"/>
      <w:marBottom w:val="0"/>
      <w:divBdr>
        <w:top w:val="none" w:sz="0" w:space="0" w:color="auto"/>
        <w:left w:val="none" w:sz="0" w:space="0" w:color="auto"/>
        <w:bottom w:val="none" w:sz="0" w:space="0" w:color="auto"/>
        <w:right w:val="none" w:sz="0" w:space="0" w:color="auto"/>
      </w:divBdr>
    </w:div>
    <w:div w:id="1146511196">
      <w:bodyDiv w:val="1"/>
      <w:marLeft w:val="0"/>
      <w:marRight w:val="0"/>
      <w:marTop w:val="0"/>
      <w:marBottom w:val="0"/>
      <w:divBdr>
        <w:top w:val="none" w:sz="0" w:space="0" w:color="auto"/>
        <w:left w:val="none" w:sz="0" w:space="0" w:color="auto"/>
        <w:bottom w:val="none" w:sz="0" w:space="0" w:color="auto"/>
        <w:right w:val="none" w:sz="0" w:space="0" w:color="auto"/>
      </w:divBdr>
    </w:div>
    <w:div w:id="1146707368">
      <w:bodyDiv w:val="1"/>
      <w:marLeft w:val="0"/>
      <w:marRight w:val="0"/>
      <w:marTop w:val="0"/>
      <w:marBottom w:val="0"/>
      <w:divBdr>
        <w:top w:val="none" w:sz="0" w:space="0" w:color="auto"/>
        <w:left w:val="none" w:sz="0" w:space="0" w:color="auto"/>
        <w:bottom w:val="none" w:sz="0" w:space="0" w:color="auto"/>
        <w:right w:val="none" w:sz="0" w:space="0" w:color="auto"/>
      </w:divBdr>
    </w:div>
    <w:div w:id="1147093924">
      <w:bodyDiv w:val="1"/>
      <w:marLeft w:val="0"/>
      <w:marRight w:val="0"/>
      <w:marTop w:val="0"/>
      <w:marBottom w:val="0"/>
      <w:divBdr>
        <w:top w:val="none" w:sz="0" w:space="0" w:color="auto"/>
        <w:left w:val="none" w:sz="0" w:space="0" w:color="auto"/>
        <w:bottom w:val="none" w:sz="0" w:space="0" w:color="auto"/>
        <w:right w:val="none" w:sz="0" w:space="0" w:color="auto"/>
      </w:divBdr>
    </w:div>
    <w:div w:id="1147286311">
      <w:bodyDiv w:val="1"/>
      <w:marLeft w:val="0"/>
      <w:marRight w:val="0"/>
      <w:marTop w:val="0"/>
      <w:marBottom w:val="0"/>
      <w:divBdr>
        <w:top w:val="none" w:sz="0" w:space="0" w:color="auto"/>
        <w:left w:val="none" w:sz="0" w:space="0" w:color="auto"/>
        <w:bottom w:val="none" w:sz="0" w:space="0" w:color="auto"/>
        <w:right w:val="none" w:sz="0" w:space="0" w:color="auto"/>
      </w:divBdr>
    </w:div>
    <w:div w:id="1147548931">
      <w:bodyDiv w:val="1"/>
      <w:marLeft w:val="0"/>
      <w:marRight w:val="0"/>
      <w:marTop w:val="0"/>
      <w:marBottom w:val="0"/>
      <w:divBdr>
        <w:top w:val="none" w:sz="0" w:space="0" w:color="auto"/>
        <w:left w:val="none" w:sz="0" w:space="0" w:color="auto"/>
        <w:bottom w:val="none" w:sz="0" w:space="0" w:color="auto"/>
        <w:right w:val="none" w:sz="0" w:space="0" w:color="auto"/>
      </w:divBdr>
    </w:div>
    <w:div w:id="1147749566">
      <w:bodyDiv w:val="1"/>
      <w:marLeft w:val="0"/>
      <w:marRight w:val="0"/>
      <w:marTop w:val="0"/>
      <w:marBottom w:val="0"/>
      <w:divBdr>
        <w:top w:val="none" w:sz="0" w:space="0" w:color="auto"/>
        <w:left w:val="none" w:sz="0" w:space="0" w:color="auto"/>
        <w:bottom w:val="none" w:sz="0" w:space="0" w:color="auto"/>
        <w:right w:val="none" w:sz="0" w:space="0" w:color="auto"/>
      </w:divBdr>
    </w:div>
    <w:div w:id="1147816405">
      <w:bodyDiv w:val="1"/>
      <w:marLeft w:val="0"/>
      <w:marRight w:val="0"/>
      <w:marTop w:val="0"/>
      <w:marBottom w:val="0"/>
      <w:divBdr>
        <w:top w:val="none" w:sz="0" w:space="0" w:color="auto"/>
        <w:left w:val="none" w:sz="0" w:space="0" w:color="auto"/>
        <w:bottom w:val="none" w:sz="0" w:space="0" w:color="auto"/>
        <w:right w:val="none" w:sz="0" w:space="0" w:color="auto"/>
      </w:divBdr>
    </w:div>
    <w:div w:id="1147864776">
      <w:bodyDiv w:val="1"/>
      <w:marLeft w:val="0"/>
      <w:marRight w:val="0"/>
      <w:marTop w:val="0"/>
      <w:marBottom w:val="0"/>
      <w:divBdr>
        <w:top w:val="none" w:sz="0" w:space="0" w:color="auto"/>
        <w:left w:val="none" w:sz="0" w:space="0" w:color="auto"/>
        <w:bottom w:val="none" w:sz="0" w:space="0" w:color="auto"/>
        <w:right w:val="none" w:sz="0" w:space="0" w:color="auto"/>
      </w:divBdr>
    </w:div>
    <w:div w:id="1147895010">
      <w:bodyDiv w:val="1"/>
      <w:marLeft w:val="0"/>
      <w:marRight w:val="0"/>
      <w:marTop w:val="0"/>
      <w:marBottom w:val="0"/>
      <w:divBdr>
        <w:top w:val="none" w:sz="0" w:space="0" w:color="auto"/>
        <w:left w:val="none" w:sz="0" w:space="0" w:color="auto"/>
        <w:bottom w:val="none" w:sz="0" w:space="0" w:color="auto"/>
        <w:right w:val="none" w:sz="0" w:space="0" w:color="auto"/>
      </w:divBdr>
    </w:div>
    <w:div w:id="1148087345">
      <w:bodyDiv w:val="1"/>
      <w:marLeft w:val="0"/>
      <w:marRight w:val="0"/>
      <w:marTop w:val="0"/>
      <w:marBottom w:val="0"/>
      <w:divBdr>
        <w:top w:val="none" w:sz="0" w:space="0" w:color="auto"/>
        <w:left w:val="none" w:sz="0" w:space="0" w:color="auto"/>
        <w:bottom w:val="none" w:sz="0" w:space="0" w:color="auto"/>
        <w:right w:val="none" w:sz="0" w:space="0" w:color="auto"/>
      </w:divBdr>
    </w:div>
    <w:div w:id="1148282014">
      <w:bodyDiv w:val="1"/>
      <w:marLeft w:val="0"/>
      <w:marRight w:val="0"/>
      <w:marTop w:val="0"/>
      <w:marBottom w:val="0"/>
      <w:divBdr>
        <w:top w:val="none" w:sz="0" w:space="0" w:color="auto"/>
        <w:left w:val="none" w:sz="0" w:space="0" w:color="auto"/>
        <w:bottom w:val="none" w:sz="0" w:space="0" w:color="auto"/>
        <w:right w:val="none" w:sz="0" w:space="0" w:color="auto"/>
      </w:divBdr>
    </w:div>
    <w:div w:id="1148549001">
      <w:bodyDiv w:val="1"/>
      <w:marLeft w:val="0"/>
      <w:marRight w:val="0"/>
      <w:marTop w:val="0"/>
      <w:marBottom w:val="0"/>
      <w:divBdr>
        <w:top w:val="none" w:sz="0" w:space="0" w:color="auto"/>
        <w:left w:val="none" w:sz="0" w:space="0" w:color="auto"/>
        <w:bottom w:val="none" w:sz="0" w:space="0" w:color="auto"/>
        <w:right w:val="none" w:sz="0" w:space="0" w:color="auto"/>
      </w:divBdr>
    </w:div>
    <w:div w:id="1148863266">
      <w:bodyDiv w:val="1"/>
      <w:marLeft w:val="0"/>
      <w:marRight w:val="0"/>
      <w:marTop w:val="0"/>
      <w:marBottom w:val="0"/>
      <w:divBdr>
        <w:top w:val="none" w:sz="0" w:space="0" w:color="auto"/>
        <w:left w:val="none" w:sz="0" w:space="0" w:color="auto"/>
        <w:bottom w:val="none" w:sz="0" w:space="0" w:color="auto"/>
        <w:right w:val="none" w:sz="0" w:space="0" w:color="auto"/>
      </w:divBdr>
    </w:div>
    <w:div w:id="1149439955">
      <w:bodyDiv w:val="1"/>
      <w:marLeft w:val="0"/>
      <w:marRight w:val="0"/>
      <w:marTop w:val="0"/>
      <w:marBottom w:val="0"/>
      <w:divBdr>
        <w:top w:val="none" w:sz="0" w:space="0" w:color="auto"/>
        <w:left w:val="none" w:sz="0" w:space="0" w:color="auto"/>
        <w:bottom w:val="none" w:sz="0" w:space="0" w:color="auto"/>
        <w:right w:val="none" w:sz="0" w:space="0" w:color="auto"/>
      </w:divBdr>
    </w:div>
    <w:div w:id="1150251629">
      <w:bodyDiv w:val="1"/>
      <w:marLeft w:val="0"/>
      <w:marRight w:val="0"/>
      <w:marTop w:val="0"/>
      <w:marBottom w:val="0"/>
      <w:divBdr>
        <w:top w:val="none" w:sz="0" w:space="0" w:color="auto"/>
        <w:left w:val="none" w:sz="0" w:space="0" w:color="auto"/>
        <w:bottom w:val="none" w:sz="0" w:space="0" w:color="auto"/>
        <w:right w:val="none" w:sz="0" w:space="0" w:color="auto"/>
      </w:divBdr>
    </w:div>
    <w:div w:id="1150446217">
      <w:bodyDiv w:val="1"/>
      <w:marLeft w:val="0"/>
      <w:marRight w:val="0"/>
      <w:marTop w:val="0"/>
      <w:marBottom w:val="0"/>
      <w:divBdr>
        <w:top w:val="none" w:sz="0" w:space="0" w:color="auto"/>
        <w:left w:val="none" w:sz="0" w:space="0" w:color="auto"/>
        <w:bottom w:val="none" w:sz="0" w:space="0" w:color="auto"/>
        <w:right w:val="none" w:sz="0" w:space="0" w:color="auto"/>
      </w:divBdr>
    </w:div>
    <w:div w:id="1150681994">
      <w:bodyDiv w:val="1"/>
      <w:marLeft w:val="0"/>
      <w:marRight w:val="0"/>
      <w:marTop w:val="0"/>
      <w:marBottom w:val="0"/>
      <w:divBdr>
        <w:top w:val="none" w:sz="0" w:space="0" w:color="auto"/>
        <w:left w:val="none" w:sz="0" w:space="0" w:color="auto"/>
        <w:bottom w:val="none" w:sz="0" w:space="0" w:color="auto"/>
        <w:right w:val="none" w:sz="0" w:space="0" w:color="auto"/>
      </w:divBdr>
    </w:div>
    <w:div w:id="1150708816">
      <w:bodyDiv w:val="1"/>
      <w:marLeft w:val="0"/>
      <w:marRight w:val="0"/>
      <w:marTop w:val="0"/>
      <w:marBottom w:val="0"/>
      <w:divBdr>
        <w:top w:val="none" w:sz="0" w:space="0" w:color="auto"/>
        <w:left w:val="none" w:sz="0" w:space="0" w:color="auto"/>
        <w:bottom w:val="none" w:sz="0" w:space="0" w:color="auto"/>
        <w:right w:val="none" w:sz="0" w:space="0" w:color="auto"/>
      </w:divBdr>
    </w:div>
    <w:div w:id="1150710426">
      <w:bodyDiv w:val="1"/>
      <w:marLeft w:val="0"/>
      <w:marRight w:val="0"/>
      <w:marTop w:val="0"/>
      <w:marBottom w:val="0"/>
      <w:divBdr>
        <w:top w:val="none" w:sz="0" w:space="0" w:color="auto"/>
        <w:left w:val="none" w:sz="0" w:space="0" w:color="auto"/>
        <w:bottom w:val="none" w:sz="0" w:space="0" w:color="auto"/>
        <w:right w:val="none" w:sz="0" w:space="0" w:color="auto"/>
      </w:divBdr>
    </w:div>
    <w:div w:id="1150832150">
      <w:bodyDiv w:val="1"/>
      <w:marLeft w:val="0"/>
      <w:marRight w:val="0"/>
      <w:marTop w:val="0"/>
      <w:marBottom w:val="0"/>
      <w:divBdr>
        <w:top w:val="none" w:sz="0" w:space="0" w:color="auto"/>
        <w:left w:val="none" w:sz="0" w:space="0" w:color="auto"/>
        <w:bottom w:val="none" w:sz="0" w:space="0" w:color="auto"/>
        <w:right w:val="none" w:sz="0" w:space="0" w:color="auto"/>
      </w:divBdr>
    </w:div>
    <w:div w:id="1150945532">
      <w:bodyDiv w:val="1"/>
      <w:marLeft w:val="0"/>
      <w:marRight w:val="0"/>
      <w:marTop w:val="0"/>
      <w:marBottom w:val="0"/>
      <w:divBdr>
        <w:top w:val="none" w:sz="0" w:space="0" w:color="auto"/>
        <w:left w:val="none" w:sz="0" w:space="0" w:color="auto"/>
        <w:bottom w:val="none" w:sz="0" w:space="0" w:color="auto"/>
        <w:right w:val="none" w:sz="0" w:space="0" w:color="auto"/>
      </w:divBdr>
    </w:div>
    <w:div w:id="1151141580">
      <w:bodyDiv w:val="1"/>
      <w:marLeft w:val="0"/>
      <w:marRight w:val="0"/>
      <w:marTop w:val="0"/>
      <w:marBottom w:val="0"/>
      <w:divBdr>
        <w:top w:val="none" w:sz="0" w:space="0" w:color="auto"/>
        <w:left w:val="none" w:sz="0" w:space="0" w:color="auto"/>
        <w:bottom w:val="none" w:sz="0" w:space="0" w:color="auto"/>
        <w:right w:val="none" w:sz="0" w:space="0" w:color="auto"/>
      </w:divBdr>
    </w:div>
    <w:div w:id="1151677502">
      <w:bodyDiv w:val="1"/>
      <w:marLeft w:val="0"/>
      <w:marRight w:val="0"/>
      <w:marTop w:val="0"/>
      <w:marBottom w:val="0"/>
      <w:divBdr>
        <w:top w:val="none" w:sz="0" w:space="0" w:color="auto"/>
        <w:left w:val="none" w:sz="0" w:space="0" w:color="auto"/>
        <w:bottom w:val="none" w:sz="0" w:space="0" w:color="auto"/>
        <w:right w:val="none" w:sz="0" w:space="0" w:color="auto"/>
      </w:divBdr>
    </w:div>
    <w:div w:id="1151949041">
      <w:bodyDiv w:val="1"/>
      <w:marLeft w:val="0"/>
      <w:marRight w:val="0"/>
      <w:marTop w:val="0"/>
      <w:marBottom w:val="0"/>
      <w:divBdr>
        <w:top w:val="none" w:sz="0" w:space="0" w:color="auto"/>
        <w:left w:val="none" w:sz="0" w:space="0" w:color="auto"/>
        <w:bottom w:val="none" w:sz="0" w:space="0" w:color="auto"/>
        <w:right w:val="none" w:sz="0" w:space="0" w:color="auto"/>
      </w:divBdr>
    </w:div>
    <w:div w:id="1152021253">
      <w:bodyDiv w:val="1"/>
      <w:marLeft w:val="0"/>
      <w:marRight w:val="0"/>
      <w:marTop w:val="0"/>
      <w:marBottom w:val="0"/>
      <w:divBdr>
        <w:top w:val="none" w:sz="0" w:space="0" w:color="auto"/>
        <w:left w:val="none" w:sz="0" w:space="0" w:color="auto"/>
        <w:bottom w:val="none" w:sz="0" w:space="0" w:color="auto"/>
        <w:right w:val="none" w:sz="0" w:space="0" w:color="auto"/>
      </w:divBdr>
    </w:div>
    <w:div w:id="1152023452">
      <w:bodyDiv w:val="1"/>
      <w:marLeft w:val="0"/>
      <w:marRight w:val="0"/>
      <w:marTop w:val="0"/>
      <w:marBottom w:val="0"/>
      <w:divBdr>
        <w:top w:val="none" w:sz="0" w:space="0" w:color="auto"/>
        <w:left w:val="none" w:sz="0" w:space="0" w:color="auto"/>
        <w:bottom w:val="none" w:sz="0" w:space="0" w:color="auto"/>
        <w:right w:val="none" w:sz="0" w:space="0" w:color="auto"/>
      </w:divBdr>
    </w:div>
    <w:div w:id="1152064835">
      <w:bodyDiv w:val="1"/>
      <w:marLeft w:val="0"/>
      <w:marRight w:val="0"/>
      <w:marTop w:val="0"/>
      <w:marBottom w:val="0"/>
      <w:divBdr>
        <w:top w:val="none" w:sz="0" w:space="0" w:color="auto"/>
        <w:left w:val="none" w:sz="0" w:space="0" w:color="auto"/>
        <w:bottom w:val="none" w:sz="0" w:space="0" w:color="auto"/>
        <w:right w:val="none" w:sz="0" w:space="0" w:color="auto"/>
      </w:divBdr>
    </w:div>
    <w:div w:id="1152137098">
      <w:bodyDiv w:val="1"/>
      <w:marLeft w:val="0"/>
      <w:marRight w:val="0"/>
      <w:marTop w:val="0"/>
      <w:marBottom w:val="0"/>
      <w:divBdr>
        <w:top w:val="none" w:sz="0" w:space="0" w:color="auto"/>
        <w:left w:val="none" w:sz="0" w:space="0" w:color="auto"/>
        <w:bottom w:val="none" w:sz="0" w:space="0" w:color="auto"/>
        <w:right w:val="none" w:sz="0" w:space="0" w:color="auto"/>
      </w:divBdr>
    </w:div>
    <w:div w:id="1152525180">
      <w:bodyDiv w:val="1"/>
      <w:marLeft w:val="0"/>
      <w:marRight w:val="0"/>
      <w:marTop w:val="0"/>
      <w:marBottom w:val="0"/>
      <w:divBdr>
        <w:top w:val="none" w:sz="0" w:space="0" w:color="auto"/>
        <w:left w:val="none" w:sz="0" w:space="0" w:color="auto"/>
        <w:bottom w:val="none" w:sz="0" w:space="0" w:color="auto"/>
        <w:right w:val="none" w:sz="0" w:space="0" w:color="auto"/>
      </w:divBdr>
    </w:div>
    <w:div w:id="1152873843">
      <w:bodyDiv w:val="1"/>
      <w:marLeft w:val="0"/>
      <w:marRight w:val="0"/>
      <w:marTop w:val="0"/>
      <w:marBottom w:val="0"/>
      <w:divBdr>
        <w:top w:val="none" w:sz="0" w:space="0" w:color="auto"/>
        <w:left w:val="none" w:sz="0" w:space="0" w:color="auto"/>
        <w:bottom w:val="none" w:sz="0" w:space="0" w:color="auto"/>
        <w:right w:val="none" w:sz="0" w:space="0" w:color="auto"/>
      </w:divBdr>
    </w:div>
    <w:div w:id="1153109699">
      <w:bodyDiv w:val="1"/>
      <w:marLeft w:val="0"/>
      <w:marRight w:val="0"/>
      <w:marTop w:val="0"/>
      <w:marBottom w:val="0"/>
      <w:divBdr>
        <w:top w:val="none" w:sz="0" w:space="0" w:color="auto"/>
        <w:left w:val="none" w:sz="0" w:space="0" w:color="auto"/>
        <w:bottom w:val="none" w:sz="0" w:space="0" w:color="auto"/>
        <w:right w:val="none" w:sz="0" w:space="0" w:color="auto"/>
      </w:divBdr>
    </w:div>
    <w:div w:id="1153133811">
      <w:bodyDiv w:val="1"/>
      <w:marLeft w:val="0"/>
      <w:marRight w:val="0"/>
      <w:marTop w:val="0"/>
      <w:marBottom w:val="0"/>
      <w:divBdr>
        <w:top w:val="none" w:sz="0" w:space="0" w:color="auto"/>
        <w:left w:val="none" w:sz="0" w:space="0" w:color="auto"/>
        <w:bottom w:val="none" w:sz="0" w:space="0" w:color="auto"/>
        <w:right w:val="none" w:sz="0" w:space="0" w:color="auto"/>
      </w:divBdr>
    </w:div>
    <w:div w:id="1153371105">
      <w:bodyDiv w:val="1"/>
      <w:marLeft w:val="0"/>
      <w:marRight w:val="0"/>
      <w:marTop w:val="0"/>
      <w:marBottom w:val="0"/>
      <w:divBdr>
        <w:top w:val="none" w:sz="0" w:space="0" w:color="auto"/>
        <w:left w:val="none" w:sz="0" w:space="0" w:color="auto"/>
        <w:bottom w:val="none" w:sz="0" w:space="0" w:color="auto"/>
        <w:right w:val="none" w:sz="0" w:space="0" w:color="auto"/>
      </w:divBdr>
    </w:div>
    <w:div w:id="1153569809">
      <w:bodyDiv w:val="1"/>
      <w:marLeft w:val="0"/>
      <w:marRight w:val="0"/>
      <w:marTop w:val="0"/>
      <w:marBottom w:val="0"/>
      <w:divBdr>
        <w:top w:val="none" w:sz="0" w:space="0" w:color="auto"/>
        <w:left w:val="none" w:sz="0" w:space="0" w:color="auto"/>
        <w:bottom w:val="none" w:sz="0" w:space="0" w:color="auto"/>
        <w:right w:val="none" w:sz="0" w:space="0" w:color="auto"/>
      </w:divBdr>
    </w:div>
    <w:div w:id="1153722403">
      <w:bodyDiv w:val="1"/>
      <w:marLeft w:val="0"/>
      <w:marRight w:val="0"/>
      <w:marTop w:val="0"/>
      <w:marBottom w:val="0"/>
      <w:divBdr>
        <w:top w:val="none" w:sz="0" w:space="0" w:color="auto"/>
        <w:left w:val="none" w:sz="0" w:space="0" w:color="auto"/>
        <w:bottom w:val="none" w:sz="0" w:space="0" w:color="auto"/>
        <w:right w:val="none" w:sz="0" w:space="0" w:color="auto"/>
      </w:divBdr>
    </w:div>
    <w:div w:id="1153835453">
      <w:bodyDiv w:val="1"/>
      <w:marLeft w:val="0"/>
      <w:marRight w:val="0"/>
      <w:marTop w:val="0"/>
      <w:marBottom w:val="0"/>
      <w:divBdr>
        <w:top w:val="none" w:sz="0" w:space="0" w:color="auto"/>
        <w:left w:val="none" w:sz="0" w:space="0" w:color="auto"/>
        <w:bottom w:val="none" w:sz="0" w:space="0" w:color="auto"/>
        <w:right w:val="none" w:sz="0" w:space="0" w:color="auto"/>
      </w:divBdr>
    </w:div>
    <w:div w:id="1154177642">
      <w:bodyDiv w:val="1"/>
      <w:marLeft w:val="0"/>
      <w:marRight w:val="0"/>
      <w:marTop w:val="0"/>
      <w:marBottom w:val="0"/>
      <w:divBdr>
        <w:top w:val="none" w:sz="0" w:space="0" w:color="auto"/>
        <w:left w:val="none" w:sz="0" w:space="0" w:color="auto"/>
        <w:bottom w:val="none" w:sz="0" w:space="0" w:color="auto"/>
        <w:right w:val="none" w:sz="0" w:space="0" w:color="auto"/>
      </w:divBdr>
    </w:div>
    <w:div w:id="1154375139">
      <w:bodyDiv w:val="1"/>
      <w:marLeft w:val="0"/>
      <w:marRight w:val="0"/>
      <w:marTop w:val="0"/>
      <w:marBottom w:val="0"/>
      <w:divBdr>
        <w:top w:val="none" w:sz="0" w:space="0" w:color="auto"/>
        <w:left w:val="none" w:sz="0" w:space="0" w:color="auto"/>
        <w:bottom w:val="none" w:sz="0" w:space="0" w:color="auto"/>
        <w:right w:val="none" w:sz="0" w:space="0" w:color="auto"/>
      </w:divBdr>
    </w:div>
    <w:div w:id="1155072780">
      <w:bodyDiv w:val="1"/>
      <w:marLeft w:val="0"/>
      <w:marRight w:val="0"/>
      <w:marTop w:val="0"/>
      <w:marBottom w:val="0"/>
      <w:divBdr>
        <w:top w:val="none" w:sz="0" w:space="0" w:color="auto"/>
        <w:left w:val="none" w:sz="0" w:space="0" w:color="auto"/>
        <w:bottom w:val="none" w:sz="0" w:space="0" w:color="auto"/>
        <w:right w:val="none" w:sz="0" w:space="0" w:color="auto"/>
      </w:divBdr>
    </w:div>
    <w:div w:id="1155340337">
      <w:bodyDiv w:val="1"/>
      <w:marLeft w:val="0"/>
      <w:marRight w:val="0"/>
      <w:marTop w:val="0"/>
      <w:marBottom w:val="0"/>
      <w:divBdr>
        <w:top w:val="none" w:sz="0" w:space="0" w:color="auto"/>
        <w:left w:val="none" w:sz="0" w:space="0" w:color="auto"/>
        <w:bottom w:val="none" w:sz="0" w:space="0" w:color="auto"/>
        <w:right w:val="none" w:sz="0" w:space="0" w:color="auto"/>
      </w:divBdr>
    </w:div>
    <w:div w:id="1155417733">
      <w:bodyDiv w:val="1"/>
      <w:marLeft w:val="0"/>
      <w:marRight w:val="0"/>
      <w:marTop w:val="0"/>
      <w:marBottom w:val="0"/>
      <w:divBdr>
        <w:top w:val="none" w:sz="0" w:space="0" w:color="auto"/>
        <w:left w:val="none" w:sz="0" w:space="0" w:color="auto"/>
        <w:bottom w:val="none" w:sz="0" w:space="0" w:color="auto"/>
        <w:right w:val="none" w:sz="0" w:space="0" w:color="auto"/>
      </w:divBdr>
    </w:div>
    <w:div w:id="1156072142">
      <w:bodyDiv w:val="1"/>
      <w:marLeft w:val="0"/>
      <w:marRight w:val="0"/>
      <w:marTop w:val="0"/>
      <w:marBottom w:val="0"/>
      <w:divBdr>
        <w:top w:val="none" w:sz="0" w:space="0" w:color="auto"/>
        <w:left w:val="none" w:sz="0" w:space="0" w:color="auto"/>
        <w:bottom w:val="none" w:sz="0" w:space="0" w:color="auto"/>
        <w:right w:val="none" w:sz="0" w:space="0" w:color="auto"/>
      </w:divBdr>
    </w:div>
    <w:div w:id="1156186626">
      <w:bodyDiv w:val="1"/>
      <w:marLeft w:val="0"/>
      <w:marRight w:val="0"/>
      <w:marTop w:val="0"/>
      <w:marBottom w:val="0"/>
      <w:divBdr>
        <w:top w:val="none" w:sz="0" w:space="0" w:color="auto"/>
        <w:left w:val="none" w:sz="0" w:space="0" w:color="auto"/>
        <w:bottom w:val="none" w:sz="0" w:space="0" w:color="auto"/>
        <w:right w:val="none" w:sz="0" w:space="0" w:color="auto"/>
      </w:divBdr>
    </w:div>
    <w:div w:id="1156409349">
      <w:bodyDiv w:val="1"/>
      <w:marLeft w:val="0"/>
      <w:marRight w:val="0"/>
      <w:marTop w:val="0"/>
      <w:marBottom w:val="0"/>
      <w:divBdr>
        <w:top w:val="none" w:sz="0" w:space="0" w:color="auto"/>
        <w:left w:val="none" w:sz="0" w:space="0" w:color="auto"/>
        <w:bottom w:val="none" w:sz="0" w:space="0" w:color="auto"/>
        <w:right w:val="none" w:sz="0" w:space="0" w:color="auto"/>
      </w:divBdr>
    </w:div>
    <w:div w:id="1156873500">
      <w:bodyDiv w:val="1"/>
      <w:marLeft w:val="0"/>
      <w:marRight w:val="0"/>
      <w:marTop w:val="0"/>
      <w:marBottom w:val="0"/>
      <w:divBdr>
        <w:top w:val="none" w:sz="0" w:space="0" w:color="auto"/>
        <w:left w:val="none" w:sz="0" w:space="0" w:color="auto"/>
        <w:bottom w:val="none" w:sz="0" w:space="0" w:color="auto"/>
        <w:right w:val="none" w:sz="0" w:space="0" w:color="auto"/>
      </w:divBdr>
    </w:div>
    <w:div w:id="1156991053">
      <w:bodyDiv w:val="1"/>
      <w:marLeft w:val="0"/>
      <w:marRight w:val="0"/>
      <w:marTop w:val="0"/>
      <w:marBottom w:val="0"/>
      <w:divBdr>
        <w:top w:val="none" w:sz="0" w:space="0" w:color="auto"/>
        <w:left w:val="none" w:sz="0" w:space="0" w:color="auto"/>
        <w:bottom w:val="none" w:sz="0" w:space="0" w:color="auto"/>
        <w:right w:val="none" w:sz="0" w:space="0" w:color="auto"/>
      </w:divBdr>
    </w:div>
    <w:div w:id="1156993314">
      <w:bodyDiv w:val="1"/>
      <w:marLeft w:val="0"/>
      <w:marRight w:val="0"/>
      <w:marTop w:val="0"/>
      <w:marBottom w:val="0"/>
      <w:divBdr>
        <w:top w:val="none" w:sz="0" w:space="0" w:color="auto"/>
        <w:left w:val="none" w:sz="0" w:space="0" w:color="auto"/>
        <w:bottom w:val="none" w:sz="0" w:space="0" w:color="auto"/>
        <w:right w:val="none" w:sz="0" w:space="0" w:color="auto"/>
      </w:divBdr>
    </w:div>
    <w:div w:id="1157377974">
      <w:bodyDiv w:val="1"/>
      <w:marLeft w:val="0"/>
      <w:marRight w:val="0"/>
      <w:marTop w:val="0"/>
      <w:marBottom w:val="0"/>
      <w:divBdr>
        <w:top w:val="none" w:sz="0" w:space="0" w:color="auto"/>
        <w:left w:val="none" w:sz="0" w:space="0" w:color="auto"/>
        <w:bottom w:val="none" w:sz="0" w:space="0" w:color="auto"/>
        <w:right w:val="none" w:sz="0" w:space="0" w:color="auto"/>
      </w:divBdr>
    </w:div>
    <w:div w:id="1157957455">
      <w:bodyDiv w:val="1"/>
      <w:marLeft w:val="0"/>
      <w:marRight w:val="0"/>
      <w:marTop w:val="0"/>
      <w:marBottom w:val="0"/>
      <w:divBdr>
        <w:top w:val="none" w:sz="0" w:space="0" w:color="auto"/>
        <w:left w:val="none" w:sz="0" w:space="0" w:color="auto"/>
        <w:bottom w:val="none" w:sz="0" w:space="0" w:color="auto"/>
        <w:right w:val="none" w:sz="0" w:space="0" w:color="auto"/>
      </w:divBdr>
    </w:div>
    <w:div w:id="1158038514">
      <w:bodyDiv w:val="1"/>
      <w:marLeft w:val="0"/>
      <w:marRight w:val="0"/>
      <w:marTop w:val="0"/>
      <w:marBottom w:val="0"/>
      <w:divBdr>
        <w:top w:val="none" w:sz="0" w:space="0" w:color="auto"/>
        <w:left w:val="none" w:sz="0" w:space="0" w:color="auto"/>
        <w:bottom w:val="none" w:sz="0" w:space="0" w:color="auto"/>
        <w:right w:val="none" w:sz="0" w:space="0" w:color="auto"/>
      </w:divBdr>
    </w:div>
    <w:div w:id="1158886343">
      <w:bodyDiv w:val="1"/>
      <w:marLeft w:val="0"/>
      <w:marRight w:val="0"/>
      <w:marTop w:val="0"/>
      <w:marBottom w:val="0"/>
      <w:divBdr>
        <w:top w:val="none" w:sz="0" w:space="0" w:color="auto"/>
        <w:left w:val="none" w:sz="0" w:space="0" w:color="auto"/>
        <w:bottom w:val="none" w:sz="0" w:space="0" w:color="auto"/>
        <w:right w:val="none" w:sz="0" w:space="0" w:color="auto"/>
      </w:divBdr>
    </w:div>
    <w:div w:id="1158961313">
      <w:bodyDiv w:val="1"/>
      <w:marLeft w:val="0"/>
      <w:marRight w:val="0"/>
      <w:marTop w:val="0"/>
      <w:marBottom w:val="0"/>
      <w:divBdr>
        <w:top w:val="none" w:sz="0" w:space="0" w:color="auto"/>
        <w:left w:val="none" w:sz="0" w:space="0" w:color="auto"/>
        <w:bottom w:val="none" w:sz="0" w:space="0" w:color="auto"/>
        <w:right w:val="none" w:sz="0" w:space="0" w:color="auto"/>
      </w:divBdr>
    </w:div>
    <w:div w:id="1159227958">
      <w:bodyDiv w:val="1"/>
      <w:marLeft w:val="0"/>
      <w:marRight w:val="0"/>
      <w:marTop w:val="0"/>
      <w:marBottom w:val="0"/>
      <w:divBdr>
        <w:top w:val="none" w:sz="0" w:space="0" w:color="auto"/>
        <w:left w:val="none" w:sz="0" w:space="0" w:color="auto"/>
        <w:bottom w:val="none" w:sz="0" w:space="0" w:color="auto"/>
        <w:right w:val="none" w:sz="0" w:space="0" w:color="auto"/>
      </w:divBdr>
    </w:div>
    <w:div w:id="1159612387">
      <w:bodyDiv w:val="1"/>
      <w:marLeft w:val="0"/>
      <w:marRight w:val="0"/>
      <w:marTop w:val="0"/>
      <w:marBottom w:val="0"/>
      <w:divBdr>
        <w:top w:val="none" w:sz="0" w:space="0" w:color="auto"/>
        <w:left w:val="none" w:sz="0" w:space="0" w:color="auto"/>
        <w:bottom w:val="none" w:sz="0" w:space="0" w:color="auto"/>
        <w:right w:val="none" w:sz="0" w:space="0" w:color="auto"/>
      </w:divBdr>
    </w:div>
    <w:div w:id="1159662207">
      <w:bodyDiv w:val="1"/>
      <w:marLeft w:val="0"/>
      <w:marRight w:val="0"/>
      <w:marTop w:val="0"/>
      <w:marBottom w:val="0"/>
      <w:divBdr>
        <w:top w:val="none" w:sz="0" w:space="0" w:color="auto"/>
        <w:left w:val="none" w:sz="0" w:space="0" w:color="auto"/>
        <w:bottom w:val="none" w:sz="0" w:space="0" w:color="auto"/>
        <w:right w:val="none" w:sz="0" w:space="0" w:color="auto"/>
      </w:divBdr>
    </w:div>
    <w:div w:id="1160074147">
      <w:bodyDiv w:val="1"/>
      <w:marLeft w:val="0"/>
      <w:marRight w:val="0"/>
      <w:marTop w:val="0"/>
      <w:marBottom w:val="0"/>
      <w:divBdr>
        <w:top w:val="none" w:sz="0" w:space="0" w:color="auto"/>
        <w:left w:val="none" w:sz="0" w:space="0" w:color="auto"/>
        <w:bottom w:val="none" w:sz="0" w:space="0" w:color="auto"/>
        <w:right w:val="none" w:sz="0" w:space="0" w:color="auto"/>
      </w:divBdr>
    </w:div>
    <w:div w:id="1160315233">
      <w:bodyDiv w:val="1"/>
      <w:marLeft w:val="0"/>
      <w:marRight w:val="0"/>
      <w:marTop w:val="0"/>
      <w:marBottom w:val="0"/>
      <w:divBdr>
        <w:top w:val="none" w:sz="0" w:space="0" w:color="auto"/>
        <w:left w:val="none" w:sz="0" w:space="0" w:color="auto"/>
        <w:bottom w:val="none" w:sz="0" w:space="0" w:color="auto"/>
        <w:right w:val="none" w:sz="0" w:space="0" w:color="auto"/>
      </w:divBdr>
    </w:div>
    <w:div w:id="1160466354">
      <w:bodyDiv w:val="1"/>
      <w:marLeft w:val="0"/>
      <w:marRight w:val="0"/>
      <w:marTop w:val="0"/>
      <w:marBottom w:val="0"/>
      <w:divBdr>
        <w:top w:val="none" w:sz="0" w:space="0" w:color="auto"/>
        <w:left w:val="none" w:sz="0" w:space="0" w:color="auto"/>
        <w:bottom w:val="none" w:sz="0" w:space="0" w:color="auto"/>
        <w:right w:val="none" w:sz="0" w:space="0" w:color="auto"/>
      </w:divBdr>
    </w:div>
    <w:div w:id="1160580031">
      <w:bodyDiv w:val="1"/>
      <w:marLeft w:val="0"/>
      <w:marRight w:val="0"/>
      <w:marTop w:val="0"/>
      <w:marBottom w:val="0"/>
      <w:divBdr>
        <w:top w:val="none" w:sz="0" w:space="0" w:color="auto"/>
        <w:left w:val="none" w:sz="0" w:space="0" w:color="auto"/>
        <w:bottom w:val="none" w:sz="0" w:space="0" w:color="auto"/>
        <w:right w:val="none" w:sz="0" w:space="0" w:color="auto"/>
      </w:divBdr>
    </w:div>
    <w:div w:id="1161310444">
      <w:bodyDiv w:val="1"/>
      <w:marLeft w:val="0"/>
      <w:marRight w:val="0"/>
      <w:marTop w:val="0"/>
      <w:marBottom w:val="0"/>
      <w:divBdr>
        <w:top w:val="none" w:sz="0" w:space="0" w:color="auto"/>
        <w:left w:val="none" w:sz="0" w:space="0" w:color="auto"/>
        <w:bottom w:val="none" w:sz="0" w:space="0" w:color="auto"/>
        <w:right w:val="none" w:sz="0" w:space="0" w:color="auto"/>
      </w:divBdr>
    </w:div>
    <w:div w:id="1161315616">
      <w:bodyDiv w:val="1"/>
      <w:marLeft w:val="0"/>
      <w:marRight w:val="0"/>
      <w:marTop w:val="0"/>
      <w:marBottom w:val="0"/>
      <w:divBdr>
        <w:top w:val="none" w:sz="0" w:space="0" w:color="auto"/>
        <w:left w:val="none" w:sz="0" w:space="0" w:color="auto"/>
        <w:bottom w:val="none" w:sz="0" w:space="0" w:color="auto"/>
        <w:right w:val="none" w:sz="0" w:space="0" w:color="auto"/>
      </w:divBdr>
    </w:div>
    <w:div w:id="1161694237">
      <w:bodyDiv w:val="1"/>
      <w:marLeft w:val="0"/>
      <w:marRight w:val="0"/>
      <w:marTop w:val="0"/>
      <w:marBottom w:val="0"/>
      <w:divBdr>
        <w:top w:val="none" w:sz="0" w:space="0" w:color="auto"/>
        <w:left w:val="none" w:sz="0" w:space="0" w:color="auto"/>
        <w:bottom w:val="none" w:sz="0" w:space="0" w:color="auto"/>
        <w:right w:val="none" w:sz="0" w:space="0" w:color="auto"/>
      </w:divBdr>
    </w:div>
    <w:div w:id="1161698153">
      <w:bodyDiv w:val="1"/>
      <w:marLeft w:val="0"/>
      <w:marRight w:val="0"/>
      <w:marTop w:val="0"/>
      <w:marBottom w:val="0"/>
      <w:divBdr>
        <w:top w:val="none" w:sz="0" w:space="0" w:color="auto"/>
        <w:left w:val="none" w:sz="0" w:space="0" w:color="auto"/>
        <w:bottom w:val="none" w:sz="0" w:space="0" w:color="auto"/>
        <w:right w:val="none" w:sz="0" w:space="0" w:color="auto"/>
      </w:divBdr>
    </w:div>
    <w:div w:id="1161890672">
      <w:bodyDiv w:val="1"/>
      <w:marLeft w:val="0"/>
      <w:marRight w:val="0"/>
      <w:marTop w:val="0"/>
      <w:marBottom w:val="0"/>
      <w:divBdr>
        <w:top w:val="none" w:sz="0" w:space="0" w:color="auto"/>
        <w:left w:val="none" w:sz="0" w:space="0" w:color="auto"/>
        <w:bottom w:val="none" w:sz="0" w:space="0" w:color="auto"/>
        <w:right w:val="none" w:sz="0" w:space="0" w:color="auto"/>
      </w:divBdr>
    </w:div>
    <w:div w:id="1162086684">
      <w:bodyDiv w:val="1"/>
      <w:marLeft w:val="0"/>
      <w:marRight w:val="0"/>
      <w:marTop w:val="0"/>
      <w:marBottom w:val="0"/>
      <w:divBdr>
        <w:top w:val="none" w:sz="0" w:space="0" w:color="auto"/>
        <w:left w:val="none" w:sz="0" w:space="0" w:color="auto"/>
        <w:bottom w:val="none" w:sz="0" w:space="0" w:color="auto"/>
        <w:right w:val="none" w:sz="0" w:space="0" w:color="auto"/>
      </w:divBdr>
    </w:div>
    <w:div w:id="1162163841">
      <w:bodyDiv w:val="1"/>
      <w:marLeft w:val="0"/>
      <w:marRight w:val="0"/>
      <w:marTop w:val="0"/>
      <w:marBottom w:val="0"/>
      <w:divBdr>
        <w:top w:val="none" w:sz="0" w:space="0" w:color="auto"/>
        <w:left w:val="none" w:sz="0" w:space="0" w:color="auto"/>
        <w:bottom w:val="none" w:sz="0" w:space="0" w:color="auto"/>
        <w:right w:val="none" w:sz="0" w:space="0" w:color="auto"/>
      </w:divBdr>
    </w:div>
    <w:div w:id="1162356877">
      <w:bodyDiv w:val="1"/>
      <w:marLeft w:val="0"/>
      <w:marRight w:val="0"/>
      <w:marTop w:val="0"/>
      <w:marBottom w:val="0"/>
      <w:divBdr>
        <w:top w:val="none" w:sz="0" w:space="0" w:color="auto"/>
        <w:left w:val="none" w:sz="0" w:space="0" w:color="auto"/>
        <w:bottom w:val="none" w:sz="0" w:space="0" w:color="auto"/>
        <w:right w:val="none" w:sz="0" w:space="0" w:color="auto"/>
      </w:divBdr>
    </w:div>
    <w:div w:id="1162742502">
      <w:bodyDiv w:val="1"/>
      <w:marLeft w:val="0"/>
      <w:marRight w:val="0"/>
      <w:marTop w:val="0"/>
      <w:marBottom w:val="0"/>
      <w:divBdr>
        <w:top w:val="none" w:sz="0" w:space="0" w:color="auto"/>
        <w:left w:val="none" w:sz="0" w:space="0" w:color="auto"/>
        <w:bottom w:val="none" w:sz="0" w:space="0" w:color="auto"/>
        <w:right w:val="none" w:sz="0" w:space="0" w:color="auto"/>
      </w:divBdr>
    </w:div>
    <w:div w:id="1162889643">
      <w:bodyDiv w:val="1"/>
      <w:marLeft w:val="0"/>
      <w:marRight w:val="0"/>
      <w:marTop w:val="0"/>
      <w:marBottom w:val="0"/>
      <w:divBdr>
        <w:top w:val="none" w:sz="0" w:space="0" w:color="auto"/>
        <w:left w:val="none" w:sz="0" w:space="0" w:color="auto"/>
        <w:bottom w:val="none" w:sz="0" w:space="0" w:color="auto"/>
        <w:right w:val="none" w:sz="0" w:space="0" w:color="auto"/>
      </w:divBdr>
    </w:div>
    <w:div w:id="1163164199">
      <w:bodyDiv w:val="1"/>
      <w:marLeft w:val="0"/>
      <w:marRight w:val="0"/>
      <w:marTop w:val="0"/>
      <w:marBottom w:val="0"/>
      <w:divBdr>
        <w:top w:val="none" w:sz="0" w:space="0" w:color="auto"/>
        <w:left w:val="none" w:sz="0" w:space="0" w:color="auto"/>
        <w:bottom w:val="none" w:sz="0" w:space="0" w:color="auto"/>
        <w:right w:val="none" w:sz="0" w:space="0" w:color="auto"/>
      </w:divBdr>
    </w:div>
    <w:div w:id="1163278704">
      <w:bodyDiv w:val="1"/>
      <w:marLeft w:val="0"/>
      <w:marRight w:val="0"/>
      <w:marTop w:val="0"/>
      <w:marBottom w:val="0"/>
      <w:divBdr>
        <w:top w:val="none" w:sz="0" w:space="0" w:color="auto"/>
        <w:left w:val="none" w:sz="0" w:space="0" w:color="auto"/>
        <w:bottom w:val="none" w:sz="0" w:space="0" w:color="auto"/>
        <w:right w:val="none" w:sz="0" w:space="0" w:color="auto"/>
      </w:divBdr>
    </w:div>
    <w:div w:id="1163470060">
      <w:bodyDiv w:val="1"/>
      <w:marLeft w:val="0"/>
      <w:marRight w:val="0"/>
      <w:marTop w:val="0"/>
      <w:marBottom w:val="0"/>
      <w:divBdr>
        <w:top w:val="none" w:sz="0" w:space="0" w:color="auto"/>
        <w:left w:val="none" w:sz="0" w:space="0" w:color="auto"/>
        <w:bottom w:val="none" w:sz="0" w:space="0" w:color="auto"/>
        <w:right w:val="none" w:sz="0" w:space="0" w:color="auto"/>
      </w:divBdr>
    </w:div>
    <w:div w:id="1164053810">
      <w:bodyDiv w:val="1"/>
      <w:marLeft w:val="0"/>
      <w:marRight w:val="0"/>
      <w:marTop w:val="0"/>
      <w:marBottom w:val="0"/>
      <w:divBdr>
        <w:top w:val="none" w:sz="0" w:space="0" w:color="auto"/>
        <w:left w:val="none" w:sz="0" w:space="0" w:color="auto"/>
        <w:bottom w:val="none" w:sz="0" w:space="0" w:color="auto"/>
        <w:right w:val="none" w:sz="0" w:space="0" w:color="auto"/>
      </w:divBdr>
    </w:div>
    <w:div w:id="1164471217">
      <w:bodyDiv w:val="1"/>
      <w:marLeft w:val="0"/>
      <w:marRight w:val="0"/>
      <w:marTop w:val="0"/>
      <w:marBottom w:val="0"/>
      <w:divBdr>
        <w:top w:val="none" w:sz="0" w:space="0" w:color="auto"/>
        <w:left w:val="none" w:sz="0" w:space="0" w:color="auto"/>
        <w:bottom w:val="none" w:sz="0" w:space="0" w:color="auto"/>
        <w:right w:val="none" w:sz="0" w:space="0" w:color="auto"/>
      </w:divBdr>
    </w:div>
    <w:div w:id="1165123879">
      <w:bodyDiv w:val="1"/>
      <w:marLeft w:val="0"/>
      <w:marRight w:val="0"/>
      <w:marTop w:val="0"/>
      <w:marBottom w:val="0"/>
      <w:divBdr>
        <w:top w:val="none" w:sz="0" w:space="0" w:color="auto"/>
        <w:left w:val="none" w:sz="0" w:space="0" w:color="auto"/>
        <w:bottom w:val="none" w:sz="0" w:space="0" w:color="auto"/>
        <w:right w:val="none" w:sz="0" w:space="0" w:color="auto"/>
      </w:divBdr>
    </w:div>
    <w:div w:id="1165171406">
      <w:bodyDiv w:val="1"/>
      <w:marLeft w:val="0"/>
      <w:marRight w:val="0"/>
      <w:marTop w:val="0"/>
      <w:marBottom w:val="0"/>
      <w:divBdr>
        <w:top w:val="none" w:sz="0" w:space="0" w:color="auto"/>
        <w:left w:val="none" w:sz="0" w:space="0" w:color="auto"/>
        <w:bottom w:val="none" w:sz="0" w:space="0" w:color="auto"/>
        <w:right w:val="none" w:sz="0" w:space="0" w:color="auto"/>
      </w:divBdr>
    </w:div>
    <w:div w:id="1165588457">
      <w:bodyDiv w:val="1"/>
      <w:marLeft w:val="0"/>
      <w:marRight w:val="0"/>
      <w:marTop w:val="0"/>
      <w:marBottom w:val="0"/>
      <w:divBdr>
        <w:top w:val="none" w:sz="0" w:space="0" w:color="auto"/>
        <w:left w:val="none" w:sz="0" w:space="0" w:color="auto"/>
        <w:bottom w:val="none" w:sz="0" w:space="0" w:color="auto"/>
        <w:right w:val="none" w:sz="0" w:space="0" w:color="auto"/>
      </w:divBdr>
    </w:div>
    <w:div w:id="1165706584">
      <w:bodyDiv w:val="1"/>
      <w:marLeft w:val="0"/>
      <w:marRight w:val="0"/>
      <w:marTop w:val="0"/>
      <w:marBottom w:val="0"/>
      <w:divBdr>
        <w:top w:val="none" w:sz="0" w:space="0" w:color="auto"/>
        <w:left w:val="none" w:sz="0" w:space="0" w:color="auto"/>
        <w:bottom w:val="none" w:sz="0" w:space="0" w:color="auto"/>
        <w:right w:val="none" w:sz="0" w:space="0" w:color="auto"/>
      </w:divBdr>
    </w:div>
    <w:div w:id="1166281981">
      <w:bodyDiv w:val="1"/>
      <w:marLeft w:val="0"/>
      <w:marRight w:val="0"/>
      <w:marTop w:val="0"/>
      <w:marBottom w:val="0"/>
      <w:divBdr>
        <w:top w:val="none" w:sz="0" w:space="0" w:color="auto"/>
        <w:left w:val="none" w:sz="0" w:space="0" w:color="auto"/>
        <w:bottom w:val="none" w:sz="0" w:space="0" w:color="auto"/>
        <w:right w:val="none" w:sz="0" w:space="0" w:color="auto"/>
      </w:divBdr>
    </w:div>
    <w:div w:id="1167280386">
      <w:bodyDiv w:val="1"/>
      <w:marLeft w:val="0"/>
      <w:marRight w:val="0"/>
      <w:marTop w:val="0"/>
      <w:marBottom w:val="0"/>
      <w:divBdr>
        <w:top w:val="none" w:sz="0" w:space="0" w:color="auto"/>
        <w:left w:val="none" w:sz="0" w:space="0" w:color="auto"/>
        <w:bottom w:val="none" w:sz="0" w:space="0" w:color="auto"/>
        <w:right w:val="none" w:sz="0" w:space="0" w:color="auto"/>
      </w:divBdr>
    </w:div>
    <w:div w:id="1167555915">
      <w:bodyDiv w:val="1"/>
      <w:marLeft w:val="0"/>
      <w:marRight w:val="0"/>
      <w:marTop w:val="0"/>
      <w:marBottom w:val="0"/>
      <w:divBdr>
        <w:top w:val="none" w:sz="0" w:space="0" w:color="auto"/>
        <w:left w:val="none" w:sz="0" w:space="0" w:color="auto"/>
        <w:bottom w:val="none" w:sz="0" w:space="0" w:color="auto"/>
        <w:right w:val="none" w:sz="0" w:space="0" w:color="auto"/>
      </w:divBdr>
    </w:div>
    <w:div w:id="1167744056">
      <w:bodyDiv w:val="1"/>
      <w:marLeft w:val="0"/>
      <w:marRight w:val="0"/>
      <w:marTop w:val="0"/>
      <w:marBottom w:val="0"/>
      <w:divBdr>
        <w:top w:val="none" w:sz="0" w:space="0" w:color="auto"/>
        <w:left w:val="none" w:sz="0" w:space="0" w:color="auto"/>
        <w:bottom w:val="none" w:sz="0" w:space="0" w:color="auto"/>
        <w:right w:val="none" w:sz="0" w:space="0" w:color="auto"/>
      </w:divBdr>
    </w:div>
    <w:div w:id="1167864460">
      <w:bodyDiv w:val="1"/>
      <w:marLeft w:val="0"/>
      <w:marRight w:val="0"/>
      <w:marTop w:val="0"/>
      <w:marBottom w:val="0"/>
      <w:divBdr>
        <w:top w:val="none" w:sz="0" w:space="0" w:color="auto"/>
        <w:left w:val="none" w:sz="0" w:space="0" w:color="auto"/>
        <w:bottom w:val="none" w:sz="0" w:space="0" w:color="auto"/>
        <w:right w:val="none" w:sz="0" w:space="0" w:color="auto"/>
      </w:divBdr>
    </w:div>
    <w:div w:id="1167986687">
      <w:bodyDiv w:val="1"/>
      <w:marLeft w:val="0"/>
      <w:marRight w:val="0"/>
      <w:marTop w:val="0"/>
      <w:marBottom w:val="0"/>
      <w:divBdr>
        <w:top w:val="none" w:sz="0" w:space="0" w:color="auto"/>
        <w:left w:val="none" w:sz="0" w:space="0" w:color="auto"/>
        <w:bottom w:val="none" w:sz="0" w:space="0" w:color="auto"/>
        <w:right w:val="none" w:sz="0" w:space="0" w:color="auto"/>
      </w:divBdr>
    </w:div>
    <w:div w:id="1168210959">
      <w:bodyDiv w:val="1"/>
      <w:marLeft w:val="0"/>
      <w:marRight w:val="0"/>
      <w:marTop w:val="0"/>
      <w:marBottom w:val="0"/>
      <w:divBdr>
        <w:top w:val="none" w:sz="0" w:space="0" w:color="auto"/>
        <w:left w:val="none" w:sz="0" w:space="0" w:color="auto"/>
        <w:bottom w:val="none" w:sz="0" w:space="0" w:color="auto"/>
        <w:right w:val="none" w:sz="0" w:space="0" w:color="auto"/>
      </w:divBdr>
    </w:div>
    <w:div w:id="1168980830">
      <w:bodyDiv w:val="1"/>
      <w:marLeft w:val="0"/>
      <w:marRight w:val="0"/>
      <w:marTop w:val="0"/>
      <w:marBottom w:val="0"/>
      <w:divBdr>
        <w:top w:val="none" w:sz="0" w:space="0" w:color="auto"/>
        <w:left w:val="none" w:sz="0" w:space="0" w:color="auto"/>
        <w:bottom w:val="none" w:sz="0" w:space="0" w:color="auto"/>
        <w:right w:val="none" w:sz="0" w:space="0" w:color="auto"/>
      </w:divBdr>
    </w:div>
    <w:div w:id="1169100847">
      <w:bodyDiv w:val="1"/>
      <w:marLeft w:val="0"/>
      <w:marRight w:val="0"/>
      <w:marTop w:val="0"/>
      <w:marBottom w:val="0"/>
      <w:divBdr>
        <w:top w:val="none" w:sz="0" w:space="0" w:color="auto"/>
        <w:left w:val="none" w:sz="0" w:space="0" w:color="auto"/>
        <w:bottom w:val="none" w:sz="0" w:space="0" w:color="auto"/>
        <w:right w:val="none" w:sz="0" w:space="0" w:color="auto"/>
      </w:divBdr>
    </w:div>
    <w:div w:id="1169177527">
      <w:bodyDiv w:val="1"/>
      <w:marLeft w:val="0"/>
      <w:marRight w:val="0"/>
      <w:marTop w:val="0"/>
      <w:marBottom w:val="0"/>
      <w:divBdr>
        <w:top w:val="none" w:sz="0" w:space="0" w:color="auto"/>
        <w:left w:val="none" w:sz="0" w:space="0" w:color="auto"/>
        <w:bottom w:val="none" w:sz="0" w:space="0" w:color="auto"/>
        <w:right w:val="none" w:sz="0" w:space="0" w:color="auto"/>
      </w:divBdr>
    </w:div>
    <w:div w:id="1169249120">
      <w:bodyDiv w:val="1"/>
      <w:marLeft w:val="0"/>
      <w:marRight w:val="0"/>
      <w:marTop w:val="0"/>
      <w:marBottom w:val="0"/>
      <w:divBdr>
        <w:top w:val="none" w:sz="0" w:space="0" w:color="auto"/>
        <w:left w:val="none" w:sz="0" w:space="0" w:color="auto"/>
        <w:bottom w:val="none" w:sz="0" w:space="0" w:color="auto"/>
        <w:right w:val="none" w:sz="0" w:space="0" w:color="auto"/>
      </w:divBdr>
    </w:div>
    <w:div w:id="1169365467">
      <w:bodyDiv w:val="1"/>
      <w:marLeft w:val="0"/>
      <w:marRight w:val="0"/>
      <w:marTop w:val="0"/>
      <w:marBottom w:val="0"/>
      <w:divBdr>
        <w:top w:val="none" w:sz="0" w:space="0" w:color="auto"/>
        <w:left w:val="none" w:sz="0" w:space="0" w:color="auto"/>
        <w:bottom w:val="none" w:sz="0" w:space="0" w:color="auto"/>
        <w:right w:val="none" w:sz="0" w:space="0" w:color="auto"/>
      </w:divBdr>
    </w:div>
    <w:div w:id="1169911039">
      <w:bodyDiv w:val="1"/>
      <w:marLeft w:val="0"/>
      <w:marRight w:val="0"/>
      <w:marTop w:val="0"/>
      <w:marBottom w:val="0"/>
      <w:divBdr>
        <w:top w:val="none" w:sz="0" w:space="0" w:color="auto"/>
        <w:left w:val="none" w:sz="0" w:space="0" w:color="auto"/>
        <w:bottom w:val="none" w:sz="0" w:space="0" w:color="auto"/>
        <w:right w:val="none" w:sz="0" w:space="0" w:color="auto"/>
      </w:divBdr>
    </w:div>
    <w:div w:id="1170222018">
      <w:bodyDiv w:val="1"/>
      <w:marLeft w:val="0"/>
      <w:marRight w:val="0"/>
      <w:marTop w:val="0"/>
      <w:marBottom w:val="0"/>
      <w:divBdr>
        <w:top w:val="none" w:sz="0" w:space="0" w:color="auto"/>
        <w:left w:val="none" w:sz="0" w:space="0" w:color="auto"/>
        <w:bottom w:val="none" w:sz="0" w:space="0" w:color="auto"/>
        <w:right w:val="none" w:sz="0" w:space="0" w:color="auto"/>
      </w:divBdr>
    </w:div>
    <w:div w:id="1170485607">
      <w:bodyDiv w:val="1"/>
      <w:marLeft w:val="0"/>
      <w:marRight w:val="0"/>
      <w:marTop w:val="0"/>
      <w:marBottom w:val="0"/>
      <w:divBdr>
        <w:top w:val="none" w:sz="0" w:space="0" w:color="auto"/>
        <w:left w:val="none" w:sz="0" w:space="0" w:color="auto"/>
        <w:bottom w:val="none" w:sz="0" w:space="0" w:color="auto"/>
        <w:right w:val="none" w:sz="0" w:space="0" w:color="auto"/>
      </w:divBdr>
    </w:div>
    <w:div w:id="1170872688">
      <w:bodyDiv w:val="1"/>
      <w:marLeft w:val="0"/>
      <w:marRight w:val="0"/>
      <w:marTop w:val="0"/>
      <w:marBottom w:val="0"/>
      <w:divBdr>
        <w:top w:val="none" w:sz="0" w:space="0" w:color="auto"/>
        <w:left w:val="none" w:sz="0" w:space="0" w:color="auto"/>
        <w:bottom w:val="none" w:sz="0" w:space="0" w:color="auto"/>
        <w:right w:val="none" w:sz="0" w:space="0" w:color="auto"/>
      </w:divBdr>
    </w:div>
    <w:div w:id="1170950524">
      <w:bodyDiv w:val="1"/>
      <w:marLeft w:val="0"/>
      <w:marRight w:val="0"/>
      <w:marTop w:val="0"/>
      <w:marBottom w:val="0"/>
      <w:divBdr>
        <w:top w:val="none" w:sz="0" w:space="0" w:color="auto"/>
        <w:left w:val="none" w:sz="0" w:space="0" w:color="auto"/>
        <w:bottom w:val="none" w:sz="0" w:space="0" w:color="auto"/>
        <w:right w:val="none" w:sz="0" w:space="0" w:color="auto"/>
      </w:divBdr>
    </w:div>
    <w:div w:id="1171217489">
      <w:bodyDiv w:val="1"/>
      <w:marLeft w:val="0"/>
      <w:marRight w:val="0"/>
      <w:marTop w:val="0"/>
      <w:marBottom w:val="0"/>
      <w:divBdr>
        <w:top w:val="none" w:sz="0" w:space="0" w:color="auto"/>
        <w:left w:val="none" w:sz="0" w:space="0" w:color="auto"/>
        <w:bottom w:val="none" w:sz="0" w:space="0" w:color="auto"/>
        <w:right w:val="none" w:sz="0" w:space="0" w:color="auto"/>
      </w:divBdr>
    </w:div>
    <w:div w:id="1171219286">
      <w:bodyDiv w:val="1"/>
      <w:marLeft w:val="0"/>
      <w:marRight w:val="0"/>
      <w:marTop w:val="0"/>
      <w:marBottom w:val="0"/>
      <w:divBdr>
        <w:top w:val="none" w:sz="0" w:space="0" w:color="auto"/>
        <w:left w:val="none" w:sz="0" w:space="0" w:color="auto"/>
        <w:bottom w:val="none" w:sz="0" w:space="0" w:color="auto"/>
        <w:right w:val="none" w:sz="0" w:space="0" w:color="auto"/>
      </w:divBdr>
    </w:div>
    <w:div w:id="1171795084">
      <w:bodyDiv w:val="1"/>
      <w:marLeft w:val="0"/>
      <w:marRight w:val="0"/>
      <w:marTop w:val="0"/>
      <w:marBottom w:val="0"/>
      <w:divBdr>
        <w:top w:val="none" w:sz="0" w:space="0" w:color="auto"/>
        <w:left w:val="none" w:sz="0" w:space="0" w:color="auto"/>
        <w:bottom w:val="none" w:sz="0" w:space="0" w:color="auto"/>
        <w:right w:val="none" w:sz="0" w:space="0" w:color="auto"/>
      </w:divBdr>
    </w:div>
    <w:div w:id="1171992113">
      <w:bodyDiv w:val="1"/>
      <w:marLeft w:val="0"/>
      <w:marRight w:val="0"/>
      <w:marTop w:val="0"/>
      <w:marBottom w:val="0"/>
      <w:divBdr>
        <w:top w:val="none" w:sz="0" w:space="0" w:color="auto"/>
        <w:left w:val="none" w:sz="0" w:space="0" w:color="auto"/>
        <w:bottom w:val="none" w:sz="0" w:space="0" w:color="auto"/>
        <w:right w:val="none" w:sz="0" w:space="0" w:color="auto"/>
      </w:divBdr>
    </w:div>
    <w:div w:id="1172061712">
      <w:bodyDiv w:val="1"/>
      <w:marLeft w:val="0"/>
      <w:marRight w:val="0"/>
      <w:marTop w:val="0"/>
      <w:marBottom w:val="0"/>
      <w:divBdr>
        <w:top w:val="none" w:sz="0" w:space="0" w:color="auto"/>
        <w:left w:val="none" w:sz="0" w:space="0" w:color="auto"/>
        <w:bottom w:val="none" w:sz="0" w:space="0" w:color="auto"/>
        <w:right w:val="none" w:sz="0" w:space="0" w:color="auto"/>
      </w:divBdr>
    </w:div>
    <w:div w:id="1172330730">
      <w:bodyDiv w:val="1"/>
      <w:marLeft w:val="0"/>
      <w:marRight w:val="0"/>
      <w:marTop w:val="0"/>
      <w:marBottom w:val="0"/>
      <w:divBdr>
        <w:top w:val="none" w:sz="0" w:space="0" w:color="auto"/>
        <w:left w:val="none" w:sz="0" w:space="0" w:color="auto"/>
        <w:bottom w:val="none" w:sz="0" w:space="0" w:color="auto"/>
        <w:right w:val="none" w:sz="0" w:space="0" w:color="auto"/>
      </w:divBdr>
    </w:div>
    <w:div w:id="1172452627">
      <w:bodyDiv w:val="1"/>
      <w:marLeft w:val="0"/>
      <w:marRight w:val="0"/>
      <w:marTop w:val="0"/>
      <w:marBottom w:val="0"/>
      <w:divBdr>
        <w:top w:val="none" w:sz="0" w:space="0" w:color="auto"/>
        <w:left w:val="none" w:sz="0" w:space="0" w:color="auto"/>
        <w:bottom w:val="none" w:sz="0" w:space="0" w:color="auto"/>
        <w:right w:val="none" w:sz="0" w:space="0" w:color="auto"/>
      </w:divBdr>
    </w:div>
    <w:div w:id="1172641924">
      <w:bodyDiv w:val="1"/>
      <w:marLeft w:val="0"/>
      <w:marRight w:val="0"/>
      <w:marTop w:val="0"/>
      <w:marBottom w:val="0"/>
      <w:divBdr>
        <w:top w:val="none" w:sz="0" w:space="0" w:color="auto"/>
        <w:left w:val="none" w:sz="0" w:space="0" w:color="auto"/>
        <w:bottom w:val="none" w:sz="0" w:space="0" w:color="auto"/>
        <w:right w:val="none" w:sz="0" w:space="0" w:color="auto"/>
      </w:divBdr>
    </w:div>
    <w:div w:id="1172913252">
      <w:bodyDiv w:val="1"/>
      <w:marLeft w:val="0"/>
      <w:marRight w:val="0"/>
      <w:marTop w:val="0"/>
      <w:marBottom w:val="0"/>
      <w:divBdr>
        <w:top w:val="none" w:sz="0" w:space="0" w:color="auto"/>
        <w:left w:val="none" w:sz="0" w:space="0" w:color="auto"/>
        <w:bottom w:val="none" w:sz="0" w:space="0" w:color="auto"/>
        <w:right w:val="none" w:sz="0" w:space="0" w:color="auto"/>
      </w:divBdr>
    </w:div>
    <w:div w:id="1173183909">
      <w:bodyDiv w:val="1"/>
      <w:marLeft w:val="0"/>
      <w:marRight w:val="0"/>
      <w:marTop w:val="0"/>
      <w:marBottom w:val="0"/>
      <w:divBdr>
        <w:top w:val="none" w:sz="0" w:space="0" w:color="auto"/>
        <w:left w:val="none" w:sz="0" w:space="0" w:color="auto"/>
        <w:bottom w:val="none" w:sz="0" w:space="0" w:color="auto"/>
        <w:right w:val="none" w:sz="0" w:space="0" w:color="auto"/>
      </w:divBdr>
    </w:div>
    <w:div w:id="1173371145">
      <w:bodyDiv w:val="1"/>
      <w:marLeft w:val="0"/>
      <w:marRight w:val="0"/>
      <w:marTop w:val="0"/>
      <w:marBottom w:val="0"/>
      <w:divBdr>
        <w:top w:val="none" w:sz="0" w:space="0" w:color="auto"/>
        <w:left w:val="none" w:sz="0" w:space="0" w:color="auto"/>
        <w:bottom w:val="none" w:sz="0" w:space="0" w:color="auto"/>
        <w:right w:val="none" w:sz="0" w:space="0" w:color="auto"/>
      </w:divBdr>
    </w:div>
    <w:div w:id="1174035076">
      <w:bodyDiv w:val="1"/>
      <w:marLeft w:val="0"/>
      <w:marRight w:val="0"/>
      <w:marTop w:val="0"/>
      <w:marBottom w:val="0"/>
      <w:divBdr>
        <w:top w:val="none" w:sz="0" w:space="0" w:color="auto"/>
        <w:left w:val="none" w:sz="0" w:space="0" w:color="auto"/>
        <w:bottom w:val="none" w:sz="0" w:space="0" w:color="auto"/>
        <w:right w:val="none" w:sz="0" w:space="0" w:color="auto"/>
      </w:divBdr>
    </w:div>
    <w:div w:id="1174077977">
      <w:bodyDiv w:val="1"/>
      <w:marLeft w:val="0"/>
      <w:marRight w:val="0"/>
      <w:marTop w:val="0"/>
      <w:marBottom w:val="0"/>
      <w:divBdr>
        <w:top w:val="none" w:sz="0" w:space="0" w:color="auto"/>
        <w:left w:val="none" w:sz="0" w:space="0" w:color="auto"/>
        <w:bottom w:val="none" w:sz="0" w:space="0" w:color="auto"/>
        <w:right w:val="none" w:sz="0" w:space="0" w:color="auto"/>
      </w:divBdr>
    </w:div>
    <w:div w:id="1174101690">
      <w:bodyDiv w:val="1"/>
      <w:marLeft w:val="0"/>
      <w:marRight w:val="0"/>
      <w:marTop w:val="0"/>
      <w:marBottom w:val="0"/>
      <w:divBdr>
        <w:top w:val="none" w:sz="0" w:space="0" w:color="auto"/>
        <w:left w:val="none" w:sz="0" w:space="0" w:color="auto"/>
        <w:bottom w:val="none" w:sz="0" w:space="0" w:color="auto"/>
        <w:right w:val="none" w:sz="0" w:space="0" w:color="auto"/>
      </w:divBdr>
    </w:div>
    <w:div w:id="1174884249">
      <w:bodyDiv w:val="1"/>
      <w:marLeft w:val="0"/>
      <w:marRight w:val="0"/>
      <w:marTop w:val="0"/>
      <w:marBottom w:val="0"/>
      <w:divBdr>
        <w:top w:val="none" w:sz="0" w:space="0" w:color="auto"/>
        <w:left w:val="none" w:sz="0" w:space="0" w:color="auto"/>
        <w:bottom w:val="none" w:sz="0" w:space="0" w:color="auto"/>
        <w:right w:val="none" w:sz="0" w:space="0" w:color="auto"/>
      </w:divBdr>
    </w:div>
    <w:div w:id="1175075004">
      <w:bodyDiv w:val="1"/>
      <w:marLeft w:val="0"/>
      <w:marRight w:val="0"/>
      <w:marTop w:val="0"/>
      <w:marBottom w:val="0"/>
      <w:divBdr>
        <w:top w:val="none" w:sz="0" w:space="0" w:color="auto"/>
        <w:left w:val="none" w:sz="0" w:space="0" w:color="auto"/>
        <w:bottom w:val="none" w:sz="0" w:space="0" w:color="auto"/>
        <w:right w:val="none" w:sz="0" w:space="0" w:color="auto"/>
      </w:divBdr>
    </w:div>
    <w:div w:id="1175265132">
      <w:bodyDiv w:val="1"/>
      <w:marLeft w:val="0"/>
      <w:marRight w:val="0"/>
      <w:marTop w:val="0"/>
      <w:marBottom w:val="0"/>
      <w:divBdr>
        <w:top w:val="none" w:sz="0" w:space="0" w:color="auto"/>
        <w:left w:val="none" w:sz="0" w:space="0" w:color="auto"/>
        <w:bottom w:val="none" w:sz="0" w:space="0" w:color="auto"/>
        <w:right w:val="none" w:sz="0" w:space="0" w:color="auto"/>
      </w:divBdr>
    </w:div>
    <w:div w:id="1175611808">
      <w:bodyDiv w:val="1"/>
      <w:marLeft w:val="0"/>
      <w:marRight w:val="0"/>
      <w:marTop w:val="0"/>
      <w:marBottom w:val="0"/>
      <w:divBdr>
        <w:top w:val="none" w:sz="0" w:space="0" w:color="auto"/>
        <w:left w:val="none" w:sz="0" w:space="0" w:color="auto"/>
        <w:bottom w:val="none" w:sz="0" w:space="0" w:color="auto"/>
        <w:right w:val="none" w:sz="0" w:space="0" w:color="auto"/>
      </w:divBdr>
    </w:div>
    <w:div w:id="1175878239">
      <w:bodyDiv w:val="1"/>
      <w:marLeft w:val="0"/>
      <w:marRight w:val="0"/>
      <w:marTop w:val="0"/>
      <w:marBottom w:val="0"/>
      <w:divBdr>
        <w:top w:val="none" w:sz="0" w:space="0" w:color="auto"/>
        <w:left w:val="none" w:sz="0" w:space="0" w:color="auto"/>
        <w:bottom w:val="none" w:sz="0" w:space="0" w:color="auto"/>
        <w:right w:val="none" w:sz="0" w:space="0" w:color="auto"/>
      </w:divBdr>
    </w:div>
    <w:div w:id="1175921465">
      <w:bodyDiv w:val="1"/>
      <w:marLeft w:val="0"/>
      <w:marRight w:val="0"/>
      <w:marTop w:val="0"/>
      <w:marBottom w:val="0"/>
      <w:divBdr>
        <w:top w:val="none" w:sz="0" w:space="0" w:color="auto"/>
        <w:left w:val="none" w:sz="0" w:space="0" w:color="auto"/>
        <w:bottom w:val="none" w:sz="0" w:space="0" w:color="auto"/>
        <w:right w:val="none" w:sz="0" w:space="0" w:color="auto"/>
      </w:divBdr>
    </w:div>
    <w:div w:id="1176190014">
      <w:bodyDiv w:val="1"/>
      <w:marLeft w:val="0"/>
      <w:marRight w:val="0"/>
      <w:marTop w:val="0"/>
      <w:marBottom w:val="0"/>
      <w:divBdr>
        <w:top w:val="none" w:sz="0" w:space="0" w:color="auto"/>
        <w:left w:val="none" w:sz="0" w:space="0" w:color="auto"/>
        <w:bottom w:val="none" w:sz="0" w:space="0" w:color="auto"/>
        <w:right w:val="none" w:sz="0" w:space="0" w:color="auto"/>
      </w:divBdr>
    </w:div>
    <w:div w:id="1176454319">
      <w:bodyDiv w:val="1"/>
      <w:marLeft w:val="0"/>
      <w:marRight w:val="0"/>
      <w:marTop w:val="0"/>
      <w:marBottom w:val="0"/>
      <w:divBdr>
        <w:top w:val="none" w:sz="0" w:space="0" w:color="auto"/>
        <w:left w:val="none" w:sz="0" w:space="0" w:color="auto"/>
        <w:bottom w:val="none" w:sz="0" w:space="0" w:color="auto"/>
        <w:right w:val="none" w:sz="0" w:space="0" w:color="auto"/>
      </w:divBdr>
    </w:div>
    <w:div w:id="1176842734">
      <w:bodyDiv w:val="1"/>
      <w:marLeft w:val="0"/>
      <w:marRight w:val="0"/>
      <w:marTop w:val="0"/>
      <w:marBottom w:val="0"/>
      <w:divBdr>
        <w:top w:val="none" w:sz="0" w:space="0" w:color="auto"/>
        <w:left w:val="none" w:sz="0" w:space="0" w:color="auto"/>
        <w:bottom w:val="none" w:sz="0" w:space="0" w:color="auto"/>
        <w:right w:val="none" w:sz="0" w:space="0" w:color="auto"/>
      </w:divBdr>
    </w:div>
    <w:div w:id="1176848482">
      <w:bodyDiv w:val="1"/>
      <w:marLeft w:val="0"/>
      <w:marRight w:val="0"/>
      <w:marTop w:val="0"/>
      <w:marBottom w:val="0"/>
      <w:divBdr>
        <w:top w:val="none" w:sz="0" w:space="0" w:color="auto"/>
        <w:left w:val="none" w:sz="0" w:space="0" w:color="auto"/>
        <w:bottom w:val="none" w:sz="0" w:space="0" w:color="auto"/>
        <w:right w:val="none" w:sz="0" w:space="0" w:color="auto"/>
      </w:divBdr>
    </w:div>
    <w:div w:id="1177111637">
      <w:bodyDiv w:val="1"/>
      <w:marLeft w:val="0"/>
      <w:marRight w:val="0"/>
      <w:marTop w:val="0"/>
      <w:marBottom w:val="0"/>
      <w:divBdr>
        <w:top w:val="none" w:sz="0" w:space="0" w:color="auto"/>
        <w:left w:val="none" w:sz="0" w:space="0" w:color="auto"/>
        <w:bottom w:val="none" w:sz="0" w:space="0" w:color="auto"/>
        <w:right w:val="none" w:sz="0" w:space="0" w:color="auto"/>
      </w:divBdr>
    </w:div>
    <w:div w:id="1177420804">
      <w:bodyDiv w:val="1"/>
      <w:marLeft w:val="0"/>
      <w:marRight w:val="0"/>
      <w:marTop w:val="0"/>
      <w:marBottom w:val="0"/>
      <w:divBdr>
        <w:top w:val="none" w:sz="0" w:space="0" w:color="auto"/>
        <w:left w:val="none" w:sz="0" w:space="0" w:color="auto"/>
        <w:bottom w:val="none" w:sz="0" w:space="0" w:color="auto"/>
        <w:right w:val="none" w:sz="0" w:space="0" w:color="auto"/>
      </w:divBdr>
    </w:div>
    <w:div w:id="1177502219">
      <w:bodyDiv w:val="1"/>
      <w:marLeft w:val="0"/>
      <w:marRight w:val="0"/>
      <w:marTop w:val="0"/>
      <w:marBottom w:val="0"/>
      <w:divBdr>
        <w:top w:val="none" w:sz="0" w:space="0" w:color="auto"/>
        <w:left w:val="none" w:sz="0" w:space="0" w:color="auto"/>
        <w:bottom w:val="none" w:sz="0" w:space="0" w:color="auto"/>
        <w:right w:val="none" w:sz="0" w:space="0" w:color="auto"/>
      </w:divBdr>
    </w:div>
    <w:div w:id="1177620472">
      <w:bodyDiv w:val="1"/>
      <w:marLeft w:val="0"/>
      <w:marRight w:val="0"/>
      <w:marTop w:val="0"/>
      <w:marBottom w:val="0"/>
      <w:divBdr>
        <w:top w:val="none" w:sz="0" w:space="0" w:color="auto"/>
        <w:left w:val="none" w:sz="0" w:space="0" w:color="auto"/>
        <w:bottom w:val="none" w:sz="0" w:space="0" w:color="auto"/>
        <w:right w:val="none" w:sz="0" w:space="0" w:color="auto"/>
      </w:divBdr>
    </w:div>
    <w:div w:id="1177769807">
      <w:bodyDiv w:val="1"/>
      <w:marLeft w:val="0"/>
      <w:marRight w:val="0"/>
      <w:marTop w:val="0"/>
      <w:marBottom w:val="0"/>
      <w:divBdr>
        <w:top w:val="none" w:sz="0" w:space="0" w:color="auto"/>
        <w:left w:val="none" w:sz="0" w:space="0" w:color="auto"/>
        <w:bottom w:val="none" w:sz="0" w:space="0" w:color="auto"/>
        <w:right w:val="none" w:sz="0" w:space="0" w:color="auto"/>
      </w:divBdr>
    </w:div>
    <w:div w:id="1177814556">
      <w:bodyDiv w:val="1"/>
      <w:marLeft w:val="0"/>
      <w:marRight w:val="0"/>
      <w:marTop w:val="0"/>
      <w:marBottom w:val="0"/>
      <w:divBdr>
        <w:top w:val="none" w:sz="0" w:space="0" w:color="auto"/>
        <w:left w:val="none" w:sz="0" w:space="0" w:color="auto"/>
        <w:bottom w:val="none" w:sz="0" w:space="0" w:color="auto"/>
        <w:right w:val="none" w:sz="0" w:space="0" w:color="auto"/>
      </w:divBdr>
    </w:div>
    <w:div w:id="1177886152">
      <w:bodyDiv w:val="1"/>
      <w:marLeft w:val="0"/>
      <w:marRight w:val="0"/>
      <w:marTop w:val="0"/>
      <w:marBottom w:val="0"/>
      <w:divBdr>
        <w:top w:val="none" w:sz="0" w:space="0" w:color="auto"/>
        <w:left w:val="none" w:sz="0" w:space="0" w:color="auto"/>
        <w:bottom w:val="none" w:sz="0" w:space="0" w:color="auto"/>
        <w:right w:val="none" w:sz="0" w:space="0" w:color="auto"/>
      </w:divBdr>
    </w:div>
    <w:div w:id="1178039184">
      <w:bodyDiv w:val="1"/>
      <w:marLeft w:val="0"/>
      <w:marRight w:val="0"/>
      <w:marTop w:val="0"/>
      <w:marBottom w:val="0"/>
      <w:divBdr>
        <w:top w:val="none" w:sz="0" w:space="0" w:color="auto"/>
        <w:left w:val="none" w:sz="0" w:space="0" w:color="auto"/>
        <w:bottom w:val="none" w:sz="0" w:space="0" w:color="auto"/>
        <w:right w:val="none" w:sz="0" w:space="0" w:color="auto"/>
      </w:divBdr>
    </w:div>
    <w:div w:id="1178083470">
      <w:bodyDiv w:val="1"/>
      <w:marLeft w:val="0"/>
      <w:marRight w:val="0"/>
      <w:marTop w:val="0"/>
      <w:marBottom w:val="0"/>
      <w:divBdr>
        <w:top w:val="none" w:sz="0" w:space="0" w:color="auto"/>
        <w:left w:val="none" w:sz="0" w:space="0" w:color="auto"/>
        <w:bottom w:val="none" w:sz="0" w:space="0" w:color="auto"/>
        <w:right w:val="none" w:sz="0" w:space="0" w:color="auto"/>
      </w:divBdr>
    </w:div>
    <w:div w:id="1178543882">
      <w:bodyDiv w:val="1"/>
      <w:marLeft w:val="0"/>
      <w:marRight w:val="0"/>
      <w:marTop w:val="0"/>
      <w:marBottom w:val="0"/>
      <w:divBdr>
        <w:top w:val="none" w:sz="0" w:space="0" w:color="auto"/>
        <w:left w:val="none" w:sz="0" w:space="0" w:color="auto"/>
        <w:bottom w:val="none" w:sz="0" w:space="0" w:color="auto"/>
        <w:right w:val="none" w:sz="0" w:space="0" w:color="auto"/>
      </w:divBdr>
    </w:div>
    <w:div w:id="1178692098">
      <w:bodyDiv w:val="1"/>
      <w:marLeft w:val="0"/>
      <w:marRight w:val="0"/>
      <w:marTop w:val="0"/>
      <w:marBottom w:val="0"/>
      <w:divBdr>
        <w:top w:val="none" w:sz="0" w:space="0" w:color="auto"/>
        <w:left w:val="none" w:sz="0" w:space="0" w:color="auto"/>
        <w:bottom w:val="none" w:sz="0" w:space="0" w:color="auto"/>
        <w:right w:val="none" w:sz="0" w:space="0" w:color="auto"/>
      </w:divBdr>
    </w:div>
    <w:div w:id="1178738401">
      <w:bodyDiv w:val="1"/>
      <w:marLeft w:val="0"/>
      <w:marRight w:val="0"/>
      <w:marTop w:val="0"/>
      <w:marBottom w:val="0"/>
      <w:divBdr>
        <w:top w:val="none" w:sz="0" w:space="0" w:color="auto"/>
        <w:left w:val="none" w:sz="0" w:space="0" w:color="auto"/>
        <w:bottom w:val="none" w:sz="0" w:space="0" w:color="auto"/>
        <w:right w:val="none" w:sz="0" w:space="0" w:color="auto"/>
      </w:divBdr>
    </w:div>
    <w:div w:id="1179932258">
      <w:bodyDiv w:val="1"/>
      <w:marLeft w:val="0"/>
      <w:marRight w:val="0"/>
      <w:marTop w:val="0"/>
      <w:marBottom w:val="0"/>
      <w:divBdr>
        <w:top w:val="none" w:sz="0" w:space="0" w:color="auto"/>
        <w:left w:val="none" w:sz="0" w:space="0" w:color="auto"/>
        <w:bottom w:val="none" w:sz="0" w:space="0" w:color="auto"/>
        <w:right w:val="none" w:sz="0" w:space="0" w:color="auto"/>
      </w:divBdr>
    </w:div>
    <w:div w:id="1179932261">
      <w:bodyDiv w:val="1"/>
      <w:marLeft w:val="0"/>
      <w:marRight w:val="0"/>
      <w:marTop w:val="0"/>
      <w:marBottom w:val="0"/>
      <w:divBdr>
        <w:top w:val="none" w:sz="0" w:space="0" w:color="auto"/>
        <w:left w:val="none" w:sz="0" w:space="0" w:color="auto"/>
        <w:bottom w:val="none" w:sz="0" w:space="0" w:color="auto"/>
        <w:right w:val="none" w:sz="0" w:space="0" w:color="auto"/>
      </w:divBdr>
    </w:div>
    <w:div w:id="1180391848">
      <w:bodyDiv w:val="1"/>
      <w:marLeft w:val="0"/>
      <w:marRight w:val="0"/>
      <w:marTop w:val="0"/>
      <w:marBottom w:val="0"/>
      <w:divBdr>
        <w:top w:val="none" w:sz="0" w:space="0" w:color="auto"/>
        <w:left w:val="none" w:sz="0" w:space="0" w:color="auto"/>
        <w:bottom w:val="none" w:sz="0" w:space="0" w:color="auto"/>
        <w:right w:val="none" w:sz="0" w:space="0" w:color="auto"/>
      </w:divBdr>
    </w:div>
    <w:div w:id="1180509920">
      <w:bodyDiv w:val="1"/>
      <w:marLeft w:val="0"/>
      <w:marRight w:val="0"/>
      <w:marTop w:val="0"/>
      <w:marBottom w:val="0"/>
      <w:divBdr>
        <w:top w:val="none" w:sz="0" w:space="0" w:color="auto"/>
        <w:left w:val="none" w:sz="0" w:space="0" w:color="auto"/>
        <w:bottom w:val="none" w:sz="0" w:space="0" w:color="auto"/>
        <w:right w:val="none" w:sz="0" w:space="0" w:color="auto"/>
      </w:divBdr>
    </w:div>
    <w:div w:id="1180511147">
      <w:bodyDiv w:val="1"/>
      <w:marLeft w:val="0"/>
      <w:marRight w:val="0"/>
      <w:marTop w:val="0"/>
      <w:marBottom w:val="0"/>
      <w:divBdr>
        <w:top w:val="none" w:sz="0" w:space="0" w:color="auto"/>
        <w:left w:val="none" w:sz="0" w:space="0" w:color="auto"/>
        <w:bottom w:val="none" w:sz="0" w:space="0" w:color="auto"/>
        <w:right w:val="none" w:sz="0" w:space="0" w:color="auto"/>
      </w:divBdr>
    </w:div>
    <w:div w:id="1181045255">
      <w:bodyDiv w:val="1"/>
      <w:marLeft w:val="0"/>
      <w:marRight w:val="0"/>
      <w:marTop w:val="0"/>
      <w:marBottom w:val="0"/>
      <w:divBdr>
        <w:top w:val="none" w:sz="0" w:space="0" w:color="auto"/>
        <w:left w:val="none" w:sz="0" w:space="0" w:color="auto"/>
        <w:bottom w:val="none" w:sz="0" w:space="0" w:color="auto"/>
        <w:right w:val="none" w:sz="0" w:space="0" w:color="auto"/>
      </w:divBdr>
    </w:div>
    <w:div w:id="1181504249">
      <w:bodyDiv w:val="1"/>
      <w:marLeft w:val="0"/>
      <w:marRight w:val="0"/>
      <w:marTop w:val="0"/>
      <w:marBottom w:val="0"/>
      <w:divBdr>
        <w:top w:val="none" w:sz="0" w:space="0" w:color="auto"/>
        <w:left w:val="none" w:sz="0" w:space="0" w:color="auto"/>
        <w:bottom w:val="none" w:sz="0" w:space="0" w:color="auto"/>
        <w:right w:val="none" w:sz="0" w:space="0" w:color="auto"/>
      </w:divBdr>
    </w:div>
    <w:div w:id="1181627969">
      <w:bodyDiv w:val="1"/>
      <w:marLeft w:val="0"/>
      <w:marRight w:val="0"/>
      <w:marTop w:val="0"/>
      <w:marBottom w:val="0"/>
      <w:divBdr>
        <w:top w:val="none" w:sz="0" w:space="0" w:color="auto"/>
        <w:left w:val="none" w:sz="0" w:space="0" w:color="auto"/>
        <w:bottom w:val="none" w:sz="0" w:space="0" w:color="auto"/>
        <w:right w:val="none" w:sz="0" w:space="0" w:color="auto"/>
      </w:divBdr>
    </w:div>
    <w:div w:id="1181628524">
      <w:bodyDiv w:val="1"/>
      <w:marLeft w:val="0"/>
      <w:marRight w:val="0"/>
      <w:marTop w:val="0"/>
      <w:marBottom w:val="0"/>
      <w:divBdr>
        <w:top w:val="none" w:sz="0" w:space="0" w:color="auto"/>
        <w:left w:val="none" w:sz="0" w:space="0" w:color="auto"/>
        <w:bottom w:val="none" w:sz="0" w:space="0" w:color="auto"/>
        <w:right w:val="none" w:sz="0" w:space="0" w:color="auto"/>
      </w:divBdr>
    </w:div>
    <w:div w:id="1181890897">
      <w:bodyDiv w:val="1"/>
      <w:marLeft w:val="0"/>
      <w:marRight w:val="0"/>
      <w:marTop w:val="0"/>
      <w:marBottom w:val="0"/>
      <w:divBdr>
        <w:top w:val="none" w:sz="0" w:space="0" w:color="auto"/>
        <w:left w:val="none" w:sz="0" w:space="0" w:color="auto"/>
        <w:bottom w:val="none" w:sz="0" w:space="0" w:color="auto"/>
        <w:right w:val="none" w:sz="0" w:space="0" w:color="auto"/>
      </w:divBdr>
    </w:div>
    <w:div w:id="1181894304">
      <w:bodyDiv w:val="1"/>
      <w:marLeft w:val="0"/>
      <w:marRight w:val="0"/>
      <w:marTop w:val="0"/>
      <w:marBottom w:val="0"/>
      <w:divBdr>
        <w:top w:val="none" w:sz="0" w:space="0" w:color="auto"/>
        <w:left w:val="none" w:sz="0" w:space="0" w:color="auto"/>
        <w:bottom w:val="none" w:sz="0" w:space="0" w:color="auto"/>
        <w:right w:val="none" w:sz="0" w:space="0" w:color="auto"/>
      </w:divBdr>
    </w:div>
    <w:div w:id="1181964860">
      <w:bodyDiv w:val="1"/>
      <w:marLeft w:val="0"/>
      <w:marRight w:val="0"/>
      <w:marTop w:val="0"/>
      <w:marBottom w:val="0"/>
      <w:divBdr>
        <w:top w:val="none" w:sz="0" w:space="0" w:color="auto"/>
        <w:left w:val="none" w:sz="0" w:space="0" w:color="auto"/>
        <w:bottom w:val="none" w:sz="0" w:space="0" w:color="auto"/>
        <w:right w:val="none" w:sz="0" w:space="0" w:color="auto"/>
      </w:divBdr>
    </w:div>
    <w:div w:id="1182089043">
      <w:bodyDiv w:val="1"/>
      <w:marLeft w:val="0"/>
      <w:marRight w:val="0"/>
      <w:marTop w:val="0"/>
      <w:marBottom w:val="0"/>
      <w:divBdr>
        <w:top w:val="none" w:sz="0" w:space="0" w:color="auto"/>
        <w:left w:val="none" w:sz="0" w:space="0" w:color="auto"/>
        <w:bottom w:val="none" w:sz="0" w:space="0" w:color="auto"/>
        <w:right w:val="none" w:sz="0" w:space="0" w:color="auto"/>
      </w:divBdr>
    </w:div>
    <w:div w:id="1182352731">
      <w:bodyDiv w:val="1"/>
      <w:marLeft w:val="0"/>
      <w:marRight w:val="0"/>
      <w:marTop w:val="0"/>
      <w:marBottom w:val="0"/>
      <w:divBdr>
        <w:top w:val="none" w:sz="0" w:space="0" w:color="auto"/>
        <w:left w:val="none" w:sz="0" w:space="0" w:color="auto"/>
        <w:bottom w:val="none" w:sz="0" w:space="0" w:color="auto"/>
        <w:right w:val="none" w:sz="0" w:space="0" w:color="auto"/>
      </w:divBdr>
    </w:div>
    <w:div w:id="1182552635">
      <w:bodyDiv w:val="1"/>
      <w:marLeft w:val="0"/>
      <w:marRight w:val="0"/>
      <w:marTop w:val="0"/>
      <w:marBottom w:val="0"/>
      <w:divBdr>
        <w:top w:val="none" w:sz="0" w:space="0" w:color="auto"/>
        <w:left w:val="none" w:sz="0" w:space="0" w:color="auto"/>
        <w:bottom w:val="none" w:sz="0" w:space="0" w:color="auto"/>
        <w:right w:val="none" w:sz="0" w:space="0" w:color="auto"/>
      </w:divBdr>
    </w:div>
    <w:div w:id="1183056628">
      <w:bodyDiv w:val="1"/>
      <w:marLeft w:val="0"/>
      <w:marRight w:val="0"/>
      <w:marTop w:val="0"/>
      <w:marBottom w:val="0"/>
      <w:divBdr>
        <w:top w:val="none" w:sz="0" w:space="0" w:color="auto"/>
        <w:left w:val="none" w:sz="0" w:space="0" w:color="auto"/>
        <w:bottom w:val="none" w:sz="0" w:space="0" w:color="auto"/>
        <w:right w:val="none" w:sz="0" w:space="0" w:color="auto"/>
      </w:divBdr>
    </w:div>
    <w:div w:id="1183711428">
      <w:bodyDiv w:val="1"/>
      <w:marLeft w:val="0"/>
      <w:marRight w:val="0"/>
      <w:marTop w:val="0"/>
      <w:marBottom w:val="0"/>
      <w:divBdr>
        <w:top w:val="none" w:sz="0" w:space="0" w:color="auto"/>
        <w:left w:val="none" w:sz="0" w:space="0" w:color="auto"/>
        <w:bottom w:val="none" w:sz="0" w:space="0" w:color="auto"/>
        <w:right w:val="none" w:sz="0" w:space="0" w:color="auto"/>
      </w:divBdr>
    </w:div>
    <w:div w:id="1183713491">
      <w:bodyDiv w:val="1"/>
      <w:marLeft w:val="0"/>
      <w:marRight w:val="0"/>
      <w:marTop w:val="0"/>
      <w:marBottom w:val="0"/>
      <w:divBdr>
        <w:top w:val="none" w:sz="0" w:space="0" w:color="auto"/>
        <w:left w:val="none" w:sz="0" w:space="0" w:color="auto"/>
        <w:bottom w:val="none" w:sz="0" w:space="0" w:color="auto"/>
        <w:right w:val="none" w:sz="0" w:space="0" w:color="auto"/>
      </w:divBdr>
    </w:div>
    <w:div w:id="1183861647">
      <w:bodyDiv w:val="1"/>
      <w:marLeft w:val="0"/>
      <w:marRight w:val="0"/>
      <w:marTop w:val="0"/>
      <w:marBottom w:val="0"/>
      <w:divBdr>
        <w:top w:val="none" w:sz="0" w:space="0" w:color="auto"/>
        <w:left w:val="none" w:sz="0" w:space="0" w:color="auto"/>
        <w:bottom w:val="none" w:sz="0" w:space="0" w:color="auto"/>
        <w:right w:val="none" w:sz="0" w:space="0" w:color="auto"/>
      </w:divBdr>
    </w:div>
    <w:div w:id="1183978925">
      <w:bodyDiv w:val="1"/>
      <w:marLeft w:val="0"/>
      <w:marRight w:val="0"/>
      <w:marTop w:val="0"/>
      <w:marBottom w:val="0"/>
      <w:divBdr>
        <w:top w:val="none" w:sz="0" w:space="0" w:color="auto"/>
        <w:left w:val="none" w:sz="0" w:space="0" w:color="auto"/>
        <w:bottom w:val="none" w:sz="0" w:space="0" w:color="auto"/>
        <w:right w:val="none" w:sz="0" w:space="0" w:color="auto"/>
      </w:divBdr>
    </w:div>
    <w:div w:id="1184053934">
      <w:bodyDiv w:val="1"/>
      <w:marLeft w:val="0"/>
      <w:marRight w:val="0"/>
      <w:marTop w:val="0"/>
      <w:marBottom w:val="0"/>
      <w:divBdr>
        <w:top w:val="none" w:sz="0" w:space="0" w:color="auto"/>
        <w:left w:val="none" w:sz="0" w:space="0" w:color="auto"/>
        <w:bottom w:val="none" w:sz="0" w:space="0" w:color="auto"/>
        <w:right w:val="none" w:sz="0" w:space="0" w:color="auto"/>
      </w:divBdr>
    </w:div>
    <w:div w:id="1184124508">
      <w:bodyDiv w:val="1"/>
      <w:marLeft w:val="0"/>
      <w:marRight w:val="0"/>
      <w:marTop w:val="0"/>
      <w:marBottom w:val="0"/>
      <w:divBdr>
        <w:top w:val="none" w:sz="0" w:space="0" w:color="auto"/>
        <w:left w:val="none" w:sz="0" w:space="0" w:color="auto"/>
        <w:bottom w:val="none" w:sz="0" w:space="0" w:color="auto"/>
        <w:right w:val="none" w:sz="0" w:space="0" w:color="auto"/>
      </w:divBdr>
    </w:div>
    <w:div w:id="1184318312">
      <w:bodyDiv w:val="1"/>
      <w:marLeft w:val="0"/>
      <w:marRight w:val="0"/>
      <w:marTop w:val="0"/>
      <w:marBottom w:val="0"/>
      <w:divBdr>
        <w:top w:val="none" w:sz="0" w:space="0" w:color="auto"/>
        <w:left w:val="none" w:sz="0" w:space="0" w:color="auto"/>
        <w:bottom w:val="none" w:sz="0" w:space="0" w:color="auto"/>
        <w:right w:val="none" w:sz="0" w:space="0" w:color="auto"/>
      </w:divBdr>
    </w:div>
    <w:div w:id="1184326549">
      <w:bodyDiv w:val="1"/>
      <w:marLeft w:val="0"/>
      <w:marRight w:val="0"/>
      <w:marTop w:val="0"/>
      <w:marBottom w:val="0"/>
      <w:divBdr>
        <w:top w:val="none" w:sz="0" w:space="0" w:color="auto"/>
        <w:left w:val="none" w:sz="0" w:space="0" w:color="auto"/>
        <w:bottom w:val="none" w:sz="0" w:space="0" w:color="auto"/>
        <w:right w:val="none" w:sz="0" w:space="0" w:color="auto"/>
      </w:divBdr>
    </w:div>
    <w:div w:id="1184708296">
      <w:bodyDiv w:val="1"/>
      <w:marLeft w:val="0"/>
      <w:marRight w:val="0"/>
      <w:marTop w:val="0"/>
      <w:marBottom w:val="0"/>
      <w:divBdr>
        <w:top w:val="none" w:sz="0" w:space="0" w:color="auto"/>
        <w:left w:val="none" w:sz="0" w:space="0" w:color="auto"/>
        <w:bottom w:val="none" w:sz="0" w:space="0" w:color="auto"/>
        <w:right w:val="none" w:sz="0" w:space="0" w:color="auto"/>
      </w:divBdr>
    </w:div>
    <w:div w:id="1184826716">
      <w:bodyDiv w:val="1"/>
      <w:marLeft w:val="0"/>
      <w:marRight w:val="0"/>
      <w:marTop w:val="0"/>
      <w:marBottom w:val="0"/>
      <w:divBdr>
        <w:top w:val="none" w:sz="0" w:space="0" w:color="auto"/>
        <w:left w:val="none" w:sz="0" w:space="0" w:color="auto"/>
        <w:bottom w:val="none" w:sz="0" w:space="0" w:color="auto"/>
        <w:right w:val="none" w:sz="0" w:space="0" w:color="auto"/>
      </w:divBdr>
    </w:div>
    <w:div w:id="1184973378">
      <w:bodyDiv w:val="1"/>
      <w:marLeft w:val="0"/>
      <w:marRight w:val="0"/>
      <w:marTop w:val="0"/>
      <w:marBottom w:val="0"/>
      <w:divBdr>
        <w:top w:val="none" w:sz="0" w:space="0" w:color="auto"/>
        <w:left w:val="none" w:sz="0" w:space="0" w:color="auto"/>
        <w:bottom w:val="none" w:sz="0" w:space="0" w:color="auto"/>
        <w:right w:val="none" w:sz="0" w:space="0" w:color="auto"/>
      </w:divBdr>
    </w:div>
    <w:div w:id="1185171867">
      <w:bodyDiv w:val="1"/>
      <w:marLeft w:val="0"/>
      <w:marRight w:val="0"/>
      <w:marTop w:val="0"/>
      <w:marBottom w:val="0"/>
      <w:divBdr>
        <w:top w:val="none" w:sz="0" w:space="0" w:color="auto"/>
        <w:left w:val="none" w:sz="0" w:space="0" w:color="auto"/>
        <w:bottom w:val="none" w:sz="0" w:space="0" w:color="auto"/>
        <w:right w:val="none" w:sz="0" w:space="0" w:color="auto"/>
      </w:divBdr>
    </w:div>
    <w:div w:id="1185173103">
      <w:bodyDiv w:val="1"/>
      <w:marLeft w:val="0"/>
      <w:marRight w:val="0"/>
      <w:marTop w:val="0"/>
      <w:marBottom w:val="0"/>
      <w:divBdr>
        <w:top w:val="none" w:sz="0" w:space="0" w:color="auto"/>
        <w:left w:val="none" w:sz="0" w:space="0" w:color="auto"/>
        <w:bottom w:val="none" w:sz="0" w:space="0" w:color="auto"/>
        <w:right w:val="none" w:sz="0" w:space="0" w:color="auto"/>
      </w:divBdr>
    </w:div>
    <w:div w:id="1185359764">
      <w:bodyDiv w:val="1"/>
      <w:marLeft w:val="0"/>
      <w:marRight w:val="0"/>
      <w:marTop w:val="0"/>
      <w:marBottom w:val="0"/>
      <w:divBdr>
        <w:top w:val="none" w:sz="0" w:space="0" w:color="auto"/>
        <w:left w:val="none" w:sz="0" w:space="0" w:color="auto"/>
        <w:bottom w:val="none" w:sz="0" w:space="0" w:color="auto"/>
        <w:right w:val="none" w:sz="0" w:space="0" w:color="auto"/>
      </w:divBdr>
    </w:div>
    <w:div w:id="1185636096">
      <w:bodyDiv w:val="1"/>
      <w:marLeft w:val="0"/>
      <w:marRight w:val="0"/>
      <w:marTop w:val="0"/>
      <w:marBottom w:val="0"/>
      <w:divBdr>
        <w:top w:val="none" w:sz="0" w:space="0" w:color="auto"/>
        <w:left w:val="none" w:sz="0" w:space="0" w:color="auto"/>
        <w:bottom w:val="none" w:sz="0" w:space="0" w:color="auto"/>
        <w:right w:val="none" w:sz="0" w:space="0" w:color="auto"/>
      </w:divBdr>
    </w:div>
    <w:div w:id="1185677482">
      <w:bodyDiv w:val="1"/>
      <w:marLeft w:val="0"/>
      <w:marRight w:val="0"/>
      <w:marTop w:val="0"/>
      <w:marBottom w:val="0"/>
      <w:divBdr>
        <w:top w:val="none" w:sz="0" w:space="0" w:color="auto"/>
        <w:left w:val="none" w:sz="0" w:space="0" w:color="auto"/>
        <w:bottom w:val="none" w:sz="0" w:space="0" w:color="auto"/>
        <w:right w:val="none" w:sz="0" w:space="0" w:color="auto"/>
      </w:divBdr>
    </w:div>
    <w:div w:id="1185947546">
      <w:bodyDiv w:val="1"/>
      <w:marLeft w:val="0"/>
      <w:marRight w:val="0"/>
      <w:marTop w:val="0"/>
      <w:marBottom w:val="0"/>
      <w:divBdr>
        <w:top w:val="none" w:sz="0" w:space="0" w:color="auto"/>
        <w:left w:val="none" w:sz="0" w:space="0" w:color="auto"/>
        <w:bottom w:val="none" w:sz="0" w:space="0" w:color="auto"/>
        <w:right w:val="none" w:sz="0" w:space="0" w:color="auto"/>
      </w:divBdr>
    </w:div>
    <w:div w:id="1186214032">
      <w:bodyDiv w:val="1"/>
      <w:marLeft w:val="0"/>
      <w:marRight w:val="0"/>
      <w:marTop w:val="0"/>
      <w:marBottom w:val="0"/>
      <w:divBdr>
        <w:top w:val="none" w:sz="0" w:space="0" w:color="auto"/>
        <w:left w:val="none" w:sz="0" w:space="0" w:color="auto"/>
        <w:bottom w:val="none" w:sz="0" w:space="0" w:color="auto"/>
        <w:right w:val="none" w:sz="0" w:space="0" w:color="auto"/>
      </w:divBdr>
    </w:div>
    <w:div w:id="1186214620">
      <w:bodyDiv w:val="1"/>
      <w:marLeft w:val="0"/>
      <w:marRight w:val="0"/>
      <w:marTop w:val="0"/>
      <w:marBottom w:val="0"/>
      <w:divBdr>
        <w:top w:val="none" w:sz="0" w:space="0" w:color="auto"/>
        <w:left w:val="none" w:sz="0" w:space="0" w:color="auto"/>
        <w:bottom w:val="none" w:sz="0" w:space="0" w:color="auto"/>
        <w:right w:val="none" w:sz="0" w:space="0" w:color="auto"/>
      </w:divBdr>
    </w:div>
    <w:div w:id="1186409515">
      <w:bodyDiv w:val="1"/>
      <w:marLeft w:val="0"/>
      <w:marRight w:val="0"/>
      <w:marTop w:val="0"/>
      <w:marBottom w:val="0"/>
      <w:divBdr>
        <w:top w:val="none" w:sz="0" w:space="0" w:color="auto"/>
        <w:left w:val="none" w:sz="0" w:space="0" w:color="auto"/>
        <w:bottom w:val="none" w:sz="0" w:space="0" w:color="auto"/>
        <w:right w:val="none" w:sz="0" w:space="0" w:color="auto"/>
      </w:divBdr>
    </w:div>
    <w:div w:id="1187057079">
      <w:bodyDiv w:val="1"/>
      <w:marLeft w:val="0"/>
      <w:marRight w:val="0"/>
      <w:marTop w:val="0"/>
      <w:marBottom w:val="0"/>
      <w:divBdr>
        <w:top w:val="none" w:sz="0" w:space="0" w:color="auto"/>
        <w:left w:val="none" w:sz="0" w:space="0" w:color="auto"/>
        <w:bottom w:val="none" w:sz="0" w:space="0" w:color="auto"/>
        <w:right w:val="none" w:sz="0" w:space="0" w:color="auto"/>
      </w:divBdr>
    </w:div>
    <w:div w:id="1187057899">
      <w:bodyDiv w:val="1"/>
      <w:marLeft w:val="0"/>
      <w:marRight w:val="0"/>
      <w:marTop w:val="0"/>
      <w:marBottom w:val="0"/>
      <w:divBdr>
        <w:top w:val="none" w:sz="0" w:space="0" w:color="auto"/>
        <w:left w:val="none" w:sz="0" w:space="0" w:color="auto"/>
        <w:bottom w:val="none" w:sz="0" w:space="0" w:color="auto"/>
        <w:right w:val="none" w:sz="0" w:space="0" w:color="auto"/>
      </w:divBdr>
    </w:div>
    <w:div w:id="1187132188">
      <w:bodyDiv w:val="1"/>
      <w:marLeft w:val="0"/>
      <w:marRight w:val="0"/>
      <w:marTop w:val="0"/>
      <w:marBottom w:val="0"/>
      <w:divBdr>
        <w:top w:val="none" w:sz="0" w:space="0" w:color="auto"/>
        <w:left w:val="none" w:sz="0" w:space="0" w:color="auto"/>
        <w:bottom w:val="none" w:sz="0" w:space="0" w:color="auto"/>
        <w:right w:val="none" w:sz="0" w:space="0" w:color="auto"/>
      </w:divBdr>
    </w:div>
    <w:div w:id="1187208818">
      <w:bodyDiv w:val="1"/>
      <w:marLeft w:val="0"/>
      <w:marRight w:val="0"/>
      <w:marTop w:val="0"/>
      <w:marBottom w:val="0"/>
      <w:divBdr>
        <w:top w:val="none" w:sz="0" w:space="0" w:color="auto"/>
        <w:left w:val="none" w:sz="0" w:space="0" w:color="auto"/>
        <w:bottom w:val="none" w:sz="0" w:space="0" w:color="auto"/>
        <w:right w:val="none" w:sz="0" w:space="0" w:color="auto"/>
      </w:divBdr>
    </w:div>
    <w:div w:id="1187406247">
      <w:bodyDiv w:val="1"/>
      <w:marLeft w:val="0"/>
      <w:marRight w:val="0"/>
      <w:marTop w:val="0"/>
      <w:marBottom w:val="0"/>
      <w:divBdr>
        <w:top w:val="none" w:sz="0" w:space="0" w:color="auto"/>
        <w:left w:val="none" w:sz="0" w:space="0" w:color="auto"/>
        <w:bottom w:val="none" w:sz="0" w:space="0" w:color="auto"/>
        <w:right w:val="none" w:sz="0" w:space="0" w:color="auto"/>
      </w:divBdr>
    </w:div>
    <w:div w:id="1187913333">
      <w:bodyDiv w:val="1"/>
      <w:marLeft w:val="0"/>
      <w:marRight w:val="0"/>
      <w:marTop w:val="0"/>
      <w:marBottom w:val="0"/>
      <w:divBdr>
        <w:top w:val="none" w:sz="0" w:space="0" w:color="auto"/>
        <w:left w:val="none" w:sz="0" w:space="0" w:color="auto"/>
        <w:bottom w:val="none" w:sz="0" w:space="0" w:color="auto"/>
        <w:right w:val="none" w:sz="0" w:space="0" w:color="auto"/>
      </w:divBdr>
    </w:div>
    <w:div w:id="1188831221">
      <w:bodyDiv w:val="1"/>
      <w:marLeft w:val="0"/>
      <w:marRight w:val="0"/>
      <w:marTop w:val="0"/>
      <w:marBottom w:val="0"/>
      <w:divBdr>
        <w:top w:val="none" w:sz="0" w:space="0" w:color="auto"/>
        <w:left w:val="none" w:sz="0" w:space="0" w:color="auto"/>
        <w:bottom w:val="none" w:sz="0" w:space="0" w:color="auto"/>
        <w:right w:val="none" w:sz="0" w:space="0" w:color="auto"/>
      </w:divBdr>
    </w:div>
    <w:div w:id="1188831595">
      <w:bodyDiv w:val="1"/>
      <w:marLeft w:val="0"/>
      <w:marRight w:val="0"/>
      <w:marTop w:val="0"/>
      <w:marBottom w:val="0"/>
      <w:divBdr>
        <w:top w:val="none" w:sz="0" w:space="0" w:color="auto"/>
        <w:left w:val="none" w:sz="0" w:space="0" w:color="auto"/>
        <w:bottom w:val="none" w:sz="0" w:space="0" w:color="auto"/>
        <w:right w:val="none" w:sz="0" w:space="0" w:color="auto"/>
      </w:divBdr>
    </w:div>
    <w:div w:id="1189296186">
      <w:bodyDiv w:val="1"/>
      <w:marLeft w:val="0"/>
      <w:marRight w:val="0"/>
      <w:marTop w:val="0"/>
      <w:marBottom w:val="0"/>
      <w:divBdr>
        <w:top w:val="none" w:sz="0" w:space="0" w:color="auto"/>
        <w:left w:val="none" w:sz="0" w:space="0" w:color="auto"/>
        <w:bottom w:val="none" w:sz="0" w:space="0" w:color="auto"/>
        <w:right w:val="none" w:sz="0" w:space="0" w:color="auto"/>
      </w:divBdr>
    </w:div>
    <w:div w:id="1189566013">
      <w:bodyDiv w:val="1"/>
      <w:marLeft w:val="0"/>
      <w:marRight w:val="0"/>
      <w:marTop w:val="0"/>
      <w:marBottom w:val="0"/>
      <w:divBdr>
        <w:top w:val="none" w:sz="0" w:space="0" w:color="auto"/>
        <w:left w:val="none" w:sz="0" w:space="0" w:color="auto"/>
        <w:bottom w:val="none" w:sz="0" w:space="0" w:color="auto"/>
        <w:right w:val="none" w:sz="0" w:space="0" w:color="auto"/>
      </w:divBdr>
    </w:div>
    <w:div w:id="1189566849">
      <w:bodyDiv w:val="1"/>
      <w:marLeft w:val="0"/>
      <w:marRight w:val="0"/>
      <w:marTop w:val="0"/>
      <w:marBottom w:val="0"/>
      <w:divBdr>
        <w:top w:val="none" w:sz="0" w:space="0" w:color="auto"/>
        <w:left w:val="none" w:sz="0" w:space="0" w:color="auto"/>
        <w:bottom w:val="none" w:sz="0" w:space="0" w:color="auto"/>
        <w:right w:val="none" w:sz="0" w:space="0" w:color="auto"/>
      </w:divBdr>
    </w:div>
    <w:div w:id="1189638638">
      <w:bodyDiv w:val="1"/>
      <w:marLeft w:val="0"/>
      <w:marRight w:val="0"/>
      <w:marTop w:val="0"/>
      <w:marBottom w:val="0"/>
      <w:divBdr>
        <w:top w:val="none" w:sz="0" w:space="0" w:color="auto"/>
        <w:left w:val="none" w:sz="0" w:space="0" w:color="auto"/>
        <w:bottom w:val="none" w:sz="0" w:space="0" w:color="auto"/>
        <w:right w:val="none" w:sz="0" w:space="0" w:color="auto"/>
      </w:divBdr>
    </w:div>
    <w:div w:id="1189686476">
      <w:bodyDiv w:val="1"/>
      <w:marLeft w:val="0"/>
      <w:marRight w:val="0"/>
      <w:marTop w:val="0"/>
      <w:marBottom w:val="0"/>
      <w:divBdr>
        <w:top w:val="none" w:sz="0" w:space="0" w:color="auto"/>
        <w:left w:val="none" w:sz="0" w:space="0" w:color="auto"/>
        <w:bottom w:val="none" w:sz="0" w:space="0" w:color="auto"/>
        <w:right w:val="none" w:sz="0" w:space="0" w:color="auto"/>
      </w:divBdr>
    </w:div>
    <w:div w:id="1190409563">
      <w:bodyDiv w:val="1"/>
      <w:marLeft w:val="0"/>
      <w:marRight w:val="0"/>
      <w:marTop w:val="0"/>
      <w:marBottom w:val="0"/>
      <w:divBdr>
        <w:top w:val="none" w:sz="0" w:space="0" w:color="auto"/>
        <w:left w:val="none" w:sz="0" w:space="0" w:color="auto"/>
        <w:bottom w:val="none" w:sz="0" w:space="0" w:color="auto"/>
        <w:right w:val="none" w:sz="0" w:space="0" w:color="auto"/>
      </w:divBdr>
    </w:div>
    <w:div w:id="1190531371">
      <w:bodyDiv w:val="1"/>
      <w:marLeft w:val="0"/>
      <w:marRight w:val="0"/>
      <w:marTop w:val="0"/>
      <w:marBottom w:val="0"/>
      <w:divBdr>
        <w:top w:val="none" w:sz="0" w:space="0" w:color="auto"/>
        <w:left w:val="none" w:sz="0" w:space="0" w:color="auto"/>
        <w:bottom w:val="none" w:sz="0" w:space="0" w:color="auto"/>
        <w:right w:val="none" w:sz="0" w:space="0" w:color="auto"/>
      </w:divBdr>
    </w:div>
    <w:div w:id="1190532752">
      <w:bodyDiv w:val="1"/>
      <w:marLeft w:val="0"/>
      <w:marRight w:val="0"/>
      <w:marTop w:val="0"/>
      <w:marBottom w:val="0"/>
      <w:divBdr>
        <w:top w:val="none" w:sz="0" w:space="0" w:color="auto"/>
        <w:left w:val="none" w:sz="0" w:space="0" w:color="auto"/>
        <w:bottom w:val="none" w:sz="0" w:space="0" w:color="auto"/>
        <w:right w:val="none" w:sz="0" w:space="0" w:color="auto"/>
      </w:divBdr>
    </w:div>
    <w:div w:id="1190797004">
      <w:bodyDiv w:val="1"/>
      <w:marLeft w:val="0"/>
      <w:marRight w:val="0"/>
      <w:marTop w:val="0"/>
      <w:marBottom w:val="0"/>
      <w:divBdr>
        <w:top w:val="none" w:sz="0" w:space="0" w:color="auto"/>
        <w:left w:val="none" w:sz="0" w:space="0" w:color="auto"/>
        <w:bottom w:val="none" w:sz="0" w:space="0" w:color="auto"/>
        <w:right w:val="none" w:sz="0" w:space="0" w:color="auto"/>
      </w:divBdr>
    </w:div>
    <w:div w:id="1190798193">
      <w:bodyDiv w:val="1"/>
      <w:marLeft w:val="0"/>
      <w:marRight w:val="0"/>
      <w:marTop w:val="0"/>
      <w:marBottom w:val="0"/>
      <w:divBdr>
        <w:top w:val="none" w:sz="0" w:space="0" w:color="auto"/>
        <w:left w:val="none" w:sz="0" w:space="0" w:color="auto"/>
        <w:bottom w:val="none" w:sz="0" w:space="0" w:color="auto"/>
        <w:right w:val="none" w:sz="0" w:space="0" w:color="auto"/>
      </w:divBdr>
    </w:div>
    <w:div w:id="1191190831">
      <w:bodyDiv w:val="1"/>
      <w:marLeft w:val="0"/>
      <w:marRight w:val="0"/>
      <w:marTop w:val="0"/>
      <w:marBottom w:val="0"/>
      <w:divBdr>
        <w:top w:val="none" w:sz="0" w:space="0" w:color="auto"/>
        <w:left w:val="none" w:sz="0" w:space="0" w:color="auto"/>
        <w:bottom w:val="none" w:sz="0" w:space="0" w:color="auto"/>
        <w:right w:val="none" w:sz="0" w:space="0" w:color="auto"/>
      </w:divBdr>
    </w:div>
    <w:div w:id="1191379348">
      <w:bodyDiv w:val="1"/>
      <w:marLeft w:val="0"/>
      <w:marRight w:val="0"/>
      <w:marTop w:val="0"/>
      <w:marBottom w:val="0"/>
      <w:divBdr>
        <w:top w:val="none" w:sz="0" w:space="0" w:color="auto"/>
        <w:left w:val="none" w:sz="0" w:space="0" w:color="auto"/>
        <w:bottom w:val="none" w:sz="0" w:space="0" w:color="auto"/>
        <w:right w:val="none" w:sz="0" w:space="0" w:color="auto"/>
      </w:divBdr>
    </w:div>
    <w:div w:id="1191527035">
      <w:bodyDiv w:val="1"/>
      <w:marLeft w:val="0"/>
      <w:marRight w:val="0"/>
      <w:marTop w:val="0"/>
      <w:marBottom w:val="0"/>
      <w:divBdr>
        <w:top w:val="none" w:sz="0" w:space="0" w:color="auto"/>
        <w:left w:val="none" w:sz="0" w:space="0" w:color="auto"/>
        <w:bottom w:val="none" w:sz="0" w:space="0" w:color="auto"/>
        <w:right w:val="none" w:sz="0" w:space="0" w:color="auto"/>
      </w:divBdr>
    </w:div>
    <w:div w:id="1191918349">
      <w:bodyDiv w:val="1"/>
      <w:marLeft w:val="0"/>
      <w:marRight w:val="0"/>
      <w:marTop w:val="0"/>
      <w:marBottom w:val="0"/>
      <w:divBdr>
        <w:top w:val="none" w:sz="0" w:space="0" w:color="auto"/>
        <w:left w:val="none" w:sz="0" w:space="0" w:color="auto"/>
        <w:bottom w:val="none" w:sz="0" w:space="0" w:color="auto"/>
        <w:right w:val="none" w:sz="0" w:space="0" w:color="auto"/>
      </w:divBdr>
    </w:div>
    <w:div w:id="1192911440">
      <w:bodyDiv w:val="1"/>
      <w:marLeft w:val="0"/>
      <w:marRight w:val="0"/>
      <w:marTop w:val="0"/>
      <w:marBottom w:val="0"/>
      <w:divBdr>
        <w:top w:val="none" w:sz="0" w:space="0" w:color="auto"/>
        <w:left w:val="none" w:sz="0" w:space="0" w:color="auto"/>
        <w:bottom w:val="none" w:sz="0" w:space="0" w:color="auto"/>
        <w:right w:val="none" w:sz="0" w:space="0" w:color="auto"/>
      </w:divBdr>
    </w:div>
    <w:div w:id="1193305225">
      <w:bodyDiv w:val="1"/>
      <w:marLeft w:val="0"/>
      <w:marRight w:val="0"/>
      <w:marTop w:val="0"/>
      <w:marBottom w:val="0"/>
      <w:divBdr>
        <w:top w:val="none" w:sz="0" w:space="0" w:color="auto"/>
        <w:left w:val="none" w:sz="0" w:space="0" w:color="auto"/>
        <w:bottom w:val="none" w:sz="0" w:space="0" w:color="auto"/>
        <w:right w:val="none" w:sz="0" w:space="0" w:color="auto"/>
      </w:divBdr>
    </w:div>
    <w:div w:id="1193421877">
      <w:bodyDiv w:val="1"/>
      <w:marLeft w:val="0"/>
      <w:marRight w:val="0"/>
      <w:marTop w:val="0"/>
      <w:marBottom w:val="0"/>
      <w:divBdr>
        <w:top w:val="none" w:sz="0" w:space="0" w:color="auto"/>
        <w:left w:val="none" w:sz="0" w:space="0" w:color="auto"/>
        <w:bottom w:val="none" w:sz="0" w:space="0" w:color="auto"/>
        <w:right w:val="none" w:sz="0" w:space="0" w:color="auto"/>
      </w:divBdr>
    </w:div>
    <w:div w:id="1193573781">
      <w:bodyDiv w:val="1"/>
      <w:marLeft w:val="0"/>
      <w:marRight w:val="0"/>
      <w:marTop w:val="0"/>
      <w:marBottom w:val="0"/>
      <w:divBdr>
        <w:top w:val="none" w:sz="0" w:space="0" w:color="auto"/>
        <w:left w:val="none" w:sz="0" w:space="0" w:color="auto"/>
        <w:bottom w:val="none" w:sz="0" w:space="0" w:color="auto"/>
        <w:right w:val="none" w:sz="0" w:space="0" w:color="auto"/>
      </w:divBdr>
    </w:div>
    <w:div w:id="1193613829">
      <w:bodyDiv w:val="1"/>
      <w:marLeft w:val="0"/>
      <w:marRight w:val="0"/>
      <w:marTop w:val="0"/>
      <w:marBottom w:val="0"/>
      <w:divBdr>
        <w:top w:val="none" w:sz="0" w:space="0" w:color="auto"/>
        <w:left w:val="none" w:sz="0" w:space="0" w:color="auto"/>
        <w:bottom w:val="none" w:sz="0" w:space="0" w:color="auto"/>
        <w:right w:val="none" w:sz="0" w:space="0" w:color="auto"/>
      </w:divBdr>
    </w:div>
    <w:div w:id="1193689946">
      <w:bodyDiv w:val="1"/>
      <w:marLeft w:val="0"/>
      <w:marRight w:val="0"/>
      <w:marTop w:val="0"/>
      <w:marBottom w:val="0"/>
      <w:divBdr>
        <w:top w:val="none" w:sz="0" w:space="0" w:color="auto"/>
        <w:left w:val="none" w:sz="0" w:space="0" w:color="auto"/>
        <w:bottom w:val="none" w:sz="0" w:space="0" w:color="auto"/>
        <w:right w:val="none" w:sz="0" w:space="0" w:color="auto"/>
      </w:divBdr>
    </w:div>
    <w:div w:id="1193760494">
      <w:bodyDiv w:val="1"/>
      <w:marLeft w:val="0"/>
      <w:marRight w:val="0"/>
      <w:marTop w:val="0"/>
      <w:marBottom w:val="0"/>
      <w:divBdr>
        <w:top w:val="none" w:sz="0" w:space="0" w:color="auto"/>
        <w:left w:val="none" w:sz="0" w:space="0" w:color="auto"/>
        <w:bottom w:val="none" w:sz="0" w:space="0" w:color="auto"/>
        <w:right w:val="none" w:sz="0" w:space="0" w:color="auto"/>
      </w:divBdr>
    </w:div>
    <w:div w:id="1194077517">
      <w:bodyDiv w:val="1"/>
      <w:marLeft w:val="0"/>
      <w:marRight w:val="0"/>
      <w:marTop w:val="0"/>
      <w:marBottom w:val="0"/>
      <w:divBdr>
        <w:top w:val="none" w:sz="0" w:space="0" w:color="auto"/>
        <w:left w:val="none" w:sz="0" w:space="0" w:color="auto"/>
        <w:bottom w:val="none" w:sz="0" w:space="0" w:color="auto"/>
        <w:right w:val="none" w:sz="0" w:space="0" w:color="auto"/>
      </w:divBdr>
    </w:div>
    <w:div w:id="1194611720">
      <w:bodyDiv w:val="1"/>
      <w:marLeft w:val="0"/>
      <w:marRight w:val="0"/>
      <w:marTop w:val="0"/>
      <w:marBottom w:val="0"/>
      <w:divBdr>
        <w:top w:val="none" w:sz="0" w:space="0" w:color="auto"/>
        <w:left w:val="none" w:sz="0" w:space="0" w:color="auto"/>
        <w:bottom w:val="none" w:sz="0" w:space="0" w:color="auto"/>
        <w:right w:val="none" w:sz="0" w:space="0" w:color="auto"/>
      </w:divBdr>
    </w:div>
    <w:div w:id="1194616768">
      <w:bodyDiv w:val="1"/>
      <w:marLeft w:val="0"/>
      <w:marRight w:val="0"/>
      <w:marTop w:val="0"/>
      <w:marBottom w:val="0"/>
      <w:divBdr>
        <w:top w:val="none" w:sz="0" w:space="0" w:color="auto"/>
        <w:left w:val="none" w:sz="0" w:space="0" w:color="auto"/>
        <w:bottom w:val="none" w:sz="0" w:space="0" w:color="auto"/>
        <w:right w:val="none" w:sz="0" w:space="0" w:color="auto"/>
      </w:divBdr>
    </w:div>
    <w:div w:id="1194921953">
      <w:bodyDiv w:val="1"/>
      <w:marLeft w:val="0"/>
      <w:marRight w:val="0"/>
      <w:marTop w:val="0"/>
      <w:marBottom w:val="0"/>
      <w:divBdr>
        <w:top w:val="none" w:sz="0" w:space="0" w:color="auto"/>
        <w:left w:val="none" w:sz="0" w:space="0" w:color="auto"/>
        <w:bottom w:val="none" w:sz="0" w:space="0" w:color="auto"/>
        <w:right w:val="none" w:sz="0" w:space="0" w:color="auto"/>
      </w:divBdr>
    </w:div>
    <w:div w:id="1195073903">
      <w:bodyDiv w:val="1"/>
      <w:marLeft w:val="0"/>
      <w:marRight w:val="0"/>
      <w:marTop w:val="0"/>
      <w:marBottom w:val="0"/>
      <w:divBdr>
        <w:top w:val="none" w:sz="0" w:space="0" w:color="auto"/>
        <w:left w:val="none" w:sz="0" w:space="0" w:color="auto"/>
        <w:bottom w:val="none" w:sz="0" w:space="0" w:color="auto"/>
        <w:right w:val="none" w:sz="0" w:space="0" w:color="auto"/>
      </w:divBdr>
    </w:div>
    <w:div w:id="1195460682">
      <w:bodyDiv w:val="1"/>
      <w:marLeft w:val="0"/>
      <w:marRight w:val="0"/>
      <w:marTop w:val="0"/>
      <w:marBottom w:val="0"/>
      <w:divBdr>
        <w:top w:val="none" w:sz="0" w:space="0" w:color="auto"/>
        <w:left w:val="none" w:sz="0" w:space="0" w:color="auto"/>
        <w:bottom w:val="none" w:sz="0" w:space="0" w:color="auto"/>
        <w:right w:val="none" w:sz="0" w:space="0" w:color="auto"/>
      </w:divBdr>
    </w:div>
    <w:div w:id="1195463733">
      <w:bodyDiv w:val="1"/>
      <w:marLeft w:val="0"/>
      <w:marRight w:val="0"/>
      <w:marTop w:val="0"/>
      <w:marBottom w:val="0"/>
      <w:divBdr>
        <w:top w:val="none" w:sz="0" w:space="0" w:color="auto"/>
        <w:left w:val="none" w:sz="0" w:space="0" w:color="auto"/>
        <w:bottom w:val="none" w:sz="0" w:space="0" w:color="auto"/>
        <w:right w:val="none" w:sz="0" w:space="0" w:color="auto"/>
      </w:divBdr>
    </w:div>
    <w:div w:id="1195731421">
      <w:bodyDiv w:val="1"/>
      <w:marLeft w:val="0"/>
      <w:marRight w:val="0"/>
      <w:marTop w:val="0"/>
      <w:marBottom w:val="0"/>
      <w:divBdr>
        <w:top w:val="none" w:sz="0" w:space="0" w:color="auto"/>
        <w:left w:val="none" w:sz="0" w:space="0" w:color="auto"/>
        <w:bottom w:val="none" w:sz="0" w:space="0" w:color="auto"/>
        <w:right w:val="none" w:sz="0" w:space="0" w:color="auto"/>
      </w:divBdr>
    </w:div>
    <w:div w:id="1195853090">
      <w:bodyDiv w:val="1"/>
      <w:marLeft w:val="0"/>
      <w:marRight w:val="0"/>
      <w:marTop w:val="0"/>
      <w:marBottom w:val="0"/>
      <w:divBdr>
        <w:top w:val="none" w:sz="0" w:space="0" w:color="auto"/>
        <w:left w:val="none" w:sz="0" w:space="0" w:color="auto"/>
        <w:bottom w:val="none" w:sz="0" w:space="0" w:color="auto"/>
        <w:right w:val="none" w:sz="0" w:space="0" w:color="auto"/>
      </w:divBdr>
    </w:div>
    <w:div w:id="1196650482">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196888200">
      <w:bodyDiv w:val="1"/>
      <w:marLeft w:val="0"/>
      <w:marRight w:val="0"/>
      <w:marTop w:val="0"/>
      <w:marBottom w:val="0"/>
      <w:divBdr>
        <w:top w:val="none" w:sz="0" w:space="0" w:color="auto"/>
        <w:left w:val="none" w:sz="0" w:space="0" w:color="auto"/>
        <w:bottom w:val="none" w:sz="0" w:space="0" w:color="auto"/>
        <w:right w:val="none" w:sz="0" w:space="0" w:color="auto"/>
      </w:divBdr>
    </w:div>
    <w:div w:id="1197233639">
      <w:bodyDiv w:val="1"/>
      <w:marLeft w:val="0"/>
      <w:marRight w:val="0"/>
      <w:marTop w:val="0"/>
      <w:marBottom w:val="0"/>
      <w:divBdr>
        <w:top w:val="none" w:sz="0" w:space="0" w:color="auto"/>
        <w:left w:val="none" w:sz="0" w:space="0" w:color="auto"/>
        <w:bottom w:val="none" w:sz="0" w:space="0" w:color="auto"/>
        <w:right w:val="none" w:sz="0" w:space="0" w:color="auto"/>
      </w:divBdr>
    </w:div>
    <w:div w:id="1197277826">
      <w:bodyDiv w:val="1"/>
      <w:marLeft w:val="0"/>
      <w:marRight w:val="0"/>
      <w:marTop w:val="0"/>
      <w:marBottom w:val="0"/>
      <w:divBdr>
        <w:top w:val="none" w:sz="0" w:space="0" w:color="auto"/>
        <w:left w:val="none" w:sz="0" w:space="0" w:color="auto"/>
        <w:bottom w:val="none" w:sz="0" w:space="0" w:color="auto"/>
        <w:right w:val="none" w:sz="0" w:space="0" w:color="auto"/>
      </w:divBdr>
    </w:div>
    <w:div w:id="1197617438">
      <w:bodyDiv w:val="1"/>
      <w:marLeft w:val="0"/>
      <w:marRight w:val="0"/>
      <w:marTop w:val="0"/>
      <w:marBottom w:val="0"/>
      <w:divBdr>
        <w:top w:val="none" w:sz="0" w:space="0" w:color="auto"/>
        <w:left w:val="none" w:sz="0" w:space="0" w:color="auto"/>
        <w:bottom w:val="none" w:sz="0" w:space="0" w:color="auto"/>
        <w:right w:val="none" w:sz="0" w:space="0" w:color="auto"/>
      </w:divBdr>
    </w:div>
    <w:div w:id="1197738064">
      <w:bodyDiv w:val="1"/>
      <w:marLeft w:val="0"/>
      <w:marRight w:val="0"/>
      <w:marTop w:val="0"/>
      <w:marBottom w:val="0"/>
      <w:divBdr>
        <w:top w:val="none" w:sz="0" w:space="0" w:color="auto"/>
        <w:left w:val="none" w:sz="0" w:space="0" w:color="auto"/>
        <w:bottom w:val="none" w:sz="0" w:space="0" w:color="auto"/>
        <w:right w:val="none" w:sz="0" w:space="0" w:color="auto"/>
      </w:divBdr>
    </w:div>
    <w:div w:id="1197812543">
      <w:bodyDiv w:val="1"/>
      <w:marLeft w:val="0"/>
      <w:marRight w:val="0"/>
      <w:marTop w:val="0"/>
      <w:marBottom w:val="0"/>
      <w:divBdr>
        <w:top w:val="none" w:sz="0" w:space="0" w:color="auto"/>
        <w:left w:val="none" w:sz="0" w:space="0" w:color="auto"/>
        <w:bottom w:val="none" w:sz="0" w:space="0" w:color="auto"/>
        <w:right w:val="none" w:sz="0" w:space="0" w:color="auto"/>
      </w:divBdr>
    </w:div>
    <w:div w:id="1198009682">
      <w:bodyDiv w:val="1"/>
      <w:marLeft w:val="0"/>
      <w:marRight w:val="0"/>
      <w:marTop w:val="0"/>
      <w:marBottom w:val="0"/>
      <w:divBdr>
        <w:top w:val="none" w:sz="0" w:space="0" w:color="auto"/>
        <w:left w:val="none" w:sz="0" w:space="0" w:color="auto"/>
        <w:bottom w:val="none" w:sz="0" w:space="0" w:color="auto"/>
        <w:right w:val="none" w:sz="0" w:space="0" w:color="auto"/>
      </w:divBdr>
    </w:div>
    <w:div w:id="1198350457">
      <w:bodyDiv w:val="1"/>
      <w:marLeft w:val="0"/>
      <w:marRight w:val="0"/>
      <w:marTop w:val="0"/>
      <w:marBottom w:val="0"/>
      <w:divBdr>
        <w:top w:val="none" w:sz="0" w:space="0" w:color="auto"/>
        <w:left w:val="none" w:sz="0" w:space="0" w:color="auto"/>
        <w:bottom w:val="none" w:sz="0" w:space="0" w:color="auto"/>
        <w:right w:val="none" w:sz="0" w:space="0" w:color="auto"/>
      </w:divBdr>
    </w:div>
    <w:div w:id="1198353607">
      <w:bodyDiv w:val="1"/>
      <w:marLeft w:val="0"/>
      <w:marRight w:val="0"/>
      <w:marTop w:val="0"/>
      <w:marBottom w:val="0"/>
      <w:divBdr>
        <w:top w:val="none" w:sz="0" w:space="0" w:color="auto"/>
        <w:left w:val="none" w:sz="0" w:space="0" w:color="auto"/>
        <w:bottom w:val="none" w:sz="0" w:space="0" w:color="auto"/>
        <w:right w:val="none" w:sz="0" w:space="0" w:color="auto"/>
      </w:divBdr>
    </w:div>
    <w:div w:id="1198548090">
      <w:bodyDiv w:val="1"/>
      <w:marLeft w:val="0"/>
      <w:marRight w:val="0"/>
      <w:marTop w:val="0"/>
      <w:marBottom w:val="0"/>
      <w:divBdr>
        <w:top w:val="none" w:sz="0" w:space="0" w:color="auto"/>
        <w:left w:val="none" w:sz="0" w:space="0" w:color="auto"/>
        <w:bottom w:val="none" w:sz="0" w:space="0" w:color="auto"/>
        <w:right w:val="none" w:sz="0" w:space="0" w:color="auto"/>
      </w:divBdr>
    </w:div>
    <w:div w:id="1198661752">
      <w:bodyDiv w:val="1"/>
      <w:marLeft w:val="0"/>
      <w:marRight w:val="0"/>
      <w:marTop w:val="0"/>
      <w:marBottom w:val="0"/>
      <w:divBdr>
        <w:top w:val="none" w:sz="0" w:space="0" w:color="auto"/>
        <w:left w:val="none" w:sz="0" w:space="0" w:color="auto"/>
        <w:bottom w:val="none" w:sz="0" w:space="0" w:color="auto"/>
        <w:right w:val="none" w:sz="0" w:space="0" w:color="auto"/>
      </w:divBdr>
    </w:div>
    <w:div w:id="1198854949">
      <w:bodyDiv w:val="1"/>
      <w:marLeft w:val="0"/>
      <w:marRight w:val="0"/>
      <w:marTop w:val="0"/>
      <w:marBottom w:val="0"/>
      <w:divBdr>
        <w:top w:val="none" w:sz="0" w:space="0" w:color="auto"/>
        <w:left w:val="none" w:sz="0" w:space="0" w:color="auto"/>
        <w:bottom w:val="none" w:sz="0" w:space="0" w:color="auto"/>
        <w:right w:val="none" w:sz="0" w:space="0" w:color="auto"/>
      </w:divBdr>
    </w:div>
    <w:div w:id="1199008527">
      <w:bodyDiv w:val="1"/>
      <w:marLeft w:val="0"/>
      <w:marRight w:val="0"/>
      <w:marTop w:val="0"/>
      <w:marBottom w:val="0"/>
      <w:divBdr>
        <w:top w:val="none" w:sz="0" w:space="0" w:color="auto"/>
        <w:left w:val="none" w:sz="0" w:space="0" w:color="auto"/>
        <w:bottom w:val="none" w:sz="0" w:space="0" w:color="auto"/>
        <w:right w:val="none" w:sz="0" w:space="0" w:color="auto"/>
      </w:divBdr>
    </w:div>
    <w:div w:id="1199970527">
      <w:bodyDiv w:val="1"/>
      <w:marLeft w:val="0"/>
      <w:marRight w:val="0"/>
      <w:marTop w:val="0"/>
      <w:marBottom w:val="0"/>
      <w:divBdr>
        <w:top w:val="none" w:sz="0" w:space="0" w:color="auto"/>
        <w:left w:val="none" w:sz="0" w:space="0" w:color="auto"/>
        <w:bottom w:val="none" w:sz="0" w:space="0" w:color="auto"/>
        <w:right w:val="none" w:sz="0" w:space="0" w:color="auto"/>
      </w:divBdr>
    </w:div>
    <w:div w:id="1200123590">
      <w:bodyDiv w:val="1"/>
      <w:marLeft w:val="0"/>
      <w:marRight w:val="0"/>
      <w:marTop w:val="0"/>
      <w:marBottom w:val="0"/>
      <w:divBdr>
        <w:top w:val="none" w:sz="0" w:space="0" w:color="auto"/>
        <w:left w:val="none" w:sz="0" w:space="0" w:color="auto"/>
        <w:bottom w:val="none" w:sz="0" w:space="0" w:color="auto"/>
        <w:right w:val="none" w:sz="0" w:space="0" w:color="auto"/>
      </w:divBdr>
    </w:div>
    <w:div w:id="1200126040">
      <w:bodyDiv w:val="1"/>
      <w:marLeft w:val="0"/>
      <w:marRight w:val="0"/>
      <w:marTop w:val="0"/>
      <w:marBottom w:val="0"/>
      <w:divBdr>
        <w:top w:val="none" w:sz="0" w:space="0" w:color="auto"/>
        <w:left w:val="none" w:sz="0" w:space="0" w:color="auto"/>
        <w:bottom w:val="none" w:sz="0" w:space="0" w:color="auto"/>
        <w:right w:val="none" w:sz="0" w:space="0" w:color="auto"/>
      </w:divBdr>
    </w:div>
    <w:div w:id="1200243323">
      <w:bodyDiv w:val="1"/>
      <w:marLeft w:val="0"/>
      <w:marRight w:val="0"/>
      <w:marTop w:val="0"/>
      <w:marBottom w:val="0"/>
      <w:divBdr>
        <w:top w:val="none" w:sz="0" w:space="0" w:color="auto"/>
        <w:left w:val="none" w:sz="0" w:space="0" w:color="auto"/>
        <w:bottom w:val="none" w:sz="0" w:space="0" w:color="auto"/>
        <w:right w:val="none" w:sz="0" w:space="0" w:color="auto"/>
      </w:divBdr>
    </w:div>
    <w:div w:id="1200320131">
      <w:bodyDiv w:val="1"/>
      <w:marLeft w:val="0"/>
      <w:marRight w:val="0"/>
      <w:marTop w:val="0"/>
      <w:marBottom w:val="0"/>
      <w:divBdr>
        <w:top w:val="none" w:sz="0" w:space="0" w:color="auto"/>
        <w:left w:val="none" w:sz="0" w:space="0" w:color="auto"/>
        <w:bottom w:val="none" w:sz="0" w:space="0" w:color="auto"/>
        <w:right w:val="none" w:sz="0" w:space="0" w:color="auto"/>
      </w:divBdr>
    </w:div>
    <w:div w:id="1200624457">
      <w:bodyDiv w:val="1"/>
      <w:marLeft w:val="0"/>
      <w:marRight w:val="0"/>
      <w:marTop w:val="0"/>
      <w:marBottom w:val="0"/>
      <w:divBdr>
        <w:top w:val="none" w:sz="0" w:space="0" w:color="auto"/>
        <w:left w:val="none" w:sz="0" w:space="0" w:color="auto"/>
        <w:bottom w:val="none" w:sz="0" w:space="0" w:color="auto"/>
        <w:right w:val="none" w:sz="0" w:space="0" w:color="auto"/>
      </w:divBdr>
    </w:div>
    <w:div w:id="1200971382">
      <w:bodyDiv w:val="1"/>
      <w:marLeft w:val="0"/>
      <w:marRight w:val="0"/>
      <w:marTop w:val="0"/>
      <w:marBottom w:val="0"/>
      <w:divBdr>
        <w:top w:val="none" w:sz="0" w:space="0" w:color="auto"/>
        <w:left w:val="none" w:sz="0" w:space="0" w:color="auto"/>
        <w:bottom w:val="none" w:sz="0" w:space="0" w:color="auto"/>
        <w:right w:val="none" w:sz="0" w:space="0" w:color="auto"/>
      </w:divBdr>
    </w:div>
    <w:div w:id="1200976342">
      <w:bodyDiv w:val="1"/>
      <w:marLeft w:val="0"/>
      <w:marRight w:val="0"/>
      <w:marTop w:val="0"/>
      <w:marBottom w:val="0"/>
      <w:divBdr>
        <w:top w:val="none" w:sz="0" w:space="0" w:color="auto"/>
        <w:left w:val="none" w:sz="0" w:space="0" w:color="auto"/>
        <w:bottom w:val="none" w:sz="0" w:space="0" w:color="auto"/>
        <w:right w:val="none" w:sz="0" w:space="0" w:color="auto"/>
      </w:divBdr>
    </w:div>
    <w:div w:id="1201435910">
      <w:bodyDiv w:val="1"/>
      <w:marLeft w:val="0"/>
      <w:marRight w:val="0"/>
      <w:marTop w:val="0"/>
      <w:marBottom w:val="0"/>
      <w:divBdr>
        <w:top w:val="none" w:sz="0" w:space="0" w:color="auto"/>
        <w:left w:val="none" w:sz="0" w:space="0" w:color="auto"/>
        <w:bottom w:val="none" w:sz="0" w:space="0" w:color="auto"/>
        <w:right w:val="none" w:sz="0" w:space="0" w:color="auto"/>
      </w:divBdr>
    </w:div>
    <w:div w:id="1201477429">
      <w:bodyDiv w:val="1"/>
      <w:marLeft w:val="0"/>
      <w:marRight w:val="0"/>
      <w:marTop w:val="0"/>
      <w:marBottom w:val="0"/>
      <w:divBdr>
        <w:top w:val="none" w:sz="0" w:space="0" w:color="auto"/>
        <w:left w:val="none" w:sz="0" w:space="0" w:color="auto"/>
        <w:bottom w:val="none" w:sz="0" w:space="0" w:color="auto"/>
        <w:right w:val="none" w:sz="0" w:space="0" w:color="auto"/>
      </w:divBdr>
    </w:div>
    <w:div w:id="1201628452">
      <w:bodyDiv w:val="1"/>
      <w:marLeft w:val="0"/>
      <w:marRight w:val="0"/>
      <w:marTop w:val="0"/>
      <w:marBottom w:val="0"/>
      <w:divBdr>
        <w:top w:val="none" w:sz="0" w:space="0" w:color="auto"/>
        <w:left w:val="none" w:sz="0" w:space="0" w:color="auto"/>
        <w:bottom w:val="none" w:sz="0" w:space="0" w:color="auto"/>
        <w:right w:val="none" w:sz="0" w:space="0" w:color="auto"/>
      </w:divBdr>
    </w:div>
    <w:div w:id="1201628642">
      <w:bodyDiv w:val="1"/>
      <w:marLeft w:val="0"/>
      <w:marRight w:val="0"/>
      <w:marTop w:val="0"/>
      <w:marBottom w:val="0"/>
      <w:divBdr>
        <w:top w:val="none" w:sz="0" w:space="0" w:color="auto"/>
        <w:left w:val="none" w:sz="0" w:space="0" w:color="auto"/>
        <w:bottom w:val="none" w:sz="0" w:space="0" w:color="auto"/>
        <w:right w:val="none" w:sz="0" w:space="0" w:color="auto"/>
      </w:divBdr>
    </w:div>
    <w:div w:id="1201744460">
      <w:bodyDiv w:val="1"/>
      <w:marLeft w:val="0"/>
      <w:marRight w:val="0"/>
      <w:marTop w:val="0"/>
      <w:marBottom w:val="0"/>
      <w:divBdr>
        <w:top w:val="none" w:sz="0" w:space="0" w:color="auto"/>
        <w:left w:val="none" w:sz="0" w:space="0" w:color="auto"/>
        <w:bottom w:val="none" w:sz="0" w:space="0" w:color="auto"/>
        <w:right w:val="none" w:sz="0" w:space="0" w:color="auto"/>
      </w:divBdr>
    </w:div>
    <w:div w:id="1201820240">
      <w:bodyDiv w:val="1"/>
      <w:marLeft w:val="0"/>
      <w:marRight w:val="0"/>
      <w:marTop w:val="0"/>
      <w:marBottom w:val="0"/>
      <w:divBdr>
        <w:top w:val="none" w:sz="0" w:space="0" w:color="auto"/>
        <w:left w:val="none" w:sz="0" w:space="0" w:color="auto"/>
        <w:bottom w:val="none" w:sz="0" w:space="0" w:color="auto"/>
        <w:right w:val="none" w:sz="0" w:space="0" w:color="auto"/>
      </w:divBdr>
    </w:div>
    <w:div w:id="1201825080">
      <w:bodyDiv w:val="1"/>
      <w:marLeft w:val="0"/>
      <w:marRight w:val="0"/>
      <w:marTop w:val="0"/>
      <w:marBottom w:val="0"/>
      <w:divBdr>
        <w:top w:val="none" w:sz="0" w:space="0" w:color="auto"/>
        <w:left w:val="none" w:sz="0" w:space="0" w:color="auto"/>
        <w:bottom w:val="none" w:sz="0" w:space="0" w:color="auto"/>
        <w:right w:val="none" w:sz="0" w:space="0" w:color="auto"/>
      </w:divBdr>
    </w:div>
    <w:div w:id="1202009708">
      <w:bodyDiv w:val="1"/>
      <w:marLeft w:val="0"/>
      <w:marRight w:val="0"/>
      <w:marTop w:val="0"/>
      <w:marBottom w:val="0"/>
      <w:divBdr>
        <w:top w:val="none" w:sz="0" w:space="0" w:color="auto"/>
        <w:left w:val="none" w:sz="0" w:space="0" w:color="auto"/>
        <w:bottom w:val="none" w:sz="0" w:space="0" w:color="auto"/>
        <w:right w:val="none" w:sz="0" w:space="0" w:color="auto"/>
      </w:divBdr>
    </w:div>
    <w:div w:id="1202088518">
      <w:bodyDiv w:val="1"/>
      <w:marLeft w:val="0"/>
      <w:marRight w:val="0"/>
      <w:marTop w:val="0"/>
      <w:marBottom w:val="0"/>
      <w:divBdr>
        <w:top w:val="none" w:sz="0" w:space="0" w:color="auto"/>
        <w:left w:val="none" w:sz="0" w:space="0" w:color="auto"/>
        <w:bottom w:val="none" w:sz="0" w:space="0" w:color="auto"/>
        <w:right w:val="none" w:sz="0" w:space="0" w:color="auto"/>
      </w:divBdr>
    </w:div>
    <w:div w:id="1202324780">
      <w:bodyDiv w:val="1"/>
      <w:marLeft w:val="0"/>
      <w:marRight w:val="0"/>
      <w:marTop w:val="0"/>
      <w:marBottom w:val="0"/>
      <w:divBdr>
        <w:top w:val="none" w:sz="0" w:space="0" w:color="auto"/>
        <w:left w:val="none" w:sz="0" w:space="0" w:color="auto"/>
        <w:bottom w:val="none" w:sz="0" w:space="0" w:color="auto"/>
        <w:right w:val="none" w:sz="0" w:space="0" w:color="auto"/>
      </w:divBdr>
    </w:div>
    <w:div w:id="1202939323">
      <w:bodyDiv w:val="1"/>
      <w:marLeft w:val="0"/>
      <w:marRight w:val="0"/>
      <w:marTop w:val="0"/>
      <w:marBottom w:val="0"/>
      <w:divBdr>
        <w:top w:val="none" w:sz="0" w:space="0" w:color="auto"/>
        <w:left w:val="none" w:sz="0" w:space="0" w:color="auto"/>
        <w:bottom w:val="none" w:sz="0" w:space="0" w:color="auto"/>
        <w:right w:val="none" w:sz="0" w:space="0" w:color="auto"/>
      </w:divBdr>
    </w:div>
    <w:div w:id="1203060484">
      <w:bodyDiv w:val="1"/>
      <w:marLeft w:val="0"/>
      <w:marRight w:val="0"/>
      <w:marTop w:val="0"/>
      <w:marBottom w:val="0"/>
      <w:divBdr>
        <w:top w:val="none" w:sz="0" w:space="0" w:color="auto"/>
        <w:left w:val="none" w:sz="0" w:space="0" w:color="auto"/>
        <w:bottom w:val="none" w:sz="0" w:space="0" w:color="auto"/>
        <w:right w:val="none" w:sz="0" w:space="0" w:color="auto"/>
      </w:divBdr>
    </w:div>
    <w:div w:id="1203132502">
      <w:bodyDiv w:val="1"/>
      <w:marLeft w:val="0"/>
      <w:marRight w:val="0"/>
      <w:marTop w:val="0"/>
      <w:marBottom w:val="0"/>
      <w:divBdr>
        <w:top w:val="none" w:sz="0" w:space="0" w:color="auto"/>
        <w:left w:val="none" w:sz="0" w:space="0" w:color="auto"/>
        <w:bottom w:val="none" w:sz="0" w:space="0" w:color="auto"/>
        <w:right w:val="none" w:sz="0" w:space="0" w:color="auto"/>
      </w:divBdr>
    </w:div>
    <w:div w:id="1203245793">
      <w:bodyDiv w:val="1"/>
      <w:marLeft w:val="0"/>
      <w:marRight w:val="0"/>
      <w:marTop w:val="0"/>
      <w:marBottom w:val="0"/>
      <w:divBdr>
        <w:top w:val="none" w:sz="0" w:space="0" w:color="auto"/>
        <w:left w:val="none" w:sz="0" w:space="0" w:color="auto"/>
        <w:bottom w:val="none" w:sz="0" w:space="0" w:color="auto"/>
        <w:right w:val="none" w:sz="0" w:space="0" w:color="auto"/>
      </w:divBdr>
    </w:div>
    <w:div w:id="1203440483">
      <w:bodyDiv w:val="1"/>
      <w:marLeft w:val="0"/>
      <w:marRight w:val="0"/>
      <w:marTop w:val="0"/>
      <w:marBottom w:val="0"/>
      <w:divBdr>
        <w:top w:val="none" w:sz="0" w:space="0" w:color="auto"/>
        <w:left w:val="none" w:sz="0" w:space="0" w:color="auto"/>
        <w:bottom w:val="none" w:sz="0" w:space="0" w:color="auto"/>
        <w:right w:val="none" w:sz="0" w:space="0" w:color="auto"/>
      </w:divBdr>
    </w:div>
    <w:div w:id="1203784132">
      <w:bodyDiv w:val="1"/>
      <w:marLeft w:val="0"/>
      <w:marRight w:val="0"/>
      <w:marTop w:val="0"/>
      <w:marBottom w:val="0"/>
      <w:divBdr>
        <w:top w:val="none" w:sz="0" w:space="0" w:color="auto"/>
        <w:left w:val="none" w:sz="0" w:space="0" w:color="auto"/>
        <w:bottom w:val="none" w:sz="0" w:space="0" w:color="auto"/>
        <w:right w:val="none" w:sz="0" w:space="0" w:color="auto"/>
      </w:divBdr>
    </w:div>
    <w:div w:id="1204056872">
      <w:bodyDiv w:val="1"/>
      <w:marLeft w:val="0"/>
      <w:marRight w:val="0"/>
      <w:marTop w:val="0"/>
      <w:marBottom w:val="0"/>
      <w:divBdr>
        <w:top w:val="none" w:sz="0" w:space="0" w:color="auto"/>
        <w:left w:val="none" w:sz="0" w:space="0" w:color="auto"/>
        <w:bottom w:val="none" w:sz="0" w:space="0" w:color="auto"/>
        <w:right w:val="none" w:sz="0" w:space="0" w:color="auto"/>
      </w:divBdr>
    </w:div>
    <w:div w:id="1204291410">
      <w:bodyDiv w:val="1"/>
      <w:marLeft w:val="0"/>
      <w:marRight w:val="0"/>
      <w:marTop w:val="0"/>
      <w:marBottom w:val="0"/>
      <w:divBdr>
        <w:top w:val="none" w:sz="0" w:space="0" w:color="auto"/>
        <w:left w:val="none" w:sz="0" w:space="0" w:color="auto"/>
        <w:bottom w:val="none" w:sz="0" w:space="0" w:color="auto"/>
        <w:right w:val="none" w:sz="0" w:space="0" w:color="auto"/>
      </w:divBdr>
    </w:div>
    <w:div w:id="1204564964">
      <w:bodyDiv w:val="1"/>
      <w:marLeft w:val="0"/>
      <w:marRight w:val="0"/>
      <w:marTop w:val="0"/>
      <w:marBottom w:val="0"/>
      <w:divBdr>
        <w:top w:val="none" w:sz="0" w:space="0" w:color="auto"/>
        <w:left w:val="none" w:sz="0" w:space="0" w:color="auto"/>
        <w:bottom w:val="none" w:sz="0" w:space="0" w:color="auto"/>
        <w:right w:val="none" w:sz="0" w:space="0" w:color="auto"/>
      </w:divBdr>
    </w:div>
    <w:div w:id="1204708831">
      <w:bodyDiv w:val="1"/>
      <w:marLeft w:val="0"/>
      <w:marRight w:val="0"/>
      <w:marTop w:val="0"/>
      <w:marBottom w:val="0"/>
      <w:divBdr>
        <w:top w:val="none" w:sz="0" w:space="0" w:color="auto"/>
        <w:left w:val="none" w:sz="0" w:space="0" w:color="auto"/>
        <w:bottom w:val="none" w:sz="0" w:space="0" w:color="auto"/>
        <w:right w:val="none" w:sz="0" w:space="0" w:color="auto"/>
      </w:divBdr>
    </w:div>
    <w:div w:id="1204899318">
      <w:bodyDiv w:val="1"/>
      <w:marLeft w:val="0"/>
      <w:marRight w:val="0"/>
      <w:marTop w:val="0"/>
      <w:marBottom w:val="0"/>
      <w:divBdr>
        <w:top w:val="none" w:sz="0" w:space="0" w:color="auto"/>
        <w:left w:val="none" w:sz="0" w:space="0" w:color="auto"/>
        <w:bottom w:val="none" w:sz="0" w:space="0" w:color="auto"/>
        <w:right w:val="none" w:sz="0" w:space="0" w:color="auto"/>
      </w:divBdr>
    </w:div>
    <w:div w:id="1205405517">
      <w:bodyDiv w:val="1"/>
      <w:marLeft w:val="0"/>
      <w:marRight w:val="0"/>
      <w:marTop w:val="0"/>
      <w:marBottom w:val="0"/>
      <w:divBdr>
        <w:top w:val="none" w:sz="0" w:space="0" w:color="auto"/>
        <w:left w:val="none" w:sz="0" w:space="0" w:color="auto"/>
        <w:bottom w:val="none" w:sz="0" w:space="0" w:color="auto"/>
        <w:right w:val="none" w:sz="0" w:space="0" w:color="auto"/>
      </w:divBdr>
    </w:div>
    <w:div w:id="1205752633">
      <w:bodyDiv w:val="1"/>
      <w:marLeft w:val="0"/>
      <w:marRight w:val="0"/>
      <w:marTop w:val="0"/>
      <w:marBottom w:val="0"/>
      <w:divBdr>
        <w:top w:val="none" w:sz="0" w:space="0" w:color="auto"/>
        <w:left w:val="none" w:sz="0" w:space="0" w:color="auto"/>
        <w:bottom w:val="none" w:sz="0" w:space="0" w:color="auto"/>
        <w:right w:val="none" w:sz="0" w:space="0" w:color="auto"/>
      </w:divBdr>
    </w:div>
    <w:div w:id="1205798720">
      <w:bodyDiv w:val="1"/>
      <w:marLeft w:val="0"/>
      <w:marRight w:val="0"/>
      <w:marTop w:val="0"/>
      <w:marBottom w:val="0"/>
      <w:divBdr>
        <w:top w:val="none" w:sz="0" w:space="0" w:color="auto"/>
        <w:left w:val="none" w:sz="0" w:space="0" w:color="auto"/>
        <w:bottom w:val="none" w:sz="0" w:space="0" w:color="auto"/>
        <w:right w:val="none" w:sz="0" w:space="0" w:color="auto"/>
      </w:divBdr>
    </w:div>
    <w:div w:id="1205947971">
      <w:bodyDiv w:val="1"/>
      <w:marLeft w:val="0"/>
      <w:marRight w:val="0"/>
      <w:marTop w:val="0"/>
      <w:marBottom w:val="0"/>
      <w:divBdr>
        <w:top w:val="none" w:sz="0" w:space="0" w:color="auto"/>
        <w:left w:val="none" w:sz="0" w:space="0" w:color="auto"/>
        <w:bottom w:val="none" w:sz="0" w:space="0" w:color="auto"/>
        <w:right w:val="none" w:sz="0" w:space="0" w:color="auto"/>
      </w:divBdr>
    </w:div>
    <w:div w:id="1206985945">
      <w:bodyDiv w:val="1"/>
      <w:marLeft w:val="0"/>
      <w:marRight w:val="0"/>
      <w:marTop w:val="0"/>
      <w:marBottom w:val="0"/>
      <w:divBdr>
        <w:top w:val="none" w:sz="0" w:space="0" w:color="auto"/>
        <w:left w:val="none" w:sz="0" w:space="0" w:color="auto"/>
        <w:bottom w:val="none" w:sz="0" w:space="0" w:color="auto"/>
        <w:right w:val="none" w:sz="0" w:space="0" w:color="auto"/>
      </w:divBdr>
    </w:div>
    <w:div w:id="1206990509">
      <w:bodyDiv w:val="1"/>
      <w:marLeft w:val="0"/>
      <w:marRight w:val="0"/>
      <w:marTop w:val="0"/>
      <w:marBottom w:val="0"/>
      <w:divBdr>
        <w:top w:val="none" w:sz="0" w:space="0" w:color="auto"/>
        <w:left w:val="none" w:sz="0" w:space="0" w:color="auto"/>
        <w:bottom w:val="none" w:sz="0" w:space="0" w:color="auto"/>
        <w:right w:val="none" w:sz="0" w:space="0" w:color="auto"/>
      </w:divBdr>
    </w:div>
    <w:div w:id="1207109292">
      <w:bodyDiv w:val="1"/>
      <w:marLeft w:val="0"/>
      <w:marRight w:val="0"/>
      <w:marTop w:val="0"/>
      <w:marBottom w:val="0"/>
      <w:divBdr>
        <w:top w:val="none" w:sz="0" w:space="0" w:color="auto"/>
        <w:left w:val="none" w:sz="0" w:space="0" w:color="auto"/>
        <w:bottom w:val="none" w:sz="0" w:space="0" w:color="auto"/>
        <w:right w:val="none" w:sz="0" w:space="0" w:color="auto"/>
      </w:divBdr>
    </w:div>
    <w:div w:id="1207369823">
      <w:bodyDiv w:val="1"/>
      <w:marLeft w:val="0"/>
      <w:marRight w:val="0"/>
      <w:marTop w:val="0"/>
      <w:marBottom w:val="0"/>
      <w:divBdr>
        <w:top w:val="none" w:sz="0" w:space="0" w:color="auto"/>
        <w:left w:val="none" w:sz="0" w:space="0" w:color="auto"/>
        <w:bottom w:val="none" w:sz="0" w:space="0" w:color="auto"/>
        <w:right w:val="none" w:sz="0" w:space="0" w:color="auto"/>
      </w:divBdr>
    </w:div>
    <w:div w:id="1207527078">
      <w:bodyDiv w:val="1"/>
      <w:marLeft w:val="0"/>
      <w:marRight w:val="0"/>
      <w:marTop w:val="0"/>
      <w:marBottom w:val="0"/>
      <w:divBdr>
        <w:top w:val="none" w:sz="0" w:space="0" w:color="auto"/>
        <w:left w:val="none" w:sz="0" w:space="0" w:color="auto"/>
        <w:bottom w:val="none" w:sz="0" w:space="0" w:color="auto"/>
        <w:right w:val="none" w:sz="0" w:space="0" w:color="auto"/>
      </w:divBdr>
    </w:div>
    <w:div w:id="1207986306">
      <w:bodyDiv w:val="1"/>
      <w:marLeft w:val="0"/>
      <w:marRight w:val="0"/>
      <w:marTop w:val="0"/>
      <w:marBottom w:val="0"/>
      <w:divBdr>
        <w:top w:val="none" w:sz="0" w:space="0" w:color="auto"/>
        <w:left w:val="none" w:sz="0" w:space="0" w:color="auto"/>
        <w:bottom w:val="none" w:sz="0" w:space="0" w:color="auto"/>
        <w:right w:val="none" w:sz="0" w:space="0" w:color="auto"/>
      </w:divBdr>
    </w:div>
    <w:div w:id="1208293938">
      <w:bodyDiv w:val="1"/>
      <w:marLeft w:val="0"/>
      <w:marRight w:val="0"/>
      <w:marTop w:val="0"/>
      <w:marBottom w:val="0"/>
      <w:divBdr>
        <w:top w:val="none" w:sz="0" w:space="0" w:color="auto"/>
        <w:left w:val="none" w:sz="0" w:space="0" w:color="auto"/>
        <w:bottom w:val="none" w:sz="0" w:space="0" w:color="auto"/>
        <w:right w:val="none" w:sz="0" w:space="0" w:color="auto"/>
      </w:divBdr>
    </w:div>
    <w:div w:id="1208569897">
      <w:bodyDiv w:val="1"/>
      <w:marLeft w:val="0"/>
      <w:marRight w:val="0"/>
      <w:marTop w:val="0"/>
      <w:marBottom w:val="0"/>
      <w:divBdr>
        <w:top w:val="none" w:sz="0" w:space="0" w:color="auto"/>
        <w:left w:val="none" w:sz="0" w:space="0" w:color="auto"/>
        <w:bottom w:val="none" w:sz="0" w:space="0" w:color="auto"/>
        <w:right w:val="none" w:sz="0" w:space="0" w:color="auto"/>
      </w:divBdr>
    </w:div>
    <w:div w:id="1208957014">
      <w:bodyDiv w:val="1"/>
      <w:marLeft w:val="0"/>
      <w:marRight w:val="0"/>
      <w:marTop w:val="0"/>
      <w:marBottom w:val="0"/>
      <w:divBdr>
        <w:top w:val="none" w:sz="0" w:space="0" w:color="auto"/>
        <w:left w:val="none" w:sz="0" w:space="0" w:color="auto"/>
        <w:bottom w:val="none" w:sz="0" w:space="0" w:color="auto"/>
        <w:right w:val="none" w:sz="0" w:space="0" w:color="auto"/>
      </w:divBdr>
    </w:div>
    <w:div w:id="1209297210">
      <w:bodyDiv w:val="1"/>
      <w:marLeft w:val="0"/>
      <w:marRight w:val="0"/>
      <w:marTop w:val="0"/>
      <w:marBottom w:val="0"/>
      <w:divBdr>
        <w:top w:val="none" w:sz="0" w:space="0" w:color="auto"/>
        <w:left w:val="none" w:sz="0" w:space="0" w:color="auto"/>
        <w:bottom w:val="none" w:sz="0" w:space="0" w:color="auto"/>
        <w:right w:val="none" w:sz="0" w:space="0" w:color="auto"/>
      </w:divBdr>
    </w:div>
    <w:div w:id="1209608642">
      <w:bodyDiv w:val="1"/>
      <w:marLeft w:val="0"/>
      <w:marRight w:val="0"/>
      <w:marTop w:val="0"/>
      <w:marBottom w:val="0"/>
      <w:divBdr>
        <w:top w:val="none" w:sz="0" w:space="0" w:color="auto"/>
        <w:left w:val="none" w:sz="0" w:space="0" w:color="auto"/>
        <w:bottom w:val="none" w:sz="0" w:space="0" w:color="auto"/>
        <w:right w:val="none" w:sz="0" w:space="0" w:color="auto"/>
      </w:divBdr>
    </w:div>
    <w:div w:id="1209805446">
      <w:bodyDiv w:val="1"/>
      <w:marLeft w:val="0"/>
      <w:marRight w:val="0"/>
      <w:marTop w:val="0"/>
      <w:marBottom w:val="0"/>
      <w:divBdr>
        <w:top w:val="none" w:sz="0" w:space="0" w:color="auto"/>
        <w:left w:val="none" w:sz="0" w:space="0" w:color="auto"/>
        <w:bottom w:val="none" w:sz="0" w:space="0" w:color="auto"/>
        <w:right w:val="none" w:sz="0" w:space="0" w:color="auto"/>
      </w:divBdr>
    </w:div>
    <w:div w:id="1209992622">
      <w:bodyDiv w:val="1"/>
      <w:marLeft w:val="0"/>
      <w:marRight w:val="0"/>
      <w:marTop w:val="0"/>
      <w:marBottom w:val="0"/>
      <w:divBdr>
        <w:top w:val="none" w:sz="0" w:space="0" w:color="auto"/>
        <w:left w:val="none" w:sz="0" w:space="0" w:color="auto"/>
        <w:bottom w:val="none" w:sz="0" w:space="0" w:color="auto"/>
        <w:right w:val="none" w:sz="0" w:space="0" w:color="auto"/>
      </w:divBdr>
    </w:div>
    <w:div w:id="1210074777">
      <w:bodyDiv w:val="1"/>
      <w:marLeft w:val="0"/>
      <w:marRight w:val="0"/>
      <w:marTop w:val="0"/>
      <w:marBottom w:val="0"/>
      <w:divBdr>
        <w:top w:val="none" w:sz="0" w:space="0" w:color="auto"/>
        <w:left w:val="none" w:sz="0" w:space="0" w:color="auto"/>
        <w:bottom w:val="none" w:sz="0" w:space="0" w:color="auto"/>
        <w:right w:val="none" w:sz="0" w:space="0" w:color="auto"/>
      </w:divBdr>
    </w:div>
    <w:div w:id="1210145809">
      <w:bodyDiv w:val="1"/>
      <w:marLeft w:val="0"/>
      <w:marRight w:val="0"/>
      <w:marTop w:val="0"/>
      <w:marBottom w:val="0"/>
      <w:divBdr>
        <w:top w:val="none" w:sz="0" w:space="0" w:color="auto"/>
        <w:left w:val="none" w:sz="0" w:space="0" w:color="auto"/>
        <w:bottom w:val="none" w:sz="0" w:space="0" w:color="auto"/>
        <w:right w:val="none" w:sz="0" w:space="0" w:color="auto"/>
      </w:divBdr>
    </w:div>
    <w:div w:id="1210459238">
      <w:bodyDiv w:val="1"/>
      <w:marLeft w:val="0"/>
      <w:marRight w:val="0"/>
      <w:marTop w:val="0"/>
      <w:marBottom w:val="0"/>
      <w:divBdr>
        <w:top w:val="none" w:sz="0" w:space="0" w:color="auto"/>
        <w:left w:val="none" w:sz="0" w:space="0" w:color="auto"/>
        <w:bottom w:val="none" w:sz="0" w:space="0" w:color="auto"/>
        <w:right w:val="none" w:sz="0" w:space="0" w:color="auto"/>
      </w:divBdr>
    </w:div>
    <w:div w:id="1210652176">
      <w:bodyDiv w:val="1"/>
      <w:marLeft w:val="0"/>
      <w:marRight w:val="0"/>
      <w:marTop w:val="0"/>
      <w:marBottom w:val="0"/>
      <w:divBdr>
        <w:top w:val="none" w:sz="0" w:space="0" w:color="auto"/>
        <w:left w:val="none" w:sz="0" w:space="0" w:color="auto"/>
        <w:bottom w:val="none" w:sz="0" w:space="0" w:color="auto"/>
        <w:right w:val="none" w:sz="0" w:space="0" w:color="auto"/>
      </w:divBdr>
    </w:div>
    <w:div w:id="1210655483">
      <w:bodyDiv w:val="1"/>
      <w:marLeft w:val="0"/>
      <w:marRight w:val="0"/>
      <w:marTop w:val="0"/>
      <w:marBottom w:val="0"/>
      <w:divBdr>
        <w:top w:val="none" w:sz="0" w:space="0" w:color="auto"/>
        <w:left w:val="none" w:sz="0" w:space="0" w:color="auto"/>
        <w:bottom w:val="none" w:sz="0" w:space="0" w:color="auto"/>
        <w:right w:val="none" w:sz="0" w:space="0" w:color="auto"/>
      </w:divBdr>
    </w:div>
    <w:div w:id="1211041498">
      <w:bodyDiv w:val="1"/>
      <w:marLeft w:val="0"/>
      <w:marRight w:val="0"/>
      <w:marTop w:val="0"/>
      <w:marBottom w:val="0"/>
      <w:divBdr>
        <w:top w:val="none" w:sz="0" w:space="0" w:color="auto"/>
        <w:left w:val="none" w:sz="0" w:space="0" w:color="auto"/>
        <w:bottom w:val="none" w:sz="0" w:space="0" w:color="auto"/>
        <w:right w:val="none" w:sz="0" w:space="0" w:color="auto"/>
      </w:divBdr>
    </w:div>
    <w:div w:id="1211069771">
      <w:bodyDiv w:val="1"/>
      <w:marLeft w:val="0"/>
      <w:marRight w:val="0"/>
      <w:marTop w:val="0"/>
      <w:marBottom w:val="0"/>
      <w:divBdr>
        <w:top w:val="none" w:sz="0" w:space="0" w:color="auto"/>
        <w:left w:val="none" w:sz="0" w:space="0" w:color="auto"/>
        <w:bottom w:val="none" w:sz="0" w:space="0" w:color="auto"/>
        <w:right w:val="none" w:sz="0" w:space="0" w:color="auto"/>
      </w:divBdr>
    </w:div>
    <w:div w:id="1211114852">
      <w:bodyDiv w:val="1"/>
      <w:marLeft w:val="0"/>
      <w:marRight w:val="0"/>
      <w:marTop w:val="0"/>
      <w:marBottom w:val="0"/>
      <w:divBdr>
        <w:top w:val="none" w:sz="0" w:space="0" w:color="auto"/>
        <w:left w:val="none" w:sz="0" w:space="0" w:color="auto"/>
        <w:bottom w:val="none" w:sz="0" w:space="0" w:color="auto"/>
        <w:right w:val="none" w:sz="0" w:space="0" w:color="auto"/>
      </w:divBdr>
    </w:div>
    <w:div w:id="1211192126">
      <w:bodyDiv w:val="1"/>
      <w:marLeft w:val="0"/>
      <w:marRight w:val="0"/>
      <w:marTop w:val="0"/>
      <w:marBottom w:val="0"/>
      <w:divBdr>
        <w:top w:val="none" w:sz="0" w:space="0" w:color="auto"/>
        <w:left w:val="none" w:sz="0" w:space="0" w:color="auto"/>
        <w:bottom w:val="none" w:sz="0" w:space="0" w:color="auto"/>
        <w:right w:val="none" w:sz="0" w:space="0" w:color="auto"/>
      </w:divBdr>
    </w:div>
    <w:div w:id="1211920144">
      <w:bodyDiv w:val="1"/>
      <w:marLeft w:val="0"/>
      <w:marRight w:val="0"/>
      <w:marTop w:val="0"/>
      <w:marBottom w:val="0"/>
      <w:divBdr>
        <w:top w:val="none" w:sz="0" w:space="0" w:color="auto"/>
        <w:left w:val="none" w:sz="0" w:space="0" w:color="auto"/>
        <w:bottom w:val="none" w:sz="0" w:space="0" w:color="auto"/>
        <w:right w:val="none" w:sz="0" w:space="0" w:color="auto"/>
      </w:divBdr>
    </w:div>
    <w:div w:id="1211962356">
      <w:bodyDiv w:val="1"/>
      <w:marLeft w:val="0"/>
      <w:marRight w:val="0"/>
      <w:marTop w:val="0"/>
      <w:marBottom w:val="0"/>
      <w:divBdr>
        <w:top w:val="none" w:sz="0" w:space="0" w:color="auto"/>
        <w:left w:val="none" w:sz="0" w:space="0" w:color="auto"/>
        <w:bottom w:val="none" w:sz="0" w:space="0" w:color="auto"/>
        <w:right w:val="none" w:sz="0" w:space="0" w:color="auto"/>
      </w:divBdr>
    </w:div>
    <w:div w:id="1212036242">
      <w:bodyDiv w:val="1"/>
      <w:marLeft w:val="0"/>
      <w:marRight w:val="0"/>
      <w:marTop w:val="0"/>
      <w:marBottom w:val="0"/>
      <w:divBdr>
        <w:top w:val="none" w:sz="0" w:space="0" w:color="auto"/>
        <w:left w:val="none" w:sz="0" w:space="0" w:color="auto"/>
        <w:bottom w:val="none" w:sz="0" w:space="0" w:color="auto"/>
        <w:right w:val="none" w:sz="0" w:space="0" w:color="auto"/>
      </w:divBdr>
    </w:div>
    <w:div w:id="1212502683">
      <w:bodyDiv w:val="1"/>
      <w:marLeft w:val="0"/>
      <w:marRight w:val="0"/>
      <w:marTop w:val="0"/>
      <w:marBottom w:val="0"/>
      <w:divBdr>
        <w:top w:val="none" w:sz="0" w:space="0" w:color="auto"/>
        <w:left w:val="none" w:sz="0" w:space="0" w:color="auto"/>
        <w:bottom w:val="none" w:sz="0" w:space="0" w:color="auto"/>
        <w:right w:val="none" w:sz="0" w:space="0" w:color="auto"/>
      </w:divBdr>
    </w:div>
    <w:div w:id="1213155286">
      <w:bodyDiv w:val="1"/>
      <w:marLeft w:val="0"/>
      <w:marRight w:val="0"/>
      <w:marTop w:val="0"/>
      <w:marBottom w:val="0"/>
      <w:divBdr>
        <w:top w:val="none" w:sz="0" w:space="0" w:color="auto"/>
        <w:left w:val="none" w:sz="0" w:space="0" w:color="auto"/>
        <w:bottom w:val="none" w:sz="0" w:space="0" w:color="auto"/>
        <w:right w:val="none" w:sz="0" w:space="0" w:color="auto"/>
      </w:divBdr>
    </w:div>
    <w:div w:id="1213271953">
      <w:bodyDiv w:val="1"/>
      <w:marLeft w:val="0"/>
      <w:marRight w:val="0"/>
      <w:marTop w:val="0"/>
      <w:marBottom w:val="0"/>
      <w:divBdr>
        <w:top w:val="none" w:sz="0" w:space="0" w:color="auto"/>
        <w:left w:val="none" w:sz="0" w:space="0" w:color="auto"/>
        <w:bottom w:val="none" w:sz="0" w:space="0" w:color="auto"/>
        <w:right w:val="none" w:sz="0" w:space="0" w:color="auto"/>
      </w:divBdr>
    </w:div>
    <w:div w:id="1213419859">
      <w:bodyDiv w:val="1"/>
      <w:marLeft w:val="0"/>
      <w:marRight w:val="0"/>
      <w:marTop w:val="0"/>
      <w:marBottom w:val="0"/>
      <w:divBdr>
        <w:top w:val="none" w:sz="0" w:space="0" w:color="auto"/>
        <w:left w:val="none" w:sz="0" w:space="0" w:color="auto"/>
        <w:bottom w:val="none" w:sz="0" w:space="0" w:color="auto"/>
        <w:right w:val="none" w:sz="0" w:space="0" w:color="auto"/>
      </w:divBdr>
    </w:div>
    <w:div w:id="1213537631">
      <w:bodyDiv w:val="1"/>
      <w:marLeft w:val="0"/>
      <w:marRight w:val="0"/>
      <w:marTop w:val="0"/>
      <w:marBottom w:val="0"/>
      <w:divBdr>
        <w:top w:val="none" w:sz="0" w:space="0" w:color="auto"/>
        <w:left w:val="none" w:sz="0" w:space="0" w:color="auto"/>
        <w:bottom w:val="none" w:sz="0" w:space="0" w:color="auto"/>
        <w:right w:val="none" w:sz="0" w:space="0" w:color="auto"/>
      </w:divBdr>
    </w:div>
    <w:div w:id="1213617948">
      <w:bodyDiv w:val="1"/>
      <w:marLeft w:val="0"/>
      <w:marRight w:val="0"/>
      <w:marTop w:val="0"/>
      <w:marBottom w:val="0"/>
      <w:divBdr>
        <w:top w:val="none" w:sz="0" w:space="0" w:color="auto"/>
        <w:left w:val="none" w:sz="0" w:space="0" w:color="auto"/>
        <w:bottom w:val="none" w:sz="0" w:space="0" w:color="auto"/>
        <w:right w:val="none" w:sz="0" w:space="0" w:color="auto"/>
      </w:divBdr>
    </w:div>
    <w:div w:id="1213687379">
      <w:bodyDiv w:val="1"/>
      <w:marLeft w:val="0"/>
      <w:marRight w:val="0"/>
      <w:marTop w:val="0"/>
      <w:marBottom w:val="0"/>
      <w:divBdr>
        <w:top w:val="none" w:sz="0" w:space="0" w:color="auto"/>
        <w:left w:val="none" w:sz="0" w:space="0" w:color="auto"/>
        <w:bottom w:val="none" w:sz="0" w:space="0" w:color="auto"/>
        <w:right w:val="none" w:sz="0" w:space="0" w:color="auto"/>
      </w:divBdr>
    </w:div>
    <w:div w:id="1213733058">
      <w:bodyDiv w:val="1"/>
      <w:marLeft w:val="0"/>
      <w:marRight w:val="0"/>
      <w:marTop w:val="0"/>
      <w:marBottom w:val="0"/>
      <w:divBdr>
        <w:top w:val="none" w:sz="0" w:space="0" w:color="auto"/>
        <w:left w:val="none" w:sz="0" w:space="0" w:color="auto"/>
        <w:bottom w:val="none" w:sz="0" w:space="0" w:color="auto"/>
        <w:right w:val="none" w:sz="0" w:space="0" w:color="auto"/>
      </w:divBdr>
    </w:div>
    <w:div w:id="1213813314">
      <w:bodyDiv w:val="1"/>
      <w:marLeft w:val="0"/>
      <w:marRight w:val="0"/>
      <w:marTop w:val="0"/>
      <w:marBottom w:val="0"/>
      <w:divBdr>
        <w:top w:val="none" w:sz="0" w:space="0" w:color="auto"/>
        <w:left w:val="none" w:sz="0" w:space="0" w:color="auto"/>
        <w:bottom w:val="none" w:sz="0" w:space="0" w:color="auto"/>
        <w:right w:val="none" w:sz="0" w:space="0" w:color="auto"/>
      </w:divBdr>
    </w:div>
    <w:div w:id="1213927709">
      <w:bodyDiv w:val="1"/>
      <w:marLeft w:val="0"/>
      <w:marRight w:val="0"/>
      <w:marTop w:val="0"/>
      <w:marBottom w:val="0"/>
      <w:divBdr>
        <w:top w:val="none" w:sz="0" w:space="0" w:color="auto"/>
        <w:left w:val="none" w:sz="0" w:space="0" w:color="auto"/>
        <w:bottom w:val="none" w:sz="0" w:space="0" w:color="auto"/>
        <w:right w:val="none" w:sz="0" w:space="0" w:color="auto"/>
      </w:divBdr>
    </w:div>
    <w:div w:id="1213998311">
      <w:bodyDiv w:val="1"/>
      <w:marLeft w:val="0"/>
      <w:marRight w:val="0"/>
      <w:marTop w:val="0"/>
      <w:marBottom w:val="0"/>
      <w:divBdr>
        <w:top w:val="none" w:sz="0" w:space="0" w:color="auto"/>
        <w:left w:val="none" w:sz="0" w:space="0" w:color="auto"/>
        <w:bottom w:val="none" w:sz="0" w:space="0" w:color="auto"/>
        <w:right w:val="none" w:sz="0" w:space="0" w:color="auto"/>
      </w:divBdr>
    </w:div>
    <w:div w:id="1214002550">
      <w:bodyDiv w:val="1"/>
      <w:marLeft w:val="0"/>
      <w:marRight w:val="0"/>
      <w:marTop w:val="0"/>
      <w:marBottom w:val="0"/>
      <w:divBdr>
        <w:top w:val="none" w:sz="0" w:space="0" w:color="auto"/>
        <w:left w:val="none" w:sz="0" w:space="0" w:color="auto"/>
        <w:bottom w:val="none" w:sz="0" w:space="0" w:color="auto"/>
        <w:right w:val="none" w:sz="0" w:space="0" w:color="auto"/>
      </w:divBdr>
    </w:div>
    <w:div w:id="1214076669">
      <w:bodyDiv w:val="1"/>
      <w:marLeft w:val="0"/>
      <w:marRight w:val="0"/>
      <w:marTop w:val="0"/>
      <w:marBottom w:val="0"/>
      <w:divBdr>
        <w:top w:val="none" w:sz="0" w:space="0" w:color="auto"/>
        <w:left w:val="none" w:sz="0" w:space="0" w:color="auto"/>
        <w:bottom w:val="none" w:sz="0" w:space="0" w:color="auto"/>
        <w:right w:val="none" w:sz="0" w:space="0" w:color="auto"/>
      </w:divBdr>
    </w:div>
    <w:div w:id="1214121415">
      <w:bodyDiv w:val="1"/>
      <w:marLeft w:val="0"/>
      <w:marRight w:val="0"/>
      <w:marTop w:val="0"/>
      <w:marBottom w:val="0"/>
      <w:divBdr>
        <w:top w:val="none" w:sz="0" w:space="0" w:color="auto"/>
        <w:left w:val="none" w:sz="0" w:space="0" w:color="auto"/>
        <w:bottom w:val="none" w:sz="0" w:space="0" w:color="auto"/>
        <w:right w:val="none" w:sz="0" w:space="0" w:color="auto"/>
      </w:divBdr>
    </w:div>
    <w:div w:id="1214656968">
      <w:bodyDiv w:val="1"/>
      <w:marLeft w:val="0"/>
      <w:marRight w:val="0"/>
      <w:marTop w:val="0"/>
      <w:marBottom w:val="0"/>
      <w:divBdr>
        <w:top w:val="none" w:sz="0" w:space="0" w:color="auto"/>
        <w:left w:val="none" w:sz="0" w:space="0" w:color="auto"/>
        <w:bottom w:val="none" w:sz="0" w:space="0" w:color="auto"/>
        <w:right w:val="none" w:sz="0" w:space="0" w:color="auto"/>
      </w:divBdr>
    </w:div>
    <w:div w:id="1215046506">
      <w:bodyDiv w:val="1"/>
      <w:marLeft w:val="0"/>
      <w:marRight w:val="0"/>
      <w:marTop w:val="0"/>
      <w:marBottom w:val="0"/>
      <w:divBdr>
        <w:top w:val="none" w:sz="0" w:space="0" w:color="auto"/>
        <w:left w:val="none" w:sz="0" w:space="0" w:color="auto"/>
        <w:bottom w:val="none" w:sz="0" w:space="0" w:color="auto"/>
        <w:right w:val="none" w:sz="0" w:space="0" w:color="auto"/>
      </w:divBdr>
    </w:div>
    <w:div w:id="1215235198">
      <w:bodyDiv w:val="1"/>
      <w:marLeft w:val="0"/>
      <w:marRight w:val="0"/>
      <w:marTop w:val="0"/>
      <w:marBottom w:val="0"/>
      <w:divBdr>
        <w:top w:val="none" w:sz="0" w:space="0" w:color="auto"/>
        <w:left w:val="none" w:sz="0" w:space="0" w:color="auto"/>
        <w:bottom w:val="none" w:sz="0" w:space="0" w:color="auto"/>
        <w:right w:val="none" w:sz="0" w:space="0" w:color="auto"/>
      </w:divBdr>
    </w:div>
    <w:div w:id="1215314244">
      <w:bodyDiv w:val="1"/>
      <w:marLeft w:val="0"/>
      <w:marRight w:val="0"/>
      <w:marTop w:val="0"/>
      <w:marBottom w:val="0"/>
      <w:divBdr>
        <w:top w:val="none" w:sz="0" w:space="0" w:color="auto"/>
        <w:left w:val="none" w:sz="0" w:space="0" w:color="auto"/>
        <w:bottom w:val="none" w:sz="0" w:space="0" w:color="auto"/>
        <w:right w:val="none" w:sz="0" w:space="0" w:color="auto"/>
      </w:divBdr>
    </w:div>
    <w:div w:id="1215388852">
      <w:bodyDiv w:val="1"/>
      <w:marLeft w:val="0"/>
      <w:marRight w:val="0"/>
      <w:marTop w:val="0"/>
      <w:marBottom w:val="0"/>
      <w:divBdr>
        <w:top w:val="none" w:sz="0" w:space="0" w:color="auto"/>
        <w:left w:val="none" w:sz="0" w:space="0" w:color="auto"/>
        <w:bottom w:val="none" w:sz="0" w:space="0" w:color="auto"/>
        <w:right w:val="none" w:sz="0" w:space="0" w:color="auto"/>
      </w:divBdr>
    </w:div>
    <w:div w:id="1215510159">
      <w:bodyDiv w:val="1"/>
      <w:marLeft w:val="0"/>
      <w:marRight w:val="0"/>
      <w:marTop w:val="0"/>
      <w:marBottom w:val="0"/>
      <w:divBdr>
        <w:top w:val="none" w:sz="0" w:space="0" w:color="auto"/>
        <w:left w:val="none" w:sz="0" w:space="0" w:color="auto"/>
        <w:bottom w:val="none" w:sz="0" w:space="0" w:color="auto"/>
        <w:right w:val="none" w:sz="0" w:space="0" w:color="auto"/>
      </w:divBdr>
    </w:div>
    <w:div w:id="1215657043">
      <w:bodyDiv w:val="1"/>
      <w:marLeft w:val="0"/>
      <w:marRight w:val="0"/>
      <w:marTop w:val="0"/>
      <w:marBottom w:val="0"/>
      <w:divBdr>
        <w:top w:val="none" w:sz="0" w:space="0" w:color="auto"/>
        <w:left w:val="none" w:sz="0" w:space="0" w:color="auto"/>
        <w:bottom w:val="none" w:sz="0" w:space="0" w:color="auto"/>
        <w:right w:val="none" w:sz="0" w:space="0" w:color="auto"/>
      </w:divBdr>
    </w:div>
    <w:div w:id="1215703553">
      <w:bodyDiv w:val="1"/>
      <w:marLeft w:val="0"/>
      <w:marRight w:val="0"/>
      <w:marTop w:val="0"/>
      <w:marBottom w:val="0"/>
      <w:divBdr>
        <w:top w:val="none" w:sz="0" w:space="0" w:color="auto"/>
        <w:left w:val="none" w:sz="0" w:space="0" w:color="auto"/>
        <w:bottom w:val="none" w:sz="0" w:space="0" w:color="auto"/>
        <w:right w:val="none" w:sz="0" w:space="0" w:color="auto"/>
      </w:divBdr>
    </w:div>
    <w:div w:id="1215895878">
      <w:bodyDiv w:val="1"/>
      <w:marLeft w:val="0"/>
      <w:marRight w:val="0"/>
      <w:marTop w:val="0"/>
      <w:marBottom w:val="0"/>
      <w:divBdr>
        <w:top w:val="none" w:sz="0" w:space="0" w:color="auto"/>
        <w:left w:val="none" w:sz="0" w:space="0" w:color="auto"/>
        <w:bottom w:val="none" w:sz="0" w:space="0" w:color="auto"/>
        <w:right w:val="none" w:sz="0" w:space="0" w:color="auto"/>
      </w:divBdr>
    </w:div>
    <w:div w:id="1216117540">
      <w:bodyDiv w:val="1"/>
      <w:marLeft w:val="0"/>
      <w:marRight w:val="0"/>
      <w:marTop w:val="0"/>
      <w:marBottom w:val="0"/>
      <w:divBdr>
        <w:top w:val="none" w:sz="0" w:space="0" w:color="auto"/>
        <w:left w:val="none" w:sz="0" w:space="0" w:color="auto"/>
        <w:bottom w:val="none" w:sz="0" w:space="0" w:color="auto"/>
        <w:right w:val="none" w:sz="0" w:space="0" w:color="auto"/>
      </w:divBdr>
    </w:div>
    <w:div w:id="1216161806">
      <w:bodyDiv w:val="1"/>
      <w:marLeft w:val="0"/>
      <w:marRight w:val="0"/>
      <w:marTop w:val="0"/>
      <w:marBottom w:val="0"/>
      <w:divBdr>
        <w:top w:val="none" w:sz="0" w:space="0" w:color="auto"/>
        <w:left w:val="none" w:sz="0" w:space="0" w:color="auto"/>
        <w:bottom w:val="none" w:sz="0" w:space="0" w:color="auto"/>
        <w:right w:val="none" w:sz="0" w:space="0" w:color="auto"/>
      </w:divBdr>
    </w:div>
    <w:div w:id="1216358564">
      <w:bodyDiv w:val="1"/>
      <w:marLeft w:val="0"/>
      <w:marRight w:val="0"/>
      <w:marTop w:val="0"/>
      <w:marBottom w:val="0"/>
      <w:divBdr>
        <w:top w:val="none" w:sz="0" w:space="0" w:color="auto"/>
        <w:left w:val="none" w:sz="0" w:space="0" w:color="auto"/>
        <w:bottom w:val="none" w:sz="0" w:space="0" w:color="auto"/>
        <w:right w:val="none" w:sz="0" w:space="0" w:color="auto"/>
      </w:divBdr>
    </w:div>
    <w:div w:id="1216622226">
      <w:bodyDiv w:val="1"/>
      <w:marLeft w:val="0"/>
      <w:marRight w:val="0"/>
      <w:marTop w:val="0"/>
      <w:marBottom w:val="0"/>
      <w:divBdr>
        <w:top w:val="none" w:sz="0" w:space="0" w:color="auto"/>
        <w:left w:val="none" w:sz="0" w:space="0" w:color="auto"/>
        <w:bottom w:val="none" w:sz="0" w:space="0" w:color="auto"/>
        <w:right w:val="none" w:sz="0" w:space="0" w:color="auto"/>
      </w:divBdr>
    </w:div>
    <w:div w:id="1217353606">
      <w:bodyDiv w:val="1"/>
      <w:marLeft w:val="0"/>
      <w:marRight w:val="0"/>
      <w:marTop w:val="0"/>
      <w:marBottom w:val="0"/>
      <w:divBdr>
        <w:top w:val="none" w:sz="0" w:space="0" w:color="auto"/>
        <w:left w:val="none" w:sz="0" w:space="0" w:color="auto"/>
        <w:bottom w:val="none" w:sz="0" w:space="0" w:color="auto"/>
        <w:right w:val="none" w:sz="0" w:space="0" w:color="auto"/>
      </w:divBdr>
    </w:div>
    <w:div w:id="1217662543">
      <w:bodyDiv w:val="1"/>
      <w:marLeft w:val="0"/>
      <w:marRight w:val="0"/>
      <w:marTop w:val="0"/>
      <w:marBottom w:val="0"/>
      <w:divBdr>
        <w:top w:val="none" w:sz="0" w:space="0" w:color="auto"/>
        <w:left w:val="none" w:sz="0" w:space="0" w:color="auto"/>
        <w:bottom w:val="none" w:sz="0" w:space="0" w:color="auto"/>
        <w:right w:val="none" w:sz="0" w:space="0" w:color="auto"/>
      </w:divBdr>
    </w:div>
    <w:div w:id="1217862199">
      <w:bodyDiv w:val="1"/>
      <w:marLeft w:val="0"/>
      <w:marRight w:val="0"/>
      <w:marTop w:val="0"/>
      <w:marBottom w:val="0"/>
      <w:divBdr>
        <w:top w:val="none" w:sz="0" w:space="0" w:color="auto"/>
        <w:left w:val="none" w:sz="0" w:space="0" w:color="auto"/>
        <w:bottom w:val="none" w:sz="0" w:space="0" w:color="auto"/>
        <w:right w:val="none" w:sz="0" w:space="0" w:color="auto"/>
      </w:divBdr>
    </w:div>
    <w:div w:id="1217887172">
      <w:bodyDiv w:val="1"/>
      <w:marLeft w:val="0"/>
      <w:marRight w:val="0"/>
      <w:marTop w:val="0"/>
      <w:marBottom w:val="0"/>
      <w:divBdr>
        <w:top w:val="none" w:sz="0" w:space="0" w:color="auto"/>
        <w:left w:val="none" w:sz="0" w:space="0" w:color="auto"/>
        <w:bottom w:val="none" w:sz="0" w:space="0" w:color="auto"/>
        <w:right w:val="none" w:sz="0" w:space="0" w:color="auto"/>
      </w:divBdr>
    </w:div>
    <w:div w:id="1218123452">
      <w:bodyDiv w:val="1"/>
      <w:marLeft w:val="0"/>
      <w:marRight w:val="0"/>
      <w:marTop w:val="0"/>
      <w:marBottom w:val="0"/>
      <w:divBdr>
        <w:top w:val="none" w:sz="0" w:space="0" w:color="auto"/>
        <w:left w:val="none" w:sz="0" w:space="0" w:color="auto"/>
        <w:bottom w:val="none" w:sz="0" w:space="0" w:color="auto"/>
        <w:right w:val="none" w:sz="0" w:space="0" w:color="auto"/>
      </w:divBdr>
    </w:div>
    <w:div w:id="1218274845">
      <w:bodyDiv w:val="1"/>
      <w:marLeft w:val="0"/>
      <w:marRight w:val="0"/>
      <w:marTop w:val="0"/>
      <w:marBottom w:val="0"/>
      <w:divBdr>
        <w:top w:val="none" w:sz="0" w:space="0" w:color="auto"/>
        <w:left w:val="none" w:sz="0" w:space="0" w:color="auto"/>
        <w:bottom w:val="none" w:sz="0" w:space="0" w:color="auto"/>
        <w:right w:val="none" w:sz="0" w:space="0" w:color="auto"/>
      </w:divBdr>
    </w:div>
    <w:div w:id="1218280760">
      <w:bodyDiv w:val="1"/>
      <w:marLeft w:val="0"/>
      <w:marRight w:val="0"/>
      <w:marTop w:val="0"/>
      <w:marBottom w:val="0"/>
      <w:divBdr>
        <w:top w:val="none" w:sz="0" w:space="0" w:color="auto"/>
        <w:left w:val="none" w:sz="0" w:space="0" w:color="auto"/>
        <w:bottom w:val="none" w:sz="0" w:space="0" w:color="auto"/>
        <w:right w:val="none" w:sz="0" w:space="0" w:color="auto"/>
      </w:divBdr>
    </w:div>
    <w:div w:id="1218318432">
      <w:bodyDiv w:val="1"/>
      <w:marLeft w:val="0"/>
      <w:marRight w:val="0"/>
      <w:marTop w:val="0"/>
      <w:marBottom w:val="0"/>
      <w:divBdr>
        <w:top w:val="none" w:sz="0" w:space="0" w:color="auto"/>
        <w:left w:val="none" w:sz="0" w:space="0" w:color="auto"/>
        <w:bottom w:val="none" w:sz="0" w:space="0" w:color="auto"/>
        <w:right w:val="none" w:sz="0" w:space="0" w:color="auto"/>
      </w:divBdr>
    </w:div>
    <w:div w:id="1218588061">
      <w:bodyDiv w:val="1"/>
      <w:marLeft w:val="0"/>
      <w:marRight w:val="0"/>
      <w:marTop w:val="0"/>
      <w:marBottom w:val="0"/>
      <w:divBdr>
        <w:top w:val="none" w:sz="0" w:space="0" w:color="auto"/>
        <w:left w:val="none" w:sz="0" w:space="0" w:color="auto"/>
        <w:bottom w:val="none" w:sz="0" w:space="0" w:color="auto"/>
        <w:right w:val="none" w:sz="0" w:space="0" w:color="auto"/>
      </w:divBdr>
    </w:div>
    <w:div w:id="1218593682">
      <w:bodyDiv w:val="1"/>
      <w:marLeft w:val="0"/>
      <w:marRight w:val="0"/>
      <w:marTop w:val="0"/>
      <w:marBottom w:val="0"/>
      <w:divBdr>
        <w:top w:val="none" w:sz="0" w:space="0" w:color="auto"/>
        <w:left w:val="none" w:sz="0" w:space="0" w:color="auto"/>
        <w:bottom w:val="none" w:sz="0" w:space="0" w:color="auto"/>
        <w:right w:val="none" w:sz="0" w:space="0" w:color="auto"/>
      </w:divBdr>
    </w:div>
    <w:div w:id="1218934590">
      <w:bodyDiv w:val="1"/>
      <w:marLeft w:val="0"/>
      <w:marRight w:val="0"/>
      <w:marTop w:val="0"/>
      <w:marBottom w:val="0"/>
      <w:divBdr>
        <w:top w:val="none" w:sz="0" w:space="0" w:color="auto"/>
        <w:left w:val="none" w:sz="0" w:space="0" w:color="auto"/>
        <w:bottom w:val="none" w:sz="0" w:space="0" w:color="auto"/>
        <w:right w:val="none" w:sz="0" w:space="0" w:color="auto"/>
      </w:divBdr>
    </w:div>
    <w:div w:id="1219053614">
      <w:bodyDiv w:val="1"/>
      <w:marLeft w:val="0"/>
      <w:marRight w:val="0"/>
      <w:marTop w:val="0"/>
      <w:marBottom w:val="0"/>
      <w:divBdr>
        <w:top w:val="none" w:sz="0" w:space="0" w:color="auto"/>
        <w:left w:val="none" w:sz="0" w:space="0" w:color="auto"/>
        <w:bottom w:val="none" w:sz="0" w:space="0" w:color="auto"/>
        <w:right w:val="none" w:sz="0" w:space="0" w:color="auto"/>
      </w:divBdr>
    </w:div>
    <w:div w:id="1219166837">
      <w:bodyDiv w:val="1"/>
      <w:marLeft w:val="0"/>
      <w:marRight w:val="0"/>
      <w:marTop w:val="0"/>
      <w:marBottom w:val="0"/>
      <w:divBdr>
        <w:top w:val="none" w:sz="0" w:space="0" w:color="auto"/>
        <w:left w:val="none" w:sz="0" w:space="0" w:color="auto"/>
        <w:bottom w:val="none" w:sz="0" w:space="0" w:color="auto"/>
        <w:right w:val="none" w:sz="0" w:space="0" w:color="auto"/>
      </w:divBdr>
    </w:div>
    <w:div w:id="1219366426">
      <w:bodyDiv w:val="1"/>
      <w:marLeft w:val="0"/>
      <w:marRight w:val="0"/>
      <w:marTop w:val="0"/>
      <w:marBottom w:val="0"/>
      <w:divBdr>
        <w:top w:val="none" w:sz="0" w:space="0" w:color="auto"/>
        <w:left w:val="none" w:sz="0" w:space="0" w:color="auto"/>
        <w:bottom w:val="none" w:sz="0" w:space="0" w:color="auto"/>
        <w:right w:val="none" w:sz="0" w:space="0" w:color="auto"/>
      </w:divBdr>
    </w:div>
    <w:div w:id="1219825569">
      <w:bodyDiv w:val="1"/>
      <w:marLeft w:val="0"/>
      <w:marRight w:val="0"/>
      <w:marTop w:val="0"/>
      <w:marBottom w:val="0"/>
      <w:divBdr>
        <w:top w:val="none" w:sz="0" w:space="0" w:color="auto"/>
        <w:left w:val="none" w:sz="0" w:space="0" w:color="auto"/>
        <w:bottom w:val="none" w:sz="0" w:space="0" w:color="auto"/>
        <w:right w:val="none" w:sz="0" w:space="0" w:color="auto"/>
      </w:divBdr>
    </w:div>
    <w:div w:id="1220019375">
      <w:bodyDiv w:val="1"/>
      <w:marLeft w:val="0"/>
      <w:marRight w:val="0"/>
      <w:marTop w:val="0"/>
      <w:marBottom w:val="0"/>
      <w:divBdr>
        <w:top w:val="none" w:sz="0" w:space="0" w:color="auto"/>
        <w:left w:val="none" w:sz="0" w:space="0" w:color="auto"/>
        <w:bottom w:val="none" w:sz="0" w:space="0" w:color="auto"/>
        <w:right w:val="none" w:sz="0" w:space="0" w:color="auto"/>
      </w:divBdr>
    </w:div>
    <w:div w:id="1220020198">
      <w:bodyDiv w:val="1"/>
      <w:marLeft w:val="0"/>
      <w:marRight w:val="0"/>
      <w:marTop w:val="0"/>
      <w:marBottom w:val="0"/>
      <w:divBdr>
        <w:top w:val="none" w:sz="0" w:space="0" w:color="auto"/>
        <w:left w:val="none" w:sz="0" w:space="0" w:color="auto"/>
        <w:bottom w:val="none" w:sz="0" w:space="0" w:color="auto"/>
        <w:right w:val="none" w:sz="0" w:space="0" w:color="auto"/>
      </w:divBdr>
    </w:div>
    <w:div w:id="1220049604">
      <w:bodyDiv w:val="1"/>
      <w:marLeft w:val="0"/>
      <w:marRight w:val="0"/>
      <w:marTop w:val="0"/>
      <w:marBottom w:val="0"/>
      <w:divBdr>
        <w:top w:val="none" w:sz="0" w:space="0" w:color="auto"/>
        <w:left w:val="none" w:sz="0" w:space="0" w:color="auto"/>
        <w:bottom w:val="none" w:sz="0" w:space="0" w:color="auto"/>
        <w:right w:val="none" w:sz="0" w:space="0" w:color="auto"/>
      </w:divBdr>
    </w:div>
    <w:div w:id="1220242446">
      <w:bodyDiv w:val="1"/>
      <w:marLeft w:val="0"/>
      <w:marRight w:val="0"/>
      <w:marTop w:val="0"/>
      <w:marBottom w:val="0"/>
      <w:divBdr>
        <w:top w:val="none" w:sz="0" w:space="0" w:color="auto"/>
        <w:left w:val="none" w:sz="0" w:space="0" w:color="auto"/>
        <w:bottom w:val="none" w:sz="0" w:space="0" w:color="auto"/>
        <w:right w:val="none" w:sz="0" w:space="0" w:color="auto"/>
      </w:divBdr>
    </w:div>
    <w:div w:id="1220626204">
      <w:bodyDiv w:val="1"/>
      <w:marLeft w:val="0"/>
      <w:marRight w:val="0"/>
      <w:marTop w:val="0"/>
      <w:marBottom w:val="0"/>
      <w:divBdr>
        <w:top w:val="none" w:sz="0" w:space="0" w:color="auto"/>
        <w:left w:val="none" w:sz="0" w:space="0" w:color="auto"/>
        <w:bottom w:val="none" w:sz="0" w:space="0" w:color="auto"/>
        <w:right w:val="none" w:sz="0" w:space="0" w:color="auto"/>
      </w:divBdr>
    </w:div>
    <w:div w:id="1220743659">
      <w:bodyDiv w:val="1"/>
      <w:marLeft w:val="0"/>
      <w:marRight w:val="0"/>
      <w:marTop w:val="0"/>
      <w:marBottom w:val="0"/>
      <w:divBdr>
        <w:top w:val="none" w:sz="0" w:space="0" w:color="auto"/>
        <w:left w:val="none" w:sz="0" w:space="0" w:color="auto"/>
        <w:bottom w:val="none" w:sz="0" w:space="0" w:color="auto"/>
        <w:right w:val="none" w:sz="0" w:space="0" w:color="auto"/>
      </w:divBdr>
    </w:div>
    <w:div w:id="1220819398">
      <w:bodyDiv w:val="1"/>
      <w:marLeft w:val="0"/>
      <w:marRight w:val="0"/>
      <w:marTop w:val="0"/>
      <w:marBottom w:val="0"/>
      <w:divBdr>
        <w:top w:val="none" w:sz="0" w:space="0" w:color="auto"/>
        <w:left w:val="none" w:sz="0" w:space="0" w:color="auto"/>
        <w:bottom w:val="none" w:sz="0" w:space="0" w:color="auto"/>
        <w:right w:val="none" w:sz="0" w:space="0" w:color="auto"/>
      </w:divBdr>
    </w:div>
    <w:div w:id="1220823923">
      <w:bodyDiv w:val="1"/>
      <w:marLeft w:val="0"/>
      <w:marRight w:val="0"/>
      <w:marTop w:val="0"/>
      <w:marBottom w:val="0"/>
      <w:divBdr>
        <w:top w:val="none" w:sz="0" w:space="0" w:color="auto"/>
        <w:left w:val="none" w:sz="0" w:space="0" w:color="auto"/>
        <w:bottom w:val="none" w:sz="0" w:space="0" w:color="auto"/>
        <w:right w:val="none" w:sz="0" w:space="0" w:color="auto"/>
      </w:divBdr>
    </w:div>
    <w:div w:id="1221017382">
      <w:bodyDiv w:val="1"/>
      <w:marLeft w:val="0"/>
      <w:marRight w:val="0"/>
      <w:marTop w:val="0"/>
      <w:marBottom w:val="0"/>
      <w:divBdr>
        <w:top w:val="none" w:sz="0" w:space="0" w:color="auto"/>
        <w:left w:val="none" w:sz="0" w:space="0" w:color="auto"/>
        <w:bottom w:val="none" w:sz="0" w:space="0" w:color="auto"/>
        <w:right w:val="none" w:sz="0" w:space="0" w:color="auto"/>
      </w:divBdr>
    </w:div>
    <w:div w:id="1222406615">
      <w:bodyDiv w:val="1"/>
      <w:marLeft w:val="0"/>
      <w:marRight w:val="0"/>
      <w:marTop w:val="0"/>
      <w:marBottom w:val="0"/>
      <w:divBdr>
        <w:top w:val="none" w:sz="0" w:space="0" w:color="auto"/>
        <w:left w:val="none" w:sz="0" w:space="0" w:color="auto"/>
        <w:bottom w:val="none" w:sz="0" w:space="0" w:color="auto"/>
        <w:right w:val="none" w:sz="0" w:space="0" w:color="auto"/>
      </w:divBdr>
    </w:div>
    <w:div w:id="1222643162">
      <w:bodyDiv w:val="1"/>
      <w:marLeft w:val="0"/>
      <w:marRight w:val="0"/>
      <w:marTop w:val="0"/>
      <w:marBottom w:val="0"/>
      <w:divBdr>
        <w:top w:val="none" w:sz="0" w:space="0" w:color="auto"/>
        <w:left w:val="none" w:sz="0" w:space="0" w:color="auto"/>
        <w:bottom w:val="none" w:sz="0" w:space="0" w:color="auto"/>
        <w:right w:val="none" w:sz="0" w:space="0" w:color="auto"/>
      </w:divBdr>
    </w:div>
    <w:div w:id="1222985234">
      <w:bodyDiv w:val="1"/>
      <w:marLeft w:val="0"/>
      <w:marRight w:val="0"/>
      <w:marTop w:val="0"/>
      <w:marBottom w:val="0"/>
      <w:divBdr>
        <w:top w:val="none" w:sz="0" w:space="0" w:color="auto"/>
        <w:left w:val="none" w:sz="0" w:space="0" w:color="auto"/>
        <w:bottom w:val="none" w:sz="0" w:space="0" w:color="auto"/>
        <w:right w:val="none" w:sz="0" w:space="0" w:color="auto"/>
      </w:divBdr>
    </w:div>
    <w:div w:id="1223253039">
      <w:bodyDiv w:val="1"/>
      <w:marLeft w:val="0"/>
      <w:marRight w:val="0"/>
      <w:marTop w:val="0"/>
      <w:marBottom w:val="0"/>
      <w:divBdr>
        <w:top w:val="none" w:sz="0" w:space="0" w:color="auto"/>
        <w:left w:val="none" w:sz="0" w:space="0" w:color="auto"/>
        <w:bottom w:val="none" w:sz="0" w:space="0" w:color="auto"/>
        <w:right w:val="none" w:sz="0" w:space="0" w:color="auto"/>
      </w:divBdr>
    </w:div>
    <w:div w:id="1223298513">
      <w:bodyDiv w:val="1"/>
      <w:marLeft w:val="0"/>
      <w:marRight w:val="0"/>
      <w:marTop w:val="0"/>
      <w:marBottom w:val="0"/>
      <w:divBdr>
        <w:top w:val="none" w:sz="0" w:space="0" w:color="auto"/>
        <w:left w:val="none" w:sz="0" w:space="0" w:color="auto"/>
        <w:bottom w:val="none" w:sz="0" w:space="0" w:color="auto"/>
        <w:right w:val="none" w:sz="0" w:space="0" w:color="auto"/>
      </w:divBdr>
    </w:div>
    <w:div w:id="1223642059">
      <w:bodyDiv w:val="1"/>
      <w:marLeft w:val="0"/>
      <w:marRight w:val="0"/>
      <w:marTop w:val="0"/>
      <w:marBottom w:val="0"/>
      <w:divBdr>
        <w:top w:val="none" w:sz="0" w:space="0" w:color="auto"/>
        <w:left w:val="none" w:sz="0" w:space="0" w:color="auto"/>
        <w:bottom w:val="none" w:sz="0" w:space="0" w:color="auto"/>
        <w:right w:val="none" w:sz="0" w:space="0" w:color="auto"/>
      </w:divBdr>
    </w:div>
    <w:div w:id="1224029724">
      <w:bodyDiv w:val="1"/>
      <w:marLeft w:val="0"/>
      <w:marRight w:val="0"/>
      <w:marTop w:val="0"/>
      <w:marBottom w:val="0"/>
      <w:divBdr>
        <w:top w:val="none" w:sz="0" w:space="0" w:color="auto"/>
        <w:left w:val="none" w:sz="0" w:space="0" w:color="auto"/>
        <w:bottom w:val="none" w:sz="0" w:space="0" w:color="auto"/>
        <w:right w:val="none" w:sz="0" w:space="0" w:color="auto"/>
      </w:divBdr>
    </w:div>
    <w:div w:id="1224171314">
      <w:bodyDiv w:val="1"/>
      <w:marLeft w:val="0"/>
      <w:marRight w:val="0"/>
      <w:marTop w:val="0"/>
      <w:marBottom w:val="0"/>
      <w:divBdr>
        <w:top w:val="none" w:sz="0" w:space="0" w:color="auto"/>
        <w:left w:val="none" w:sz="0" w:space="0" w:color="auto"/>
        <w:bottom w:val="none" w:sz="0" w:space="0" w:color="auto"/>
        <w:right w:val="none" w:sz="0" w:space="0" w:color="auto"/>
      </w:divBdr>
    </w:div>
    <w:div w:id="1224293019">
      <w:bodyDiv w:val="1"/>
      <w:marLeft w:val="0"/>
      <w:marRight w:val="0"/>
      <w:marTop w:val="0"/>
      <w:marBottom w:val="0"/>
      <w:divBdr>
        <w:top w:val="none" w:sz="0" w:space="0" w:color="auto"/>
        <w:left w:val="none" w:sz="0" w:space="0" w:color="auto"/>
        <w:bottom w:val="none" w:sz="0" w:space="0" w:color="auto"/>
        <w:right w:val="none" w:sz="0" w:space="0" w:color="auto"/>
      </w:divBdr>
    </w:div>
    <w:div w:id="1224561134">
      <w:bodyDiv w:val="1"/>
      <w:marLeft w:val="0"/>
      <w:marRight w:val="0"/>
      <w:marTop w:val="0"/>
      <w:marBottom w:val="0"/>
      <w:divBdr>
        <w:top w:val="none" w:sz="0" w:space="0" w:color="auto"/>
        <w:left w:val="none" w:sz="0" w:space="0" w:color="auto"/>
        <w:bottom w:val="none" w:sz="0" w:space="0" w:color="auto"/>
        <w:right w:val="none" w:sz="0" w:space="0" w:color="auto"/>
      </w:divBdr>
    </w:div>
    <w:div w:id="1225064768">
      <w:bodyDiv w:val="1"/>
      <w:marLeft w:val="0"/>
      <w:marRight w:val="0"/>
      <w:marTop w:val="0"/>
      <w:marBottom w:val="0"/>
      <w:divBdr>
        <w:top w:val="none" w:sz="0" w:space="0" w:color="auto"/>
        <w:left w:val="none" w:sz="0" w:space="0" w:color="auto"/>
        <w:bottom w:val="none" w:sz="0" w:space="0" w:color="auto"/>
        <w:right w:val="none" w:sz="0" w:space="0" w:color="auto"/>
      </w:divBdr>
    </w:div>
    <w:div w:id="1225068170">
      <w:bodyDiv w:val="1"/>
      <w:marLeft w:val="0"/>
      <w:marRight w:val="0"/>
      <w:marTop w:val="0"/>
      <w:marBottom w:val="0"/>
      <w:divBdr>
        <w:top w:val="none" w:sz="0" w:space="0" w:color="auto"/>
        <w:left w:val="none" w:sz="0" w:space="0" w:color="auto"/>
        <w:bottom w:val="none" w:sz="0" w:space="0" w:color="auto"/>
        <w:right w:val="none" w:sz="0" w:space="0" w:color="auto"/>
      </w:divBdr>
    </w:div>
    <w:div w:id="1225678381">
      <w:bodyDiv w:val="1"/>
      <w:marLeft w:val="0"/>
      <w:marRight w:val="0"/>
      <w:marTop w:val="0"/>
      <w:marBottom w:val="0"/>
      <w:divBdr>
        <w:top w:val="none" w:sz="0" w:space="0" w:color="auto"/>
        <w:left w:val="none" w:sz="0" w:space="0" w:color="auto"/>
        <w:bottom w:val="none" w:sz="0" w:space="0" w:color="auto"/>
        <w:right w:val="none" w:sz="0" w:space="0" w:color="auto"/>
      </w:divBdr>
    </w:div>
    <w:div w:id="1225679088">
      <w:bodyDiv w:val="1"/>
      <w:marLeft w:val="0"/>
      <w:marRight w:val="0"/>
      <w:marTop w:val="0"/>
      <w:marBottom w:val="0"/>
      <w:divBdr>
        <w:top w:val="none" w:sz="0" w:space="0" w:color="auto"/>
        <w:left w:val="none" w:sz="0" w:space="0" w:color="auto"/>
        <w:bottom w:val="none" w:sz="0" w:space="0" w:color="auto"/>
        <w:right w:val="none" w:sz="0" w:space="0" w:color="auto"/>
      </w:divBdr>
    </w:div>
    <w:div w:id="1225793342">
      <w:bodyDiv w:val="1"/>
      <w:marLeft w:val="0"/>
      <w:marRight w:val="0"/>
      <w:marTop w:val="0"/>
      <w:marBottom w:val="0"/>
      <w:divBdr>
        <w:top w:val="none" w:sz="0" w:space="0" w:color="auto"/>
        <w:left w:val="none" w:sz="0" w:space="0" w:color="auto"/>
        <w:bottom w:val="none" w:sz="0" w:space="0" w:color="auto"/>
        <w:right w:val="none" w:sz="0" w:space="0" w:color="auto"/>
      </w:divBdr>
    </w:div>
    <w:div w:id="1225990130">
      <w:bodyDiv w:val="1"/>
      <w:marLeft w:val="0"/>
      <w:marRight w:val="0"/>
      <w:marTop w:val="0"/>
      <w:marBottom w:val="0"/>
      <w:divBdr>
        <w:top w:val="none" w:sz="0" w:space="0" w:color="auto"/>
        <w:left w:val="none" w:sz="0" w:space="0" w:color="auto"/>
        <w:bottom w:val="none" w:sz="0" w:space="0" w:color="auto"/>
        <w:right w:val="none" w:sz="0" w:space="0" w:color="auto"/>
      </w:divBdr>
    </w:div>
    <w:div w:id="1226066954">
      <w:bodyDiv w:val="1"/>
      <w:marLeft w:val="0"/>
      <w:marRight w:val="0"/>
      <w:marTop w:val="0"/>
      <w:marBottom w:val="0"/>
      <w:divBdr>
        <w:top w:val="none" w:sz="0" w:space="0" w:color="auto"/>
        <w:left w:val="none" w:sz="0" w:space="0" w:color="auto"/>
        <w:bottom w:val="none" w:sz="0" w:space="0" w:color="auto"/>
        <w:right w:val="none" w:sz="0" w:space="0" w:color="auto"/>
      </w:divBdr>
    </w:div>
    <w:div w:id="1226145013">
      <w:bodyDiv w:val="1"/>
      <w:marLeft w:val="0"/>
      <w:marRight w:val="0"/>
      <w:marTop w:val="0"/>
      <w:marBottom w:val="0"/>
      <w:divBdr>
        <w:top w:val="none" w:sz="0" w:space="0" w:color="auto"/>
        <w:left w:val="none" w:sz="0" w:space="0" w:color="auto"/>
        <w:bottom w:val="none" w:sz="0" w:space="0" w:color="auto"/>
        <w:right w:val="none" w:sz="0" w:space="0" w:color="auto"/>
      </w:divBdr>
    </w:div>
    <w:div w:id="1226453908">
      <w:bodyDiv w:val="1"/>
      <w:marLeft w:val="0"/>
      <w:marRight w:val="0"/>
      <w:marTop w:val="0"/>
      <w:marBottom w:val="0"/>
      <w:divBdr>
        <w:top w:val="none" w:sz="0" w:space="0" w:color="auto"/>
        <w:left w:val="none" w:sz="0" w:space="0" w:color="auto"/>
        <w:bottom w:val="none" w:sz="0" w:space="0" w:color="auto"/>
        <w:right w:val="none" w:sz="0" w:space="0" w:color="auto"/>
      </w:divBdr>
    </w:div>
    <w:div w:id="1226649673">
      <w:bodyDiv w:val="1"/>
      <w:marLeft w:val="0"/>
      <w:marRight w:val="0"/>
      <w:marTop w:val="0"/>
      <w:marBottom w:val="0"/>
      <w:divBdr>
        <w:top w:val="none" w:sz="0" w:space="0" w:color="auto"/>
        <w:left w:val="none" w:sz="0" w:space="0" w:color="auto"/>
        <w:bottom w:val="none" w:sz="0" w:space="0" w:color="auto"/>
        <w:right w:val="none" w:sz="0" w:space="0" w:color="auto"/>
      </w:divBdr>
    </w:div>
    <w:div w:id="1226724038">
      <w:bodyDiv w:val="1"/>
      <w:marLeft w:val="0"/>
      <w:marRight w:val="0"/>
      <w:marTop w:val="0"/>
      <w:marBottom w:val="0"/>
      <w:divBdr>
        <w:top w:val="none" w:sz="0" w:space="0" w:color="auto"/>
        <w:left w:val="none" w:sz="0" w:space="0" w:color="auto"/>
        <w:bottom w:val="none" w:sz="0" w:space="0" w:color="auto"/>
        <w:right w:val="none" w:sz="0" w:space="0" w:color="auto"/>
      </w:divBdr>
    </w:div>
    <w:div w:id="1226793883">
      <w:bodyDiv w:val="1"/>
      <w:marLeft w:val="0"/>
      <w:marRight w:val="0"/>
      <w:marTop w:val="0"/>
      <w:marBottom w:val="0"/>
      <w:divBdr>
        <w:top w:val="none" w:sz="0" w:space="0" w:color="auto"/>
        <w:left w:val="none" w:sz="0" w:space="0" w:color="auto"/>
        <w:bottom w:val="none" w:sz="0" w:space="0" w:color="auto"/>
        <w:right w:val="none" w:sz="0" w:space="0" w:color="auto"/>
      </w:divBdr>
    </w:div>
    <w:div w:id="1226837935">
      <w:bodyDiv w:val="1"/>
      <w:marLeft w:val="0"/>
      <w:marRight w:val="0"/>
      <w:marTop w:val="0"/>
      <w:marBottom w:val="0"/>
      <w:divBdr>
        <w:top w:val="none" w:sz="0" w:space="0" w:color="auto"/>
        <w:left w:val="none" w:sz="0" w:space="0" w:color="auto"/>
        <w:bottom w:val="none" w:sz="0" w:space="0" w:color="auto"/>
        <w:right w:val="none" w:sz="0" w:space="0" w:color="auto"/>
      </w:divBdr>
    </w:div>
    <w:div w:id="1226916358">
      <w:bodyDiv w:val="1"/>
      <w:marLeft w:val="0"/>
      <w:marRight w:val="0"/>
      <w:marTop w:val="0"/>
      <w:marBottom w:val="0"/>
      <w:divBdr>
        <w:top w:val="none" w:sz="0" w:space="0" w:color="auto"/>
        <w:left w:val="none" w:sz="0" w:space="0" w:color="auto"/>
        <w:bottom w:val="none" w:sz="0" w:space="0" w:color="auto"/>
        <w:right w:val="none" w:sz="0" w:space="0" w:color="auto"/>
      </w:divBdr>
    </w:div>
    <w:div w:id="1226993060">
      <w:bodyDiv w:val="1"/>
      <w:marLeft w:val="0"/>
      <w:marRight w:val="0"/>
      <w:marTop w:val="0"/>
      <w:marBottom w:val="0"/>
      <w:divBdr>
        <w:top w:val="none" w:sz="0" w:space="0" w:color="auto"/>
        <w:left w:val="none" w:sz="0" w:space="0" w:color="auto"/>
        <w:bottom w:val="none" w:sz="0" w:space="0" w:color="auto"/>
        <w:right w:val="none" w:sz="0" w:space="0" w:color="auto"/>
      </w:divBdr>
    </w:div>
    <w:div w:id="1227061007">
      <w:bodyDiv w:val="1"/>
      <w:marLeft w:val="0"/>
      <w:marRight w:val="0"/>
      <w:marTop w:val="0"/>
      <w:marBottom w:val="0"/>
      <w:divBdr>
        <w:top w:val="none" w:sz="0" w:space="0" w:color="auto"/>
        <w:left w:val="none" w:sz="0" w:space="0" w:color="auto"/>
        <w:bottom w:val="none" w:sz="0" w:space="0" w:color="auto"/>
        <w:right w:val="none" w:sz="0" w:space="0" w:color="auto"/>
      </w:divBdr>
    </w:div>
    <w:div w:id="1227837681">
      <w:bodyDiv w:val="1"/>
      <w:marLeft w:val="0"/>
      <w:marRight w:val="0"/>
      <w:marTop w:val="0"/>
      <w:marBottom w:val="0"/>
      <w:divBdr>
        <w:top w:val="none" w:sz="0" w:space="0" w:color="auto"/>
        <w:left w:val="none" w:sz="0" w:space="0" w:color="auto"/>
        <w:bottom w:val="none" w:sz="0" w:space="0" w:color="auto"/>
        <w:right w:val="none" w:sz="0" w:space="0" w:color="auto"/>
      </w:divBdr>
    </w:div>
    <w:div w:id="1228226177">
      <w:bodyDiv w:val="1"/>
      <w:marLeft w:val="0"/>
      <w:marRight w:val="0"/>
      <w:marTop w:val="0"/>
      <w:marBottom w:val="0"/>
      <w:divBdr>
        <w:top w:val="none" w:sz="0" w:space="0" w:color="auto"/>
        <w:left w:val="none" w:sz="0" w:space="0" w:color="auto"/>
        <w:bottom w:val="none" w:sz="0" w:space="0" w:color="auto"/>
        <w:right w:val="none" w:sz="0" w:space="0" w:color="auto"/>
      </w:divBdr>
    </w:div>
    <w:div w:id="1228296299">
      <w:bodyDiv w:val="1"/>
      <w:marLeft w:val="0"/>
      <w:marRight w:val="0"/>
      <w:marTop w:val="0"/>
      <w:marBottom w:val="0"/>
      <w:divBdr>
        <w:top w:val="none" w:sz="0" w:space="0" w:color="auto"/>
        <w:left w:val="none" w:sz="0" w:space="0" w:color="auto"/>
        <w:bottom w:val="none" w:sz="0" w:space="0" w:color="auto"/>
        <w:right w:val="none" w:sz="0" w:space="0" w:color="auto"/>
      </w:divBdr>
    </w:div>
    <w:div w:id="1228419175">
      <w:bodyDiv w:val="1"/>
      <w:marLeft w:val="0"/>
      <w:marRight w:val="0"/>
      <w:marTop w:val="0"/>
      <w:marBottom w:val="0"/>
      <w:divBdr>
        <w:top w:val="none" w:sz="0" w:space="0" w:color="auto"/>
        <w:left w:val="none" w:sz="0" w:space="0" w:color="auto"/>
        <w:bottom w:val="none" w:sz="0" w:space="0" w:color="auto"/>
        <w:right w:val="none" w:sz="0" w:space="0" w:color="auto"/>
      </w:divBdr>
    </w:div>
    <w:div w:id="1228685624">
      <w:bodyDiv w:val="1"/>
      <w:marLeft w:val="0"/>
      <w:marRight w:val="0"/>
      <w:marTop w:val="0"/>
      <w:marBottom w:val="0"/>
      <w:divBdr>
        <w:top w:val="none" w:sz="0" w:space="0" w:color="auto"/>
        <w:left w:val="none" w:sz="0" w:space="0" w:color="auto"/>
        <w:bottom w:val="none" w:sz="0" w:space="0" w:color="auto"/>
        <w:right w:val="none" w:sz="0" w:space="0" w:color="auto"/>
      </w:divBdr>
    </w:div>
    <w:div w:id="1229420843">
      <w:bodyDiv w:val="1"/>
      <w:marLeft w:val="0"/>
      <w:marRight w:val="0"/>
      <w:marTop w:val="0"/>
      <w:marBottom w:val="0"/>
      <w:divBdr>
        <w:top w:val="none" w:sz="0" w:space="0" w:color="auto"/>
        <w:left w:val="none" w:sz="0" w:space="0" w:color="auto"/>
        <w:bottom w:val="none" w:sz="0" w:space="0" w:color="auto"/>
        <w:right w:val="none" w:sz="0" w:space="0" w:color="auto"/>
      </w:divBdr>
    </w:div>
    <w:div w:id="1230724502">
      <w:bodyDiv w:val="1"/>
      <w:marLeft w:val="0"/>
      <w:marRight w:val="0"/>
      <w:marTop w:val="0"/>
      <w:marBottom w:val="0"/>
      <w:divBdr>
        <w:top w:val="none" w:sz="0" w:space="0" w:color="auto"/>
        <w:left w:val="none" w:sz="0" w:space="0" w:color="auto"/>
        <w:bottom w:val="none" w:sz="0" w:space="0" w:color="auto"/>
        <w:right w:val="none" w:sz="0" w:space="0" w:color="auto"/>
      </w:divBdr>
    </w:div>
    <w:div w:id="1230918083">
      <w:bodyDiv w:val="1"/>
      <w:marLeft w:val="0"/>
      <w:marRight w:val="0"/>
      <w:marTop w:val="0"/>
      <w:marBottom w:val="0"/>
      <w:divBdr>
        <w:top w:val="none" w:sz="0" w:space="0" w:color="auto"/>
        <w:left w:val="none" w:sz="0" w:space="0" w:color="auto"/>
        <w:bottom w:val="none" w:sz="0" w:space="0" w:color="auto"/>
        <w:right w:val="none" w:sz="0" w:space="0" w:color="auto"/>
      </w:divBdr>
    </w:div>
    <w:div w:id="1230922052">
      <w:bodyDiv w:val="1"/>
      <w:marLeft w:val="0"/>
      <w:marRight w:val="0"/>
      <w:marTop w:val="0"/>
      <w:marBottom w:val="0"/>
      <w:divBdr>
        <w:top w:val="none" w:sz="0" w:space="0" w:color="auto"/>
        <w:left w:val="none" w:sz="0" w:space="0" w:color="auto"/>
        <w:bottom w:val="none" w:sz="0" w:space="0" w:color="auto"/>
        <w:right w:val="none" w:sz="0" w:space="0" w:color="auto"/>
      </w:divBdr>
    </w:div>
    <w:div w:id="1231113658">
      <w:bodyDiv w:val="1"/>
      <w:marLeft w:val="0"/>
      <w:marRight w:val="0"/>
      <w:marTop w:val="0"/>
      <w:marBottom w:val="0"/>
      <w:divBdr>
        <w:top w:val="none" w:sz="0" w:space="0" w:color="auto"/>
        <w:left w:val="none" w:sz="0" w:space="0" w:color="auto"/>
        <w:bottom w:val="none" w:sz="0" w:space="0" w:color="auto"/>
        <w:right w:val="none" w:sz="0" w:space="0" w:color="auto"/>
      </w:divBdr>
    </w:div>
    <w:div w:id="1231387843">
      <w:bodyDiv w:val="1"/>
      <w:marLeft w:val="0"/>
      <w:marRight w:val="0"/>
      <w:marTop w:val="0"/>
      <w:marBottom w:val="0"/>
      <w:divBdr>
        <w:top w:val="none" w:sz="0" w:space="0" w:color="auto"/>
        <w:left w:val="none" w:sz="0" w:space="0" w:color="auto"/>
        <w:bottom w:val="none" w:sz="0" w:space="0" w:color="auto"/>
        <w:right w:val="none" w:sz="0" w:space="0" w:color="auto"/>
      </w:divBdr>
    </w:div>
    <w:div w:id="1231425225">
      <w:bodyDiv w:val="1"/>
      <w:marLeft w:val="0"/>
      <w:marRight w:val="0"/>
      <w:marTop w:val="0"/>
      <w:marBottom w:val="0"/>
      <w:divBdr>
        <w:top w:val="none" w:sz="0" w:space="0" w:color="auto"/>
        <w:left w:val="none" w:sz="0" w:space="0" w:color="auto"/>
        <w:bottom w:val="none" w:sz="0" w:space="0" w:color="auto"/>
        <w:right w:val="none" w:sz="0" w:space="0" w:color="auto"/>
      </w:divBdr>
    </w:div>
    <w:div w:id="1232037812">
      <w:bodyDiv w:val="1"/>
      <w:marLeft w:val="0"/>
      <w:marRight w:val="0"/>
      <w:marTop w:val="0"/>
      <w:marBottom w:val="0"/>
      <w:divBdr>
        <w:top w:val="none" w:sz="0" w:space="0" w:color="auto"/>
        <w:left w:val="none" w:sz="0" w:space="0" w:color="auto"/>
        <w:bottom w:val="none" w:sz="0" w:space="0" w:color="auto"/>
        <w:right w:val="none" w:sz="0" w:space="0" w:color="auto"/>
      </w:divBdr>
    </w:div>
    <w:div w:id="1232157405">
      <w:bodyDiv w:val="1"/>
      <w:marLeft w:val="0"/>
      <w:marRight w:val="0"/>
      <w:marTop w:val="0"/>
      <w:marBottom w:val="0"/>
      <w:divBdr>
        <w:top w:val="none" w:sz="0" w:space="0" w:color="auto"/>
        <w:left w:val="none" w:sz="0" w:space="0" w:color="auto"/>
        <w:bottom w:val="none" w:sz="0" w:space="0" w:color="auto"/>
        <w:right w:val="none" w:sz="0" w:space="0" w:color="auto"/>
      </w:divBdr>
    </w:div>
    <w:div w:id="1232544117">
      <w:bodyDiv w:val="1"/>
      <w:marLeft w:val="0"/>
      <w:marRight w:val="0"/>
      <w:marTop w:val="0"/>
      <w:marBottom w:val="0"/>
      <w:divBdr>
        <w:top w:val="none" w:sz="0" w:space="0" w:color="auto"/>
        <w:left w:val="none" w:sz="0" w:space="0" w:color="auto"/>
        <w:bottom w:val="none" w:sz="0" w:space="0" w:color="auto"/>
        <w:right w:val="none" w:sz="0" w:space="0" w:color="auto"/>
      </w:divBdr>
    </w:div>
    <w:div w:id="1232930471">
      <w:bodyDiv w:val="1"/>
      <w:marLeft w:val="0"/>
      <w:marRight w:val="0"/>
      <w:marTop w:val="0"/>
      <w:marBottom w:val="0"/>
      <w:divBdr>
        <w:top w:val="none" w:sz="0" w:space="0" w:color="auto"/>
        <w:left w:val="none" w:sz="0" w:space="0" w:color="auto"/>
        <w:bottom w:val="none" w:sz="0" w:space="0" w:color="auto"/>
        <w:right w:val="none" w:sz="0" w:space="0" w:color="auto"/>
      </w:divBdr>
    </w:div>
    <w:div w:id="1233076951">
      <w:bodyDiv w:val="1"/>
      <w:marLeft w:val="0"/>
      <w:marRight w:val="0"/>
      <w:marTop w:val="0"/>
      <w:marBottom w:val="0"/>
      <w:divBdr>
        <w:top w:val="none" w:sz="0" w:space="0" w:color="auto"/>
        <w:left w:val="none" w:sz="0" w:space="0" w:color="auto"/>
        <w:bottom w:val="none" w:sz="0" w:space="0" w:color="auto"/>
        <w:right w:val="none" w:sz="0" w:space="0" w:color="auto"/>
      </w:divBdr>
    </w:div>
    <w:div w:id="1233193783">
      <w:bodyDiv w:val="1"/>
      <w:marLeft w:val="0"/>
      <w:marRight w:val="0"/>
      <w:marTop w:val="0"/>
      <w:marBottom w:val="0"/>
      <w:divBdr>
        <w:top w:val="none" w:sz="0" w:space="0" w:color="auto"/>
        <w:left w:val="none" w:sz="0" w:space="0" w:color="auto"/>
        <w:bottom w:val="none" w:sz="0" w:space="0" w:color="auto"/>
        <w:right w:val="none" w:sz="0" w:space="0" w:color="auto"/>
      </w:divBdr>
    </w:div>
    <w:div w:id="1233388483">
      <w:bodyDiv w:val="1"/>
      <w:marLeft w:val="0"/>
      <w:marRight w:val="0"/>
      <w:marTop w:val="0"/>
      <w:marBottom w:val="0"/>
      <w:divBdr>
        <w:top w:val="none" w:sz="0" w:space="0" w:color="auto"/>
        <w:left w:val="none" w:sz="0" w:space="0" w:color="auto"/>
        <w:bottom w:val="none" w:sz="0" w:space="0" w:color="auto"/>
        <w:right w:val="none" w:sz="0" w:space="0" w:color="auto"/>
      </w:divBdr>
    </w:div>
    <w:div w:id="1233395552">
      <w:bodyDiv w:val="1"/>
      <w:marLeft w:val="0"/>
      <w:marRight w:val="0"/>
      <w:marTop w:val="0"/>
      <w:marBottom w:val="0"/>
      <w:divBdr>
        <w:top w:val="none" w:sz="0" w:space="0" w:color="auto"/>
        <w:left w:val="none" w:sz="0" w:space="0" w:color="auto"/>
        <w:bottom w:val="none" w:sz="0" w:space="0" w:color="auto"/>
        <w:right w:val="none" w:sz="0" w:space="0" w:color="auto"/>
      </w:divBdr>
    </w:div>
    <w:div w:id="1233466337">
      <w:bodyDiv w:val="1"/>
      <w:marLeft w:val="0"/>
      <w:marRight w:val="0"/>
      <w:marTop w:val="0"/>
      <w:marBottom w:val="0"/>
      <w:divBdr>
        <w:top w:val="none" w:sz="0" w:space="0" w:color="auto"/>
        <w:left w:val="none" w:sz="0" w:space="0" w:color="auto"/>
        <w:bottom w:val="none" w:sz="0" w:space="0" w:color="auto"/>
        <w:right w:val="none" w:sz="0" w:space="0" w:color="auto"/>
      </w:divBdr>
    </w:div>
    <w:div w:id="1233587234">
      <w:bodyDiv w:val="1"/>
      <w:marLeft w:val="0"/>
      <w:marRight w:val="0"/>
      <w:marTop w:val="0"/>
      <w:marBottom w:val="0"/>
      <w:divBdr>
        <w:top w:val="none" w:sz="0" w:space="0" w:color="auto"/>
        <w:left w:val="none" w:sz="0" w:space="0" w:color="auto"/>
        <w:bottom w:val="none" w:sz="0" w:space="0" w:color="auto"/>
        <w:right w:val="none" w:sz="0" w:space="0" w:color="auto"/>
      </w:divBdr>
    </w:div>
    <w:div w:id="1233663650">
      <w:bodyDiv w:val="1"/>
      <w:marLeft w:val="0"/>
      <w:marRight w:val="0"/>
      <w:marTop w:val="0"/>
      <w:marBottom w:val="0"/>
      <w:divBdr>
        <w:top w:val="none" w:sz="0" w:space="0" w:color="auto"/>
        <w:left w:val="none" w:sz="0" w:space="0" w:color="auto"/>
        <w:bottom w:val="none" w:sz="0" w:space="0" w:color="auto"/>
        <w:right w:val="none" w:sz="0" w:space="0" w:color="auto"/>
      </w:divBdr>
    </w:div>
    <w:div w:id="1234006938">
      <w:bodyDiv w:val="1"/>
      <w:marLeft w:val="0"/>
      <w:marRight w:val="0"/>
      <w:marTop w:val="0"/>
      <w:marBottom w:val="0"/>
      <w:divBdr>
        <w:top w:val="none" w:sz="0" w:space="0" w:color="auto"/>
        <w:left w:val="none" w:sz="0" w:space="0" w:color="auto"/>
        <w:bottom w:val="none" w:sz="0" w:space="0" w:color="auto"/>
        <w:right w:val="none" w:sz="0" w:space="0" w:color="auto"/>
      </w:divBdr>
    </w:div>
    <w:div w:id="1234118195">
      <w:bodyDiv w:val="1"/>
      <w:marLeft w:val="0"/>
      <w:marRight w:val="0"/>
      <w:marTop w:val="0"/>
      <w:marBottom w:val="0"/>
      <w:divBdr>
        <w:top w:val="none" w:sz="0" w:space="0" w:color="auto"/>
        <w:left w:val="none" w:sz="0" w:space="0" w:color="auto"/>
        <w:bottom w:val="none" w:sz="0" w:space="0" w:color="auto"/>
        <w:right w:val="none" w:sz="0" w:space="0" w:color="auto"/>
      </w:divBdr>
    </w:div>
    <w:div w:id="1234268433">
      <w:bodyDiv w:val="1"/>
      <w:marLeft w:val="0"/>
      <w:marRight w:val="0"/>
      <w:marTop w:val="0"/>
      <w:marBottom w:val="0"/>
      <w:divBdr>
        <w:top w:val="none" w:sz="0" w:space="0" w:color="auto"/>
        <w:left w:val="none" w:sz="0" w:space="0" w:color="auto"/>
        <w:bottom w:val="none" w:sz="0" w:space="0" w:color="auto"/>
        <w:right w:val="none" w:sz="0" w:space="0" w:color="auto"/>
      </w:divBdr>
    </w:div>
    <w:div w:id="1234319756">
      <w:bodyDiv w:val="1"/>
      <w:marLeft w:val="0"/>
      <w:marRight w:val="0"/>
      <w:marTop w:val="0"/>
      <w:marBottom w:val="0"/>
      <w:divBdr>
        <w:top w:val="none" w:sz="0" w:space="0" w:color="auto"/>
        <w:left w:val="none" w:sz="0" w:space="0" w:color="auto"/>
        <w:bottom w:val="none" w:sz="0" w:space="0" w:color="auto"/>
        <w:right w:val="none" w:sz="0" w:space="0" w:color="auto"/>
      </w:divBdr>
    </w:div>
    <w:div w:id="1234462902">
      <w:bodyDiv w:val="1"/>
      <w:marLeft w:val="0"/>
      <w:marRight w:val="0"/>
      <w:marTop w:val="0"/>
      <w:marBottom w:val="0"/>
      <w:divBdr>
        <w:top w:val="none" w:sz="0" w:space="0" w:color="auto"/>
        <w:left w:val="none" w:sz="0" w:space="0" w:color="auto"/>
        <w:bottom w:val="none" w:sz="0" w:space="0" w:color="auto"/>
        <w:right w:val="none" w:sz="0" w:space="0" w:color="auto"/>
      </w:divBdr>
    </w:div>
    <w:div w:id="1234589048">
      <w:bodyDiv w:val="1"/>
      <w:marLeft w:val="0"/>
      <w:marRight w:val="0"/>
      <w:marTop w:val="0"/>
      <w:marBottom w:val="0"/>
      <w:divBdr>
        <w:top w:val="none" w:sz="0" w:space="0" w:color="auto"/>
        <w:left w:val="none" w:sz="0" w:space="0" w:color="auto"/>
        <w:bottom w:val="none" w:sz="0" w:space="0" w:color="auto"/>
        <w:right w:val="none" w:sz="0" w:space="0" w:color="auto"/>
      </w:divBdr>
    </w:div>
    <w:div w:id="1235046108">
      <w:bodyDiv w:val="1"/>
      <w:marLeft w:val="0"/>
      <w:marRight w:val="0"/>
      <w:marTop w:val="0"/>
      <w:marBottom w:val="0"/>
      <w:divBdr>
        <w:top w:val="none" w:sz="0" w:space="0" w:color="auto"/>
        <w:left w:val="none" w:sz="0" w:space="0" w:color="auto"/>
        <w:bottom w:val="none" w:sz="0" w:space="0" w:color="auto"/>
        <w:right w:val="none" w:sz="0" w:space="0" w:color="auto"/>
      </w:divBdr>
    </w:div>
    <w:div w:id="1235508462">
      <w:bodyDiv w:val="1"/>
      <w:marLeft w:val="0"/>
      <w:marRight w:val="0"/>
      <w:marTop w:val="0"/>
      <w:marBottom w:val="0"/>
      <w:divBdr>
        <w:top w:val="none" w:sz="0" w:space="0" w:color="auto"/>
        <w:left w:val="none" w:sz="0" w:space="0" w:color="auto"/>
        <w:bottom w:val="none" w:sz="0" w:space="0" w:color="auto"/>
        <w:right w:val="none" w:sz="0" w:space="0" w:color="auto"/>
      </w:divBdr>
    </w:div>
    <w:div w:id="1235703533">
      <w:bodyDiv w:val="1"/>
      <w:marLeft w:val="0"/>
      <w:marRight w:val="0"/>
      <w:marTop w:val="0"/>
      <w:marBottom w:val="0"/>
      <w:divBdr>
        <w:top w:val="none" w:sz="0" w:space="0" w:color="auto"/>
        <w:left w:val="none" w:sz="0" w:space="0" w:color="auto"/>
        <w:bottom w:val="none" w:sz="0" w:space="0" w:color="auto"/>
        <w:right w:val="none" w:sz="0" w:space="0" w:color="auto"/>
      </w:divBdr>
    </w:div>
    <w:div w:id="1235774058">
      <w:bodyDiv w:val="1"/>
      <w:marLeft w:val="0"/>
      <w:marRight w:val="0"/>
      <w:marTop w:val="0"/>
      <w:marBottom w:val="0"/>
      <w:divBdr>
        <w:top w:val="none" w:sz="0" w:space="0" w:color="auto"/>
        <w:left w:val="none" w:sz="0" w:space="0" w:color="auto"/>
        <w:bottom w:val="none" w:sz="0" w:space="0" w:color="auto"/>
        <w:right w:val="none" w:sz="0" w:space="0" w:color="auto"/>
      </w:divBdr>
    </w:div>
    <w:div w:id="1235776138">
      <w:bodyDiv w:val="1"/>
      <w:marLeft w:val="0"/>
      <w:marRight w:val="0"/>
      <w:marTop w:val="0"/>
      <w:marBottom w:val="0"/>
      <w:divBdr>
        <w:top w:val="none" w:sz="0" w:space="0" w:color="auto"/>
        <w:left w:val="none" w:sz="0" w:space="0" w:color="auto"/>
        <w:bottom w:val="none" w:sz="0" w:space="0" w:color="auto"/>
        <w:right w:val="none" w:sz="0" w:space="0" w:color="auto"/>
      </w:divBdr>
    </w:div>
    <w:div w:id="1235817926">
      <w:bodyDiv w:val="1"/>
      <w:marLeft w:val="0"/>
      <w:marRight w:val="0"/>
      <w:marTop w:val="0"/>
      <w:marBottom w:val="0"/>
      <w:divBdr>
        <w:top w:val="none" w:sz="0" w:space="0" w:color="auto"/>
        <w:left w:val="none" w:sz="0" w:space="0" w:color="auto"/>
        <w:bottom w:val="none" w:sz="0" w:space="0" w:color="auto"/>
        <w:right w:val="none" w:sz="0" w:space="0" w:color="auto"/>
      </w:divBdr>
    </w:div>
    <w:div w:id="1235971955">
      <w:bodyDiv w:val="1"/>
      <w:marLeft w:val="0"/>
      <w:marRight w:val="0"/>
      <w:marTop w:val="0"/>
      <w:marBottom w:val="0"/>
      <w:divBdr>
        <w:top w:val="none" w:sz="0" w:space="0" w:color="auto"/>
        <w:left w:val="none" w:sz="0" w:space="0" w:color="auto"/>
        <w:bottom w:val="none" w:sz="0" w:space="0" w:color="auto"/>
        <w:right w:val="none" w:sz="0" w:space="0" w:color="auto"/>
      </w:divBdr>
    </w:div>
    <w:div w:id="1236012836">
      <w:bodyDiv w:val="1"/>
      <w:marLeft w:val="0"/>
      <w:marRight w:val="0"/>
      <w:marTop w:val="0"/>
      <w:marBottom w:val="0"/>
      <w:divBdr>
        <w:top w:val="none" w:sz="0" w:space="0" w:color="auto"/>
        <w:left w:val="none" w:sz="0" w:space="0" w:color="auto"/>
        <w:bottom w:val="none" w:sz="0" w:space="0" w:color="auto"/>
        <w:right w:val="none" w:sz="0" w:space="0" w:color="auto"/>
      </w:divBdr>
    </w:div>
    <w:div w:id="1236093214">
      <w:bodyDiv w:val="1"/>
      <w:marLeft w:val="0"/>
      <w:marRight w:val="0"/>
      <w:marTop w:val="0"/>
      <w:marBottom w:val="0"/>
      <w:divBdr>
        <w:top w:val="none" w:sz="0" w:space="0" w:color="auto"/>
        <w:left w:val="none" w:sz="0" w:space="0" w:color="auto"/>
        <w:bottom w:val="none" w:sz="0" w:space="0" w:color="auto"/>
        <w:right w:val="none" w:sz="0" w:space="0" w:color="auto"/>
      </w:divBdr>
    </w:div>
    <w:div w:id="1236158838">
      <w:bodyDiv w:val="1"/>
      <w:marLeft w:val="0"/>
      <w:marRight w:val="0"/>
      <w:marTop w:val="0"/>
      <w:marBottom w:val="0"/>
      <w:divBdr>
        <w:top w:val="none" w:sz="0" w:space="0" w:color="auto"/>
        <w:left w:val="none" w:sz="0" w:space="0" w:color="auto"/>
        <w:bottom w:val="none" w:sz="0" w:space="0" w:color="auto"/>
        <w:right w:val="none" w:sz="0" w:space="0" w:color="auto"/>
      </w:divBdr>
    </w:div>
    <w:div w:id="1236279838">
      <w:bodyDiv w:val="1"/>
      <w:marLeft w:val="0"/>
      <w:marRight w:val="0"/>
      <w:marTop w:val="0"/>
      <w:marBottom w:val="0"/>
      <w:divBdr>
        <w:top w:val="none" w:sz="0" w:space="0" w:color="auto"/>
        <w:left w:val="none" w:sz="0" w:space="0" w:color="auto"/>
        <w:bottom w:val="none" w:sz="0" w:space="0" w:color="auto"/>
        <w:right w:val="none" w:sz="0" w:space="0" w:color="auto"/>
      </w:divBdr>
    </w:div>
    <w:div w:id="1236667622">
      <w:bodyDiv w:val="1"/>
      <w:marLeft w:val="0"/>
      <w:marRight w:val="0"/>
      <w:marTop w:val="0"/>
      <w:marBottom w:val="0"/>
      <w:divBdr>
        <w:top w:val="none" w:sz="0" w:space="0" w:color="auto"/>
        <w:left w:val="none" w:sz="0" w:space="0" w:color="auto"/>
        <w:bottom w:val="none" w:sz="0" w:space="0" w:color="auto"/>
        <w:right w:val="none" w:sz="0" w:space="0" w:color="auto"/>
      </w:divBdr>
    </w:div>
    <w:div w:id="1236932146">
      <w:bodyDiv w:val="1"/>
      <w:marLeft w:val="0"/>
      <w:marRight w:val="0"/>
      <w:marTop w:val="0"/>
      <w:marBottom w:val="0"/>
      <w:divBdr>
        <w:top w:val="none" w:sz="0" w:space="0" w:color="auto"/>
        <w:left w:val="none" w:sz="0" w:space="0" w:color="auto"/>
        <w:bottom w:val="none" w:sz="0" w:space="0" w:color="auto"/>
        <w:right w:val="none" w:sz="0" w:space="0" w:color="auto"/>
      </w:divBdr>
    </w:div>
    <w:div w:id="1236937061">
      <w:bodyDiv w:val="1"/>
      <w:marLeft w:val="0"/>
      <w:marRight w:val="0"/>
      <w:marTop w:val="0"/>
      <w:marBottom w:val="0"/>
      <w:divBdr>
        <w:top w:val="none" w:sz="0" w:space="0" w:color="auto"/>
        <w:left w:val="none" w:sz="0" w:space="0" w:color="auto"/>
        <w:bottom w:val="none" w:sz="0" w:space="0" w:color="auto"/>
        <w:right w:val="none" w:sz="0" w:space="0" w:color="auto"/>
      </w:divBdr>
    </w:div>
    <w:div w:id="1236937984">
      <w:bodyDiv w:val="1"/>
      <w:marLeft w:val="0"/>
      <w:marRight w:val="0"/>
      <w:marTop w:val="0"/>
      <w:marBottom w:val="0"/>
      <w:divBdr>
        <w:top w:val="none" w:sz="0" w:space="0" w:color="auto"/>
        <w:left w:val="none" w:sz="0" w:space="0" w:color="auto"/>
        <w:bottom w:val="none" w:sz="0" w:space="0" w:color="auto"/>
        <w:right w:val="none" w:sz="0" w:space="0" w:color="auto"/>
      </w:divBdr>
    </w:div>
    <w:div w:id="1237475511">
      <w:bodyDiv w:val="1"/>
      <w:marLeft w:val="0"/>
      <w:marRight w:val="0"/>
      <w:marTop w:val="0"/>
      <w:marBottom w:val="0"/>
      <w:divBdr>
        <w:top w:val="none" w:sz="0" w:space="0" w:color="auto"/>
        <w:left w:val="none" w:sz="0" w:space="0" w:color="auto"/>
        <w:bottom w:val="none" w:sz="0" w:space="0" w:color="auto"/>
        <w:right w:val="none" w:sz="0" w:space="0" w:color="auto"/>
      </w:divBdr>
    </w:div>
    <w:div w:id="1237668323">
      <w:bodyDiv w:val="1"/>
      <w:marLeft w:val="0"/>
      <w:marRight w:val="0"/>
      <w:marTop w:val="0"/>
      <w:marBottom w:val="0"/>
      <w:divBdr>
        <w:top w:val="none" w:sz="0" w:space="0" w:color="auto"/>
        <w:left w:val="none" w:sz="0" w:space="0" w:color="auto"/>
        <w:bottom w:val="none" w:sz="0" w:space="0" w:color="auto"/>
        <w:right w:val="none" w:sz="0" w:space="0" w:color="auto"/>
      </w:divBdr>
    </w:div>
    <w:div w:id="1238176593">
      <w:bodyDiv w:val="1"/>
      <w:marLeft w:val="0"/>
      <w:marRight w:val="0"/>
      <w:marTop w:val="0"/>
      <w:marBottom w:val="0"/>
      <w:divBdr>
        <w:top w:val="none" w:sz="0" w:space="0" w:color="auto"/>
        <w:left w:val="none" w:sz="0" w:space="0" w:color="auto"/>
        <w:bottom w:val="none" w:sz="0" w:space="0" w:color="auto"/>
        <w:right w:val="none" w:sz="0" w:space="0" w:color="auto"/>
      </w:divBdr>
    </w:div>
    <w:div w:id="1238176669">
      <w:bodyDiv w:val="1"/>
      <w:marLeft w:val="0"/>
      <w:marRight w:val="0"/>
      <w:marTop w:val="0"/>
      <w:marBottom w:val="0"/>
      <w:divBdr>
        <w:top w:val="none" w:sz="0" w:space="0" w:color="auto"/>
        <w:left w:val="none" w:sz="0" w:space="0" w:color="auto"/>
        <w:bottom w:val="none" w:sz="0" w:space="0" w:color="auto"/>
        <w:right w:val="none" w:sz="0" w:space="0" w:color="auto"/>
      </w:divBdr>
    </w:div>
    <w:div w:id="1238400434">
      <w:bodyDiv w:val="1"/>
      <w:marLeft w:val="0"/>
      <w:marRight w:val="0"/>
      <w:marTop w:val="0"/>
      <w:marBottom w:val="0"/>
      <w:divBdr>
        <w:top w:val="none" w:sz="0" w:space="0" w:color="auto"/>
        <w:left w:val="none" w:sz="0" w:space="0" w:color="auto"/>
        <w:bottom w:val="none" w:sz="0" w:space="0" w:color="auto"/>
        <w:right w:val="none" w:sz="0" w:space="0" w:color="auto"/>
      </w:divBdr>
    </w:div>
    <w:div w:id="1238511328">
      <w:bodyDiv w:val="1"/>
      <w:marLeft w:val="0"/>
      <w:marRight w:val="0"/>
      <w:marTop w:val="0"/>
      <w:marBottom w:val="0"/>
      <w:divBdr>
        <w:top w:val="none" w:sz="0" w:space="0" w:color="auto"/>
        <w:left w:val="none" w:sz="0" w:space="0" w:color="auto"/>
        <w:bottom w:val="none" w:sz="0" w:space="0" w:color="auto"/>
        <w:right w:val="none" w:sz="0" w:space="0" w:color="auto"/>
      </w:divBdr>
    </w:div>
    <w:div w:id="1238630733">
      <w:bodyDiv w:val="1"/>
      <w:marLeft w:val="0"/>
      <w:marRight w:val="0"/>
      <w:marTop w:val="0"/>
      <w:marBottom w:val="0"/>
      <w:divBdr>
        <w:top w:val="none" w:sz="0" w:space="0" w:color="auto"/>
        <w:left w:val="none" w:sz="0" w:space="0" w:color="auto"/>
        <w:bottom w:val="none" w:sz="0" w:space="0" w:color="auto"/>
        <w:right w:val="none" w:sz="0" w:space="0" w:color="auto"/>
      </w:divBdr>
    </w:div>
    <w:div w:id="1238709089">
      <w:bodyDiv w:val="1"/>
      <w:marLeft w:val="0"/>
      <w:marRight w:val="0"/>
      <w:marTop w:val="0"/>
      <w:marBottom w:val="0"/>
      <w:divBdr>
        <w:top w:val="none" w:sz="0" w:space="0" w:color="auto"/>
        <w:left w:val="none" w:sz="0" w:space="0" w:color="auto"/>
        <w:bottom w:val="none" w:sz="0" w:space="0" w:color="auto"/>
        <w:right w:val="none" w:sz="0" w:space="0" w:color="auto"/>
      </w:divBdr>
    </w:div>
    <w:div w:id="1238711195">
      <w:bodyDiv w:val="1"/>
      <w:marLeft w:val="0"/>
      <w:marRight w:val="0"/>
      <w:marTop w:val="0"/>
      <w:marBottom w:val="0"/>
      <w:divBdr>
        <w:top w:val="none" w:sz="0" w:space="0" w:color="auto"/>
        <w:left w:val="none" w:sz="0" w:space="0" w:color="auto"/>
        <w:bottom w:val="none" w:sz="0" w:space="0" w:color="auto"/>
        <w:right w:val="none" w:sz="0" w:space="0" w:color="auto"/>
      </w:divBdr>
    </w:div>
    <w:div w:id="1238979246">
      <w:bodyDiv w:val="1"/>
      <w:marLeft w:val="0"/>
      <w:marRight w:val="0"/>
      <w:marTop w:val="0"/>
      <w:marBottom w:val="0"/>
      <w:divBdr>
        <w:top w:val="none" w:sz="0" w:space="0" w:color="auto"/>
        <w:left w:val="none" w:sz="0" w:space="0" w:color="auto"/>
        <w:bottom w:val="none" w:sz="0" w:space="0" w:color="auto"/>
        <w:right w:val="none" w:sz="0" w:space="0" w:color="auto"/>
      </w:divBdr>
    </w:div>
    <w:div w:id="1239097880">
      <w:bodyDiv w:val="1"/>
      <w:marLeft w:val="0"/>
      <w:marRight w:val="0"/>
      <w:marTop w:val="0"/>
      <w:marBottom w:val="0"/>
      <w:divBdr>
        <w:top w:val="none" w:sz="0" w:space="0" w:color="auto"/>
        <w:left w:val="none" w:sz="0" w:space="0" w:color="auto"/>
        <w:bottom w:val="none" w:sz="0" w:space="0" w:color="auto"/>
        <w:right w:val="none" w:sz="0" w:space="0" w:color="auto"/>
      </w:divBdr>
    </w:div>
    <w:div w:id="1239247895">
      <w:bodyDiv w:val="1"/>
      <w:marLeft w:val="0"/>
      <w:marRight w:val="0"/>
      <w:marTop w:val="0"/>
      <w:marBottom w:val="0"/>
      <w:divBdr>
        <w:top w:val="none" w:sz="0" w:space="0" w:color="auto"/>
        <w:left w:val="none" w:sz="0" w:space="0" w:color="auto"/>
        <w:bottom w:val="none" w:sz="0" w:space="0" w:color="auto"/>
        <w:right w:val="none" w:sz="0" w:space="0" w:color="auto"/>
      </w:divBdr>
    </w:div>
    <w:div w:id="1239249720">
      <w:bodyDiv w:val="1"/>
      <w:marLeft w:val="0"/>
      <w:marRight w:val="0"/>
      <w:marTop w:val="0"/>
      <w:marBottom w:val="0"/>
      <w:divBdr>
        <w:top w:val="none" w:sz="0" w:space="0" w:color="auto"/>
        <w:left w:val="none" w:sz="0" w:space="0" w:color="auto"/>
        <w:bottom w:val="none" w:sz="0" w:space="0" w:color="auto"/>
        <w:right w:val="none" w:sz="0" w:space="0" w:color="auto"/>
      </w:divBdr>
    </w:div>
    <w:div w:id="1239286515">
      <w:bodyDiv w:val="1"/>
      <w:marLeft w:val="0"/>
      <w:marRight w:val="0"/>
      <w:marTop w:val="0"/>
      <w:marBottom w:val="0"/>
      <w:divBdr>
        <w:top w:val="none" w:sz="0" w:space="0" w:color="auto"/>
        <w:left w:val="none" w:sz="0" w:space="0" w:color="auto"/>
        <w:bottom w:val="none" w:sz="0" w:space="0" w:color="auto"/>
        <w:right w:val="none" w:sz="0" w:space="0" w:color="auto"/>
      </w:divBdr>
    </w:div>
    <w:div w:id="1239368102">
      <w:bodyDiv w:val="1"/>
      <w:marLeft w:val="0"/>
      <w:marRight w:val="0"/>
      <w:marTop w:val="0"/>
      <w:marBottom w:val="0"/>
      <w:divBdr>
        <w:top w:val="none" w:sz="0" w:space="0" w:color="auto"/>
        <w:left w:val="none" w:sz="0" w:space="0" w:color="auto"/>
        <w:bottom w:val="none" w:sz="0" w:space="0" w:color="auto"/>
        <w:right w:val="none" w:sz="0" w:space="0" w:color="auto"/>
      </w:divBdr>
    </w:div>
    <w:div w:id="1239444357">
      <w:bodyDiv w:val="1"/>
      <w:marLeft w:val="0"/>
      <w:marRight w:val="0"/>
      <w:marTop w:val="0"/>
      <w:marBottom w:val="0"/>
      <w:divBdr>
        <w:top w:val="none" w:sz="0" w:space="0" w:color="auto"/>
        <w:left w:val="none" w:sz="0" w:space="0" w:color="auto"/>
        <w:bottom w:val="none" w:sz="0" w:space="0" w:color="auto"/>
        <w:right w:val="none" w:sz="0" w:space="0" w:color="auto"/>
      </w:divBdr>
    </w:div>
    <w:div w:id="1239630103">
      <w:bodyDiv w:val="1"/>
      <w:marLeft w:val="0"/>
      <w:marRight w:val="0"/>
      <w:marTop w:val="0"/>
      <w:marBottom w:val="0"/>
      <w:divBdr>
        <w:top w:val="none" w:sz="0" w:space="0" w:color="auto"/>
        <w:left w:val="none" w:sz="0" w:space="0" w:color="auto"/>
        <w:bottom w:val="none" w:sz="0" w:space="0" w:color="auto"/>
        <w:right w:val="none" w:sz="0" w:space="0" w:color="auto"/>
      </w:divBdr>
    </w:div>
    <w:div w:id="1240020889">
      <w:bodyDiv w:val="1"/>
      <w:marLeft w:val="0"/>
      <w:marRight w:val="0"/>
      <w:marTop w:val="0"/>
      <w:marBottom w:val="0"/>
      <w:divBdr>
        <w:top w:val="none" w:sz="0" w:space="0" w:color="auto"/>
        <w:left w:val="none" w:sz="0" w:space="0" w:color="auto"/>
        <w:bottom w:val="none" w:sz="0" w:space="0" w:color="auto"/>
        <w:right w:val="none" w:sz="0" w:space="0" w:color="auto"/>
      </w:divBdr>
    </w:div>
    <w:div w:id="1240093613">
      <w:bodyDiv w:val="1"/>
      <w:marLeft w:val="0"/>
      <w:marRight w:val="0"/>
      <w:marTop w:val="0"/>
      <w:marBottom w:val="0"/>
      <w:divBdr>
        <w:top w:val="none" w:sz="0" w:space="0" w:color="auto"/>
        <w:left w:val="none" w:sz="0" w:space="0" w:color="auto"/>
        <w:bottom w:val="none" w:sz="0" w:space="0" w:color="auto"/>
        <w:right w:val="none" w:sz="0" w:space="0" w:color="auto"/>
      </w:divBdr>
    </w:div>
    <w:div w:id="1240214729">
      <w:bodyDiv w:val="1"/>
      <w:marLeft w:val="0"/>
      <w:marRight w:val="0"/>
      <w:marTop w:val="0"/>
      <w:marBottom w:val="0"/>
      <w:divBdr>
        <w:top w:val="none" w:sz="0" w:space="0" w:color="auto"/>
        <w:left w:val="none" w:sz="0" w:space="0" w:color="auto"/>
        <w:bottom w:val="none" w:sz="0" w:space="0" w:color="auto"/>
        <w:right w:val="none" w:sz="0" w:space="0" w:color="auto"/>
      </w:divBdr>
    </w:div>
    <w:div w:id="1240404768">
      <w:bodyDiv w:val="1"/>
      <w:marLeft w:val="0"/>
      <w:marRight w:val="0"/>
      <w:marTop w:val="0"/>
      <w:marBottom w:val="0"/>
      <w:divBdr>
        <w:top w:val="none" w:sz="0" w:space="0" w:color="auto"/>
        <w:left w:val="none" w:sz="0" w:space="0" w:color="auto"/>
        <w:bottom w:val="none" w:sz="0" w:space="0" w:color="auto"/>
        <w:right w:val="none" w:sz="0" w:space="0" w:color="auto"/>
      </w:divBdr>
    </w:div>
    <w:div w:id="1240410794">
      <w:bodyDiv w:val="1"/>
      <w:marLeft w:val="0"/>
      <w:marRight w:val="0"/>
      <w:marTop w:val="0"/>
      <w:marBottom w:val="0"/>
      <w:divBdr>
        <w:top w:val="none" w:sz="0" w:space="0" w:color="auto"/>
        <w:left w:val="none" w:sz="0" w:space="0" w:color="auto"/>
        <w:bottom w:val="none" w:sz="0" w:space="0" w:color="auto"/>
        <w:right w:val="none" w:sz="0" w:space="0" w:color="auto"/>
      </w:divBdr>
    </w:div>
    <w:div w:id="1240596584">
      <w:bodyDiv w:val="1"/>
      <w:marLeft w:val="0"/>
      <w:marRight w:val="0"/>
      <w:marTop w:val="0"/>
      <w:marBottom w:val="0"/>
      <w:divBdr>
        <w:top w:val="none" w:sz="0" w:space="0" w:color="auto"/>
        <w:left w:val="none" w:sz="0" w:space="0" w:color="auto"/>
        <w:bottom w:val="none" w:sz="0" w:space="0" w:color="auto"/>
        <w:right w:val="none" w:sz="0" w:space="0" w:color="auto"/>
      </w:divBdr>
    </w:div>
    <w:div w:id="1240747888">
      <w:bodyDiv w:val="1"/>
      <w:marLeft w:val="0"/>
      <w:marRight w:val="0"/>
      <w:marTop w:val="0"/>
      <w:marBottom w:val="0"/>
      <w:divBdr>
        <w:top w:val="none" w:sz="0" w:space="0" w:color="auto"/>
        <w:left w:val="none" w:sz="0" w:space="0" w:color="auto"/>
        <w:bottom w:val="none" w:sz="0" w:space="0" w:color="auto"/>
        <w:right w:val="none" w:sz="0" w:space="0" w:color="auto"/>
      </w:divBdr>
    </w:div>
    <w:div w:id="1240753293">
      <w:bodyDiv w:val="1"/>
      <w:marLeft w:val="0"/>
      <w:marRight w:val="0"/>
      <w:marTop w:val="0"/>
      <w:marBottom w:val="0"/>
      <w:divBdr>
        <w:top w:val="none" w:sz="0" w:space="0" w:color="auto"/>
        <w:left w:val="none" w:sz="0" w:space="0" w:color="auto"/>
        <w:bottom w:val="none" w:sz="0" w:space="0" w:color="auto"/>
        <w:right w:val="none" w:sz="0" w:space="0" w:color="auto"/>
      </w:divBdr>
    </w:div>
    <w:div w:id="1241062205">
      <w:bodyDiv w:val="1"/>
      <w:marLeft w:val="0"/>
      <w:marRight w:val="0"/>
      <w:marTop w:val="0"/>
      <w:marBottom w:val="0"/>
      <w:divBdr>
        <w:top w:val="none" w:sz="0" w:space="0" w:color="auto"/>
        <w:left w:val="none" w:sz="0" w:space="0" w:color="auto"/>
        <w:bottom w:val="none" w:sz="0" w:space="0" w:color="auto"/>
        <w:right w:val="none" w:sz="0" w:space="0" w:color="auto"/>
      </w:divBdr>
    </w:div>
    <w:div w:id="1241522114">
      <w:bodyDiv w:val="1"/>
      <w:marLeft w:val="0"/>
      <w:marRight w:val="0"/>
      <w:marTop w:val="0"/>
      <w:marBottom w:val="0"/>
      <w:divBdr>
        <w:top w:val="none" w:sz="0" w:space="0" w:color="auto"/>
        <w:left w:val="none" w:sz="0" w:space="0" w:color="auto"/>
        <w:bottom w:val="none" w:sz="0" w:space="0" w:color="auto"/>
        <w:right w:val="none" w:sz="0" w:space="0" w:color="auto"/>
      </w:divBdr>
    </w:div>
    <w:div w:id="1241871079">
      <w:bodyDiv w:val="1"/>
      <w:marLeft w:val="0"/>
      <w:marRight w:val="0"/>
      <w:marTop w:val="0"/>
      <w:marBottom w:val="0"/>
      <w:divBdr>
        <w:top w:val="none" w:sz="0" w:space="0" w:color="auto"/>
        <w:left w:val="none" w:sz="0" w:space="0" w:color="auto"/>
        <w:bottom w:val="none" w:sz="0" w:space="0" w:color="auto"/>
        <w:right w:val="none" w:sz="0" w:space="0" w:color="auto"/>
      </w:divBdr>
    </w:div>
    <w:div w:id="1241914504">
      <w:bodyDiv w:val="1"/>
      <w:marLeft w:val="0"/>
      <w:marRight w:val="0"/>
      <w:marTop w:val="0"/>
      <w:marBottom w:val="0"/>
      <w:divBdr>
        <w:top w:val="none" w:sz="0" w:space="0" w:color="auto"/>
        <w:left w:val="none" w:sz="0" w:space="0" w:color="auto"/>
        <w:bottom w:val="none" w:sz="0" w:space="0" w:color="auto"/>
        <w:right w:val="none" w:sz="0" w:space="0" w:color="auto"/>
      </w:divBdr>
    </w:div>
    <w:div w:id="1241982153">
      <w:bodyDiv w:val="1"/>
      <w:marLeft w:val="0"/>
      <w:marRight w:val="0"/>
      <w:marTop w:val="0"/>
      <w:marBottom w:val="0"/>
      <w:divBdr>
        <w:top w:val="none" w:sz="0" w:space="0" w:color="auto"/>
        <w:left w:val="none" w:sz="0" w:space="0" w:color="auto"/>
        <w:bottom w:val="none" w:sz="0" w:space="0" w:color="auto"/>
        <w:right w:val="none" w:sz="0" w:space="0" w:color="auto"/>
      </w:divBdr>
    </w:div>
    <w:div w:id="1242057400">
      <w:bodyDiv w:val="1"/>
      <w:marLeft w:val="0"/>
      <w:marRight w:val="0"/>
      <w:marTop w:val="0"/>
      <w:marBottom w:val="0"/>
      <w:divBdr>
        <w:top w:val="none" w:sz="0" w:space="0" w:color="auto"/>
        <w:left w:val="none" w:sz="0" w:space="0" w:color="auto"/>
        <w:bottom w:val="none" w:sz="0" w:space="0" w:color="auto"/>
        <w:right w:val="none" w:sz="0" w:space="0" w:color="auto"/>
      </w:divBdr>
    </w:div>
    <w:div w:id="1242180132">
      <w:bodyDiv w:val="1"/>
      <w:marLeft w:val="0"/>
      <w:marRight w:val="0"/>
      <w:marTop w:val="0"/>
      <w:marBottom w:val="0"/>
      <w:divBdr>
        <w:top w:val="none" w:sz="0" w:space="0" w:color="auto"/>
        <w:left w:val="none" w:sz="0" w:space="0" w:color="auto"/>
        <w:bottom w:val="none" w:sz="0" w:space="0" w:color="auto"/>
        <w:right w:val="none" w:sz="0" w:space="0" w:color="auto"/>
      </w:divBdr>
    </w:div>
    <w:div w:id="1242830785">
      <w:bodyDiv w:val="1"/>
      <w:marLeft w:val="0"/>
      <w:marRight w:val="0"/>
      <w:marTop w:val="0"/>
      <w:marBottom w:val="0"/>
      <w:divBdr>
        <w:top w:val="none" w:sz="0" w:space="0" w:color="auto"/>
        <w:left w:val="none" w:sz="0" w:space="0" w:color="auto"/>
        <w:bottom w:val="none" w:sz="0" w:space="0" w:color="auto"/>
        <w:right w:val="none" w:sz="0" w:space="0" w:color="auto"/>
      </w:divBdr>
    </w:div>
    <w:div w:id="1242832408">
      <w:bodyDiv w:val="1"/>
      <w:marLeft w:val="0"/>
      <w:marRight w:val="0"/>
      <w:marTop w:val="0"/>
      <w:marBottom w:val="0"/>
      <w:divBdr>
        <w:top w:val="none" w:sz="0" w:space="0" w:color="auto"/>
        <w:left w:val="none" w:sz="0" w:space="0" w:color="auto"/>
        <w:bottom w:val="none" w:sz="0" w:space="0" w:color="auto"/>
        <w:right w:val="none" w:sz="0" w:space="0" w:color="auto"/>
      </w:divBdr>
    </w:div>
    <w:div w:id="1242835884">
      <w:bodyDiv w:val="1"/>
      <w:marLeft w:val="0"/>
      <w:marRight w:val="0"/>
      <w:marTop w:val="0"/>
      <w:marBottom w:val="0"/>
      <w:divBdr>
        <w:top w:val="none" w:sz="0" w:space="0" w:color="auto"/>
        <w:left w:val="none" w:sz="0" w:space="0" w:color="auto"/>
        <w:bottom w:val="none" w:sz="0" w:space="0" w:color="auto"/>
        <w:right w:val="none" w:sz="0" w:space="0" w:color="auto"/>
      </w:divBdr>
    </w:div>
    <w:div w:id="1242906522">
      <w:bodyDiv w:val="1"/>
      <w:marLeft w:val="0"/>
      <w:marRight w:val="0"/>
      <w:marTop w:val="0"/>
      <w:marBottom w:val="0"/>
      <w:divBdr>
        <w:top w:val="none" w:sz="0" w:space="0" w:color="auto"/>
        <w:left w:val="none" w:sz="0" w:space="0" w:color="auto"/>
        <w:bottom w:val="none" w:sz="0" w:space="0" w:color="auto"/>
        <w:right w:val="none" w:sz="0" w:space="0" w:color="auto"/>
      </w:divBdr>
    </w:div>
    <w:div w:id="1243219928">
      <w:bodyDiv w:val="1"/>
      <w:marLeft w:val="0"/>
      <w:marRight w:val="0"/>
      <w:marTop w:val="0"/>
      <w:marBottom w:val="0"/>
      <w:divBdr>
        <w:top w:val="none" w:sz="0" w:space="0" w:color="auto"/>
        <w:left w:val="none" w:sz="0" w:space="0" w:color="auto"/>
        <w:bottom w:val="none" w:sz="0" w:space="0" w:color="auto"/>
        <w:right w:val="none" w:sz="0" w:space="0" w:color="auto"/>
      </w:divBdr>
    </w:div>
    <w:div w:id="1243225530">
      <w:bodyDiv w:val="1"/>
      <w:marLeft w:val="0"/>
      <w:marRight w:val="0"/>
      <w:marTop w:val="0"/>
      <w:marBottom w:val="0"/>
      <w:divBdr>
        <w:top w:val="none" w:sz="0" w:space="0" w:color="auto"/>
        <w:left w:val="none" w:sz="0" w:space="0" w:color="auto"/>
        <w:bottom w:val="none" w:sz="0" w:space="0" w:color="auto"/>
        <w:right w:val="none" w:sz="0" w:space="0" w:color="auto"/>
      </w:divBdr>
    </w:div>
    <w:div w:id="1243291994">
      <w:bodyDiv w:val="1"/>
      <w:marLeft w:val="0"/>
      <w:marRight w:val="0"/>
      <w:marTop w:val="0"/>
      <w:marBottom w:val="0"/>
      <w:divBdr>
        <w:top w:val="none" w:sz="0" w:space="0" w:color="auto"/>
        <w:left w:val="none" w:sz="0" w:space="0" w:color="auto"/>
        <w:bottom w:val="none" w:sz="0" w:space="0" w:color="auto"/>
        <w:right w:val="none" w:sz="0" w:space="0" w:color="auto"/>
      </w:divBdr>
    </w:div>
    <w:div w:id="1243566723">
      <w:bodyDiv w:val="1"/>
      <w:marLeft w:val="0"/>
      <w:marRight w:val="0"/>
      <w:marTop w:val="0"/>
      <w:marBottom w:val="0"/>
      <w:divBdr>
        <w:top w:val="none" w:sz="0" w:space="0" w:color="auto"/>
        <w:left w:val="none" w:sz="0" w:space="0" w:color="auto"/>
        <w:bottom w:val="none" w:sz="0" w:space="0" w:color="auto"/>
        <w:right w:val="none" w:sz="0" w:space="0" w:color="auto"/>
      </w:divBdr>
    </w:div>
    <w:div w:id="1243684638">
      <w:bodyDiv w:val="1"/>
      <w:marLeft w:val="0"/>
      <w:marRight w:val="0"/>
      <w:marTop w:val="0"/>
      <w:marBottom w:val="0"/>
      <w:divBdr>
        <w:top w:val="none" w:sz="0" w:space="0" w:color="auto"/>
        <w:left w:val="none" w:sz="0" w:space="0" w:color="auto"/>
        <w:bottom w:val="none" w:sz="0" w:space="0" w:color="auto"/>
        <w:right w:val="none" w:sz="0" w:space="0" w:color="auto"/>
      </w:divBdr>
    </w:div>
    <w:div w:id="1243754919">
      <w:bodyDiv w:val="1"/>
      <w:marLeft w:val="0"/>
      <w:marRight w:val="0"/>
      <w:marTop w:val="0"/>
      <w:marBottom w:val="0"/>
      <w:divBdr>
        <w:top w:val="none" w:sz="0" w:space="0" w:color="auto"/>
        <w:left w:val="none" w:sz="0" w:space="0" w:color="auto"/>
        <w:bottom w:val="none" w:sz="0" w:space="0" w:color="auto"/>
        <w:right w:val="none" w:sz="0" w:space="0" w:color="auto"/>
      </w:divBdr>
    </w:div>
    <w:div w:id="1243837684">
      <w:bodyDiv w:val="1"/>
      <w:marLeft w:val="0"/>
      <w:marRight w:val="0"/>
      <w:marTop w:val="0"/>
      <w:marBottom w:val="0"/>
      <w:divBdr>
        <w:top w:val="none" w:sz="0" w:space="0" w:color="auto"/>
        <w:left w:val="none" w:sz="0" w:space="0" w:color="auto"/>
        <w:bottom w:val="none" w:sz="0" w:space="0" w:color="auto"/>
        <w:right w:val="none" w:sz="0" w:space="0" w:color="auto"/>
      </w:divBdr>
    </w:div>
    <w:div w:id="1244147638">
      <w:bodyDiv w:val="1"/>
      <w:marLeft w:val="0"/>
      <w:marRight w:val="0"/>
      <w:marTop w:val="0"/>
      <w:marBottom w:val="0"/>
      <w:divBdr>
        <w:top w:val="none" w:sz="0" w:space="0" w:color="auto"/>
        <w:left w:val="none" w:sz="0" w:space="0" w:color="auto"/>
        <w:bottom w:val="none" w:sz="0" w:space="0" w:color="auto"/>
        <w:right w:val="none" w:sz="0" w:space="0" w:color="auto"/>
      </w:divBdr>
    </w:div>
    <w:div w:id="1244602976">
      <w:bodyDiv w:val="1"/>
      <w:marLeft w:val="0"/>
      <w:marRight w:val="0"/>
      <w:marTop w:val="0"/>
      <w:marBottom w:val="0"/>
      <w:divBdr>
        <w:top w:val="none" w:sz="0" w:space="0" w:color="auto"/>
        <w:left w:val="none" w:sz="0" w:space="0" w:color="auto"/>
        <w:bottom w:val="none" w:sz="0" w:space="0" w:color="auto"/>
        <w:right w:val="none" w:sz="0" w:space="0" w:color="auto"/>
      </w:divBdr>
    </w:div>
    <w:div w:id="1244606888">
      <w:bodyDiv w:val="1"/>
      <w:marLeft w:val="0"/>
      <w:marRight w:val="0"/>
      <w:marTop w:val="0"/>
      <w:marBottom w:val="0"/>
      <w:divBdr>
        <w:top w:val="none" w:sz="0" w:space="0" w:color="auto"/>
        <w:left w:val="none" w:sz="0" w:space="0" w:color="auto"/>
        <w:bottom w:val="none" w:sz="0" w:space="0" w:color="auto"/>
        <w:right w:val="none" w:sz="0" w:space="0" w:color="auto"/>
      </w:divBdr>
    </w:div>
    <w:div w:id="1244685638">
      <w:bodyDiv w:val="1"/>
      <w:marLeft w:val="0"/>
      <w:marRight w:val="0"/>
      <w:marTop w:val="0"/>
      <w:marBottom w:val="0"/>
      <w:divBdr>
        <w:top w:val="none" w:sz="0" w:space="0" w:color="auto"/>
        <w:left w:val="none" w:sz="0" w:space="0" w:color="auto"/>
        <w:bottom w:val="none" w:sz="0" w:space="0" w:color="auto"/>
        <w:right w:val="none" w:sz="0" w:space="0" w:color="auto"/>
      </w:divBdr>
    </w:div>
    <w:div w:id="1244797162">
      <w:bodyDiv w:val="1"/>
      <w:marLeft w:val="0"/>
      <w:marRight w:val="0"/>
      <w:marTop w:val="0"/>
      <w:marBottom w:val="0"/>
      <w:divBdr>
        <w:top w:val="none" w:sz="0" w:space="0" w:color="auto"/>
        <w:left w:val="none" w:sz="0" w:space="0" w:color="auto"/>
        <w:bottom w:val="none" w:sz="0" w:space="0" w:color="auto"/>
        <w:right w:val="none" w:sz="0" w:space="0" w:color="auto"/>
      </w:divBdr>
    </w:div>
    <w:div w:id="1244953040">
      <w:bodyDiv w:val="1"/>
      <w:marLeft w:val="0"/>
      <w:marRight w:val="0"/>
      <w:marTop w:val="0"/>
      <w:marBottom w:val="0"/>
      <w:divBdr>
        <w:top w:val="none" w:sz="0" w:space="0" w:color="auto"/>
        <w:left w:val="none" w:sz="0" w:space="0" w:color="auto"/>
        <w:bottom w:val="none" w:sz="0" w:space="0" w:color="auto"/>
        <w:right w:val="none" w:sz="0" w:space="0" w:color="auto"/>
      </w:divBdr>
    </w:div>
    <w:div w:id="1245067843">
      <w:bodyDiv w:val="1"/>
      <w:marLeft w:val="0"/>
      <w:marRight w:val="0"/>
      <w:marTop w:val="0"/>
      <w:marBottom w:val="0"/>
      <w:divBdr>
        <w:top w:val="none" w:sz="0" w:space="0" w:color="auto"/>
        <w:left w:val="none" w:sz="0" w:space="0" w:color="auto"/>
        <w:bottom w:val="none" w:sz="0" w:space="0" w:color="auto"/>
        <w:right w:val="none" w:sz="0" w:space="0" w:color="auto"/>
      </w:divBdr>
    </w:div>
    <w:div w:id="1245069815">
      <w:bodyDiv w:val="1"/>
      <w:marLeft w:val="0"/>
      <w:marRight w:val="0"/>
      <w:marTop w:val="0"/>
      <w:marBottom w:val="0"/>
      <w:divBdr>
        <w:top w:val="none" w:sz="0" w:space="0" w:color="auto"/>
        <w:left w:val="none" w:sz="0" w:space="0" w:color="auto"/>
        <w:bottom w:val="none" w:sz="0" w:space="0" w:color="auto"/>
        <w:right w:val="none" w:sz="0" w:space="0" w:color="auto"/>
      </w:divBdr>
    </w:div>
    <w:div w:id="1245798508">
      <w:bodyDiv w:val="1"/>
      <w:marLeft w:val="0"/>
      <w:marRight w:val="0"/>
      <w:marTop w:val="0"/>
      <w:marBottom w:val="0"/>
      <w:divBdr>
        <w:top w:val="none" w:sz="0" w:space="0" w:color="auto"/>
        <w:left w:val="none" w:sz="0" w:space="0" w:color="auto"/>
        <w:bottom w:val="none" w:sz="0" w:space="0" w:color="auto"/>
        <w:right w:val="none" w:sz="0" w:space="0" w:color="auto"/>
      </w:divBdr>
    </w:div>
    <w:div w:id="1246113538">
      <w:bodyDiv w:val="1"/>
      <w:marLeft w:val="0"/>
      <w:marRight w:val="0"/>
      <w:marTop w:val="0"/>
      <w:marBottom w:val="0"/>
      <w:divBdr>
        <w:top w:val="none" w:sz="0" w:space="0" w:color="auto"/>
        <w:left w:val="none" w:sz="0" w:space="0" w:color="auto"/>
        <w:bottom w:val="none" w:sz="0" w:space="0" w:color="auto"/>
        <w:right w:val="none" w:sz="0" w:space="0" w:color="auto"/>
      </w:divBdr>
    </w:div>
    <w:div w:id="1246188540">
      <w:bodyDiv w:val="1"/>
      <w:marLeft w:val="0"/>
      <w:marRight w:val="0"/>
      <w:marTop w:val="0"/>
      <w:marBottom w:val="0"/>
      <w:divBdr>
        <w:top w:val="none" w:sz="0" w:space="0" w:color="auto"/>
        <w:left w:val="none" w:sz="0" w:space="0" w:color="auto"/>
        <w:bottom w:val="none" w:sz="0" w:space="0" w:color="auto"/>
        <w:right w:val="none" w:sz="0" w:space="0" w:color="auto"/>
      </w:divBdr>
    </w:div>
    <w:div w:id="1246305239">
      <w:bodyDiv w:val="1"/>
      <w:marLeft w:val="0"/>
      <w:marRight w:val="0"/>
      <w:marTop w:val="0"/>
      <w:marBottom w:val="0"/>
      <w:divBdr>
        <w:top w:val="none" w:sz="0" w:space="0" w:color="auto"/>
        <w:left w:val="none" w:sz="0" w:space="0" w:color="auto"/>
        <w:bottom w:val="none" w:sz="0" w:space="0" w:color="auto"/>
        <w:right w:val="none" w:sz="0" w:space="0" w:color="auto"/>
      </w:divBdr>
    </w:div>
    <w:div w:id="1246306313">
      <w:bodyDiv w:val="1"/>
      <w:marLeft w:val="0"/>
      <w:marRight w:val="0"/>
      <w:marTop w:val="0"/>
      <w:marBottom w:val="0"/>
      <w:divBdr>
        <w:top w:val="none" w:sz="0" w:space="0" w:color="auto"/>
        <w:left w:val="none" w:sz="0" w:space="0" w:color="auto"/>
        <w:bottom w:val="none" w:sz="0" w:space="0" w:color="auto"/>
        <w:right w:val="none" w:sz="0" w:space="0" w:color="auto"/>
      </w:divBdr>
    </w:div>
    <w:div w:id="1246455963">
      <w:bodyDiv w:val="1"/>
      <w:marLeft w:val="0"/>
      <w:marRight w:val="0"/>
      <w:marTop w:val="0"/>
      <w:marBottom w:val="0"/>
      <w:divBdr>
        <w:top w:val="none" w:sz="0" w:space="0" w:color="auto"/>
        <w:left w:val="none" w:sz="0" w:space="0" w:color="auto"/>
        <w:bottom w:val="none" w:sz="0" w:space="0" w:color="auto"/>
        <w:right w:val="none" w:sz="0" w:space="0" w:color="auto"/>
      </w:divBdr>
    </w:div>
    <w:div w:id="1246527215">
      <w:bodyDiv w:val="1"/>
      <w:marLeft w:val="0"/>
      <w:marRight w:val="0"/>
      <w:marTop w:val="0"/>
      <w:marBottom w:val="0"/>
      <w:divBdr>
        <w:top w:val="none" w:sz="0" w:space="0" w:color="auto"/>
        <w:left w:val="none" w:sz="0" w:space="0" w:color="auto"/>
        <w:bottom w:val="none" w:sz="0" w:space="0" w:color="auto"/>
        <w:right w:val="none" w:sz="0" w:space="0" w:color="auto"/>
      </w:divBdr>
    </w:div>
    <w:div w:id="1246572069">
      <w:bodyDiv w:val="1"/>
      <w:marLeft w:val="0"/>
      <w:marRight w:val="0"/>
      <w:marTop w:val="0"/>
      <w:marBottom w:val="0"/>
      <w:divBdr>
        <w:top w:val="none" w:sz="0" w:space="0" w:color="auto"/>
        <w:left w:val="none" w:sz="0" w:space="0" w:color="auto"/>
        <w:bottom w:val="none" w:sz="0" w:space="0" w:color="auto"/>
        <w:right w:val="none" w:sz="0" w:space="0" w:color="auto"/>
      </w:divBdr>
    </w:div>
    <w:div w:id="1246692839">
      <w:bodyDiv w:val="1"/>
      <w:marLeft w:val="0"/>
      <w:marRight w:val="0"/>
      <w:marTop w:val="0"/>
      <w:marBottom w:val="0"/>
      <w:divBdr>
        <w:top w:val="none" w:sz="0" w:space="0" w:color="auto"/>
        <w:left w:val="none" w:sz="0" w:space="0" w:color="auto"/>
        <w:bottom w:val="none" w:sz="0" w:space="0" w:color="auto"/>
        <w:right w:val="none" w:sz="0" w:space="0" w:color="auto"/>
      </w:divBdr>
    </w:div>
    <w:div w:id="1246841842">
      <w:bodyDiv w:val="1"/>
      <w:marLeft w:val="0"/>
      <w:marRight w:val="0"/>
      <w:marTop w:val="0"/>
      <w:marBottom w:val="0"/>
      <w:divBdr>
        <w:top w:val="none" w:sz="0" w:space="0" w:color="auto"/>
        <w:left w:val="none" w:sz="0" w:space="0" w:color="auto"/>
        <w:bottom w:val="none" w:sz="0" w:space="0" w:color="auto"/>
        <w:right w:val="none" w:sz="0" w:space="0" w:color="auto"/>
      </w:divBdr>
    </w:div>
    <w:div w:id="1246963970">
      <w:bodyDiv w:val="1"/>
      <w:marLeft w:val="0"/>
      <w:marRight w:val="0"/>
      <w:marTop w:val="0"/>
      <w:marBottom w:val="0"/>
      <w:divBdr>
        <w:top w:val="none" w:sz="0" w:space="0" w:color="auto"/>
        <w:left w:val="none" w:sz="0" w:space="0" w:color="auto"/>
        <w:bottom w:val="none" w:sz="0" w:space="0" w:color="auto"/>
        <w:right w:val="none" w:sz="0" w:space="0" w:color="auto"/>
      </w:divBdr>
    </w:div>
    <w:div w:id="1247224383">
      <w:bodyDiv w:val="1"/>
      <w:marLeft w:val="0"/>
      <w:marRight w:val="0"/>
      <w:marTop w:val="0"/>
      <w:marBottom w:val="0"/>
      <w:divBdr>
        <w:top w:val="none" w:sz="0" w:space="0" w:color="auto"/>
        <w:left w:val="none" w:sz="0" w:space="0" w:color="auto"/>
        <w:bottom w:val="none" w:sz="0" w:space="0" w:color="auto"/>
        <w:right w:val="none" w:sz="0" w:space="0" w:color="auto"/>
      </w:divBdr>
    </w:div>
    <w:div w:id="1247231417">
      <w:bodyDiv w:val="1"/>
      <w:marLeft w:val="0"/>
      <w:marRight w:val="0"/>
      <w:marTop w:val="0"/>
      <w:marBottom w:val="0"/>
      <w:divBdr>
        <w:top w:val="none" w:sz="0" w:space="0" w:color="auto"/>
        <w:left w:val="none" w:sz="0" w:space="0" w:color="auto"/>
        <w:bottom w:val="none" w:sz="0" w:space="0" w:color="auto"/>
        <w:right w:val="none" w:sz="0" w:space="0" w:color="auto"/>
      </w:divBdr>
    </w:div>
    <w:div w:id="1247611074">
      <w:bodyDiv w:val="1"/>
      <w:marLeft w:val="0"/>
      <w:marRight w:val="0"/>
      <w:marTop w:val="0"/>
      <w:marBottom w:val="0"/>
      <w:divBdr>
        <w:top w:val="none" w:sz="0" w:space="0" w:color="auto"/>
        <w:left w:val="none" w:sz="0" w:space="0" w:color="auto"/>
        <w:bottom w:val="none" w:sz="0" w:space="0" w:color="auto"/>
        <w:right w:val="none" w:sz="0" w:space="0" w:color="auto"/>
      </w:divBdr>
    </w:div>
    <w:div w:id="1247760672">
      <w:bodyDiv w:val="1"/>
      <w:marLeft w:val="0"/>
      <w:marRight w:val="0"/>
      <w:marTop w:val="0"/>
      <w:marBottom w:val="0"/>
      <w:divBdr>
        <w:top w:val="none" w:sz="0" w:space="0" w:color="auto"/>
        <w:left w:val="none" w:sz="0" w:space="0" w:color="auto"/>
        <w:bottom w:val="none" w:sz="0" w:space="0" w:color="auto"/>
        <w:right w:val="none" w:sz="0" w:space="0" w:color="auto"/>
      </w:divBdr>
    </w:div>
    <w:div w:id="1247888031">
      <w:bodyDiv w:val="1"/>
      <w:marLeft w:val="0"/>
      <w:marRight w:val="0"/>
      <w:marTop w:val="0"/>
      <w:marBottom w:val="0"/>
      <w:divBdr>
        <w:top w:val="none" w:sz="0" w:space="0" w:color="auto"/>
        <w:left w:val="none" w:sz="0" w:space="0" w:color="auto"/>
        <w:bottom w:val="none" w:sz="0" w:space="0" w:color="auto"/>
        <w:right w:val="none" w:sz="0" w:space="0" w:color="auto"/>
      </w:divBdr>
    </w:div>
    <w:div w:id="1248345255">
      <w:bodyDiv w:val="1"/>
      <w:marLeft w:val="0"/>
      <w:marRight w:val="0"/>
      <w:marTop w:val="0"/>
      <w:marBottom w:val="0"/>
      <w:divBdr>
        <w:top w:val="none" w:sz="0" w:space="0" w:color="auto"/>
        <w:left w:val="none" w:sz="0" w:space="0" w:color="auto"/>
        <w:bottom w:val="none" w:sz="0" w:space="0" w:color="auto"/>
        <w:right w:val="none" w:sz="0" w:space="0" w:color="auto"/>
      </w:divBdr>
    </w:div>
    <w:div w:id="1248466984">
      <w:bodyDiv w:val="1"/>
      <w:marLeft w:val="0"/>
      <w:marRight w:val="0"/>
      <w:marTop w:val="0"/>
      <w:marBottom w:val="0"/>
      <w:divBdr>
        <w:top w:val="none" w:sz="0" w:space="0" w:color="auto"/>
        <w:left w:val="none" w:sz="0" w:space="0" w:color="auto"/>
        <w:bottom w:val="none" w:sz="0" w:space="0" w:color="auto"/>
        <w:right w:val="none" w:sz="0" w:space="0" w:color="auto"/>
      </w:divBdr>
    </w:div>
    <w:div w:id="1248492664">
      <w:bodyDiv w:val="1"/>
      <w:marLeft w:val="0"/>
      <w:marRight w:val="0"/>
      <w:marTop w:val="0"/>
      <w:marBottom w:val="0"/>
      <w:divBdr>
        <w:top w:val="none" w:sz="0" w:space="0" w:color="auto"/>
        <w:left w:val="none" w:sz="0" w:space="0" w:color="auto"/>
        <w:bottom w:val="none" w:sz="0" w:space="0" w:color="auto"/>
        <w:right w:val="none" w:sz="0" w:space="0" w:color="auto"/>
      </w:divBdr>
    </w:div>
    <w:div w:id="1248685371">
      <w:bodyDiv w:val="1"/>
      <w:marLeft w:val="0"/>
      <w:marRight w:val="0"/>
      <w:marTop w:val="0"/>
      <w:marBottom w:val="0"/>
      <w:divBdr>
        <w:top w:val="none" w:sz="0" w:space="0" w:color="auto"/>
        <w:left w:val="none" w:sz="0" w:space="0" w:color="auto"/>
        <w:bottom w:val="none" w:sz="0" w:space="0" w:color="auto"/>
        <w:right w:val="none" w:sz="0" w:space="0" w:color="auto"/>
      </w:divBdr>
    </w:div>
    <w:div w:id="1248686011">
      <w:bodyDiv w:val="1"/>
      <w:marLeft w:val="0"/>
      <w:marRight w:val="0"/>
      <w:marTop w:val="0"/>
      <w:marBottom w:val="0"/>
      <w:divBdr>
        <w:top w:val="none" w:sz="0" w:space="0" w:color="auto"/>
        <w:left w:val="none" w:sz="0" w:space="0" w:color="auto"/>
        <w:bottom w:val="none" w:sz="0" w:space="0" w:color="auto"/>
        <w:right w:val="none" w:sz="0" w:space="0" w:color="auto"/>
      </w:divBdr>
    </w:div>
    <w:div w:id="1248688223">
      <w:bodyDiv w:val="1"/>
      <w:marLeft w:val="0"/>
      <w:marRight w:val="0"/>
      <w:marTop w:val="0"/>
      <w:marBottom w:val="0"/>
      <w:divBdr>
        <w:top w:val="none" w:sz="0" w:space="0" w:color="auto"/>
        <w:left w:val="none" w:sz="0" w:space="0" w:color="auto"/>
        <w:bottom w:val="none" w:sz="0" w:space="0" w:color="auto"/>
        <w:right w:val="none" w:sz="0" w:space="0" w:color="auto"/>
      </w:divBdr>
    </w:div>
    <w:div w:id="1248689836">
      <w:bodyDiv w:val="1"/>
      <w:marLeft w:val="0"/>
      <w:marRight w:val="0"/>
      <w:marTop w:val="0"/>
      <w:marBottom w:val="0"/>
      <w:divBdr>
        <w:top w:val="none" w:sz="0" w:space="0" w:color="auto"/>
        <w:left w:val="none" w:sz="0" w:space="0" w:color="auto"/>
        <w:bottom w:val="none" w:sz="0" w:space="0" w:color="auto"/>
        <w:right w:val="none" w:sz="0" w:space="0" w:color="auto"/>
      </w:divBdr>
    </w:div>
    <w:div w:id="1248733434">
      <w:bodyDiv w:val="1"/>
      <w:marLeft w:val="0"/>
      <w:marRight w:val="0"/>
      <w:marTop w:val="0"/>
      <w:marBottom w:val="0"/>
      <w:divBdr>
        <w:top w:val="none" w:sz="0" w:space="0" w:color="auto"/>
        <w:left w:val="none" w:sz="0" w:space="0" w:color="auto"/>
        <w:bottom w:val="none" w:sz="0" w:space="0" w:color="auto"/>
        <w:right w:val="none" w:sz="0" w:space="0" w:color="auto"/>
      </w:divBdr>
    </w:div>
    <w:div w:id="1248808414">
      <w:bodyDiv w:val="1"/>
      <w:marLeft w:val="0"/>
      <w:marRight w:val="0"/>
      <w:marTop w:val="0"/>
      <w:marBottom w:val="0"/>
      <w:divBdr>
        <w:top w:val="none" w:sz="0" w:space="0" w:color="auto"/>
        <w:left w:val="none" w:sz="0" w:space="0" w:color="auto"/>
        <w:bottom w:val="none" w:sz="0" w:space="0" w:color="auto"/>
        <w:right w:val="none" w:sz="0" w:space="0" w:color="auto"/>
      </w:divBdr>
    </w:div>
    <w:div w:id="1248923429">
      <w:bodyDiv w:val="1"/>
      <w:marLeft w:val="0"/>
      <w:marRight w:val="0"/>
      <w:marTop w:val="0"/>
      <w:marBottom w:val="0"/>
      <w:divBdr>
        <w:top w:val="none" w:sz="0" w:space="0" w:color="auto"/>
        <w:left w:val="none" w:sz="0" w:space="0" w:color="auto"/>
        <w:bottom w:val="none" w:sz="0" w:space="0" w:color="auto"/>
        <w:right w:val="none" w:sz="0" w:space="0" w:color="auto"/>
      </w:divBdr>
    </w:div>
    <w:div w:id="1248924562">
      <w:bodyDiv w:val="1"/>
      <w:marLeft w:val="0"/>
      <w:marRight w:val="0"/>
      <w:marTop w:val="0"/>
      <w:marBottom w:val="0"/>
      <w:divBdr>
        <w:top w:val="none" w:sz="0" w:space="0" w:color="auto"/>
        <w:left w:val="none" w:sz="0" w:space="0" w:color="auto"/>
        <w:bottom w:val="none" w:sz="0" w:space="0" w:color="auto"/>
        <w:right w:val="none" w:sz="0" w:space="0" w:color="auto"/>
      </w:divBdr>
    </w:div>
    <w:div w:id="1249268136">
      <w:bodyDiv w:val="1"/>
      <w:marLeft w:val="0"/>
      <w:marRight w:val="0"/>
      <w:marTop w:val="0"/>
      <w:marBottom w:val="0"/>
      <w:divBdr>
        <w:top w:val="none" w:sz="0" w:space="0" w:color="auto"/>
        <w:left w:val="none" w:sz="0" w:space="0" w:color="auto"/>
        <w:bottom w:val="none" w:sz="0" w:space="0" w:color="auto"/>
        <w:right w:val="none" w:sz="0" w:space="0" w:color="auto"/>
      </w:divBdr>
    </w:div>
    <w:div w:id="1249269794">
      <w:bodyDiv w:val="1"/>
      <w:marLeft w:val="0"/>
      <w:marRight w:val="0"/>
      <w:marTop w:val="0"/>
      <w:marBottom w:val="0"/>
      <w:divBdr>
        <w:top w:val="none" w:sz="0" w:space="0" w:color="auto"/>
        <w:left w:val="none" w:sz="0" w:space="0" w:color="auto"/>
        <w:bottom w:val="none" w:sz="0" w:space="0" w:color="auto"/>
        <w:right w:val="none" w:sz="0" w:space="0" w:color="auto"/>
      </w:divBdr>
    </w:div>
    <w:div w:id="1249538986">
      <w:bodyDiv w:val="1"/>
      <w:marLeft w:val="0"/>
      <w:marRight w:val="0"/>
      <w:marTop w:val="0"/>
      <w:marBottom w:val="0"/>
      <w:divBdr>
        <w:top w:val="none" w:sz="0" w:space="0" w:color="auto"/>
        <w:left w:val="none" w:sz="0" w:space="0" w:color="auto"/>
        <w:bottom w:val="none" w:sz="0" w:space="0" w:color="auto"/>
        <w:right w:val="none" w:sz="0" w:space="0" w:color="auto"/>
      </w:divBdr>
    </w:div>
    <w:div w:id="1249844819">
      <w:bodyDiv w:val="1"/>
      <w:marLeft w:val="0"/>
      <w:marRight w:val="0"/>
      <w:marTop w:val="0"/>
      <w:marBottom w:val="0"/>
      <w:divBdr>
        <w:top w:val="none" w:sz="0" w:space="0" w:color="auto"/>
        <w:left w:val="none" w:sz="0" w:space="0" w:color="auto"/>
        <w:bottom w:val="none" w:sz="0" w:space="0" w:color="auto"/>
        <w:right w:val="none" w:sz="0" w:space="0" w:color="auto"/>
      </w:divBdr>
    </w:div>
    <w:div w:id="1250308158">
      <w:bodyDiv w:val="1"/>
      <w:marLeft w:val="0"/>
      <w:marRight w:val="0"/>
      <w:marTop w:val="0"/>
      <w:marBottom w:val="0"/>
      <w:divBdr>
        <w:top w:val="none" w:sz="0" w:space="0" w:color="auto"/>
        <w:left w:val="none" w:sz="0" w:space="0" w:color="auto"/>
        <w:bottom w:val="none" w:sz="0" w:space="0" w:color="auto"/>
        <w:right w:val="none" w:sz="0" w:space="0" w:color="auto"/>
      </w:divBdr>
    </w:div>
    <w:div w:id="1250386608">
      <w:bodyDiv w:val="1"/>
      <w:marLeft w:val="0"/>
      <w:marRight w:val="0"/>
      <w:marTop w:val="0"/>
      <w:marBottom w:val="0"/>
      <w:divBdr>
        <w:top w:val="none" w:sz="0" w:space="0" w:color="auto"/>
        <w:left w:val="none" w:sz="0" w:space="0" w:color="auto"/>
        <w:bottom w:val="none" w:sz="0" w:space="0" w:color="auto"/>
        <w:right w:val="none" w:sz="0" w:space="0" w:color="auto"/>
      </w:divBdr>
    </w:div>
    <w:div w:id="1251430207">
      <w:bodyDiv w:val="1"/>
      <w:marLeft w:val="0"/>
      <w:marRight w:val="0"/>
      <w:marTop w:val="0"/>
      <w:marBottom w:val="0"/>
      <w:divBdr>
        <w:top w:val="none" w:sz="0" w:space="0" w:color="auto"/>
        <w:left w:val="none" w:sz="0" w:space="0" w:color="auto"/>
        <w:bottom w:val="none" w:sz="0" w:space="0" w:color="auto"/>
        <w:right w:val="none" w:sz="0" w:space="0" w:color="auto"/>
      </w:divBdr>
    </w:div>
    <w:div w:id="1251546910">
      <w:bodyDiv w:val="1"/>
      <w:marLeft w:val="0"/>
      <w:marRight w:val="0"/>
      <w:marTop w:val="0"/>
      <w:marBottom w:val="0"/>
      <w:divBdr>
        <w:top w:val="none" w:sz="0" w:space="0" w:color="auto"/>
        <w:left w:val="none" w:sz="0" w:space="0" w:color="auto"/>
        <w:bottom w:val="none" w:sz="0" w:space="0" w:color="auto"/>
        <w:right w:val="none" w:sz="0" w:space="0" w:color="auto"/>
      </w:divBdr>
    </w:div>
    <w:div w:id="1251547144">
      <w:bodyDiv w:val="1"/>
      <w:marLeft w:val="0"/>
      <w:marRight w:val="0"/>
      <w:marTop w:val="0"/>
      <w:marBottom w:val="0"/>
      <w:divBdr>
        <w:top w:val="none" w:sz="0" w:space="0" w:color="auto"/>
        <w:left w:val="none" w:sz="0" w:space="0" w:color="auto"/>
        <w:bottom w:val="none" w:sz="0" w:space="0" w:color="auto"/>
        <w:right w:val="none" w:sz="0" w:space="0" w:color="auto"/>
      </w:divBdr>
    </w:div>
    <w:div w:id="1252005186">
      <w:bodyDiv w:val="1"/>
      <w:marLeft w:val="0"/>
      <w:marRight w:val="0"/>
      <w:marTop w:val="0"/>
      <w:marBottom w:val="0"/>
      <w:divBdr>
        <w:top w:val="none" w:sz="0" w:space="0" w:color="auto"/>
        <w:left w:val="none" w:sz="0" w:space="0" w:color="auto"/>
        <w:bottom w:val="none" w:sz="0" w:space="0" w:color="auto"/>
        <w:right w:val="none" w:sz="0" w:space="0" w:color="auto"/>
      </w:divBdr>
    </w:div>
    <w:div w:id="1252161767">
      <w:bodyDiv w:val="1"/>
      <w:marLeft w:val="0"/>
      <w:marRight w:val="0"/>
      <w:marTop w:val="0"/>
      <w:marBottom w:val="0"/>
      <w:divBdr>
        <w:top w:val="none" w:sz="0" w:space="0" w:color="auto"/>
        <w:left w:val="none" w:sz="0" w:space="0" w:color="auto"/>
        <w:bottom w:val="none" w:sz="0" w:space="0" w:color="auto"/>
        <w:right w:val="none" w:sz="0" w:space="0" w:color="auto"/>
      </w:divBdr>
    </w:div>
    <w:div w:id="1252348263">
      <w:bodyDiv w:val="1"/>
      <w:marLeft w:val="0"/>
      <w:marRight w:val="0"/>
      <w:marTop w:val="0"/>
      <w:marBottom w:val="0"/>
      <w:divBdr>
        <w:top w:val="none" w:sz="0" w:space="0" w:color="auto"/>
        <w:left w:val="none" w:sz="0" w:space="0" w:color="auto"/>
        <w:bottom w:val="none" w:sz="0" w:space="0" w:color="auto"/>
        <w:right w:val="none" w:sz="0" w:space="0" w:color="auto"/>
      </w:divBdr>
    </w:div>
    <w:div w:id="1252542644">
      <w:bodyDiv w:val="1"/>
      <w:marLeft w:val="0"/>
      <w:marRight w:val="0"/>
      <w:marTop w:val="0"/>
      <w:marBottom w:val="0"/>
      <w:divBdr>
        <w:top w:val="none" w:sz="0" w:space="0" w:color="auto"/>
        <w:left w:val="none" w:sz="0" w:space="0" w:color="auto"/>
        <w:bottom w:val="none" w:sz="0" w:space="0" w:color="auto"/>
        <w:right w:val="none" w:sz="0" w:space="0" w:color="auto"/>
      </w:divBdr>
    </w:div>
    <w:div w:id="1252666626">
      <w:bodyDiv w:val="1"/>
      <w:marLeft w:val="0"/>
      <w:marRight w:val="0"/>
      <w:marTop w:val="0"/>
      <w:marBottom w:val="0"/>
      <w:divBdr>
        <w:top w:val="none" w:sz="0" w:space="0" w:color="auto"/>
        <w:left w:val="none" w:sz="0" w:space="0" w:color="auto"/>
        <w:bottom w:val="none" w:sz="0" w:space="0" w:color="auto"/>
        <w:right w:val="none" w:sz="0" w:space="0" w:color="auto"/>
      </w:divBdr>
    </w:div>
    <w:div w:id="1252741944">
      <w:bodyDiv w:val="1"/>
      <w:marLeft w:val="0"/>
      <w:marRight w:val="0"/>
      <w:marTop w:val="0"/>
      <w:marBottom w:val="0"/>
      <w:divBdr>
        <w:top w:val="none" w:sz="0" w:space="0" w:color="auto"/>
        <w:left w:val="none" w:sz="0" w:space="0" w:color="auto"/>
        <w:bottom w:val="none" w:sz="0" w:space="0" w:color="auto"/>
        <w:right w:val="none" w:sz="0" w:space="0" w:color="auto"/>
      </w:divBdr>
    </w:div>
    <w:div w:id="1253130034">
      <w:bodyDiv w:val="1"/>
      <w:marLeft w:val="0"/>
      <w:marRight w:val="0"/>
      <w:marTop w:val="0"/>
      <w:marBottom w:val="0"/>
      <w:divBdr>
        <w:top w:val="none" w:sz="0" w:space="0" w:color="auto"/>
        <w:left w:val="none" w:sz="0" w:space="0" w:color="auto"/>
        <w:bottom w:val="none" w:sz="0" w:space="0" w:color="auto"/>
        <w:right w:val="none" w:sz="0" w:space="0" w:color="auto"/>
      </w:divBdr>
    </w:div>
    <w:div w:id="1253709331">
      <w:bodyDiv w:val="1"/>
      <w:marLeft w:val="0"/>
      <w:marRight w:val="0"/>
      <w:marTop w:val="0"/>
      <w:marBottom w:val="0"/>
      <w:divBdr>
        <w:top w:val="none" w:sz="0" w:space="0" w:color="auto"/>
        <w:left w:val="none" w:sz="0" w:space="0" w:color="auto"/>
        <w:bottom w:val="none" w:sz="0" w:space="0" w:color="auto"/>
        <w:right w:val="none" w:sz="0" w:space="0" w:color="auto"/>
      </w:divBdr>
    </w:div>
    <w:div w:id="1254777930">
      <w:bodyDiv w:val="1"/>
      <w:marLeft w:val="0"/>
      <w:marRight w:val="0"/>
      <w:marTop w:val="0"/>
      <w:marBottom w:val="0"/>
      <w:divBdr>
        <w:top w:val="none" w:sz="0" w:space="0" w:color="auto"/>
        <w:left w:val="none" w:sz="0" w:space="0" w:color="auto"/>
        <w:bottom w:val="none" w:sz="0" w:space="0" w:color="auto"/>
        <w:right w:val="none" w:sz="0" w:space="0" w:color="auto"/>
      </w:divBdr>
    </w:div>
    <w:div w:id="1255239276">
      <w:bodyDiv w:val="1"/>
      <w:marLeft w:val="0"/>
      <w:marRight w:val="0"/>
      <w:marTop w:val="0"/>
      <w:marBottom w:val="0"/>
      <w:divBdr>
        <w:top w:val="none" w:sz="0" w:space="0" w:color="auto"/>
        <w:left w:val="none" w:sz="0" w:space="0" w:color="auto"/>
        <w:bottom w:val="none" w:sz="0" w:space="0" w:color="auto"/>
        <w:right w:val="none" w:sz="0" w:space="0" w:color="auto"/>
      </w:divBdr>
    </w:div>
    <w:div w:id="1255361421">
      <w:bodyDiv w:val="1"/>
      <w:marLeft w:val="0"/>
      <w:marRight w:val="0"/>
      <w:marTop w:val="0"/>
      <w:marBottom w:val="0"/>
      <w:divBdr>
        <w:top w:val="none" w:sz="0" w:space="0" w:color="auto"/>
        <w:left w:val="none" w:sz="0" w:space="0" w:color="auto"/>
        <w:bottom w:val="none" w:sz="0" w:space="0" w:color="auto"/>
        <w:right w:val="none" w:sz="0" w:space="0" w:color="auto"/>
      </w:divBdr>
    </w:div>
    <w:div w:id="1255551999">
      <w:bodyDiv w:val="1"/>
      <w:marLeft w:val="0"/>
      <w:marRight w:val="0"/>
      <w:marTop w:val="0"/>
      <w:marBottom w:val="0"/>
      <w:divBdr>
        <w:top w:val="none" w:sz="0" w:space="0" w:color="auto"/>
        <w:left w:val="none" w:sz="0" w:space="0" w:color="auto"/>
        <w:bottom w:val="none" w:sz="0" w:space="0" w:color="auto"/>
        <w:right w:val="none" w:sz="0" w:space="0" w:color="auto"/>
      </w:divBdr>
    </w:div>
    <w:div w:id="1255557360">
      <w:bodyDiv w:val="1"/>
      <w:marLeft w:val="0"/>
      <w:marRight w:val="0"/>
      <w:marTop w:val="0"/>
      <w:marBottom w:val="0"/>
      <w:divBdr>
        <w:top w:val="none" w:sz="0" w:space="0" w:color="auto"/>
        <w:left w:val="none" w:sz="0" w:space="0" w:color="auto"/>
        <w:bottom w:val="none" w:sz="0" w:space="0" w:color="auto"/>
        <w:right w:val="none" w:sz="0" w:space="0" w:color="auto"/>
      </w:divBdr>
    </w:div>
    <w:div w:id="1255751006">
      <w:bodyDiv w:val="1"/>
      <w:marLeft w:val="0"/>
      <w:marRight w:val="0"/>
      <w:marTop w:val="0"/>
      <w:marBottom w:val="0"/>
      <w:divBdr>
        <w:top w:val="none" w:sz="0" w:space="0" w:color="auto"/>
        <w:left w:val="none" w:sz="0" w:space="0" w:color="auto"/>
        <w:bottom w:val="none" w:sz="0" w:space="0" w:color="auto"/>
        <w:right w:val="none" w:sz="0" w:space="0" w:color="auto"/>
      </w:divBdr>
    </w:div>
    <w:div w:id="1255935613">
      <w:bodyDiv w:val="1"/>
      <w:marLeft w:val="0"/>
      <w:marRight w:val="0"/>
      <w:marTop w:val="0"/>
      <w:marBottom w:val="0"/>
      <w:divBdr>
        <w:top w:val="none" w:sz="0" w:space="0" w:color="auto"/>
        <w:left w:val="none" w:sz="0" w:space="0" w:color="auto"/>
        <w:bottom w:val="none" w:sz="0" w:space="0" w:color="auto"/>
        <w:right w:val="none" w:sz="0" w:space="0" w:color="auto"/>
      </w:divBdr>
    </w:div>
    <w:div w:id="1255943803">
      <w:bodyDiv w:val="1"/>
      <w:marLeft w:val="0"/>
      <w:marRight w:val="0"/>
      <w:marTop w:val="0"/>
      <w:marBottom w:val="0"/>
      <w:divBdr>
        <w:top w:val="none" w:sz="0" w:space="0" w:color="auto"/>
        <w:left w:val="none" w:sz="0" w:space="0" w:color="auto"/>
        <w:bottom w:val="none" w:sz="0" w:space="0" w:color="auto"/>
        <w:right w:val="none" w:sz="0" w:space="0" w:color="auto"/>
      </w:divBdr>
    </w:div>
    <w:div w:id="1256330834">
      <w:bodyDiv w:val="1"/>
      <w:marLeft w:val="0"/>
      <w:marRight w:val="0"/>
      <w:marTop w:val="0"/>
      <w:marBottom w:val="0"/>
      <w:divBdr>
        <w:top w:val="none" w:sz="0" w:space="0" w:color="auto"/>
        <w:left w:val="none" w:sz="0" w:space="0" w:color="auto"/>
        <w:bottom w:val="none" w:sz="0" w:space="0" w:color="auto"/>
        <w:right w:val="none" w:sz="0" w:space="0" w:color="auto"/>
      </w:divBdr>
    </w:div>
    <w:div w:id="1256355033">
      <w:bodyDiv w:val="1"/>
      <w:marLeft w:val="0"/>
      <w:marRight w:val="0"/>
      <w:marTop w:val="0"/>
      <w:marBottom w:val="0"/>
      <w:divBdr>
        <w:top w:val="none" w:sz="0" w:space="0" w:color="auto"/>
        <w:left w:val="none" w:sz="0" w:space="0" w:color="auto"/>
        <w:bottom w:val="none" w:sz="0" w:space="0" w:color="auto"/>
        <w:right w:val="none" w:sz="0" w:space="0" w:color="auto"/>
      </w:divBdr>
    </w:div>
    <w:div w:id="1256478000">
      <w:bodyDiv w:val="1"/>
      <w:marLeft w:val="0"/>
      <w:marRight w:val="0"/>
      <w:marTop w:val="0"/>
      <w:marBottom w:val="0"/>
      <w:divBdr>
        <w:top w:val="none" w:sz="0" w:space="0" w:color="auto"/>
        <w:left w:val="none" w:sz="0" w:space="0" w:color="auto"/>
        <w:bottom w:val="none" w:sz="0" w:space="0" w:color="auto"/>
        <w:right w:val="none" w:sz="0" w:space="0" w:color="auto"/>
      </w:divBdr>
    </w:div>
    <w:div w:id="1256746194">
      <w:bodyDiv w:val="1"/>
      <w:marLeft w:val="0"/>
      <w:marRight w:val="0"/>
      <w:marTop w:val="0"/>
      <w:marBottom w:val="0"/>
      <w:divBdr>
        <w:top w:val="none" w:sz="0" w:space="0" w:color="auto"/>
        <w:left w:val="none" w:sz="0" w:space="0" w:color="auto"/>
        <w:bottom w:val="none" w:sz="0" w:space="0" w:color="auto"/>
        <w:right w:val="none" w:sz="0" w:space="0" w:color="auto"/>
      </w:divBdr>
    </w:div>
    <w:div w:id="1256786648">
      <w:bodyDiv w:val="1"/>
      <w:marLeft w:val="0"/>
      <w:marRight w:val="0"/>
      <w:marTop w:val="0"/>
      <w:marBottom w:val="0"/>
      <w:divBdr>
        <w:top w:val="none" w:sz="0" w:space="0" w:color="auto"/>
        <w:left w:val="none" w:sz="0" w:space="0" w:color="auto"/>
        <w:bottom w:val="none" w:sz="0" w:space="0" w:color="auto"/>
        <w:right w:val="none" w:sz="0" w:space="0" w:color="auto"/>
      </w:divBdr>
    </w:div>
    <w:div w:id="1257205017">
      <w:bodyDiv w:val="1"/>
      <w:marLeft w:val="0"/>
      <w:marRight w:val="0"/>
      <w:marTop w:val="0"/>
      <w:marBottom w:val="0"/>
      <w:divBdr>
        <w:top w:val="none" w:sz="0" w:space="0" w:color="auto"/>
        <w:left w:val="none" w:sz="0" w:space="0" w:color="auto"/>
        <w:bottom w:val="none" w:sz="0" w:space="0" w:color="auto"/>
        <w:right w:val="none" w:sz="0" w:space="0" w:color="auto"/>
      </w:divBdr>
    </w:div>
    <w:div w:id="1257399361">
      <w:bodyDiv w:val="1"/>
      <w:marLeft w:val="0"/>
      <w:marRight w:val="0"/>
      <w:marTop w:val="0"/>
      <w:marBottom w:val="0"/>
      <w:divBdr>
        <w:top w:val="none" w:sz="0" w:space="0" w:color="auto"/>
        <w:left w:val="none" w:sz="0" w:space="0" w:color="auto"/>
        <w:bottom w:val="none" w:sz="0" w:space="0" w:color="auto"/>
        <w:right w:val="none" w:sz="0" w:space="0" w:color="auto"/>
      </w:divBdr>
    </w:div>
    <w:div w:id="1257447103">
      <w:bodyDiv w:val="1"/>
      <w:marLeft w:val="0"/>
      <w:marRight w:val="0"/>
      <w:marTop w:val="0"/>
      <w:marBottom w:val="0"/>
      <w:divBdr>
        <w:top w:val="none" w:sz="0" w:space="0" w:color="auto"/>
        <w:left w:val="none" w:sz="0" w:space="0" w:color="auto"/>
        <w:bottom w:val="none" w:sz="0" w:space="0" w:color="auto"/>
        <w:right w:val="none" w:sz="0" w:space="0" w:color="auto"/>
      </w:divBdr>
    </w:div>
    <w:div w:id="1258323149">
      <w:bodyDiv w:val="1"/>
      <w:marLeft w:val="0"/>
      <w:marRight w:val="0"/>
      <w:marTop w:val="0"/>
      <w:marBottom w:val="0"/>
      <w:divBdr>
        <w:top w:val="none" w:sz="0" w:space="0" w:color="auto"/>
        <w:left w:val="none" w:sz="0" w:space="0" w:color="auto"/>
        <w:bottom w:val="none" w:sz="0" w:space="0" w:color="auto"/>
        <w:right w:val="none" w:sz="0" w:space="0" w:color="auto"/>
      </w:divBdr>
    </w:div>
    <w:div w:id="1258364703">
      <w:bodyDiv w:val="1"/>
      <w:marLeft w:val="0"/>
      <w:marRight w:val="0"/>
      <w:marTop w:val="0"/>
      <w:marBottom w:val="0"/>
      <w:divBdr>
        <w:top w:val="none" w:sz="0" w:space="0" w:color="auto"/>
        <w:left w:val="none" w:sz="0" w:space="0" w:color="auto"/>
        <w:bottom w:val="none" w:sz="0" w:space="0" w:color="auto"/>
        <w:right w:val="none" w:sz="0" w:space="0" w:color="auto"/>
      </w:divBdr>
    </w:div>
    <w:div w:id="1258558229">
      <w:bodyDiv w:val="1"/>
      <w:marLeft w:val="0"/>
      <w:marRight w:val="0"/>
      <w:marTop w:val="0"/>
      <w:marBottom w:val="0"/>
      <w:divBdr>
        <w:top w:val="none" w:sz="0" w:space="0" w:color="auto"/>
        <w:left w:val="none" w:sz="0" w:space="0" w:color="auto"/>
        <w:bottom w:val="none" w:sz="0" w:space="0" w:color="auto"/>
        <w:right w:val="none" w:sz="0" w:space="0" w:color="auto"/>
      </w:divBdr>
    </w:div>
    <w:div w:id="1258708663">
      <w:bodyDiv w:val="1"/>
      <w:marLeft w:val="0"/>
      <w:marRight w:val="0"/>
      <w:marTop w:val="0"/>
      <w:marBottom w:val="0"/>
      <w:divBdr>
        <w:top w:val="none" w:sz="0" w:space="0" w:color="auto"/>
        <w:left w:val="none" w:sz="0" w:space="0" w:color="auto"/>
        <w:bottom w:val="none" w:sz="0" w:space="0" w:color="auto"/>
        <w:right w:val="none" w:sz="0" w:space="0" w:color="auto"/>
      </w:divBdr>
    </w:div>
    <w:div w:id="1259292960">
      <w:bodyDiv w:val="1"/>
      <w:marLeft w:val="0"/>
      <w:marRight w:val="0"/>
      <w:marTop w:val="0"/>
      <w:marBottom w:val="0"/>
      <w:divBdr>
        <w:top w:val="none" w:sz="0" w:space="0" w:color="auto"/>
        <w:left w:val="none" w:sz="0" w:space="0" w:color="auto"/>
        <w:bottom w:val="none" w:sz="0" w:space="0" w:color="auto"/>
        <w:right w:val="none" w:sz="0" w:space="0" w:color="auto"/>
      </w:divBdr>
    </w:div>
    <w:div w:id="1259296202">
      <w:bodyDiv w:val="1"/>
      <w:marLeft w:val="0"/>
      <w:marRight w:val="0"/>
      <w:marTop w:val="0"/>
      <w:marBottom w:val="0"/>
      <w:divBdr>
        <w:top w:val="none" w:sz="0" w:space="0" w:color="auto"/>
        <w:left w:val="none" w:sz="0" w:space="0" w:color="auto"/>
        <w:bottom w:val="none" w:sz="0" w:space="0" w:color="auto"/>
        <w:right w:val="none" w:sz="0" w:space="0" w:color="auto"/>
      </w:divBdr>
    </w:div>
    <w:div w:id="1259410741">
      <w:bodyDiv w:val="1"/>
      <w:marLeft w:val="0"/>
      <w:marRight w:val="0"/>
      <w:marTop w:val="0"/>
      <w:marBottom w:val="0"/>
      <w:divBdr>
        <w:top w:val="none" w:sz="0" w:space="0" w:color="auto"/>
        <w:left w:val="none" w:sz="0" w:space="0" w:color="auto"/>
        <w:bottom w:val="none" w:sz="0" w:space="0" w:color="auto"/>
        <w:right w:val="none" w:sz="0" w:space="0" w:color="auto"/>
      </w:divBdr>
    </w:div>
    <w:div w:id="1259414080">
      <w:bodyDiv w:val="1"/>
      <w:marLeft w:val="0"/>
      <w:marRight w:val="0"/>
      <w:marTop w:val="0"/>
      <w:marBottom w:val="0"/>
      <w:divBdr>
        <w:top w:val="none" w:sz="0" w:space="0" w:color="auto"/>
        <w:left w:val="none" w:sz="0" w:space="0" w:color="auto"/>
        <w:bottom w:val="none" w:sz="0" w:space="0" w:color="auto"/>
        <w:right w:val="none" w:sz="0" w:space="0" w:color="auto"/>
      </w:divBdr>
    </w:div>
    <w:div w:id="1259481890">
      <w:bodyDiv w:val="1"/>
      <w:marLeft w:val="0"/>
      <w:marRight w:val="0"/>
      <w:marTop w:val="0"/>
      <w:marBottom w:val="0"/>
      <w:divBdr>
        <w:top w:val="none" w:sz="0" w:space="0" w:color="auto"/>
        <w:left w:val="none" w:sz="0" w:space="0" w:color="auto"/>
        <w:bottom w:val="none" w:sz="0" w:space="0" w:color="auto"/>
        <w:right w:val="none" w:sz="0" w:space="0" w:color="auto"/>
      </w:divBdr>
    </w:div>
    <w:div w:id="1259555483">
      <w:bodyDiv w:val="1"/>
      <w:marLeft w:val="0"/>
      <w:marRight w:val="0"/>
      <w:marTop w:val="0"/>
      <w:marBottom w:val="0"/>
      <w:divBdr>
        <w:top w:val="none" w:sz="0" w:space="0" w:color="auto"/>
        <w:left w:val="none" w:sz="0" w:space="0" w:color="auto"/>
        <w:bottom w:val="none" w:sz="0" w:space="0" w:color="auto"/>
        <w:right w:val="none" w:sz="0" w:space="0" w:color="auto"/>
      </w:divBdr>
    </w:div>
    <w:div w:id="1259559672">
      <w:bodyDiv w:val="1"/>
      <w:marLeft w:val="0"/>
      <w:marRight w:val="0"/>
      <w:marTop w:val="0"/>
      <w:marBottom w:val="0"/>
      <w:divBdr>
        <w:top w:val="none" w:sz="0" w:space="0" w:color="auto"/>
        <w:left w:val="none" w:sz="0" w:space="0" w:color="auto"/>
        <w:bottom w:val="none" w:sz="0" w:space="0" w:color="auto"/>
        <w:right w:val="none" w:sz="0" w:space="0" w:color="auto"/>
      </w:divBdr>
    </w:div>
    <w:div w:id="1259561347">
      <w:bodyDiv w:val="1"/>
      <w:marLeft w:val="0"/>
      <w:marRight w:val="0"/>
      <w:marTop w:val="0"/>
      <w:marBottom w:val="0"/>
      <w:divBdr>
        <w:top w:val="none" w:sz="0" w:space="0" w:color="auto"/>
        <w:left w:val="none" w:sz="0" w:space="0" w:color="auto"/>
        <w:bottom w:val="none" w:sz="0" w:space="0" w:color="auto"/>
        <w:right w:val="none" w:sz="0" w:space="0" w:color="auto"/>
      </w:divBdr>
    </w:div>
    <w:div w:id="1259630876">
      <w:bodyDiv w:val="1"/>
      <w:marLeft w:val="0"/>
      <w:marRight w:val="0"/>
      <w:marTop w:val="0"/>
      <w:marBottom w:val="0"/>
      <w:divBdr>
        <w:top w:val="none" w:sz="0" w:space="0" w:color="auto"/>
        <w:left w:val="none" w:sz="0" w:space="0" w:color="auto"/>
        <w:bottom w:val="none" w:sz="0" w:space="0" w:color="auto"/>
        <w:right w:val="none" w:sz="0" w:space="0" w:color="auto"/>
      </w:divBdr>
    </w:div>
    <w:div w:id="1260135385">
      <w:bodyDiv w:val="1"/>
      <w:marLeft w:val="0"/>
      <w:marRight w:val="0"/>
      <w:marTop w:val="0"/>
      <w:marBottom w:val="0"/>
      <w:divBdr>
        <w:top w:val="none" w:sz="0" w:space="0" w:color="auto"/>
        <w:left w:val="none" w:sz="0" w:space="0" w:color="auto"/>
        <w:bottom w:val="none" w:sz="0" w:space="0" w:color="auto"/>
        <w:right w:val="none" w:sz="0" w:space="0" w:color="auto"/>
      </w:divBdr>
    </w:div>
    <w:div w:id="1260335782">
      <w:bodyDiv w:val="1"/>
      <w:marLeft w:val="0"/>
      <w:marRight w:val="0"/>
      <w:marTop w:val="0"/>
      <w:marBottom w:val="0"/>
      <w:divBdr>
        <w:top w:val="none" w:sz="0" w:space="0" w:color="auto"/>
        <w:left w:val="none" w:sz="0" w:space="0" w:color="auto"/>
        <w:bottom w:val="none" w:sz="0" w:space="0" w:color="auto"/>
        <w:right w:val="none" w:sz="0" w:space="0" w:color="auto"/>
      </w:divBdr>
    </w:div>
    <w:div w:id="1261141536">
      <w:bodyDiv w:val="1"/>
      <w:marLeft w:val="0"/>
      <w:marRight w:val="0"/>
      <w:marTop w:val="0"/>
      <w:marBottom w:val="0"/>
      <w:divBdr>
        <w:top w:val="none" w:sz="0" w:space="0" w:color="auto"/>
        <w:left w:val="none" w:sz="0" w:space="0" w:color="auto"/>
        <w:bottom w:val="none" w:sz="0" w:space="0" w:color="auto"/>
        <w:right w:val="none" w:sz="0" w:space="0" w:color="auto"/>
      </w:divBdr>
    </w:div>
    <w:div w:id="1261257346">
      <w:bodyDiv w:val="1"/>
      <w:marLeft w:val="0"/>
      <w:marRight w:val="0"/>
      <w:marTop w:val="0"/>
      <w:marBottom w:val="0"/>
      <w:divBdr>
        <w:top w:val="none" w:sz="0" w:space="0" w:color="auto"/>
        <w:left w:val="none" w:sz="0" w:space="0" w:color="auto"/>
        <w:bottom w:val="none" w:sz="0" w:space="0" w:color="auto"/>
        <w:right w:val="none" w:sz="0" w:space="0" w:color="auto"/>
      </w:divBdr>
    </w:div>
    <w:div w:id="1261449392">
      <w:bodyDiv w:val="1"/>
      <w:marLeft w:val="0"/>
      <w:marRight w:val="0"/>
      <w:marTop w:val="0"/>
      <w:marBottom w:val="0"/>
      <w:divBdr>
        <w:top w:val="none" w:sz="0" w:space="0" w:color="auto"/>
        <w:left w:val="none" w:sz="0" w:space="0" w:color="auto"/>
        <w:bottom w:val="none" w:sz="0" w:space="0" w:color="auto"/>
        <w:right w:val="none" w:sz="0" w:space="0" w:color="auto"/>
      </w:divBdr>
    </w:div>
    <w:div w:id="1261599544">
      <w:bodyDiv w:val="1"/>
      <w:marLeft w:val="0"/>
      <w:marRight w:val="0"/>
      <w:marTop w:val="0"/>
      <w:marBottom w:val="0"/>
      <w:divBdr>
        <w:top w:val="none" w:sz="0" w:space="0" w:color="auto"/>
        <w:left w:val="none" w:sz="0" w:space="0" w:color="auto"/>
        <w:bottom w:val="none" w:sz="0" w:space="0" w:color="auto"/>
        <w:right w:val="none" w:sz="0" w:space="0" w:color="auto"/>
      </w:divBdr>
    </w:div>
    <w:div w:id="1261641089">
      <w:bodyDiv w:val="1"/>
      <w:marLeft w:val="0"/>
      <w:marRight w:val="0"/>
      <w:marTop w:val="0"/>
      <w:marBottom w:val="0"/>
      <w:divBdr>
        <w:top w:val="none" w:sz="0" w:space="0" w:color="auto"/>
        <w:left w:val="none" w:sz="0" w:space="0" w:color="auto"/>
        <w:bottom w:val="none" w:sz="0" w:space="0" w:color="auto"/>
        <w:right w:val="none" w:sz="0" w:space="0" w:color="auto"/>
      </w:divBdr>
    </w:div>
    <w:div w:id="1261915165">
      <w:bodyDiv w:val="1"/>
      <w:marLeft w:val="0"/>
      <w:marRight w:val="0"/>
      <w:marTop w:val="0"/>
      <w:marBottom w:val="0"/>
      <w:divBdr>
        <w:top w:val="none" w:sz="0" w:space="0" w:color="auto"/>
        <w:left w:val="none" w:sz="0" w:space="0" w:color="auto"/>
        <w:bottom w:val="none" w:sz="0" w:space="0" w:color="auto"/>
        <w:right w:val="none" w:sz="0" w:space="0" w:color="auto"/>
      </w:divBdr>
    </w:div>
    <w:div w:id="1261987825">
      <w:bodyDiv w:val="1"/>
      <w:marLeft w:val="0"/>
      <w:marRight w:val="0"/>
      <w:marTop w:val="0"/>
      <w:marBottom w:val="0"/>
      <w:divBdr>
        <w:top w:val="none" w:sz="0" w:space="0" w:color="auto"/>
        <w:left w:val="none" w:sz="0" w:space="0" w:color="auto"/>
        <w:bottom w:val="none" w:sz="0" w:space="0" w:color="auto"/>
        <w:right w:val="none" w:sz="0" w:space="0" w:color="auto"/>
      </w:divBdr>
    </w:div>
    <w:div w:id="1262178352">
      <w:bodyDiv w:val="1"/>
      <w:marLeft w:val="0"/>
      <w:marRight w:val="0"/>
      <w:marTop w:val="0"/>
      <w:marBottom w:val="0"/>
      <w:divBdr>
        <w:top w:val="none" w:sz="0" w:space="0" w:color="auto"/>
        <w:left w:val="none" w:sz="0" w:space="0" w:color="auto"/>
        <w:bottom w:val="none" w:sz="0" w:space="0" w:color="auto"/>
        <w:right w:val="none" w:sz="0" w:space="0" w:color="auto"/>
      </w:divBdr>
    </w:div>
    <w:div w:id="1262253751">
      <w:bodyDiv w:val="1"/>
      <w:marLeft w:val="0"/>
      <w:marRight w:val="0"/>
      <w:marTop w:val="0"/>
      <w:marBottom w:val="0"/>
      <w:divBdr>
        <w:top w:val="none" w:sz="0" w:space="0" w:color="auto"/>
        <w:left w:val="none" w:sz="0" w:space="0" w:color="auto"/>
        <w:bottom w:val="none" w:sz="0" w:space="0" w:color="auto"/>
        <w:right w:val="none" w:sz="0" w:space="0" w:color="auto"/>
      </w:divBdr>
    </w:div>
    <w:div w:id="1262568660">
      <w:bodyDiv w:val="1"/>
      <w:marLeft w:val="0"/>
      <w:marRight w:val="0"/>
      <w:marTop w:val="0"/>
      <w:marBottom w:val="0"/>
      <w:divBdr>
        <w:top w:val="none" w:sz="0" w:space="0" w:color="auto"/>
        <w:left w:val="none" w:sz="0" w:space="0" w:color="auto"/>
        <w:bottom w:val="none" w:sz="0" w:space="0" w:color="auto"/>
        <w:right w:val="none" w:sz="0" w:space="0" w:color="auto"/>
      </w:divBdr>
    </w:div>
    <w:div w:id="1262761797">
      <w:bodyDiv w:val="1"/>
      <w:marLeft w:val="0"/>
      <w:marRight w:val="0"/>
      <w:marTop w:val="0"/>
      <w:marBottom w:val="0"/>
      <w:divBdr>
        <w:top w:val="none" w:sz="0" w:space="0" w:color="auto"/>
        <w:left w:val="none" w:sz="0" w:space="0" w:color="auto"/>
        <w:bottom w:val="none" w:sz="0" w:space="0" w:color="auto"/>
        <w:right w:val="none" w:sz="0" w:space="0" w:color="auto"/>
      </w:divBdr>
    </w:div>
    <w:div w:id="1262955797">
      <w:bodyDiv w:val="1"/>
      <w:marLeft w:val="0"/>
      <w:marRight w:val="0"/>
      <w:marTop w:val="0"/>
      <w:marBottom w:val="0"/>
      <w:divBdr>
        <w:top w:val="none" w:sz="0" w:space="0" w:color="auto"/>
        <w:left w:val="none" w:sz="0" w:space="0" w:color="auto"/>
        <w:bottom w:val="none" w:sz="0" w:space="0" w:color="auto"/>
        <w:right w:val="none" w:sz="0" w:space="0" w:color="auto"/>
      </w:divBdr>
    </w:div>
    <w:div w:id="1263535935">
      <w:bodyDiv w:val="1"/>
      <w:marLeft w:val="0"/>
      <w:marRight w:val="0"/>
      <w:marTop w:val="0"/>
      <w:marBottom w:val="0"/>
      <w:divBdr>
        <w:top w:val="none" w:sz="0" w:space="0" w:color="auto"/>
        <w:left w:val="none" w:sz="0" w:space="0" w:color="auto"/>
        <w:bottom w:val="none" w:sz="0" w:space="0" w:color="auto"/>
        <w:right w:val="none" w:sz="0" w:space="0" w:color="auto"/>
      </w:divBdr>
    </w:div>
    <w:div w:id="1263607945">
      <w:bodyDiv w:val="1"/>
      <w:marLeft w:val="0"/>
      <w:marRight w:val="0"/>
      <w:marTop w:val="0"/>
      <w:marBottom w:val="0"/>
      <w:divBdr>
        <w:top w:val="none" w:sz="0" w:space="0" w:color="auto"/>
        <w:left w:val="none" w:sz="0" w:space="0" w:color="auto"/>
        <w:bottom w:val="none" w:sz="0" w:space="0" w:color="auto"/>
        <w:right w:val="none" w:sz="0" w:space="0" w:color="auto"/>
      </w:divBdr>
    </w:div>
    <w:div w:id="1263683492">
      <w:bodyDiv w:val="1"/>
      <w:marLeft w:val="0"/>
      <w:marRight w:val="0"/>
      <w:marTop w:val="0"/>
      <w:marBottom w:val="0"/>
      <w:divBdr>
        <w:top w:val="none" w:sz="0" w:space="0" w:color="auto"/>
        <w:left w:val="none" w:sz="0" w:space="0" w:color="auto"/>
        <w:bottom w:val="none" w:sz="0" w:space="0" w:color="auto"/>
        <w:right w:val="none" w:sz="0" w:space="0" w:color="auto"/>
      </w:divBdr>
    </w:div>
    <w:div w:id="1263762256">
      <w:bodyDiv w:val="1"/>
      <w:marLeft w:val="0"/>
      <w:marRight w:val="0"/>
      <w:marTop w:val="0"/>
      <w:marBottom w:val="0"/>
      <w:divBdr>
        <w:top w:val="none" w:sz="0" w:space="0" w:color="auto"/>
        <w:left w:val="none" w:sz="0" w:space="0" w:color="auto"/>
        <w:bottom w:val="none" w:sz="0" w:space="0" w:color="auto"/>
        <w:right w:val="none" w:sz="0" w:space="0" w:color="auto"/>
      </w:divBdr>
    </w:div>
    <w:div w:id="1264189750">
      <w:bodyDiv w:val="1"/>
      <w:marLeft w:val="0"/>
      <w:marRight w:val="0"/>
      <w:marTop w:val="0"/>
      <w:marBottom w:val="0"/>
      <w:divBdr>
        <w:top w:val="none" w:sz="0" w:space="0" w:color="auto"/>
        <w:left w:val="none" w:sz="0" w:space="0" w:color="auto"/>
        <w:bottom w:val="none" w:sz="0" w:space="0" w:color="auto"/>
        <w:right w:val="none" w:sz="0" w:space="0" w:color="auto"/>
      </w:divBdr>
    </w:div>
    <w:div w:id="1264220406">
      <w:bodyDiv w:val="1"/>
      <w:marLeft w:val="0"/>
      <w:marRight w:val="0"/>
      <w:marTop w:val="0"/>
      <w:marBottom w:val="0"/>
      <w:divBdr>
        <w:top w:val="none" w:sz="0" w:space="0" w:color="auto"/>
        <w:left w:val="none" w:sz="0" w:space="0" w:color="auto"/>
        <w:bottom w:val="none" w:sz="0" w:space="0" w:color="auto"/>
        <w:right w:val="none" w:sz="0" w:space="0" w:color="auto"/>
      </w:divBdr>
    </w:div>
    <w:div w:id="1264262918">
      <w:bodyDiv w:val="1"/>
      <w:marLeft w:val="0"/>
      <w:marRight w:val="0"/>
      <w:marTop w:val="0"/>
      <w:marBottom w:val="0"/>
      <w:divBdr>
        <w:top w:val="none" w:sz="0" w:space="0" w:color="auto"/>
        <w:left w:val="none" w:sz="0" w:space="0" w:color="auto"/>
        <w:bottom w:val="none" w:sz="0" w:space="0" w:color="auto"/>
        <w:right w:val="none" w:sz="0" w:space="0" w:color="auto"/>
      </w:divBdr>
    </w:div>
    <w:div w:id="1264650194">
      <w:bodyDiv w:val="1"/>
      <w:marLeft w:val="0"/>
      <w:marRight w:val="0"/>
      <w:marTop w:val="0"/>
      <w:marBottom w:val="0"/>
      <w:divBdr>
        <w:top w:val="none" w:sz="0" w:space="0" w:color="auto"/>
        <w:left w:val="none" w:sz="0" w:space="0" w:color="auto"/>
        <w:bottom w:val="none" w:sz="0" w:space="0" w:color="auto"/>
        <w:right w:val="none" w:sz="0" w:space="0" w:color="auto"/>
      </w:divBdr>
    </w:div>
    <w:div w:id="1264994767">
      <w:bodyDiv w:val="1"/>
      <w:marLeft w:val="0"/>
      <w:marRight w:val="0"/>
      <w:marTop w:val="0"/>
      <w:marBottom w:val="0"/>
      <w:divBdr>
        <w:top w:val="none" w:sz="0" w:space="0" w:color="auto"/>
        <w:left w:val="none" w:sz="0" w:space="0" w:color="auto"/>
        <w:bottom w:val="none" w:sz="0" w:space="0" w:color="auto"/>
        <w:right w:val="none" w:sz="0" w:space="0" w:color="auto"/>
      </w:divBdr>
    </w:div>
    <w:div w:id="1265767125">
      <w:bodyDiv w:val="1"/>
      <w:marLeft w:val="0"/>
      <w:marRight w:val="0"/>
      <w:marTop w:val="0"/>
      <w:marBottom w:val="0"/>
      <w:divBdr>
        <w:top w:val="none" w:sz="0" w:space="0" w:color="auto"/>
        <w:left w:val="none" w:sz="0" w:space="0" w:color="auto"/>
        <w:bottom w:val="none" w:sz="0" w:space="0" w:color="auto"/>
        <w:right w:val="none" w:sz="0" w:space="0" w:color="auto"/>
      </w:divBdr>
    </w:div>
    <w:div w:id="1265843834">
      <w:bodyDiv w:val="1"/>
      <w:marLeft w:val="0"/>
      <w:marRight w:val="0"/>
      <w:marTop w:val="0"/>
      <w:marBottom w:val="0"/>
      <w:divBdr>
        <w:top w:val="none" w:sz="0" w:space="0" w:color="auto"/>
        <w:left w:val="none" w:sz="0" w:space="0" w:color="auto"/>
        <w:bottom w:val="none" w:sz="0" w:space="0" w:color="auto"/>
        <w:right w:val="none" w:sz="0" w:space="0" w:color="auto"/>
      </w:divBdr>
    </w:div>
    <w:div w:id="1265960372">
      <w:bodyDiv w:val="1"/>
      <w:marLeft w:val="0"/>
      <w:marRight w:val="0"/>
      <w:marTop w:val="0"/>
      <w:marBottom w:val="0"/>
      <w:divBdr>
        <w:top w:val="none" w:sz="0" w:space="0" w:color="auto"/>
        <w:left w:val="none" w:sz="0" w:space="0" w:color="auto"/>
        <w:bottom w:val="none" w:sz="0" w:space="0" w:color="auto"/>
        <w:right w:val="none" w:sz="0" w:space="0" w:color="auto"/>
      </w:divBdr>
    </w:div>
    <w:div w:id="1266109371">
      <w:bodyDiv w:val="1"/>
      <w:marLeft w:val="0"/>
      <w:marRight w:val="0"/>
      <w:marTop w:val="0"/>
      <w:marBottom w:val="0"/>
      <w:divBdr>
        <w:top w:val="none" w:sz="0" w:space="0" w:color="auto"/>
        <w:left w:val="none" w:sz="0" w:space="0" w:color="auto"/>
        <w:bottom w:val="none" w:sz="0" w:space="0" w:color="auto"/>
        <w:right w:val="none" w:sz="0" w:space="0" w:color="auto"/>
      </w:divBdr>
    </w:div>
    <w:div w:id="1266184656">
      <w:bodyDiv w:val="1"/>
      <w:marLeft w:val="0"/>
      <w:marRight w:val="0"/>
      <w:marTop w:val="0"/>
      <w:marBottom w:val="0"/>
      <w:divBdr>
        <w:top w:val="none" w:sz="0" w:space="0" w:color="auto"/>
        <w:left w:val="none" w:sz="0" w:space="0" w:color="auto"/>
        <w:bottom w:val="none" w:sz="0" w:space="0" w:color="auto"/>
        <w:right w:val="none" w:sz="0" w:space="0" w:color="auto"/>
      </w:divBdr>
    </w:div>
    <w:div w:id="1266570879">
      <w:bodyDiv w:val="1"/>
      <w:marLeft w:val="0"/>
      <w:marRight w:val="0"/>
      <w:marTop w:val="0"/>
      <w:marBottom w:val="0"/>
      <w:divBdr>
        <w:top w:val="none" w:sz="0" w:space="0" w:color="auto"/>
        <w:left w:val="none" w:sz="0" w:space="0" w:color="auto"/>
        <w:bottom w:val="none" w:sz="0" w:space="0" w:color="auto"/>
        <w:right w:val="none" w:sz="0" w:space="0" w:color="auto"/>
      </w:divBdr>
    </w:div>
    <w:div w:id="1266614942">
      <w:bodyDiv w:val="1"/>
      <w:marLeft w:val="0"/>
      <w:marRight w:val="0"/>
      <w:marTop w:val="0"/>
      <w:marBottom w:val="0"/>
      <w:divBdr>
        <w:top w:val="none" w:sz="0" w:space="0" w:color="auto"/>
        <w:left w:val="none" w:sz="0" w:space="0" w:color="auto"/>
        <w:bottom w:val="none" w:sz="0" w:space="0" w:color="auto"/>
        <w:right w:val="none" w:sz="0" w:space="0" w:color="auto"/>
      </w:divBdr>
    </w:div>
    <w:div w:id="1266959851">
      <w:bodyDiv w:val="1"/>
      <w:marLeft w:val="0"/>
      <w:marRight w:val="0"/>
      <w:marTop w:val="0"/>
      <w:marBottom w:val="0"/>
      <w:divBdr>
        <w:top w:val="none" w:sz="0" w:space="0" w:color="auto"/>
        <w:left w:val="none" w:sz="0" w:space="0" w:color="auto"/>
        <w:bottom w:val="none" w:sz="0" w:space="0" w:color="auto"/>
        <w:right w:val="none" w:sz="0" w:space="0" w:color="auto"/>
      </w:divBdr>
    </w:div>
    <w:div w:id="1267083610">
      <w:bodyDiv w:val="1"/>
      <w:marLeft w:val="0"/>
      <w:marRight w:val="0"/>
      <w:marTop w:val="0"/>
      <w:marBottom w:val="0"/>
      <w:divBdr>
        <w:top w:val="none" w:sz="0" w:space="0" w:color="auto"/>
        <w:left w:val="none" w:sz="0" w:space="0" w:color="auto"/>
        <w:bottom w:val="none" w:sz="0" w:space="0" w:color="auto"/>
        <w:right w:val="none" w:sz="0" w:space="0" w:color="auto"/>
      </w:divBdr>
    </w:div>
    <w:div w:id="1267234789">
      <w:bodyDiv w:val="1"/>
      <w:marLeft w:val="0"/>
      <w:marRight w:val="0"/>
      <w:marTop w:val="0"/>
      <w:marBottom w:val="0"/>
      <w:divBdr>
        <w:top w:val="none" w:sz="0" w:space="0" w:color="auto"/>
        <w:left w:val="none" w:sz="0" w:space="0" w:color="auto"/>
        <w:bottom w:val="none" w:sz="0" w:space="0" w:color="auto"/>
        <w:right w:val="none" w:sz="0" w:space="0" w:color="auto"/>
      </w:divBdr>
    </w:div>
    <w:div w:id="1267349624">
      <w:bodyDiv w:val="1"/>
      <w:marLeft w:val="0"/>
      <w:marRight w:val="0"/>
      <w:marTop w:val="0"/>
      <w:marBottom w:val="0"/>
      <w:divBdr>
        <w:top w:val="none" w:sz="0" w:space="0" w:color="auto"/>
        <w:left w:val="none" w:sz="0" w:space="0" w:color="auto"/>
        <w:bottom w:val="none" w:sz="0" w:space="0" w:color="auto"/>
        <w:right w:val="none" w:sz="0" w:space="0" w:color="auto"/>
      </w:divBdr>
    </w:div>
    <w:div w:id="1267735007">
      <w:bodyDiv w:val="1"/>
      <w:marLeft w:val="0"/>
      <w:marRight w:val="0"/>
      <w:marTop w:val="0"/>
      <w:marBottom w:val="0"/>
      <w:divBdr>
        <w:top w:val="none" w:sz="0" w:space="0" w:color="auto"/>
        <w:left w:val="none" w:sz="0" w:space="0" w:color="auto"/>
        <w:bottom w:val="none" w:sz="0" w:space="0" w:color="auto"/>
        <w:right w:val="none" w:sz="0" w:space="0" w:color="auto"/>
      </w:divBdr>
    </w:div>
    <w:div w:id="1267882431">
      <w:bodyDiv w:val="1"/>
      <w:marLeft w:val="0"/>
      <w:marRight w:val="0"/>
      <w:marTop w:val="0"/>
      <w:marBottom w:val="0"/>
      <w:divBdr>
        <w:top w:val="none" w:sz="0" w:space="0" w:color="auto"/>
        <w:left w:val="none" w:sz="0" w:space="0" w:color="auto"/>
        <w:bottom w:val="none" w:sz="0" w:space="0" w:color="auto"/>
        <w:right w:val="none" w:sz="0" w:space="0" w:color="auto"/>
      </w:divBdr>
    </w:div>
    <w:div w:id="1268276356">
      <w:bodyDiv w:val="1"/>
      <w:marLeft w:val="0"/>
      <w:marRight w:val="0"/>
      <w:marTop w:val="0"/>
      <w:marBottom w:val="0"/>
      <w:divBdr>
        <w:top w:val="none" w:sz="0" w:space="0" w:color="auto"/>
        <w:left w:val="none" w:sz="0" w:space="0" w:color="auto"/>
        <w:bottom w:val="none" w:sz="0" w:space="0" w:color="auto"/>
        <w:right w:val="none" w:sz="0" w:space="0" w:color="auto"/>
      </w:divBdr>
    </w:div>
    <w:div w:id="1268543236">
      <w:bodyDiv w:val="1"/>
      <w:marLeft w:val="0"/>
      <w:marRight w:val="0"/>
      <w:marTop w:val="0"/>
      <w:marBottom w:val="0"/>
      <w:divBdr>
        <w:top w:val="none" w:sz="0" w:space="0" w:color="auto"/>
        <w:left w:val="none" w:sz="0" w:space="0" w:color="auto"/>
        <w:bottom w:val="none" w:sz="0" w:space="0" w:color="auto"/>
        <w:right w:val="none" w:sz="0" w:space="0" w:color="auto"/>
      </w:divBdr>
    </w:div>
    <w:div w:id="1268581537">
      <w:bodyDiv w:val="1"/>
      <w:marLeft w:val="0"/>
      <w:marRight w:val="0"/>
      <w:marTop w:val="0"/>
      <w:marBottom w:val="0"/>
      <w:divBdr>
        <w:top w:val="none" w:sz="0" w:space="0" w:color="auto"/>
        <w:left w:val="none" w:sz="0" w:space="0" w:color="auto"/>
        <w:bottom w:val="none" w:sz="0" w:space="0" w:color="auto"/>
        <w:right w:val="none" w:sz="0" w:space="0" w:color="auto"/>
      </w:divBdr>
    </w:div>
    <w:div w:id="1268586703">
      <w:bodyDiv w:val="1"/>
      <w:marLeft w:val="0"/>
      <w:marRight w:val="0"/>
      <w:marTop w:val="0"/>
      <w:marBottom w:val="0"/>
      <w:divBdr>
        <w:top w:val="none" w:sz="0" w:space="0" w:color="auto"/>
        <w:left w:val="none" w:sz="0" w:space="0" w:color="auto"/>
        <w:bottom w:val="none" w:sz="0" w:space="0" w:color="auto"/>
        <w:right w:val="none" w:sz="0" w:space="0" w:color="auto"/>
      </w:divBdr>
    </w:div>
    <w:div w:id="1268733601">
      <w:bodyDiv w:val="1"/>
      <w:marLeft w:val="0"/>
      <w:marRight w:val="0"/>
      <w:marTop w:val="0"/>
      <w:marBottom w:val="0"/>
      <w:divBdr>
        <w:top w:val="none" w:sz="0" w:space="0" w:color="auto"/>
        <w:left w:val="none" w:sz="0" w:space="0" w:color="auto"/>
        <w:bottom w:val="none" w:sz="0" w:space="0" w:color="auto"/>
        <w:right w:val="none" w:sz="0" w:space="0" w:color="auto"/>
      </w:divBdr>
    </w:div>
    <w:div w:id="1268779487">
      <w:bodyDiv w:val="1"/>
      <w:marLeft w:val="0"/>
      <w:marRight w:val="0"/>
      <w:marTop w:val="0"/>
      <w:marBottom w:val="0"/>
      <w:divBdr>
        <w:top w:val="none" w:sz="0" w:space="0" w:color="auto"/>
        <w:left w:val="none" w:sz="0" w:space="0" w:color="auto"/>
        <w:bottom w:val="none" w:sz="0" w:space="0" w:color="auto"/>
        <w:right w:val="none" w:sz="0" w:space="0" w:color="auto"/>
      </w:divBdr>
    </w:div>
    <w:div w:id="1268808398">
      <w:bodyDiv w:val="1"/>
      <w:marLeft w:val="0"/>
      <w:marRight w:val="0"/>
      <w:marTop w:val="0"/>
      <w:marBottom w:val="0"/>
      <w:divBdr>
        <w:top w:val="none" w:sz="0" w:space="0" w:color="auto"/>
        <w:left w:val="none" w:sz="0" w:space="0" w:color="auto"/>
        <w:bottom w:val="none" w:sz="0" w:space="0" w:color="auto"/>
        <w:right w:val="none" w:sz="0" w:space="0" w:color="auto"/>
      </w:divBdr>
    </w:div>
    <w:div w:id="1269240200">
      <w:bodyDiv w:val="1"/>
      <w:marLeft w:val="0"/>
      <w:marRight w:val="0"/>
      <w:marTop w:val="0"/>
      <w:marBottom w:val="0"/>
      <w:divBdr>
        <w:top w:val="none" w:sz="0" w:space="0" w:color="auto"/>
        <w:left w:val="none" w:sz="0" w:space="0" w:color="auto"/>
        <w:bottom w:val="none" w:sz="0" w:space="0" w:color="auto"/>
        <w:right w:val="none" w:sz="0" w:space="0" w:color="auto"/>
      </w:divBdr>
    </w:div>
    <w:div w:id="1269435696">
      <w:bodyDiv w:val="1"/>
      <w:marLeft w:val="0"/>
      <w:marRight w:val="0"/>
      <w:marTop w:val="0"/>
      <w:marBottom w:val="0"/>
      <w:divBdr>
        <w:top w:val="none" w:sz="0" w:space="0" w:color="auto"/>
        <w:left w:val="none" w:sz="0" w:space="0" w:color="auto"/>
        <w:bottom w:val="none" w:sz="0" w:space="0" w:color="auto"/>
        <w:right w:val="none" w:sz="0" w:space="0" w:color="auto"/>
      </w:divBdr>
    </w:div>
    <w:div w:id="1269584629">
      <w:bodyDiv w:val="1"/>
      <w:marLeft w:val="0"/>
      <w:marRight w:val="0"/>
      <w:marTop w:val="0"/>
      <w:marBottom w:val="0"/>
      <w:divBdr>
        <w:top w:val="none" w:sz="0" w:space="0" w:color="auto"/>
        <w:left w:val="none" w:sz="0" w:space="0" w:color="auto"/>
        <w:bottom w:val="none" w:sz="0" w:space="0" w:color="auto"/>
        <w:right w:val="none" w:sz="0" w:space="0" w:color="auto"/>
      </w:divBdr>
    </w:div>
    <w:div w:id="1269585730">
      <w:bodyDiv w:val="1"/>
      <w:marLeft w:val="0"/>
      <w:marRight w:val="0"/>
      <w:marTop w:val="0"/>
      <w:marBottom w:val="0"/>
      <w:divBdr>
        <w:top w:val="none" w:sz="0" w:space="0" w:color="auto"/>
        <w:left w:val="none" w:sz="0" w:space="0" w:color="auto"/>
        <w:bottom w:val="none" w:sz="0" w:space="0" w:color="auto"/>
        <w:right w:val="none" w:sz="0" w:space="0" w:color="auto"/>
      </w:divBdr>
    </w:div>
    <w:div w:id="1269661096">
      <w:bodyDiv w:val="1"/>
      <w:marLeft w:val="0"/>
      <w:marRight w:val="0"/>
      <w:marTop w:val="0"/>
      <w:marBottom w:val="0"/>
      <w:divBdr>
        <w:top w:val="none" w:sz="0" w:space="0" w:color="auto"/>
        <w:left w:val="none" w:sz="0" w:space="0" w:color="auto"/>
        <w:bottom w:val="none" w:sz="0" w:space="0" w:color="auto"/>
        <w:right w:val="none" w:sz="0" w:space="0" w:color="auto"/>
      </w:divBdr>
    </w:div>
    <w:div w:id="1269897935">
      <w:bodyDiv w:val="1"/>
      <w:marLeft w:val="0"/>
      <w:marRight w:val="0"/>
      <w:marTop w:val="0"/>
      <w:marBottom w:val="0"/>
      <w:divBdr>
        <w:top w:val="none" w:sz="0" w:space="0" w:color="auto"/>
        <w:left w:val="none" w:sz="0" w:space="0" w:color="auto"/>
        <w:bottom w:val="none" w:sz="0" w:space="0" w:color="auto"/>
        <w:right w:val="none" w:sz="0" w:space="0" w:color="auto"/>
      </w:divBdr>
    </w:div>
    <w:div w:id="1269968169">
      <w:bodyDiv w:val="1"/>
      <w:marLeft w:val="0"/>
      <w:marRight w:val="0"/>
      <w:marTop w:val="0"/>
      <w:marBottom w:val="0"/>
      <w:divBdr>
        <w:top w:val="none" w:sz="0" w:space="0" w:color="auto"/>
        <w:left w:val="none" w:sz="0" w:space="0" w:color="auto"/>
        <w:bottom w:val="none" w:sz="0" w:space="0" w:color="auto"/>
        <w:right w:val="none" w:sz="0" w:space="0" w:color="auto"/>
      </w:divBdr>
    </w:div>
    <w:div w:id="1270430693">
      <w:bodyDiv w:val="1"/>
      <w:marLeft w:val="0"/>
      <w:marRight w:val="0"/>
      <w:marTop w:val="0"/>
      <w:marBottom w:val="0"/>
      <w:divBdr>
        <w:top w:val="none" w:sz="0" w:space="0" w:color="auto"/>
        <w:left w:val="none" w:sz="0" w:space="0" w:color="auto"/>
        <w:bottom w:val="none" w:sz="0" w:space="0" w:color="auto"/>
        <w:right w:val="none" w:sz="0" w:space="0" w:color="auto"/>
      </w:divBdr>
    </w:div>
    <w:div w:id="1271011564">
      <w:bodyDiv w:val="1"/>
      <w:marLeft w:val="0"/>
      <w:marRight w:val="0"/>
      <w:marTop w:val="0"/>
      <w:marBottom w:val="0"/>
      <w:divBdr>
        <w:top w:val="none" w:sz="0" w:space="0" w:color="auto"/>
        <w:left w:val="none" w:sz="0" w:space="0" w:color="auto"/>
        <w:bottom w:val="none" w:sz="0" w:space="0" w:color="auto"/>
        <w:right w:val="none" w:sz="0" w:space="0" w:color="auto"/>
      </w:divBdr>
    </w:div>
    <w:div w:id="1271013440">
      <w:bodyDiv w:val="1"/>
      <w:marLeft w:val="0"/>
      <w:marRight w:val="0"/>
      <w:marTop w:val="0"/>
      <w:marBottom w:val="0"/>
      <w:divBdr>
        <w:top w:val="none" w:sz="0" w:space="0" w:color="auto"/>
        <w:left w:val="none" w:sz="0" w:space="0" w:color="auto"/>
        <w:bottom w:val="none" w:sz="0" w:space="0" w:color="auto"/>
        <w:right w:val="none" w:sz="0" w:space="0" w:color="auto"/>
      </w:divBdr>
    </w:div>
    <w:div w:id="1271087924">
      <w:bodyDiv w:val="1"/>
      <w:marLeft w:val="0"/>
      <w:marRight w:val="0"/>
      <w:marTop w:val="0"/>
      <w:marBottom w:val="0"/>
      <w:divBdr>
        <w:top w:val="none" w:sz="0" w:space="0" w:color="auto"/>
        <w:left w:val="none" w:sz="0" w:space="0" w:color="auto"/>
        <w:bottom w:val="none" w:sz="0" w:space="0" w:color="auto"/>
        <w:right w:val="none" w:sz="0" w:space="0" w:color="auto"/>
      </w:divBdr>
    </w:div>
    <w:div w:id="1271202798">
      <w:bodyDiv w:val="1"/>
      <w:marLeft w:val="0"/>
      <w:marRight w:val="0"/>
      <w:marTop w:val="0"/>
      <w:marBottom w:val="0"/>
      <w:divBdr>
        <w:top w:val="none" w:sz="0" w:space="0" w:color="auto"/>
        <w:left w:val="none" w:sz="0" w:space="0" w:color="auto"/>
        <w:bottom w:val="none" w:sz="0" w:space="0" w:color="auto"/>
        <w:right w:val="none" w:sz="0" w:space="0" w:color="auto"/>
      </w:divBdr>
    </w:div>
    <w:div w:id="1271208250">
      <w:bodyDiv w:val="1"/>
      <w:marLeft w:val="0"/>
      <w:marRight w:val="0"/>
      <w:marTop w:val="0"/>
      <w:marBottom w:val="0"/>
      <w:divBdr>
        <w:top w:val="none" w:sz="0" w:space="0" w:color="auto"/>
        <w:left w:val="none" w:sz="0" w:space="0" w:color="auto"/>
        <w:bottom w:val="none" w:sz="0" w:space="0" w:color="auto"/>
        <w:right w:val="none" w:sz="0" w:space="0" w:color="auto"/>
      </w:divBdr>
    </w:div>
    <w:div w:id="1271282122">
      <w:bodyDiv w:val="1"/>
      <w:marLeft w:val="0"/>
      <w:marRight w:val="0"/>
      <w:marTop w:val="0"/>
      <w:marBottom w:val="0"/>
      <w:divBdr>
        <w:top w:val="none" w:sz="0" w:space="0" w:color="auto"/>
        <w:left w:val="none" w:sz="0" w:space="0" w:color="auto"/>
        <w:bottom w:val="none" w:sz="0" w:space="0" w:color="auto"/>
        <w:right w:val="none" w:sz="0" w:space="0" w:color="auto"/>
      </w:divBdr>
    </w:div>
    <w:div w:id="1271399575">
      <w:bodyDiv w:val="1"/>
      <w:marLeft w:val="0"/>
      <w:marRight w:val="0"/>
      <w:marTop w:val="0"/>
      <w:marBottom w:val="0"/>
      <w:divBdr>
        <w:top w:val="none" w:sz="0" w:space="0" w:color="auto"/>
        <w:left w:val="none" w:sz="0" w:space="0" w:color="auto"/>
        <w:bottom w:val="none" w:sz="0" w:space="0" w:color="auto"/>
        <w:right w:val="none" w:sz="0" w:space="0" w:color="auto"/>
      </w:divBdr>
    </w:div>
    <w:div w:id="1271934802">
      <w:bodyDiv w:val="1"/>
      <w:marLeft w:val="0"/>
      <w:marRight w:val="0"/>
      <w:marTop w:val="0"/>
      <w:marBottom w:val="0"/>
      <w:divBdr>
        <w:top w:val="none" w:sz="0" w:space="0" w:color="auto"/>
        <w:left w:val="none" w:sz="0" w:space="0" w:color="auto"/>
        <w:bottom w:val="none" w:sz="0" w:space="0" w:color="auto"/>
        <w:right w:val="none" w:sz="0" w:space="0" w:color="auto"/>
      </w:divBdr>
    </w:div>
    <w:div w:id="1272084527">
      <w:bodyDiv w:val="1"/>
      <w:marLeft w:val="0"/>
      <w:marRight w:val="0"/>
      <w:marTop w:val="0"/>
      <w:marBottom w:val="0"/>
      <w:divBdr>
        <w:top w:val="none" w:sz="0" w:space="0" w:color="auto"/>
        <w:left w:val="none" w:sz="0" w:space="0" w:color="auto"/>
        <w:bottom w:val="none" w:sz="0" w:space="0" w:color="auto"/>
        <w:right w:val="none" w:sz="0" w:space="0" w:color="auto"/>
      </w:divBdr>
    </w:div>
    <w:div w:id="1272126671">
      <w:bodyDiv w:val="1"/>
      <w:marLeft w:val="0"/>
      <w:marRight w:val="0"/>
      <w:marTop w:val="0"/>
      <w:marBottom w:val="0"/>
      <w:divBdr>
        <w:top w:val="none" w:sz="0" w:space="0" w:color="auto"/>
        <w:left w:val="none" w:sz="0" w:space="0" w:color="auto"/>
        <w:bottom w:val="none" w:sz="0" w:space="0" w:color="auto"/>
        <w:right w:val="none" w:sz="0" w:space="0" w:color="auto"/>
      </w:divBdr>
    </w:div>
    <w:div w:id="1272280728">
      <w:bodyDiv w:val="1"/>
      <w:marLeft w:val="0"/>
      <w:marRight w:val="0"/>
      <w:marTop w:val="0"/>
      <w:marBottom w:val="0"/>
      <w:divBdr>
        <w:top w:val="none" w:sz="0" w:space="0" w:color="auto"/>
        <w:left w:val="none" w:sz="0" w:space="0" w:color="auto"/>
        <w:bottom w:val="none" w:sz="0" w:space="0" w:color="auto"/>
        <w:right w:val="none" w:sz="0" w:space="0" w:color="auto"/>
      </w:divBdr>
    </w:div>
    <w:div w:id="1272472143">
      <w:bodyDiv w:val="1"/>
      <w:marLeft w:val="0"/>
      <w:marRight w:val="0"/>
      <w:marTop w:val="0"/>
      <w:marBottom w:val="0"/>
      <w:divBdr>
        <w:top w:val="none" w:sz="0" w:space="0" w:color="auto"/>
        <w:left w:val="none" w:sz="0" w:space="0" w:color="auto"/>
        <w:bottom w:val="none" w:sz="0" w:space="0" w:color="auto"/>
        <w:right w:val="none" w:sz="0" w:space="0" w:color="auto"/>
      </w:divBdr>
    </w:div>
    <w:div w:id="1272932253">
      <w:bodyDiv w:val="1"/>
      <w:marLeft w:val="0"/>
      <w:marRight w:val="0"/>
      <w:marTop w:val="0"/>
      <w:marBottom w:val="0"/>
      <w:divBdr>
        <w:top w:val="none" w:sz="0" w:space="0" w:color="auto"/>
        <w:left w:val="none" w:sz="0" w:space="0" w:color="auto"/>
        <w:bottom w:val="none" w:sz="0" w:space="0" w:color="auto"/>
        <w:right w:val="none" w:sz="0" w:space="0" w:color="auto"/>
      </w:divBdr>
    </w:div>
    <w:div w:id="1273318655">
      <w:bodyDiv w:val="1"/>
      <w:marLeft w:val="0"/>
      <w:marRight w:val="0"/>
      <w:marTop w:val="0"/>
      <w:marBottom w:val="0"/>
      <w:divBdr>
        <w:top w:val="none" w:sz="0" w:space="0" w:color="auto"/>
        <w:left w:val="none" w:sz="0" w:space="0" w:color="auto"/>
        <w:bottom w:val="none" w:sz="0" w:space="0" w:color="auto"/>
        <w:right w:val="none" w:sz="0" w:space="0" w:color="auto"/>
      </w:divBdr>
    </w:div>
    <w:div w:id="1273511732">
      <w:bodyDiv w:val="1"/>
      <w:marLeft w:val="0"/>
      <w:marRight w:val="0"/>
      <w:marTop w:val="0"/>
      <w:marBottom w:val="0"/>
      <w:divBdr>
        <w:top w:val="none" w:sz="0" w:space="0" w:color="auto"/>
        <w:left w:val="none" w:sz="0" w:space="0" w:color="auto"/>
        <w:bottom w:val="none" w:sz="0" w:space="0" w:color="auto"/>
        <w:right w:val="none" w:sz="0" w:space="0" w:color="auto"/>
      </w:divBdr>
    </w:div>
    <w:div w:id="1273706396">
      <w:bodyDiv w:val="1"/>
      <w:marLeft w:val="0"/>
      <w:marRight w:val="0"/>
      <w:marTop w:val="0"/>
      <w:marBottom w:val="0"/>
      <w:divBdr>
        <w:top w:val="none" w:sz="0" w:space="0" w:color="auto"/>
        <w:left w:val="none" w:sz="0" w:space="0" w:color="auto"/>
        <w:bottom w:val="none" w:sz="0" w:space="0" w:color="auto"/>
        <w:right w:val="none" w:sz="0" w:space="0" w:color="auto"/>
      </w:divBdr>
    </w:div>
    <w:div w:id="1273710609">
      <w:bodyDiv w:val="1"/>
      <w:marLeft w:val="0"/>
      <w:marRight w:val="0"/>
      <w:marTop w:val="0"/>
      <w:marBottom w:val="0"/>
      <w:divBdr>
        <w:top w:val="none" w:sz="0" w:space="0" w:color="auto"/>
        <w:left w:val="none" w:sz="0" w:space="0" w:color="auto"/>
        <w:bottom w:val="none" w:sz="0" w:space="0" w:color="auto"/>
        <w:right w:val="none" w:sz="0" w:space="0" w:color="auto"/>
      </w:divBdr>
    </w:div>
    <w:div w:id="1273973787">
      <w:bodyDiv w:val="1"/>
      <w:marLeft w:val="0"/>
      <w:marRight w:val="0"/>
      <w:marTop w:val="0"/>
      <w:marBottom w:val="0"/>
      <w:divBdr>
        <w:top w:val="none" w:sz="0" w:space="0" w:color="auto"/>
        <w:left w:val="none" w:sz="0" w:space="0" w:color="auto"/>
        <w:bottom w:val="none" w:sz="0" w:space="0" w:color="auto"/>
        <w:right w:val="none" w:sz="0" w:space="0" w:color="auto"/>
      </w:divBdr>
    </w:div>
    <w:div w:id="1274049906">
      <w:bodyDiv w:val="1"/>
      <w:marLeft w:val="0"/>
      <w:marRight w:val="0"/>
      <w:marTop w:val="0"/>
      <w:marBottom w:val="0"/>
      <w:divBdr>
        <w:top w:val="none" w:sz="0" w:space="0" w:color="auto"/>
        <w:left w:val="none" w:sz="0" w:space="0" w:color="auto"/>
        <w:bottom w:val="none" w:sz="0" w:space="0" w:color="auto"/>
        <w:right w:val="none" w:sz="0" w:space="0" w:color="auto"/>
      </w:divBdr>
    </w:div>
    <w:div w:id="1274282364">
      <w:bodyDiv w:val="1"/>
      <w:marLeft w:val="0"/>
      <w:marRight w:val="0"/>
      <w:marTop w:val="0"/>
      <w:marBottom w:val="0"/>
      <w:divBdr>
        <w:top w:val="none" w:sz="0" w:space="0" w:color="auto"/>
        <w:left w:val="none" w:sz="0" w:space="0" w:color="auto"/>
        <w:bottom w:val="none" w:sz="0" w:space="0" w:color="auto"/>
        <w:right w:val="none" w:sz="0" w:space="0" w:color="auto"/>
      </w:divBdr>
    </w:div>
    <w:div w:id="1274705079">
      <w:bodyDiv w:val="1"/>
      <w:marLeft w:val="0"/>
      <w:marRight w:val="0"/>
      <w:marTop w:val="0"/>
      <w:marBottom w:val="0"/>
      <w:divBdr>
        <w:top w:val="none" w:sz="0" w:space="0" w:color="auto"/>
        <w:left w:val="none" w:sz="0" w:space="0" w:color="auto"/>
        <w:bottom w:val="none" w:sz="0" w:space="0" w:color="auto"/>
        <w:right w:val="none" w:sz="0" w:space="0" w:color="auto"/>
      </w:divBdr>
    </w:div>
    <w:div w:id="1274825143">
      <w:bodyDiv w:val="1"/>
      <w:marLeft w:val="0"/>
      <w:marRight w:val="0"/>
      <w:marTop w:val="0"/>
      <w:marBottom w:val="0"/>
      <w:divBdr>
        <w:top w:val="none" w:sz="0" w:space="0" w:color="auto"/>
        <w:left w:val="none" w:sz="0" w:space="0" w:color="auto"/>
        <w:bottom w:val="none" w:sz="0" w:space="0" w:color="auto"/>
        <w:right w:val="none" w:sz="0" w:space="0" w:color="auto"/>
      </w:divBdr>
    </w:div>
    <w:div w:id="1275090581">
      <w:bodyDiv w:val="1"/>
      <w:marLeft w:val="0"/>
      <w:marRight w:val="0"/>
      <w:marTop w:val="0"/>
      <w:marBottom w:val="0"/>
      <w:divBdr>
        <w:top w:val="none" w:sz="0" w:space="0" w:color="auto"/>
        <w:left w:val="none" w:sz="0" w:space="0" w:color="auto"/>
        <w:bottom w:val="none" w:sz="0" w:space="0" w:color="auto"/>
        <w:right w:val="none" w:sz="0" w:space="0" w:color="auto"/>
      </w:divBdr>
    </w:div>
    <w:div w:id="1275097631">
      <w:bodyDiv w:val="1"/>
      <w:marLeft w:val="0"/>
      <w:marRight w:val="0"/>
      <w:marTop w:val="0"/>
      <w:marBottom w:val="0"/>
      <w:divBdr>
        <w:top w:val="none" w:sz="0" w:space="0" w:color="auto"/>
        <w:left w:val="none" w:sz="0" w:space="0" w:color="auto"/>
        <w:bottom w:val="none" w:sz="0" w:space="0" w:color="auto"/>
        <w:right w:val="none" w:sz="0" w:space="0" w:color="auto"/>
      </w:divBdr>
    </w:div>
    <w:div w:id="1275139627">
      <w:bodyDiv w:val="1"/>
      <w:marLeft w:val="0"/>
      <w:marRight w:val="0"/>
      <w:marTop w:val="0"/>
      <w:marBottom w:val="0"/>
      <w:divBdr>
        <w:top w:val="none" w:sz="0" w:space="0" w:color="auto"/>
        <w:left w:val="none" w:sz="0" w:space="0" w:color="auto"/>
        <w:bottom w:val="none" w:sz="0" w:space="0" w:color="auto"/>
        <w:right w:val="none" w:sz="0" w:space="0" w:color="auto"/>
      </w:divBdr>
    </w:div>
    <w:div w:id="1275210085">
      <w:bodyDiv w:val="1"/>
      <w:marLeft w:val="0"/>
      <w:marRight w:val="0"/>
      <w:marTop w:val="0"/>
      <w:marBottom w:val="0"/>
      <w:divBdr>
        <w:top w:val="none" w:sz="0" w:space="0" w:color="auto"/>
        <w:left w:val="none" w:sz="0" w:space="0" w:color="auto"/>
        <w:bottom w:val="none" w:sz="0" w:space="0" w:color="auto"/>
        <w:right w:val="none" w:sz="0" w:space="0" w:color="auto"/>
      </w:divBdr>
    </w:div>
    <w:div w:id="1275283512">
      <w:bodyDiv w:val="1"/>
      <w:marLeft w:val="0"/>
      <w:marRight w:val="0"/>
      <w:marTop w:val="0"/>
      <w:marBottom w:val="0"/>
      <w:divBdr>
        <w:top w:val="none" w:sz="0" w:space="0" w:color="auto"/>
        <w:left w:val="none" w:sz="0" w:space="0" w:color="auto"/>
        <w:bottom w:val="none" w:sz="0" w:space="0" w:color="auto"/>
        <w:right w:val="none" w:sz="0" w:space="0" w:color="auto"/>
      </w:divBdr>
    </w:div>
    <w:div w:id="1275482807">
      <w:bodyDiv w:val="1"/>
      <w:marLeft w:val="0"/>
      <w:marRight w:val="0"/>
      <w:marTop w:val="0"/>
      <w:marBottom w:val="0"/>
      <w:divBdr>
        <w:top w:val="none" w:sz="0" w:space="0" w:color="auto"/>
        <w:left w:val="none" w:sz="0" w:space="0" w:color="auto"/>
        <w:bottom w:val="none" w:sz="0" w:space="0" w:color="auto"/>
        <w:right w:val="none" w:sz="0" w:space="0" w:color="auto"/>
      </w:divBdr>
    </w:div>
    <w:div w:id="1275554209">
      <w:bodyDiv w:val="1"/>
      <w:marLeft w:val="0"/>
      <w:marRight w:val="0"/>
      <w:marTop w:val="0"/>
      <w:marBottom w:val="0"/>
      <w:divBdr>
        <w:top w:val="none" w:sz="0" w:space="0" w:color="auto"/>
        <w:left w:val="none" w:sz="0" w:space="0" w:color="auto"/>
        <w:bottom w:val="none" w:sz="0" w:space="0" w:color="auto"/>
        <w:right w:val="none" w:sz="0" w:space="0" w:color="auto"/>
      </w:divBdr>
    </w:div>
    <w:div w:id="1275595380">
      <w:bodyDiv w:val="1"/>
      <w:marLeft w:val="0"/>
      <w:marRight w:val="0"/>
      <w:marTop w:val="0"/>
      <w:marBottom w:val="0"/>
      <w:divBdr>
        <w:top w:val="none" w:sz="0" w:space="0" w:color="auto"/>
        <w:left w:val="none" w:sz="0" w:space="0" w:color="auto"/>
        <w:bottom w:val="none" w:sz="0" w:space="0" w:color="auto"/>
        <w:right w:val="none" w:sz="0" w:space="0" w:color="auto"/>
      </w:divBdr>
    </w:div>
    <w:div w:id="1276213213">
      <w:bodyDiv w:val="1"/>
      <w:marLeft w:val="0"/>
      <w:marRight w:val="0"/>
      <w:marTop w:val="0"/>
      <w:marBottom w:val="0"/>
      <w:divBdr>
        <w:top w:val="none" w:sz="0" w:space="0" w:color="auto"/>
        <w:left w:val="none" w:sz="0" w:space="0" w:color="auto"/>
        <w:bottom w:val="none" w:sz="0" w:space="0" w:color="auto"/>
        <w:right w:val="none" w:sz="0" w:space="0" w:color="auto"/>
      </w:divBdr>
    </w:div>
    <w:div w:id="1276449416">
      <w:bodyDiv w:val="1"/>
      <w:marLeft w:val="0"/>
      <w:marRight w:val="0"/>
      <w:marTop w:val="0"/>
      <w:marBottom w:val="0"/>
      <w:divBdr>
        <w:top w:val="none" w:sz="0" w:space="0" w:color="auto"/>
        <w:left w:val="none" w:sz="0" w:space="0" w:color="auto"/>
        <w:bottom w:val="none" w:sz="0" w:space="0" w:color="auto"/>
        <w:right w:val="none" w:sz="0" w:space="0" w:color="auto"/>
      </w:divBdr>
    </w:div>
    <w:div w:id="1276522989">
      <w:bodyDiv w:val="1"/>
      <w:marLeft w:val="0"/>
      <w:marRight w:val="0"/>
      <w:marTop w:val="0"/>
      <w:marBottom w:val="0"/>
      <w:divBdr>
        <w:top w:val="none" w:sz="0" w:space="0" w:color="auto"/>
        <w:left w:val="none" w:sz="0" w:space="0" w:color="auto"/>
        <w:bottom w:val="none" w:sz="0" w:space="0" w:color="auto"/>
        <w:right w:val="none" w:sz="0" w:space="0" w:color="auto"/>
      </w:divBdr>
    </w:div>
    <w:div w:id="1276523243">
      <w:bodyDiv w:val="1"/>
      <w:marLeft w:val="0"/>
      <w:marRight w:val="0"/>
      <w:marTop w:val="0"/>
      <w:marBottom w:val="0"/>
      <w:divBdr>
        <w:top w:val="none" w:sz="0" w:space="0" w:color="auto"/>
        <w:left w:val="none" w:sz="0" w:space="0" w:color="auto"/>
        <w:bottom w:val="none" w:sz="0" w:space="0" w:color="auto"/>
        <w:right w:val="none" w:sz="0" w:space="0" w:color="auto"/>
      </w:divBdr>
    </w:div>
    <w:div w:id="1276710717">
      <w:bodyDiv w:val="1"/>
      <w:marLeft w:val="0"/>
      <w:marRight w:val="0"/>
      <w:marTop w:val="0"/>
      <w:marBottom w:val="0"/>
      <w:divBdr>
        <w:top w:val="none" w:sz="0" w:space="0" w:color="auto"/>
        <w:left w:val="none" w:sz="0" w:space="0" w:color="auto"/>
        <w:bottom w:val="none" w:sz="0" w:space="0" w:color="auto"/>
        <w:right w:val="none" w:sz="0" w:space="0" w:color="auto"/>
      </w:divBdr>
    </w:div>
    <w:div w:id="1277106067">
      <w:bodyDiv w:val="1"/>
      <w:marLeft w:val="0"/>
      <w:marRight w:val="0"/>
      <w:marTop w:val="0"/>
      <w:marBottom w:val="0"/>
      <w:divBdr>
        <w:top w:val="none" w:sz="0" w:space="0" w:color="auto"/>
        <w:left w:val="none" w:sz="0" w:space="0" w:color="auto"/>
        <w:bottom w:val="none" w:sz="0" w:space="0" w:color="auto"/>
        <w:right w:val="none" w:sz="0" w:space="0" w:color="auto"/>
      </w:divBdr>
    </w:div>
    <w:div w:id="1277443861">
      <w:bodyDiv w:val="1"/>
      <w:marLeft w:val="0"/>
      <w:marRight w:val="0"/>
      <w:marTop w:val="0"/>
      <w:marBottom w:val="0"/>
      <w:divBdr>
        <w:top w:val="none" w:sz="0" w:space="0" w:color="auto"/>
        <w:left w:val="none" w:sz="0" w:space="0" w:color="auto"/>
        <w:bottom w:val="none" w:sz="0" w:space="0" w:color="auto"/>
        <w:right w:val="none" w:sz="0" w:space="0" w:color="auto"/>
      </w:divBdr>
    </w:div>
    <w:div w:id="1277829252">
      <w:bodyDiv w:val="1"/>
      <w:marLeft w:val="0"/>
      <w:marRight w:val="0"/>
      <w:marTop w:val="0"/>
      <w:marBottom w:val="0"/>
      <w:divBdr>
        <w:top w:val="none" w:sz="0" w:space="0" w:color="auto"/>
        <w:left w:val="none" w:sz="0" w:space="0" w:color="auto"/>
        <w:bottom w:val="none" w:sz="0" w:space="0" w:color="auto"/>
        <w:right w:val="none" w:sz="0" w:space="0" w:color="auto"/>
      </w:divBdr>
    </w:div>
    <w:div w:id="1277980360">
      <w:bodyDiv w:val="1"/>
      <w:marLeft w:val="0"/>
      <w:marRight w:val="0"/>
      <w:marTop w:val="0"/>
      <w:marBottom w:val="0"/>
      <w:divBdr>
        <w:top w:val="none" w:sz="0" w:space="0" w:color="auto"/>
        <w:left w:val="none" w:sz="0" w:space="0" w:color="auto"/>
        <w:bottom w:val="none" w:sz="0" w:space="0" w:color="auto"/>
        <w:right w:val="none" w:sz="0" w:space="0" w:color="auto"/>
      </w:divBdr>
    </w:div>
    <w:div w:id="1278105448">
      <w:bodyDiv w:val="1"/>
      <w:marLeft w:val="0"/>
      <w:marRight w:val="0"/>
      <w:marTop w:val="0"/>
      <w:marBottom w:val="0"/>
      <w:divBdr>
        <w:top w:val="none" w:sz="0" w:space="0" w:color="auto"/>
        <w:left w:val="none" w:sz="0" w:space="0" w:color="auto"/>
        <w:bottom w:val="none" w:sz="0" w:space="0" w:color="auto"/>
        <w:right w:val="none" w:sz="0" w:space="0" w:color="auto"/>
      </w:divBdr>
    </w:div>
    <w:div w:id="1278177300">
      <w:bodyDiv w:val="1"/>
      <w:marLeft w:val="0"/>
      <w:marRight w:val="0"/>
      <w:marTop w:val="0"/>
      <w:marBottom w:val="0"/>
      <w:divBdr>
        <w:top w:val="none" w:sz="0" w:space="0" w:color="auto"/>
        <w:left w:val="none" w:sz="0" w:space="0" w:color="auto"/>
        <w:bottom w:val="none" w:sz="0" w:space="0" w:color="auto"/>
        <w:right w:val="none" w:sz="0" w:space="0" w:color="auto"/>
      </w:divBdr>
    </w:div>
    <w:div w:id="1278220078">
      <w:bodyDiv w:val="1"/>
      <w:marLeft w:val="0"/>
      <w:marRight w:val="0"/>
      <w:marTop w:val="0"/>
      <w:marBottom w:val="0"/>
      <w:divBdr>
        <w:top w:val="none" w:sz="0" w:space="0" w:color="auto"/>
        <w:left w:val="none" w:sz="0" w:space="0" w:color="auto"/>
        <w:bottom w:val="none" w:sz="0" w:space="0" w:color="auto"/>
        <w:right w:val="none" w:sz="0" w:space="0" w:color="auto"/>
      </w:divBdr>
    </w:div>
    <w:div w:id="1278292418">
      <w:bodyDiv w:val="1"/>
      <w:marLeft w:val="0"/>
      <w:marRight w:val="0"/>
      <w:marTop w:val="0"/>
      <w:marBottom w:val="0"/>
      <w:divBdr>
        <w:top w:val="none" w:sz="0" w:space="0" w:color="auto"/>
        <w:left w:val="none" w:sz="0" w:space="0" w:color="auto"/>
        <w:bottom w:val="none" w:sz="0" w:space="0" w:color="auto"/>
        <w:right w:val="none" w:sz="0" w:space="0" w:color="auto"/>
      </w:divBdr>
    </w:div>
    <w:div w:id="1278565015">
      <w:bodyDiv w:val="1"/>
      <w:marLeft w:val="0"/>
      <w:marRight w:val="0"/>
      <w:marTop w:val="0"/>
      <w:marBottom w:val="0"/>
      <w:divBdr>
        <w:top w:val="none" w:sz="0" w:space="0" w:color="auto"/>
        <w:left w:val="none" w:sz="0" w:space="0" w:color="auto"/>
        <w:bottom w:val="none" w:sz="0" w:space="0" w:color="auto"/>
        <w:right w:val="none" w:sz="0" w:space="0" w:color="auto"/>
      </w:divBdr>
    </w:div>
    <w:div w:id="1278565459">
      <w:bodyDiv w:val="1"/>
      <w:marLeft w:val="0"/>
      <w:marRight w:val="0"/>
      <w:marTop w:val="0"/>
      <w:marBottom w:val="0"/>
      <w:divBdr>
        <w:top w:val="none" w:sz="0" w:space="0" w:color="auto"/>
        <w:left w:val="none" w:sz="0" w:space="0" w:color="auto"/>
        <w:bottom w:val="none" w:sz="0" w:space="0" w:color="auto"/>
        <w:right w:val="none" w:sz="0" w:space="0" w:color="auto"/>
      </w:divBdr>
    </w:div>
    <w:div w:id="1278676542">
      <w:bodyDiv w:val="1"/>
      <w:marLeft w:val="0"/>
      <w:marRight w:val="0"/>
      <w:marTop w:val="0"/>
      <w:marBottom w:val="0"/>
      <w:divBdr>
        <w:top w:val="none" w:sz="0" w:space="0" w:color="auto"/>
        <w:left w:val="none" w:sz="0" w:space="0" w:color="auto"/>
        <w:bottom w:val="none" w:sz="0" w:space="0" w:color="auto"/>
        <w:right w:val="none" w:sz="0" w:space="0" w:color="auto"/>
      </w:divBdr>
    </w:div>
    <w:div w:id="1278948707">
      <w:bodyDiv w:val="1"/>
      <w:marLeft w:val="0"/>
      <w:marRight w:val="0"/>
      <w:marTop w:val="0"/>
      <w:marBottom w:val="0"/>
      <w:divBdr>
        <w:top w:val="none" w:sz="0" w:space="0" w:color="auto"/>
        <w:left w:val="none" w:sz="0" w:space="0" w:color="auto"/>
        <w:bottom w:val="none" w:sz="0" w:space="0" w:color="auto"/>
        <w:right w:val="none" w:sz="0" w:space="0" w:color="auto"/>
      </w:divBdr>
    </w:div>
    <w:div w:id="1279097662">
      <w:bodyDiv w:val="1"/>
      <w:marLeft w:val="0"/>
      <w:marRight w:val="0"/>
      <w:marTop w:val="0"/>
      <w:marBottom w:val="0"/>
      <w:divBdr>
        <w:top w:val="none" w:sz="0" w:space="0" w:color="auto"/>
        <w:left w:val="none" w:sz="0" w:space="0" w:color="auto"/>
        <w:bottom w:val="none" w:sz="0" w:space="0" w:color="auto"/>
        <w:right w:val="none" w:sz="0" w:space="0" w:color="auto"/>
      </w:divBdr>
    </w:div>
    <w:div w:id="1279331855">
      <w:bodyDiv w:val="1"/>
      <w:marLeft w:val="0"/>
      <w:marRight w:val="0"/>
      <w:marTop w:val="0"/>
      <w:marBottom w:val="0"/>
      <w:divBdr>
        <w:top w:val="none" w:sz="0" w:space="0" w:color="auto"/>
        <w:left w:val="none" w:sz="0" w:space="0" w:color="auto"/>
        <w:bottom w:val="none" w:sz="0" w:space="0" w:color="auto"/>
        <w:right w:val="none" w:sz="0" w:space="0" w:color="auto"/>
      </w:divBdr>
    </w:div>
    <w:div w:id="1279335781">
      <w:bodyDiv w:val="1"/>
      <w:marLeft w:val="0"/>
      <w:marRight w:val="0"/>
      <w:marTop w:val="0"/>
      <w:marBottom w:val="0"/>
      <w:divBdr>
        <w:top w:val="none" w:sz="0" w:space="0" w:color="auto"/>
        <w:left w:val="none" w:sz="0" w:space="0" w:color="auto"/>
        <w:bottom w:val="none" w:sz="0" w:space="0" w:color="auto"/>
        <w:right w:val="none" w:sz="0" w:space="0" w:color="auto"/>
      </w:divBdr>
    </w:div>
    <w:div w:id="1279484440">
      <w:bodyDiv w:val="1"/>
      <w:marLeft w:val="0"/>
      <w:marRight w:val="0"/>
      <w:marTop w:val="0"/>
      <w:marBottom w:val="0"/>
      <w:divBdr>
        <w:top w:val="none" w:sz="0" w:space="0" w:color="auto"/>
        <w:left w:val="none" w:sz="0" w:space="0" w:color="auto"/>
        <w:bottom w:val="none" w:sz="0" w:space="0" w:color="auto"/>
        <w:right w:val="none" w:sz="0" w:space="0" w:color="auto"/>
      </w:divBdr>
    </w:div>
    <w:div w:id="1279530008">
      <w:bodyDiv w:val="1"/>
      <w:marLeft w:val="0"/>
      <w:marRight w:val="0"/>
      <w:marTop w:val="0"/>
      <w:marBottom w:val="0"/>
      <w:divBdr>
        <w:top w:val="none" w:sz="0" w:space="0" w:color="auto"/>
        <w:left w:val="none" w:sz="0" w:space="0" w:color="auto"/>
        <w:bottom w:val="none" w:sz="0" w:space="0" w:color="auto"/>
        <w:right w:val="none" w:sz="0" w:space="0" w:color="auto"/>
      </w:divBdr>
    </w:div>
    <w:div w:id="1279794131">
      <w:bodyDiv w:val="1"/>
      <w:marLeft w:val="0"/>
      <w:marRight w:val="0"/>
      <w:marTop w:val="0"/>
      <w:marBottom w:val="0"/>
      <w:divBdr>
        <w:top w:val="none" w:sz="0" w:space="0" w:color="auto"/>
        <w:left w:val="none" w:sz="0" w:space="0" w:color="auto"/>
        <w:bottom w:val="none" w:sz="0" w:space="0" w:color="auto"/>
        <w:right w:val="none" w:sz="0" w:space="0" w:color="auto"/>
      </w:divBdr>
    </w:div>
    <w:div w:id="1279871066">
      <w:bodyDiv w:val="1"/>
      <w:marLeft w:val="0"/>
      <w:marRight w:val="0"/>
      <w:marTop w:val="0"/>
      <w:marBottom w:val="0"/>
      <w:divBdr>
        <w:top w:val="none" w:sz="0" w:space="0" w:color="auto"/>
        <w:left w:val="none" w:sz="0" w:space="0" w:color="auto"/>
        <w:bottom w:val="none" w:sz="0" w:space="0" w:color="auto"/>
        <w:right w:val="none" w:sz="0" w:space="0" w:color="auto"/>
      </w:divBdr>
    </w:div>
    <w:div w:id="1279995425">
      <w:bodyDiv w:val="1"/>
      <w:marLeft w:val="0"/>
      <w:marRight w:val="0"/>
      <w:marTop w:val="0"/>
      <w:marBottom w:val="0"/>
      <w:divBdr>
        <w:top w:val="none" w:sz="0" w:space="0" w:color="auto"/>
        <w:left w:val="none" w:sz="0" w:space="0" w:color="auto"/>
        <w:bottom w:val="none" w:sz="0" w:space="0" w:color="auto"/>
        <w:right w:val="none" w:sz="0" w:space="0" w:color="auto"/>
      </w:divBdr>
    </w:div>
    <w:div w:id="1280184870">
      <w:bodyDiv w:val="1"/>
      <w:marLeft w:val="0"/>
      <w:marRight w:val="0"/>
      <w:marTop w:val="0"/>
      <w:marBottom w:val="0"/>
      <w:divBdr>
        <w:top w:val="none" w:sz="0" w:space="0" w:color="auto"/>
        <w:left w:val="none" w:sz="0" w:space="0" w:color="auto"/>
        <w:bottom w:val="none" w:sz="0" w:space="0" w:color="auto"/>
        <w:right w:val="none" w:sz="0" w:space="0" w:color="auto"/>
      </w:divBdr>
    </w:div>
    <w:div w:id="1280648820">
      <w:bodyDiv w:val="1"/>
      <w:marLeft w:val="0"/>
      <w:marRight w:val="0"/>
      <w:marTop w:val="0"/>
      <w:marBottom w:val="0"/>
      <w:divBdr>
        <w:top w:val="none" w:sz="0" w:space="0" w:color="auto"/>
        <w:left w:val="none" w:sz="0" w:space="0" w:color="auto"/>
        <w:bottom w:val="none" w:sz="0" w:space="0" w:color="auto"/>
        <w:right w:val="none" w:sz="0" w:space="0" w:color="auto"/>
      </w:divBdr>
    </w:div>
    <w:div w:id="1280650588">
      <w:bodyDiv w:val="1"/>
      <w:marLeft w:val="0"/>
      <w:marRight w:val="0"/>
      <w:marTop w:val="0"/>
      <w:marBottom w:val="0"/>
      <w:divBdr>
        <w:top w:val="none" w:sz="0" w:space="0" w:color="auto"/>
        <w:left w:val="none" w:sz="0" w:space="0" w:color="auto"/>
        <w:bottom w:val="none" w:sz="0" w:space="0" w:color="auto"/>
        <w:right w:val="none" w:sz="0" w:space="0" w:color="auto"/>
      </w:divBdr>
    </w:div>
    <w:div w:id="1280719802">
      <w:bodyDiv w:val="1"/>
      <w:marLeft w:val="0"/>
      <w:marRight w:val="0"/>
      <w:marTop w:val="0"/>
      <w:marBottom w:val="0"/>
      <w:divBdr>
        <w:top w:val="none" w:sz="0" w:space="0" w:color="auto"/>
        <w:left w:val="none" w:sz="0" w:space="0" w:color="auto"/>
        <w:bottom w:val="none" w:sz="0" w:space="0" w:color="auto"/>
        <w:right w:val="none" w:sz="0" w:space="0" w:color="auto"/>
      </w:divBdr>
    </w:div>
    <w:div w:id="1282029651">
      <w:bodyDiv w:val="1"/>
      <w:marLeft w:val="0"/>
      <w:marRight w:val="0"/>
      <w:marTop w:val="0"/>
      <w:marBottom w:val="0"/>
      <w:divBdr>
        <w:top w:val="none" w:sz="0" w:space="0" w:color="auto"/>
        <w:left w:val="none" w:sz="0" w:space="0" w:color="auto"/>
        <w:bottom w:val="none" w:sz="0" w:space="0" w:color="auto"/>
        <w:right w:val="none" w:sz="0" w:space="0" w:color="auto"/>
      </w:divBdr>
    </w:div>
    <w:div w:id="1282105831">
      <w:bodyDiv w:val="1"/>
      <w:marLeft w:val="0"/>
      <w:marRight w:val="0"/>
      <w:marTop w:val="0"/>
      <w:marBottom w:val="0"/>
      <w:divBdr>
        <w:top w:val="none" w:sz="0" w:space="0" w:color="auto"/>
        <w:left w:val="none" w:sz="0" w:space="0" w:color="auto"/>
        <w:bottom w:val="none" w:sz="0" w:space="0" w:color="auto"/>
        <w:right w:val="none" w:sz="0" w:space="0" w:color="auto"/>
      </w:divBdr>
    </w:div>
    <w:div w:id="1282300125">
      <w:bodyDiv w:val="1"/>
      <w:marLeft w:val="0"/>
      <w:marRight w:val="0"/>
      <w:marTop w:val="0"/>
      <w:marBottom w:val="0"/>
      <w:divBdr>
        <w:top w:val="none" w:sz="0" w:space="0" w:color="auto"/>
        <w:left w:val="none" w:sz="0" w:space="0" w:color="auto"/>
        <w:bottom w:val="none" w:sz="0" w:space="0" w:color="auto"/>
        <w:right w:val="none" w:sz="0" w:space="0" w:color="auto"/>
      </w:divBdr>
    </w:div>
    <w:div w:id="1282300590">
      <w:bodyDiv w:val="1"/>
      <w:marLeft w:val="0"/>
      <w:marRight w:val="0"/>
      <w:marTop w:val="0"/>
      <w:marBottom w:val="0"/>
      <w:divBdr>
        <w:top w:val="none" w:sz="0" w:space="0" w:color="auto"/>
        <w:left w:val="none" w:sz="0" w:space="0" w:color="auto"/>
        <w:bottom w:val="none" w:sz="0" w:space="0" w:color="auto"/>
        <w:right w:val="none" w:sz="0" w:space="0" w:color="auto"/>
      </w:divBdr>
    </w:div>
    <w:div w:id="1282692105">
      <w:bodyDiv w:val="1"/>
      <w:marLeft w:val="0"/>
      <w:marRight w:val="0"/>
      <w:marTop w:val="0"/>
      <w:marBottom w:val="0"/>
      <w:divBdr>
        <w:top w:val="none" w:sz="0" w:space="0" w:color="auto"/>
        <w:left w:val="none" w:sz="0" w:space="0" w:color="auto"/>
        <w:bottom w:val="none" w:sz="0" w:space="0" w:color="auto"/>
        <w:right w:val="none" w:sz="0" w:space="0" w:color="auto"/>
      </w:divBdr>
    </w:div>
    <w:div w:id="1282767925">
      <w:bodyDiv w:val="1"/>
      <w:marLeft w:val="0"/>
      <w:marRight w:val="0"/>
      <w:marTop w:val="0"/>
      <w:marBottom w:val="0"/>
      <w:divBdr>
        <w:top w:val="none" w:sz="0" w:space="0" w:color="auto"/>
        <w:left w:val="none" w:sz="0" w:space="0" w:color="auto"/>
        <w:bottom w:val="none" w:sz="0" w:space="0" w:color="auto"/>
        <w:right w:val="none" w:sz="0" w:space="0" w:color="auto"/>
      </w:divBdr>
    </w:div>
    <w:div w:id="1283002572">
      <w:bodyDiv w:val="1"/>
      <w:marLeft w:val="0"/>
      <w:marRight w:val="0"/>
      <w:marTop w:val="0"/>
      <w:marBottom w:val="0"/>
      <w:divBdr>
        <w:top w:val="none" w:sz="0" w:space="0" w:color="auto"/>
        <w:left w:val="none" w:sz="0" w:space="0" w:color="auto"/>
        <w:bottom w:val="none" w:sz="0" w:space="0" w:color="auto"/>
        <w:right w:val="none" w:sz="0" w:space="0" w:color="auto"/>
      </w:divBdr>
    </w:div>
    <w:div w:id="1283029288">
      <w:bodyDiv w:val="1"/>
      <w:marLeft w:val="0"/>
      <w:marRight w:val="0"/>
      <w:marTop w:val="0"/>
      <w:marBottom w:val="0"/>
      <w:divBdr>
        <w:top w:val="none" w:sz="0" w:space="0" w:color="auto"/>
        <w:left w:val="none" w:sz="0" w:space="0" w:color="auto"/>
        <w:bottom w:val="none" w:sz="0" w:space="0" w:color="auto"/>
        <w:right w:val="none" w:sz="0" w:space="0" w:color="auto"/>
      </w:divBdr>
    </w:div>
    <w:div w:id="1283030984">
      <w:bodyDiv w:val="1"/>
      <w:marLeft w:val="0"/>
      <w:marRight w:val="0"/>
      <w:marTop w:val="0"/>
      <w:marBottom w:val="0"/>
      <w:divBdr>
        <w:top w:val="none" w:sz="0" w:space="0" w:color="auto"/>
        <w:left w:val="none" w:sz="0" w:space="0" w:color="auto"/>
        <w:bottom w:val="none" w:sz="0" w:space="0" w:color="auto"/>
        <w:right w:val="none" w:sz="0" w:space="0" w:color="auto"/>
      </w:divBdr>
    </w:div>
    <w:div w:id="1283150272">
      <w:bodyDiv w:val="1"/>
      <w:marLeft w:val="0"/>
      <w:marRight w:val="0"/>
      <w:marTop w:val="0"/>
      <w:marBottom w:val="0"/>
      <w:divBdr>
        <w:top w:val="none" w:sz="0" w:space="0" w:color="auto"/>
        <w:left w:val="none" w:sz="0" w:space="0" w:color="auto"/>
        <w:bottom w:val="none" w:sz="0" w:space="0" w:color="auto"/>
        <w:right w:val="none" w:sz="0" w:space="0" w:color="auto"/>
      </w:divBdr>
    </w:div>
    <w:div w:id="1283458422">
      <w:bodyDiv w:val="1"/>
      <w:marLeft w:val="0"/>
      <w:marRight w:val="0"/>
      <w:marTop w:val="0"/>
      <w:marBottom w:val="0"/>
      <w:divBdr>
        <w:top w:val="none" w:sz="0" w:space="0" w:color="auto"/>
        <w:left w:val="none" w:sz="0" w:space="0" w:color="auto"/>
        <w:bottom w:val="none" w:sz="0" w:space="0" w:color="auto"/>
        <w:right w:val="none" w:sz="0" w:space="0" w:color="auto"/>
      </w:divBdr>
    </w:div>
    <w:div w:id="1283656976">
      <w:bodyDiv w:val="1"/>
      <w:marLeft w:val="0"/>
      <w:marRight w:val="0"/>
      <w:marTop w:val="0"/>
      <w:marBottom w:val="0"/>
      <w:divBdr>
        <w:top w:val="none" w:sz="0" w:space="0" w:color="auto"/>
        <w:left w:val="none" w:sz="0" w:space="0" w:color="auto"/>
        <w:bottom w:val="none" w:sz="0" w:space="0" w:color="auto"/>
        <w:right w:val="none" w:sz="0" w:space="0" w:color="auto"/>
      </w:divBdr>
    </w:div>
    <w:div w:id="1283882008">
      <w:bodyDiv w:val="1"/>
      <w:marLeft w:val="0"/>
      <w:marRight w:val="0"/>
      <w:marTop w:val="0"/>
      <w:marBottom w:val="0"/>
      <w:divBdr>
        <w:top w:val="none" w:sz="0" w:space="0" w:color="auto"/>
        <w:left w:val="none" w:sz="0" w:space="0" w:color="auto"/>
        <w:bottom w:val="none" w:sz="0" w:space="0" w:color="auto"/>
        <w:right w:val="none" w:sz="0" w:space="0" w:color="auto"/>
      </w:divBdr>
    </w:div>
    <w:div w:id="1284269212">
      <w:bodyDiv w:val="1"/>
      <w:marLeft w:val="0"/>
      <w:marRight w:val="0"/>
      <w:marTop w:val="0"/>
      <w:marBottom w:val="0"/>
      <w:divBdr>
        <w:top w:val="none" w:sz="0" w:space="0" w:color="auto"/>
        <w:left w:val="none" w:sz="0" w:space="0" w:color="auto"/>
        <w:bottom w:val="none" w:sz="0" w:space="0" w:color="auto"/>
        <w:right w:val="none" w:sz="0" w:space="0" w:color="auto"/>
      </w:divBdr>
    </w:div>
    <w:div w:id="1284506697">
      <w:bodyDiv w:val="1"/>
      <w:marLeft w:val="0"/>
      <w:marRight w:val="0"/>
      <w:marTop w:val="0"/>
      <w:marBottom w:val="0"/>
      <w:divBdr>
        <w:top w:val="none" w:sz="0" w:space="0" w:color="auto"/>
        <w:left w:val="none" w:sz="0" w:space="0" w:color="auto"/>
        <w:bottom w:val="none" w:sz="0" w:space="0" w:color="auto"/>
        <w:right w:val="none" w:sz="0" w:space="0" w:color="auto"/>
      </w:divBdr>
    </w:div>
    <w:div w:id="1284653157">
      <w:bodyDiv w:val="1"/>
      <w:marLeft w:val="0"/>
      <w:marRight w:val="0"/>
      <w:marTop w:val="0"/>
      <w:marBottom w:val="0"/>
      <w:divBdr>
        <w:top w:val="none" w:sz="0" w:space="0" w:color="auto"/>
        <w:left w:val="none" w:sz="0" w:space="0" w:color="auto"/>
        <w:bottom w:val="none" w:sz="0" w:space="0" w:color="auto"/>
        <w:right w:val="none" w:sz="0" w:space="0" w:color="auto"/>
      </w:divBdr>
    </w:div>
    <w:div w:id="1284767937">
      <w:bodyDiv w:val="1"/>
      <w:marLeft w:val="0"/>
      <w:marRight w:val="0"/>
      <w:marTop w:val="0"/>
      <w:marBottom w:val="0"/>
      <w:divBdr>
        <w:top w:val="none" w:sz="0" w:space="0" w:color="auto"/>
        <w:left w:val="none" w:sz="0" w:space="0" w:color="auto"/>
        <w:bottom w:val="none" w:sz="0" w:space="0" w:color="auto"/>
        <w:right w:val="none" w:sz="0" w:space="0" w:color="auto"/>
      </w:divBdr>
    </w:div>
    <w:div w:id="1284968942">
      <w:bodyDiv w:val="1"/>
      <w:marLeft w:val="0"/>
      <w:marRight w:val="0"/>
      <w:marTop w:val="0"/>
      <w:marBottom w:val="0"/>
      <w:divBdr>
        <w:top w:val="none" w:sz="0" w:space="0" w:color="auto"/>
        <w:left w:val="none" w:sz="0" w:space="0" w:color="auto"/>
        <w:bottom w:val="none" w:sz="0" w:space="0" w:color="auto"/>
        <w:right w:val="none" w:sz="0" w:space="0" w:color="auto"/>
      </w:divBdr>
    </w:div>
    <w:div w:id="1284994527">
      <w:bodyDiv w:val="1"/>
      <w:marLeft w:val="0"/>
      <w:marRight w:val="0"/>
      <w:marTop w:val="0"/>
      <w:marBottom w:val="0"/>
      <w:divBdr>
        <w:top w:val="none" w:sz="0" w:space="0" w:color="auto"/>
        <w:left w:val="none" w:sz="0" w:space="0" w:color="auto"/>
        <w:bottom w:val="none" w:sz="0" w:space="0" w:color="auto"/>
        <w:right w:val="none" w:sz="0" w:space="0" w:color="auto"/>
      </w:divBdr>
    </w:div>
    <w:div w:id="1285305395">
      <w:bodyDiv w:val="1"/>
      <w:marLeft w:val="0"/>
      <w:marRight w:val="0"/>
      <w:marTop w:val="0"/>
      <w:marBottom w:val="0"/>
      <w:divBdr>
        <w:top w:val="none" w:sz="0" w:space="0" w:color="auto"/>
        <w:left w:val="none" w:sz="0" w:space="0" w:color="auto"/>
        <w:bottom w:val="none" w:sz="0" w:space="0" w:color="auto"/>
        <w:right w:val="none" w:sz="0" w:space="0" w:color="auto"/>
      </w:divBdr>
    </w:div>
    <w:div w:id="1285770725">
      <w:bodyDiv w:val="1"/>
      <w:marLeft w:val="0"/>
      <w:marRight w:val="0"/>
      <w:marTop w:val="0"/>
      <w:marBottom w:val="0"/>
      <w:divBdr>
        <w:top w:val="none" w:sz="0" w:space="0" w:color="auto"/>
        <w:left w:val="none" w:sz="0" w:space="0" w:color="auto"/>
        <w:bottom w:val="none" w:sz="0" w:space="0" w:color="auto"/>
        <w:right w:val="none" w:sz="0" w:space="0" w:color="auto"/>
      </w:divBdr>
    </w:div>
    <w:div w:id="1285846269">
      <w:bodyDiv w:val="1"/>
      <w:marLeft w:val="0"/>
      <w:marRight w:val="0"/>
      <w:marTop w:val="0"/>
      <w:marBottom w:val="0"/>
      <w:divBdr>
        <w:top w:val="none" w:sz="0" w:space="0" w:color="auto"/>
        <w:left w:val="none" w:sz="0" w:space="0" w:color="auto"/>
        <w:bottom w:val="none" w:sz="0" w:space="0" w:color="auto"/>
        <w:right w:val="none" w:sz="0" w:space="0" w:color="auto"/>
      </w:divBdr>
    </w:div>
    <w:div w:id="1286082061">
      <w:bodyDiv w:val="1"/>
      <w:marLeft w:val="0"/>
      <w:marRight w:val="0"/>
      <w:marTop w:val="0"/>
      <w:marBottom w:val="0"/>
      <w:divBdr>
        <w:top w:val="none" w:sz="0" w:space="0" w:color="auto"/>
        <w:left w:val="none" w:sz="0" w:space="0" w:color="auto"/>
        <w:bottom w:val="none" w:sz="0" w:space="0" w:color="auto"/>
        <w:right w:val="none" w:sz="0" w:space="0" w:color="auto"/>
      </w:divBdr>
    </w:div>
    <w:div w:id="1286084166">
      <w:bodyDiv w:val="1"/>
      <w:marLeft w:val="0"/>
      <w:marRight w:val="0"/>
      <w:marTop w:val="0"/>
      <w:marBottom w:val="0"/>
      <w:divBdr>
        <w:top w:val="none" w:sz="0" w:space="0" w:color="auto"/>
        <w:left w:val="none" w:sz="0" w:space="0" w:color="auto"/>
        <w:bottom w:val="none" w:sz="0" w:space="0" w:color="auto"/>
        <w:right w:val="none" w:sz="0" w:space="0" w:color="auto"/>
      </w:divBdr>
    </w:div>
    <w:div w:id="1286229730">
      <w:bodyDiv w:val="1"/>
      <w:marLeft w:val="0"/>
      <w:marRight w:val="0"/>
      <w:marTop w:val="0"/>
      <w:marBottom w:val="0"/>
      <w:divBdr>
        <w:top w:val="none" w:sz="0" w:space="0" w:color="auto"/>
        <w:left w:val="none" w:sz="0" w:space="0" w:color="auto"/>
        <w:bottom w:val="none" w:sz="0" w:space="0" w:color="auto"/>
        <w:right w:val="none" w:sz="0" w:space="0" w:color="auto"/>
      </w:divBdr>
    </w:div>
    <w:div w:id="1286275436">
      <w:bodyDiv w:val="1"/>
      <w:marLeft w:val="0"/>
      <w:marRight w:val="0"/>
      <w:marTop w:val="0"/>
      <w:marBottom w:val="0"/>
      <w:divBdr>
        <w:top w:val="none" w:sz="0" w:space="0" w:color="auto"/>
        <w:left w:val="none" w:sz="0" w:space="0" w:color="auto"/>
        <w:bottom w:val="none" w:sz="0" w:space="0" w:color="auto"/>
        <w:right w:val="none" w:sz="0" w:space="0" w:color="auto"/>
      </w:divBdr>
    </w:div>
    <w:div w:id="1286304787">
      <w:bodyDiv w:val="1"/>
      <w:marLeft w:val="0"/>
      <w:marRight w:val="0"/>
      <w:marTop w:val="0"/>
      <w:marBottom w:val="0"/>
      <w:divBdr>
        <w:top w:val="none" w:sz="0" w:space="0" w:color="auto"/>
        <w:left w:val="none" w:sz="0" w:space="0" w:color="auto"/>
        <w:bottom w:val="none" w:sz="0" w:space="0" w:color="auto"/>
        <w:right w:val="none" w:sz="0" w:space="0" w:color="auto"/>
      </w:divBdr>
    </w:div>
    <w:div w:id="1286353414">
      <w:bodyDiv w:val="1"/>
      <w:marLeft w:val="0"/>
      <w:marRight w:val="0"/>
      <w:marTop w:val="0"/>
      <w:marBottom w:val="0"/>
      <w:divBdr>
        <w:top w:val="none" w:sz="0" w:space="0" w:color="auto"/>
        <w:left w:val="none" w:sz="0" w:space="0" w:color="auto"/>
        <w:bottom w:val="none" w:sz="0" w:space="0" w:color="auto"/>
        <w:right w:val="none" w:sz="0" w:space="0" w:color="auto"/>
      </w:divBdr>
    </w:div>
    <w:div w:id="1286421823">
      <w:bodyDiv w:val="1"/>
      <w:marLeft w:val="0"/>
      <w:marRight w:val="0"/>
      <w:marTop w:val="0"/>
      <w:marBottom w:val="0"/>
      <w:divBdr>
        <w:top w:val="none" w:sz="0" w:space="0" w:color="auto"/>
        <w:left w:val="none" w:sz="0" w:space="0" w:color="auto"/>
        <w:bottom w:val="none" w:sz="0" w:space="0" w:color="auto"/>
        <w:right w:val="none" w:sz="0" w:space="0" w:color="auto"/>
      </w:divBdr>
    </w:div>
    <w:div w:id="1286423401">
      <w:bodyDiv w:val="1"/>
      <w:marLeft w:val="0"/>
      <w:marRight w:val="0"/>
      <w:marTop w:val="0"/>
      <w:marBottom w:val="0"/>
      <w:divBdr>
        <w:top w:val="none" w:sz="0" w:space="0" w:color="auto"/>
        <w:left w:val="none" w:sz="0" w:space="0" w:color="auto"/>
        <w:bottom w:val="none" w:sz="0" w:space="0" w:color="auto"/>
        <w:right w:val="none" w:sz="0" w:space="0" w:color="auto"/>
      </w:divBdr>
    </w:div>
    <w:div w:id="1286735194">
      <w:bodyDiv w:val="1"/>
      <w:marLeft w:val="0"/>
      <w:marRight w:val="0"/>
      <w:marTop w:val="0"/>
      <w:marBottom w:val="0"/>
      <w:divBdr>
        <w:top w:val="none" w:sz="0" w:space="0" w:color="auto"/>
        <w:left w:val="none" w:sz="0" w:space="0" w:color="auto"/>
        <w:bottom w:val="none" w:sz="0" w:space="0" w:color="auto"/>
        <w:right w:val="none" w:sz="0" w:space="0" w:color="auto"/>
      </w:divBdr>
    </w:div>
    <w:div w:id="1286889938">
      <w:bodyDiv w:val="1"/>
      <w:marLeft w:val="0"/>
      <w:marRight w:val="0"/>
      <w:marTop w:val="0"/>
      <w:marBottom w:val="0"/>
      <w:divBdr>
        <w:top w:val="none" w:sz="0" w:space="0" w:color="auto"/>
        <w:left w:val="none" w:sz="0" w:space="0" w:color="auto"/>
        <w:bottom w:val="none" w:sz="0" w:space="0" w:color="auto"/>
        <w:right w:val="none" w:sz="0" w:space="0" w:color="auto"/>
      </w:divBdr>
    </w:div>
    <w:div w:id="1287005104">
      <w:bodyDiv w:val="1"/>
      <w:marLeft w:val="0"/>
      <w:marRight w:val="0"/>
      <w:marTop w:val="0"/>
      <w:marBottom w:val="0"/>
      <w:divBdr>
        <w:top w:val="none" w:sz="0" w:space="0" w:color="auto"/>
        <w:left w:val="none" w:sz="0" w:space="0" w:color="auto"/>
        <w:bottom w:val="none" w:sz="0" w:space="0" w:color="auto"/>
        <w:right w:val="none" w:sz="0" w:space="0" w:color="auto"/>
      </w:divBdr>
    </w:div>
    <w:div w:id="1287347735">
      <w:bodyDiv w:val="1"/>
      <w:marLeft w:val="0"/>
      <w:marRight w:val="0"/>
      <w:marTop w:val="0"/>
      <w:marBottom w:val="0"/>
      <w:divBdr>
        <w:top w:val="none" w:sz="0" w:space="0" w:color="auto"/>
        <w:left w:val="none" w:sz="0" w:space="0" w:color="auto"/>
        <w:bottom w:val="none" w:sz="0" w:space="0" w:color="auto"/>
        <w:right w:val="none" w:sz="0" w:space="0" w:color="auto"/>
      </w:divBdr>
    </w:div>
    <w:div w:id="1287734540">
      <w:bodyDiv w:val="1"/>
      <w:marLeft w:val="0"/>
      <w:marRight w:val="0"/>
      <w:marTop w:val="0"/>
      <w:marBottom w:val="0"/>
      <w:divBdr>
        <w:top w:val="none" w:sz="0" w:space="0" w:color="auto"/>
        <w:left w:val="none" w:sz="0" w:space="0" w:color="auto"/>
        <w:bottom w:val="none" w:sz="0" w:space="0" w:color="auto"/>
        <w:right w:val="none" w:sz="0" w:space="0" w:color="auto"/>
      </w:divBdr>
    </w:div>
    <w:div w:id="1287737044">
      <w:bodyDiv w:val="1"/>
      <w:marLeft w:val="0"/>
      <w:marRight w:val="0"/>
      <w:marTop w:val="0"/>
      <w:marBottom w:val="0"/>
      <w:divBdr>
        <w:top w:val="none" w:sz="0" w:space="0" w:color="auto"/>
        <w:left w:val="none" w:sz="0" w:space="0" w:color="auto"/>
        <w:bottom w:val="none" w:sz="0" w:space="0" w:color="auto"/>
        <w:right w:val="none" w:sz="0" w:space="0" w:color="auto"/>
      </w:divBdr>
    </w:div>
    <w:div w:id="1287854143">
      <w:bodyDiv w:val="1"/>
      <w:marLeft w:val="0"/>
      <w:marRight w:val="0"/>
      <w:marTop w:val="0"/>
      <w:marBottom w:val="0"/>
      <w:divBdr>
        <w:top w:val="none" w:sz="0" w:space="0" w:color="auto"/>
        <w:left w:val="none" w:sz="0" w:space="0" w:color="auto"/>
        <w:bottom w:val="none" w:sz="0" w:space="0" w:color="auto"/>
        <w:right w:val="none" w:sz="0" w:space="0" w:color="auto"/>
      </w:divBdr>
    </w:div>
    <w:div w:id="1287931808">
      <w:bodyDiv w:val="1"/>
      <w:marLeft w:val="0"/>
      <w:marRight w:val="0"/>
      <w:marTop w:val="0"/>
      <w:marBottom w:val="0"/>
      <w:divBdr>
        <w:top w:val="none" w:sz="0" w:space="0" w:color="auto"/>
        <w:left w:val="none" w:sz="0" w:space="0" w:color="auto"/>
        <w:bottom w:val="none" w:sz="0" w:space="0" w:color="auto"/>
        <w:right w:val="none" w:sz="0" w:space="0" w:color="auto"/>
      </w:divBdr>
    </w:div>
    <w:div w:id="1288001252">
      <w:bodyDiv w:val="1"/>
      <w:marLeft w:val="0"/>
      <w:marRight w:val="0"/>
      <w:marTop w:val="0"/>
      <w:marBottom w:val="0"/>
      <w:divBdr>
        <w:top w:val="none" w:sz="0" w:space="0" w:color="auto"/>
        <w:left w:val="none" w:sz="0" w:space="0" w:color="auto"/>
        <w:bottom w:val="none" w:sz="0" w:space="0" w:color="auto"/>
        <w:right w:val="none" w:sz="0" w:space="0" w:color="auto"/>
      </w:divBdr>
    </w:div>
    <w:div w:id="1288198806">
      <w:bodyDiv w:val="1"/>
      <w:marLeft w:val="0"/>
      <w:marRight w:val="0"/>
      <w:marTop w:val="0"/>
      <w:marBottom w:val="0"/>
      <w:divBdr>
        <w:top w:val="none" w:sz="0" w:space="0" w:color="auto"/>
        <w:left w:val="none" w:sz="0" w:space="0" w:color="auto"/>
        <w:bottom w:val="none" w:sz="0" w:space="0" w:color="auto"/>
        <w:right w:val="none" w:sz="0" w:space="0" w:color="auto"/>
      </w:divBdr>
    </w:div>
    <w:div w:id="1288244763">
      <w:bodyDiv w:val="1"/>
      <w:marLeft w:val="0"/>
      <w:marRight w:val="0"/>
      <w:marTop w:val="0"/>
      <w:marBottom w:val="0"/>
      <w:divBdr>
        <w:top w:val="none" w:sz="0" w:space="0" w:color="auto"/>
        <w:left w:val="none" w:sz="0" w:space="0" w:color="auto"/>
        <w:bottom w:val="none" w:sz="0" w:space="0" w:color="auto"/>
        <w:right w:val="none" w:sz="0" w:space="0" w:color="auto"/>
      </w:divBdr>
    </w:div>
    <w:div w:id="1288513869">
      <w:bodyDiv w:val="1"/>
      <w:marLeft w:val="0"/>
      <w:marRight w:val="0"/>
      <w:marTop w:val="0"/>
      <w:marBottom w:val="0"/>
      <w:divBdr>
        <w:top w:val="none" w:sz="0" w:space="0" w:color="auto"/>
        <w:left w:val="none" w:sz="0" w:space="0" w:color="auto"/>
        <w:bottom w:val="none" w:sz="0" w:space="0" w:color="auto"/>
        <w:right w:val="none" w:sz="0" w:space="0" w:color="auto"/>
      </w:divBdr>
    </w:div>
    <w:div w:id="1289317817">
      <w:bodyDiv w:val="1"/>
      <w:marLeft w:val="0"/>
      <w:marRight w:val="0"/>
      <w:marTop w:val="0"/>
      <w:marBottom w:val="0"/>
      <w:divBdr>
        <w:top w:val="none" w:sz="0" w:space="0" w:color="auto"/>
        <w:left w:val="none" w:sz="0" w:space="0" w:color="auto"/>
        <w:bottom w:val="none" w:sz="0" w:space="0" w:color="auto"/>
        <w:right w:val="none" w:sz="0" w:space="0" w:color="auto"/>
      </w:divBdr>
    </w:div>
    <w:div w:id="1289628811">
      <w:bodyDiv w:val="1"/>
      <w:marLeft w:val="0"/>
      <w:marRight w:val="0"/>
      <w:marTop w:val="0"/>
      <w:marBottom w:val="0"/>
      <w:divBdr>
        <w:top w:val="none" w:sz="0" w:space="0" w:color="auto"/>
        <w:left w:val="none" w:sz="0" w:space="0" w:color="auto"/>
        <w:bottom w:val="none" w:sz="0" w:space="0" w:color="auto"/>
        <w:right w:val="none" w:sz="0" w:space="0" w:color="auto"/>
      </w:divBdr>
    </w:div>
    <w:div w:id="1289702518">
      <w:bodyDiv w:val="1"/>
      <w:marLeft w:val="0"/>
      <w:marRight w:val="0"/>
      <w:marTop w:val="0"/>
      <w:marBottom w:val="0"/>
      <w:divBdr>
        <w:top w:val="none" w:sz="0" w:space="0" w:color="auto"/>
        <w:left w:val="none" w:sz="0" w:space="0" w:color="auto"/>
        <w:bottom w:val="none" w:sz="0" w:space="0" w:color="auto"/>
        <w:right w:val="none" w:sz="0" w:space="0" w:color="auto"/>
      </w:divBdr>
    </w:div>
    <w:div w:id="1289970192">
      <w:bodyDiv w:val="1"/>
      <w:marLeft w:val="0"/>
      <w:marRight w:val="0"/>
      <w:marTop w:val="0"/>
      <w:marBottom w:val="0"/>
      <w:divBdr>
        <w:top w:val="none" w:sz="0" w:space="0" w:color="auto"/>
        <w:left w:val="none" w:sz="0" w:space="0" w:color="auto"/>
        <w:bottom w:val="none" w:sz="0" w:space="0" w:color="auto"/>
        <w:right w:val="none" w:sz="0" w:space="0" w:color="auto"/>
      </w:divBdr>
    </w:div>
    <w:div w:id="1290208586">
      <w:bodyDiv w:val="1"/>
      <w:marLeft w:val="0"/>
      <w:marRight w:val="0"/>
      <w:marTop w:val="0"/>
      <w:marBottom w:val="0"/>
      <w:divBdr>
        <w:top w:val="none" w:sz="0" w:space="0" w:color="auto"/>
        <w:left w:val="none" w:sz="0" w:space="0" w:color="auto"/>
        <w:bottom w:val="none" w:sz="0" w:space="0" w:color="auto"/>
        <w:right w:val="none" w:sz="0" w:space="0" w:color="auto"/>
      </w:divBdr>
    </w:div>
    <w:div w:id="1290281529">
      <w:bodyDiv w:val="1"/>
      <w:marLeft w:val="0"/>
      <w:marRight w:val="0"/>
      <w:marTop w:val="0"/>
      <w:marBottom w:val="0"/>
      <w:divBdr>
        <w:top w:val="none" w:sz="0" w:space="0" w:color="auto"/>
        <w:left w:val="none" w:sz="0" w:space="0" w:color="auto"/>
        <w:bottom w:val="none" w:sz="0" w:space="0" w:color="auto"/>
        <w:right w:val="none" w:sz="0" w:space="0" w:color="auto"/>
      </w:divBdr>
    </w:div>
    <w:div w:id="1290358303">
      <w:bodyDiv w:val="1"/>
      <w:marLeft w:val="0"/>
      <w:marRight w:val="0"/>
      <w:marTop w:val="0"/>
      <w:marBottom w:val="0"/>
      <w:divBdr>
        <w:top w:val="none" w:sz="0" w:space="0" w:color="auto"/>
        <w:left w:val="none" w:sz="0" w:space="0" w:color="auto"/>
        <w:bottom w:val="none" w:sz="0" w:space="0" w:color="auto"/>
        <w:right w:val="none" w:sz="0" w:space="0" w:color="auto"/>
      </w:divBdr>
    </w:div>
    <w:div w:id="1290429409">
      <w:bodyDiv w:val="1"/>
      <w:marLeft w:val="0"/>
      <w:marRight w:val="0"/>
      <w:marTop w:val="0"/>
      <w:marBottom w:val="0"/>
      <w:divBdr>
        <w:top w:val="none" w:sz="0" w:space="0" w:color="auto"/>
        <w:left w:val="none" w:sz="0" w:space="0" w:color="auto"/>
        <w:bottom w:val="none" w:sz="0" w:space="0" w:color="auto"/>
        <w:right w:val="none" w:sz="0" w:space="0" w:color="auto"/>
      </w:divBdr>
    </w:div>
    <w:div w:id="1290473388">
      <w:bodyDiv w:val="1"/>
      <w:marLeft w:val="0"/>
      <w:marRight w:val="0"/>
      <w:marTop w:val="0"/>
      <w:marBottom w:val="0"/>
      <w:divBdr>
        <w:top w:val="none" w:sz="0" w:space="0" w:color="auto"/>
        <w:left w:val="none" w:sz="0" w:space="0" w:color="auto"/>
        <w:bottom w:val="none" w:sz="0" w:space="0" w:color="auto"/>
        <w:right w:val="none" w:sz="0" w:space="0" w:color="auto"/>
      </w:divBdr>
    </w:div>
    <w:div w:id="1290892212">
      <w:bodyDiv w:val="1"/>
      <w:marLeft w:val="0"/>
      <w:marRight w:val="0"/>
      <w:marTop w:val="0"/>
      <w:marBottom w:val="0"/>
      <w:divBdr>
        <w:top w:val="none" w:sz="0" w:space="0" w:color="auto"/>
        <w:left w:val="none" w:sz="0" w:space="0" w:color="auto"/>
        <w:bottom w:val="none" w:sz="0" w:space="0" w:color="auto"/>
        <w:right w:val="none" w:sz="0" w:space="0" w:color="auto"/>
      </w:divBdr>
    </w:div>
    <w:div w:id="1291135046">
      <w:bodyDiv w:val="1"/>
      <w:marLeft w:val="0"/>
      <w:marRight w:val="0"/>
      <w:marTop w:val="0"/>
      <w:marBottom w:val="0"/>
      <w:divBdr>
        <w:top w:val="none" w:sz="0" w:space="0" w:color="auto"/>
        <w:left w:val="none" w:sz="0" w:space="0" w:color="auto"/>
        <w:bottom w:val="none" w:sz="0" w:space="0" w:color="auto"/>
        <w:right w:val="none" w:sz="0" w:space="0" w:color="auto"/>
      </w:divBdr>
    </w:div>
    <w:div w:id="1291279446">
      <w:bodyDiv w:val="1"/>
      <w:marLeft w:val="0"/>
      <w:marRight w:val="0"/>
      <w:marTop w:val="0"/>
      <w:marBottom w:val="0"/>
      <w:divBdr>
        <w:top w:val="none" w:sz="0" w:space="0" w:color="auto"/>
        <w:left w:val="none" w:sz="0" w:space="0" w:color="auto"/>
        <w:bottom w:val="none" w:sz="0" w:space="0" w:color="auto"/>
        <w:right w:val="none" w:sz="0" w:space="0" w:color="auto"/>
      </w:divBdr>
    </w:div>
    <w:div w:id="1291475780">
      <w:bodyDiv w:val="1"/>
      <w:marLeft w:val="0"/>
      <w:marRight w:val="0"/>
      <w:marTop w:val="0"/>
      <w:marBottom w:val="0"/>
      <w:divBdr>
        <w:top w:val="none" w:sz="0" w:space="0" w:color="auto"/>
        <w:left w:val="none" w:sz="0" w:space="0" w:color="auto"/>
        <w:bottom w:val="none" w:sz="0" w:space="0" w:color="auto"/>
        <w:right w:val="none" w:sz="0" w:space="0" w:color="auto"/>
      </w:divBdr>
    </w:div>
    <w:div w:id="1291521142">
      <w:bodyDiv w:val="1"/>
      <w:marLeft w:val="0"/>
      <w:marRight w:val="0"/>
      <w:marTop w:val="0"/>
      <w:marBottom w:val="0"/>
      <w:divBdr>
        <w:top w:val="none" w:sz="0" w:space="0" w:color="auto"/>
        <w:left w:val="none" w:sz="0" w:space="0" w:color="auto"/>
        <w:bottom w:val="none" w:sz="0" w:space="0" w:color="auto"/>
        <w:right w:val="none" w:sz="0" w:space="0" w:color="auto"/>
      </w:divBdr>
    </w:div>
    <w:div w:id="1291546487">
      <w:bodyDiv w:val="1"/>
      <w:marLeft w:val="0"/>
      <w:marRight w:val="0"/>
      <w:marTop w:val="0"/>
      <w:marBottom w:val="0"/>
      <w:divBdr>
        <w:top w:val="none" w:sz="0" w:space="0" w:color="auto"/>
        <w:left w:val="none" w:sz="0" w:space="0" w:color="auto"/>
        <w:bottom w:val="none" w:sz="0" w:space="0" w:color="auto"/>
        <w:right w:val="none" w:sz="0" w:space="0" w:color="auto"/>
      </w:divBdr>
    </w:div>
    <w:div w:id="1291740666">
      <w:bodyDiv w:val="1"/>
      <w:marLeft w:val="0"/>
      <w:marRight w:val="0"/>
      <w:marTop w:val="0"/>
      <w:marBottom w:val="0"/>
      <w:divBdr>
        <w:top w:val="none" w:sz="0" w:space="0" w:color="auto"/>
        <w:left w:val="none" w:sz="0" w:space="0" w:color="auto"/>
        <w:bottom w:val="none" w:sz="0" w:space="0" w:color="auto"/>
        <w:right w:val="none" w:sz="0" w:space="0" w:color="auto"/>
      </w:divBdr>
    </w:div>
    <w:div w:id="1291786857">
      <w:bodyDiv w:val="1"/>
      <w:marLeft w:val="0"/>
      <w:marRight w:val="0"/>
      <w:marTop w:val="0"/>
      <w:marBottom w:val="0"/>
      <w:divBdr>
        <w:top w:val="none" w:sz="0" w:space="0" w:color="auto"/>
        <w:left w:val="none" w:sz="0" w:space="0" w:color="auto"/>
        <w:bottom w:val="none" w:sz="0" w:space="0" w:color="auto"/>
        <w:right w:val="none" w:sz="0" w:space="0" w:color="auto"/>
      </w:divBdr>
    </w:div>
    <w:div w:id="1291935907">
      <w:bodyDiv w:val="1"/>
      <w:marLeft w:val="0"/>
      <w:marRight w:val="0"/>
      <w:marTop w:val="0"/>
      <w:marBottom w:val="0"/>
      <w:divBdr>
        <w:top w:val="none" w:sz="0" w:space="0" w:color="auto"/>
        <w:left w:val="none" w:sz="0" w:space="0" w:color="auto"/>
        <w:bottom w:val="none" w:sz="0" w:space="0" w:color="auto"/>
        <w:right w:val="none" w:sz="0" w:space="0" w:color="auto"/>
      </w:divBdr>
    </w:div>
    <w:div w:id="1292246025">
      <w:bodyDiv w:val="1"/>
      <w:marLeft w:val="0"/>
      <w:marRight w:val="0"/>
      <w:marTop w:val="0"/>
      <w:marBottom w:val="0"/>
      <w:divBdr>
        <w:top w:val="none" w:sz="0" w:space="0" w:color="auto"/>
        <w:left w:val="none" w:sz="0" w:space="0" w:color="auto"/>
        <w:bottom w:val="none" w:sz="0" w:space="0" w:color="auto"/>
        <w:right w:val="none" w:sz="0" w:space="0" w:color="auto"/>
      </w:divBdr>
    </w:div>
    <w:div w:id="1292252276">
      <w:bodyDiv w:val="1"/>
      <w:marLeft w:val="0"/>
      <w:marRight w:val="0"/>
      <w:marTop w:val="0"/>
      <w:marBottom w:val="0"/>
      <w:divBdr>
        <w:top w:val="none" w:sz="0" w:space="0" w:color="auto"/>
        <w:left w:val="none" w:sz="0" w:space="0" w:color="auto"/>
        <w:bottom w:val="none" w:sz="0" w:space="0" w:color="auto"/>
        <w:right w:val="none" w:sz="0" w:space="0" w:color="auto"/>
      </w:divBdr>
    </w:div>
    <w:div w:id="1292252741">
      <w:bodyDiv w:val="1"/>
      <w:marLeft w:val="0"/>
      <w:marRight w:val="0"/>
      <w:marTop w:val="0"/>
      <w:marBottom w:val="0"/>
      <w:divBdr>
        <w:top w:val="none" w:sz="0" w:space="0" w:color="auto"/>
        <w:left w:val="none" w:sz="0" w:space="0" w:color="auto"/>
        <w:bottom w:val="none" w:sz="0" w:space="0" w:color="auto"/>
        <w:right w:val="none" w:sz="0" w:space="0" w:color="auto"/>
      </w:divBdr>
    </w:div>
    <w:div w:id="1292593543">
      <w:bodyDiv w:val="1"/>
      <w:marLeft w:val="0"/>
      <w:marRight w:val="0"/>
      <w:marTop w:val="0"/>
      <w:marBottom w:val="0"/>
      <w:divBdr>
        <w:top w:val="none" w:sz="0" w:space="0" w:color="auto"/>
        <w:left w:val="none" w:sz="0" w:space="0" w:color="auto"/>
        <w:bottom w:val="none" w:sz="0" w:space="0" w:color="auto"/>
        <w:right w:val="none" w:sz="0" w:space="0" w:color="auto"/>
      </w:divBdr>
    </w:div>
    <w:div w:id="1292713255">
      <w:bodyDiv w:val="1"/>
      <w:marLeft w:val="0"/>
      <w:marRight w:val="0"/>
      <w:marTop w:val="0"/>
      <w:marBottom w:val="0"/>
      <w:divBdr>
        <w:top w:val="none" w:sz="0" w:space="0" w:color="auto"/>
        <w:left w:val="none" w:sz="0" w:space="0" w:color="auto"/>
        <w:bottom w:val="none" w:sz="0" w:space="0" w:color="auto"/>
        <w:right w:val="none" w:sz="0" w:space="0" w:color="auto"/>
      </w:divBdr>
    </w:div>
    <w:div w:id="1292783085">
      <w:bodyDiv w:val="1"/>
      <w:marLeft w:val="0"/>
      <w:marRight w:val="0"/>
      <w:marTop w:val="0"/>
      <w:marBottom w:val="0"/>
      <w:divBdr>
        <w:top w:val="none" w:sz="0" w:space="0" w:color="auto"/>
        <w:left w:val="none" w:sz="0" w:space="0" w:color="auto"/>
        <w:bottom w:val="none" w:sz="0" w:space="0" w:color="auto"/>
        <w:right w:val="none" w:sz="0" w:space="0" w:color="auto"/>
      </w:divBdr>
    </w:div>
    <w:div w:id="1293442431">
      <w:bodyDiv w:val="1"/>
      <w:marLeft w:val="0"/>
      <w:marRight w:val="0"/>
      <w:marTop w:val="0"/>
      <w:marBottom w:val="0"/>
      <w:divBdr>
        <w:top w:val="none" w:sz="0" w:space="0" w:color="auto"/>
        <w:left w:val="none" w:sz="0" w:space="0" w:color="auto"/>
        <w:bottom w:val="none" w:sz="0" w:space="0" w:color="auto"/>
        <w:right w:val="none" w:sz="0" w:space="0" w:color="auto"/>
      </w:divBdr>
    </w:div>
    <w:div w:id="1293487016">
      <w:bodyDiv w:val="1"/>
      <w:marLeft w:val="0"/>
      <w:marRight w:val="0"/>
      <w:marTop w:val="0"/>
      <w:marBottom w:val="0"/>
      <w:divBdr>
        <w:top w:val="none" w:sz="0" w:space="0" w:color="auto"/>
        <w:left w:val="none" w:sz="0" w:space="0" w:color="auto"/>
        <w:bottom w:val="none" w:sz="0" w:space="0" w:color="auto"/>
        <w:right w:val="none" w:sz="0" w:space="0" w:color="auto"/>
      </w:divBdr>
    </w:div>
    <w:div w:id="1293705729">
      <w:bodyDiv w:val="1"/>
      <w:marLeft w:val="0"/>
      <w:marRight w:val="0"/>
      <w:marTop w:val="0"/>
      <w:marBottom w:val="0"/>
      <w:divBdr>
        <w:top w:val="none" w:sz="0" w:space="0" w:color="auto"/>
        <w:left w:val="none" w:sz="0" w:space="0" w:color="auto"/>
        <w:bottom w:val="none" w:sz="0" w:space="0" w:color="auto"/>
        <w:right w:val="none" w:sz="0" w:space="0" w:color="auto"/>
      </w:divBdr>
    </w:div>
    <w:div w:id="1293949718">
      <w:bodyDiv w:val="1"/>
      <w:marLeft w:val="0"/>
      <w:marRight w:val="0"/>
      <w:marTop w:val="0"/>
      <w:marBottom w:val="0"/>
      <w:divBdr>
        <w:top w:val="none" w:sz="0" w:space="0" w:color="auto"/>
        <w:left w:val="none" w:sz="0" w:space="0" w:color="auto"/>
        <w:bottom w:val="none" w:sz="0" w:space="0" w:color="auto"/>
        <w:right w:val="none" w:sz="0" w:space="0" w:color="auto"/>
      </w:divBdr>
    </w:div>
    <w:div w:id="1294097604">
      <w:bodyDiv w:val="1"/>
      <w:marLeft w:val="0"/>
      <w:marRight w:val="0"/>
      <w:marTop w:val="0"/>
      <w:marBottom w:val="0"/>
      <w:divBdr>
        <w:top w:val="none" w:sz="0" w:space="0" w:color="auto"/>
        <w:left w:val="none" w:sz="0" w:space="0" w:color="auto"/>
        <w:bottom w:val="none" w:sz="0" w:space="0" w:color="auto"/>
        <w:right w:val="none" w:sz="0" w:space="0" w:color="auto"/>
      </w:divBdr>
    </w:div>
    <w:div w:id="1294287972">
      <w:bodyDiv w:val="1"/>
      <w:marLeft w:val="0"/>
      <w:marRight w:val="0"/>
      <w:marTop w:val="0"/>
      <w:marBottom w:val="0"/>
      <w:divBdr>
        <w:top w:val="none" w:sz="0" w:space="0" w:color="auto"/>
        <w:left w:val="none" w:sz="0" w:space="0" w:color="auto"/>
        <w:bottom w:val="none" w:sz="0" w:space="0" w:color="auto"/>
        <w:right w:val="none" w:sz="0" w:space="0" w:color="auto"/>
      </w:divBdr>
    </w:div>
    <w:div w:id="1294362727">
      <w:bodyDiv w:val="1"/>
      <w:marLeft w:val="0"/>
      <w:marRight w:val="0"/>
      <w:marTop w:val="0"/>
      <w:marBottom w:val="0"/>
      <w:divBdr>
        <w:top w:val="none" w:sz="0" w:space="0" w:color="auto"/>
        <w:left w:val="none" w:sz="0" w:space="0" w:color="auto"/>
        <w:bottom w:val="none" w:sz="0" w:space="0" w:color="auto"/>
        <w:right w:val="none" w:sz="0" w:space="0" w:color="auto"/>
      </w:divBdr>
    </w:div>
    <w:div w:id="1294363450">
      <w:bodyDiv w:val="1"/>
      <w:marLeft w:val="0"/>
      <w:marRight w:val="0"/>
      <w:marTop w:val="0"/>
      <w:marBottom w:val="0"/>
      <w:divBdr>
        <w:top w:val="none" w:sz="0" w:space="0" w:color="auto"/>
        <w:left w:val="none" w:sz="0" w:space="0" w:color="auto"/>
        <w:bottom w:val="none" w:sz="0" w:space="0" w:color="auto"/>
        <w:right w:val="none" w:sz="0" w:space="0" w:color="auto"/>
      </w:divBdr>
    </w:div>
    <w:div w:id="1294406627">
      <w:bodyDiv w:val="1"/>
      <w:marLeft w:val="0"/>
      <w:marRight w:val="0"/>
      <w:marTop w:val="0"/>
      <w:marBottom w:val="0"/>
      <w:divBdr>
        <w:top w:val="none" w:sz="0" w:space="0" w:color="auto"/>
        <w:left w:val="none" w:sz="0" w:space="0" w:color="auto"/>
        <w:bottom w:val="none" w:sz="0" w:space="0" w:color="auto"/>
        <w:right w:val="none" w:sz="0" w:space="0" w:color="auto"/>
      </w:divBdr>
    </w:div>
    <w:div w:id="1294412027">
      <w:bodyDiv w:val="1"/>
      <w:marLeft w:val="0"/>
      <w:marRight w:val="0"/>
      <w:marTop w:val="0"/>
      <w:marBottom w:val="0"/>
      <w:divBdr>
        <w:top w:val="none" w:sz="0" w:space="0" w:color="auto"/>
        <w:left w:val="none" w:sz="0" w:space="0" w:color="auto"/>
        <w:bottom w:val="none" w:sz="0" w:space="0" w:color="auto"/>
        <w:right w:val="none" w:sz="0" w:space="0" w:color="auto"/>
      </w:divBdr>
    </w:div>
    <w:div w:id="1294483786">
      <w:bodyDiv w:val="1"/>
      <w:marLeft w:val="0"/>
      <w:marRight w:val="0"/>
      <w:marTop w:val="0"/>
      <w:marBottom w:val="0"/>
      <w:divBdr>
        <w:top w:val="none" w:sz="0" w:space="0" w:color="auto"/>
        <w:left w:val="none" w:sz="0" w:space="0" w:color="auto"/>
        <w:bottom w:val="none" w:sz="0" w:space="0" w:color="auto"/>
        <w:right w:val="none" w:sz="0" w:space="0" w:color="auto"/>
      </w:divBdr>
    </w:div>
    <w:div w:id="1294485003">
      <w:bodyDiv w:val="1"/>
      <w:marLeft w:val="0"/>
      <w:marRight w:val="0"/>
      <w:marTop w:val="0"/>
      <w:marBottom w:val="0"/>
      <w:divBdr>
        <w:top w:val="none" w:sz="0" w:space="0" w:color="auto"/>
        <w:left w:val="none" w:sz="0" w:space="0" w:color="auto"/>
        <w:bottom w:val="none" w:sz="0" w:space="0" w:color="auto"/>
        <w:right w:val="none" w:sz="0" w:space="0" w:color="auto"/>
      </w:divBdr>
    </w:div>
    <w:div w:id="1294599868">
      <w:bodyDiv w:val="1"/>
      <w:marLeft w:val="0"/>
      <w:marRight w:val="0"/>
      <w:marTop w:val="0"/>
      <w:marBottom w:val="0"/>
      <w:divBdr>
        <w:top w:val="none" w:sz="0" w:space="0" w:color="auto"/>
        <w:left w:val="none" w:sz="0" w:space="0" w:color="auto"/>
        <w:bottom w:val="none" w:sz="0" w:space="0" w:color="auto"/>
        <w:right w:val="none" w:sz="0" w:space="0" w:color="auto"/>
      </w:divBdr>
    </w:div>
    <w:div w:id="1294942679">
      <w:bodyDiv w:val="1"/>
      <w:marLeft w:val="0"/>
      <w:marRight w:val="0"/>
      <w:marTop w:val="0"/>
      <w:marBottom w:val="0"/>
      <w:divBdr>
        <w:top w:val="none" w:sz="0" w:space="0" w:color="auto"/>
        <w:left w:val="none" w:sz="0" w:space="0" w:color="auto"/>
        <w:bottom w:val="none" w:sz="0" w:space="0" w:color="auto"/>
        <w:right w:val="none" w:sz="0" w:space="0" w:color="auto"/>
      </w:divBdr>
    </w:div>
    <w:div w:id="1294944247">
      <w:bodyDiv w:val="1"/>
      <w:marLeft w:val="0"/>
      <w:marRight w:val="0"/>
      <w:marTop w:val="0"/>
      <w:marBottom w:val="0"/>
      <w:divBdr>
        <w:top w:val="none" w:sz="0" w:space="0" w:color="auto"/>
        <w:left w:val="none" w:sz="0" w:space="0" w:color="auto"/>
        <w:bottom w:val="none" w:sz="0" w:space="0" w:color="auto"/>
        <w:right w:val="none" w:sz="0" w:space="0" w:color="auto"/>
      </w:divBdr>
    </w:div>
    <w:div w:id="1295136975">
      <w:bodyDiv w:val="1"/>
      <w:marLeft w:val="0"/>
      <w:marRight w:val="0"/>
      <w:marTop w:val="0"/>
      <w:marBottom w:val="0"/>
      <w:divBdr>
        <w:top w:val="none" w:sz="0" w:space="0" w:color="auto"/>
        <w:left w:val="none" w:sz="0" w:space="0" w:color="auto"/>
        <w:bottom w:val="none" w:sz="0" w:space="0" w:color="auto"/>
        <w:right w:val="none" w:sz="0" w:space="0" w:color="auto"/>
      </w:divBdr>
    </w:div>
    <w:div w:id="1295334782">
      <w:bodyDiv w:val="1"/>
      <w:marLeft w:val="0"/>
      <w:marRight w:val="0"/>
      <w:marTop w:val="0"/>
      <w:marBottom w:val="0"/>
      <w:divBdr>
        <w:top w:val="none" w:sz="0" w:space="0" w:color="auto"/>
        <w:left w:val="none" w:sz="0" w:space="0" w:color="auto"/>
        <w:bottom w:val="none" w:sz="0" w:space="0" w:color="auto"/>
        <w:right w:val="none" w:sz="0" w:space="0" w:color="auto"/>
      </w:divBdr>
    </w:div>
    <w:div w:id="1296106944">
      <w:bodyDiv w:val="1"/>
      <w:marLeft w:val="0"/>
      <w:marRight w:val="0"/>
      <w:marTop w:val="0"/>
      <w:marBottom w:val="0"/>
      <w:divBdr>
        <w:top w:val="none" w:sz="0" w:space="0" w:color="auto"/>
        <w:left w:val="none" w:sz="0" w:space="0" w:color="auto"/>
        <w:bottom w:val="none" w:sz="0" w:space="0" w:color="auto"/>
        <w:right w:val="none" w:sz="0" w:space="0" w:color="auto"/>
      </w:divBdr>
    </w:div>
    <w:div w:id="1296376917">
      <w:bodyDiv w:val="1"/>
      <w:marLeft w:val="0"/>
      <w:marRight w:val="0"/>
      <w:marTop w:val="0"/>
      <w:marBottom w:val="0"/>
      <w:divBdr>
        <w:top w:val="none" w:sz="0" w:space="0" w:color="auto"/>
        <w:left w:val="none" w:sz="0" w:space="0" w:color="auto"/>
        <w:bottom w:val="none" w:sz="0" w:space="0" w:color="auto"/>
        <w:right w:val="none" w:sz="0" w:space="0" w:color="auto"/>
      </w:divBdr>
    </w:div>
    <w:div w:id="1296377491">
      <w:bodyDiv w:val="1"/>
      <w:marLeft w:val="0"/>
      <w:marRight w:val="0"/>
      <w:marTop w:val="0"/>
      <w:marBottom w:val="0"/>
      <w:divBdr>
        <w:top w:val="none" w:sz="0" w:space="0" w:color="auto"/>
        <w:left w:val="none" w:sz="0" w:space="0" w:color="auto"/>
        <w:bottom w:val="none" w:sz="0" w:space="0" w:color="auto"/>
        <w:right w:val="none" w:sz="0" w:space="0" w:color="auto"/>
      </w:divBdr>
    </w:div>
    <w:div w:id="1296445363">
      <w:bodyDiv w:val="1"/>
      <w:marLeft w:val="0"/>
      <w:marRight w:val="0"/>
      <w:marTop w:val="0"/>
      <w:marBottom w:val="0"/>
      <w:divBdr>
        <w:top w:val="none" w:sz="0" w:space="0" w:color="auto"/>
        <w:left w:val="none" w:sz="0" w:space="0" w:color="auto"/>
        <w:bottom w:val="none" w:sz="0" w:space="0" w:color="auto"/>
        <w:right w:val="none" w:sz="0" w:space="0" w:color="auto"/>
      </w:divBdr>
    </w:div>
    <w:div w:id="1296721429">
      <w:bodyDiv w:val="1"/>
      <w:marLeft w:val="0"/>
      <w:marRight w:val="0"/>
      <w:marTop w:val="0"/>
      <w:marBottom w:val="0"/>
      <w:divBdr>
        <w:top w:val="none" w:sz="0" w:space="0" w:color="auto"/>
        <w:left w:val="none" w:sz="0" w:space="0" w:color="auto"/>
        <w:bottom w:val="none" w:sz="0" w:space="0" w:color="auto"/>
        <w:right w:val="none" w:sz="0" w:space="0" w:color="auto"/>
      </w:divBdr>
    </w:div>
    <w:div w:id="1296788657">
      <w:bodyDiv w:val="1"/>
      <w:marLeft w:val="0"/>
      <w:marRight w:val="0"/>
      <w:marTop w:val="0"/>
      <w:marBottom w:val="0"/>
      <w:divBdr>
        <w:top w:val="none" w:sz="0" w:space="0" w:color="auto"/>
        <w:left w:val="none" w:sz="0" w:space="0" w:color="auto"/>
        <w:bottom w:val="none" w:sz="0" w:space="0" w:color="auto"/>
        <w:right w:val="none" w:sz="0" w:space="0" w:color="auto"/>
      </w:divBdr>
    </w:div>
    <w:div w:id="1296830613">
      <w:bodyDiv w:val="1"/>
      <w:marLeft w:val="0"/>
      <w:marRight w:val="0"/>
      <w:marTop w:val="0"/>
      <w:marBottom w:val="0"/>
      <w:divBdr>
        <w:top w:val="none" w:sz="0" w:space="0" w:color="auto"/>
        <w:left w:val="none" w:sz="0" w:space="0" w:color="auto"/>
        <w:bottom w:val="none" w:sz="0" w:space="0" w:color="auto"/>
        <w:right w:val="none" w:sz="0" w:space="0" w:color="auto"/>
      </w:divBdr>
    </w:div>
    <w:div w:id="1297224650">
      <w:bodyDiv w:val="1"/>
      <w:marLeft w:val="0"/>
      <w:marRight w:val="0"/>
      <w:marTop w:val="0"/>
      <w:marBottom w:val="0"/>
      <w:divBdr>
        <w:top w:val="none" w:sz="0" w:space="0" w:color="auto"/>
        <w:left w:val="none" w:sz="0" w:space="0" w:color="auto"/>
        <w:bottom w:val="none" w:sz="0" w:space="0" w:color="auto"/>
        <w:right w:val="none" w:sz="0" w:space="0" w:color="auto"/>
      </w:divBdr>
    </w:div>
    <w:div w:id="1297226145">
      <w:bodyDiv w:val="1"/>
      <w:marLeft w:val="0"/>
      <w:marRight w:val="0"/>
      <w:marTop w:val="0"/>
      <w:marBottom w:val="0"/>
      <w:divBdr>
        <w:top w:val="none" w:sz="0" w:space="0" w:color="auto"/>
        <w:left w:val="none" w:sz="0" w:space="0" w:color="auto"/>
        <w:bottom w:val="none" w:sz="0" w:space="0" w:color="auto"/>
        <w:right w:val="none" w:sz="0" w:space="0" w:color="auto"/>
      </w:divBdr>
    </w:div>
    <w:div w:id="1297416505">
      <w:bodyDiv w:val="1"/>
      <w:marLeft w:val="0"/>
      <w:marRight w:val="0"/>
      <w:marTop w:val="0"/>
      <w:marBottom w:val="0"/>
      <w:divBdr>
        <w:top w:val="none" w:sz="0" w:space="0" w:color="auto"/>
        <w:left w:val="none" w:sz="0" w:space="0" w:color="auto"/>
        <w:bottom w:val="none" w:sz="0" w:space="0" w:color="auto"/>
        <w:right w:val="none" w:sz="0" w:space="0" w:color="auto"/>
      </w:divBdr>
    </w:div>
    <w:div w:id="1297685807">
      <w:bodyDiv w:val="1"/>
      <w:marLeft w:val="0"/>
      <w:marRight w:val="0"/>
      <w:marTop w:val="0"/>
      <w:marBottom w:val="0"/>
      <w:divBdr>
        <w:top w:val="none" w:sz="0" w:space="0" w:color="auto"/>
        <w:left w:val="none" w:sz="0" w:space="0" w:color="auto"/>
        <w:bottom w:val="none" w:sz="0" w:space="0" w:color="auto"/>
        <w:right w:val="none" w:sz="0" w:space="0" w:color="auto"/>
      </w:divBdr>
    </w:div>
    <w:div w:id="1297758938">
      <w:bodyDiv w:val="1"/>
      <w:marLeft w:val="0"/>
      <w:marRight w:val="0"/>
      <w:marTop w:val="0"/>
      <w:marBottom w:val="0"/>
      <w:divBdr>
        <w:top w:val="none" w:sz="0" w:space="0" w:color="auto"/>
        <w:left w:val="none" w:sz="0" w:space="0" w:color="auto"/>
        <w:bottom w:val="none" w:sz="0" w:space="0" w:color="auto"/>
        <w:right w:val="none" w:sz="0" w:space="0" w:color="auto"/>
      </w:divBdr>
    </w:div>
    <w:div w:id="1298025531">
      <w:bodyDiv w:val="1"/>
      <w:marLeft w:val="0"/>
      <w:marRight w:val="0"/>
      <w:marTop w:val="0"/>
      <w:marBottom w:val="0"/>
      <w:divBdr>
        <w:top w:val="none" w:sz="0" w:space="0" w:color="auto"/>
        <w:left w:val="none" w:sz="0" w:space="0" w:color="auto"/>
        <w:bottom w:val="none" w:sz="0" w:space="0" w:color="auto"/>
        <w:right w:val="none" w:sz="0" w:space="0" w:color="auto"/>
      </w:divBdr>
    </w:div>
    <w:div w:id="1298026217">
      <w:bodyDiv w:val="1"/>
      <w:marLeft w:val="0"/>
      <w:marRight w:val="0"/>
      <w:marTop w:val="0"/>
      <w:marBottom w:val="0"/>
      <w:divBdr>
        <w:top w:val="none" w:sz="0" w:space="0" w:color="auto"/>
        <w:left w:val="none" w:sz="0" w:space="0" w:color="auto"/>
        <w:bottom w:val="none" w:sz="0" w:space="0" w:color="auto"/>
        <w:right w:val="none" w:sz="0" w:space="0" w:color="auto"/>
      </w:divBdr>
    </w:div>
    <w:div w:id="1298948528">
      <w:bodyDiv w:val="1"/>
      <w:marLeft w:val="0"/>
      <w:marRight w:val="0"/>
      <w:marTop w:val="0"/>
      <w:marBottom w:val="0"/>
      <w:divBdr>
        <w:top w:val="none" w:sz="0" w:space="0" w:color="auto"/>
        <w:left w:val="none" w:sz="0" w:space="0" w:color="auto"/>
        <w:bottom w:val="none" w:sz="0" w:space="0" w:color="auto"/>
        <w:right w:val="none" w:sz="0" w:space="0" w:color="auto"/>
      </w:divBdr>
    </w:div>
    <w:div w:id="1298998540">
      <w:bodyDiv w:val="1"/>
      <w:marLeft w:val="0"/>
      <w:marRight w:val="0"/>
      <w:marTop w:val="0"/>
      <w:marBottom w:val="0"/>
      <w:divBdr>
        <w:top w:val="none" w:sz="0" w:space="0" w:color="auto"/>
        <w:left w:val="none" w:sz="0" w:space="0" w:color="auto"/>
        <w:bottom w:val="none" w:sz="0" w:space="0" w:color="auto"/>
        <w:right w:val="none" w:sz="0" w:space="0" w:color="auto"/>
      </w:divBdr>
    </w:div>
    <w:div w:id="1299453881">
      <w:bodyDiv w:val="1"/>
      <w:marLeft w:val="0"/>
      <w:marRight w:val="0"/>
      <w:marTop w:val="0"/>
      <w:marBottom w:val="0"/>
      <w:divBdr>
        <w:top w:val="none" w:sz="0" w:space="0" w:color="auto"/>
        <w:left w:val="none" w:sz="0" w:space="0" w:color="auto"/>
        <w:bottom w:val="none" w:sz="0" w:space="0" w:color="auto"/>
        <w:right w:val="none" w:sz="0" w:space="0" w:color="auto"/>
      </w:divBdr>
    </w:div>
    <w:div w:id="1299605977">
      <w:bodyDiv w:val="1"/>
      <w:marLeft w:val="0"/>
      <w:marRight w:val="0"/>
      <w:marTop w:val="0"/>
      <w:marBottom w:val="0"/>
      <w:divBdr>
        <w:top w:val="none" w:sz="0" w:space="0" w:color="auto"/>
        <w:left w:val="none" w:sz="0" w:space="0" w:color="auto"/>
        <w:bottom w:val="none" w:sz="0" w:space="0" w:color="auto"/>
        <w:right w:val="none" w:sz="0" w:space="0" w:color="auto"/>
      </w:divBdr>
    </w:div>
    <w:div w:id="1299916697">
      <w:bodyDiv w:val="1"/>
      <w:marLeft w:val="0"/>
      <w:marRight w:val="0"/>
      <w:marTop w:val="0"/>
      <w:marBottom w:val="0"/>
      <w:divBdr>
        <w:top w:val="none" w:sz="0" w:space="0" w:color="auto"/>
        <w:left w:val="none" w:sz="0" w:space="0" w:color="auto"/>
        <w:bottom w:val="none" w:sz="0" w:space="0" w:color="auto"/>
        <w:right w:val="none" w:sz="0" w:space="0" w:color="auto"/>
      </w:divBdr>
    </w:div>
    <w:div w:id="1299918287">
      <w:bodyDiv w:val="1"/>
      <w:marLeft w:val="0"/>
      <w:marRight w:val="0"/>
      <w:marTop w:val="0"/>
      <w:marBottom w:val="0"/>
      <w:divBdr>
        <w:top w:val="none" w:sz="0" w:space="0" w:color="auto"/>
        <w:left w:val="none" w:sz="0" w:space="0" w:color="auto"/>
        <w:bottom w:val="none" w:sz="0" w:space="0" w:color="auto"/>
        <w:right w:val="none" w:sz="0" w:space="0" w:color="auto"/>
      </w:divBdr>
    </w:div>
    <w:div w:id="1300069962">
      <w:bodyDiv w:val="1"/>
      <w:marLeft w:val="0"/>
      <w:marRight w:val="0"/>
      <w:marTop w:val="0"/>
      <w:marBottom w:val="0"/>
      <w:divBdr>
        <w:top w:val="none" w:sz="0" w:space="0" w:color="auto"/>
        <w:left w:val="none" w:sz="0" w:space="0" w:color="auto"/>
        <w:bottom w:val="none" w:sz="0" w:space="0" w:color="auto"/>
        <w:right w:val="none" w:sz="0" w:space="0" w:color="auto"/>
      </w:divBdr>
    </w:div>
    <w:div w:id="1300116063">
      <w:bodyDiv w:val="1"/>
      <w:marLeft w:val="0"/>
      <w:marRight w:val="0"/>
      <w:marTop w:val="0"/>
      <w:marBottom w:val="0"/>
      <w:divBdr>
        <w:top w:val="none" w:sz="0" w:space="0" w:color="auto"/>
        <w:left w:val="none" w:sz="0" w:space="0" w:color="auto"/>
        <w:bottom w:val="none" w:sz="0" w:space="0" w:color="auto"/>
        <w:right w:val="none" w:sz="0" w:space="0" w:color="auto"/>
      </w:divBdr>
    </w:div>
    <w:div w:id="1300452350">
      <w:bodyDiv w:val="1"/>
      <w:marLeft w:val="0"/>
      <w:marRight w:val="0"/>
      <w:marTop w:val="0"/>
      <w:marBottom w:val="0"/>
      <w:divBdr>
        <w:top w:val="none" w:sz="0" w:space="0" w:color="auto"/>
        <w:left w:val="none" w:sz="0" w:space="0" w:color="auto"/>
        <w:bottom w:val="none" w:sz="0" w:space="0" w:color="auto"/>
        <w:right w:val="none" w:sz="0" w:space="0" w:color="auto"/>
      </w:divBdr>
    </w:div>
    <w:div w:id="1300453285">
      <w:bodyDiv w:val="1"/>
      <w:marLeft w:val="0"/>
      <w:marRight w:val="0"/>
      <w:marTop w:val="0"/>
      <w:marBottom w:val="0"/>
      <w:divBdr>
        <w:top w:val="none" w:sz="0" w:space="0" w:color="auto"/>
        <w:left w:val="none" w:sz="0" w:space="0" w:color="auto"/>
        <w:bottom w:val="none" w:sz="0" w:space="0" w:color="auto"/>
        <w:right w:val="none" w:sz="0" w:space="0" w:color="auto"/>
      </w:divBdr>
    </w:div>
    <w:div w:id="1300459285">
      <w:bodyDiv w:val="1"/>
      <w:marLeft w:val="0"/>
      <w:marRight w:val="0"/>
      <w:marTop w:val="0"/>
      <w:marBottom w:val="0"/>
      <w:divBdr>
        <w:top w:val="none" w:sz="0" w:space="0" w:color="auto"/>
        <w:left w:val="none" w:sz="0" w:space="0" w:color="auto"/>
        <w:bottom w:val="none" w:sz="0" w:space="0" w:color="auto"/>
        <w:right w:val="none" w:sz="0" w:space="0" w:color="auto"/>
      </w:divBdr>
    </w:div>
    <w:div w:id="1300839705">
      <w:bodyDiv w:val="1"/>
      <w:marLeft w:val="0"/>
      <w:marRight w:val="0"/>
      <w:marTop w:val="0"/>
      <w:marBottom w:val="0"/>
      <w:divBdr>
        <w:top w:val="none" w:sz="0" w:space="0" w:color="auto"/>
        <w:left w:val="none" w:sz="0" w:space="0" w:color="auto"/>
        <w:bottom w:val="none" w:sz="0" w:space="0" w:color="auto"/>
        <w:right w:val="none" w:sz="0" w:space="0" w:color="auto"/>
      </w:divBdr>
    </w:div>
    <w:div w:id="1300962581">
      <w:bodyDiv w:val="1"/>
      <w:marLeft w:val="0"/>
      <w:marRight w:val="0"/>
      <w:marTop w:val="0"/>
      <w:marBottom w:val="0"/>
      <w:divBdr>
        <w:top w:val="none" w:sz="0" w:space="0" w:color="auto"/>
        <w:left w:val="none" w:sz="0" w:space="0" w:color="auto"/>
        <w:bottom w:val="none" w:sz="0" w:space="0" w:color="auto"/>
        <w:right w:val="none" w:sz="0" w:space="0" w:color="auto"/>
      </w:divBdr>
    </w:div>
    <w:div w:id="1301418751">
      <w:bodyDiv w:val="1"/>
      <w:marLeft w:val="0"/>
      <w:marRight w:val="0"/>
      <w:marTop w:val="0"/>
      <w:marBottom w:val="0"/>
      <w:divBdr>
        <w:top w:val="none" w:sz="0" w:space="0" w:color="auto"/>
        <w:left w:val="none" w:sz="0" w:space="0" w:color="auto"/>
        <w:bottom w:val="none" w:sz="0" w:space="0" w:color="auto"/>
        <w:right w:val="none" w:sz="0" w:space="0" w:color="auto"/>
      </w:divBdr>
    </w:div>
    <w:div w:id="1301497302">
      <w:bodyDiv w:val="1"/>
      <w:marLeft w:val="0"/>
      <w:marRight w:val="0"/>
      <w:marTop w:val="0"/>
      <w:marBottom w:val="0"/>
      <w:divBdr>
        <w:top w:val="none" w:sz="0" w:space="0" w:color="auto"/>
        <w:left w:val="none" w:sz="0" w:space="0" w:color="auto"/>
        <w:bottom w:val="none" w:sz="0" w:space="0" w:color="auto"/>
        <w:right w:val="none" w:sz="0" w:space="0" w:color="auto"/>
      </w:divBdr>
    </w:div>
    <w:div w:id="1301692263">
      <w:bodyDiv w:val="1"/>
      <w:marLeft w:val="0"/>
      <w:marRight w:val="0"/>
      <w:marTop w:val="0"/>
      <w:marBottom w:val="0"/>
      <w:divBdr>
        <w:top w:val="none" w:sz="0" w:space="0" w:color="auto"/>
        <w:left w:val="none" w:sz="0" w:space="0" w:color="auto"/>
        <w:bottom w:val="none" w:sz="0" w:space="0" w:color="auto"/>
        <w:right w:val="none" w:sz="0" w:space="0" w:color="auto"/>
      </w:divBdr>
    </w:div>
    <w:div w:id="1302154318">
      <w:bodyDiv w:val="1"/>
      <w:marLeft w:val="0"/>
      <w:marRight w:val="0"/>
      <w:marTop w:val="0"/>
      <w:marBottom w:val="0"/>
      <w:divBdr>
        <w:top w:val="none" w:sz="0" w:space="0" w:color="auto"/>
        <w:left w:val="none" w:sz="0" w:space="0" w:color="auto"/>
        <w:bottom w:val="none" w:sz="0" w:space="0" w:color="auto"/>
        <w:right w:val="none" w:sz="0" w:space="0" w:color="auto"/>
      </w:divBdr>
    </w:div>
    <w:div w:id="1302343547">
      <w:bodyDiv w:val="1"/>
      <w:marLeft w:val="0"/>
      <w:marRight w:val="0"/>
      <w:marTop w:val="0"/>
      <w:marBottom w:val="0"/>
      <w:divBdr>
        <w:top w:val="none" w:sz="0" w:space="0" w:color="auto"/>
        <w:left w:val="none" w:sz="0" w:space="0" w:color="auto"/>
        <w:bottom w:val="none" w:sz="0" w:space="0" w:color="auto"/>
        <w:right w:val="none" w:sz="0" w:space="0" w:color="auto"/>
      </w:divBdr>
    </w:div>
    <w:div w:id="1302687553">
      <w:bodyDiv w:val="1"/>
      <w:marLeft w:val="0"/>
      <w:marRight w:val="0"/>
      <w:marTop w:val="0"/>
      <w:marBottom w:val="0"/>
      <w:divBdr>
        <w:top w:val="none" w:sz="0" w:space="0" w:color="auto"/>
        <w:left w:val="none" w:sz="0" w:space="0" w:color="auto"/>
        <w:bottom w:val="none" w:sz="0" w:space="0" w:color="auto"/>
        <w:right w:val="none" w:sz="0" w:space="0" w:color="auto"/>
      </w:divBdr>
    </w:div>
    <w:div w:id="1302806196">
      <w:bodyDiv w:val="1"/>
      <w:marLeft w:val="0"/>
      <w:marRight w:val="0"/>
      <w:marTop w:val="0"/>
      <w:marBottom w:val="0"/>
      <w:divBdr>
        <w:top w:val="none" w:sz="0" w:space="0" w:color="auto"/>
        <w:left w:val="none" w:sz="0" w:space="0" w:color="auto"/>
        <w:bottom w:val="none" w:sz="0" w:space="0" w:color="auto"/>
        <w:right w:val="none" w:sz="0" w:space="0" w:color="auto"/>
      </w:divBdr>
    </w:div>
    <w:div w:id="1302883209">
      <w:bodyDiv w:val="1"/>
      <w:marLeft w:val="0"/>
      <w:marRight w:val="0"/>
      <w:marTop w:val="0"/>
      <w:marBottom w:val="0"/>
      <w:divBdr>
        <w:top w:val="none" w:sz="0" w:space="0" w:color="auto"/>
        <w:left w:val="none" w:sz="0" w:space="0" w:color="auto"/>
        <w:bottom w:val="none" w:sz="0" w:space="0" w:color="auto"/>
        <w:right w:val="none" w:sz="0" w:space="0" w:color="auto"/>
      </w:divBdr>
    </w:div>
    <w:div w:id="1303119180">
      <w:bodyDiv w:val="1"/>
      <w:marLeft w:val="0"/>
      <w:marRight w:val="0"/>
      <w:marTop w:val="0"/>
      <w:marBottom w:val="0"/>
      <w:divBdr>
        <w:top w:val="none" w:sz="0" w:space="0" w:color="auto"/>
        <w:left w:val="none" w:sz="0" w:space="0" w:color="auto"/>
        <w:bottom w:val="none" w:sz="0" w:space="0" w:color="auto"/>
        <w:right w:val="none" w:sz="0" w:space="0" w:color="auto"/>
      </w:divBdr>
    </w:div>
    <w:div w:id="1303121790">
      <w:bodyDiv w:val="1"/>
      <w:marLeft w:val="0"/>
      <w:marRight w:val="0"/>
      <w:marTop w:val="0"/>
      <w:marBottom w:val="0"/>
      <w:divBdr>
        <w:top w:val="none" w:sz="0" w:space="0" w:color="auto"/>
        <w:left w:val="none" w:sz="0" w:space="0" w:color="auto"/>
        <w:bottom w:val="none" w:sz="0" w:space="0" w:color="auto"/>
        <w:right w:val="none" w:sz="0" w:space="0" w:color="auto"/>
      </w:divBdr>
    </w:div>
    <w:div w:id="1303344234">
      <w:bodyDiv w:val="1"/>
      <w:marLeft w:val="0"/>
      <w:marRight w:val="0"/>
      <w:marTop w:val="0"/>
      <w:marBottom w:val="0"/>
      <w:divBdr>
        <w:top w:val="none" w:sz="0" w:space="0" w:color="auto"/>
        <w:left w:val="none" w:sz="0" w:space="0" w:color="auto"/>
        <w:bottom w:val="none" w:sz="0" w:space="0" w:color="auto"/>
        <w:right w:val="none" w:sz="0" w:space="0" w:color="auto"/>
      </w:divBdr>
    </w:div>
    <w:div w:id="1303466595">
      <w:bodyDiv w:val="1"/>
      <w:marLeft w:val="0"/>
      <w:marRight w:val="0"/>
      <w:marTop w:val="0"/>
      <w:marBottom w:val="0"/>
      <w:divBdr>
        <w:top w:val="none" w:sz="0" w:space="0" w:color="auto"/>
        <w:left w:val="none" w:sz="0" w:space="0" w:color="auto"/>
        <w:bottom w:val="none" w:sz="0" w:space="0" w:color="auto"/>
        <w:right w:val="none" w:sz="0" w:space="0" w:color="auto"/>
      </w:divBdr>
    </w:div>
    <w:div w:id="1303535645">
      <w:bodyDiv w:val="1"/>
      <w:marLeft w:val="0"/>
      <w:marRight w:val="0"/>
      <w:marTop w:val="0"/>
      <w:marBottom w:val="0"/>
      <w:divBdr>
        <w:top w:val="none" w:sz="0" w:space="0" w:color="auto"/>
        <w:left w:val="none" w:sz="0" w:space="0" w:color="auto"/>
        <w:bottom w:val="none" w:sz="0" w:space="0" w:color="auto"/>
        <w:right w:val="none" w:sz="0" w:space="0" w:color="auto"/>
      </w:divBdr>
    </w:div>
    <w:div w:id="1303996420">
      <w:bodyDiv w:val="1"/>
      <w:marLeft w:val="0"/>
      <w:marRight w:val="0"/>
      <w:marTop w:val="0"/>
      <w:marBottom w:val="0"/>
      <w:divBdr>
        <w:top w:val="none" w:sz="0" w:space="0" w:color="auto"/>
        <w:left w:val="none" w:sz="0" w:space="0" w:color="auto"/>
        <w:bottom w:val="none" w:sz="0" w:space="0" w:color="auto"/>
        <w:right w:val="none" w:sz="0" w:space="0" w:color="auto"/>
      </w:divBdr>
    </w:div>
    <w:div w:id="1304000906">
      <w:bodyDiv w:val="1"/>
      <w:marLeft w:val="0"/>
      <w:marRight w:val="0"/>
      <w:marTop w:val="0"/>
      <w:marBottom w:val="0"/>
      <w:divBdr>
        <w:top w:val="none" w:sz="0" w:space="0" w:color="auto"/>
        <w:left w:val="none" w:sz="0" w:space="0" w:color="auto"/>
        <w:bottom w:val="none" w:sz="0" w:space="0" w:color="auto"/>
        <w:right w:val="none" w:sz="0" w:space="0" w:color="auto"/>
      </w:divBdr>
    </w:div>
    <w:div w:id="1304046693">
      <w:bodyDiv w:val="1"/>
      <w:marLeft w:val="0"/>
      <w:marRight w:val="0"/>
      <w:marTop w:val="0"/>
      <w:marBottom w:val="0"/>
      <w:divBdr>
        <w:top w:val="none" w:sz="0" w:space="0" w:color="auto"/>
        <w:left w:val="none" w:sz="0" w:space="0" w:color="auto"/>
        <w:bottom w:val="none" w:sz="0" w:space="0" w:color="auto"/>
        <w:right w:val="none" w:sz="0" w:space="0" w:color="auto"/>
      </w:divBdr>
    </w:div>
    <w:div w:id="1304193171">
      <w:bodyDiv w:val="1"/>
      <w:marLeft w:val="0"/>
      <w:marRight w:val="0"/>
      <w:marTop w:val="0"/>
      <w:marBottom w:val="0"/>
      <w:divBdr>
        <w:top w:val="none" w:sz="0" w:space="0" w:color="auto"/>
        <w:left w:val="none" w:sz="0" w:space="0" w:color="auto"/>
        <w:bottom w:val="none" w:sz="0" w:space="0" w:color="auto"/>
        <w:right w:val="none" w:sz="0" w:space="0" w:color="auto"/>
      </w:divBdr>
    </w:div>
    <w:div w:id="1304389593">
      <w:bodyDiv w:val="1"/>
      <w:marLeft w:val="0"/>
      <w:marRight w:val="0"/>
      <w:marTop w:val="0"/>
      <w:marBottom w:val="0"/>
      <w:divBdr>
        <w:top w:val="none" w:sz="0" w:space="0" w:color="auto"/>
        <w:left w:val="none" w:sz="0" w:space="0" w:color="auto"/>
        <w:bottom w:val="none" w:sz="0" w:space="0" w:color="auto"/>
        <w:right w:val="none" w:sz="0" w:space="0" w:color="auto"/>
      </w:divBdr>
    </w:div>
    <w:div w:id="1304695173">
      <w:bodyDiv w:val="1"/>
      <w:marLeft w:val="0"/>
      <w:marRight w:val="0"/>
      <w:marTop w:val="0"/>
      <w:marBottom w:val="0"/>
      <w:divBdr>
        <w:top w:val="none" w:sz="0" w:space="0" w:color="auto"/>
        <w:left w:val="none" w:sz="0" w:space="0" w:color="auto"/>
        <w:bottom w:val="none" w:sz="0" w:space="0" w:color="auto"/>
        <w:right w:val="none" w:sz="0" w:space="0" w:color="auto"/>
      </w:divBdr>
    </w:div>
    <w:div w:id="1304892417">
      <w:bodyDiv w:val="1"/>
      <w:marLeft w:val="0"/>
      <w:marRight w:val="0"/>
      <w:marTop w:val="0"/>
      <w:marBottom w:val="0"/>
      <w:divBdr>
        <w:top w:val="none" w:sz="0" w:space="0" w:color="auto"/>
        <w:left w:val="none" w:sz="0" w:space="0" w:color="auto"/>
        <w:bottom w:val="none" w:sz="0" w:space="0" w:color="auto"/>
        <w:right w:val="none" w:sz="0" w:space="0" w:color="auto"/>
      </w:divBdr>
    </w:div>
    <w:div w:id="1305354725">
      <w:bodyDiv w:val="1"/>
      <w:marLeft w:val="0"/>
      <w:marRight w:val="0"/>
      <w:marTop w:val="0"/>
      <w:marBottom w:val="0"/>
      <w:divBdr>
        <w:top w:val="none" w:sz="0" w:space="0" w:color="auto"/>
        <w:left w:val="none" w:sz="0" w:space="0" w:color="auto"/>
        <w:bottom w:val="none" w:sz="0" w:space="0" w:color="auto"/>
        <w:right w:val="none" w:sz="0" w:space="0" w:color="auto"/>
      </w:divBdr>
    </w:div>
    <w:div w:id="1305430270">
      <w:bodyDiv w:val="1"/>
      <w:marLeft w:val="0"/>
      <w:marRight w:val="0"/>
      <w:marTop w:val="0"/>
      <w:marBottom w:val="0"/>
      <w:divBdr>
        <w:top w:val="none" w:sz="0" w:space="0" w:color="auto"/>
        <w:left w:val="none" w:sz="0" w:space="0" w:color="auto"/>
        <w:bottom w:val="none" w:sz="0" w:space="0" w:color="auto"/>
        <w:right w:val="none" w:sz="0" w:space="0" w:color="auto"/>
      </w:divBdr>
    </w:div>
    <w:div w:id="1305548280">
      <w:bodyDiv w:val="1"/>
      <w:marLeft w:val="0"/>
      <w:marRight w:val="0"/>
      <w:marTop w:val="0"/>
      <w:marBottom w:val="0"/>
      <w:divBdr>
        <w:top w:val="none" w:sz="0" w:space="0" w:color="auto"/>
        <w:left w:val="none" w:sz="0" w:space="0" w:color="auto"/>
        <w:bottom w:val="none" w:sz="0" w:space="0" w:color="auto"/>
        <w:right w:val="none" w:sz="0" w:space="0" w:color="auto"/>
      </w:divBdr>
    </w:div>
    <w:div w:id="1305694462">
      <w:bodyDiv w:val="1"/>
      <w:marLeft w:val="0"/>
      <w:marRight w:val="0"/>
      <w:marTop w:val="0"/>
      <w:marBottom w:val="0"/>
      <w:divBdr>
        <w:top w:val="none" w:sz="0" w:space="0" w:color="auto"/>
        <w:left w:val="none" w:sz="0" w:space="0" w:color="auto"/>
        <w:bottom w:val="none" w:sz="0" w:space="0" w:color="auto"/>
        <w:right w:val="none" w:sz="0" w:space="0" w:color="auto"/>
      </w:divBdr>
    </w:div>
    <w:div w:id="1305695006">
      <w:bodyDiv w:val="1"/>
      <w:marLeft w:val="0"/>
      <w:marRight w:val="0"/>
      <w:marTop w:val="0"/>
      <w:marBottom w:val="0"/>
      <w:divBdr>
        <w:top w:val="none" w:sz="0" w:space="0" w:color="auto"/>
        <w:left w:val="none" w:sz="0" w:space="0" w:color="auto"/>
        <w:bottom w:val="none" w:sz="0" w:space="0" w:color="auto"/>
        <w:right w:val="none" w:sz="0" w:space="0" w:color="auto"/>
      </w:divBdr>
    </w:div>
    <w:div w:id="1305886638">
      <w:bodyDiv w:val="1"/>
      <w:marLeft w:val="0"/>
      <w:marRight w:val="0"/>
      <w:marTop w:val="0"/>
      <w:marBottom w:val="0"/>
      <w:divBdr>
        <w:top w:val="none" w:sz="0" w:space="0" w:color="auto"/>
        <w:left w:val="none" w:sz="0" w:space="0" w:color="auto"/>
        <w:bottom w:val="none" w:sz="0" w:space="0" w:color="auto"/>
        <w:right w:val="none" w:sz="0" w:space="0" w:color="auto"/>
      </w:divBdr>
    </w:div>
    <w:div w:id="1305967503">
      <w:bodyDiv w:val="1"/>
      <w:marLeft w:val="0"/>
      <w:marRight w:val="0"/>
      <w:marTop w:val="0"/>
      <w:marBottom w:val="0"/>
      <w:divBdr>
        <w:top w:val="none" w:sz="0" w:space="0" w:color="auto"/>
        <w:left w:val="none" w:sz="0" w:space="0" w:color="auto"/>
        <w:bottom w:val="none" w:sz="0" w:space="0" w:color="auto"/>
        <w:right w:val="none" w:sz="0" w:space="0" w:color="auto"/>
      </w:divBdr>
    </w:div>
    <w:div w:id="1305968554">
      <w:bodyDiv w:val="1"/>
      <w:marLeft w:val="0"/>
      <w:marRight w:val="0"/>
      <w:marTop w:val="0"/>
      <w:marBottom w:val="0"/>
      <w:divBdr>
        <w:top w:val="none" w:sz="0" w:space="0" w:color="auto"/>
        <w:left w:val="none" w:sz="0" w:space="0" w:color="auto"/>
        <w:bottom w:val="none" w:sz="0" w:space="0" w:color="auto"/>
        <w:right w:val="none" w:sz="0" w:space="0" w:color="auto"/>
      </w:divBdr>
    </w:div>
    <w:div w:id="1306087908">
      <w:bodyDiv w:val="1"/>
      <w:marLeft w:val="0"/>
      <w:marRight w:val="0"/>
      <w:marTop w:val="0"/>
      <w:marBottom w:val="0"/>
      <w:divBdr>
        <w:top w:val="none" w:sz="0" w:space="0" w:color="auto"/>
        <w:left w:val="none" w:sz="0" w:space="0" w:color="auto"/>
        <w:bottom w:val="none" w:sz="0" w:space="0" w:color="auto"/>
        <w:right w:val="none" w:sz="0" w:space="0" w:color="auto"/>
      </w:divBdr>
    </w:div>
    <w:div w:id="1306207009">
      <w:bodyDiv w:val="1"/>
      <w:marLeft w:val="0"/>
      <w:marRight w:val="0"/>
      <w:marTop w:val="0"/>
      <w:marBottom w:val="0"/>
      <w:divBdr>
        <w:top w:val="none" w:sz="0" w:space="0" w:color="auto"/>
        <w:left w:val="none" w:sz="0" w:space="0" w:color="auto"/>
        <w:bottom w:val="none" w:sz="0" w:space="0" w:color="auto"/>
        <w:right w:val="none" w:sz="0" w:space="0" w:color="auto"/>
      </w:divBdr>
    </w:div>
    <w:div w:id="1306277299">
      <w:bodyDiv w:val="1"/>
      <w:marLeft w:val="0"/>
      <w:marRight w:val="0"/>
      <w:marTop w:val="0"/>
      <w:marBottom w:val="0"/>
      <w:divBdr>
        <w:top w:val="none" w:sz="0" w:space="0" w:color="auto"/>
        <w:left w:val="none" w:sz="0" w:space="0" w:color="auto"/>
        <w:bottom w:val="none" w:sz="0" w:space="0" w:color="auto"/>
        <w:right w:val="none" w:sz="0" w:space="0" w:color="auto"/>
      </w:divBdr>
    </w:div>
    <w:div w:id="1306466151">
      <w:bodyDiv w:val="1"/>
      <w:marLeft w:val="0"/>
      <w:marRight w:val="0"/>
      <w:marTop w:val="0"/>
      <w:marBottom w:val="0"/>
      <w:divBdr>
        <w:top w:val="none" w:sz="0" w:space="0" w:color="auto"/>
        <w:left w:val="none" w:sz="0" w:space="0" w:color="auto"/>
        <w:bottom w:val="none" w:sz="0" w:space="0" w:color="auto"/>
        <w:right w:val="none" w:sz="0" w:space="0" w:color="auto"/>
      </w:divBdr>
    </w:div>
    <w:div w:id="1306541294">
      <w:bodyDiv w:val="1"/>
      <w:marLeft w:val="0"/>
      <w:marRight w:val="0"/>
      <w:marTop w:val="0"/>
      <w:marBottom w:val="0"/>
      <w:divBdr>
        <w:top w:val="none" w:sz="0" w:space="0" w:color="auto"/>
        <w:left w:val="none" w:sz="0" w:space="0" w:color="auto"/>
        <w:bottom w:val="none" w:sz="0" w:space="0" w:color="auto"/>
        <w:right w:val="none" w:sz="0" w:space="0" w:color="auto"/>
      </w:divBdr>
    </w:div>
    <w:div w:id="1306927984">
      <w:bodyDiv w:val="1"/>
      <w:marLeft w:val="0"/>
      <w:marRight w:val="0"/>
      <w:marTop w:val="0"/>
      <w:marBottom w:val="0"/>
      <w:divBdr>
        <w:top w:val="none" w:sz="0" w:space="0" w:color="auto"/>
        <w:left w:val="none" w:sz="0" w:space="0" w:color="auto"/>
        <w:bottom w:val="none" w:sz="0" w:space="0" w:color="auto"/>
        <w:right w:val="none" w:sz="0" w:space="0" w:color="auto"/>
      </w:divBdr>
    </w:div>
    <w:div w:id="1307397946">
      <w:bodyDiv w:val="1"/>
      <w:marLeft w:val="0"/>
      <w:marRight w:val="0"/>
      <w:marTop w:val="0"/>
      <w:marBottom w:val="0"/>
      <w:divBdr>
        <w:top w:val="none" w:sz="0" w:space="0" w:color="auto"/>
        <w:left w:val="none" w:sz="0" w:space="0" w:color="auto"/>
        <w:bottom w:val="none" w:sz="0" w:space="0" w:color="auto"/>
        <w:right w:val="none" w:sz="0" w:space="0" w:color="auto"/>
      </w:divBdr>
    </w:div>
    <w:div w:id="1307587795">
      <w:bodyDiv w:val="1"/>
      <w:marLeft w:val="0"/>
      <w:marRight w:val="0"/>
      <w:marTop w:val="0"/>
      <w:marBottom w:val="0"/>
      <w:divBdr>
        <w:top w:val="none" w:sz="0" w:space="0" w:color="auto"/>
        <w:left w:val="none" w:sz="0" w:space="0" w:color="auto"/>
        <w:bottom w:val="none" w:sz="0" w:space="0" w:color="auto"/>
        <w:right w:val="none" w:sz="0" w:space="0" w:color="auto"/>
      </w:divBdr>
    </w:div>
    <w:div w:id="1307588010">
      <w:bodyDiv w:val="1"/>
      <w:marLeft w:val="0"/>
      <w:marRight w:val="0"/>
      <w:marTop w:val="0"/>
      <w:marBottom w:val="0"/>
      <w:divBdr>
        <w:top w:val="none" w:sz="0" w:space="0" w:color="auto"/>
        <w:left w:val="none" w:sz="0" w:space="0" w:color="auto"/>
        <w:bottom w:val="none" w:sz="0" w:space="0" w:color="auto"/>
        <w:right w:val="none" w:sz="0" w:space="0" w:color="auto"/>
      </w:divBdr>
    </w:div>
    <w:div w:id="1307708375">
      <w:bodyDiv w:val="1"/>
      <w:marLeft w:val="0"/>
      <w:marRight w:val="0"/>
      <w:marTop w:val="0"/>
      <w:marBottom w:val="0"/>
      <w:divBdr>
        <w:top w:val="none" w:sz="0" w:space="0" w:color="auto"/>
        <w:left w:val="none" w:sz="0" w:space="0" w:color="auto"/>
        <w:bottom w:val="none" w:sz="0" w:space="0" w:color="auto"/>
        <w:right w:val="none" w:sz="0" w:space="0" w:color="auto"/>
      </w:divBdr>
    </w:div>
    <w:div w:id="1307928423">
      <w:bodyDiv w:val="1"/>
      <w:marLeft w:val="0"/>
      <w:marRight w:val="0"/>
      <w:marTop w:val="0"/>
      <w:marBottom w:val="0"/>
      <w:divBdr>
        <w:top w:val="none" w:sz="0" w:space="0" w:color="auto"/>
        <w:left w:val="none" w:sz="0" w:space="0" w:color="auto"/>
        <w:bottom w:val="none" w:sz="0" w:space="0" w:color="auto"/>
        <w:right w:val="none" w:sz="0" w:space="0" w:color="auto"/>
      </w:divBdr>
    </w:div>
    <w:div w:id="1308125554">
      <w:bodyDiv w:val="1"/>
      <w:marLeft w:val="0"/>
      <w:marRight w:val="0"/>
      <w:marTop w:val="0"/>
      <w:marBottom w:val="0"/>
      <w:divBdr>
        <w:top w:val="none" w:sz="0" w:space="0" w:color="auto"/>
        <w:left w:val="none" w:sz="0" w:space="0" w:color="auto"/>
        <w:bottom w:val="none" w:sz="0" w:space="0" w:color="auto"/>
        <w:right w:val="none" w:sz="0" w:space="0" w:color="auto"/>
      </w:divBdr>
    </w:div>
    <w:div w:id="1308392766">
      <w:bodyDiv w:val="1"/>
      <w:marLeft w:val="0"/>
      <w:marRight w:val="0"/>
      <w:marTop w:val="0"/>
      <w:marBottom w:val="0"/>
      <w:divBdr>
        <w:top w:val="none" w:sz="0" w:space="0" w:color="auto"/>
        <w:left w:val="none" w:sz="0" w:space="0" w:color="auto"/>
        <w:bottom w:val="none" w:sz="0" w:space="0" w:color="auto"/>
        <w:right w:val="none" w:sz="0" w:space="0" w:color="auto"/>
      </w:divBdr>
    </w:div>
    <w:div w:id="1308439893">
      <w:bodyDiv w:val="1"/>
      <w:marLeft w:val="0"/>
      <w:marRight w:val="0"/>
      <w:marTop w:val="0"/>
      <w:marBottom w:val="0"/>
      <w:divBdr>
        <w:top w:val="none" w:sz="0" w:space="0" w:color="auto"/>
        <w:left w:val="none" w:sz="0" w:space="0" w:color="auto"/>
        <w:bottom w:val="none" w:sz="0" w:space="0" w:color="auto"/>
        <w:right w:val="none" w:sz="0" w:space="0" w:color="auto"/>
      </w:divBdr>
    </w:div>
    <w:div w:id="1308625641">
      <w:bodyDiv w:val="1"/>
      <w:marLeft w:val="0"/>
      <w:marRight w:val="0"/>
      <w:marTop w:val="0"/>
      <w:marBottom w:val="0"/>
      <w:divBdr>
        <w:top w:val="none" w:sz="0" w:space="0" w:color="auto"/>
        <w:left w:val="none" w:sz="0" w:space="0" w:color="auto"/>
        <w:bottom w:val="none" w:sz="0" w:space="0" w:color="auto"/>
        <w:right w:val="none" w:sz="0" w:space="0" w:color="auto"/>
      </w:divBdr>
    </w:div>
    <w:div w:id="1308972487">
      <w:bodyDiv w:val="1"/>
      <w:marLeft w:val="0"/>
      <w:marRight w:val="0"/>
      <w:marTop w:val="0"/>
      <w:marBottom w:val="0"/>
      <w:divBdr>
        <w:top w:val="none" w:sz="0" w:space="0" w:color="auto"/>
        <w:left w:val="none" w:sz="0" w:space="0" w:color="auto"/>
        <w:bottom w:val="none" w:sz="0" w:space="0" w:color="auto"/>
        <w:right w:val="none" w:sz="0" w:space="0" w:color="auto"/>
      </w:divBdr>
    </w:div>
    <w:div w:id="1309017819">
      <w:bodyDiv w:val="1"/>
      <w:marLeft w:val="0"/>
      <w:marRight w:val="0"/>
      <w:marTop w:val="0"/>
      <w:marBottom w:val="0"/>
      <w:divBdr>
        <w:top w:val="none" w:sz="0" w:space="0" w:color="auto"/>
        <w:left w:val="none" w:sz="0" w:space="0" w:color="auto"/>
        <w:bottom w:val="none" w:sz="0" w:space="0" w:color="auto"/>
        <w:right w:val="none" w:sz="0" w:space="0" w:color="auto"/>
      </w:divBdr>
    </w:div>
    <w:div w:id="1309018381">
      <w:bodyDiv w:val="1"/>
      <w:marLeft w:val="0"/>
      <w:marRight w:val="0"/>
      <w:marTop w:val="0"/>
      <w:marBottom w:val="0"/>
      <w:divBdr>
        <w:top w:val="none" w:sz="0" w:space="0" w:color="auto"/>
        <w:left w:val="none" w:sz="0" w:space="0" w:color="auto"/>
        <w:bottom w:val="none" w:sz="0" w:space="0" w:color="auto"/>
        <w:right w:val="none" w:sz="0" w:space="0" w:color="auto"/>
      </w:divBdr>
    </w:div>
    <w:div w:id="1309088211">
      <w:bodyDiv w:val="1"/>
      <w:marLeft w:val="0"/>
      <w:marRight w:val="0"/>
      <w:marTop w:val="0"/>
      <w:marBottom w:val="0"/>
      <w:divBdr>
        <w:top w:val="none" w:sz="0" w:space="0" w:color="auto"/>
        <w:left w:val="none" w:sz="0" w:space="0" w:color="auto"/>
        <w:bottom w:val="none" w:sz="0" w:space="0" w:color="auto"/>
        <w:right w:val="none" w:sz="0" w:space="0" w:color="auto"/>
      </w:divBdr>
    </w:div>
    <w:div w:id="1309090289">
      <w:bodyDiv w:val="1"/>
      <w:marLeft w:val="0"/>
      <w:marRight w:val="0"/>
      <w:marTop w:val="0"/>
      <w:marBottom w:val="0"/>
      <w:divBdr>
        <w:top w:val="none" w:sz="0" w:space="0" w:color="auto"/>
        <w:left w:val="none" w:sz="0" w:space="0" w:color="auto"/>
        <w:bottom w:val="none" w:sz="0" w:space="0" w:color="auto"/>
        <w:right w:val="none" w:sz="0" w:space="0" w:color="auto"/>
      </w:divBdr>
    </w:div>
    <w:div w:id="1309092370">
      <w:bodyDiv w:val="1"/>
      <w:marLeft w:val="0"/>
      <w:marRight w:val="0"/>
      <w:marTop w:val="0"/>
      <w:marBottom w:val="0"/>
      <w:divBdr>
        <w:top w:val="none" w:sz="0" w:space="0" w:color="auto"/>
        <w:left w:val="none" w:sz="0" w:space="0" w:color="auto"/>
        <w:bottom w:val="none" w:sz="0" w:space="0" w:color="auto"/>
        <w:right w:val="none" w:sz="0" w:space="0" w:color="auto"/>
      </w:divBdr>
    </w:div>
    <w:div w:id="1309552835">
      <w:bodyDiv w:val="1"/>
      <w:marLeft w:val="0"/>
      <w:marRight w:val="0"/>
      <w:marTop w:val="0"/>
      <w:marBottom w:val="0"/>
      <w:divBdr>
        <w:top w:val="none" w:sz="0" w:space="0" w:color="auto"/>
        <w:left w:val="none" w:sz="0" w:space="0" w:color="auto"/>
        <w:bottom w:val="none" w:sz="0" w:space="0" w:color="auto"/>
        <w:right w:val="none" w:sz="0" w:space="0" w:color="auto"/>
      </w:divBdr>
    </w:div>
    <w:div w:id="1310400958">
      <w:bodyDiv w:val="1"/>
      <w:marLeft w:val="0"/>
      <w:marRight w:val="0"/>
      <w:marTop w:val="0"/>
      <w:marBottom w:val="0"/>
      <w:divBdr>
        <w:top w:val="none" w:sz="0" w:space="0" w:color="auto"/>
        <w:left w:val="none" w:sz="0" w:space="0" w:color="auto"/>
        <w:bottom w:val="none" w:sz="0" w:space="0" w:color="auto"/>
        <w:right w:val="none" w:sz="0" w:space="0" w:color="auto"/>
      </w:divBdr>
    </w:div>
    <w:div w:id="1310402733">
      <w:bodyDiv w:val="1"/>
      <w:marLeft w:val="0"/>
      <w:marRight w:val="0"/>
      <w:marTop w:val="0"/>
      <w:marBottom w:val="0"/>
      <w:divBdr>
        <w:top w:val="none" w:sz="0" w:space="0" w:color="auto"/>
        <w:left w:val="none" w:sz="0" w:space="0" w:color="auto"/>
        <w:bottom w:val="none" w:sz="0" w:space="0" w:color="auto"/>
        <w:right w:val="none" w:sz="0" w:space="0" w:color="auto"/>
      </w:divBdr>
    </w:div>
    <w:div w:id="1310405702">
      <w:bodyDiv w:val="1"/>
      <w:marLeft w:val="0"/>
      <w:marRight w:val="0"/>
      <w:marTop w:val="0"/>
      <w:marBottom w:val="0"/>
      <w:divBdr>
        <w:top w:val="none" w:sz="0" w:space="0" w:color="auto"/>
        <w:left w:val="none" w:sz="0" w:space="0" w:color="auto"/>
        <w:bottom w:val="none" w:sz="0" w:space="0" w:color="auto"/>
        <w:right w:val="none" w:sz="0" w:space="0" w:color="auto"/>
      </w:divBdr>
    </w:div>
    <w:div w:id="1310478051">
      <w:bodyDiv w:val="1"/>
      <w:marLeft w:val="0"/>
      <w:marRight w:val="0"/>
      <w:marTop w:val="0"/>
      <w:marBottom w:val="0"/>
      <w:divBdr>
        <w:top w:val="none" w:sz="0" w:space="0" w:color="auto"/>
        <w:left w:val="none" w:sz="0" w:space="0" w:color="auto"/>
        <w:bottom w:val="none" w:sz="0" w:space="0" w:color="auto"/>
        <w:right w:val="none" w:sz="0" w:space="0" w:color="auto"/>
      </w:divBdr>
    </w:div>
    <w:div w:id="1310524970">
      <w:bodyDiv w:val="1"/>
      <w:marLeft w:val="0"/>
      <w:marRight w:val="0"/>
      <w:marTop w:val="0"/>
      <w:marBottom w:val="0"/>
      <w:divBdr>
        <w:top w:val="none" w:sz="0" w:space="0" w:color="auto"/>
        <w:left w:val="none" w:sz="0" w:space="0" w:color="auto"/>
        <w:bottom w:val="none" w:sz="0" w:space="0" w:color="auto"/>
        <w:right w:val="none" w:sz="0" w:space="0" w:color="auto"/>
      </w:divBdr>
    </w:div>
    <w:div w:id="1310747054">
      <w:bodyDiv w:val="1"/>
      <w:marLeft w:val="0"/>
      <w:marRight w:val="0"/>
      <w:marTop w:val="0"/>
      <w:marBottom w:val="0"/>
      <w:divBdr>
        <w:top w:val="none" w:sz="0" w:space="0" w:color="auto"/>
        <w:left w:val="none" w:sz="0" w:space="0" w:color="auto"/>
        <w:bottom w:val="none" w:sz="0" w:space="0" w:color="auto"/>
        <w:right w:val="none" w:sz="0" w:space="0" w:color="auto"/>
      </w:divBdr>
    </w:div>
    <w:div w:id="1310751189">
      <w:bodyDiv w:val="1"/>
      <w:marLeft w:val="0"/>
      <w:marRight w:val="0"/>
      <w:marTop w:val="0"/>
      <w:marBottom w:val="0"/>
      <w:divBdr>
        <w:top w:val="none" w:sz="0" w:space="0" w:color="auto"/>
        <w:left w:val="none" w:sz="0" w:space="0" w:color="auto"/>
        <w:bottom w:val="none" w:sz="0" w:space="0" w:color="auto"/>
        <w:right w:val="none" w:sz="0" w:space="0" w:color="auto"/>
      </w:divBdr>
    </w:div>
    <w:div w:id="1310863763">
      <w:bodyDiv w:val="1"/>
      <w:marLeft w:val="0"/>
      <w:marRight w:val="0"/>
      <w:marTop w:val="0"/>
      <w:marBottom w:val="0"/>
      <w:divBdr>
        <w:top w:val="none" w:sz="0" w:space="0" w:color="auto"/>
        <w:left w:val="none" w:sz="0" w:space="0" w:color="auto"/>
        <w:bottom w:val="none" w:sz="0" w:space="0" w:color="auto"/>
        <w:right w:val="none" w:sz="0" w:space="0" w:color="auto"/>
      </w:divBdr>
    </w:div>
    <w:div w:id="1310867209">
      <w:bodyDiv w:val="1"/>
      <w:marLeft w:val="0"/>
      <w:marRight w:val="0"/>
      <w:marTop w:val="0"/>
      <w:marBottom w:val="0"/>
      <w:divBdr>
        <w:top w:val="none" w:sz="0" w:space="0" w:color="auto"/>
        <w:left w:val="none" w:sz="0" w:space="0" w:color="auto"/>
        <w:bottom w:val="none" w:sz="0" w:space="0" w:color="auto"/>
        <w:right w:val="none" w:sz="0" w:space="0" w:color="auto"/>
      </w:divBdr>
    </w:div>
    <w:div w:id="1310940739">
      <w:bodyDiv w:val="1"/>
      <w:marLeft w:val="0"/>
      <w:marRight w:val="0"/>
      <w:marTop w:val="0"/>
      <w:marBottom w:val="0"/>
      <w:divBdr>
        <w:top w:val="none" w:sz="0" w:space="0" w:color="auto"/>
        <w:left w:val="none" w:sz="0" w:space="0" w:color="auto"/>
        <w:bottom w:val="none" w:sz="0" w:space="0" w:color="auto"/>
        <w:right w:val="none" w:sz="0" w:space="0" w:color="auto"/>
      </w:divBdr>
    </w:div>
    <w:div w:id="1311053444">
      <w:bodyDiv w:val="1"/>
      <w:marLeft w:val="0"/>
      <w:marRight w:val="0"/>
      <w:marTop w:val="0"/>
      <w:marBottom w:val="0"/>
      <w:divBdr>
        <w:top w:val="none" w:sz="0" w:space="0" w:color="auto"/>
        <w:left w:val="none" w:sz="0" w:space="0" w:color="auto"/>
        <w:bottom w:val="none" w:sz="0" w:space="0" w:color="auto"/>
        <w:right w:val="none" w:sz="0" w:space="0" w:color="auto"/>
      </w:divBdr>
    </w:div>
    <w:div w:id="1311132184">
      <w:bodyDiv w:val="1"/>
      <w:marLeft w:val="0"/>
      <w:marRight w:val="0"/>
      <w:marTop w:val="0"/>
      <w:marBottom w:val="0"/>
      <w:divBdr>
        <w:top w:val="none" w:sz="0" w:space="0" w:color="auto"/>
        <w:left w:val="none" w:sz="0" w:space="0" w:color="auto"/>
        <w:bottom w:val="none" w:sz="0" w:space="0" w:color="auto"/>
        <w:right w:val="none" w:sz="0" w:space="0" w:color="auto"/>
      </w:divBdr>
    </w:div>
    <w:div w:id="1311404439">
      <w:bodyDiv w:val="1"/>
      <w:marLeft w:val="0"/>
      <w:marRight w:val="0"/>
      <w:marTop w:val="0"/>
      <w:marBottom w:val="0"/>
      <w:divBdr>
        <w:top w:val="none" w:sz="0" w:space="0" w:color="auto"/>
        <w:left w:val="none" w:sz="0" w:space="0" w:color="auto"/>
        <w:bottom w:val="none" w:sz="0" w:space="0" w:color="auto"/>
        <w:right w:val="none" w:sz="0" w:space="0" w:color="auto"/>
      </w:divBdr>
    </w:div>
    <w:div w:id="1311472411">
      <w:bodyDiv w:val="1"/>
      <w:marLeft w:val="0"/>
      <w:marRight w:val="0"/>
      <w:marTop w:val="0"/>
      <w:marBottom w:val="0"/>
      <w:divBdr>
        <w:top w:val="none" w:sz="0" w:space="0" w:color="auto"/>
        <w:left w:val="none" w:sz="0" w:space="0" w:color="auto"/>
        <w:bottom w:val="none" w:sz="0" w:space="0" w:color="auto"/>
        <w:right w:val="none" w:sz="0" w:space="0" w:color="auto"/>
      </w:divBdr>
    </w:div>
    <w:div w:id="1311520048">
      <w:bodyDiv w:val="1"/>
      <w:marLeft w:val="0"/>
      <w:marRight w:val="0"/>
      <w:marTop w:val="0"/>
      <w:marBottom w:val="0"/>
      <w:divBdr>
        <w:top w:val="none" w:sz="0" w:space="0" w:color="auto"/>
        <w:left w:val="none" w:sz="0" w:space="0" w:color="auto"/>
        <w:bottom w:val="none" w:sz="0" w:space="0" w:color="auto"/>
        <w:right w:val="none" w:sz="0" w:space="0" w:color="auto"/>
      </w:divBdr>
    </w:div>
    <w:div w:id="1311712648">
      <w:bodyDiv w:val="1"/>
      <w:marLeft w:val="0"/>
      <w:marRight w:val="0"/>
      <w:marTop w:val="0"/>
      <w:marBottom w:val="0"/>
      <w:divBdr>
        <w:top w:val="none" w:sz="0" w:space="0" w:color="auto"/>
        <w:left w:val="none" w:sz="0" w:space="0" w:color="auto"/>
        <w:bottom w:val="none" w:sz="0" w:space="0" w:color="auto"/>
        <w:right w:val="none" w:sz="0" w:space="0" w:color="auto"/>
      </w:divBdr>
    </w:div>
    <w:div w:id="1311834916">
      <w:bodyDiv w:val="1"/>
      <w:marLeft w:val="0"/>
      <w:marRight w:val="0"/>
      <w:marTop w:val="0"/>
      <w:marBottom w:val="0"/>
      <w:divBdr>
        <w:top w:val="none" w:sz="0" w:space="0" w:color="auto"/>
        <w:left w:val="none" w:sz="0" w:space="0" w:color="auto"/>
        <w:bottom w:val="none" w:sz="0" w:space="0" w:color="auto"/>
        <w:right w:val="none" w:sz="0" w:space="0" w:color="auto"/>
      </w:divBdr>
    </w:div>
    <w:div w:id="1311978573">
      <w:bodyDiv w:val="1"/>
      <w:marLeft w:val="0"/>
      <w:marRight w:val="0"/>
      <w:marTop w:val="0"/>
      <w:marBottom w:val="0"/>
      <w:divBdr>
        <w:top w:val="none" w:sz="0" w:space="0" w:color="auto"/>
        <w:left w:val="none" w:sz="0" w:space="0" w:color="auto"/>
        <w:bottom w:val="none" w:sz="0" w:space="0" w:color="auto"/>
        <w:right w:val="none" w:sz="0" w:space="0" w:color="auto"/>
      </w:divBdr>
    </w:div>
    <w:div w:id="1312052379">
      <w:bodyDiv w:val="1"/>
      <w:marLeft w:val="0"/>
      <w:marRight w:val="0"/>
      <w:marTop w:val="0"/>
      <w:marBottom w:val="0"/>
      <w:divBdr>
        <w:top w:val="none" w:sz="0" w:space="0" w:color="auto"/>
        <w:left w:val="none" w:sz="0" w:space="0" w:color="auto"/>
        <w:bottom w:val="none" w:sz="0" w:space="0" w:color="auto"/>
        <w:right w:val="none" w:sz="0" w:space="0" w:color="auto"/>
      </w:divBdr>
    </w:div>
    <w:div w:id="1312446152">
      <w:bodyDiv w:val="1"/>
      <w:marLeft w:val="0"/>
      <w:marRight w:val="0"/>
      <w:marTop w:val="0"/>
      <w:marBottom w:val="0"/>
      <w:divBdr>
        <w:top w:val="none" w:sz="0" w:space="0" w:color="auto"/>
        <w:left w:val="none" w:sz="0" w:space="0" w:color="auto"/>
        <w:bottom w:val="none" w:sz="0" w:space="0" w:color="auto"/>
        <w:right w:val="none" w:sz="0" w:space="0" w:color="auto"/>
      </w:divBdr>
    </w:div>
    <w:div w:id="1312635540">
      <w:bodyDiv w:val="1"/>
      <w:marLeft w:val="0"/>
      <w:marRight w:val="0"/>
      <w:marTop w:val="0"/>
      <w:marBottom w:val="0"/>
      <w:divBdr>
        <w:top w:val="none" w:sz="0" w:space="0" w:color="auto"/>
        <w:left w:val="none" w:sz="0" w:space="0" w:color="auto"/>
        <w:bottom w:val="none" w:sz="0" w:space="0" w:color="auto"/>
        <w:right w:val="none" w:sz="0" w:space="0" w:color="auto"/>
      </w:divBdr>
    </w:div>
    <w:div w:id="1312902829">
      <w:bodyDiv w:val="1"/>
      <w:marLeft w:val="0"/>
      <w:marRight w:val="0"/>
      <w:marTop w:val="0"/>
      <w:marBottom w:val="0"/>
      <w:divBdr>
        <w:top w:val="none" w:sz="0" w:space="0" w:color="auto"/>
        <w:left w:val="none" w:sz="0" w:space="0" w:color="auto"/>
        <w:bottom w:val="none" w:sz="0" w:space="0" w:color="auto"/>
        <w:right w:val="none" w:sz="0" w:space="0" w:color="auto"/>
      </w:divBdr>
    </w:div>
    <w:div w:id="1312976051">
      <w:bodyDiv w:val="1"/>
      <w:marLeft w:val="0"/>
      <w:marRight w:val="0"/>
      <w:marTop w:val="0"/>
      <w:marBottom w:val="0"/>
      <w:divBdr>
        <w:top w:val="none" w:sz="0" w:space="0" w:color="auto"/>
        <w:left w:val="none" w:sz="0" w:space="0" w:color="auto"/>
        <w:bottom w:val="none" w:sz="0" w:space="0" w:color="auto"/>
        <w:right w:val="none" w:sz="0" w:space="0" w:color="auto"/>
      </w:divBdr>
    </w:div>
    <w:div w:id="1312979350">
      <w:bodyDiv w:val="1"/>
      <w:marLeft w:val="0"/>
      <w:marRight w:val="0"/>
      <w:marTop w:val="0"/>
      <w:marBottom w:val="0"/>
      <w:divBdr>
        <w:top w:val="none" w:sz="0" w:space="0" w:color="auto"/>
        <w:left w:val="none" w:sz="0" w:space="0" w:color="auto"/>
        <w:bottom w:val="none" w:sz="0" w:space="0" w:color="auto"/>
        <w:right w:val="none" w:sz="0" w:space="0" w:color="auto"/>
      </w:divBdr>
    </w:div>
    <w:div w:id="1312980542">
      <w:bodyDiv w:val="1"/>
      <w:marLeft w:val="0"/>
      <w:marRight w:val="0"/>
      <w:marTop w:val="0"/>
      <w:marBottom w:val="0"/>
      <w:divBdr>
        <w:top w:val="none" w:sz="0" w:space="0" w:color="auto"/>
        <w:left w:val="none" w:sz="0" w:space="0" w:color="auto"/>
        <w:bottom w:val="none" w:sz="0" w:space="0" w:color="auto"/>
        <w:right w:val="none" w:sz="0" w:space="0" w:color="auto"/>
      </w:divBdr>
    </w:div>
    <w:div w:id="1313174332">
      <w:bodyDiv w:val="1"/>
      <w:marLeft w:val="0"/>
      <w:marRight w:val="0"/>
      <w:marTop w:val="0"/>
      <w:marBottom w:val="0"/>
      <w:divBdr>
        <w:top w:val="none" w:sz="0" w:space="0" w:color="auto"/>
        <w:left w:val="none" w:sz="0" w:space="0" w:color="auto"/>
        <w:bottom w:val="none" w:sz="0" w:space="0" w:color="auto"/>
        <w:right w:val="none" w:sz="0" w:space="0" w:color="auto"/>
      </w:divBdr>
    </w:div>
    <w:div w:id="1313485379">
      <w:bodyDiv w:val="1"/>
      <w:marLeft w:val="0"/>
      <w:marRight w:val="0"/>
      <w:marTop w:val="0"/>
      <w:marBottom w:val="0"/>
      <w:divBdr>
        <w:top w:val="none" w:sz="0" w:space="0" w:color="auto"/>
        <w:left w:val="none" w:sz="0" w:space="0" w:color="auto"/>
        <w:bottom w:val="none" w:sz="0" w:space="0" w:color="auto"/>
        <w:right w:val="none" w:sz="0" w:space="0" w:color="auto"/>
      </w:divBdr>
    </w:div>
    <w:div w:id="1313677878">
      <w:bodyDiv w:val="1"/>
      <w:marLeft w:val="0"/>
      <w:marRight w:val="0"/>
      <w:marTop w:val="0"/>
      <w:marBottom w:val="0"/>
      <w:divBdr>
        <w:top w:val="none" w:sz="0" w:space="0" w:color="auto"/>
        <w:left w:val="none" w:sz="0" w:space="0" w:color="auto"/>
        <w:bottom w:val="none" w:sz="0" w:space="0" w:color="auto"/>
        <w:right w:val="none" w:sz="0" w:space="0" w:color="auto"/>
      </w:divBdr>
    </w:div>
    <w:div w:id="1313751715">
      <w:bodyDiv w:val="1"/>
      <w:marLeft w:val="0"/>
      <w:marRight w:val="0"/>
      <w:marTop w:val="0"/>
      <w:marBottom w:val="0"/>
      <w:divBdr>
        <w:top w:val="none" w:sz="0" w:space="0" w:color="auto"/>
        <w:left w:val="none" w:sz="0" w:space="0" w:color="auto"/>
        <w:bottom w:val="none" w:sz="0" w:space="0" w:color="auto"/>
        <w:right w:val="none" w:sz="0" w:space="0" w:color="auto"/>
      </w:divBdr>
    </w:div>
    <w:div w:id="1314063313">
      <w:bodyDiv w:val="1"/>
      <w:marLeft w:val="0"/>
      <w:marRight w:val="0"/>
      <w:marTop w:val="0"/>
      <w:marBottom w:val="0"/>
      <w:divBdr>
        <w:top w:val="none" w:sz="0" w:space="0" w:color="auto"/>
        <w:left w:val="none" w:sz="0" w:space="0" w:color="auto"/>
        <w:bottom w:val="none" w:sz="0" w:space="0" w:color="auto"/>
        <w:right w:val="none" w:sz="0" w:space="0" w:color="auto"/>
      </w:divBdr>
    </w:div>
    <w:div w:id="1314334338">
      <w:bodyDiv w:val="1"/>
      <w:marLeft w:val="0"/>
      <w:marRight w:val="0"/>
      <w:marTop w:val="0"/>
      <w:marBottom w:val="0"/>
      <w:divBdr>
        <w:top w:val="none" w:sz="0" w:space="0" w:color="auto"/>
        <w:left w:val="none" w:sz="0" w:space="0" w:color="auto"/>
        <w:bottom w:val="none" w:sz="0" w:space="0" w:color="auto"/>
        <w:right w:val="none" w:sz="0" w:space="0" w:color="auto"/>
      </w:divBdr>
    </w:div>
    <w:div w:id="1314410818">
      <w:bodyDiv w:val="1"/>
      <w:marLeft w:val="0"/>
      <w:marRight w:val="0"/>
      <w:marTop w:val="0"/>
      <w:marBottom w:val="0"/>
      <w:divBdr>
        <w:top w:val="none" w:sz="0" w:space="0" w:color="auto"/>
        <w:left w:val="none" w:sz="0" w:space="0" w:color="auto"/>
        <w:bottom w:val="none" w:sz="0" w:space="0" w:color="auto"/>
        <w:right w:val="none" w:sz="0" w:space="0" w:color="auto"/>
      </w:divBdr>
    </w:div>
    <w:div w:id="1315068826">
      <w:bodyDiv w:val="1"/>
      <w:marLeft w:val="0"/>
      <w:marRight w:val="0"/>
      <w:marTop w:val="0"/>
      <w:marBottom w:val="0"/>
      <w:divBdr>
        <w:top w:val="none" w:sz="0" w:space="0" w:color="auto"/>
        <w:left w:val="none" w:sz="0" w:space="0" w:color="auto"/>
        <w:bottom w:val="none" w:sz="0" w:space="0" w:color="auto"/>
        <w:right w:val="none" w:sz="0" w:space="0" w:color="auto"/>
      </w:divBdr>
    </w:div>
    <w:div w:id="1315142674">
      <w:bodyDiv w:val="1"/>
      <w:marLeft w:val="0"/>
      <w:marRight w:val="0"/>
      <w:marTop w:val="0"/>
      <w:marBottom w:val="0"/>
      <w:divBdr>
        <w:top w:val="none" w:sz="0" w:space="0" w:color="auto"/>
        <w:left w:val="none" w:sz="0" w:space="0" w:color="auto"/>
        <w:bottom w:val="none" w:sz="0" w:space="0" w:color="auto"/>
        <w:right w:val="none" w:sz="0" w:space="0" w:color="auto"/>
      </w:divBdr>
    </w:div>
    <w:div w:id="1315181830">
      <w:bodyDiv w:val="1"/>
      <w:marLeft w:val="0"/>
      <w:marRight w:val="0"/>
      <w:marTop w:val="0"/>
      <w:marBottom w:val="0"/>
      <w:divBdr>
        <w:top w:val="none" w:sz="0" w:space="0" w:color="auto"/>
        <w:left w:val="none" w:sz="0" w:space="0" w:color="auto"/>
        <w:bottom w:val="none" w:sz="0" w:space="0" w:color="auto"/>
        <w:right w:val="none" w:sz="0" w:space="0" w:color="auto"/>
      </w:divBdr>
    </w:div>
    <w:div w:id="1315374474">
      <w:bodyDiv w:val="1"/>
      <w:marLeft w:val="0"/>
      <w:marRight w:val="0"/>
      <w:marTop w:val="0"/>
      <w:marBottom w:val="0"/>
      <w:divBdr>
        <w:top w:val="none" w:sz="0" w:space="0" w:color="auto"/>
        <w:left w:val="none" w:sz="0" w:space="0" w:color="auto"/>
        <w:bottom w:val="none" w:sz="0" w:space="0" w:color="auto"/>
        <w:right w:val="none" w:sz="0" w:space="0" w:color="auto"/>
      </w:divBdr>
    </w:div>
    <w:div w:id="1315455125">
      <w:bodyDiv w:val="1"/>
      <w:marLeft w:val="0"/>
      <w:marRight w:val="0"/>
      <w:marTop w:val="0"/>
      <w:marBottom w:val="0"/>
      <w:divBdr>
        <w:top w:val="none" w:sz="0" w:space="0" w:color="auto"/>
        <w:left w:val="none" w:sz="0" w:space="0" w:color="auto"/>
        <w:bottom w:val="none" w:sz="0" w:space="0" w:color="auto"/>
        <w:right w:val="none" w:sz="0" w:space="0" w:color="auto"/>
      </w:divBdr>
    </w:div>
    <w:div w:id="1316253990">
      <w:bodyDiv w:val="1"/>
      <w:marLeft w:val="0"/>
      <w:marRight w:val="0"/>
      <w:marTop w:val="0"/>
      <w:marBottom w:val="0"/>
      <w:divBdr>
        <w:top w:val="none" w:sz="0" w:space="0" w:color="auto"/>
        <w:left w:val="none" w:sz="0" w:space="0" w:color="auto"/>
        <w:bottom w:val="none" w:sz="0" w:space="0" w:color="auto"/>
        <w:right w:val="none" w:sz="0" w:space="0" w:color="auto"/>
      </w:divBdr>
    </w:div>
    <w:div w:id="1316564533">
      <w:bodyDiv w:val="1"/>
      <w:marLeft w:val="0"/>
      <w:marRight w:val="0"/>
      <w:marTop w:val="0"/>
      <w:marBottom w:val="0"/>
      <w:divBdr>
        <w:top w:val="none" w:sz="0" w:space="0" w:color="auto"/>
        <w:left w:val="none" w:sz="0" w:space="0" w:color="auto"/>
        <w:bottom w:val="none" w:sz="0" w:space="0" w:color="auto"/>
        <w:right w:val="none" w:sz="0" w:space="0" w:color="auto"/>
      </w:divBdr>
    </w:div>
    <w:div w:id="1317104343">
      <w:bodyDiv w:val="1"/>
      <w:marLeft w:val="0"/>
      <w:marRight w:val="0"/>
      <w:marTop w:val="0"/>
      <w:marBottom w:val="0"/>
      <w:divBdr>
        <w:top w:val="none" w:sz="0" w:space="0" w:color="auto"/>
        <w:left w:val="none" w:sz="0" w:space="0" w:color="auto"/>
        <w:bottom w:val="none" w:sz="0" w:space="0" w:color="auto"/>
        <w:right w:val="none" w:sz="0" w:space="0" w:color="auto"/>
      </w:divBdr>
    </w:div>
    <w:div w:id="1317223865">
      <w:bodyDiv w:val="1"/>
      <w:marLeft w:val="0"/>
      <w:marRight w:val="0"/>
      <w:marTop w:val="0"/>
      <w:marBottom w:val="0"/>
      <w:divBdr>
        <w:top w:val="none" w:sz="0" w:space="0" w:color="auto"/>
        <w:left w:val="none" w:sz="0" w:space="0" w:color="auto"/>
        <w:bottom w:val="none" w:sz="0" w:space="0" w:color="auto"/>
        <w:right w:val="none" w:sz="0" w:space="0" w:color="auto"/>
      </w:divBdr>
    </w:div>
    <w:div w:id="1317805542">
      <w:bodyDiv w:val="1"/>
      <w:marLeft w:val="0"/>
      <w:marRight w:val="0"/>
      <w:marTop w:val="0"/>
      <w:marBottom w:val="0"/>
      <w:divBdr>
        <w:top w:val="none" w:sz="0" w:space="0" w:color="auto"/>
        <w:left w:val="none" w:sz="0" w:space="0" w:color="auto"/>
        <w:bottom w:val="none" w:sz="0" w:space="0" w:color="auto"/>
        <w:right w:val="none" w:sz="0" w:space="0" w:color="auto"/>
      </w:divBdr>
    </w:div>
    <w:div w:id="1317996778">
      <w:bodyDiv w:val="1"/>
      <w:marLeft w:val="0"/>
      <w:marRight w:val="0"/>
      <w:marTop w:val="0"/>
      <w:marBottom w:val="0"/>
      <w:divBdr>
        <w:top w:val="none" w:sz="0" w:space="0" w:color="auto"/>
        <w:left w:val="none" w:sz="0" w:space="0" w:color="auto"/>
        <w:bottom w:val="none" w:sz="0" w:space="0" w:color="auto"/>
        <w:right w:val="none" w:sz="0" w:space="0" w:color="auto"/>
      </w:divBdr>
    </w:div>
    <w:div w:id="1318143507">
      <w:bodyDiv w:val="1"/>
      <w:marLeft w:val="0"/>
      <w:marRight w:val="0"/>
      <w:marTop w:val="0"/>
      <w:marBottom w:val="0"/>
      <w:divBdr>
        <w:top w:val="none" w:sz="0" w:space="0" w:color="auto"/>
        <w:left w:val="none" w:sz="0" w:space="0" w:color="auto"/>
        <w:bottom w:val="none" w:sz="0" w:space="0" w:color="auto"/>
        <w:right w:val="none" w:sz="0" w:space="0" w:color="auto"/>
      </w:divBdr>
    </w:div>
    <w:div w:id="1318151088">
      <w:bodyDiv w:val="1"/>
      <w:marLeft w:val="0"/>
      <w:marRight w:val="0"/>
      <w:marTop w:val="0"/>
      <w:marBottom w:val="0"/>
      <w:divBdr>
        <w:top w:val="none" w:sz="0" w:space="0" w:color="auto"/>
        <w:left w:val="none" w:sz="0" w:space="0" w:color="auto"/>
        <w:bottom w:val="none" w:sz="0" w:space="0" w:color="auto"/>
        <w:right w:val="none" w:sz="0" w:space="0" w:color="auto"/>
      </w:divBdr>
    </w:div>
    <w:div w:id="1318336594">
      <w:bodyDiv w:val="1"/>
      <w:marLeft w:val="0"/>
      <w:marRight w:val="0"/>
      <w:marTop w:val="0"/>
      <w:marBottom w:val="0"/>
      <w:divBdr>
        <w:top w:val="none" w:sz="0" w:space="0" w:color="auto"/>
        <w:left w:val="none" w:sz="0" w:space="0" w:color="auto"/>
        <w:bottom w:val="none" w:sz="0" w:space="0" w:color="auto"/>
        <w:right w:val="none" w:sz="0" w:space="0" w:color="auto"/>
      </w:divBdr>
    </w:div>
    <w:div w:id="1318460493">
      <w:bodyDiv w:val="1"/>
      <w:marLeft w:val="0"/>
      <w:marRight w:val="0"/>
      <w:marTop w:val="0"/>
      <w:marBottom w:val="0"/>
      <w:divBdr>
        <w:top w:val="none" w:sz="0" w:space="0" w:color="auto"/>
        <w:left w:val="none" w:sz="0" w:space="0" w:color="auto"/>
        <w:bottom w:val="none" w:sz="0" w:space="0" w:color="auto"/>
        <w:right w:val="none" w:sz="0" w:space="0" w:color="auto"/>
      </w:divBdr>
    </w:div>
    <w:div w:id="1318607770">
      <w:bodyDiv w:val="1"/>
      <w:marLeft w:val="0"/>
      <w:marRight w:val="0"/>
      <w:marTop w:val="0"/>
      <w:marBottom w:val="0"/>
      <w:divBdr>
        <w:top w:val="none" w:sz="0" w:space="0" w:color="auto"/>
        <w:left w:val="none" w:sz="0" w:space="0" w:color="auto"/>
        <w:bottom w:val="none" w:sz="0" w:space="0" w:color="auto"/>
        <w:right w:val="none" w:sz="0" w:space="0" w:color="auto"/>
      </w:divBdr>
    </w:div>
    <w:div w:id="1318681073">
      <w:bodyDiv w:val="1"/>
      <w:marLeft w:val="0"/>
      <w:marRight w:val="0"/>
      <w:marTop w:val="0"/>
      <w:marBottom w:val="0"/>
      <w:divBdr>
        <w:top w:val="none" w:sz="0" w:space="0" w:color="auto"/>
        <w:left w:val="none" w:sz="0" w:space="0" w:color="auto"/>
        <w:bottom w:val="none" w:sz="0" w:space="0" w:color="auto"/>
        <w:right w:val="none" w:sz="0" w:space="0" w:color="auto"/>
      </w:divBdr>
    </w:div>
    <w:div w:id="1319111816">
      <w:bodyDiv w:val="1"/>
      <w:marLeft w:val="0"/>
      <w:marRight w:val="0"/>
      <w:marTop w:val="0"/>
      <w:marBottom w:val="0"/>
      <w:divBdr>
        <w:top w:val="none" w:sz="0" w:space="0" w:color="auto"/>
        <w:left w:val="none" w:sz="0" w:space="0" w:color="auto"/>
        <w:bottom w:val="none" w:sz="0" w:space="0" w:color="auto"/>
        <w:right w:val="none" w:sz="0" w:space="0" w:color="auto"/>
      </w:divBdr>
    </w:div>
    <w:div w:id="1319114860">
      <w:bodyDiv w:val="1"/>
      <w:marLeft w:val="0"/>
      <w:marRight w:val="0"/>
      <w:marTop w:val="0"/>
      <w:marBottom w:val="0"/>
      <w:divBdr>
        <w:top w:val="none" w:sz="0" w:space="0" w:color="auto"/>
        <w:left w:val="none" w:sz="0" w:space="0" w:color="auto"/>
        <w:bottom w:val="none" w:sz="0" w:space="0" w:color="auto"/>
        <w:right w:val="none" w:sz="0" w:space="0" w:color="auto"/>
      </w:divBdr>
    </w:div>
    <w:div w:id="1319186538">
      <w:bodyDiv w:val="1"/>
      <w:marLeft w:val="0"/>
      <w:marRight w:val="0"/>
      <w:marTop w:val="0"/>
      <w:marBottom w:val="0"/>
      <w:divBdr>
        <w:top w:val="none" w:sz="0" w:space="0" w:color="auto"/>
        <w:left w:val="none" w:sz="0" w:space="0" w:color="auto"/>
        <w:bottom w:val="none" w:sz="0" w:space="0" w:color="auto"/>
        <w:right w:val="none" w:sz="0" w:space="0" w:color="auto"/>
      </w:divBdr>
    </w:div>
    <w:div w:id="1319192873">
      <w:bodyDiv w:val="1"/>
      <w:marLeft w:val="0"/>
      <w:marRight w:val="0"/>
      <w:marTop w:val="0"/>
      <w:marBottom w:val="0"/>
      <w:divBdr>
        <w:top w:val="none" w:sz="0" w:space="0" w:color="auto"/>
        <w:left w:val="none" w:sz="0" w:space="0" w:color="auto"/>
        <w:bottom w:val="none" w:sz="0" w:space="0" w:color="auto"/>
        <w:right w:val="none" w:sz="0" w:space="0" w:color="auto"/>
      </w:divBdr>
    </w:div>
    <w:div w:id="1319384622">
      <w:bodyDiv w:val="1"/>
      <w:marLeft w:val="0"/>
      <w:marRight w:val="0"/>
      <w:marTop w:val="0"/>
      <w:marBottom w:val="0"/>
      <w:divBdr>
        <w:top w:val="none" w:sz="0" w:space="0" w:color="auto"/>
        <w:left w:val="none" w:sz="0" w:space="0" w:color="auto"/>
        <w:bottom w:val="none" w:sz="0" w:space="0" w:color="auto"/>
        <w:right w:val="none" w:sz="0" w:space="0" w:color="auto"/>
      </w:divBdr>
    </w:div>
    <w:div w:id="1319454120">
      <w:bodyDiv w:val="1"/>
      <w:marLeft w:val="0"/>
      <w:marRight w:val="0"/>
      <w:marTop w:val="0"/>
      <w:marBottom w:val="0"/>
      <w:divBdr>
        <w:top w:val="none" w:sz="0" w:space="0" w:color="auto"/>
        <w:left w:val="none" w:sz="0" w:space="0" w:color="auto"/>
        <w:bottom w:val="none" w:sz="0" w:space="0" w:color="auto"/>
        <w:right w:val="none" w:sz="0" w:space="0" w:color="auto"/>
      </w:divBdr>
    </w:div>
    <w:div w:id="1319455920">
      <w:bodyDiv w:val="1"/>
      <w:marLeft w:val="0"/>
      <w:marRight w:val="0"/>
      <w:marTop w:val="0"/>
      <w:marBottom w:val="0"/>
      <w:divBdr>
        <w:top w:val="none" w:sz="0" w:space="0" w:color="auto"/>
        <w:left w:val="none" w:sz="0" w:space="0" w:color="auto"/>
        <w:bottom w:val="none" w:sz="0" w:space="0" w:color="auto"/>
        <w:right w:val="none" w:sz="0" w:space="0" w:color="auto"/>
      </w:divBdr>
    </w:div>
    <w:div w:id="1319462744">
      <w:bodyDiv w:val="1"/>
      <w:marLeft w:val="0"/>
      <w:marRight w:val="0"/>
      <w:marTop w:val="0"/>
      <w:marBottom w:val="0"/>
      <w:divBdr>
        <w:top w:val="none" w:sz="0" w:space="0" w:color="auto"/>
        <w:left w:val="none" w:sz="0" w:space="0" w:color="auto"/>
        <w:bottom w:val="none" w:sz="0" w:space="0" w:color="auto"/>
        <w:right w:val="none" w:sz="0" w:space="0" w:color="auto"/>
      </w:divBdr>
    </w:div>
    <w:div w:id="1319698967">
      <w:bodyDiv w:val="1"/>
      <w:marLeft w:val="0"/>
      <w:marRight w:val="0"/>
      <w:marTop w:val="0"/>
      <w:marBottom w:val="0"/>
      <w:divBdr>
        <w:top w:val="none" w:sz="0" w:space="0" w:color="auto"/>
        <w:left w:val="none" w:sz="0" w:space="0" w:color="auto"/>
        <w:bottom w:val="none" w:sz="0" w:space="0" w:color="auto"/>
        <w:right w:val="none" w:sz="0" w:space="0" w:color="auto"/>
      </w:divBdr>
    </w:div>
    <w:div w:id="1320035927">
      <w:bodyDiv w:val="1"/>
      <w:marLeft w:val="0"/>
      <w:marRight w:val="0"/>
      <w:marTop w:val="0"/>
      <w:marBottom w:val="0"/>
      <w:divBdr>
        <w:top w:val="none" w:sz="0" w:space="0" w:color="auto"/>
        <w:left w:val="none" w:sz="0" w:space="0" w:color="auto"/>
        <w:bottom w:val="none" w:sz="0" w:space="0" w:color="auto"/>
        <w:right w:val="none" w:sz="0" w:space="0" w:color="auto"/>
      </w:divBdr>
    </w:div>
    <w:div w:id="1320042663">
      <w:bodyDiv w:val="1"/>
      <w:marLeft w:val="0"/>
      <w:marRight w:val="0"/>
      <w:marTop w:val="0"/>
      <w:marBottom w:val="0"/>
      <w:divBdr>
        <w:top w:val="none" w:sz="0" w:space="0" w:color="auto"/>
        <w:left w:val="none" w:sz="0" w:space="0" w:color="auto"/>
        <w:bottom w:val="none" w:sz="0" w:space="0" w:color="auto"/>
        <w:right w:val="none" w:sz="0" w:space="0" w:color="auto"/>
      </w:divBdr>
    </w:div>
    <w:div w:id="1320189110">
      <w:bodyDiv w:val="1"/>
      <w:marLeft w:val="0"/>
      <w:marRight w:val="0"/>
      <w:marTop w:val="0"/>
      <w:marBottom w:val="0"/>
      <w:divBdr>
        <w:top w:val="none" w:sz="0" w:space="0" w:color="auto"/>
        <w:left w:val="none" w:sz="0" w:space="0" w:color="auto"/>
        <w:bottom w:val="none" w:sz="0" w:space="0" w:color="auto"/>
        <w:right w:val="none" w:sz="0" w:space="0" w:color="auto"/>
      </w:divBdr>
    </w:div>
    <w:div w:id="1320302140">
      <w:bodyDiv w:val="1"/>
      <w:marLeft w:val="0"/>
      <w:marRight w:val="0"/>
      <w:marTop w:val="0"/>
      <w:marBottom w:val="0"/>
      <w:divBdr>
        <w:top w:val="none" w:sz="0" w:space="0" w:color="auto"/>
        <w:left w:val="none" w:sz="0" w:space="0" w:color="auto"/>
        <w:bottom w:val="none" w:sz="0" w:space="0" w:color="auto"/>
        <w:right w:val="none" w:sz="0" w:space="0" w:color="auto"/>
      </w:divBdr>
    </w:div>
    <w:div w:id="1320883382">
      <w:bodyDiv w:val="1"/>
      <w:marLeft w:val="0"/>
      <w:marRight w:val="0"/>
      <w:marTop w:val="0"/>
      <w:marBottom w:val="0"/>
      <w:divBdr>
        <w:top w:val="none" w:sz="0" w:space="0" w:color="auto"/>
        <w:left w:val="none" w:sz="0" w:space="0" w:color="auto"/>
        <w:bottom w:val="none" w:sz="0" w:space="0" w:color="auto"/>
        <w:right w:val="none" w:sz="0" w:space="0" w:color="auto"/>
      </w:divBdr>
    </w:div>
    <w:div w:id="1321275724">
      <w:bodyDiv w:val="1"/>
      <w:marLeft w:val="0"/>
      <w:marRight w:val="0"/>
      <w:marTop w:val="0"/>
      <w:marBottom w:val="0"/>
      <w:divBdr>
        <w:top w:val="none" w:sz="0" w:space="0" w:color="auto"/>
        <w:left w:val="none" w:sz="0" w:space="0" w:color="auto"/>
        <w:bottom w:val="none" w:sz="0" w:space="0" w:color="auto"/>
        <w:right w:val="none" w:sz="0" w:space="0" w:color="auto"/>
      </w:divBdr>
    </w:div>
    <w:div w:id="1321302796">
      <w:bodyDiv w:val="1"/>
      <w:marLeft w:val="0"/>
      <w:marRight w:val="0"/>
      <w:marTop w:val="0"/>
      <w:marBottom w:val="0"/>
      <w:divBdr>
        <w:top w:val="none" w:sz="0" w:space="0" w:color="auto"/>
        <w:left w:val="none" w:sz="0" w:space="0" w:color="auto"/>
        <w:bottom w:val="none" w:sz="0" w:space="0" w:color="auto"/>
        <w:right w:val="none" w:sz="0" w:space="0" w:color="auto"/>
      </w:divBdr>
    </w:div>
    <w:div w:id="1321734455">
      <w:bodyDiv w:val="1"/>
      <w:marLeft w:val="0"/>
      <w:marRight w:val="0"/>
      <w:marTop w:val="0"/>
      <w:marBottom w:val="0"/>
      <w:divBdr>
        <w:top w:val="none" w:sz="0" w:space="0" w:color="auto"/>
        <w:left w:val="none" w:sz="0" w:space="0" w:color="auto"/>
        <w:bottom w:val="none" w:sz="0" w:space="0" w:color="auto"/>
        <w:right w:val="none" w:sz="0" w:space="0" w:color="auto"/>
      </w:divBdr>
    </w:div>
    <w:div w:id="1321886610">
      <w:bodyDiv w:val="1"/>
      <w:marLeft w:val="0"/>
      <w:marRight w:val="0"/>
      <w:marTop w:val="0"/>
      <w:marBottom w:val="0"/>
      <w:divBdr>
        <w:top w:val="none" w:sz="0" w:space="0" w:color="auto"/>
        <w:left w:val="none" w:sz="0" w:space="0" w:color="auto"/>
        <w:bottom w:val="none" w:sz="0" w:space="0" w:color="auto"/>
        <w:right w:val="none" w:sz="0" w:space="0" w:color="auto"/>
      </w:divBdr>
    </w:div>
    <w:div w:id="1321888633">
      <w:bodyDiv w:val="1"/>
      <w:marLeft w:val="0"/>
      <w:marRight w:val="0"/>
      <w:marTop w:val="0"/>
      <w:marBottom w:val="0"/>
      <w:divBdr>
        <w:top w:val="none" w:sz="0" w:space="0" w:color="auto"/>
        <w:left w:val="none" w:sz="0" w:space="0" w:color="auto"/>
        <w:bottom w:val="none" w:sz="0" w:space="0" w:color="auto"/>
        <w:right w:val="none" w:sz="0" w:space="0" w:color="auto"/>
      </w:divBdr>
    </w:div>
    <w:div w:id="1321957097">
      <w:bodyDiv w:val="1"/>
      <w:marLeft w:val="0"/>
      <w:marRight w:val="0"/>
      <w:marTop w:val="0"/>
      <w:marBottom w:val="0"/>
      <w:divBdr>
        <w:top w:val="none" w:sz="0" w:space="0" w:color="auto"/>
        <w:left w:val="none" w:sz="0" w:space="0" w:color="auto"/>
        <w:bottom w:val="none" w:sz="0" w:space="0" w:color="auto"/>
        <w:right w:val="none" w:sz="0" w:space="0" w:color="auto"/>
      </w:divBdr>
    </w:div>
    <w:div w:id="1322005542">
      <w:bodyDiv w:val="1"/>
      <w:marLeft w:val="0"/>
      <w:marRight w:val="0"/>
      <w:marTop w:val="0"/>
      <w:marBottom w:val="0"/>
      <w:divBdr>
        <w:top w:val="none" w:sz="0" w:space="0" w:color="auto"/>
        <w:left w:val="none" w:sz="0" w:space="0" w:color="auto"/>
        <w:bottom w:val="none" w:sz="0" w:space="0" w:color="auto"/>
        <w:right w:val="none" w:sz="0" w:space="0" w:color="auto"/>
      </w:divBdr>
    </w:div>
    <w:div w:id="1322081667">
      <w:bodyDiv w:val="1"/>
      <w:marLeft w:val="0"/>
      <w:marRight w:val="0"/>
      <w:marTop w:val="0"/>
      <w:marBottom w:val="0"/>
      <w:divBdr>
        <w:top w:val="none" w:sz="0" w:space="0" w:color="auto"/>
        <w:left w:val="none" w:sz="0" w:space="0" w:color="auto"/>
        <w:bottom w:val="none" w:sz="0" w:space="0" w:color="auto"/>
        <w:right w:val="none" w:sz="0" w:space="0" w:color="auto"/>
      </w:divBdr>
    </w:div>
    <w:div w:id="1322151906">
      <w:bodyDiv w:val="1"/>
      <w:marLeft w:val="0"/>
      <w:marRight w:val="0"/>
      <w:marTop w:val="0"/>
      <w:marBottom w:val="0"/>
      <w:divBdr>
        <w:top w:val="none" w:sz="0" w:space="0" w:color="auto"/>
        <w:left w:val="none" w:sz="0" w:space="0" w:color="auto"/>
        <w:bottom w:val="none" w:sz="0" w:space="0" w:color="auto"/>
        <w:right w:val="none" w:sz="0" w:space="0" w:color="auto"/>
      </w:divBdr>
    </w:div>
    <w:div w:id="1322193424">
      <w:bodyDiv w:val="1"/>
      <w:marLeft w:val="0"/>
      <w:marRight w:val="0"/>
      <w:marTop w:val="0"/>
      <w:marBottom w:val="0"/>
      <w:divBdr>
        <w:top w:val="none" w:sz="0" w:space="0" w:color="auto"/>
        <w:left w:val="none" w:sz="0" w:space="0" w:color="auto"/>
        <w:bottom w:val="none" w:sz="0" w:space="0" w:color="auto"/>
        <w:right w:val="none" w:sz="0" w:space="0" w:color="auto"/>
      </w:divBdr>
    </w:div>
    <w:div w:id="1322343940">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2808656">
      <w:bodyDiv w:val="1"/>
      <w:marLeft w:val="0"/>
      <w:marRight w:val="0"/>
      <w:marTop w:val="0"/>
      <w:marBottom w:val="0"/>
      <w:divBdr>
        <w:top w:val="none" w:sz="0" w:space="0" w:color="auto"/>
        <w:left w:val="none" w:sz="0" w:space="0" w:color="auto"/>
        <w:bottom w:val="none" w:sz="0" w:space="0" w:color="auto"/>
        <w:right w:val="none" w:sz="0" w:space="0" w:color="auto"/>
      </w:divBdr>
    </w:div>
    <w:div w:id="1322852918">
      <w:bodyDiv w:val="1"/>
      <w:marLeft w:val="0"/>
      <w:marRight w:val="0"/>
      <w:marTop w:val="0"/>
      <w:marBottom w:val="0"/>
      <w:divBdr>
        <w:top w:val="none" w:sz="0" w:space="0" w:color="auto"/>
        <w:left w:val="none" w:sz="0" w:space="0" w:color="auto"/>
        <w:bottom w:val="none" w:sz="0" w:space="0" w:color="auto"/>
        <w:right w:val="none" w:sz="0" w:space="0" w:color="auto"/>
      </w:divBdr>
    </w:div>
    <w:div w:id="1323005860">
      <w:bodyDiv w:val="1"/>
      <w:marLeft w:val="0"/>
      <w:marRight w:val="0"/>
      <w:marTop w:val="0"/>
      <w:marBottom w:val="0"/>
      <w:divBdr>
        <w:top w:val="none" w:sz="0" w:space="0" w:color="auto"/>
        <w:left w:val="none" w:sz="0" w:space="0" w:color="auto"/>
        <w:bottom w:val="none" w:sz="0" w:space="0" w:color="auto"/>
        <w:right w:val="none" w:sz="0" w:space="0" w:color="auto"/>
      </w:divBdr>
    </w:div>
    <w:div w:id="1323005948">
      <w:bodyDiv w:val="1"/>
      <w:marLeft w:val="0"/>
      <w:marRight w:val="0"/>
      <w:marTop w:val="0"/>
      <w:marBottom w:val="0"/>
      <w:divBdr>
        <w:top w:val="none" w:sz="0" w:space="0" w:color="auto"/>
        <w:left w:val="none" w:sz="0" w:space="0" w:color="auto"/>
        <w:bottom w:val="none" w:sz="0" w:space="0" w:color="auto"/>
        <w:right w:val="none" w:sz="0" w:space="0" w:color="auto"/>
      </w:divBdr>
    </w:div>
    <w:div w:id="1323046124">
      <w:bodyDiv w:val="1"/>
      <w:marLeft w:val="0"/>
      <w:marRight w:val="0"/>
      <w:marTop w:val="0"/>
      <w:marBottom w:val="0"/>
      <w:divBdr>
        <w:top w:val="none" w:sz="0" w:space="0" w:color="auto"/>
        <w:left w:val="none" w:sz="0" w:space="0" w:color="auto"/>
        <w:bottom w:val="none" w:sz="0" w:space="0" w:color="auto"/>
        <w:right w:val="none" w:sz="0" w:space="0" w:color="auto"/>
      </w:divBdr>
    </w:div>
    <w:div w:id="1323050685">
      <w:bodyDiv w:val="1"/>
      <w:marLeft w:val="0"/>
      <w:marRight w:val="0"/>
      <w:marTop w:val="0"/>
      <w:marBottom w:val="0"/>
      <w:divBdr>
        <w:top w:val="none" w:sz="0" w:space="0" w:color="auto"/>
        <w:left w:val="none" w:sz="0" w:space="0" w:color="auto"/>
        <w:bottom w:val="none" w:sz="0" w:space="0" w:color="auto"/>
        <w:right w:val="none" w:sz="0" w:space="0" w:color="auto"/>
      </w:divBdr>
    </w:div>
    <w:div w:id="1323579953">
      <w:bodyDiv w:val="1"/>
      <w:marLeft w:val="0"/>
      <w:marRight w:val="0"/>
      <w:marTop w:val="0"/>
      <w:marBottom w:val="0"/>
      <w:divBdr>
        <w:top w:val="none" w:sz="0" w:space="0" w:color="auto"/>
        <w:left w:val="none" w:sz="0" w:space="0" w:color="auto"/>
        <w:bottom w:val="none" w:sz="0" w:space="0" w:color="auto"/>
        <w:right w:val="none" w:sz="0" w:space="0" w:color="auto"/>
      </w:divBdr>
    </w:div>
    <w:div w:id="1323776771">
      <w:bodyDiv w:val="1"/>
      <w:marLeft w:val="0"/>
      <w:marRight w:val="0"/>
      <w:marTop w:val="0"/>
      <w:marBottom w:val="0"/>
      <w:divBdr>
        <w:top w:val="none" w:sz="0" w:space="0" w:color="auto"/>
        <w:left w:val="none" w:sz="0" w:space="0" w:color="auto"/>
        <w:bottom w:val="none" w:sz="0" w:space="0" w:color="auto"/>
        <w:right w:val="none" w:sz="0" w:space="0" w:color="auto"/>
      </w:divBdr>
    </w:div>
    <w:div w:id="1324048707">
      <w:bodyDiv w:val="1"/>
      <w:marLeft w:val="0"/>
      <w:marRight w:val="0"/>
      <w:marTop w:val="0"/>
      <w:marBottom w:val="0"/>
      <w:divBdr>
        <w:top w:val="none" w:sz="0" w:space="0" w:color="auto"/>
        <w:left w:val="none" w:sz="0" w:space="0" w:color="auto"/>
        <w:bottom w:val="none" w:sz="0" w:space="0" w:color="auto"/>
        <w:right w:val="none" w:sz="0" w:space="0" w:color="auto"/>
      </w:divBdr>
    </w:div>
    <w:div w:id="1324048877">
      <w:bodyDiv w:val="1"/>
      <w:marLeft w:val="0"/>
      <w:marRight w:val="0"/>
      <w:marTop w:val="0"/>
      <w:marBottom w:val="0"/>
      <w:divBdr>
        <w:top w:val="none" w:sz="0" w:space="0" w:color="auto"/>
        <w:left w:val="none" w:sz="0" w:space="0" w:color="auto"/>
        <w:bottom w:val="none" w:sz="0" w:space="0" w:color="auto"/>
        <w:right w:val="none" w:sz="0" w:space="0" w:color="auto"/>
      </w:divBdr>
    </w:div>
    <w:div w:id="1324236152">
      <w:bodyDiv w:val="1"/>
      <w:marLeft w:val="0"/>
      <w:marRight w:val="0"/>
      <w:marTop w:val="0"/>
      <w:marBottom w:val="0"/>
      <w:divBdr>
        <w:top w:val="none" w:sz="0" w:space="0" w:color="auto"/>
        <w:left w:val="none" w:sz="0" w:space="0" w:color="auto"/>
        <w:bottom w:val="none" w:sz="0" w:space="0" w:color="auto"/>
        <w:right w:val="none" w:sz="0" w:space="0" w:color="auto"/>
      </w:divBdr>
    </w:div>
    <w:div w:id="1324352082">
      <w:bodyDiv w:val="1"/>
      <w:marLeft w:val="0"/>
      <w:marRight w:val="0"/>
      <w:marTop w:val="0"/>
      <w:marBottom w:val="0"/>
      <w:divBdr>
        <w:top w:val="none" w:sz="0" w:space="0" w:color="auto"/>
        <w:left w:val="none" w:sz="0" w:space="0" w:color="auto"/>
        <w:bottom w:val="none" w:sz="0" w:space="0" w:color="auto"/>
        <w:right w:val="none" w:sz="0" w:space="0" w:color="auto"/>
      </w:divBdr>
    </w:div>
    <w:div w:id="1324358791">
      <w:bodyDiv w:val="1"/>
      <w:marLeft w:val="0"/>
      <w:marRight w:val="0"/>
      <w:marTop w:val="0"/>
      <w:marBottom w:val="0"/>
      <w:divBdr>
        <w:top w:val="none" w:sz="0" w:space="0" w:color="auto"/>
        <w:left w:val="none" w:sz="0" w:space="0" w:color="auto"/>
        <w:bottom w:val="none" w:sz="0" w:space="0" w:color="auto"/>
        <w:right w:val="none" w:sz="0" w:space="0" w:color="auto"/>
      </w:divBdr>
    </w:div>
    <w:div w:id="1324431640">
      <w:bodyDiv w:val="1"/>
      <w:marLeft w:val="0"/>
      <w:marRight w:val="0"/>
      <w:marTop w:val="0"/>
      <w:marBottom w:val="0"/>
      <w:divBdr>
        <w:top w:val="none" w:sz="0" w:space="0" w:color="auto"/>
        <w:left w:val="none" w:sz="0" w:space="0" w:color="auto"/>
        <w:bottom w:val="none" w:sz="0" w:space="0" w:color="auto"/>
        <w:right w:val="none" w:sz="0" w:space="0" w:color="auto"/>
      </w:divBdr>
    </w:div>
    <w:div w:id="1324549812">
      <w:bodyDiv w:val="1"/>
      <w:marLeft w:val="0"/>
      <w:marRight w:val="0"/>
      <w:marTop w:val="0"/>
      <w:marBottom w:val="0"/>
      <w:divBdr>
        <w:top w:val="none" w:sz="0" w:space="0" w:color="auto"/>
        <w:left w:val="none" w:sz="0" w:space="0" w:color="auto"/>
        <w:bottom w:val="none" w:sz="0" w:space="0" w:color="auto"/>
        <w:right w:val="none" w:sz="0" w:space="0" w:color="auto"/>
      </w:divBdr>
    </w:div>
    <w:div w:id="1324625946">
      <w:bodyDiv w:val="1"/>
      <w:marLeft w:val="0"/>
      <w:marRight w:val="0"/>
      <w:marTop w:val="0"/>
      <w:marBottom w:val="0"/>
      <w:divBdr>
        <w:top w:val="none" w:sz="0" w:space="0" w:color="auto"/>
        <w:left w:val="none" w:sz="0" w:space="0" w:color="auto"/>
        <w:bottom w:val="none" w:sz="0" w:space="0" w:color="auto"/>
        <w:right w:val="none" w:sz="0" w:space="0" w:color="auto"/>
      </w:divBdr>
    </w:div>
    <w:div w:id="1324626929">
      <w:bodyDiv w:val="1"/>
      <w:marLeft w:val="0"/>
      <w:marRight w:val="0"/>
      <w:marTop w:val="0"/>
      <w:marBottom w:val="0"/>
      <w:divBdr>
        <w:top w:val="none" w:sz="0" w:space="0" w:color="auto"/>
        <w:left w:val="none" w:sz="0" w:space="0" w:color="auto"/>
        <w:bottom w:val="none" w:sz="0" w:space="0" w:color="auto"/>
        <w:right w:val="none" w:sz="0" w:space="0" w:color="auto"/>
      </w:divBdr>
    </w:div>
    <w:div w:id="1324898464">
      <w:bodyDiv w:val="1"/>
      <w:marLeft w:val="0"/>
      <w:marRight w:val="0"/>
      <w:marTop w:val="0"/>
      <w:marBottom w:val="0"/>
      <w:divBdr>
        <w:top w:val="none" w:sz="0" w:space="0" w:color="auto"/>
        <w:left w:val="none" w:sz="0" w:space="0" w:color="auto"/>
        <w:bottom w:val="none" w:sz="0" w:space="0" w:color="auto"/>
        <w:right w:val="none" w:sz="0" w:space="0" w:color="auto"/>
      </w:divBdr>
    </w:div>
    <w:div w:id="1325204940">
      <w:bodyDiv w:val="1"/>
      <w:marLeft w:val="0"/>
      <w:marRight w:val="0"/>
      <w:marTop w:val="0"/>
      <w:marBottom w:val="0"/>
      <w:divBdr>
        <w:top w:val="none" w:sz="0" w:space="0" w:color="auto"/>
        <w:left w:val="none" w:sz="0" w:space="0" w:color="auto"/>
        <w:bottom w:val="none" w:sz="0" w:space="0" w:color="auto"/>
        <w:right w:val="none" w:sz="0" w:space="0" w:color="auto"/>
      </w:divBdr>
    </w:div>
    <w:div w:id="1325665816">
      <w:bodyDiv w:val="1"/>
      <w:marLeft w:val="0"/>
      <w:marRight w:val="0"/>
      <w:marTop w:val="0"/>
      <w:marBottom w:val="0"/>
      <w:divBdr>
        <w:top w:val="none" w:sz="0" w:space="0" w:color="auto"/>
        <w:left w:val="none" w:sz="0" w:space="0" w:color="auto"/>
        <w:bottom w:val="none" w:sz="0" w:space="0" w:color="auto"/>
        <w:right w:val="none" w:sz="0" w:space="0" w:color="auto"/>
      </w:divBdr>
    </w:div>
    <w:div w:id="1325741175">
      <w:bodyDiv w:val="1"/>
      <w:marLeft w:val="0"/>
      <w:marRight w:val="0"/>
      <w:marTop w:val="0"/>
      <w:marBottom w:val="0"/>
      <w:divBdr>
        <w:top w:val="none" w:sz="0" w:space="0" w:color="auto"/>
        <w:left w:val="none" w:sz="0" w:space="0" w:color="auto"/>
        <w:bottom w:val="none" w:sz="0" w:space="0" w:color="auto"/>
        <w:right w:val="none" w:sz="0" w:space="0" w:color="auto"/>
      </w:divBdr>
    </w:div>
    <w:div w:id="1325742824">
      <w:bodyDiv w:val="1"/>
      <w:marLeft w:val="0"/>
      <w:marRight w:val="0"/>
      <w:marTop w:val="0"/>
      <w:marBottom w:val="0"/>
      <w:divBdr>
        <w:top w:val="none" w:sz="0" w:space="0" w:color="auto"/>
        <w:left w:val="none" w:sz="0" w:space="0" w:color="auto"/>
        <w:bottom w:val="none" w:sz="0" w:space="0" w:color="auto"/>
        <w:right w:val="none" w:sz="0" w:space="0" w:color="auto"/>
      </w:divBdr>
    </w:div>
    <w:div w:id="1326205081">
      <w:bodyDiv w:val="1"/>
      <w:marLeft w:val="0"/>
      <w:marRight w:val="0"/>
      <w:marTop w:val="0"/>
      <w:marBottom w:val="0"/>
      <w:divBdr>
        <w:top w:val="none" w:sz="0" w:space="0" w:color="auto"/>
        <w:left w:val="none" w:sz="0" w:space="0" w:color="auto"/>
        <w:bottom w:val="none" w:sz="0" w:space="0" w:color="auto"/>
        <w:right w:val="none" w:sz="0" w:space="0" w:color="auto"/>
      </w:divBdr>
    </w:div>
    <w:div w:id="1326474504">
      <w:bodyDiv w:val="1"/>
      <w:marLeft w:val="0"/>
      <w:marRight w:val="0"/>
      <w:marTop w:val="0"/>
      <w:marBottom w:val="0"/>
      <w:divBdr>
        <w:top w:val="none" w:sz="0" w:space="0" w:color="auto"/>
        <w:left w:val="none" w:sz="0" w:space="0" w:color="auto"/>
        <w:bottom w:val="none" w:sz="0" w:space="0" w:color="auto"/>
        <w:right w:val="none" w:sz="0" w:space="0" w:color="auto"/>
      </w:divBdr>
    </w:div>
    <w:div w:id="1326544193">
      <w:bodyDiv w:val="1"/>
      <w:marLeft w:val="0"/>
      <w:marRight w:val="0"/>
      <w:marTop w:val="0"/>
      <w:marBottom w:val="0"/>
      <w:divBdr>
        <w:top w:val="none" w:sz="0" w:space="0" w:color="auto"/>
        <w:left w:val="none" w:sz="0" w:space="0" w:color="auto"/>
        <w:bottom w:val="none" w:sz="0" w:space="0" w:color="auto"/>
        <w:right w:val="none" w:sz="0" w:space="0" w:color="auto"/>
      </w:divBdr>
    </w:div>
    <w:div w:id="1327048177">
      <w:bodyDiv w:val="1"/>
      <w:marLeft w:val="0"/>
      <w:marRight w:val="0"/>
      <w:marTop w:val="0"/>
      <w:marBottom w:val="0"/>
      <w:divBdr>
        <w:top w:val="none" w:sz="0" w:space="0" w:color="auto"/>
        <w:left w:val="none" w:sz="0" w:space="0" w:color="auto"/>
        <w:bottom w:val="none" w:sz="0" w:space="0" w:color="auto"/>
        <w:right w:val="none" w:sz="0" w:space="0" w:color="auto"/>
      </w:divBdr>
    </w:div>
    <w:div w:id="1327242658">
      <w:bodyDiv w:val="1"/>
      <w:marLeft w:val="0"/>
      <w:marRight w:val="0"/>
      <w:marTop w:val="0"/>
      <w:marBottom w:val="0"/>
      <w:divBdr>
        <w:top w:val="none" w:sz="0" w:space="0" w:color="auto"/>
        <w:left w:val="none" w:sz="0" w:space="0" w:color="auto"/>
        <w:bottom w:val="none" w:sz="0" w:space="0" w:color="auto"/>
        <w:right w:val="none" w:sz="0" w:space="0" w:color="auto"/>
      </w:divBdr>
    </w:div>
    <w:div w:id="1327325145">
      <w:bodyDiv w:val="1"/>
      <w:marLeft w:val="0"/>
      <w:marRight w:val="0"/>
      <w:marTop w:val="0"/>
      <w:marBottom w:val="0"/>
      <w:divBdr>
        <w:top w:val="none" w:sz="0" w:space="0" w:color="auto"/>
        <w:left w:val="none" w:sz="0" w:space="0" w:color="auto"/>
        <w:bottom w:val="none" w:sz="0" w:space="0" w:color="auto"/>
        <w:right w:val="none" w:sz="0" w:space="0" w:color="auto"/>
      </w:divBdr>
    </w:div>
    <w:div w:id="1327394372">
      <w:bodyDiv w:val="1"/>
      <w:marLeft w:val="0"/>
      <w:marRight w:val="0"/>
      <w:marTop w:val="0"/>
      <w:marBottom w:val="0"/>
      <w:divBdr>
        <w:top w:val="none" w:sz="0" w:space="0" w:color="auto"/>
        <w:left w:val="none" w:sz="0" w:space="0" w:color="auto"/>
        <w:bottom w:val="none" w:sz="0" w:space="0" w:color="auto"/>
        <w:right w:val="none" w:sz="0" w:space="0" w:color="auto"/>
      </w:divBdr>
    </w:div>
    <w:div w:id="1327778937">
      <w:bodyDiv w:val="1"/>
      <w:marLeft w:val="0"/>
      <w:marRight w:val="0"/>
      <w:marTop w:val="0"/>
      <w:marBottom w:val="0"/>
      <w:divBdr>
        <w:top w:val="none" w:sz="0" w:space="0" w:color="auto"/>
        <w:left w:val="none" w:sz="0" w:space="0" w:color="auto"/>
        <w:bottom w:val="none" w:sz="0" w:space="0" w:color="auto"/>
        <w:right w:val="none" w:sz="0" w:space="0" w:color="auto"/>
      </w:divBdr>
    </w:div>
    <w:div w:id="1327779560">
      <w:bodyDiv w:val="1"/>
      <w:marLeft w:val="0"/>
      <w:marRight w:val="0"/>
      <w:marTop w:val="0"/>
      <w:marBottom w:val="0"/>
      <w:divBdr>
        <w:top w:val="none" w:sz="0" w:space="0" w:color="auto"/>
        <w:left w:val="none" w:sz="0" w:space="0" w:color="auto"/>
        <w:bottom w:val="none" w:sz="0" w:space="0" w:color="auto"/>
        <w:right w:val="none" w:sz="0" w:space="0" w:color="auto"/>
      </w:divBdr>
    </w:div>
    <w:div w:id="1327905197">
      <w:bodyDiv w:val="1"/>
      <w:marLeft w:val="0"/>
      <w:marRight w:val="0"/>
      <w:marTop w:val="0"/>
      <w:marBottom w:val="0"/>
      <w:divBdr>
        <w:top w:val="none" w:sz="0" w:space="0" w:color="auto"/>
        <w:left w:val="none" w:sz="0" w:space="0" w:color="auto"/>
        <w:bottom w:val="none" w:sz="0" w:space="0" w:color="auto"/>
        <w:right w:val="none" w:sz="0" w:space="0" w:color="auto"/>
      </w:divBdr>
    </w:div>
    <w:div w:id="1327971996">
      <w:bodyDiv w:val="1"/>
      <w:marLeft w:val="0"/>
      <w:marRight w:val="0"/>
      <w:marTop w:val="0"/>
      <w:marBottom w:val="0"/>
      <w:divBdr>
        <w:top w:val="none" w:sz="0" w:space="0" w:color="auto"/>
        <w:left w:val="none" w:sz="0" w:space="0" w:color="auto"/>
        <w:bottom w:val="none" w:sz="0" w:space="0" w:color="auto"/>
        <w:right w:val="none" w:sz="0" w:space="0" w:color="auto"/>
      </w:divBdr>
    </w:div>
    <w:div w:id="1328559583">
      <w:bodyDiv w:val="1"/>
      <w:marLeft w:val="0"/>
      <w:marRight w:val="0"/>
      <w:marTop w:val="0"/>
      <w:marBottom w:val="0"/>
      <w:divBdr>
        <w:top w:val="none" w:sz="0" w:space="0" w:color="auto"/>
        <w:left w:val="none" w:sz="0" w:space="0" w:color="auto"/>
        <w:bottom w:val="none" w:sz="0" w:space="0" w:color="auto"/>
        <w:right w:val="none" w:sz="0" w:space="0" w:color="auto"/>
      </w:divBdr>
    </w:div>
    <w:div w:id="1329093138">
      <w:bodyDiv w:val="1"/>
      <w:marLeft w:val="0"/>
      <w:marRight w:val="0"/>
      <w:marTop w:val="0"/>
      <w:marBottom w:val="0"/>
      <w:divBdr>
        <w:top w:val="none" w:sz="0" w:space="0" w:color="auto"/>
        <w:left w:val="none" w:sz="0" w:space="0" w:color="auto"/>
        <w:bottom w:val="none" w:sz="0" w:space="0" w:color="auto"/>
        <w:right w:val="none" w:sz="0" w:space="0" w:color="auto"/>
      </w:divBdr>
    </w:div>
    <w:div w:id="1329284117">
      <w:bodyDiv w:val="1"/>
      <w:marLeft w:val="0"/>
      <w:marRight w:val="0"/>
      <w:marTop w:val="0"/>
      <w:marBottom w:val="0"/>
      <w:divBdr>
        <w:top w:val="none" w:sz="0" w:space="0" w:color="auto"/>
        <w:left w:val="none" w:sz="0" w:space="0" w:color="auto"/>
        <w:bottom w:val="none" w:sz="0" w:space="0" w:color="auto"/>
        <w:right w:val="none" w:sz="0" w:space="0" w:color="auto"/>
      </w:divBdr>
    </w:div>
    <w:div w:id="1329364688">
      <w:bodyDiv w:val="1"/>
      <w:marLeft w:val="0"/>
      <w:marRight w:val="0"/>
      <w:marTop w:val="0"/>
      <w:marBottom w:val="0"/>
      <w:divBdr>
        <w:top w:val="none" w:sz="0" w:space="0" w:color="auto"/>
        <w:left w:val="none" w:sz="0" w:space="0" w:color="auto"/>
        <w:bottom w:val="none" w:sz="0" w:space="0" w:color="auto"/>
        <w:right w:val="none" w:sz="0" w:space="0" w:color="auto"/>
      </w:divBdr>
    </w:div>
    <w:div w:id="1329674381">
      <w:bodyDiv w:val="1"/>
      <w:marLeft w:val="0"/>
      <w:marRight w:val="0"/>
      <w:marTop w:val="0"/>
      <w:marBottom w:val="0"/>
      <w:divBdr>
        <w:top w:val="none" w:sz="0" w:space="0" w:color="auto"/>
        <w:left w:val="none" w:sz="0" w:space="0" w:color="auto"/>
        <w:bottom w:val="none" w:sz="0" w:space="0" w:color="auto"/>
        <w:right w:val="none" w:sz="0" w:space="0" w:color="auto"/>
      </w:divBdr>
    </w:div>
    <w:div w:id="1329821940">
      <w:bodyDiv w:val="1"/>
      <w:marLeft w:val="0"/>
      <w:marRight w:val="0"/>
      <w:marTop w:val="0"/>
      <w:marBottom w:val="0"/>
      <w:divBdr>
        <w:top w:val="none" w:sz="0" w:space="0" w:color="auto"/>
        <w:left w:val="none" w:sz="0" w:space="0" w:color="auto"/>
        <w:bottom w:val="none" w:sz="0" w:space="0" w:color="auto"/>
        <w:right w:val="none" w:sz="0" w:space="0" w:color="auto"/>
      </w:divBdr>
    </w:div>
    <w:div w:id="1329870224">
      <w:bodyDiv w:val="1"/>
      <w:marLeft w:val="0"/>
      <w:marRight w:val="0"/>
      <w:marTop w:val="0"/>
      <w:marBottom w:val="0"/>
      <w:divBdr>
        <w:top w:val="none" w:sz="0" w:space="0" w:color="auto"/>
        <w:left w:val="none" w:sz="0" w:space="0" w:color="auto"/>
        <w:bottom w:val="none" w:sz="0" w:space="0" w:color="auto"/>
        <w:right w:val="none" w:sz="0" w:space="0" w:color="auto"/>
      </w:divBdr>
    </w:div>
    <w:div w:id="1329940985">
      <w:bodyDiv w:val="1"/>
      <w:marLeft w:val="0"/>
      <w:marRight w:val="0"/>
      <w:marTop w:val="0"/>
      <w:marBottom w:val="0"/>
      <w:divBdr>
        <w:top w:val="none" w:sz="0" w:space="0" w:color="auto"/>
        <w:left w:val="none" w:sz="0" w:space="0" w:color="auto"/>
        <w:bottom w:val="none" w:sz="0" w:space="0" w:color="auto"/>
        <w:right w:val="none" w:sz="0" w:space="0" w:color="auto"/>
      </w:divBdr>
    </w:div>
    <w:div w:id="1330133023">
      <w:bodyDiv w:val="1"/>
      <w:marLeft w:val="0"/>
      <w:marRight w:val="0"/>
      <w:marTop w:val="0"/>
      <w:marBottom w:val="0"/>
      <w:divBdr>
        <w:top w:val="none" w:sz="0" w:space="0" w:color="auto"/>
        <w:left w:val="none" w:sz="0" w:space="0" w:color="auto"/>
        <w:bottom w:val="none" w:sz="0" w:space="0" w:color="auto"/>
        <w:right w:val="none" w:sz="0" w:space="0" w:color="auto"/>
      </w:divBdr>
    </w:div>
    <w:div w:id="1330136558">
      <w:bodyDiv w:val="1"/>
      <w:marLeft w:val="0"/>
      <w:marRight w:val="0"/>
      <w:marTop w:val="0"/>
      <w:marBottom w:val="0"/>
      <w:divBdr>
        <w:top w:val="none" w:sz="0" w:space="0" w:color="auto"/>
        <w:left w:val="none" w:sz="0" w:space="0" w:color="auto"/>
        <w:bottom w:val="none" w:sz="0" w:space="0" w:color="auto"/>
        <w:right w:val="none" w:sz="0" w:space="0" w:color="auto"/>
      </w:divBdr>
    </w:div>
    <w:div w:id="1330250382">
      <w:bodyDiv w:val="1"/>
      <w:marLeft w:val="0"/>
      <w:marRight w:val="0"/>
      <w:marTop w:val="0"/>
      <w:marBottom w:val="0"/>
      <w:divBdr>
        <w:top w:val="none" w:sz="0" w:space="0" w:color="auto"/>
        <w:left w:val="none" w:sz="0" w:space="0" w:color="auto"/>
        <w:bottom w:val="none" w:sz="0" w:space="0" w:color="auto"/>
        <w:right w:val="none" w:sz="0" w:space="0" w:color="auto"/>
      </w:divBdr>
    </w:div>
    <w:div w:id="1330788709">
      <w:bodyDiv w:val="1"/>
      <w:marLeft w:val="0"/>
      <w:marRight w:val="0"/>
      <w:marTop w:val="0"/>
      <w:marBottom w:val="0"/>
      <w:divBdr>
        <w:top w:val="none" w:sz="0" w:space="0" w:color="auto"/>
        <w:left w:val="none" w:sz="0" w:space="0" w:color="auto"/>
        <w:bottom w:val="none" w:sz="0" w:space="0" w:color="auto"/>
        <w:right w:val="none" w:sz="0" w:space="0" w:color="auto"/>
      </w:divBdr>
    </w:div>
    <w:div w:id="1330794680">
      <w:bodyDiv w:val="1"/>
      <w:marLeft w:val="0"/>
      <w:marRight w:val="0"/>
      <w:marTop w:val="0"/>
      <w:marBottom w:val="0"/>
      <w:divBdr>
        <w:top w:val="none" w:sz="0" w:space="0" w:color="auto"/>
        <w:left w:val="none" w:sz="0" w:space="0" w:color="auto"/>
        <w:bottom w:val="none" w:sz="0" w:space="0" w:color="auto"/>
        <w:right w:val="none" w:sz="0" w:space="0" w:color="auto"/>
      </w:divBdr>
    </w:div>
    <w:div w:id="1330865172">
      <w:bodyDiv w:val="1"/>
      <w:marLeft w:val="0"/>
      <w:marRight w:val="0"/>
      <w:marTop w:val="0"/>
      <w:marBottom w:val="0"/>
      <w:divBdr>
        <w:top w:val="none" w:sz="0" w:space="0" w:color="auto"/>
        <w:left w:val="none" w:sz="0" w:space="0" w:color="auto"/>
        <w:bottom w:val="none" w:sz="0" w:space="0" w:color="auto"/>
        <w:right w:val="none" w:sz="0" w:space="0" w:color="auto"/>
      </w:divBdr>
    </w:div>
    <w:div w:id="1331174515">
      <w:bodyDiv w:val="1"/>
      <w:marLeft w:val="0"/>
      <w:marRight w:val="0"/>
      <w:marTop w:val="0"/>
      <w:marBottom w:val="0"/>
      <w:divBdr>
        <w:top w:val="none" w:sz="0" w:space="0" w:color="auto"/>
        <w:left w:val="none" w:sz="0" w:space="0" w:color="auto"/>
        <w:bottom w:val="none" w:sz="0" w:space="0" w:color="auto"/>
        <w:right w:val="none" w:sz="0" w:space="0" w:color="auto"/>
      </w:divBdr>
    </w:div>
    <w:div w:id="1331174862">
      <w:bodyDiv w:val="1"/>
      <w:marLeft w:val="0"/>
      <w:marRight w:val="0"/>
      <w:marTop w:val="0"/>
      <w:marBottom w:val="0"/>
      <w:divBdr>
        <w:top w:val="none" w:sz="0" w:space="0" w:color="auto"/>
        <w:left w:val="none" w:sz="0" w:space="0" w:color="auto"/>
        <w:bottom w:val="none" w:sz="0" w:space="0" w:color="auto"/>
        <w:right w:val="none" w:sz="0" w:space="0" w:color="auto"/>
      </w:divBdr>
    </w:div>
    <w:div w:id="1331371879">
      <w:bodyDiv w:val="1"/>
      <w:marLeft w:val="0"/>
      <w:marRight w:val="0"/>
      <w:marTop w:val="0"/>
      <w:marBottom w:val="0"/>
      <w:divBdr>
        <w:top w:val="none" w:sz="0" w:space="0" w:color="auto"/>
        <w:left w:val="none" w:sz="0" w:space="0" w:color="auto"/>
        <w:bottom w:val="none" w:sz="0" w:space="0" w:color="auto"/>
        <w:right w:val="none" w:sz="0" w:space="0" w:color="auto"/>
      </w:divBdr>
    </w:div>
    <w:div w:id="1331640776">
      <w:bodyDiv w:val="1"/>
      <w:marLeft w:val="0"/>
      <w:marRight w:val="0"/>
      <w:marTop w:val="0"/>
      <w:marBottom w:val="0"/>
      <w:divBdr>
        <w:top w:val="none" w:sz="0" w:space="0" w:color="auto"/>
        <w:left w:val="none" w:sz="0" w:space="0" w:color="auto"/>
        <w:bottom w:val="none" w:sz="0" w:space="0" w:color="auto"/>
        <w:right w:val="none" w:sz="0" w:space="0" w:color="auto"/>
      </w:divBdr>
    </w:div>
    <w:div w:id="1331642224">
      <w:bodyDiv w:val="1"/>
      <w:marLeft w:val="0"/>
      <w:marRight w:val="0"/>
      <w:marTop w:val="0"/>
      <w:marBottom w:val="0"/>
      <w:divBdr>
        <w:top w:val="none" w:sz="0" w:space="0" w:color="auto"/>
        <w:left w:val="none" w:sz="0" w:space="0" w:color="auto"/>
        <w:bottom w:val="none" w:sz="0" w:space="0" w:color="auto"/>
        <w:right w:val="none" w:sz="0" w:space="0" w:color="auto"/>
      </w:divBdr>
    </w:div>
    <w:div w:id="1332098107">
      <w:bodyDiv w:val="1"/>
      <w:marLeft w:val="0"/>
      <w:marRight w:val="0"/>
      <w:marTop w:val="0"/>
      <w:marBottom w:val="0"/>
      <w:divBdr>
        <w:top w:val="none" w:sz="0" w:space="0" w:color="auto"/>
        <w:left w:val="none" w:sz="0" w:space="0" w:color="auto"/>
        <w:bottom w:val="none" w:sz="0" w:space="0" w:color="auto"/>
        <w:right w:val="none" w:sz="0" w:space="0" w:color="auto"/>
      </w:divBdr>
    </w:div>
    <w:div w:id="1332294708">
      <w:bodyDiv w:val="1"/>
      <w:marLeft w:val="0"/>
      <w:marRight w:val="0"/>
      <w:marTop w:val="0"/>
      <w:marBottom w:val="0"/>
      <w:divBdr>
        <w:top w:val="none" w:sz="0" w:space="0" w:color="auto"/>
        <w:left w:val="none" w:sz="0" w:space="0" w:color="auto"/>
        <w:bottom w:val="none" w:sz="0" w:space="0" w:color="auto"/>
        <w:right w:val="none" w:sz="0" w:space="0" w:color="auto"/>
      </w:divBdr>
    </w:div>
    <w:div w:id="1332373369">
      <w:bodyDiv w:val="1"/>
      <w:marLeft w:val="0"/>
      <w:marRight w:val="0"/>
      <w:marTop w:val="0"/>
      <w:marBottom w:val="0"/>
      <w:divBdr>
        <w:top w:val="none" w:sz="0" w:space="0" w:color="auto"/>
        <w:left w:val="none" w:sz="0" w:space="0" w:color="auto"/>
        <w:bottom w:val="none" w:sz="0" w:space="0" w:color="auto"/>
        <w:right w:val="none" w:sz="0" w:space="0" w:color="auto"/>
      </w:divBdr>
    </w:div>
    <w:div w:id="1332444312">
      <w:bodyDiv w:val="1"/>
      <w:marLeft w:val="0"/>
      <w:marRight w:val="0"/>
      <w:marTop w:val="0"/>
      <w:marBottom w:val="0"/>
      <w:divBdr>
        <w:top w:val="none" w:sz="0" w:space="0" w:color="auto"/>
        <w:left w:val="none" w:sz="0" w:space="0" w:color="auto"/>
        <w:bottom w:val="none" w:sz="0" w:space="0" w:color="auto"/>
        <w:right w:val="none" w:sz="0" w:space="0" w:color="auto"/>
      </w:divBdr>
    </w:div>
    <w:div w:id="1332483694">
      <w:bodyDiv w:val="1"/>
      <w:marLeft w:val="0"/>
      <w:marRight w:val="0"/>
      <w:marTop w:val="0"/>
      <w:marBottom w:val="0"/>
      <w:divBdr>
        <w:top w:val="none" w:sz="0" w:space="0" w:color="auto"/>
        <w:left w:val="none" w:sz="0" w:space="0" w:color="auto"/>
        <w:bottom w:val="none" w:sz="0" w:space="0" w:color="auto"/>
        <w:right w:val="none" w:sz="0" w:space="0" w:color="auto"/>
      </w:divBdr>
    </w:div>
    <w:div w:id="1332486983">
      <w:bodyDiv w:val="1"/>
      <w:marLeft w:val="0"/>
      <w:marRight w:val="0"/>
      <w:marTop w:val="0"/>
      <w:marBottom w:val="0"/>
      <w:divBdr>
        <w:top w:val="none" w:sz="0" w:space="0" w:color="auto"/>
        <w:left w:val="none" w:sz="0" w:space="0" w:color="auto"/>
        <w:bottom w:val="none" w:sz="0" w:space="0" w:color="auto"/>
        <w:right w:val="none" w:sz="0" w:space="0" w:color="auto"/>
      </w:divBdr>
    </w:div>
    <w:div w:id="1332636928">
      <w:bodyDiv w:val="1"/>
      <w:marLeft w:val="0"/>
      <w:marRight w:val="0"/>
      <w:marTop w:val="0"/>
      <w:marBottom w:val="0"/>
      <w:divBdr>
        <w:top w:val="none" w:sz="0" w:space="0" w:color="auto"/>
        <w:left w:val="none" w:sz="0" w:space="0" w:color="auto"/>
        <w:bottom w:val="none" w:sz="0" w:space="0" w:color="auto"/>
        <w:right w:val="none" w:sz="0" w:space="0" w:color="auto"/>
      </w:divBdr>
    </w:div>
    <w:div w:id="1332685504">
      <w:bodyDiv w:val="1"/>
      <w:marLeft w:val="0"/>
      <w:marRight w:val="0"/>
      <w:marTop w:val="0"/>
      <w:marBottom w:val="0"/>
      <w:divBdr>
        <w:top w:val="none" w:sz="0" w:space="0" w:color="auto"/>
        <w:left w:val="none" w:sz="0" w:space="0" w:color="auto"/>
        <w:bottom w:val="none" w:sz="0" w:space="0" w:color="auto"/>
        <w:right w:val="none" w:sz="0" w:space="0" w:color="auto"/>
      </w:divBdr>
    </w:div>
    <w:div w:id="1332754971">
      <w:bodyDiv w:val="1"/>
      <w:marLeft w:val="0"/>
      <w:marRight w:val="0"/>
      <w:marTop w:val="0"/>
      <w:marBottom w:val="0"/>
      <w:divBdr>
        <w:top w:val="none" w:sz="0" w:space="0" w:color="auto"/>
        <w:left w:val="none" w:sz="0" w:space="0" w:color="auto"/>
        <w:bottom w:val="none" w:sz="0" w:space="0" w:color="auto"/>
        <w:right w:val="none" w:sz="0" w:space="0" w:color="auto"/>
      </w:divBdr>
    </w:div>
    <w:div w:id="1332952795">
      <w:bodyDiv w:val="1"/>
      <w:marLeft w:val="0"/>
      <w:marRight w:val="0"/>
      <w:marTop w:val="0"/>
      <w:marBottom w:val="0"/>
      <w:divBdr>
        <w:top w:val="none" w:sz="0" w:space="0" w:color="auto"/>
        <w:left w:val="none" w:sz="0" w:space="0" w:color="auto"/>
        <w:bottom w:val="none" w:sz="0" w:space="0" w:color="auto"/>
        <w:right w:val="none" w:sz="0" w:space="0" w:color="auto"/>
      </w:divBdr>
    </w:div>
    <w:div w:id="1333337764">
      <w:bodyDiv w:val="1"/>
      <w:marLeft w:val="0"/>
      <w:marRight w:val="0"/>
      <w:marTop w:val="0"/>
      <w:marBottom w:val="0"/>
      <w:divBdr>
        <w:top w:val="none" w:sz="0" w:space="0" w:color="auto"/>
        <w:left w:val="none" w:sz="0" w:space="0" w:color="auto"/>
        <w:bottom w:val="none" w:sz="0" w:space="0" w:color="auto"/>
        <w:right w:val="none" w:sz="0" w:space="0" w:color="auto"/>
      </w:divBdr>
    </w:div>
    <w:div w:id="1333490137">
      <w:bodyDiv w:val="1"/>
      <w:marLeft w:val="0"/>
      <w:marRight w:val="0"/>
      <w:marTop w:val="0"/>
      <w:marBottom w:val="0"/>
      <w:divBdr>
        <w:top w:val="none" w:sz="0" w:space="0" w:color="auto"/>
        <w:left w:val="none" w:sz="0" w:space="0" w:color="auto"/>
        <w:bottom w:val="none" w:sz="0" w:space="0" w:color="auto"/>
        <w:right w:val="none" w:sz="0" w:space="0" w:color="auto"/>
      </w:divBdr>
    </w:div>
    <w:div w:id="1333727832">
      <w:bodyDiv w:val="1"/>
      <w:marLeft w:val="0"/>
      <w:marRight w:val="0"/>
      <w:marTop w:val="0"/>
      <w:marBottom w:val="0"/>
      <w:divBdr>
        <w:top w:val="none" w:sz="0" w:space="0" w:color="auto"/>
        <w:left w:val="none" w:sz="0" w:space="0" w:color="auto"/>
        <w:bottom w:val="none" w:sz="0" w:space="0" w:color="auto"/>
        <w:right w:val="none" w:sz="0" w:space="0" w:color="auto"/>
      </w:divBdr>
    </w:div>
    <w:div w:id="1333797646">
      <w:bodyDiv w:val="1"/>
      <w:marLeft w:val="0"/>
      <w:marRight w:val="0"/>
      <w:marTop w:val="0"/>
      <w:marBottom w:val="0"/>
      <w:divBdr>
        <w:top w:val="none" w:sz="0" w:space="0" w:color="auto"/>
        <w:left w:val="none" w:sz="0" w:space="0" w:color="auto"/>
        <w:bottom w:val="none" w:sz="0" w:space="0" w:color="auto"/>
        <w:right w:val="none" w:sz="0" w:space="0" w:color="auto"/>
      </w:divBdr>
    </w:div>
    <w:div w:id="1333803261">
      <w:bodyDiv w:val="1"/>
      <w:marLeft w:val="0"/>
      <w:marRight w:val="0"/>
      <w:marTop w:val="0"/>
      <w:marBottom w:val="0"/>
      <w:divBdr>
        <w:top w:val="none" w:sz="0" w:space="0" w:color="auto"/>
        <w:left w:val="none" w:sz="0" w:space="0" w:color="auto"/>
        <w:bottom w:val="none" w:sz="0" w:space="0" w:color="auto"/>
        <w:right w:val="none" w:sz="0" w:space="0" w:color="auto"/>
      </w:divBdr>
    </w:div>
    <w:div w:id="1333921625">
      <w:bodyDiv w:val="1"/>
      <w:marLeft w:val="0"/>
      <w:marRight w:val="0"/>
      <w:marTop w:val="0"/>
      <w:marBottom w:val="0"/>
      <w:divBdr>
        <w:top w:val="none" w:sz="0" w:space="0" w:color="auto"/>
        <w:left w:val="none" w:sz="0" w:space="0" w:color="auto"/>
        <w:bottom w:val="none" w:sz="0" w:space="0" w:color="auto"/>
        <w:right w:val="none" w:sz="0" w:space="0" w:color="auto"/>
      </w:divBdr>
    </w:div>
    <w:div w:id="1333946715">
      <w:bodyDiv w:val="1"/>
      <w:marLeft w:val="0"/>
      <w:marRight w:val="0"/>
      <w:marTop w:val="0"/>
      <w:marBottom w:val="0"/>
      <w:divBdr>
        <w:top w:val="none" w:sz="0" w:space="0" w:color="auto"/>
        <w:left w:val="none" w:sz="0" w:space="0" w:color="auto"/>
        <w:bottom w:val="none" w:sz="0" w:space="0" w:color="auto"/>
        <w:right w:val="none" w:sz="0" w:space="0" w:color="auto"/>
      </w:divBdr>
    </w:div>
    <w:div w:id="1334141611">
      <w:bodyDiv w:val="1"/>
      <w:marLeft w:val="0"/>
      <w:marRight w:val="0"/>
      <w:marTop w:val="0"/>
      <w:marBottom w:val="0"/>
      <w:divBdr>
        <w:top w:val="none" w:sz="0" w:space="0" w:color="auto"/>
        <w:left w:val="none" w:sz="0" w:space="0" w:color="auto"/>
        <w:bottom w:val="none" w:sz="0" w:space="0" w:color="auto"/>
        <w:right w:val="none" w:sz="0" w:space="0" w:color="auto"/>
      </w:divBdr>
    </w:div>
    <w:div w:id="1334147555">
      <w:bodyDiv w:val="1"/>
      <w:marLeft w:val="0"/>
      <w:marRight w:val="0"/>
      <w:marTop w:val="0"/>
      <w:marBottom w:val="0"/>
      <w:divBdr>
        <w:top w:val="none" w:sz="0" w:space="0" w:color="auto"/>
        <w:left w:val="none" w:sz="0" w:space="0" w:color="auto"/>
        <w:bottom w:val="none" w:sz="0" w:space="0" w:color="auto"/>
        <w:right w:val="none" w:sz="0" w:space="0" w:color="auto"/>
      </w:divBdr>
    </w:div>
    <w:div w:id="1334182567">
      <w:bodyDiv w:val="1"/>
      <w:marLeft w:val="0"/>
      <w:marRight w:val="0"/>
      <w:marTop w:val="0"/>
      <w:marBottom w:val="0"/>
      <w:divBdr>
        <w:top w:val="none" w:sz="0" w:space="0" w:color="auto"/>
        <w:left w:val="none" w:sz="0" w:space="0" w:color="auto"/>
        <w:bottom w:val="none" w:sz="0" w:space="0" w:color="auto"/>
        <w:right w:val="none" w:sz="0" w:space="0" w:color="auto"/>
      </w:divBdr>
    </w:div>
    <w:div w:id="1334408149">
      <w:bodyDiv w:val="1"/>
      <w:marLeft w:val="0"/>
      <w:marRight w:val="0"/>
      <w:marTop w:val="0"/>
      <w:marBottom w:val="0"/>
      <w:divBdr>
        <w:top w:val="none" w:sz="0" w:space="0" w:color="auto"/>
        <w:left w:val="none" w:sz="0" w:space="0" w:color="auto"/>
        <w:bottom w:val="none" w:sz="0" w:space="0" w:color="auto"/>
        <w:right w:val="none" w:sz="0" w:space="0" w:color="auto"/>
      </w:divBdr>
    </w:div>
    <w:div w:id="1334524771">
      <w:bodyDiv w:val="1"/>
      <w:marLeft w:val="0"/>
      <w:marRight w:val="0"/>
      <w:marTop w:val="0"/>
      <w:marBottom w:val="0"/>
      <w:divBdr>
        <w:top w:val="none" w:sz="0" w:space="0" w:color="auto"/>
        <w:left w:val="none" w:sz="0" w:space="0" w:color="auto"/>
        <w:bottom w:val="none" w:sz="0" w:space="0" w:color="auto"/>
        <w:right w:val="none" w:sz="0" w:space="0" w:color="auto"/>
      </w:divBdr>
    </w:div>
    <w:div w:id="1334917969">
      <w:bodyDiv w:val="1"/>
      <w:marLeft w:val="0"/>
      <w:marRight w:val="0"/>
      <w:marTop w:val="0"/>
      <w:marBottom w:val="0"/>
      <w:divBdr>
        <w:top w:val="none" w:sz="0" w:space="0" w:color="auto"/>
        <w:left w:val="none" w:sz="0" w:space="0" w:color="auto"/>
        <w:bottom w:val="none" w:sz="0" w:space="0" w:color="auto"/>
        <w:right w:val="none" w:sz="0" w:space="0" w:color="auto"/>
      </w:divBdr>
    </w:div>
    <w:div w:id="1335064474">
      <w:bodyDiv w:val="1"/>
      <w:marLeft w:val="0"/>
      <w:marRight w:val="0"/>
      <w:marTop w:val="0"/>
      <w:marBottom w:val="0"/>
      <w:divBdr>
        <w:top w:val="none" w:sz="0" w:space="0" w:color="auto"/>
        <w:left w:val="none" w:sz="0" w:space="0" w:color="auto"/>
        <w:bottom w:val="none" w:sz="0" w:space="0" w:color="auto"/>
        <w:right w:val="none" w:sz="0" w:space="0" w:color="auto"/>
      </w:divBdr>
    </w:div>
    <w:div w:id="1335065626">
      <w:bodyDiv w:val="1"/>
      <w:marLeft w:val="0"/>
      <w:marRight w:val="0"/>
      <w:marTop w:val="0"/>
      <w:marBottom w:val="0"/>
      <w:divBdr>
        <w:top w:val="none" w:sz="0" w:space="0" w:color="auto"/>
        <w:left w:val="none" w:sz="0" w:space="0" w:color="auto"/>
        <w:bottom w:val="none" w:sz="0" w:space="0" w:color="auto"/>
        <w:right w:val="none" w:sz="0" w:space="0" w:color="auto"/>
      </w:divBdr>
    </w:div>
    <w:div w:id="1335960747">
      <w:bodyDiv w:val="1"/>
      <w:marLeft w:val="0"/>
      <w:marRight w:val="0"/>
      <w:marTop w:val="0"/>
      <w:marBottom w:val="0"/>
      <w:divBdr>
        <w:top w:val="none" w:sz="0" w:space="0" w:color="auto"/>
        <w:left w:val="none" w:sz="0" w:space="0" w:color="auto"/>
        <w:bottom w:val="none" w:sz="0" w:space="0" w:color="auto"/>
        <w:right w:val="none" w:sz="0" w:space="0" w:color="auto"/>
      </w:divBdr>
    </w:div>
    <w:div w:id="1336030909">
      <w:bodyDiv w:val="1"/>
      <w:marLeft w:val="0"/>
      <w:marRight w:val="0"/>
      <w:marTop w:val="0"/>
      <w:marBottom w:val="0"/>
      <w:divBdr>
        <w:top w:val="none" w:sz="0" w:space="0" w:color="auto"/>
        <w:left w:val="none" w:sz="0" w:space="0" w:color="auto"/>
        <w:bottom w:val="none" w:sz="0" w:space="0" w:color="auto"/>
        <w:right w:val="none" w:sz="0" w:space="0" w:color="auto"/>
      </w:divBdr>
    </w:div>
    <w:div w:id="1336416580">
      <w:bodyDiv w:val="1"/>
      <w:marLeft w:val="0"/>
      <w:marRight w:val="0"/>
      <w:marTop w:val="0"/>
      <w:marBottom w:val="0"/>
      <w:divBdr>
        <w:top w:val="none" w:sz="0" w:space="0" w:color="auto"/>
        <w:left w:val="none" w:sz="0" w:space="0" w:color="auto"/>
        <w:bottom w:val="none" w:sz="0" w:space="0" w:color="auto"/>
        <w:right w:val="none" w:sz="0" w:space="0" w:color="auto"/>
      </w:divBdr>
    </w:div>
    <w:div w:id="1336423982">
      <w:bodyDiv w:val="1"/>
      <w:marLeft w:val="0"/>
      <w:marRight w:val="0"/>
      <w:marTop w:val="0"/>
      <w:marBottom w:val="0"/>
      <w:divBdr>
        <w:top w:val="none" w:sz="0" w:space="0" w:color="auto"/>
        <w:left w:val="none" w:sz="0" w:space="0" w:color="auto"/>
        <w:bottom w:val="none" w:sz="0" w:space="0" w:color="auto"/>
        <w:right w:val="none" w:sz="0" w:space="0" w:color="auto"/>
      </w:divBdr>
    </w:div>
    <w:div w:id="1336542370">
      <w:bodyDiv w:val="1"/>
      <w:marLeft w:val="0"/>
      <w:marRight w:val="0"/>
      <w:marTop w:val="0"/>
      <w:marBottom w:val="0"/>
      <w:divBdr>
        <w:top w:val="none" w:sz="0" w:space="0" w:color="auto"/>
        <w:left w:val="none" w:sz="0" w:space="0" w:color="auto"/>
        <w:bottom w:val="none" w:sz="0" w:space="0" w:color="auto"/>
        <w:right w:val="none" w:sz="0" w:space="0" w:color="auto"/>
      </w:divBdr>
    </w:div>
    <w:div w:id="1337078012">
      <w:bodyDiv w:val="1"/>
      <w:marLeft w:val="0"/>
      <w:marRight w:val="0"/>
      <w:marTop w:val="0"/>
      <w:marBottom w:val="0"/>
      <w:divBdr>
        <w:top w:val="none" w:sz="0" w:space="0" w:color="auto"/>
        <w:left w:val="none" w:sz="0" w:space="0" w:color="auto"/>
        <w:bottom w:val="none" w:sz="0" w:space="0" w:color="auto"/>
        <w:right w:val="none" w:sz="0" w:space="0" w:color="auto"/>
      </w:divBdr>
    </w:div>
    <w:div w:id="1337421117">
      <w:bodyDiv w:val="1"/>
      <w:marLeft w:val="0"/>
      <w:marRight w:val="0"/>
      <w:marTop w:val="0"/>
      <w:marBottom w:val="0"/>
      <w:divBdr>
        <w:top w:val="none" w:sz="0" w:space="0" w:color="auto"/>
        <w:left w:val="none" w:sz="0" w:space="0" w:color="auto"/>
        <w:bottom w:val="none" w:sz="0" w:space="0" w:color="auto"/>
        <w:right w:val="none" w:sz="0" w:space="0" w:color="auto"/>
      </w:divBdr>
    </w:div>
    <w:div w:id="1337730800">
      <w:bodyDiv w:val="1"/>
      <w:marLeft w:val="0"/>
      <w:marRight w:val="0"/>
      <w:marTop w:val="0"/>
      <w:marBottom w:val="0"/>
      <w:divBdr>
        <w:top w:val="none" w:sz="0" w:space="0" w:color="auto"/>
        <w:left w:val="none" w:sz="0" w:space="0" w:color="auto"/>
        <w:bottom w:val="none" w:sz="0" w:space="0" w:color="auto"/>
        <w:right w:val="none" w:sz="0" w:space="0" w:color="auto"/>
      </w:divBdr>
    </w:div>
    <w:div w:id="1337999899">
      <w:bodyDiv w:val="1"/>
      <w:marLeft w:val="0"/>
      <w:marRight w:val="0"/>
      <w:marTop w:val="0"/>
      <w:marBottom w:val="0"/>
      <w:divBdr>
        <w:top w:val="none" w:sz="0" w:space="0" w:color="auto"/>
        <w:left w:val="none" w:sz="0" w:space="0" w:color="auto"/>
        <w:bottom w:val="none" w:sz="0" w:space="0" w:color="auto"/>
        <w:right w:val="none" w:sz="0" w:space="0" w:color="auto"/>
      </w:divBdr>
    </w:div>
    <w:div w:id="1338077675">
      <w:bodyDiv w:val="1"/>
      <w:marLeft w:val="0"/>
      <w:marRight w:val="0"/>
      <w:marTop w:val="0"/>
      <w:marBottom w:val="0"/>
      <w:divBdr>
        <w:top w:val="none" w:sz="0" w:space="0" w:color="auto"/>
        <w:left w:val="none" w:sz="0" w:space="0" w:color="auto"/>
        <w:bottom w:val="none" w:sz="0" w:space="0" w:color="auto"/>
        <w:right w:val="none" w:sz="0" w:space="0" w:color="auto"/>
      </w:divBdr>
    </w:div>
    <w:div w:id="1338269315">
      <w:bodyDiv w:val="1"/>
      <w:marLeft w:val="0"/>
      <w:marRight w:val="0"/>
      <w:marTop w:val="0"/>
      <w:marBottom w:val="0"/>
      <w:divBdr>
        <w:top w:val="none" w:sz="0" w:space="0" w:color="auto"/>
        <w:left w:val="none" w:sz="0" w:space="0" w:color="auto"/>
        <w:bottom w:val="none" w:sz="0" w:space="0" w:color="auto"/>
        <w:right w:val="none" w:sz="0" w:space="0" w:color="auto"/>
      </w:divBdr>
    </w:div>
    <w:div w:id="1338269628">
      <w:bodyDiv w:val="1"/>
      <w:marLeft w:val="0"/>
      <w:marRight w:val="0"/>
      <w:marTop w:val="0"/>
      <w:marBottom w:val="0"/>
      <w:divBdr>
        <w:top w:val="none" w:sz="0" w:space="0" w:color="auto"/>
        <w:left w:val="none" w:sz="0" w:space="0" w:color="auto"/>
        <w:bottom w:val="none" w:sz="0" w:space="0" w:color="auto"/>
        <w:right w:val="none" w:sz="0" w:space="0" w:color="auto"/>
      </w:divBdr>
    </w:div>
    <w:div w:id="1339388600">
      <w:bodyDiv w:val="1"/>
      <w:marLeft w:val="0"/>
      <w:marRight w:val="0"/>
      <w:marTop w:val="0"/>
      <w:marBottom w:val="0"/>
      <w:divBdr>
        <w:top w:val="none" w:sz="0" w:space="0" w:color="auto"/>
        <w:left w:val="none" w:sz="0" w:space="0" w:color="auto"/>
        <w:bottom w:val="none" w:sz="0" w:space="0" w:color="auto"/>
        <w:right w:val="none" w:sz="0" w:space="0" w:color="auto"/>
      </w:divBdr>
    </w:div>
    <w:div w:id="1339507726">
      <w:bodyDiv w:val="1"/>
      <w:marLeft w:val="0"/>
      <w:marRight w:val="0"/>
      <w:marTop w:val="0"/>
      <w:marBottom w:val="0"/>
      <w:divBdr>
        <w:top w:val="none" w:sz="0" w:space="0" w:color="auto"/>
        <w:left w:val="none" w:sz="0" w:space="0" w:color="auto"/>
        <w:bottom w:val="none" w:sz="0" w:space="0" w:color="auto"/>
        <w:right w:val="none" w:sz="0" w:space="0" w:color="auto"/>
      </w:divBdr>
    </w:div>
    <w:div w:id="1339576262">
      <w:bodyDiv w:val="1"/>
      <w:marLeft w:val="0"/>
      <w:marRight w:val="0"/>
      <w:marTop w:val="0"/>
      <w:marBottom w:val="0"/>
      <w:divBdr>
        <w:top w:val="none" w:sz="0" w:space="0" w:color="auto"/>
        <w:left w:val="none" w:sz="0" w:space="0" w:color="auto"/>
        <w:bottom w:val="none" w:sz="0" w:space="0" w:color="auto"/>
        <w:right w:val="none" w:sz="0" w:space="0" w:color="auto"/>
      </w:divBdr>
    </w:div>
    <w:div w:id="1339888509">
      <w:bodyDiv w:val="1"/>
      <w:marLeft w:val="0"/>
      <w:marRight w:val="0"/>
      <w:marTop w:val="0"/>
      <w:marBottom w:val="0"/>
      <w:divBdr>
        <w:top w:val="none" w:sz="0" w:space="0" w:color="auto"/>
        <w:left w:val="none" w:sz="0" w:space="0" w:color="auto"/>
        <w:bottom w:val="none" w:sz="0" w:space="0" w:color="auto"/>
        <w:right w:val="none" w:sz="0" w:space="0" w:color="auto"/>
      </w:divBdr>
    </w:div>
    <w:div w:id="1340154014">
      <w:bodyDiv w:val="1"/>
      <w:marLeft w:val="0"/>
      <w:marRight w:val="0"/>
      <w:marTop w:val="0"/>
      <w:marBottom w:val="0"/>
      <w:divBdr>
        <w:top w:val="none" w:sz="0" w:space="0" w:color="auto"/>
        <w:left w:val="none" w:sz="0" w:space="0" w:color="auto"/>
        <w:bottom w:val="none" w:sz="0" w:space="0" w:color="auto"/>
        <w:right w:val="none" w:sz="0" w:space="0" w:color="auto"/>
      </w:divBdr>
    </w:div>
    <w:div w:id="1340620430">
      <w:bodyDiv w:val="1"/>
      <w:marLeft w:val="0"/>
      <w:marRight w:val="0"/>
      <w:marTop w:val="0"/>
      <w:marBottom w:val="0"/>
      <w:divBdr>
        <w:top w:val="none" w:sz="0" w:space="0" w:color="auto"/>
        <w:left w:val="none" w:sz="0" w:space="0" w:color="auto"/>
        <w:bottom w:val="none" w:sz="0" w:space="0" w:color="auto"/>
        <w:right w:val="none" w:sz="0" w:space="0" w:color="auto"/>
      </w:divBdr>
    </w:div>
    <w:div w:id="1340696336">
      <w:bodyDiv w:val="1"/>
      <w:marLeft w:val="0"/>
      <w:marRight w:val="0"/>
      <w:marTop w:val="0"/>
      <w:marBottom w:val="0"/>
      <w:divBdr>
        <w:top w:val="none" w:sz="0" w:space="0" w:color="auto"/>
        <w:left w:val="none" w:sz="0" w:space="0" w:color="auto"/>
        <w:bottom w:val="none" w:sz="0" w:space="0" w:color="auto"/>
        <w:right w:val="none" w:sz="0" w:space="0" w:color="auto"/>
      </w:divBdr>
    </w:div>
    <w:div w:id="1340890436">
      <w:bodyDiv w:val="1"/>
      <w:marLeft w:val="0"/>
      <w:marRight w:val="0"/>
      <w:marTop w:val="0"/>
      <w:marBottom w:val="0"/>
      <w:divBdr>
        <w:top w:val="none" w:sz="0" w:space="0" w:color="auto"/>
        <w:left w:val="none" w:sz="0" w:space="0" w:color="auto"/>
        <w:bottom w:val="none" w:sz="0" w:space="0" w:color="auto"/>
        <w:right w:val="none" w:sz="0" w:space="0" w:color="auto"/>
      </w:divBdr>
    </w:div>
    <w:div w:id="1341004153">
      <w:bodyDiv w:val="1"/>
      <w:marLeft w:val="0"/>
      <w:marRight w:val="0"/>
      <w:marTop w:val="0"/>
      <w:marBottom w:val="0"/>
      <w:divBdr>
        <w:top w:val="none" w:sz="0" w:space="0" w:color="auto"/>
        <w:left w:val="none" w:sz="0" w:space="0" w:color="auto"/>
        <w:bottom w:val="none" w:sz="0" w:space="0" w:color="auto"/>
        <w:right w:val="none" w:sz="0" w:space="0" w:color="auto"/>
      </w:divBdr>
    </w:div>
    <w:div w:id="1341004847">
      <w:bodyDiv w:val="1"/>
      <w:marLeft w:val="0"/>
      <w:marRight w:val="0"/>
      <w:marTop w:val="0"/>
      <w:marBottom w:val="0"/>
      <w:divBdr>
        <w:top w:val="none" w:sz="0" w:space="0" w:color="auto"/>
        <w:left w:val="none" w:sz="0" w:space="0" w:color="auto"/>
        <w:bottom w:val="none" w:sz="0" w:space="0" w:color="auto"/>
        <w:right w:val="none" w:sz="0" w:space="0" w:color="auto"/>
      </w:divBdr>
    </w:div>
    <w:div w:id="1341153865">
      <w:bodyDiv w:val="1"/>
      <w:marLeft w:val="0"/>
      <w:marRight w:val="0"/>
      <w:marTop w:val="0"/>
      <w:marBottom w:val="0"/>
      <w:divBdr>
        <w:top w:val="none" w:sz="0" w:space="0" w:color="auto"/>
        <w:left w:val="none" w:sz="0" w:space="0" w:color="auto"/>
        <w:bottom w:val="none" w:sz="0" w:space="0" w:color="auto"/>
        <w:right w:val="none" w:sz="0" w:space="0" w:color="auto"/>
      </w:divBdr>
    </w:div>
    <w:div w:id="1341200095">
      <w:bodyDiv w:val="1"/>
      <w:marLeft w:val="0"/>
      <w:marRight w:val="0"/>
      <w:marTop w:val="0"/>
      <w:marBottom w:val="0"/>
      <w:divBdr>
        <w:top w:val="none" w:sz="0" w:space="0" w:color="auto"/>
        <w:left w:val="none" w:sz="0" w:space="0" w:color="auto"/>
        <w:bottom w:val="none" w:sz="0" w:space="0" w:color="auto"/>
        <w:right w:val="none" w:sz="0" w:space="0" w:color="auto"/>
      </w:divBdr>
    </w:div>
    <w:div w:id="1341858800">
      <w:bodyDiv w:val="1"/>
      <w:marLeft w:val="0"/>
      <w:marRight w:val="0"/>
      <w:marTop w:val="0"/>
      <w:marBottom w:val="0"/>
      <w:divBdr>
        <w:top w:val="none" w:sz="0" w:space="0" w:color="auto"/>
        <w:left w:val="none" w:sz="0" w:space="0" w:color="auto"/>
        <w:bottom w:val="none" w:sz="0" w:space="0" w:color="auto"/>
        <w:right w:val="none" w:sz="0" w:space="0" w:color="auto"/>
      </w:divBdr>
    </w:div>
    <w:div w:id="1342123588">
      <w:bodyDiv w:val="1"/>
      <w:marLeft w:val="0"/>
      <w:marRight w:val="0"/>
      <w:marTop w:val="0"/>
      <w:marBottom w:val="0"/>
      <w:divBdr>
        <w:top w:val="none" w:sz="0" w:space="0" w:color="auto"/>
        <w:left w:val="none" w:sz="0" w:space="0" w:color="auto"/>
        <w:bottom w:val="none" w:sz="0" w:space="0" w:color="auto"/>
        <w:right w:val="none" w:sz="0" w:space="0" w:color="auto"/>
      </w:divBdr>
    </w:div>
    <w:div w:id="1342898307">
      <w:bodyDiv w:val="1"/>
      <w:marLeft w:val="0"/>
      <w:marRight w:val="0"/>
      <w:marTop w:val="0"/>
      <w:marBottom w:val="0"/>
      <w:divBdr>
        <w:top w:val="none" w:sz="0" w:space="0" w:color="auto"/>
        <w:left w:val="none" w:sz="0" w:space="0" w:color="auto"/>
        <w:bottom w:val="none" w:sz="0" w:space="0" w:color="auto"/>
        <w:right w:val="none" w:sz="0" w:space="0" w:color="auto"/>
      </w:divBdr>
    </w:div>
    <w:div w:id="1343361437">
      <w:bodyDiv w:val="1"/>
      <w:marLeft w:val="0"/>
      <w:marRight w:val="0"/>
      <w:marTop w:val="0"/>
      <w:marBottom w:val="0"/>
      <w:divBdr>
        <w:top w:val="none" w:sz="0" w:space="0" w:color="auto"/>
        <w:left w:val="none" w:sz="0" w:space="0" w:color="auto"/>
        <w:bottom w:val="none" w:sz="0" w:space="0" w:color="auto"/>
        <w:right w:val="none" w:sz="0" w:space="0" w:color="auto"/>
      </w:divBdr>
    </w:div>
    <w:div w:id="1343629351">
      <w:bodyDiv w:val="1"/>
      <w:marLeft w:val="0"/>
      <w:marRight w:val="0"/>
      <w:marTop w:val="0"/>
      <w:marBottom w:val="0"/>
      <w:divBdr>
        <w:top w:val="none" w:sz="0" w:space="0" w:color="auto"/>
        <w:left w:val="none" w:sz="0" w:space="0" w:color="auto"/>
        <w:bottom w:val="none" w:sz="0" w:space="0" w:color="auto"/>
        <w:right w:val="none" w:sz="0" w:space="0" w:color="auto"/>
      </w:divBdr>
    </w:div>
    <w:div w:id="1343775116">
      <w:bodyDiv w:val="1"/>
      <w:marLeft w:val="0"/>
      <w:marRight w:val="0"/>
      <w:marTop w:val="0"/>
      <w:marBottom w:val="0"/>
      <w:divBdr>
        <w:top w:val="none" w:sz="0" w:space="0" w:color="auto"/>
        <w:left w:val="none" w:sz="0" w:space="0" w:color="auto"/>
        <w:bottom w:val="none" w:sz="0" w:space="0" w:color="auto"/>
        <w:right w:val="none" w:sz="0" w:space="0" w:color="auto"/>
      </w:divBdr>
    </w:div>
    <w:div w:id="1343778383">
      <w:bodyDiv w:val="1"/>
      <w:marLeft w:val="0"/>
      <w:marRight w:val="0"/>
      <w:marTop w:val="0"/>
      <w:marBottom w:val="0"/>
      <w:divBdr>
        <w:top w:val="none" w:sz="0" w:space="0" w:color="auto"/>
        <w:left w:val="none" w:sz="0" w:space="0" w:color="auto"/>
        <w:bottom w:val="none" w:sz="0" w:space="0" w:color="auto"/>
        <w:right w:val="none" w:sz="0" w:space="0" w:color="auto"/>
      </w:divBdr>
    </w:div>
    <w:div w:id="1343782749">
      <w:bodyDiv w:val="1"/>
      <w:marLeft w:val="0"/>
      <w:marRight w:val="0"/>
      <w:marTop w:val="0"/>
      <w:marBottom w:val="0"/>
      <w:divBdr>
        <w:top w:val="none" w:sz="0" w:space="0" w:color="auto"/>
        <w:left w:val="none" w:sz="0" w:space="0" w:color="auto"/>
        <w:bottom w:val="none" w:sz="0" w:space="0" w:color="auto"/>
        <w:right w:val="none" w:sz="0" w:space="0" w:color="auto"/>
      </w:divBdr>
    </w:div>
    <w:div w:id="1343823860">
      <w:bodyDiv w:val="1"/>
      <w:marLeft w:val="0"/>
      <w:marRight w:val="0"/>
      <w:marTop w:val="0"/>
      <w:marBottom w:val="0"/>
      <w:divBdr>
        <w:top w:val="none" w:sz="0" w:space="0" w:color="auto"/>
        <w:left w:val="none" w:sz="0" w:space="0" w:color="auto"/>
        <w:bottom w:val="none" w:sz="0" w:space="0" w:color="auto"/>
        <w:right w:val="none" w:sz="0" w:space="0" w:color="auto"/>
      </w:divBdr>
    </w:div>
    <w:div w:id="1344212514">
      <w:bodyDiv w:val="1"/>
      <w:marLeft w:val="0"/>
      <w:marRight w:val="0"/>
      <w:marTop w:val="0"/>
      <w:marBottom w:val="0"/>
      <w:divBdr>
        <w:top w:val="none" w:sz="0" w:space="0" w:color="auto"/>
        <w:left w:val="none" w:sz="0" w:space="0" w:color="auto"/>
        <w:bottom w:val="none" w:sz="0" w:space="0" w:color="auto"/>
        <w:right w:val="none" w:sz="0" w:space="0" w:color="auto"/>
      </w:divBdr>
    </w:div>
    <w:div w:id="1344437773">
      <w:bodyDiv w:val="1"/>
      <w:marLeft w:val="0"/>
      <w:marRight w:val="0"/>
      <w:marTop w:val="0"/>
      <w:marBottom w:val="0"/>
      <w:divBdr>
        <w:top w:val="none" w:sz="0" w:space="0" w:color="auto"/>
        <w:left w:val="none" w:sz="0" w:space="0" w:color="auto"/>
        <w:bottom w:val="none" w:sz="0" w:space="0" w:color="auto"/>
        <w:right w:val="none" w:sz="0" w:space="0" w:color="auto"/>
      </w:divBdr>
    </w:div>
    <w:div w:id="1344818280">
      <w:bodyDiv w:val="1"/>
      <w:marLeft w:val="0"/>
      <w:marRight w:val="0"/>
      <w:marTop w:val="0"/>
      <w:marBottom w:val="0"/>
      <w:divBdr>
        <w:top w:val="none" w:sz="0" w:space="0" w:color="auto"/>
        <w:left w:val="none" w:sz="0" w:space="0" w:color="auto"/>
        <w:bottom w:val="none" w:sz="0" w:space="0" w:color="auto"/>
        <w:right w:val="none" w:sz="0" w:space="0" w:color="auto"/>
      </w:divBdr>
    </w:div>
    <w:div w:id="1344824743">
      <w:bodyDiv w:val="1"/>
      <w:marLeft w:val="0"/>
      <w:marRight w:val="0"/>
      <w:marTop w:val="0"/>
      <w:marBottom w:val="0"/>
      <w:divBdr>
        <w:top w:val="none" w:sz="0" w:space="0" w:color="auto"/>
        <w:left w:val="none" w:sz="0" w:space="0" w:color="auto"/>
        <w:bottom w:val="none" w:sz="0" w:space="0" w:color="auto"/>
        <w:right w:val="none" w:sz="0" w:space="0" w:color="auto"/>
      </w:divBdr>
    </w:div>
    <w:div w:id="1344935053">
      <w:bodyDiv w:val="1"/>
      <w:marLeft w:val="0"/>
      <w:marRight w:val="0"/>
      <w:marTop w:val="0"/>
      <w:marBottom w:val="0"/>
      <w:divBdr>
        <w:top w:val="none" w:sz="0" w:space="0" w:color="auto"/>
        <w:left w:val="none" w:sz="0" w:space="0" w:color="auto"/>
        <w:bottom w:val="none" w:sz="0" w:space="0" w:color="auto"/>
        <w:right w:val="none" w:sz="0" w:space="0" w:color="auto"/>
      </w:divBdr>
    </w:div>
    <w:div w:id="1345127327">
      <w:bodyDiv w:val="1"/>
      <w:marLeft w:val="0"/>
      <w:marRight w:val="0"/>
      <w:marTop w:val="0"/>
      <w:marBottom w:val="0"/>
      <w:divBdr>
        <w:top w:val="none" w:sz="0" w:space="0" w:color="auto"/>
        <w:left w:val="none" w:sz="0" w:space="0" w:color="auto"/>
        <w:bottom w:val="none" w:sz="0" w:space="0" w:color="auto"/>
        <w:right w:val="none" w:sz="0" w:space="0" w:color="auto"/>
      </w:divBdr>
    </w:div>
    <w:div w:id="1345324276">
      <w:bodyDiv w:val="1"/>
      <w:marLeft w:val="0"/>
      <w:marRight w:val="0"/>
      <w:marTop w:val="0"/>
      <w:marBottom w:val="0"/>
      <w:divBdr>
        <w:top w:val="none" w:sz="0" w:space="0" w:color="auto"/>
        <w:left w:val="none" w:sz="0" w:space="0" w:color="auto"/>
        <w:bottom w:val="none" w:sz="0" w:space="0" w:color="auto"/>
        <w:right w:val="none" w:sz="0" w:space="0" w:color="auto"/>
      </w:divBdr>
    </w:div>
    <w:div w:id="1346248942">
      <w:bodyDiv w:val="1"/>
      <w:marLeft w:val="0"/>
      <w:marRight w:val="0"/>
      <w:marTop w:val="0"/>
      <w:marBottom w:val="0"/>
      <w:divBdr>
        <w:top w:val="none" w:sz="0" w:space="0" w:color="auto"/>
        <w:left w:val="none" w:sz="0" w:space="0" w:color="auto"/>
        <w:bottom w:val="none" w:sz="0" w:space="0" w:color="auto"/>
        <w:right w:val="none" w:sz="0" w:space="0" w:color="auto"/>
      </w:divBdr>
    </w:div>
    <w:div w:id="1346322217">
      <w:bodyDiv w:val="1"/>
      <w:marLeft w:val="0"/>
      <w:marRight w:val="0"/>
      <w:marTop w:val="0"/>
      <w:marBottom w:val="0"/>
      <w:divBdr>
        <w:top w:val="none" w:sz="0" w:space="0" w:color="auto"/>
        <w:left w:val="none" w:sz="0" w:space="0" w:color="auto"/>
        <w:bottom w:val="none" w:sz="0" w:space="0" w:color="auto"/>
        <w:right w:val="none" w:sz="0" w:space="0" w:color="auto"/>
      </w:divBdr>
    </w:div>
    <w:div w:id="1346403770">
      <w:bodyDiv w:val="1"/>
      <w:marLeft w:val="0"/>
      <w:marRight w:val="0"/>
      <w:marTop w:val="0"/>
      <w:marBottom w:val="0"/>
      <w:divBdr>
        <w:top w:val="none" w:sz="0" w:space="0" w:color="auto"/>
        <w:left w:val="none" w:sz="0" w:space="0" w:color="auto"/>
        <w:bottom w:val="none" w:sz="0" w:space="0" w:color="auto"/>
        <w:right w:val="none" w:sz="0" w:space="0" w:color="auto"/>
      </w:divBdr>
    </w:div>
    <w:div w:id="1346859407">
      <w:bodyDiv w:val="1"/>
      <w:marLeft w:val="0"/>
      <w:marRight w:val="0"/>
      <w:marTop w:val="0"/>
      <w:marBottom w:val="0"/>
      <w:divBdr>
        <w:top w:val="none" w:sz="0" w:space="0" w:color="auto"/>
        <w:left w:val="none" w:sz="0" w:space="0" w:color="auto"/>
        <w:bottom w:val="none" w:sz="0" w:space="0" w:color="auto"/>
        <w:right w:val="none" w:sz="0" w:space="0" w:color="auto"/>
      </w:divBdr>
    </w:div>
    <w:div w:id="1347056464">
      <w:bodyDiv w:val="1"/>
      <w:marLeft w:val="0"/>
      <w:marRight w:val="0"/>
      <w:marTop w:val="0"/>
      <w:marBottom w:val="0"/>
      <w:divBdr>
        <w:top w:val="none" w:sz="0" w:space="0" w:color="auto"/>
        <w:left w:val="none" w:sz="0" w:space="0" w:color="auto"/>
        <w:bottom w:val="none" w:sz="0" w:space="0" w:color="auto"/>
        <w:right w:val="none" w:sz="0" w:space="0" w:color="auto"/>
      </w:divBdr>
    </w:div>
    <w:div w:id="1347176558">
      <w:bodyDiv w:val="1"/>
      <w:marLeft w:val="0"/>
      <w:marRight w:val="0"/>
      <w:marTop w:val="0"/>
      <w:marBottom w:val="0"/>
      <w:divBdr>
        <w:top w:val="none" w:sz="0" w:space="0" w:color="auto"/>
        <w:left w:val="none" w:sz="0" w:space="0" w:color="auto"/>
        <w:bottom w:val="none" w:sz="0" w:space="0" w:color="auto"/>
        <w:right w:val="none" w:sz="0" w:space="0" w:color="auto"/>
      </w:divBdr>
    </w:div>
    <w:div w:id="1347320759">
      <w:bodyDiv w:val="1"/>
      <w:marLeft w:val="0"/>
      <w:marRight w:val="0"/>
      <w:marTop w:val="0"/>
      <w:marBottom w:val="0"/>
      <w:divBdr>
        <w:top w:val="none" w:sz="0" w:space="0" w:color="auto"/>
        <w:left w:val="none" w:sz="0" w:space="0" w:color="auto"/>
        <w:bottom w:val="none" w:sz="0" w:space="0" w:color="auto"/>
        <w:right w:val="none" w:sz="0" w:space="0" w:color="auto"/>
      </w:divBdr>
    </w:div>
    <w:div w:id="1347367664">
      <w:bodyDiv w:val="1"/>
      <w:marLeft w:val="0"/>
      <w:marRight w:val="0"/>
      <w:marTop w:val="0"/>
      <w:marBottom w:val="0"/>
      <w:divBdr>
        <w:top w:val="none" w:sz="0" w:space="0" w:color="auto"/>
        <w:left w:val="none" w:sz="0" w:space="0" w:color="auto"/>
        <w:bottom w:val="none" w:sz="0" w:space="0" w:color="auto"/>
        <w:right w:val="none" w:sz="0" w:space="0" w:color="auto"/>
      </w:divBdr>
    </w:div>
    <w:div w:id="1347828922">
      <w:bodyDiv w:val="1"/>
      <w:marLeft w:val="0"/>
      <w:marRight w:val="0"/>
      <w:marTop w:val="0"/>
      <w:marBottom w:val="0"/>
      <w:divBdr>
        <w:top w:val="none" w:sz="0" w:space="0" w:color="auto"/>
        <w:left w:val="none" w:sz="0" w:space="0" w:color="auto"/>
        <w:bottom w:val="none" w:sz="0" w:space="0" w:color="auto"/>
        <w:right w:val="none" w:sz="0" w:space="0" w:color="auto"/>
      </w:divBdr>
    </w:div>
    <w:div w:id="1348602880">
      <w:bodyDiv w:val="1"/>
      <w:marLeft w:val="0"/>
      <w:marRight w:val="0"/>
      <w:marTop w:val="0"/>
      <w:marBottom w:val="0"/>
      <w:divBdr>
        <w:top w:val="none" w:sz="0" w:space="0" w:color="auto"/>
        <w:left w:val="none" w:sz="0" w:space="0" w:color="auto"/>
        <w:bottom w:val="none" w:sz="0" w:space="0" w:color="auto"/>
        <w:right w:val="none" w:sz="0" w:space="0" w:color="auto"/>
      </w:divBdr>
    </w:div>
    <w:div w:id="1348756607">
      <w:bodyDiv w:val="1"/>
      <w:marLeft w:val="0"/>
      <w:marRight w:val="0"/>
      <w:marTop w:val="0"/>
      <w:marBottom w:val="0"/>
      <w:divBdr>
        <w:top w:val="none" w:sz="0" w:space="0" w:color="auto"/>
        <w:left w:val="none" w:sz="0" w:space="0" w:color="auto"/>
        <w:bottom w:val="none" w:sz="0" w:space="0" w:color="auto"/>
        <w:right w:val="none" w:sz="0" w:space="0" w:color="auto"/>
      </w:divBdr>
    </w:div>
    <w:div w:id="1348866144">
      <w:bodyDiv w:val="1"/>
      <w:marLeft w:val="0"/>
      <w:marRight w:val="0"/>
      <w:marTop w:val="0"/>
      <w:marBottom w:val="0"/>
      <w:divBdr>
        <w:top w:val="none" w:sz="0" w:space="0" w:color="auto"/>
        <w:left w:val="none" w:sz="0" w:space="0" w:color="auto"/>
        <w:bottom w:val="none" w:sz="0" w:space="0" w:color="auto"/>
        <w:right w:val="none" w:sz="0" w:space="0" w:color="auto"/>
      </w:divBdr>
    </w:div>
    <w:div w:id="1349059460">
      <w:bodyDiv w:val="1"/>
      <w:marLeft w:val="0"/>
      <w:marRight w:val="0"/>
      <w:marTop w:val="0"/>
      <w:marBottom w:val="0"/>
      <w:divBdr>
        <w:top w:val="none" w:sz="0" w:space="0" w:color="auto"/>
        <w:left w:val="none" w:sz="0" w:space="0" w:color="auto"/>
        <w:bottom w:val="none" w:sz="0" w:space="0" w:color="auto"/>
        <w:right w:val="none" w:sz="0" w:space="0" w:color="auto"/>
      </w:divBdr>
    </w:div>
    <w:div w:id="1350182560">
      <w:bodyDiv w:val="1"/>
      <w:marLeft w:val="0"/>
      <w:marRight w:val="0"/>
      <w:marTop w:val="0"/>
      <w:marBottom w:val="0"/>
      <w:divBdr>
        <w:top w:val="none" w:sz="0" w:space="0" w:color="auto"/>
        <w:left w:val="none" w:sz="0" w:space="0" w:color="auto"/>
        <w:bottom w:val="none" w:sz="0" w:space="0" w:color="auto"/>
        <w:right w:val="none" w:sz="0" w:space="0" w:color="auto"/>
      </w:divBdr>
    </w:div>
    <w:div w:id="1350327162">
      <w:bodyDiv w:val="1"/>
      <w:marLeft w:val="0"/>
      <w:marRight w:val="0"/>
      <w:marTop w:val="0"/>
      <w:marBottom w:val="0"/>
      <w:divBdr>
        <w:top w:val="none" w:sz="0" w:space="0" w:color="auto"/>
        <w:left w:val="none" w:sz="0" w:space="0" w:color="auto"/>
        <w:bottom w:val="none" w:sz="0" w:space="0" w:color="auto"/>
        <w:right w:val="none" w:sz="0" w:space="0" w:color="auto"/>
      </w:divBdr>
    </w:div>
    <w:div w:id="1350571174">
      <w:bodyDiv w:val="1"/>
      <w:marLeft w:val="0"/>
      <w:marRight w:val="0"/>
      <w:marTop w:val="0"/>
      <w:marBottom w:val="0"/>
      <w:divBdr>
        <w:top w:val="none" w:sz="0" w:space="0" w:color="auto"/>
        <w:left w:val="none" w:sz="0" w:space="0" w:color="auto"/>
        <w:bottom w:val="none" w:sz="0" w:space="0" w:color="auto"/>
        <w:right w:val="none" w:sz="0" w:space="0" w:color="auto"/>
      </w:divBdr>
    </w:div>
    <w:div w:id="1350909921">
      <w:bodyDiv w:val="1"/>
      <w:marLeft w:val="0"/>
      <w:marRight w:val="0"/>
      <w:marTop w:val="0"/>
      <w:marBottom w:val="0"/>
      <w:divBdr>
        <w:top w:val="none" w:sz="0" w:space="0" w:color="auto"/>
        <w:left w:val="none" w:sz="0" w:space="0" w:color="auto"/>
        <w:bottom w:val="none" w:sz="0" w:space="0" w:color="auto"/>
        <w:right w:val="none" w:sz="0" w:space="0" w:color="auto"/>
      </w:divBdr>
    </w:div>
    <w:div w:id="1351030930">
      <w:bodyDiv w:val="1"/>
      <w:marLeft w:val="0"/>
      <w:marRight w:val="0"/>
      <w:marTop w:val="0"/>
      <w:marBottom w:val="0"/>
      <w:divBdr>
        <w:top w:val="none" w:sz="0" w:space="0" w:color="auto"/>
        <w:left w:val="none" w:sz="0" w:space="0" w:color="auto"/>
        <w:bottom w:val="none" w:sz="0" w:space="0" w:color="auto"/>
        <w:right w:val="none" w:sz="0" w:space="0" w:color="auto"/>
      </w:divBdr>
    </w:div>
    <w:div w:id="1351106490">
      <w:bodyDiv w:val="1"/>
      <w:marLeft w:val="0"/>
      <w:marRight w:val="0"/>
      <w:marTop w:val="0"/>
      <w:marBottom w:val="0"/>
      <w:divBdr>
        <w:top w:val="none" w:sz="0" w:space="0" w:color="auto"/>
        <w:left w:val="none" w:sz="0" w:space="0" w:color="auto"/>
        <w:bottom w:val="none" w:sz="0" w:space="0" w:color="auto"/>
        <w:right w:val="none" w:sz="0" w:space="0" w:color="auto"/>
      </w:divBdr>
    </w:div>
    <w:div w:id="1351251673">
      <w:bodyDiv w:val="1"/>
      <w:marLeft w:val="0"/>
      <w:marRight w:val="0"/>
      <w:marTop w:val="0"/>
      <w:marBottom w:val="0"/>
      <w:divBdr>
        <w:top w:val="none" w:sz="0" w:space="0" w:color="auto"/>
        <w:left w:val="none" w:sz="0" w:space="0" w:color="auto"/>
        <w:bottom w:val="none" w:sz="0" w:space="0" w:color="auto"/>
        <w:right w:val="none" w:sz="0" w:space="0" w:color="auto"/>
      </w:divBdr>
    </w:div>
    <w:div w:id="1351420011">
      <w:bodyDiv w:val="1"/>
      <w:marLeft w:val="0"/>
      <w:marRight w:val="0"/>
      <w:marTop w:val="0"/>
      <w:marBottom w:val="0"/>
      <w:divBdr>
        <w:top w:val="none" w:sz="0" w:space="0" w:color="auto"/>
        <w:left w:val="none" w:sz="0" w:space="0" w:color="auto"/>
        <w:bottom w:val="none" w:sz="0" w:space="0" w:color="auto"/>
        <w:right w:val="none" w:sz="0" w:space="0" w:color="auto"/>
      </w:divBdr>
    </w:div>
    <w:div w:id="1351763379">
      <w:bodyDiv w:val="1"/>
      <w:marLeft w:val="0"/>
      <w:marRight w:val="0"/>
      <w:marTop w:val="0"/>
      <w:marBottom w:val="0"/>
      <w:divBdr>
        <w:top w:val="none" w:sz="0" w:space="0" w:color="auto"/>
        <w:left w:val="none" w:sz="0" w:space="0" w:color="auto"/>
        <w:bottom w:val="none" w:sz="0" w:space="0" w:color="auto"/>
        <w:right w:val="none" w:sz="0" w:space="0" w:color="auto"/>
      </w:divBdr>
    </w:div>
    <w:div w:id="1352102522">
      <w:bodyDiv w:val="1"/>
      <w:marLeft w:val="0"/>
      <w:marRight w:val="0"/>
      <w:marTop w:val="0"/>
      <w:marBottom w:val="0"/>
      <w:divBdr>
        <w:top w:val="none" w:sz="0" w:space="0" w:color="auto"/>
        <w:left w:val="none" w:sz="0" w:space="0" w:color="auto"/>
        <w:bottom w:val="none" w:sz="0" w:space="0" w:color="auto"/>
        <w:right w:val="none" w:sz="0" w:space="0" w:color="auto"/>
      </w:divBdr>
    </w:div>
    <w:div w:id="1352149127">
      <w:bodyDiv w:val="1"/>
      <w:marLeft w:val="0"/>
      <w:marRight w:val="0"/>
      <w:marTop w:val="0"/>
      <w:marBottom w:val="0"/>
      <w:divBdr>
        <w:top w:val="none" w:sz="0" w:space="0" w:color="auto"/>
        <w:left w:val="none" w:sz="0" w:space="0" w:color="auto"/>
        <w:bottom w:val="none" w:sz="0" w:space="0" w:color="auto"/>
        <w:right w:val="none" w:sz="0" w:space="0" w:color="auto"/>
      </w:divBdr>
    </w:div>
    <w:div w:id="1352299111">
      <w:bodyDiv w:val="1"/>
      <w:marLeft w:val="0"/>
      <w:marRight w:val="0"/>
      <w:marTop w:val="0"/>
      <w:marBottom w:val="0"/>
      <w:divBdr>
        <w:top w:val="none" w:sz="0" w:space="0" w:color="auto"/>
        <w:left w:val="none" w:sz="0" w:space="0" w:color="auto"/>
        <w:bottom w:val="none" w:sz="0" w:space="0" w:color="auto"/>
        <w:right w:val="none" w:sz="0" w:space="0" w:color="auto"/>
      </w:divBdr>
    </w:div>
    <w:div w:id="1352492643">
      <w:bodyDiv w:val="1"/>
      <w:marLeft w:val="0"/>
      <w:marRight w:val="0"/>
      <w:marTop w:val="0"/>
      <w:marBottom w:val="0"/>
      <w:divBdr>
        <w:top w:val="none" w:sz="0" w:space="0" w:color="auto"/>
        <w:left w:val="none" w:sz="0" w:space="0" w:color="auto"/>
        <w:bottom w:val="none" w:sz="0" w:space="0" w:color="auto"/>
        <w:right w:val="none" w:sz="0" w:space="0" w:color="auto"/>
      </w:divBdr>
    </w:div>
    <w:div w:id="1352605383">
      <w:bodyDiv w:val="1"/>
      <w:marLeft w:val="0"/>
      <w:marRight w:val="0"/>
      <w:marTop w:val="0"/>
      <w:marBottom w:val="0"/>
      <w:divBdr>
        <w:top w:val="none" w:sz="0" w:space="0" w:color="auto"/>
        <w:left w:val="none" w:sz="0" w:space="0" w:color="auto"/>
        <w:bottom w:val="none" w:sz="0" w:space="0" w:color="auto"/>
        <w:right w:val="none" w:sz="0" w:space="0" w:color="auto"/>
      </w:divBdr>
    </w:div>
    <w:div w:id="1352759502">
      <w:bodyDiv w:val="1"/>
      <w:marLeft w:val="0"/>
      <w:marRight w:val="0"/>
      <w:marTop w:val="0"/>
      <w:marBottom w:val="0"/>
      <w:divBdr>
        <w:top w:val="none" w:sz="0" w:space="0" w:color="auto"/>
        <w:left w:val="none" w:sz="0" w:space="0" w:color="auto"/>
        <w:bottom w:val="none" w:sz="0" w:space="0" w:color="auto"/>
        <w:right w:val="none" w:sz="0" w:space="0" w:color="auto"/>
      </w:divBdr>
    </w:div>
    <w:div w:id="1352877213">
      <w:bodyDiv w:val="1"/>
      <w:marLeft w:val="0"/>
      <w:marRight w:val="0"/>
      <w:marTop w:val="0"/>
      <w:marBottom w:val="0"/>
      <w:divBdr>
        <w:top w:val="none" w:sz="0" w:space="0" w:color="auto"/>
        <w:left w:val="none" w:sz="0" w:space="0" w:color="auto"/>
        <w:bottom w:val="none" w:sz="0" w:space="0" w:color="auto"/>
        <w:right w:val="none" w:sz="0" w:space="0" w:color="auto"/>
      </w:divBdr>
    </w:div>
    <w:div w:id="1353140760">
      <w:bodyDiv w:val="1"/>
      <w:marLeft w:val="0"/>
      <w:marRight w:val="0"/>
      <w:marTop w:val="0"/>
      <w:marBottom w:val="0"/>
      <w:divBdr>
        <w:top w:val="none" w:sz="0" w:space="0" w:color="auto"/>
        <w:left w:val="none" w:sz="0" w:space="0" w:color="auto"/>
        <w:bottom w:val="none" w:sz="0" w:space="0" w:color="auto"/>
        <w:right w:val="none" w:sz="0" w:space="0" w:color="auto"/>
      </w:divBdr>
    </w:div>
    <w:div w:id="1353149786">
      <w:bodyDiv w:val="1"/>
      <w:marLeft w:val="0"/>
      <w:marRight w:val="0"/>
      <w:marTop w:val="0"/>
      <w:marBottom w:val="0"/>
      <w:divBdr>
        <w:top w:val="none" w:sz="0" w:space="0" w:color="auto"/>
        <w:left w:val="none" w:sz="0" w:space="0" w:color="auto"/>
        <w:bottom w:val="none" w:sz="0" w:space="0" w:color="auto"/>
        <w:right w:val="none" w:sz="0" w:space="0" w:color="auto"/>
      </w:divBdr>
    </w:div>
    <w:div w:id="1353651630">
      <w:bodyDiv w:val="1"/>
      <w:marLeft w:val="0"/>
      <w:marRight w:val="0"/>
      <w:marTop w:val="0"/>
      <w:marBottom w:val="0"/>
      <w:divBdr>
        <w:top w:val="none" w:sz="0" w:space="0" w:color="auto"/>
        <w:left w:val="none" w:sz="0" w:space="0" w:color="auto"/>
        <w:bottom w:val="none" w:sz="0" w:space="0" w:color="auto"/>
        <w:right w:val="none" w:sz="0" w:space="0" w:color="auto"/>
      </w:divBdr>
    </w:div>
    <w:div w:id="1353652285">
      <w:bodyDiv w:val="1"/>
      <w:marLeft w:val="0"/>
      <w:marRight w:val="0"/>
      <w:marTop w:val="0"/>
      <w:marBottom w:val="0"/>
      <w:divBdr>
        <w:top w:val="none" w:sz="0" w:space="0" w:color="auto"/>
        <w:left w:val="none" w:sz="0" w:space="0" w:color="auto"/>
        <w:bottom w:val="none" w:sz="0" w:space="0" w:color="auto"/>
        <w:right w:val="none" w:sz="0" w:space="0" w:color="auto"/>
      </w:divBdr>
    </w:div>
    <w:div w:id="1353728081">
      <w:bodyDiv w:val="1"/>
      <w:marLeft w:val="0"/>
      <w:marRight w:val="0"/>
      <w:marTop w:val="0"/>
      <w:marBottom w:val="0"/>
      <w:divBdr>
        <w:top w:val="none" w:sz="0" w:space="0" w:color="auto"/>
        <w:left w:val="none" w:sz="0" w:space="0" w:color="auto"/>
        <w:bottom w:val="none" w:sz="0" w:space="0" w:color="auto"/>
        <w:right w:val="none" w:sz="0" w:space="0" w:color="auto"/>
      </w:divBdr>
    </w:div>
    <w:div w:id="1353800209">
      <w:bodyDiv w:val="1"/>
      <w:marLeft w:val="0"/>
      <w:marRight w:val="0"/>
      <w:marTop w:val="0"/>
      <w:marBottom w:val="0"/>
      <w:divBdr>
        <w:top w:val="none" w:sz="0" w:space="0" w:color="auto"/>
        <w:left w:val="none" w:sz="0" w:space="0" w:color="auto"/>
        <w:bottom w:val="none" w:sz="0" w:space="0" w:color="auto"/>
        <w:right w:val="none" w:sz="0" w:space="0" w:color="auto"/>
      </w:divBdr>
    </w:div>
    <w:div w:id="1354108633">
      <w:bodyDiv w:val="1"/>
      <w:marLeft w:val="0"/>
      <w:marRight w:val="0"/>
      <w:marTop w:val="0"/>
      <w:marBottom w:val="0"/>
      <w:divBdr>
        <w:top w:val="none" w:sz="0" w:space="0" w:color="auto"/>
        <w:left w:val="none" w:sz="0" w:space="0" w:color="auto"/>
        <w:bottom w:val="none" w:sz="0" w:space="0" w:color="auto"/>
        <w:right w:val="none" w:sz="0" w:space="0" w:color="auto"/>
      </w:divBdr>
    </w:div>
    <w:div w:id="1354186382">
      <w:bodyDiv w:val="1"/>
      <w:marLeft w:val="0"/>
      <w:marRight w:val="0"/>
      <w:marTop w:val="0"/>
      <w:marBottom w:val="0"/>
      <w:divBdr>
        <w:top w:val="none" w:sz="0" w:space="0" w:color="auto"/>
        <w:left w:val="none" w:sz="0" w:space="0" w:color="auto"/>
        <w:bottom w:val="none" w:sz="0" w:space="0" w:color="auto"/>
        <w:right w:val="none" w:sz="0" w:space="0" w:color="auto"/>
      </w:divBdr>
    </w:div>
    <w:div w:id="1354840978">
      <w:bodyDiv w:val="1"/>
      <w:marLeft w:val="0"/>
      <w:marRight w:val="0"/>
      <w:marTop w:val="0"/>
      <w:marBottom w:val="0"/>
      <w:divBdr>
        <w:top w:val="none" w:sz="0" w:space="0" w:color="auto"/>
        <w:left w:val="none" w:sz="0" w:space="0" w:color="auto"/>
        <w:bottom w:val="none" w:sz="0" w:space="0" w:color="auto"/>
        <w:right w:val="none" w:sz="0" w:space="0" w:color="auto"/>
      </w:divBdr>
    </w:div>
    <w:div w:id="1354847004">
      <w:bodyDiv w:val="1"/>
      <w:marLeft w:val="0"/>
      <w:marRight w:val="0"/>
      <w:marTop w:val="0"/>
      <w:marBottom w:val="0"/>
      <w:divBdr>
        <w:top w:val="none" w:sz="0" w:space="0" w:color="auto"/>
        <w:left w:val="none" w:sz="0" w:space="0" w:color="auto"/>
        <w:bottom w:val="none" w:sz="0" w:space="0" w:color="auto"/>
        <w:right w:val="none" w:sz="0" w:space="0" w:color="auto"/>
      </w:divBdr>
    </w:div>
    <w:div w:id="1354964890">
      <w:bodyDiv w:val="1"/>
      <w:marLeft w:val="0"/>
      <w:marRight w:val="0"/>
      <w:marTop w:val="0"/>
      <w:marBottom w:val="0"/>
      <w:divBdr>
        <w:top w:val="none" w:sz="0" w:space="0" w:color="auto"/>
        <w:left w:val="none" w:sz="0" w:space="0" w:color="auto"/>
        <w:bottom w:val="none" w:sz="0" w:space="0" w:color="auto"/>
        <w:right w:val="none" w:sz="0" w:space="0" w:color="auto"/>
      </w:divBdr>
    </w:div>
    <w:div w:id="1355035209">
      <w:bodyDiv w:val="1"/>
      <w:marLeft w:val="0"/>
      <w:marRight w:val="0"/>
      <w:marTop w:val="0"/>
      <w:marBottom w:val="0"/>
      <w:divBdr>
        <w:top w:val="none" w:sz="0" w:space="0" w:color="auto"/>
        <w:left w:val="none" w:sz="0" w:space="0" w:color="auto"/>
        <w:bottom w:val="none" w:sz="0" w:space="0" w:color="auto"/>
        <w:right w:val="none" w:sz="0" w:space="0" w:color="auto"/>
      </w:divBdr>
    </w:div>
    <w:div w:id="1355038048">
      <w:bodyDiv w:val="1"/>
      <w:marLeft w:val="0"/>
      <w:marRight w:val="0"/>
      <w:marTop w:val="0"/>
      <w:marBottom w:val="0"/>
      <w:divBdr>
        <w:top w:val="none" w:sz="0" w:space="0" w:color="auto"/>
        <w:left w:val="none" w:sz="0" w:space="0" w:color="auto"/>
        <w:bottom w:val="none" w:sz="0" w:space="0" w:color="auto"/>
        <w:right w:val="none" w:sz="0" w:space="0" w:color="auto"/>
      </w:divBdr>
    </w:div>
    <w:div w:id="1356031130">
      <w:bodyDiv w:val="1"/>
      <w:marLeft w:val="0"/>
      <w:marRight w:val="0"/>
      <w:marTop w:val="0"/>
      <w:marBottom w:val="0"/>
      <w:divBdr>
        <w:top w:val="none" w:sz="0" w:space="0" w:color="auto"/>
        <w:left w:val="none" w:sz="0" w:space="0" w:color="auto"/>
        <w:bottom w:val="none" w:sz="0" w:space="0" w:color="auto"/>
        <w:right w:val="none" w:sz="0" w:space="0" w:color="auto"/>
      </w:divBdr>
    </w:div>
    <w:div w:id="1356224648">
      <w:bodyDiv w:val="1"/>
      <w:marLeft w:val="0"/>
      <w:marRight w:val="0"/>
      <w:marTop w:val="0"/>
      <w:marBottom w:val="0"/>
      <w:divBdr>
        <w:top w:val="none" w:sz="0" w:space="0" w:color="auto"/>
        <w:left w:val="none" w:sz="0" w:space="0" w:color="auto"/>
        <w:bottom w:val="none" w:sz="0" w:space="0" w:color="auto"/>
        <w:right w:val="none" w:sz="0" w:space="0" w:color="auto"/>
      </w:divBdr>
    </w:div>
    <w:div w:id="1356421573">
      <w:bodyDiv w:val="1"/>
      <w:marLeft w:val="0"/>
      <w:marRight w:val="0"/>
      <w:marTop w:val="0"/>
      <w:marBottom w:val="0"/>
      <w:divBdr>
        <w:top w:val="none" w:sz="0" w:space="0" w:color="auto"/>
        <w:left w:val="none" w:sz="0" w:space="0" w:color="auto"/>
        <w:bottom w:val="none" w:sz="0" w:space="0" w:color="auto"/>
        <w:right w:val="none" w:sz="0" w:space="0" w:color="auto"/>
      </w:divBdr>
    </w:div>
    <w:div w:id="1357003831">
      <w:bodyDiv w:val="1"/>
      <w:marLeft w:val="0"/>
      <w:marRight w:val="0"/>
      <w:marTop w:val="0"/>
      <w:marBottom w:val="0"/>
      <w:divBdr>
        <w:top w:val="none" w:sz="0" w:space="0" w:color="auto"/>
        <w:left w:val="none" w:sz="0" w:space="0" w:color="auto"/>
        <w:bottom w:val="none" w:sz="0" w:space="0" w:color="auto"/>
        <w:right w:val="none" w:sz="0" w:space="0" w:color="auto"/>
      </w:divBdr>
    </w:div>
    <w:div w:id="1357075410">
      <w:bodyDiv w:val="1"/>
      <w:marLeft w:val="0"/>
      <w:marRight w:val="0"/>
      <w:marTop w:val="0"/>
      <w:marBottom w:val="0"/>
      <w:divBdr>
        <w:top w:val="none" w:sz="0" w:space="0" w:color="auto"/>
        <w:left w:val="none" w:sz="0" w:space="0" w:color="auto"/>
        <w:bottom w:val="none" w:sz="0" w:space="0" w:color="auto"/>
        <w:right w:val="none" w:sz="0" w:space="0" w:color="auto"/>
      </w:divBdr>
    </w:div>
    <w:div w:id="1357193314">
      <w:bodyDiv w:val="1"/>
      <w:marLeft w:val="0"/>
      <w:marRight w:val="0"/>
      <w:marTop w:val="0"/>
      <w:marBottom w:val="0"/>
      <w:divBdr>
        <w:top w:val="none" w:sz="0" w:space="0" w:color="auto"/>
        <w:left w:val="none" w:sz="0" w:space="0" w:color="auto"/>
        <w:bottom w:val="none" w:sz="0" w:space="0" w:color="auto"/>
        <w:right w:val="none" w:sz="0" w:space="0" w:color="auto"/>
      </w:divBdr>
    </w:div>
    <w:div w:id="1357347947">
      <w:bodyDiv w:val="1"/>
      <w:marLeft w:val="0"/>
      <w:marRight w:val="0"/>
      <w:marTop w:val="0"/>
      <w:marBottom w:val="0"/>
      <w:divBdr>
        <w:top w:val="none" w:sz="0" w:space="0" w:color="auto"/>
        <w:left w:val="none" w:sz="0" w:space="0" w:color="auto"/>
        <w:bottom w:val="none" w:sz="0" w:space="0" w:color="auto"/>
        <w:right w:val="none" w:sz="0" w:space="0" w:color="auto"/>
      </w:divBdr>
    </w:div>
    <w:div w:id="1357386885">
      <w:bodyDiv w:val="1"/>
      <w:marLeft w:val="0"/>
      <w:marRight w:val="0"/>
      <w:marTop w:val="0"/>
      <w:marBottom w:val="0"/>
      <w:divBdr>
        <w:top w:val="none" w:sz="0" w:space="0" w:color="auto"/>
        <w:left w:val="none" w:sz="0" w:space="0" w:color="auto"/>
        <w:bottom w:val="none" w:sz="0" w:space="0" w:color="auto"/>
        <w:right w:val="none" w:sz="0" w:space="0" w:color="auto"/>
      </w:divBdr>
    </w:div>
    <w:div w:id="1357654250">
      <w:bodyDiv w:val="1"/>
      <w:marLeft w:val="0"/>
      <w:marRight w:val="0"/>
      <w:marTop w:val="0"/>
      <w:marBottom w:val="0"/>
      <w:divBdr>
        <w:top w:val="none" w:sz="0" w:space="0" w:color="auto"/>
        <w:left w:val="none" w:sz="0" w:space="0" w:color="auto"/>
        <w:bottom w:val="none" w:sz="0" w:space="0" w:color="auto"/>
        <w:right w:val="none" w:sz="0" w:space="0" w:color="auto"/>
      </w:divBdr>
    </w:div>
    <w:div w:id="1357731843">
      <w:bodyDiv w:val="1"/>
      <w:marLeft w:val="0"/>
      <w:marRight w:val="0"/>
      <w:marTop w:val="0"/>
      <w:marBottom w:val="0"/>
      <w:divBdr>
        <w:top w:val="none" w:sz="0" w:space="0" w:color="auto"/>
        <w:left w:val="none" w:sz="0" w:space="0" w:color="auto"/>
        <w:bottom w:val="none" w:sz="0" w:space="0" w:color="auto"/>
        <w:right w:val="none" w:sz="0" w:space="0" w:color="auto"/>
      </w:divBdr>
    </w:div>
    <w:div w:id="1358001511">
      <w:bodyDiv w:val="1"/>
      <w:marLeft w:val="0"/>
      <w:marRight w:val="0"/>
      <w:marTop w:val="0"/>
      <w:marBottom w:val="0"/>
      <w:divBdr>
        <w:top w:val="none" w:sz="0" w:space="0" w:color="auto"/>
        <w:left w:val="none" w:sz="0" w:space="0" w:color="auto"/>
        <w:bottom w:val="none" w:sz="0" w:space="0" w:color="auto"/>
        <w:right w:val="none" w:sz="0" w:space="0" w:color="auto"/>
      </w:divBdr>
    </w:div>
    <w:div w:id="1358390168">
      <w:bodyDiv w:val="1"/>
      <w:marLeft w:val="0"/>
      <w:marRight w:val="0"/>
      <w:marTop w:val="0"/>
      <w:marBottom w:val="0"/>
      <w:divBdr>
        <w:top w:val="none" w:sz="0" w:space="0" w:color="auto"/>
        <w:left w:val="none" w:sz="0" w:space="0" w:color="auto"/>
        <w:bottom w:val="none" w:sz="0" w:space="0" w:color="auto"/>
        <w:right w:val="none" w:sz="0" w:space="0" w:color="auto"/>
      </w:divBdr>
    </w:div>
    <w:div w:id="1358502165">
      <w:bodyDiv w:val="1"/>
      <w:marLeft w:val="0"/>
      <w:marRight w:val="0"/>
      <w:marTop w:val="0"/>
      <w:marBottom w:val="0"/>
      <w:divBdr>
        <w:top w:val="none" w:sz="0" w:space="0" w:color="auto"/>
        <w:left w:val="none" w:sz="0" w:space="0" w:color="auto"/>
        <w:bottom w:val="none" w:sz="0" w:space="0" w:color="auto"/>
        <w:right w:val="none" w:sz="0" w:space="0" w:color="auto"/>
      </w:divBdr>
    </w:div>
    <w:div w:id="1358576663">
      <w:bodyDiv w:val="1"/>
      <w:marLeft w:val="0"/>
      <w:marRight w:val="0"/>
      <w:marTop w:val="0"/>
      <w:marBottom w:val="0"/>
      <w:divBdr>
        <w:top w:val="none" w:sz="0" w:space="0" w:color="auto"/>
        <w:left w:val="none" w:sz="0" w:space="0" w:color="auto"/>
        <w:bottom w:val="none" w:sz="0" w:space="0" w:color="auto"/>
        <w:right w:val="none" w:sz="0" w:space="0" w:color="auto"/>
      </w:divBdr>
    </w:div>
    <w:div w:id="1358846158">
      <w:bodyDiv w:val="1"/>
      <w:marLeft w:val="0"/>
      <w:marRight w:val="0"/>
      <w:marTop w:val="0"/>
      <w:marBottom w:val="0"/>
      <w:divBdr>
        <w:top w:val="none" w:sz="0" w:space="0" w:color="auto"/>
        <w:left w:val="none" w:sz="0" w:space="0" w:color="auto"/>
        <w:bottom w:val="none" w:sz="0" w:space="0" w:color="auto"/>
        <w:right w:val="none" w:sz="0" w:space="0" w:color="auto"/>
      </w:divBdr>
    </w:div>
    <w:div w:id="1359314622">
      <w:bodyDiv w:val="1"/>
      <w:marLeft w:val="0"/>
      <w:marRight w:val="0"/>
      <w:marTop w:val="0"/>
      <w:marBottom w:val="0"/>
      <w:divBdr>
        <w:top w:val="none" w:sz="0" w:space="0" w:color="auto"/>
        <w:left w:val="none" w:sz="0" w:space="0" w:color="auto"/>
        <w:bottom w:val="none" w:sz="0" w:space="0" w:color="auto"/>
        <w:right w:val="none" w:sz="0" w:space="0" w:color="auto"/>
      </w:divBdr>
    </w:div>
    <w:div w:id="1359502525">
      <w:bodyDiv w:val="1"/>
      <w:marLeft w:val="0"/>
      <w:marRight w:val="0"/>
      <w:marTop w:val="0"/>
      <w:marBottom w:val="0"/>
      <w:divBdr>
        <w:top w:val="none" w:sz="0" w:space="0" w:color="auto"/>
        <w:left w:val="none" w:sz="0" w:space="0" w:color="auto"/>
        <w:bottom w:val="none" w:sz="0" w:space="0" w:color="auto"/>
        <w:right w:val="none" w:sz="0" w:space="0" w:color="auto"/>
      </w:divBdr>
    </w:div>
    <w:div w:id="1359509690">
      <w:bodyDiv w:val="1"/>
      <w:marLeft w:val="0"/>
      <w:marRight w:val="0"/>
      <w:marTop w:val="0"/>
      <w:marBottom w:val="0"/>
      <w:divBdr>
        <w:top w:val="none" w:sz="0" w:space="0" w:color="auto"/>
        <w:left w:val="none" w:sz="0" w:space="0" w:color="auto"/>
        <w:bottom w:val="none" w:sz="0" w:space="0" w:color="auto"/>
        <w:right w:val="none" w:sz="0" w:space="0" w:color="auto"/>
      </w:divBdr>
    </w:div>
    <w:div w:id="1359892685">
      <w:bodyDiv w:val="1"/>
      <w:marLeft w:val="0"/>
      <w:marRight w:val="0"/>
      <w:marTop w:val="0"/>
      <w:marBottom w:val="0"/>
      <w:divBdr>
        <w:top w:val="none" w:sz="0" w:space="0" w:color="auto"/>
        <w:left w:val="none" w:sz="0" w:space="0" w:color="auto"/>
        <w:bottom w:val="none" w:sz="0" w:space="0" w:color="auto"/>
        <w:right w:val="none" w:sz="0" w:space="0" w:color="auto"/>
      </w:divBdr>
    </w:div>
    <w:div w:id="1360011210">
      <w:bodyDiv w:val="1"/>
      <w:marLeft w:val="0"/>
      <w:marRight w:val="0"/>
      <w:marTop w:val="0"/>
      <w:marBottom w:val="0"/>
      <w:divBdr>
        <w:top w:val="none" w:sz="0" w:space="0" w:color="auto"/>
        <w:left w:val="none" w:sz="0" w:space="0" w:color="auto"/>
        <w:bottom w:val="none" w:sz="0" w:space="0" w:color="auto"/>
        <w:right w:val="none" w:sz="0" w:space="0" w:color="auto"/>
      </w:divBdr>
    </w:div>
    <w:div w:id="1360276070">
      <w:bodyDiv w:val="1"/>
      <w:marLeft w:val="0"/>
      <w:marRight w:val="0"/>
      <w:marTop w:val="0"/>
      <w:marBottom w:val="0"/>
      <w:divBdr>
        <w:top w:val="none" w:sz="0" w:space="0" w:color="auto"/>
        <w:left w:val="none" w:sz="0" w:space="0" w:color="auto"/>
        <w:bottom w:val="none" w:sz="0" w:space="0" w:color="auto"/>
        <w:right w:val="none" w:sz="0" w:space="0" w:color="auto"/>
      </w:divBdr>
    </w:div>
    <w:div w:id="1360355230">
      <w:bodyDiv w:val="1"/>
      <w:marLeft w:val="0"/>
      <w:marRight w:val="0"/>
      <w:marTop w:val="0"/>
      <w:marBottom w:val="0"/>
      <w:divBdr>
        <w:top w:val="none" w:sz="0" w:space="0" w:color="auto"/>
        <w:left w:val="none" w:sz="0" w:space="0" w:color="auto"/>
        <w:bottom w:val="none" w:sz="0" w:space="0" w:color="auto"/>
        <w:right w:val="none" w:sz="0" w:space="0" w:color="auto"/>
      </w:divBdr>
    </w:div>
    <w:div w:id="1360475646">
      <w:bodyDiv w:val="1"/>
      <w:marLeft w:val="0"/>
      <w:marRight w:val="0"/>
      <w:marTop w:val="0"/>
      <w:marBottom w:val="0"/>
      <w:divBdr>
        <w:top w:val="none" w:sz="0" w:space="0" w:color="auto"/>
        <w:left w:val="none" w:sz="0" w:space="0" w:color="auto"/>
        <w:bottom w:val="none" w:sz="0" w:space="0" w:color="auto"/>
        <w:right w:val="none" w:sz="0" w:space="0" w:color="auto"/>
      </w:divBdr>
    </w:div>
    <w:div w:id="1360544406">
      <w:bodyDiv w:val="1"/>
      <w:marLeft w:val="0"/>
      <w:marRight w:val="0"/>
      <w:marTop w:val="0"/>
      <w:marBottom w:val="0"/>
      <w:divBdr>
        <w:top w:val="none" w:sz="0" w:space="0" w:color="auto"/>
        <w:left w:val="none" w:sz="0" w:space="0" w:color="auto"/>
        <w:bottom w:val="none" w:sz="0" w:space="0" w:color="auto"/>
        <w:right w:val="none" w:sz="0" w:space="0" w:color="auto"/>
      </w:divBdr>
    </w:div>
    <w:div w:id="1360622527">
      <w:bodyDiv w:val="1"/>
      <w:marLeft w:val="0"/>
      <w:marRight w:val="0"/>
      <w:marTop w:val="0"/>
      <w:marBottom w:val="0"/>
      <w:divBdr>
        <w:top w:val="none" w:sz="0" w:space="0" w:color="auto"/>
        <w:left w:val="none" w:sz="0" w:space="0" w:color="auto"/>
        <w:bottom w:val="none" w:sz="0" w:space="0" w:color="auto"/>
        <w:right w:val="none" w:sz="0" w:space="0" w:color="auto"/>
      </w:divBdr>
    </w:div>
    <w:div w:id="1360622894">
      <w:bodyDiv w:val="1"/>
      <w:marLeft w:val="0"/>
      <w:marRight w:val="0"/>
      <w:marTop w:val="0"/>
      <w:marBottom w:val="0"/>
      <w:divBdr>
        <w:top w:val="none" w:sz="0" w:space="0" w:color="auto"/>
        <w:left w:val="none" w:sz="0" w:space="0" w:color="auto"/>
        <w:bottom w:val="none" w:sz="0" w:space="0" w:color="auto"/>
        <w:right w:val="none" w:sz="0" w:space="0" w:color="auto"/>
      </w:divBdr>
    </w:div>
    <w:div w:id="1360740714">
      <w:bodyDiv w:val="1"/>
      <w:marLeft w:val="0"/>
      <w:marRight w:val="0"/>
      <w:marTop w:val="0"/>
      <w:marBottom w:val="0"/>
      <w:divBdr>
        <w:top w:val="none" w:sz="0" w:space="0" w:color="auto"/>
        <w:left w:val="none" w:sz="0" w:space="0" w:color="auto"/>
        <w:bottom w:val="none" w:sz="0" w:space="0" w:color="auto"/>
        <w:right w:val="none" w:sz="0" w:space="0" w:color="auto"/>
      </w:divBdr>
    </w:div>
    <w:div w:id="1360818203">
      <w:bodyDiv w:val="1"/>
      <w:marLeft w:val="0"/>
      <w:marRight w:val="0"/>
      <w:marTop w:val="0"/>
      <w:marBottom w:val="0"/>
      <w:divBdr>
        <w:top w:val="none" w:sz="0" w:space="0" w:color="auto"/>
        <w:left w:val="none" w:sz="0" w:space="0" w:color="auto"/>
        <w:bottom w:val="none" w:sz="0" w:space="0" w:color="auto"/>
        <w:right w:val="none" w:sz="0" w:space="0" w:color="auto"/>
      </w:divBdr>
    </w:div>
    <w:div w:id="1361206738">
      <w:bodyDiv w:val="1"/>
      <w:marLeft w:val="0"/>
      <w:marRight w:val="0"/>
      <w:marTop w:val="0"/>
      <w:marBottom w:val="0"/>
      <w:divBdr>
        <w:top w:val="none" w:sz="0" w:space="0" w:color="auto"/>
        <w:left w:val="none" w:sz="0" w:space="0" w:color="auto"/>
        <w:bottom w:val="none" w:sz="0" w:space="0" w:color="auto"/>
        <w:right w:val="none" w:sz="0" w:space="0" w:color="auto"/>
      </w:divBdr>
    </w:div>
    <w:div w:id="1361467390">
      <w:bodyDiv w:val="1"/>
      <w:marLeft w:val="0"/>
      <w:marRight w:val="0"/>
      <w:marTop w:val="0"/>
      <w:marBottom w:val="0"/>
      <w:divBdr>
        <w:top w:val="none" w:sz="0" w:space="0" w:color="auto"/>
        <w:left w:val="none" w:sz="0" w:space="0" w:color="auto"/>
        <w:bottom w:val="none" w:sz="0" w:space="0" w:color="auto"/>
        <w:right w:val="none" w:sz="0" w:space="0" w:color="auto"/>
      </w:divBdr>
    </w:div>
    <w:div w:id="1361467768">
      <w:bodyDiv w:val="1"/>
      <w:marLeft w:val="0"/>
      <w:marRight w:val="0"/>
      <w:marTop w:val="0"/>
      <w:marBottom w:val="0"/>
      <w:divBdr>
        <w:top w:val="none" w:sz="0" w:space="0" w:color="auto"/>
        <w:left w:val="none" w:sz="0" w:space="0" w:color="auto"/>
        <w:bottom w:val="none" w:sz="0" w:space="0" w:color="auto"/>
        <w:right w:val="none" w:sz="0" w:space="0" w:color="auto"/>
      </w:divBdr>
    </w:div>
    <w:div w:id="1361471875">
      <w:bodyDiv w:val="1"/>
      <w:marLeft w:val="0"/>
      <w:marRight w:val="0"/>
      <w:marTop w:val="0"/>
      <w:marBottom w:val="0"/>
      <w:divBdr>
        <w:top w:val="none" w:sz="0" w:space="0" w:color="auto"/>
        <w:left w:val="none" w:sz="0" w:space="0" w:color="auto"/>
        <w:bottom w:val="none" w:sz="0" w:space="0" w:color="auto"/>
        <w:right w:val="none" w:sz="0" w:space="0" w:color="auto"/>
      </w:divBdr>
    </w:div>
    <w:div w:id="1361783683">
      <w:bodyDiv w:val="1"/>
      <w:marLeft w:val="0"/>
      <w:marRight w:val="0"/>
      <w:marTop w:val="0"/>
      <w:marBottom w:val="0"/>
      <w:divBdr>
        <w:top w:val="none" w:sz="0" w:space="0" w:color="auto"/>
        <w:left w:val="none" w:sz="0" w:space="0" w:color="auto"/>
        <w:bottom w:val="none" w:sz="0" w:space="0" w:color="auto"/>
        <w:right w:val="none" w:sz="0" w:space="0" w:color="auto"/>
      </w:divBdr>
    </w:div>
    <w:div w:id="1361973867">
      <w:bodyDiv w:val="1"/>
      <w:marLeft w:val="0"/>
      <w:marRight w:val="0"/>
      <w:marTop w:val="0"/>
      <w:marBottom w:val="0"/>
      <w:divBdr>
        <w:top w:val="none" w:sz="0" w:space="0" w:color="auto"/>
        <w:left w:val="none" w:sz="0" w:space="0" w:color="auto"/>
        <w:bottom w:val="none" w:sz="0" w:space="0" w:color="auto"/>
        <w:right w:val="none" w:sz="0" w:space="0" w:color="auto"/>
      </w:divBdr>
    </w:div>
    <w:div w:id="1362364037">
      <w:bodyDiv w:val="1"/>
      <w:marLeft w:val="0"/>
      <w:marRight w:val="0"/>
      <w:marTop w:val="0"/>
      <w:marBottom w:val="0"/>
      <w:divBdr>
        <w:top w:val="none" w:sz="0" w:space="0" w:color="auto"/>
        <w:left w:val="none" w:sz="0" w:space="0" w:color="auto"/>
        <w:bottom w:val="none" w:sz="0" w:space="0" w:color="auto"/>
        <w:right w:val="none" w:sz="0" w:space="0" w:color="auto"/>
      </w:divBdr>
    </w:div>
    <w:div w:id="1362364674">
      <w:bodyDiv w:val="1"/>
      <w:marLeft w:val="0"/>
      <w:marRight w:val="0"/>
      <w:marTop w:val="0"/>
      <w:marBottom w:val="0"/>
      <w:divBdr>
        <w:top w:val="none" w:sz="0" w:space="0" w:color="auto"/>
        <w:left w:val="none" w:sz="0" w:space="0" w:color="auto"/>
        <w:bottom w:val="none" w:sz="0" w:space="0" w:color="auto"/>
        <w:right w:val="none" w:sz="0" w:space="0" w:color="auto"/>
      </w:divBdr>
    </w:div>
    <w:div w:id="1362440515">
      <w:bodyDiv w:val="1"/>
      <w:marLeft w:val="0"/>
      <w:marRight w:val="0"/>
      <w:marTop w:val="0"/>
      <w:marBottom w:val="0"/>
      <w:divBdr>
        <w:top w:val="none" w:sz="0" w:space="0" w:color="auto"/>
        <w:left w:val="none" w:sz="0" w:space="0" w:color="auto"/>
        <w:bottom w:val="none" w:sz="0" w:space="0" w:color="auto"/>
        <w:right w:val="none" w:sz="0" w:space="0" w:color="auto"/>
      </w:divBdr>
    </w:div>
    <w:div w:id="1362510304">
      <w:bodyDiv w:val="1"/>
      <w:marLeft w:val="0"/>
      <w:marRight w:val="0"/>
      <w:marTop w:val="0"/>
      <w:marBottom w:val="0"/>
      <w:divBdr>
        <w:top w:val="none" w:sz="0" w:space="0" w:color="auto"/>
        <w:left w:val="none" w:sz="0" w:space="0" w:color="auto"/>
        <w:bottom w:val="none" w:sz="0" w:space="0" w:color="auto"/>
        <w:right w:val="none" w:sz="0" w:space="0" w:color="auto"/>
      </w:divBdr>
    </w:div>
    <w:div w:id="1362516951">
      <w:bodyDiv w:val="1"/>
      <w:marLeft w:val="0"/>
      <w:marRight w:val="0"/>
      <w:marTop w:val="0"/>
      <w:marBottom w:val="0"/>
      <w:divBdr>
        <w:top w:val="none" w:sz="0" w:space="0" w:color="auto"/>
        <w:left w:val="none" w:sz="0" w:space="0" w:color="auto"/>
        <w:bottom w:val="none" w:sz="0" w:space="0" w:color="auto"/>
        <w:right w:val="none" w:sz="0" w:space="0" w:color="auto"/>
      </w:divBdr>
    </w:div>
    <w:div w:id="1363170507">
      <w:bodyDiv w:val="1"/>
      <w:marLeft w:val="0"/>
      <w:marRight w:val="0"/>
      <w:marTop w:val="0"/>
      <w:marBottom w:val="0"/>
      <w:divBdr>
        <w:top w:val="none" w:sz="0" w:space="0" w:color="auto"/>
        <w:left w:val="none" w:sz="0" w:space="0" w:color="auto"/>
        <w:bottom w:val="none" w:sz="0" w:space="0" w:color="auto"/>
        <w:right w:val="none" w:sz="0" w:space="0" w:color="auto"/>
      </w:divBdr>
    </w:div>
    <w:div w:id="1363246800">
      <w:bodyDiv w:val="1"/>
      <w:marLeft w:val="0"/>
      <w:marRight w:val="0"/>
      <w:marTop w:val="0"/>
      <w:marBottom w:val="0"/>
      <w:divBdr>
        <w:top w:val="none" w:sz="0" w:space="0" w:color="auto"/>
        <w:left w:val="none" w:sz="0" w:space="0" w:color="auto"/>
        <w:bottom w:val="none" w:sz="0" w:space="0" w:color="auto"/>
        <w:right w:val="none" w:sz="0" w:space="0" w:color="auto"/>
      </w:divBdr>
    </w:div>
    <w:div w:id="1363287097">
      <w:bodyDiv w:val="1"/>
      <w:marLeft w:val="0"/>
      <w:marRight w:val="0"/>
      <w:marTop w:val="0"/>
      <w:marBottom w:val="0"/>
      <w:divBdr>
        <w:top w:val="none" w:sz="0" w:space="0" w:color="auto"/>
        <w:left w:val="none" w:sz="0" w:space="0" w:color="auto"/>
        <w:bottom w:val="none" w:sz="0" w:space="0" w:color="auto"/>
        <w:right w:val="none" w:sz="0" w:space="0" w:color="auto"/>
      </w:divBdr>
    </w:div>
    <w:div w:id="1363508231">
      <w:bodyDiv w:val="1"/>
      <w:marLeft w:val="0"/>
      <w:marRight w:val="0"/>
      <w:marTop w:val="0"/>
      <w:marBottom w:val="0"/>
      <w:divBdr>
        <w:top w:val="none" w:sz="0" w:space="0" w:color="auto"/>
        <w:left w:val="none" w:sz="0" w:space="0" w:color="auto"/>
        <w:bottom w:val="none" w:sz="0" w:space="0" w:color="auto"/>
        <w:right w:val="none" w:sz="0" w:space="0" w:color="auto"/>
      </w:divBdr>
    </w:div>
    <w:div w:id="1364093950">
      <w:bodyDiv w:val="1"/>
      <w:marLeft w:val="0"/>
      <w:marRight w:val="0"/>
      <w:marTop w:val="0"/>
      <w:marBottom w:val="0"/>
      <w:divBdr>
        <w:top w:val="none" w:sz="0" w:space="0" w:color="auto"/>
        <w:left w:val="none" w:sz="0" w:space="0" w:color="auto"/>
        <w:bottom w:val="none" w:sz="0" w:space="0" w:color="auto"/>
        <w:right w:val="none" w:sz="0" w:space="0" w:color="auto"/>
      </w:divBdr>
    </w:div>
    <w:div w:id="1364863596">
      <w:bodyDiv w:val="1"/>
      <w:marLeft w:val="0"/>
      <w:marRight w:val="0"/>
      <w:marTop w:val="0"/>
      <w:marBottom w:val="0"/>
      <w:divBdr>
        <w:top w:val="none" w:sz="0" w:space="0" w:color="auto"/>
        <w:left w:val="none" w:sz="0" w:space="0" w:color="auto"/>
        <w:bottom w:val="none" w:sz="0" w:space="0" w:color="auto"/>
        <w:right w:val="none" w:sz="0" w:space="0" w:color="auto"/>
      </w:divBdr>
    </w:div>
    <w:div w:id="1365013281">
      <w:bodyDiv w:val="1"/>
      <w:marLeft w:val="0"/>
      <w:marRight w:val="0"/>
      <w:marTop w:val="0"/>
      <w:marBottom w:val="0"/>
      <w:divBdr>
        <w:top w:val="none" w:sz="0" w:space="0" w:color="auto"/>
        <w:left w:val="none" w:sz="0" w:space="0" w:color="auto"/>
        <w:bottom w:val="none" w:sz="0" w:space="0" w:color="auto"/>
        <w:right w:val="none" w:sz="0" w:space="0" w:color="auto"/>
      </w:divBdr>
    </w:div>
    <w:div w:id="1365322493">
      <w:bodyDiv w:val="1"/>
      <w:marLeft w:val="0"/>
      <w:marRight w:val="0"/>
      <w:marTop w:val="0"/>
      <w:marBottom w:val="0"/>
      <w:divBdr>
        <w:top w:val="none" w:sz="0" w:space="0" w:color="auto"/>
        <w:left w:val="none" w:sz="0" w:space="0" w:color="auto"/>
        <w:bottom w:val="none" w:sz="0" w:space="0" w:color="auto"/>
        <w:right w:val="none" w:sz="0" w:space="0" w:color="auto"/>
      </w:divBdr>
    </w:div>
    <w:div w:id="1365516540">
      <w:bodyDiv w:val="1"/>
      <w:marLeft w:val="0"/>
      <w:marRight w:val="0"/>
      <w:marTop w:val="0"/>
      <w:marBottom w:val="0"/>
      <w:divBdr>
        <w:top w:val="none" w:sz="0" w:space="0" w:color="auto"/>
        <w:left w:val="none" w:sz="0" w:space="0" w:color="auto"/>
        <w:bottom w:val="none" w:sz="0" w:space="0" w:color="auto"/>
        <w:right w:val="none" w:sz="0" w:space="0" w:color="auto"/>
      </w:divBdr>
    </w:div>
    <w:div w:id="1365793834">
      <w:bodyDiv w:val="1"/>
      <w:marLeft w:val="0"/>
      <w:marRight w:val="0"/>
      <w:marTop w:val="0"/>
      <w:marBottom w:val="0"/>
      <w:divBdr>
        <w:top w:val="none" w:sz="0" w:space="0" w:color="auto"/>
        <w:left w:val="none" w:sz="0" w:space="0" w:color="auto"/>
        <w:bottom w:val="none" w:sz="0" w:space="0" w:color="auto"/>
        <w:right w:val="none" w:sz="0" w:space="0" w:color="auto"/>
      </w:divBdr>
    </w:div>
    <w:div w:id="1365860697">
      <w:bodyDiv w:val="1"/>
      <w:marLeft w:val="0"/>
      <w:marRight w:val="0"/>
      <w:marTop w:val="0"/>
      <w:marBottom w:val="0"/>
      <w:divBdr>
        <w:top w:val="none" w:sz="0" w:space="0" w:color="auto"/>
        <w:left w:val="none" w:sz="0" w:space="0" w:color="auto"/>
        <w:bottom w:val="none" w:sz="0" w:space="0" w:color="auto"/>
        <w:right w:val="none" w:sz="0" w:space="0" w:color="auto"/>
      </w:divBdr>
    </w:div>
    <w:div w:id="1365908911">
      <w:bodyDiv w:val="1"/>
      <w:marLeft w:val="0"/>
      <w:marRight w:val="0"/>
      <w:marTop w:val="0"/>
      <w:marBottom w:val="0"/>
      <w:divBdr>
        <w:top w:val="none" w:sz="0" w:space="0" w:color="auto"/>
        <w:left w:val="none" w:sz="0" w:space="0" w:color="auto"/>
        <w:bottom w:val="none" w:sz="0" w:space="0" w:color="auto"/>
        <w:right w:val="none" w:sz="0" w:space="0" w:color="auto"/>
      </w:divBdr>
    </w:div>
    <w:div w:id="1365979993">
      <w:bodyDiv w:val="1"/>
      <w:marLeft w:val="0"/>
      <w:marRight w:val="0"/>
      <w:marTop w:val="0"/>
      <w:marBottom w:val="0"/>
      <w:divBdr>
        <w:top w:val="none" w:sz="0" w:space="0" w:color="auto"/>
        <w:left w:val="none" w:sz="0" w:space="0" w:color="auto"/>
        <w:bottom w:val="none" w:sz="0" w:space="0" w:color="auto"/>
        <w:right w:val="none" w:sz="0" w:space="0" w:color="auto"/>
      </w:divBdr>
    </w:div>
    <w:div w:id="1366173666">
      <w:bodyDiv w:val="1"/>
      <w:marLeft w:val="0"/>
      <w:marRight w:val="0"/>
      <w:marTop w:val="0"/>
      <w:marBottom w:val="0"/>
      <w:divBdr>
        <w:top w:val="none" w:sz="0" w:space="0" w:color="auto"/>
        <w:left w:val="none" w:sz="0" w:space="0" w:color="auto"/>
        <w:bottom w:val="none" w:sz="0" w:space="0" w:color="auto"/>
        <w:right w:val="none" w:sz="0" w:space="0" w:color="auto"/>
      </w:divBdr>
    </w:div>
    <w:div w:id="1366295985">
      <w:bodyDiv w:val="1"/>
      <w:marLeft w:val="0"/>
      <w:marRight w:val="0"/>
      <w:marTop w:val="0"/>
      <w:marBottom w:val="0"/>
      <w:divBdr>
        <w:top w:val="none" w:sz="0" w:space="0" w:color="auto"/>
        <w:left w:val="none" w:sz="0" w:space="0" w:color="auto"/>
        <w:bottom w:val="none" w:sz="0" w:space="0" w:color="auto"/>
        <w:right w:val="none" w:sz="0" w:space="0" w:color="auto"/>
      </w:divBdr>
    </w:div>
    <w:div w:id="1366447654">
      <w:bodyDiv w:val="1"/>
      <w:marLeft w:val="0"/>
      <w:marRight w:val="0"/>
      <w:marTop w:val="0"/>
      <w:marBottom w:val="0"/>
      <w:divBdr>
        <w:top w:val="none" w:sz="0" w:space="0" w:color="auto"/>
        <w:left w:val="none" w:sz="0" w:space="0" w:color="auto"/>
        <w:bottom w:val="none" w:sz="0" w:space="0" w:color="auto"/>
        <w:right w:val="none" w:sz="0" w:space="0" w:color="auto"/>
      </w:divBdr>
    </w:div>
    <w:div w:id="1366562160">
      <w:bodyDiv w:val="1"/>
      <w:marLeft w:val="0"/>
      <w:marRight w:val="0"/>
      <w:marTop w:val="0"/>
      <w:marBottom w:val="0"/>
      <w:divBdr>
        <w:top w:val="none" w:sz="0" w:space="0" w:color="auto"/>
        <w:left w:val="none" w:sz="0" w:space="0" w:color="auto"/>
        <w:bottom w:val="none" w:sz="0" w:space="0" w:color="auto"/>
        <w:right w:val="none" w:sz="0" w:space="0" w:color="auto"/>
      </w:divBdr>
    </w:div>
    <w:div w:id="1366828728">
      <w:bodyDiv w:val="1"/>
      <w:marLeft w:val="0"/>
      <w:marRight w:val="0"/>
      <w:marTop w:val="0"/>
      <w:marBottom w:val="0"/>
      <w:divBdr>
        <w:top w:val="none" w:sz="0" w:space="0" w:color="auto"/>
        <w:left w:val="none" w:sz="0" w:space="0" w:color="auto"/>
        <w:bottom w:val="none" w:sz="0" w:space="0" w:color="auto"/>
        <w:right w:val="none" w:sz="0" w:space="0" w:color="auto"/>
      </w:divBdr>
    </w:div>
    <w:div w:id="1367633829">
      <w:bodyDiv w:val="1"/>
      <w:marLeft w:val="0"/>
      <w:marRight w:val="0"/>
      <w:marTop w:val="0"/>
      <w:marBottom w:val="0"/>
      <w:divBdr>
        <w:top w:val="none" w:sz="0" w:space="0" w:color="auto"/>
        <w:left w:val="none" w:sz="0" w:space="0" w:color="auto"/>
        <w:bottom w:val="none" w:sz="0" w:space="0" w:color="auto"/>
        <w:right w:val="none" w:sz="0" w:space="0" w:color="auto"/>
      </w:divBdr>
    </w:div>
    <w:div w:id="1367948592">
      <w:bodyDiv w:val="1"/>
      <w:marLeft w:val="0"/>
      <w:marRight w:val="0"/>
      <w:marTop w:val="0"/>
      <w:marBottom w:val="0"/>
      <w:divBdr>
        <w:top w:val="none" w:sz="0" w:space="0" w:color="auto"/>
        <w:left w:val="none" w:sz="0" w:space="0" w:color="auto"/>
        <w:bottom w:val="none" w:sz="0" w:space="0" w:color="auto"/>
        <w:right w:val="none" w:sz="0" w:space="0" w:color="auto"/>
      </w:divBdr>
    </w:div>
    <w:div w:id="1368218579">
      <w:bodyDiv w:val="1"/>
      <w:marLeft w:val="0"/>
      <w:marRight w:val="0"/>
      <w:marTop w:val="0"/>
      <w:marBottom w:val="0"/>
      <w:divBdr>
        <w:top w:val="none" w:sz="0" w:space="0" w:color="auto"/>
        <w:left w:val="none" w:sz="0" w:space="0" w:color="auto"/>
        <w:bottom w:val="none" w:sz="0" w:space="0" w:color="auto"/>
        <w:right w:val="none" w:sz="0" w:space="0" w:color="auto"/>
      </w:divBdr>
    </w:div>
    <w:div w:id="1368414168">
      <w:bodyDiv w:val="1"/>
      <w:marLeft w:val="0"/>
      <w:marRight w:val="0"/>
      <w:marTop w:val="0"/>
      <w:marBottom w:val="0"/>
      <w:divBdr>
        <w:top w:val="none" w:sz="0" w:space="0" w:color="auto"/>
        <w:left w:val="none" w:sz="0" w:space="0" w:color="auto"/>
        <w:bottom w:val="none" w:sz="0" w:space="0" w:color="auto"/>
        <w:right w:val="none" w:sz="0" w:space="0" w:color="auto"/>
      </w:divBdr>
    </w:div>
    <w:div w:id="1368719684">
      <w:bodyDiv w:val="1"/>
      <w:marLeft w:val="0"/>
      <w:marRight w:val="0"/>
      <w:marTop w:val="0"/>
      <w:marBottom w:val="0"/>
      <w:divBdr>
        <w:top w:val="none" w:sz="0" w:space="0" w:color="auto"/>
        <w:left w:val="none" w:sz="0" w:space="0" w:color="auto"/>
        <w:bottom w:val="none" w:sz="0" w:space="0" w:color="auto"/>
        <w:right w:val="none" w:sz="0" w:space="0" w:color="auto"/>
      </w:divBdr>
    </w:div>
    <w:div w:id="1368986658">
      <w:bodyDiv w:val="1"/>
      <w:marLeft w:val="0"/>
      <w:marRight w:val="0"/>
      <w:marTop w:val="0"/>
      <w:marBottom w:val="0"/>
      <w:divBdr>
        <w:top w:val="none" w:sz="0" w:space="0" w:color="auto"/>
        <w:left w:val="none" w:sz="0" w:space="0" w:color="auto"/>
        <w:bottom w:val="none" w:sz="0" w:space="0" w:color="auto"/>
        <w:right w:val="none" w:sz="0" w:space="0" w:color="auto"/>
      </w:divBdr>
    </w:div>
    <w:div w:id="1369062928">
      <w:bodyDiv w:val="1"/>
      <w:marLeft w:val="0"/>
      <w:marRight w:val="0"/>
      <w:marTop w:val="0"/>
      <w:marBottom w:val="0"/>
      <w:divBdr>
        <w:top w:val="none" w:sz="0" w:space="0" w:color="auto"/>
        <w:left w:val="none" w:sz="0" w:space="0" w:color="auto"/>
        <w:bottom w:val="none" w:sz="0" w:space="0" w:color="auto"/>
        <w:right w:val="none" w:sz="0" w:space="0" w:color="auto"/>
      </w:divBdr>
    </w:div>
    <w:div w:id="1369793225">
      <w:bodyDiv w:val="1"/>
      <w:marLeft w:val="0"/>
      <w:marRight w:val="0"/>
      <w:marTop w:val="0"/>
      <w:marBottom w:val="0"/>
      <w:divBdr>
        <w:top w:val="none" w:sz="0" w:space="0" w:color="auto"/>
        <w:left w:val="none" w:sz="0" w:space="0" w:color="auto"/>
        <w:bottom w:val="none" w:sz="0" w:space="0" w:color="auto"/>
        <w:right w:val="none" w:sz="0" w:space="0" w:color="auto"/>
      </w:divBdr>
    </w:div>
    <w:div w:id="1369835594">
      <w:bodyDiv w:val="1"/>
      <w:marLeft w:val="0"/>
      <w:marRight w:val="0"/>
      <w:marTop w:val="0"/>
      <w:marBottom w:val="0"/>
      <w:divBdr>
        <w:top w:val="none" w:sz="0" w:space="0" w:color="auto"/>
        <w:left w:val="none" w:sz="0" w:space="0" w:color="auto"/>
        <w:bottom w:val="none" w:sz="0" w:space="0" w:color="auto"/>
        <w:right w:val="none" w:sz="0" w:space="0" w:color="auto"/>
      </w:divBdr>
    </w:div>
    <w:div w:id="1369986567">
      <w:bodyDiv w:val="1"/>
      <w:marLeft w:val="0"/>
      <w:marRight w:val="0"/>
      <w:marTop w:val="0"/>
      <w:marBottom w:val="0"/>
      <w:divBdr>
        <w:top w:val="none" w:sz="0" w:space="0" w:color="auto"/>
        <w:left w:val="none" w:sz="0" w:space="0" w:color="auto"/>
        <w:bottom w:val="none" w:sz="0" w:space="0" w:color="auto"/>
        <w:right w:val="none" w:sz="0" w:space="0" w:color="auto"/>
      </w:divBdr>
    </w:div>
    <w:div w:id="1370031754">
      <w:bodyDiv w:val="1"/>
      <w:marLeft w:val="0"/>
      <w:marRight w:val="0"/>
      <w:marTop w:val="0"/>
      <w:marBottom w:val="0"/>
      <w:divBdr>
        <w:top w:val="none" w:sz="0" w:space="0" w:color="auto"/>
        <w:left w:val="none" w:sz="0" w:space="0" w:color="auto"/>
        <w:bottom w:val="none" w:sz="0" w:space="0" w:color="auto"/>
        <w:right w:val="none" w:sz="0" w:space="0" w:color="auto"/>
      </w:divBdr>
    </w:div>
    <w:div w:id="1370031859">
      <w:bodyDiv w:val="1"/>
      <w:marLeft w:val="0"/>
      <w:marRight w:val="0"/>
      <w:marTop w:val="0"/>
      <w:marBottom w:val="0"/>
      <w:divBdr>
        <w:top w:val="none" w:sz="0" w:space="0" w:color="auto"/>
        <w:left w:val="none" w:sz="0" w:space="0" w:color="auto"/>
        <w:bottom w:val="none" w:sz="0" w:space="0" w:color="auto"/>
        <w:right w:val="none" w:sz="0" w:space="0" w:color="auto"/>
      </w:divBdr>
    </w:div>
    <w:div w:id="1370035633">
      <w:bodyDiv w:val="1"/>
      <w:marLeft w:val="0"/>
      <w:marRight w:val="0"/>
      <w:marTop w:val="0"/>
      <w:marBottom w:val="0"/>
      <w:divBdr>
        <w:top w:val="none" w:sz="0" w:space="0" w:color="auto"/>
        <w:left w:val="none" w:sz="0" w:space="0" w:color="auto"/>
        <w:bottom w:val="none" w:sz="0" w:space="0" w:color="auto"/>
        <w:right w:val="none" w:sz="0" w:space="0" w:color="auto"/>
      </w:divBdr>
    </w:div>
    <w:div w:id="1370305030">
      <w:bodyDiv w:val="1"/>
      <w:marLeft w:val="0"/>
      <w:marRight w:val="0"/>
      <w:marTop w:val="0"/>
      <w:marBottom w:val="0"/>
      <w:divBdr>
        <w:top w:val="none" w:sz="0" w:space="0" w:color="auto"/>
        <w:left w:val="none" w:sz="0" w:space="0" w:color="auto"/>
        <w:bottom w:val="none" w:sz="0" w:space="0" w:color="auto"/>
        <w:right w:val="none" w:sz="0" w:space="0" w:color="auto"/>
      </w:divBdr>
    </w:div>
    <w:div w:id="1370489825">
      <w:bodyDiv w:val="1"/>
      <w:marLeft w:val="0"/>
      <w:marRight w:val="0"/>
      <w:marTop w:val="0"/>
      <w:marBottom w:val="0"/>
      <w:divBdr>
        <w:top w:val="none" w:sz="0" w:space="0" w:color="auto"/>
        <w:left w:val="none" w:sz="0" w:space="0" w:color="auto"/>
        <w:bottom w:val="none" w:sz="0" w:space="0" w:color="auto"/>
        <w:right w:val="none" w:sz="0" w:space="0" w:color="auto"/>
      </w:divBdr>
    </w:div>
    <w:div w:id="1370491197">
      <w:bodyDiv w:val="1"/>
      <w:marLeft w:val="0"/>
      <w:marRight w:val="0"/>
      <w:marTop w:val="0"/>
      <w:marBottom w:val="0"/>
      <w:divBdr>
        <w:top w:val="none" w:sz="0" w:space="0" w:color="auto"/>
        <w:left w:val="none" w:sz="0" w:space="0" w:color="auto"/>
        <w:bottom w:val="none" w:sz="0" w:space="0" w:color="auto"/>
        <w:right w:val="none" w:sz="0" w:space="0" w:color="auto"/>
      </w:divBdr>
    </w:div>
    <w:div w:id="1371300862">
      <w:bodyDiv w:val="1"/>
      <w:marLeft w:val="0"/>
      <w:marRight w:val="0"/>
      <w:marTop w:val="0"/>
      <w:marBottom w:val="0"/>
      <w:divBdr>
        <w:top w:val="none" w:sz="0" w:space="0" w:color="auto"/>
        <w:left w:val="none" w:sz="0" w:space="0" w:color="auto"/>
        <w:bottom w:val="none" w:sz="0" w:space="0" w:color="auto"/>
        <w:right w:val="none" w:sz="0" w:space="0" w:color="auto"/>
      </w:divBdr>
    </w:div>
    <w:div w:id="1371488574">
      <w:bodyDiv w:val="1"/>
      <w:marLeft w:val="0"/>
      <w:marRight w:val="0"/>
      <w:marTop w:val="0"/>
      <w:marBottom w:val="0"/>
      <w:divBdr>
        <w:top w:val="none" w:sz="0" w:space="0" w:color="auto"/>
        <w:left w:val="none" w:sz="0" w:space="0" w:color="auto"/>
        <w:bottom w:val="none" w:sz="0" w:space="0" w:color="auto"/>
        <w:right w:val="none" w:sz="0" w:space="0" w:color="auto"/>
      </w:divBdr>
    </w:div>
    <w:div w:id="1371614571">
      <w:bodyDiv w:val="1"/>
      <w:marLeft w:val="0"/>
      <w:marRight w:val="0"/>
      <w:marTop w:val="0"/>
      <w:marBottom w:val="0"/>
      <w:divBdr>
        <w:top w:val="none" w:sz="0" w:space="0" w:color="auto"/>
        <w:left w:val="none" w:sz="0" w:space="0" w:color="auto"/>
        <w:bottom w:val="none" w:sz="0" w:space="0" w:color="auto"/>
        <w:right w:val="none" w:sz="0" w:space="0" w:color="auto"/>
      </w:divBdr>
    </w:div>
    <w:div w:id="1372075949">
      <w:bodyDiv w:val="1"/>
      <w:marLeft w:val="0"/>
      <w:marRight w:val="0"/>
      <w:marTop w:val="0"/>
      <w:marBottom w:val="0"/>
      <w:divBdr>
        <w:top w:val="none" w:sz="0" w:space="0" w:color="auto"/>
        <w:left w:val="none" w:sz="0" w:space="0" w:color="auto"/>
        <w:bottom w:val="none" w:sz="0" w:space="0" w:color="auto"/>
        <w:right w:val="none" w:sz="0" w:space="0" w:color="auto"/>
      </w:divBdr>
    </w:div>
    <w:div w:id="1372150787">
      <w:bodyDiv w:val="1"/>
      <w:marLeft w:val="0"/>
      <w:marRight w:val="0"/>
      <w:marTop w:val="0"/>
      <w:marBottom w:val="0"/>
      <w:divBdr>
        <w:top w:val="none" w:sz="0" w:space="0" w:color="auto"/>
        <w:left w:val="none" w:sz="0" w:space="0" w:color="auto"/>
        <w:bottom w:val="none" w:sz="0" w:space="0" w:color="auto"/>
        <w:right w:val="none" w:sz="0" w:space="0" w:color="auto"/>
      </w:divBdr>
    </w:div>
    <w:div w:id="1372412525">
      <w:bodyDiv w:val="1"/>
      <w:marLeft w:val="0"/>
      <w:marRight w:val="0"/>
      <w:marTop w:val="0"/>
      <w:marBottom w:val="0"/>
      <w:divBdr>
        <w:top w:val="none" w:sz="0" w:space="0" w:color="auto"/>
        <w:left w:val="none" w:sz="0" w:space="0" w:color="auto"/>
        <w:bottom w:val="none" w:sz="0" w:space="0" w:color="auto"/>
        <w:right w:val="none" w:sz="0" w:space="0" w:color="auto"/>
      </w:divBdr>
    </w:div>
    <w:div w:id="1372799306">
      <w:bodyDiv w:val="1"/>
      <w:marLeft w:val="0"/>
      <w:marRight w:val="0"/>
      <w:marTop w:val="0"/>
      <w:marBottom w:val="0"/>
      <w:divBdr>
        <w:top w:val="none" w:sz="0" w:space="0" w:color="auto"/>
        <w:left w:val="none" w:sz="0" w:space="0" w:color="auto"/>
        <w:bottom w:val="none" w:sz="0" w:space="0" w:color="auto"/>
        <w:right w:val="none" w:sz="0" w:space="0" w:color="auto"/>
      </w:divBdr>
    </w:div>
    <w:div w:id="1373074607">
      <w:bodyDiv w:val="1"/>
      <w:marLeft w:val="0"/>
      <w:marRight w:val="0"/>
      <w:marTop w:val="0"/>
      <w:marBottom w:val="0"/>
      <w:divBdr>
        <w:top w:val="none" w:sz="0" w:space="0" w:color="auto"/>
        <w:left w:val="none" w:sz="0" w:space="0" w:color="auto"/>
        <w:bottom w:val="none" w:sz="0" w:space="0" w:color="auto"/>
        <w:right w:val="none" w:sz="0" w:space="0" w:color="auto"/>
      </w:divBdr>
    </w:div>
    <w:div w:id="1373111477">
      <w:bodyDiv w:val="1"/>
      <w:marLeft w:val="0"/>
      <w:marRight w:val="0"/>
      <w:marTop w:val="0"/>
      <w:marBottom w:val="0"/>
      <w:divBdr>
        <w:top w:val="none" w:sz="0" w:space="0" w:color="auto"/>
        <w:left w:val="none" w:sz="0" w:space="0" w:color="auto"/>
        <w:bottom w:val="none" w:sz="0" w:space="0" w:color="auto"/>
        <w:right w:val="none" w:sz="0" w:space="0" w:color="auto"/>
      </w:divBdr>
    </w:div>
    <w:div w:id="1373269873">
      <w:bodyDiv w:val="1"/>
      <w:marLeft w:val="0"/>
      <w:marRight w:val="0"/>
      <w:marTop w:val="0"/>
      <w:marBottom w:val="0"/>
      <w:divBdr>
        <w:top w:val="none" w:sz="0" w:space="0" w:color="auto"/>
        <w:left w:val="none" w:sz="0" w:space="0" w:color="auto"/>
        <w:bottom w:val="none" w:sz="0" w:space="0" w:color="auto"/>
        <w:right w:val="none" w:sz="0" w:space="0" w:color="auto"/>
      </w:divBdr>
    </w:div>
    <w:div w:id="1374230674">
      <w:bodyDiv w:val="1"/>
      <w:marLeft w:val="0"/>
      <w:marRight w:val="0"/>
      <w:marTop w:val="0"/>
      <w:marBottom w:val="0"/>
      <w:divBdr>
        <w:top w:val="none" w:sz="0" w:space="0" w:color="auto"/>
        <w:left w:val="none" w:sz="0" w:space="0" w:color="auto"/>
        <w:bottom w:val="none" w:sz="0" w:space="0" w:color="auto"/>
        <w:right w:val="none" w:sz="0" w:space="0" w:color="auto"/>
      </w:divBdr>
    </w:div>
    <w:div w:id="1374381832">
      <w:bodyDiv w:val="1"/>
      <w:marLeft w:val="0"/>
      <w:marRight w:val="0"/>
      <w:marTop w:val="0"/>
      <w:marBottom w:val="0"/>
      <w:divBdr>
        <w:top w:val="none" w:sz="0" w:space="0" w:color="auto"/>
        <w:left w:val="none" w:sz="0" w:space="0" w:color="auto"/>
        <w:bottom w:val="none" w:sz="0" w:space="0" w:color="auto"/>
        <w:right w:val="none" w:sz="0" w:space="0" w:color="auto"/>
      </w:divBdr>
    </w:div>
    <w:div w:id="1374429181">
      <w:bodyDiv w:val="1"/>
      <w:marLeft w:val="0"/>
      <w:marRight w:val="0"/>
      <w:marTop w:val="0"/>
      <w:marBottom w:val="0"/>
      <w:divBdr>
        <w:top w:val="none" w:sz="0" w:space="0" w:color="auto"/>
        <w:left w:val="none" w:sz="0" w:space="0" w:color="auto"/>
        <w:bottom w:val="none" w:sz="0" w:space="0" w:color="auto"/>
        <w:right w:val="none" w:sz="0" w:space="0" w:color="auto"/>
      </w:divBdr>
    </w:div>
    <w:div w:id="1374890969">
      <w:bodyDiv w:val="1"/>
      <w:marLeft w:val="0"/>
      <w:marRight w:val="0"/>
      <w:marTop w:val="0"/>
      <w:marBottom w:val="0"/>
      <w:divBdr>
        <w:top w:val="none" w:sz="0" w:space="0" w:color="auto"/>
        <w:left w:val="none" w:sz="0" w:space="0" w:color="auto"/>
        <w:bottom w:val="none" w:sz="0" w:space="0" w:color="auto"/>
        <w:right w:val="none" w:sz="0" w:space="0" w:color="auto"/>
      </w:divBdr>
    </w:div>
    <w:div w:id="1375081554">
      <w:bodyDiv w:val="1"/>
      <w:marLeft w:val="0"/>
      <w:marRight w:val="0"/>
      <w:marTop w:val="0"/>
      <w:marBottom w:val="0"/>
      <w:divBdr>
        <w:top w:val="none" w:sz="0" w:space="0" w:color="auto"/>
        <w:left w:val="none" w:sz="0" w:space="0" w:color="auto"/>
        <w:bottom w:val="none" w:sz="0" w:space="0" w:color="auto"/>
        <w:right w:val="none" w:sz="0" w:space="0" w:color="auto"/>
      </w:divBdr>
    </w:div>
    <w:div w:id="1375156075">
      <w:bodyDiv w:val="1"/>
      <w:marLeft w:val="0"/>
      <w:marRight w:val="0"/>
      <w:marTop w:val="0"/>
      <w:marBottom w:val="0"/>
      <w:divBdr>
        <w:top w:val="none" w:sz="0" w:space="0" w:color="auto"/>
        <w:left w:val="none" w:sz="0" w:space="0" w:color="auto"/>
        <w:bottom w:val="none" w:sz="0" w:space="0" w:color="auto"/>
        <w:right w:val="none" w:sz="0" w:space="0" w:color="auto"/>
      </w:divBdr>
    </w:div>
    <w:div w:id="1375160601">
      <w:bodyDiv w:val="1"/>
      <w:marLeft w:val="0"/>
      <w:marRight w:val="0"/>
      <w:marTop w:val="0"/>
      <w:marBottom w:val="0"/>
      <w:divBdr>
        <w:top w:val="none" w:sz="0" w:space="0" w:color="auto"/>
        <w:left w:val="none" w:sz="0" w:space="0" w:color="auto"/>
        <w:bottom w:val="none" w:sz="0" w:space="0" w:color="auto"/>
        <w:right w:val="none" w:sz="0" w:space="0" w:color="auto"/>
      </w:divBdr>
    </w:div>
    <w:div w:id="1375228193">
      <w:bodyDiv w:val="1"/>
      <w:marLeft w:val="0"/>
      <w:marRight w:val="0"/>
      <w:marTop w:val="0"/>
      <w:marBottom w:val="0"/>
      <w:divBdr>
        <w:top w:val="none" w:sz="0" w:space="0" w:color="auto"/>
        <w:left w:val="none" w:sz="0" w:space="0" w:color="auto"/>
        <w:bottom w:val="none" w:sz="0" w:space="0" w:color="auto"/>
        <w:right w:val="none" w:sz="0" w:space="0" w:color="auto"/>
      </w:divBdr>
    </w:div>
    <w:div w:id="1375739073">
      <w:bodyDiv w:val="1"/>
      <w:marLeft w:val="0"/>
      <w:marRight w:val="0"/>
      <w:marTop w:val="0"/>
      <w:marBottom w:val="0"/>
      <w:divBdr>
        <w:top w:val="none" w:sz="0" w:space="0" w:color="auto"/>
        <w:left w:val="none" w:sz="0" w:space="0" w:color="auto"/>
        <w:bottom w:val="none" w:sz="0" w:space="0" w:color="auto"/>
        <w:right w:val="none" w:sz="0" w:space="0" w:color="auto"/>
      </w:divBdr>
    </w:div>
    <w:div w:id="1375890471">
      <w:bodyDiv w:val="1"/>
      <w:marLeft w:val="0"/>
      <w:marRight w:val="0"/>
      <w:marTop w:val="0"/>
      <w:marBottom w:val="0"/>
      <w:divBdr>
        <w:top w:val="none" w:sz="0" w:space="0" w:color="auto"/>
        <w:left w:val="none" w:sz="0" w:space="0" w:color="auto"/>
        <w:bottom w:val="none" w:sz="0" w:space="0" w:color="auto"/>
        <w:right w:val="none" w:sz="0" w:space="0" w:color="auto"/>
      </w:divBdr>
    </w:div>
    <w:div w:id="1376075233">
      <w:bodyDiv w:val="1"/>
      <w:marLeft w:val="0"/>
      <w:marRight w:val="0"/>
      <w:marTop w:val="0"/>
      <w:marBottom w:val="0"/>
      <w:divBdr>
        <w:top w:val="none" w:sz="0" w:space="0" w:color="auto"/>
        <w:left w:val="none" w:sz="0" w:space="0" w:color="auto"/>
        <w:bottom w:val="none" w:sz="0" w:space="0" w:color="auto"/>
        <w:right w:val="none" w:sz="0" w:space="0" w:color="auto"/>
      </w:divBdr>
    </w:div>
    <w:div w:id="1376273226">
      <w:bodyDiv w:val="1"/>
      <w:marLeft w:val="0"/>
      <w:marRight w:val="0"/>
      <w:marTop w:val="0"/>
      <w:marBottom w:val="0"/>
      <w:divBdr>
        <w:top w:val="none" w:sz="0" w:space="0" w:color="auto"/>
        <w:left w:val="none" w:sz="0" w:space="0" w:color="auto"/>
        <w:bottom w:val="none" w:sz="0" w:space="0" w:color="auto"/>
        <w:right w:val="none" w:sz="0" w:space="0" w:color="auto"/>
      </w:divBdr>
    </w:div>
    <w:div w:id="1376464072">
      <w:bodyDiv w:val="1"/>
      <w:marLeft w:val="0"/>
      <w:marRight w:val="0"/>
      <w:marTop w:val="0"/>
      <w:marBottom w:val="0"/>
      <w:divBdr>
        <w:top w:val="none" w:sz="0" w:space="0" w:color="auto"/>
        <w:left w:val="none" w:sz="0" w:space="0" w:color="auto"/>
        <w:bottom w:val="none" w:sz="0" w:space="0" w:color="auto"/>
        <w:right w:val="none" w:sz="0" w:space="0" w:color="auto"/>
      </w:divBdr>
    </w:div>
    <w:div w:id="1376545073">
      <w:bodyDiv w:val="1"/>
      <w:marLeft w:val="0"/>
      <w:marRight w:val="0"/>
      <w:marTop w:val="0"/>
      <w:marBottom w:val="0"/>
      <w:divBdr>
        <w:top w:val="none" w:sz="0" w:space="0" w:color="auto"/>
        <w:left w:val="none" w:sz="0" w:space="0" w:color="auto"/>
        <w:bottom w:val="none" w:sz="0" w:space="0" w:color="auto"/>
        <w:right w:val="none" w:sz="0" w:space="0" w:color="auto"/>
      </w:divBdr>
    </w:div>
    <w:div w:id="1376805906">
      <w:bodyDiv w:val="1"/>
      <w:marLeft w:val="0"/>
      <w:marRight w:val="0"/>
      <w:marTop w:val="0"/>
      <w:marBottom w:val="0"/>
      <w:divBdr>
        <w:top w:val="none" w:sz="0" w:space="0" w:color="auto"/>
        <w:left w:val="none" w:sz="0" w:space="0" w:color="auto"/>
        <w:bottom w:val="none" w:sz="0" w:space="0" w:color="auto"/>
        <w:right w:val="none" w:sz="0" w:space="0" w:color="auto"/>
      </w:divBdr>
    </w:div>
    <w:div w:id="1376808173">
      <w:bodyDiv w:val="1"/>
      <w:marLeft w:val="0"/>
      <w:marRight w:val="0"/>
      <w:marTop w:val="0"/>
      <w:marBottom w:val="0"/>
      <w:divBdr>
        <w:top w:val="none" w:sz="0" w:space="0" w:color="auto"/>
        <w:left w:val="none" w:sz="0" w:space="0" w:color="auto"/>
        <w:bottom w:val="none" w:sz="0" w:space="0" w:color="auto"/>
        <w:right w:val="none" w:sz="0" w:space="0" w:color="auto"/>
      </w:divBdr>
    </w:div>
    <w:div w:id="1376856351">
      <w:bodyDiv w:val="1"/>
      <w:marLeft w:val="0"/>
      <w:marRight w:val="0"/>
      <w:marTop w:val="0"/>
      <w:marBottom w:val="0"/>
      <w:divBdr>
        <w:top w:val="none" w:sz="0" w:space="0" w:color="auto"/>
        <w:left w:val="none" w:sz="0" w:space="0" w:color="auto"/>
        <w:bottom w:val="none" w:sz="0" w:space="0" w:color="auto"/>
        <w:right w:val="none" w:sz="0" w:space="0" w:color="auto"/>
      </w:divBdr>
    </w:div>
    <w:div w:id="1377464323">
      <w:bodyDiv w:val="1"/>
      <w:marLeft w:val="0"/>
      <w:marRight w:val="0"/>
      <w:marTop w:val="0"/>
      <w:marBottom w:val="0"/>
      <w:divBdr>
        <w:top w:val="none" w:sz="0" w:space="0" w:color="auto"/>
        <w:left w:val="none" w:sz="0" w:space="0" w:color="auto"/>
        <w:bottom w:val="none" w:sz="0" w:space="0" w:color="auto"/>
        <w:right w:val="none" w:sz="0" w:space="0" w:color="auto"/>
      </w:divBdr>
    </w:div>
    <w:div w:id="1377660832">
      <w:bodyDiv w:val="1"/>
      <w:marLeft w:val="0"/>
      <w:marRight w:val="0"/>
      <w:marTop w:val="0"/>
      <w:marBottom w:val="0"/>
      <w:divBdr>
        <w:top w:val="none" w:sz="0" w:space="0" w:color="auto"/>
        <w:left w:val="none" w:sz="0" w:space="0" w:color="auto"/>
        <w:bottom w:val="none" w:sz="0" w:space="0" w:color="auto"/>
        <w:right w:val="none" w:sz="0" w:space="0" w:color="auto"/>
      </w:divBdr>
    </w:div>
    <w:div w:id="1377705430">
      <w:bodyDiv w:val="1"/>
      <w:marLeft w:val="0"/>
      <w:marRight w:val="0"/>
      <w:marTop w:val="0"/>
      <w:marBottom w:val="0"/>
      <w:divBdr>
        <w:top w:val="none" w:sz="0" w:space="0" w:color="auto"/>
        <w:left w:val="none" w:sz="0" w:space="0" w:color="auto"/>
        <w:bottom w:val="none" w:sz="0" w:space="0" w:color="auto"/>
        <w:right w:val="none" w:sz="0" w:space="0" w:color="auto"/>
      </w:divBdr>
    </w:div>
    <w:div w:id="1377970780">
      <w:bodyDiv w:val="1"/>
      <w:marLeft w:val="0"/>
      <w:marRight w:val="0"/>
      <w:marTop w:val="0"/>
      <w:marBottom w:val="0"/>
      <w:divBdr>
        <w:top w:val="none" w:sz="0" w:space="0" w:color="auto"/>
        <w:left w:val="none" w:sz="0" w:space="0" w:color="auto"/>
        <w:bottom w:val="none" w:sz="0" w:space="0" w:color="auto"/>
        <w:right w:val="none" w:sz="0" w:space="0" w:color="auto"/>
      </w:divBdr>
    </w:div>
    <w:div w:id="1378044168">
      <w:bodyDiv w:val="1"/>
      <w:marLeft w:val="0"/>
      <w:marRight w:val="0"/>
      <w:marTop w:val="0"/>
      <w:marBottom w:val="0"/>
      <w:divBdr>
        <w:top w:val="none" w:sz="0" w:space="0" w:color="auto"/>
        <w:left w:val="none" w:sz="0" w:space="0" w:color="auto"/>
        <w:bottom w:val="none" w:sz="0" w:space="0" w:color="auto"/>
        <w:right w:val="none" w:sz="0" w:space="0" w:color="auto"/>
      </w:divBdr>
    </w:div>
    <w:div w:id="1378432702">
      <w:bodyDiv w:val="1"/>
      <w:marLeft w:val="0"/>
      <w:marRight w:val="0"/>
      <w:marTop w:val="0"/>
      <w:marBottom w:val="0"/>
      <w:divBdr>
        <w:top w:val="none" w:sz="0" w:space="0" w:color="auto"/>
        <w:left w:val="none" w:sz="0" w:space="0" w:color="auto"/>
        <w:bottom w:val="none" w:sz="0" w:space="0" w:color="auto"/>
        <w:right w:val="none" w:sz="0" w:space="0" w:color="auto"/>
      </w:divBdr>
    </w:div>
    <w:div w:id="1378552061">
      <w:bodyDiv w:val="1"/>
      <w:marLeft w:val="0"/>
      <w:marRight w:val="0"/>
      <w:marTop w:val="0"/>
      <w:marBottom w:val="0"/>
      <w:divBdr>
        <w:top w:val="none" w:sz="0" w:space="0" w:color="auto"/>
        <w:left w:val="none" w:sz="0" w:space="0" w:color="auto"/>
        <w:bottom w:val="none" w:sz="0" w:space="0" w:color="auto"/>
        <w:right w:val="none" w:sz="0" w:space="0" w:color="auto"/>
      </w:divBdr>
    </w:div>
    <w:div w:id="1378814485">
      <w:bodyDiv w:val="1"/>
      <w:marLeft w:val="0"/>
      <w:marRight w:val="0"/>
      <w:marTop w:val="0"/>
      <w:marBottom w:val="0"/>
      <w:divBdr>
        <w:top w:val="none" w:sz="0" w:space="0" w:color="auto"/>
        <w:left w:val="none" w:sz="0" w:space="0" w:color="auto"/>
        <w:bottom w:val="none" w:sz="0" w:space="0" w:color="auto"/>
        <w:right w:val="none" w:sz="0" w:space="0" w:color="auto"/>
      </w:divBdr>
    </w:div>
    <w:div w:id="1379088084">
      <w:bodyDiv w:val="1"/>
      <w:marLeft w:val="0"/>
      <w:marRight w:val="0"/>
      <w:marTop w:val="0"/>
      <w:marBottom w:val="0"/>
      <w:divBdr>
        <w:top w:val="none" w:sz="0" w:space="0" w:color="auto"/>
        <w:left w:val="none" w:sz="0" w:space="0" w:color="auto"/>
        <w:bottom w:val="none" w:sz="0" w:space="0" w:color="auto"/>
        <w:right w:val="none" w:sz="0" w:space="0" w:color="auto"/>
      </w:divBdr>
    </w:div>
    <w:div w:id="1379090771">
      <w:bodyDiv w:val="1"/>
      <w:marLeft w:val="0"/>
      <w:marRight w:val="0"/>
      <w:marTop w:val="0"/>
      <w:marBottom w:val="0"/>
      <w:divBdr>
        <w:top w:val="none" w:sz="0" w:space="0" w:color="auto"/>
        <w:left w:val="none" w:sz="0" w:space="0" w:color="auto"/>
        <w:bottom w:val="none" w:sz="0" w:space="0" w:color="auto"/>
        <w:right w:val="none" w:sz="0" w:space="0" w:color="auto"/>
      </w:divBdr>
    </w:div>
    <w:div w:id="1379209909">
      <w:bodyDiv w:val="1"/>
      <w:marLeft w:val="0"/>
      <w:marRight w:val="0"/>
      <w:marTop w:val="0"/>
      <w:marBottom w:val="0"/>
      <w:divBdr>
        <w:top w:val="none" w:sz="0" w:space="0" w:color="auto"/>
        <w:left w:val="none" w:sz="0" w:space="0" w:color="auto"/>
        <w:bottom w:val="none" w:sz="0" w:space="0" w:color="auto"/>
        <w:right w:val="none" w:sz="0" w:space="0" w:color="auto"/>
      </w:divBdr>
    </w:div>
    <w:div w:id="1379815096">
      <w:bodyDiv w:val="1"/>
      <w:marLeft w:val="0"/>
      <w:marRight w:val="0"/>
      <w:marTop w:val="0"/>
      <w:marBottom w:val="0"/>
      <w:divBdr>
        <w:top w:val="none" w:sz="0" w:space="0" w:color="auto"/>
        <w:left w:val="none" w:sz="0" w:space="0" w:color="auto"/>
        <w:bottom w:val="none" w:sz="0" w:space="0" w:color="auto"/>
        <w:right w:val="none" w:sz="0" w:space="0" w:color="auto"/>
      </w:divBdr>
    </w:div>
    <w:div w:id="1380013702">
      <w:bodyDiv w:val="1"/>
      <w:marLeft w:val="0"/>
      <w:marRight w:val="0"/>
      <w:marTop w:val="0"/>
      <w:marBottom w:val="0"/>
      <w:divBdr>
        <w:top w:val="none" w:sz="0" w:space="0" w:color="auto"/>
        <w:left w:val="none" w:sz="0" w:space="0" w:color="auto"/>
        <w:bottom w:val="none" w:sz="0" w:space="0" w:color="auto"/>
        <w:right w:val="none" w:sz="0" w:space="0" w:color="auto"/>
      </w:divBdr>
    </w:div>
    <w:div w:id="1380741264">
      <w:bodyDiv w:val="1"/>
      <w:marLeft w:val="0"/>
      <w:marRight w:val="0"/>
      <w:marTop w:val="0"/>
      <w:marBottom w:val="0"/>
      <w:divBdr>
        <w:top w:val="none" w:sz="0" w:space="0" w:color="auto"/>
        <w:left w:val="none" w:sz="0" w:space="0" w:color="auto"/>
        <w:bottom w:val="none" w:sz="0" w:space="0" w:color="auto"/>
        <w:right w:val="none" w:sz="0" w:space="0" w:color="auto"/>
      </w:divBdr>
    </w:div>
    <w:div w:id="1381519318">
      <w:bodyDiv w:val="1"/>
      <w:marLeft w:val="0"/>
      <w:marRight w:val="0"/>
      <w:marTop w:val="0"/>
      <w:marBottom w:val="0"/>
      <w:divBdr>
        <w:top w:val="none" w:sz="0" w:space="0" w:color="auto"/>
        <w:left w:val="none" w:sz="0" w:space="0" w:color="auto"/>
        <w:bottom w:val="none" w:sz="0" w:space="0" w:color="auto"/>
        <w:right w:val="none" w:sz="0" w:space="0" w:color="auto"/>
      </w:divBdr>
    </w:div>
    <w:div w:id="1381588221">
      <w:bodyDiv w:val="1"/>
      <w:marLeft w:val="0"/>
      <w:marRight w:val="0"/>
      <w:marTop w:val="0"/>
      <w:marBottom w:val="0"/>
      <w:divBdr>
        <w:top w:val="none" w:sz="0" w:space="0" w:color="auto"/>
        <w:left w:val="none" w:sz="0" w:space="0" w:color="auto"/>
        <w:bottom w:val="none" w:sz="0" w:space="0" w:color="auto"/>
        <w:right w:val="none" w:sz="0" w:space="0" w:color="auto"/>
      </w:divBdr>
    </w:div>
    <w:div w:id="1381630174">
      <w:bodyDiv w:val="1"/>
      <w:marLeft w:val="0"/>
      <w:marRight w:val="0"/>
      <w:marTop w:val="0"/>
      <w:marBottom w:val="0"/>
      <w:divBdr>
        <w:top w:val="none" w:sz="0" w:space="0" w:color="auto"/>
        <w:left w:val="none" w:sz="0" w:space="0" w:color="auto"/>
        <w:bottom w:val="none" w:sz="0" w:space="0" w:color="auto"/>
        <w:right w:val="none" w:sz="0" w:space="0" w:color="auto"/>
      </w:divBdr>
    </w:div>
    <w:div w:id="1382244391">
      <w:bodyDiv w:val="1"/>
      <w:marLeft w:val="0"/>
      <w:marRight w:val="0"/>
      <w:marTop w:val="0"/>
      <w:marBottom w:val="0"/>
      <w:divBdr>
        <w:top w:val="none" w:sz="0" w:space="0" w:color="auto"/>
        <w:left w:val="none" w:sz="0" w:space="0" w:color="auto"/>
        <w:bottom w:val="none" w:sz="0" w:space="0" w:color="auto"/>
        <w:right w:val="none" w:sz="0" w:space="0" w:color="auto"/>
      </w:divBdr>
    </w:div>
    <w:div w:id="1382246176">
      <w:bodyDiv w:val="1"/>
      <w:marLeft w:val="0"/>
      <w:marRight w:val="0"/>
      <w:marTop w:val="0"/>
      <w:marBottom w:val="0"/>
      <w:divBdr>
        <w:top w:val="none" w:sz="0" w:space="0" w:color="auto"/>
        <w:left w:val="none" w:sz="0" w:space="0" w:color="auto"/>
        <w:bottom w:val="none" w:sz="0" w:space="0" w:color="auto"/>
        <w:right w:val="none" w:sz="0" w:space="0" w:color="auto"/>
      </w:divBdr>
    </w:div>
    <w:div w:id="1382485966">
      <w:bodyDiv w:val="1"/>
      <w:marLeft w:val="0"/>
      <w:marRight w:val="0"/>
      <w:marTop w:val="0"/>
      <w:marBottom w:val="0"/>
      <w:divBdr>
        <w:top w:val="none" w:sz="0" w:space="0" w:color="auto"/>
        <w:left w:val="none" w:sz="0" w:space="0" w:color="auto"/>
        <w:bottom w:val="none" w:sz="0" w:space="0" w:color="auto"/>
        <w:right w:val="none" w:sz="0" w:space="0" w:color="auto"/>
      </w:divBdr>
    </w:div>
    <w:div w:id="1382902983">
      <w:bodyDiv w:val="1"/>
      <w:marLeft w:val="0"/>
      <w:marRight w:val="0"/>
      <w:marTop w:val="0"/>
      <w:marBottom w:val="0"/>
      <w:divBdr>
        <w:top w:val="none" w:sz="0" w:space="0" w:color="auto"/>
        <w:left w:val="none" w:sz="0" w:space="0" w:color="auto"/>
        <w:bottom w:val="none" w:sz="0" w:space="0" w:color="auto"/>
        <w:right w:val="none" w:sz="0" w:space="0" w:color="auto"/>
      </w:divBdr>
    </w:div>
    <w:div w:id="1383017198">
      <w:bodyDiv w:val="1"/>
      <w:marLeft w:val="0"/>
      <w:marRight w:val="0"/>
      <w:marTop w:val="0"/>
      <w:marBottom w:val="0"/>
      <w:divBdr>
        <w:top w:val="none" w:sz="0" w:space="0" w:color="auto"/>
        <w:left w:val="none" w:sz="0" w:space="0" w:color="auto"/>
        <w:bottom w:val="none" w:sz="0" w:space="0" w:color="auto"/>
        <w:right w:val="none" w:sz="0" w:space="0" w:color="auto"/>
      </w:divBdr>
    </w:div>
    <w:div w:id="1383140697">
      <w:bodyDiv w:val="1"/>
      <w:marLeft w:val="0"/>
      <w:marRight w:val="0"/>
      <w:marTop w:val="0"/>
      <w:marBottom w:val="0"/>
      <w:divBdr>
        <w:top w:val="none" w:sz="0" w:space="0" w:color="auto"/>
        <w:left w:val="none" w:sz="0" w:space="0" w:color="auto"/>
        <w:bottom w:val="none" w:sz="0" w:space="0" w:color="auto"/>
        <w:right w:val="none" w:sz="0" w:space="0" w:color="auto"/>
      </w:divBdr>
    </w:div>
    <w:div w:id="1383284251">
      <w:bodyDiv w:val="1"/>
      <w:marLeft w:val="0"/>
      <w:marRight w:val="0"/>
      <w:marTop w:val="0"/>
      <w:marBottom w:val="0"/>
      <w:divBdr>
        <w:top w:val="none" w:sz="0" w:space="0" w:color="auto"/>
        <w:left w:val="none" w:sz="0" w:space="0" w:color="auto"/>
        <w:bottom w:val="none" w:sz="0" w:space="0" w:color="auto"/>
        <w:right w:val="none" w:sz="0" w:space="0" w:color="auto"/>
      </w:divBdr>
    </w:div>
    <w:div w:id="1383292471">
      <w:bodyDiv w:val="1"/>
      <w:marLeft w:val="0"/>
      <w:marRight w:val="0"/>
      <w:marTop w:val="0"/>
      <w:marBottom w:val="0"/>
      <w:divBdr>
        <w:top w:val="none" w:sz="0" w:space="0" w:color="auto"/>
        <w:left w:val="none" w:sz="0" w:space="0" w:color="auto"/>
        <w:bottom w:val="none" w:sz="0" w:space="0" w:color="auto"/>
        <w:right w:val="none" w:sz="0" w:space="0" w:color="auto"/>
      </w:divBdr>
    </w:div>
    <w:div w:id="1383363306">
      <w:bodyDiv w:val="1"/>
      <w:marLeft w:val="0"/>
      <w:marRight w:val="0"/>
      <w:marTop w:val="0"/>
      <w:marBottom w:val="0"/>
      <w:divBdr>
        <w:top w:val="none" w:sz="0" w:space="0" w:color="auto"/>
        <w:left w:val="none" w:sz="0" w:space="0" w:color="auto"/>
        <w:bottom w:val="none" w:sz="0" w:space="0" w:color="auto"/>
        <w:right w:val="none" w:sz="0" w:space="0" w:color="auto"/>
      </w:divBdr>
    </w:div>
    <w:div w:id="1383479111">
      <w:bodyDiv w:val="1"/>
      <w:marLeft w:val="0"/>
      <w:marRight w:val="0"/>
      <w:marTop w:val="0"/>
      <w:marBottom w:val="0"/>
      <w:divBdr>
        <w:top w:val="none" w:sz="0" w:space="0" w:color="auto"/>
        <w:left w:val="none" w:sz="0" w:space="0" w:color="auto"/>
        <w:bottom w:val="none" w:sz="0" w:space="0" w:color="auto"/>
        <w:right w:val="none" w:sz="0" w:space="0" w:color="auto"/>
      </w:divBdr>
    </w:div>
    <w:div w:id="1383553784">
      <w:bodyDiv w:val="1"/>
      <w:marLeft w:val="0"/>
      <w:marRight w:val="0"/>
      <w:marTop w:val="0"/>
      <w:marBottom w:val="0"/>
      <w:divBdr>
        <w:top w:val="none" w:sz="0" w:space="0" w:color="auto"/>
        <w:left w:val="none" w:sz="0" w:space="0" w:color="auto"/>
        <w:bottom w:val="none" w:sz="0" w:space="0" w:color="auto"/>
        <w:right w:val="none" w:sz="0" w:space="0" w:color="auto"/>
      </w:divBdr>
    </w:div>
    <w:div w:id="1384056453">
      <w:bodyDiv w:val="1"/>
      <w:marLeft w:val="0"/>
      <w:marRight w:val="0"/>
      <w:marTop w:val="0"/>
      <w:marBottom w:val="0"/>
      <w:divBdr>
        <w:top w:val="none" w:sz="0" w:space="0" w:color="auto"/>
        <w:left w:val="none" w:sz="0" w:space="0" w:color="auto"/>
        <w:bottom w:val="none" w:sz="0" w:space="0" w:color="auto"/>
        <w:right w:val="none" w:sz="0" w:space="0" w:color="auto"/>
      </w:divBdr>
    </w:div>
    <w:div w:id="1384137899">
      <w:bodyDiv w:val="1"/>
      <w:marLeft w:val="0"/>
      <w:marRight w:val="0"/>
      <w:marTop w:val="0"/>
      <w:marBottom w:val="0"/>
      <w:divBdr>
        <w:top w:val="none" w:sz="0" w:space="0" w:color="auto"/>
        <w:left w:val="none" w:sz="0" w:space="0" w:color="auto"/>
        <w:bottom w:val="none" w:sz="0" w:space="0" w:color="auto"/>
        <w:right w:val="none" w:sz="0" w:space="0" w:color="auto"/>
      </w:divBdr>
    </w:div>
    <w:div w:id="1384140423">
      <w:bodyDiv w:val="1"/>
      <w:marLeft w:val="0"/>
      <w:marRight w:val="0"/>
      <w:marTop w:val="0"/>
      <w:marBottom w:val="0"/>
      <w:divBdr>
        <w:top w:val="none" w:sz="0" w:space="0" w:color="auto"/>
        <w:left w:val="none" w:sz="0" w:space="0" w:color="auto"/>
        <w:bottom w:val="none" w:sz="0" w:space="0" w:color="auto"/>
        <w:right w:val="none" w:sz="0" w:space="0" w:color="auto"/>
      </w:divBdr>
    </w:div>
    <w:div w:id="1384210528">
      <w:bodyDiv w:val="1"/>
      <w:marLeft w:val="0"/>
      <w:marRight w:val="0"/>
      <w:marTop w:val="0"/>
      <w:marBottom w:val="0"/>
      <w:divBdr>
        <w:top w:val="none" w:sz="0" w:space="0" w:color="auto"/>
        <w:left w:val="none" w:sz="0" w:space="0" w:color="auto"/>
        <w:bottom w:val="none" w:sz="0" w:space="0" w:color="auto"/>
        <w:right w:val="none" w:sz="0" w:space="0" w:color="auto"/>
      </w:divBdr>
    </w:div>
    <w:div w:id="1384212022">
      <w:bodyDiv w:val="1"/>
      <w:marLeft w:val="0"/>
      <w:marRight w:val="0"/>
      <w:marTop w:val="0"/>
      <w:marBottom w:val="0"/>
      <w:divBdr>
        <w:top w:val="none" w:sz="0" w:space="0" w:color="auto"/>
        <w:left w:val="none" w:sz="0" w:space="0" w:color="auto"/>
        <w:bottom w:val="none" w:sz="0" w:space="0" w:color="auto"/>
        <w:right w:val="none" w:sz="0" w:space="0" w:color="auto"/>
      </w:divBdr>
    </w:div>
    <w:div w:id="1384476472">
      <w:bodyDiv w:val="1"/>
      <w:marLeft w:val="0"/>
      <w:marRight w:val="0"/>
      <w:marTop w:val="0"/>
      <w:marBottom w:val="0"/>
      <w:divBdr>
        <w:top w:val="none" w:sz="0" w:space="0" w:color="auto"/>
        <w:left w:val="none" w:sz="0" w:space="0" w:color="auto"/>
        <w:bottom w:val="none" w:sz="0" w:space="0" w:color="auto"/>
        <w:right w:val="none" w:sz="0" w:space="0" w:color="auto"/>
      </w:divBdr>
    </w:div>
    <w:div w:id="1384720611">
      <w:bodyDiv w:val="1"/>
      <w:marLeft w:val="0"/>
      <w:marRight w:val="0"/>
      <w:marTop w:val="0"/>
      <w:marBottom w:val="0"/>
      <w:divBdr>
        <w:top w:val="none" w:sz="0" w:space="0" w:color="auto"/>
        <w:left w:val="none" w:sz="0" w:space="0" w:color="auto"/>
        <w:bottom w:val="none" w:sz="0" w:space="0" w:color="auto"/>
        <w:right w:val="none" w:sz="0" w:space="0" w:color="auto"/>
      </w:divBdr>
    </w:div>
    <w:div w:id="1384866707">
      <w:bodyDiv w:val="1"/>
      <w:marLeft w:val="0"/>
      <w:marRight w:val="0"/>
      <w:marTop w:val="0"/>
      <w:marBottom w:val="0"/>
      <w:divBdr>
        <w:top w:val="none" w:sz="0" w:space="0" w:color="auto"/>
        <w:left w:val="none" w:sz="0" w:space="0" w:color="auto"/>
        <w:bottom w:val="none" w:sz="0" w:space="0" w:color="auto"/>
        <w:right w:val="none" w:sz="0" w:space="0" w:color="auto"/>
      </w:divBdr>
    </w:div>
    <w:div w:id="1385056112">
      <w:bodyDiv w:val="1"/>
      <w:marLeft w:val="0"/>
      <w:marRight w:val="0"/>
      <w:marTop w:val="0"/>
      <w:marBottom w:val="0"/>
      <w:divBdr>
        <w:top w:val="none" w:sz="0" w:space="0" w:color="auto"/>
        <w:left w:val="none" w:sz="0" w:space="0" w:color="auto"/>
        <w:bottom w:val="none" w:sz="0" w:space="0" w:color="auto"/>
        <w:right w:val="none" w:sz="0" w:space="0" w:color="auto"/>
      </w:divBdr>
    </w:div>
    <w:div w:id="1385105069">
      <w:bodyDiv w:val="1"/>
      <w:marLeft w:val="0"/>
      <w:marRight w:val="0"/>
      <w:marTop w:val="0"/>
      <w:marBottom w:val="0"/>
      <w:divBdr>
        <w:top w:val="none" w:sz="0" w:space="0" w:color="auto"/>
        <w:left w:val="none" w:sz="0" w:space="0" w:color="auto"/>
        <w:bottom w:val="none" w:sz="0" w:space="0" w:color="auto"/>
        <w:right w:val="none" w:sz="0" w:space="0" w:color="auto"/>
      </w:divBdr>
    </w:div>
    <w:div w:id="1385179001">
      <w:bodyDiv w:val="1"/>
      <w:marLeft w:val="0"/>
      <w:marRight w:val="0"/>
      <w:marTop w:val="0"/>
      <w:marBottom w:val="0"/>
      <w:divBdr>
        <w:top w:val="none" w:sz="0" w:space="0" w:color="auto"/>
        <w:left w:val="none" w:sz="0" w:space="0" w:color="auto"/>
        <w:bottom w:val="none" w:sz="0" w:space="0" w:color="auto"/>
        <w:right w:val="none" w:sz="0" w:space="0" w:color="auto"/>
      </w:divBdr>
    </w:div>
    <w:div w:id="1385375453">
      <w:bodyDiv w:val="1"/>
      <w:marLeft w:val="0"/>
      <w:marRight w:val="0"/>
      <w:marTop w:val="0"/>
      <w:marBottom w:val="0"/>
      <w:divBdr>
        <w:top w:val="none" w:sz="0" w:space="0" w:color="auto"/>
        <w:left w:val="none" w:sz="0" w:space="0" w:color="auto"/>
        <w:bottom w:val="none" w:sz="0" w:space="0" w:color="auto"/>
        <w:right w:val="none" w:sz="0" w:space="0" w:color="auto"/>
      </w:divBdr>
    </w:div>
    <w:div w:id="1385566259">
      <w:bodyDiv w:val="1"/>
      <w:marLeft w:val="0"/>
      <w:marRight w:val="0"/>
      <w:marTop w:val="0"/>
      <w:marBottom w:val="0"/>
      <w:divBdr>
        <w:top w:val="none" w:sz="0" w:space="0" w:color="auto"/>
        <w:left w:val="none" w:sz="0" w:space="0" w:color="auto"/>
        <w:bottom w:val="none" w:sz="0" w:space="0" w:color="auto"/>
        <w:right w:val="none" w:sz="0" w:space="0" w:color="auto"/>
      </w:divBdr>
    </w:div>
    <w:div w:id="1385593884">
      <w:bodyDiv w:val="1"/>
      <w:marLeft w:val="0"/>
      <w:marRight w:val="0"/>
      <w:marTop w:val="0"/>
      <w:marBottom w:val="0"/>
      <w:divBdr>
        <w:top w:val="none" w:sz="0" w:space="0" w:color="auto"/>
        <w:left w:val="none" w:sz="0" w:space="0" w:color="auto"/>
        <w:bottom w:val="none" w:sz="0" w:space="0" w:color="auto"/>
        <w:right w:val="none" w:sz="0" w:space="0" w:color="auto"/>
      </w:divBdr>
    </w:div>
    <w:div w:id="1386026988">
      <w:bodyDiv w:val="1"/>
      <w:marLeft w:val="0"/>
      <w:marRight w:val="0"/>
      <w:marTop w:val="0"/>
      <w:marBottom w:val="0"/>
      <w:divBdr>
        <w:top w:val="none" w:sz="0" w:space="0" w:color="auto"/>
        <w:left w:val="none" w:sz="0" w:space="0" w:color="auto"/>
        <w:bottom w:val="none" w:sz="0" w:space="0" w:color="auto"/>
        <w:right w:val="none" w:sz="0" w:space="0" w:color="auto"/>
      </w:divBdr>
    </w:div>
    <w:div w:id="1386180011">
      <w:bodyDiv w:val="1"/>
      <w:marLeft w:val="0"/>
      <w:marRight w:val="0"/>
      <w:marTop w:val="0"/>
      <w:marBottom w:val="0"/>
      <w:divBdr>
        <w:top w:val="none" w:sz="0" w:space="0" w:color="auto"/>
        <w:left w:val="none" w:sz="0" w:space="0" w:color="auto"/>
        <w:bottom w:val="none" w:sz="0" w:space="0" w:color="auto"/>
        <w:right w:val="none" w:sz="0" w:space="0" w:color="auto"/>
      </w:divBdr>
    </w:div>
    <w:div w:id="1386566604">
      <w:bodyDiv w:val="1"/>
      <w:marLeft w:val="0"/>
      <w:marRight w:val="0"/>
      <w:marTop w:val="0"/>
      <w:marBottom w:val="0"/>
      <w:divBdr>
        <w:top w:val="none" w:sz="0" w:space="0" w:color="auto"/>
        <w:left w:val="none" w:sz="0" w:space="0" w:color="auto"/>
        <w:bottom w:val="none" w:sz="0" w:space="0" w:color="auto"/>
        <w:right w:val="none" w:sz="0" w:space="0" w:color="auto"/>
      </w:divBdr>
    </w:div>
    <w:div w:id="1386836897">
      <w:bodyDiv w:val="1"/>
      <w:marLeft w:val="0"/>
      <w:marRight w:val="0"/>
      <w:marTop w:val="0"/>
      <w:marBottom w:val="0"/>
      <w:divBdr>
        <w:top w:val="none" w:sz="0" w:space="0" w:color="auto"/>
        <w:left w:val="none" w:sz="0" w:space="0" w:color="auto"/>
        <w:bottom w:val="none" w:sz="0" w:space="0" w:color="auto"/>
        <w:right w:val="none" w:sz="0" w:space="0" w:color="auto"/>
      </w:divBdr>
    </w:div>
    <w:div w:id="1387028490">
      <w:bodyDiv w:val="1"/>
      <w:marLeft w:val="0"/>
      <w:marRight w:val="0"/>
      <w:marTop w:val="0"/>
      <w:marBottom w:val="0"/>
      <w:divBdr>
        <w:top w:val="none" w:sz="0" w:space="0" w:color="auto"/>
        <w:left w:val="none" w:sz="0" w:space="0" w:color="auto"/>
        <w:bottom w:val="none" w:sz="0" w:space="0" w:color="auto"/>
        <w:right w:val="none" w:sz="0" w:space="0" w:color="auto"/>
      </w:divBdr>
    </w:div>
    <w:div w:id="1387028921">
      <w:bodyDiv w:val="1"/>
      <w:marLeft w:val="0"/>
      <w:marRight w:val="0"/>
      <w:marTop w:val="0"/>
      <w:marBottom w:val="0"/>
      <w:divBdr>
        <w:top w:val="none" w:sz="0" w:space="0" w:color="auto"/>
        <w:left w:val="none" w:sz="0" w:space="0" w:color="auto"/>
        <w:bottom w:val="none" w:sz="0" w:space="0" w:color="auto"/>
        <w:right w:val="none" w:sz="0" w:space="0" w:color="auto"/>
      </w:divBdr>
    </w:div>
    <w:div w:id="1387216010">
      <w:bodyDiv w:val="1"/>
      <w:marLeft w:val="0"/>
      <w:marRight w:val="0"/>
      <w:marTop w:val="0"/>
      <w:marBottom w:val="0"/>
      <w:divBdr>
        <w:top w:val="none" w:sz="0" w:space="0" w:color="auto"/>
        <w:left w:val="none" w:sz="0" w:space="0" w:color="auto"/>
        <w:bottom w:val="none" w:sz="0" w:space="0" w:color="auto"/>
        <w:right w:val="none" w:sz="0" w:space="0" w:color="auto"/>
      </w:divBdr>
    </w:div>
    <w:div w:id="1387293868">
      <w:bodyDiv w:val="1"/>
      <w:marLeft w:val="0"/>
      <w:marRight w:val="0"/>
      <w:marTop w:val="0"/>
      <w:marBottom w:val="0"/>
      <w:divBdr>
        <w:top w:val="none" w:sz="0" w:space="0" w:color="auto"/>
        <w:left w:val="none" w:sz="0" w:space="0" w:color="auto"/>
        <w:bottom w:val="none" w:sz="0" w:space="0" w:color="auto"/>
        <w:right w:val="none" w:sz="0" w:space="0" w:color="auto"/>
      </w:divBdr>
    </w:div>
    <w:div w:id="1387530643">
      <w:bodyDiv w:val="1"/>
      <w:marLeft w:val="0"/>
      <w:marRight w:val="0"/>
      <w:marTop w:val="0"/>
      <w:marBottom w:val="0"/>
      <w:divBdr>
        <w:top w:val="none" w:sz="0" w:space="0" w:color="auto"/>
        <w:left w:val="none" w:sz="0" w:space="0" w:color="auto"/>
        <w:bottom w:val="none" w:sz="0" w:space="0" w:color="auto"/>
        <w:right w:val="none" w:sz="0" w:space="0" w:color="auto"/>
      </w:divBdr>
    </w:div>
    <w:div w:id="1387606929">
      <w:bodyDiv w:val="1"/>
      <w:marLeft w:val="0"/>
      <w:marRight w:val="0"/>
      <w:marTop w:val="0"/>
      <w:marBottom w:val="0"/>
      <w:divBdr>
        <w:top w:val="none" w:sz="0" w:space="0" w:color="auto"/>
        <w:left w:val="none" w:sz="0" w:space="0" w:color="auto"/>
        <w:bottom w:val="none" w:sz="0" w:space="0" w:color="auto"/>
        <w:right w:val="none" w:sz="0" w:space="0" w:color="auto"/>
      </w:divBdr>
    </w:div>
    <w:div w:id="1387607520">
      <w:bodyDiv w:val="1"/>
      <w:marLeft w:val="0"/>
      <w:marRight w:val="0"/>
      <w:marTop w:val="0"/>
      <w:marBottom w:val="0"/>
      <w:divBdr>
        <w:top w:val="none" w:sz="0" w:space="0" w:color="auto"/>
        <w:left w:val="none" w:sz="0" w:space="0" w:color="auto"/>
        <w:bottom w:val="none" w:sz="0" w:space="0" w:color="auto"/>
        <w:right w:val="none" w:sz="0" w:space="0" w:color="auto"/>
      </w:divBdr>
    </w:div>
    <w:div w:id="1387870706">
      <w:bodyDiv w:val="1"/>
      <w:marLeft w:val="0"/>
      <w:marRight w:val="0"/>
      <w:marTop w:val="0"/>
      <w:marBottom w:val="0"/>
      <w:divBdr>
        <w:top w:val="none" w:sz="0" w:space="0" w:color="auto"/>
        <w:left w:val="none" w:sz="0" w:space="0" w:color="auto"/>
        <w:bottom w:val="none" w:sz="0" w:space="0" w:color="auto"/>
        <w:right w:val="none" w:sz="0" w:space="0" w:color="auto"/>
      </w:divBdr>
    </w:div>
    <w:div w:id="1388525251">
      <w:bodyDiv w:val="1"/>
      <w:marLeft w:val="0"/>
      <w:marRight w:val="0"/>
      <w:marTop w:val="0"/>
      <w:marBottom w:val="0"/>
      <w:divBdr>
        <w:top w:val="none" w:sz="0" w:space="0" w:color="auto"/>
        <w:left w:val="none" w:sz="0" w:space="0" w:color="auto"/>
        <w:bottom w:val="none" w:sz="0" w:space="0" w:color="auto"/>
        <w:right w:val="none" w:sz="0" w:space="0" w:color="auto"/>
      </w:divBdr>
    </w:div>
    <w:div w:id="1388652899">
      <w:bodyDiv w:val="1"/>
      <w:marLeft w:val="0"/>
      <w:marRight w:val="0"/>
      <w:marTop w:val="0"/>
      <w:marBottom w:val="0"/>
      <w:divBdr>
        <w:top w:val="none" w:sz="0" w:space="0" w:color="auto"/>
        <w:left w:val="none" w:sz="0" w:space="0" w:color="auto"/>
        <w:bottom w:val="none" w:sz="0" w:space="0" w:color="auto"/>
        <w:right w:val="none" w:sz="0" w:space="0" w:color="auto"/>
      </w:divBdr>
    </w:div>
    <w:div w:id="1388795328">
      <w:bodyDiv w:val="1"/>
      <w:marLeft w:val="0"/>
      <w:marRight w:val="0"/>
      <w:marTop w:val="0"/>
      <w:marBottom w:val="0"/>
      <w:divBdr>
        <w:top w:val="none" w:sz="0" w:space="0" w:color="auto"/>
        <w:left w:val="none" w:sz="0" w:space="0" w:color="auto"/>
        <w:bottom w:val="none" w:sz="0" w:space="0" w:color="auto"/>
        <w:right w:val="none" w:sz="0" w:space="0" w:color="auto"/>
      </w:divBdr>
    </w:div>
    <w:div w:id="1388916014">
      <w:bodyDiv w:val="1"/>
      <w:marLeft w:val="0"/>
      <w:marRight w:val="0"/>
      <w:marTop w:val="0"/>
      <w:marBottom w:val="0"/>
      <w:divBdr>
        <w:top w:val="none" w:sz="0" w:space="0" w:color="auto"/>
        <w:left w:val="none" w:sz="0" w:space="0" w:color="auto"/>
        <w:bottom w:val="none" w:sz="0" w:space="0" w:color="auto"/>
        <w:right w:val="none" w:sz="0" w:space="0" w:color="auto"/>
      </w:divBdr>
    </w:div>
    <w:div w:id="1389183866">
      <w:bodyDiv w:val="1"/>
      <w:marLeft w:val="0"/>
      <w:marRight w:val="0"/>
      <w:marTop w:val="0"/>
      <w:marBottom w:val="0"/>
      <w:divBdr>
        <w:top w:val="none" w:sz="0" w:space="0" w:color="auto"/>
        <w:left w:val="none" w:sz="0" w:space="0" w:color="auto"/>
        <w:bottom w:val="none" w:sz="0" w:space="0" w:color="auto"/>
        <w:right w:val="none" w:sz="0" w:space="0" w:color="auto"/>
      </w:divBdr>
    </w:div>
    <w:div w:id="1389380039">
      <w:bodyDiv w:val="1"/>
      <w:marLeft w:val="0"/>
      <w:marRight w:val="0"/>
      <w:marTop w:val="0"/>
      <w:marBottom w:val="0"/>
      <w:divBdr>
        <w:top w:val="none" w:sz="0" w:space="0" w:color="auto"/>
        <w:left w:val="none" w:sz="0" w:space="0" w:color="auto"/>
        <w:bottom w:val="none" w:sz="0" w:space="0" w:color="auto"/>
        <w:right w:val="none" w:sz="0" w:space="0" w:color="auto"/>
      </w:divBdr>
    </w:div>
    <w:div w:id="1389383607">
      <w:bodyDiv w:val="1"/>
      <w:marLeft w:val="0"/>
      <w:marRight w:val="0"/>
      <w:marTop w:val="0"/>
      <w:marBottom w:val="0"/>
      <w:divBdr>
        <w:top w:val="none" w:sz="0" w:space="0" w:color="auto"/>
        <w:left w:val="none" w:sz="0" w:space="0" w:color="auto"/>
        <w:bottom w:val="none" w:sz="0" w:space="0" w:color="auto"/>
        <w:right w:val="none" w:sz="0" w:space="0" w:color="auto"/>
      </w:divBdr>
    </w:div>
    <w:div w:id="1389451328">
      <w:bodyDiv w:val="1"/>
      <w:marLeft w:val="0"/>
      <w:marRight w:val="0"/>
      <w:marTop w:val="0"/>
      <w:marBottom w:val="0"/>
      <w:divBdr>
        <w:top w:val="none" w:sz="0" w:space="0" w:color="auto"/>
        <w:left w:val="none" w:sz="0" w:space="0" w:color="auto"/>
        <w:bottom w:val="none" w:sz="0" w:space="0" w:color="auto"/>
        <w:right w:val="none" w:sz="0" w:space="0" w:color="auto"/>
      </w:divBdr>
    </w:div>
    <w:div w:id="1389452897">
      <w:bodyDiv w:val="1"/>
      <w:marLeft w:val="0"/>
      <w:marRight w:val="0"/>
      <w:marTop w:val="0"/>
      <w:marBottom w:val="0"/>
      <w:divBdr>
        <w:top w:val="none" w:sz="0" w:space="0" w:color="auto"/>
        <w:left w:val="none" w:sz="0" w:space="0" w:color="auto"/>
        <w:bottom w:val="none" w:sz="0" w:space="0" w:color="auto"/>
        <w:right w:val="none" w:sz="0" w:space="0" w:color="auto"/>
      </w:divBdr>
    </w:div>
    <w:div w:id="1389651501">
      <w:bodyDiv w:val="1"/>
      <w:marLeft w:val="0"/>
      <w:marRight w:val="0"/>
      <w:marTop w:val="0"/>
      <w:marBottom w:val="0"/>
      <w:divBdr>
        <w:top w:val="none" w:sz="0" w:space="0" w:color="auto"/>
        <w:left w:val="none" w:sz="0" w:space="0" w:color="auto"/>
        <w:bottom w:val="none" w:sz="0" w:space="0" w:color="auto"/>
        <w:right w:val="none" w:sz="0" w:space="0" w:color="auto"/>
      </w:divBdr>
    </w:div>
    <w:div w:id="1389958233">
      <w:bodyDiv w:val="1"/>
      <w:marLeft w:val="0"/>
      <w:marRight w:val="0"/>
      <w:marTop w:val="0"/>
      <w:marBottom w:val="0"/>
      <w:divBdr>
        <w:top w:val="none" w:sz="0" w:space="0" w:color="auto"/>
        <w:left w:val="none" w:sz="0" w:space="0" w:color="auto"/>
        <w:bottom w:val="none" w:sz="0" w:space="0" w:color="auto"/>
        <w:right w:val="none" w:sz="0" w:space="0" w:color="auto"/>
      </w:divBdr>
    </w:div>
    <w:div w:id="1390222519">
      <w:bodyDiv w:val="1"/>
      <w:marLeft w:val="0"/>
      <w:marRight w:val="0"/>
      <w:marTop w:val="0"/>
      <w:marBottom w:val="0"/>
      <w:divBdr>
        <w:top w:val="none" w:sz="0" w:space="0" w:color="auto"/>
        <w:left w:val="none" w:sz="0" w:space="0" w:color="auto"/>
        <w:bottom w:val="none" w:sz="0" w:space="0" w:color="auto"/>
        <w:right w:val="none" w:sz="0" w:space="0" w:color="auto"/>
      </w:divBdr>
    </w:div>
    <w:div w:id="1390420227">
      <w:bodyDiv w:val="1"/>
      <w:marLeft w:val="0"/>
      <w:marRight w:val="0"/>
      <w:marTop w:val="0"/>
      <w:marBottom w:val="0"/>
      <w:divBdr>
        <w:top w:val="none" w:sz="0" w:space="0" w:color="auto"/>
        <w:left w:val="none" w:sz="0" w:space="0" w:color="auto"/>
        <w:bottom w:val="none" w:sz="0" w:space="0" w:color="auto"/>
        <w:right w:val="none" w:sz="0" w:space="0" w:color="auto"/>
      </w:divBdr>
    </w:div>
    <w:div w:id="1390687223">
      <w:bodyDiv w:val="1"/>
      <w:marLeft w:val="0"/>
      <w:marRight w:val="0"/>
      <w:marTop w:val="0"/>
      <w:marBottom w:val="0"/>
      <w:divBdr>
        <w:top w:val="none" w:sz="0" w:space="0" w:color="auto"/>
        <w:left w:val="none" w:sz="0" w:space="0" w:color="auto"/>
        <w:bottom w:val="none" w:sz="0" w:space="0" w:color="auto"/>
        <w:right w:val="none" w:sz="0" w:space="0" w:color="auto"/>
      </w:divBdr>
    </w:div>
    <w:div w:id="1390688788">
      <w:bodyDiv w:val="1"/>
      <w:marLeft w:val="0"/>
      <w:marRight w:val="0"/>
      <w:marTop w:val="0"/>
      <w:marBottom w:val="0"/>
      <w:divBdr>
        <w:top w:val="none" w:sz="0" w:space="0" w:color="auto"/>
        <w:left w:val="none" w:sz="0" w:space="0" w:color="auto"/>
        <w:bottom w:val="none" w:sz="0" w:space="0" w:color="auto"/>
        <w:right w:val="none" w:sz="0" w:space="0" w:color="auto"/>
      </w:divBdr>
    </w:div>
    <w:div w:id="1391075060">
      <w:bodyDiv w:val="1"/>
      <w:marLeft w:val="0"/>
      <w:marRight w:val="0"/>
      <w:marTop w:val="0"/>
      <w:marBottom w:val="0"/>
      <w:divBdr>
        <w:top w:val="none" w:sz="0" w:space="0" w:color="auto"/>
        <w:left w:val="none" w:sz="0" w:space="0" w:color="auto"/>
        <w:bottom w:val="none" w:sz="0" w:space="0" w:color="auto"/>
        <w:right w:val="none" w:sz="0" w:space="0" w:color="auto"/>
      </w:divBdr>
    </w:div>
    <w:div w:id="1391150422">
      <w:bodyDiv w:val="1"/>
      <w:marLeft w:val="0"/>
      <w:marRight w:val="0"/>
      <w:marTop w:val="0"/>
      <w:marBottom w:val="0"/>
      <w:divBdr>
        <w:top w:val="none" w:sz="0" w:space="0" w:color="auto"/>
        <w:left w:val="none" w:sz="0" w:space="0" w:color="auto"/>
        <w:bottom w:val="none" w:sz="0" w:space="0" w:color="auto"/>
        <w:right w:val="none" w:sz="0" w:space="0" w:color="auto"/>
      </w:divBdr>
    </w:div>
    <w:div w:id="1391345735">
      <w:bodyDiv w:val="1"/>
      <w:marLeft w:val="0"/>
      <w:marRight w:val="0"/>
      <w:marTop w:val="0"/>
      <w:marBottom w:val="0"/>
      <w:divBdr>
        <w:top w:val="none" w:sz="0" w:space="0" w:color="auto"/>
        <w:left w:val="none" w:sz="0" w:space="0" w:color="auto"/>
        <w:bottom w:val="none" w:sz="0" w:space="0" w:color="auto"/>
        <w:right w:val="none" w:sz="0" w:space="0" w:color="auto"/>
      </w:divBdr>
    </w:div>
    <w:div w:id="1391534027">
      <w:bodyDiv w:val="1"/>
      <w:marLeft w:val="0"/>
      <w:marRight w:val="0"/>
      <w:marTop w:val="0"/>
      <w:marBottom w:val="0"/>
      <w:divBdr>
        <w:top w:val="none" w:sz="0" w:space="0" w:color="auto"/>
        <w:left w:val="none" w:sz="0" w:space="0" w:color="auto"/>
        <w:bottom w:val="none" w:sz="0" w:space="0" w:color="auto"/>
        <w:right w:val="none" w:sz="0" w:space="0" w:color="auto"/>
      </w:divBdr>
    </w:div>
    <w:div w:id="1391729585">
      <w:bodyDiv w:val="1"/>
      <w:marLeft w:val="0"/>
      <w:marRight w:val="0"/>
      <w:marTop w:val="0"/>
      <w:marBottom w:val="0"/>
      <w:divBdr>
        <w:top w:val="none" w:sz="0" w:space="0" w:color="auto"/>
        <w:left w:val="none" w:sz="0" w:space="0" w:color="auto"/>
        <w:bottom w:val="none" w:sz="0" w:space="0" w:color="auto"/>
        <w:right w:val="none" w:sz="0" w:space="0" w:color="auto"/>
      </w:divBdr>
    </w:div>
    <w:div w:id="1391731768">
      <w:bodyDiv w:val="1"/>
      <w:marLeft w:val="0"/>
      <w:marRight w:val="0"/>
      <w:marTop w:val="0"/>
      <w:marBottom w:val="0"/>
      <w:divBdr>
        <w:top w:val="none" w:sz="0" w:space="0" w:color="auto"/>
        <w:left w:val="none" w:sz="0" w:space="0" w:color="auto"/>
        <w:bottom w:val="none" w:sz="0" w:space="0" w:color="auto"/>
        <w:right w:val="none" w:sz="0" w:space="0" w:color="auto"/>
      </w:divBdr>
    </w:div>
    <w:div w:id="1392002166">
      <w:bodyDiv w:val="1"/>
      <w:marLeft w:val="0"/>
      <w:marRight w:val="0"/>
      <w:marTop w:val="0"/>
      <w:marBottom w:val="0"/>
      <w:divBdr>
        <w:top w:val="none" w:sz="0" w:space="0" w:color="auto"/>
        <w:left w:val="none" w:sz="0" w:space="0" w:color="auto"/>
        <w:bottom w:val="none" w:sz="0" w:space="0" w:color="auto"/>
        <w:right w:val="none" w:sz="0" w:space="0" w:color="auto"/>
      </w:divBdr>
    </w:div>
    <w:div w:id="1392191766">
      <w:bodyDiv w:val="1"/>
      <w:marLeft w:val="0"/>
      <w:marRight w:val="0"/>
      <w:marTop w:val="0"/>
      <w:marBottom w:val="0"/>
      <w:divBdr>
        <w:top w:val="none" w:sz="0" w:space="0" w:color="auto"/>
        <w:left w:val="none" w:sz="0" w:space="0" w:color="auto"/>
        <w:bottom w:val="none" w:sz="0" w:space="0" w:color="auto"/>
        <w:right w:val="none" w:sz="0" w:space="0" w:color="auto"/>
      </w:divBdr>
    </w:div>
    <w:div w:id="1392582186">
      <w:bodyDiv w:val="1"/>
      <w:marLeft w:val="0"/>
      <w:marRight w:val="0"/>
      <w:marTop w:val="0"/>
      <w:marBottom w:val="0"/>
      <w:divBdr>
        <w:top w:val="none" w:sz="0" w:space="0" w:color="auto"/>
        <w:left w:val="none" w:sz="0" w:space="0" w:color="auto"/>
        <w:bottom w:val="none" w:sz="0" w:space="0" w:color="auto"/>
        <w:right w:val="none" w:sz="0" w:space="0" w:color="auto"/>
      </w:divBdr>
    </w:div>
    <w:div w:id="1392651795">
      <w:bodyDiv w:val="1"/>
      <w:marLeft w:val="0"/>
      <w:marRight w:val="0"/>
      <w:marTop w:val="0"/>
      <w:marBottom w:val="0"/>
      <w:divBdr>
        <w:top w:val="none" w:sz="0" w:space="0" w:color="auto"/>
        <w:left w:val="none" w:sz="0" w:space="0" w:color="auto"/>
        <w:bottom w:val="none" w:sz="0" w:space="0" w:color="auto"/>
        <w:right w:val="none" w:sz="0" w:space="0" w:color="auto"/>
      </w:divBdr>
    </w:div>
    <w:div w:id="1392918975">
      <w:bodyDiv w:val="1"/>
      <w:marLeft w:val="0"/>
      <w:marRight w:val="0"/>
      <w:marTop w:val="0"/>
      <w:marBottom w:val="0"/>
      <w:divBdr>
        <w:top w:val="none" w:sz="0" w:space="0" w:color="auto"/>
        <w:left w:val="none" w:sz="0" w:space="0" w:color="auto"/>
        <w:bottom w:val="none" w:sz="0" w:space="0" w:color="auto"/>
        <w:right w:val="none" w:sz="0" w:space="0" w:color="auto"/>
      </w:divBdr>
    </w:div>
    <w:div w:id="1392925412">
      <w:bodyDiv w:val="1"/>
      <w:marLeft w:val="0"/>
      <w:marRight w:val="0"/>
      <w:marTop w:val="0"/>
      <w:marBottom w:val="0"/>
      <w:divBdr>
        <w:top w:val="none" w:sz="0" w:space="0" w:color="auto"/>
        <w:left w:val="none" w:sz="0" w:space="0" w:color="auto"/>
        <w:bottom w:val="none" w:sz="0" w:space="0" w:color="auto"/>
        <w:right w:val="none" w:sz="0" w:space="0" w:color="auto"/>
      </w:divBdr>
    </w:div>
    <w:div w:id="1392998910">
      <w:bodyDiv w:val="1"/>
      <w:marLeft w:val="0"/>
      <w:marRight w:val="0"/>
      <w:marTop w:val="0"/>
      <w:marBottom w:val="0"/>
      <w:divBdr>
        <w:top w:val="none" w:sz="0" w:space="0" w:color="auto"/>
        <w:left w:val="none" w:sz="0" w:space="0" w:color="auto"/>
        <w:bottom w:val="none" w:sz="0" w:space="0" w:color="auto"/>
        <w:right w:val="none" w:sz="0" w:space="0" w:color="auto"/>
      </w:divBdr>
    </w:div>
    <w:div w:id="1393000170">
      <w:bodyDiv w:val="1"/>
      <w:marLeft w:val="0"/>
      <w:marRight w:val="0"/>
      <w:marTop w:val="0"/>
      <w:marBottom w:val="0"/>
      <w:divBdr>
        <w:top w:val="none" w:sz="0" w:space="0" w:color="auto"/>
        <w:left w:val="none" w:sz="0" w:space="0" w:color="auto"/>
        <w:bottom w:val="none" w:sz="0" w:space="0" w:color="auto"/>
        <w:right w:val="none" w:sz="0" w:space="0" w:color="auto"/>
      </w:divBdr>
    </w:div>
    <w:div w:id="1393192350">
      <w:bodyDiv w:val="1"/>
      <w:marLeft w:val="0"/>
      <w:marRight w:val="0"/>
      <w:marTop w:val="0"/>
      <w:marBottom w:val="0"/>
      <w:divBdr>
        <w:top w:val="none" w:sz="0" w:space="0" w:color="auto"/>
        <w:left w:val="none" w:sz="0" w:space="0" w:color="auto"/>
        <w:bottom w:val="none" w:sz="0" w:space="0" w:color="auto"/>
        <w:right w:val="none" w:sz="0" w:space="0" w:color="auto"/>
      </w:divBdr>
    </w:div>
    <w:div w:id="1393429936">
      <w:bodyDiv w:val="1"/>
      <w:marLeft w:val="0"/>
      <w:marRight w:val="0"/>
      <w:marTop w:val="0"/>
      <w:marBottom w:val="0"/>
      <w:divBdr>
        <w:top w:val="none" w:sz="0" w:space="0" w:color="auto"/>
        <w:left w:val="none" w:sz="0" w:space="0" w:color="auto"/>
        <w:bottom w:val="none" w:sz="0" w:space="0" w:color="auto"/>
        <w:right w:val="none" w:sz="0" w:space="0" w:color="auto"/>
      </w:divBdr>
    </w:div>
    <w:div w:id="1393887911">
      <w:bodyDiv w:val="1"/>
      <w:marLeft w:val="0"/>
      <w:marRight w:val="0"/>
      <w:marTop w:val="0"/>
      <w:marBottom w:val="0"/>
      <w:divBdr>
        <w:top w:val="none" w:sz="0" w:space="0" w:color="auto"/>
        <w:left w:val="none" w:sz="0" w:space="0" w:color="auto"/>
        <w:bottom w:val="none" w:sz="0" w:space="0" w:color="auto"/>
        <w:right w:val="none" w:sz="0" w:space="0" w:color="auto"/>
      </w:divBdr>
    </w:div>
    <w:div w:id="1394045260">
      <w:bodyDiv w:val="1"/>
      <w:marLeft w:val="0"/>
      <w:marRight w:val="0"/>
      <w:marTop w:val="0"/>
      <w:marBottom w:val="0"/>
      <w:divBdr>
        <w:top w:val="none" w:sz="0" w:space="0" w:color="auto"/>
        <w:left w:val="none" w:sz="0" w:space="0" w:color="auto"/>
        <w:bottom w:val="none" w:sz="0" w:space="0" w:color="auto"/>
        <w:right w:val="none" w:sz="0" w:space="0" w:color="auto"/>
      </w:divBdr>
    </w:div>
    <w:div w:id="1394281460">
      <w:bodyDiv w:val="1"/>
      <w:marLeft w:val="0"/>
      <w:marRight w:val="0"/>
      <w:marTop w:val="0"/>
      <w:marBottom w:val="0"/>
      <w:divBdr>
        <w:top w:val="none" w:sz="0" w:space="0" w:color="auto"/>
        <w:left w:val="none" w:sz="0" w:space="0" w:color="auto"/>
        <w:bottom w:val="none" w:sz="0" w:space="0" w:color="auto"/>
        <w:right w:val="none" w:sz="0" w:space="0" w:color="auto"/>
      </w:divBdr>
    </w:div>
    <w:div w:id="1394308781">
      <w:bodyDiv w:val="1"/>
      <w:marLeft w:val="0"/>
      <w:marRight w:val="0"/>
      <w:marTop w:val="0"/>
      <w:marBottom w:val="0"/>
      <w:divBdr>
        <w:top w:val="none" w:sz="0" w:space="0" w:color="auto"/>
        <w:left w:val="none" w:sz="0" w:space="0" w:color="auto"/>
        <w:bottom w:val="none" w:sz="0" w:space="0" w:color="auto"/>
        <w:right w:val="none" w:sz="0" w:space="0" w:color="auto"/>
      </w:divBdr>
    </w:div>
    <w:div w:id="1394545645">
      <w:bodyDiv w:val="1"/>
      <w:marLeft w:val="0"/>
      <w:marRight w:val="0"/>
      <w:marTop w:val="0"/>
      <w:marBottom w:val="0"/>
      <w:divBdr>
        <w:top w:val="none" w:sz="0" w:space="0" w:color="auto"/>
        <w:left w:val="none" w:sz="0" w:space="0" w:color="auto"/>
        <w:bottom w:val="none" w:sz="0" w:space="0" w:color="auto"/>
        <w:right w:val="none" w:sz="0" w:space="0" w:color="auto"/>
      </w:divBdr>
    </w:div>
    <w:div w:id="1394738896">
      <w:bodyDiv w:val="1"/>
      <w:marLeft w:val="0"/>
      <w:marRight w:val="0"/>
      <w:marTop w:val="0"/>
      <w:marBottom w:val="0"/>
      <w:divBdr>
        <w:top w:val="none" w:sz="0" w:space="0" w:color="auto"/>
        <w:left w:val="none" w:sz="0" w:space="0" w:color="auto"/>
        <w:bottom w:val="none" w:sz="0" w:space="0" w:color="auto"/>
        <w:right w:val="none" w:sz="0" w:space="0" w:color="auto"/>
      </w:divBdr>
    </w:div>
    <w:div w:id="1394768047">
      <w:bodyDiv w:val="1"/>
      <w:marLeft w:val="0"/>
      <w:marRight w:val="0"/>
      <w:marTop w:val="0"/>
      <w:marBottom w:val="0"/>
      <w:divBdr>
        <w:top w:val="none" w:sz="0" w:space="0" w:color="auto"/>
        <w:left w:val="none" w:sz="0" w:space="0" w:color="auto"/>
        <w:bottom w:val="none" w:sz="0" w:space="0" w:color="auto"/>
        <w:right w:val="none" w:sz="0" w:space="0" w:color="auto"/>
      </w:divBdr>
    </w:div>
    <w:div w:id="1394817189">
      <w:bodyDiv w:val="1"/>
      <w:marLeft w:val="0"/>
      <w:marRight w:val="0"/>
      <w:marTop w:val="0"/>
      <w:marBottom w:val="0"/>
      <w:divBdr>
        <w:top w:val="none" w:sz="0" w:space="0" w:color="auto"/>
        <w:left w:val="none" w:sz="0" w:space="0" w:color="auto"/>
        <w:bottom w:val="none" w:sz="0" w:space="0" w:color="auto"/>
        <w:right w:val="none" w:sz="0" w:space="0" w:color="auto"/>
      </w:divBdr>
    </w:div>
    <w:div w:id="1394888040">
      <w:bodyDiv w:val="1"/>
      <w:marLeft w:val="0"/>
      <w:marRight w:val="0"/>
      <w:marTop w:val="0"/>
      <w:marBottom w:val="0"/>
      <w:divBdr>
        <w:top w:val="none" w:sz="0" w:space="0" w:color="auto"/>
        <w:left w:val="none" w:sz="0" w:space="0" w:color="auto"/>
        <w:bottom w:val="none" w:sz="0" w:space="0" w:color="auto"/>
        <w:right w:val="none" w:sz="0" w:space="0" w:color="auto"/>
      </w:divBdr>
    </w:div>
    <w:div w:id="1395162662">
      <w:bodyDiv w:val="1"/>
      <w:marLeft w:val="0"/>
      <w:marRight w:val="0"/>
      <w:marTop w:val="0"/>
      <w:marBottom w:val="0"/>
      <w:divBdr>
        <w:top w:val="none" w:sz="0" w:space="0" w:color="auto"/>
        <w:left w:val="none" w:sz="0" w:space="0" w:color="auto"/>
        <w:bottom w:val="none" w:sz="0" w:space="0" w:color="auto"/>
        <w:right w:val="none" w:sz="0" w:space="0" w:color="auto"/>
      </w:divBdr>
    </w:div>
    <w:div w:id="1395349734">
      <w:bodyDiv w:val="1"/>
      <w:marLeft w:val="0"/>
      <w:marRight w:val="0"/>
      <w:marTop w:val="0"/>
      <w:marBottom w:val="0"/>
      <w:divBdr>
        <w:top w:val="none" w:sz="0" w:space="0" w:color="auto"/>
        <w:left w:val="none" w:sz="0" w:space="0" w:color="auto"/>
        <w:bottom w:val="none" w:sz="0" w:space="0" w:color="auto"/>
        <w:right w:val="none" w:sz="0" w:space="0" w:color="auto"/>
      </w:divBdr>
    </w:div>
    <w:div w:id="1395465260">
      <w:bodyDiv w:val="1"/>
      <w:marLeft w:val="0"/>
      <w:marRight w:val="0"/>
      <w:marTop w:val="0"/>
      <w:marBottom w:val="0"/>
      <w:divBdr>
        <w:top w:val="none" w:sz="0" w:space="0" w:color="auto"/>
        <w:left w:val="none" w:sz="0" w:space="0" w:color="auto"/>
        <w:bottom w:val="none" w:sz="0" w:space="0" w:color="auto"/>
        <w:right w:val="none" w:sz="0" w:space="0" w:color="auto"/>
      </w:divBdr>
    </w:div>
    <w:div w:id="1395469061">
      <w:bodyDiv w:val="1"/>
      <w:marLeft w:val="0"/>
      <w:marRight w:val="0"/>
      <w:marTop w:val="0"/>
      <w:marBottom w:val="0"/>
      <w:divBdr>
        <w:top w:val="none" w:sz="0" w:space="0" w:color="auto"/>
        <w:left w:val="none" w:sz="0" w:space="0" w:color="auto"/>
        <w:bottom w:val="none" w:sz="0" w:space="0" w:color="auto"/>
        <w:right w:val="none" w:sz="0" w:space="0" w:color="auto"/>
      </w:divBdr>
    </w:div>
    <w:div w:id="1395734082">
      <w:bodyDiv w:val="1"/>
      <w:marLeft w:val="0"/>
      <w:marRight w:val="0"/>
      <w:marTop w:val="0"/>
      <w:marBottom w:val="0"/>
      <w:divBdr>
        <w:top w:val="none" w:sz="0" w:space="0" w:color="auto"/>
        <w:left w:val="none" w:sz="0" w:space="0" w:color="auto"/>
        <w:bottom w:val="none" w:sz="0" w:space="0" w:color="auto"/>
        <w:right w:val="none" w:sz="0" w:space="0" w:color="auto"/>
      </w:divBdr>
    </w:div>
    <w:div w:id="1395815814">
      <w:bodyDiv w:val="1"/>
      <w:marLeft w:val="0"/>
      <w:marRight w:val="0"/>
      <w:marTop w:val="0"/>
      <w:marBottom w:val="0"/>
      <w:divBdr>
        <w:top w:val="none" w:sz="0" w:space="0" w:color="auto"/>
        <w:left w:val="none" w:sz="0" w:space="0" w:color="auto"/>
        <w:bottom w:val="none" w:sz="0" w:space="0" w:color="auto"/>
        <w:right w:val="none" w:sz="0" w:space="0" w:color="auto"/>
      </w:divBdr>
    </w:div>
    <w:div w:id="1395860299">
      <w:bodyDiv w:val="1"/>
      <w:marLeft w:val="0"/>
      <w:marRight w:val="0"/>
      <w:marTop w:val="0"/>
      <w:marBottom w:val="0"/>
      <w:divBdr>
        <w:top w:val="none" w:sz="0" w:space="0" w:color="auto"/>
        <w:left w:val="none" w:sz="0" w:space="0" w:color="auto"/>
        <w:bottom w:val="none" w:sz="0" w:space="0" w:color="auto"/>
        <w:right w:val="none" w:sz="0" w:space="0" w:color="auto"/>
      </w:divBdr>
    </w:div>
    <w:div w:id="1395929916">
      <w:bodyDiv w:val="1"/>
      <w:marLeft w:val="0"/>
      <w:marRight w:val="0"/>
      <w:marTop w:val="0"/>
      <w:marBottom w:val="0"/>
      <w:divBdr>
        <w:top w:val="none" w:sz="0" w:space="0" w:color="auto"/>
        <w:left w:val="none" w:sz="0" w:space="0" w:color="auto"/>
        <w:bottom w:val="none" w:sz="0" w:space="0" w:color="auto"/>
        <w:right w:val="none" w:sz="0" w:space="0" w:color="auto"/>
      </w:divBdr>
    </w:div>
    <w:div w:id="1395935374">
      <w:bodyDiv w:val="1"/>
      <w:marLeft w:val="0"/>
      <w:marRight w:val="0"/>
      <w:marTop w:val="0"/>
      <w:marBottom w:val="0"/>
      <w:divBdr>
        <w:top w:val="none" w:sz="0" w:space="0" w:color="auto"/>
        <w:left w:val="none" w:sz="0" w:space="0" w:color="auto"/>
        <w:bottom w:val="none" w:sz="0" w:space="0" w:color="auto"/>
        <w:right w:val="none" w:sz="0" w:space="0" w:color="auto"/>
      </w:divBdr>
    </w:div>
    <w:div w:id="1396120542">
      <w:bodyDiv w:val="1"/>
      <w:marLeft w:val="0"/>
      <w:marRight w:val="0"/>
      <w:marTop w:val="0"/>
      <w:marBottom w:val="0"/>
      <w:divBdr>
        <w:top w:val="none" w:sz="0" w:space="0" w:color="auto"/>
        <w:left w:val="none" w:sz="0" w:space="0" w:color="auto"/>
        <w:bottom w:val="none" w:sz="0" w:space="0" w:color="auto"/>
        <w:right w:val="none" w:sz="0" w:space="0" w:color="auto"/>
      </w:divBdr>
    </w:div>
    <w:div w:id="1396202561">
      <w:bodyDiv w:val="1"/>
      <w:marLeft w:val="0"/>
      <w:marRight w:val="0"/>
      <w:marTop w:val="0"/>
      <w:marBottom w:val="0"/>
      <w:divBdr>
        <w:top w:val="none" w:sz="0" w:space="0" w:color="auto"/>
        <w:left w:val="none" w:sz="0" w:space="0" w:color="auto"/>
        <w:bottom w:val="none" w:sz="0" w:space="0" w:color="auto"/>
        <w:right w:val="none" w:sz="0" w:space="0" w:color="auto"/>
      </w:divBdr>
    </w:div>
    <w:div w:id="1396322817">
      <w:bodyDiv w:val="1"/>
      <w:marLeft w:val="0"/>
      <w:marRight w:val="0"/>
      <w:marTop w:val="0"/>
      <w:marBottom w:val="0"/>
      <w:divBdr>
        <w:top w:val="none" w:sz="0" w:space="0" w:color="auto"/>
        <w:left w:val="none" w:sz="0" w:space="0" w:color="auto"/>
        <w:bottom w:val="none" w:sz="0" w:space="0" w:color="auto"/>
        <w:right w:val="none" w:sz="0" w:space="0" w:color="auto"/>
      </w:divBdr>
    </w:div>
    <w:div w:id="1397707407">
      <w:bodyDiv w:val="1"/>
      <w:marLeft w:val="0"/>
      <w:marRight w:val="0"/>
      <w:marTop w:val="0"/>
      <w:marBottom w:val="0"/>
      <w:divBdr>
        <w:top w:val="none" w:sz="0" w:space="0" w:color="auto"/>
        <w:left w:val="none" w:sz="0" w:space="0" w:color="auto"/>
        <w:bottom w:val="none" w:sz="0" w:space="0" w:color="auto"/>
        <w:right w:val="none" w:sz="0" w:space="0" w:color="auto"/>
      </w:divBdr>
    </w:div>
    <w:div w:id="1397973324">
      <w:bodyDiv w:val="1"/>
      <w:marLeft w:val="0"/>
      <w:marRight w:val="0"/>
      <w:marTop w:val="0"/>
      <w:marBottom w:val="0"/>
      <w:divBdr>
        <w:top w:val="none" w:sz="0" w:space="0" w:color="auto"/>
        <w:left w:val="none" w:sz="0" w:space="0" w:color="auto"/>
        <w:bottom w:val="none" w:sz="0" w:space="0" w:color="auto"/>
        <w:right w:val="none" w:sz="0" w:space="0" w:color="auto"/>
      </w:divBdr>
    </w:div>
    <w:div w:id="1398163777">
      <w:bodyDiv w:val="1"/>
      <w:marLeft w:val="0"/>
      <w:marRight w:val="0"/>
      <w:marTop w:val="0"/>
      <w:marBottom w:val="0"/>
      <w:divBdr>
        <w:top w:val="none" w:sz="0" w:space="0" w:color="auto"/>
        <w:left w:val="none" w:sz="0" w:space="0" w:color="auto"/>
        <w:bottom w:val="none" w:sz="0" w:space="0" w:color="auto"/>
        <w:right w:val="none" w:sz="0" w:space="0" w:color="auto"/>
      </w:divBdr>
    </w:div>
    <w:div w:id="1398357821">
      <w:bodyDiv w:val="1"/>
      <w:marLeft w:val="0"/>
      <w:marRight w:val="0"/>
      <w:marTop w:val="0"/>
      <w:marBottom w:val="0"/>
      <w:divBdr>
        <w:top w:val="none" w:sz="0" w:space="0" w:color="auto"/>
        <w:left w:val="none" w:sz="0" w:space="0" w:color="auto"/>
        <w:bottom w:val="none" w:sz="0" w:space="0" w:color="auto"/>
        <w:right w:val="none" w:sz="0" w:space="0" w:color="auto"/>
      </w:divBdr>
    </w:div>
    <w:div w:id="1398548364">
      <w:bodyDiv w:val="1"/>
      <w:marLeft w:val="0"/>
      <w:marRight w:val="0"/>
      <w:marTop w:val="0"/>
      <w:marBottom w:val="0"/>
      <w:divBdr>
        <w:top w:val="none" w:sz="0" w:space="0" w:color="auto"/>
        <w:left w:val="none" w:sz="0" w:space="0" w:color="auto"/>
        <w:bottom w:val="none" w:sz="0" w:space="0" w:color="auto"/>
        <w:right w:val="none" w:sz="0" w:space="0" w:color="auto"/>
      </w:divBdr>
    </w:div>
    <w:div w:id="1398700697">
      <w:bodyDiv w:val="1"/>
      <w:marLeft w:val="0"/>
      <w:marRight w:val="0"/>
      <w:marTop w:val="0"/>
      <w:marBottom w:val="0"/>
      <w:divBdr>
        <w:top w:val="none" w:sz="0" w:space="0" w:color="auto"/>
        <w:left w:val="none" w:sz="0" w:space="0" w:color="auto"/>
        <w:bottom w:val="none" w:sz="0" w:space="0" w:color="auto"/>
        <w:right w:val="none" w:sz="0" w:space="0" w:color="auto"/>
      </w:divBdr>
    </w:div>
    <w:div w:id="1398820013">
      <w:bodyDiv w:val="1"/>
      <w:marLeft w:val="0"/>
      <w:marRight w:val="0"/>
      <w:marTop w:val="0"/>
      <w:marBottom w:val="0"/>
      <w:divBdr>
        <w:top w:val="none" w:sz="0" w:space="0" w:color="auto"/>
        <w:left w:val="none" w:sz="0" w:space="0" w:color="auto"/>
        <w:bottom w:val="none" w:sz="0" w:space="0" w:color="auto"/>
        <w:right w:val="none" w:sz="0" w:space="0" w:color="auto"/>
      </w:divBdr>
    </w:div>
    <w:div w:id="1399017032">
      <w:bodyDiv w:val="1"/>
      <w:marLeft w:val="0"/>
      <w:marRight w:val="0"/>
      <w:marTop w:val="0"/>
      <w:marBottom w:val="0"/>
      <w:divBdr>
        <w:top w:val="none" w:sz="0" w:space="0" w:color="auto"/>
        <w:left w:val="none" w:sz="0" w:space="0" w:color="auto"/>
        <w:bottom w:val="none" w:sz="0" w:space="0" w:color="auto"/>
        <w:right w:val="none" w:sz="0" w:space="0" w:color="auto"/>
      </w:divBdr>
    </w:div>
    <w:div w:id="1399090495">
      <w:bodyDiv w:val="1"/>
      <w:marLeft w:val="0"/>
      <w:marRight w:val="0"/>
      <w:marTop w:val="0"/>
      <w:marBottom w:val="0"/>
      <w:divBdr>
        <w:top w:val="none" w:sz="0" w:space="0" w:color="auto"/>
        <w:left w:val="none" w:sz="0" w:space="0" w:color="auto"/>
        <w:bottom w:val="none" w:sz="0" w:space="0" w:color="auto"/>
        <w:right w:val="none" w:sz="0" w:space="0" w:color="auto"/>
      </w:divBdr>
    </w:div>
    <w:div w:id="1399205224">
      <w:bodyDiv w:val="1"/>
      <w:marLeft w:val="0"/>
      <w:marRight w:val="0"/>
      <w:marTop w:val="0"/>
      <w:marBottom w:val="0"/>
      <w:divBdr>
        <w:top w:val="none" w:sz="0" w:space="0" w:color="auto"/>
        <w:left w:val="none" w:sz="0" w:space="0" w:color="auto"/>
        <w:bottom w:val="none" w:sz="0" w:space="0" w:color="auto"/>
        <w:right w:val="none" w:sz="0" w:space="0" w:color="auto"/>
      </w:divBdr>
    </w:div>
    <w:div w:id="1399286210">
      <w:bodyDiv w:val="1"/>
      <w:marLeft w:val="0"/>
      <w:marRight w:val="0"/>
      <w:marTop w:val="0"/>
      <w:marBottom w:val="0"/>
      <w:divBdr>
        <w:top w:val="none" w:sz="0" w:space="0" w:color="auto"/>
        <w:left w:val="none" w:sz="0" w:space="0" w:color="auto"/>
        <w:bottom w:val="none" w:sz="0" w:space="0" w:color="auto"/>
        <w:right w:val="none" w:sz="0" w:space="0" w:color="auto"/>
      </w:divBdr>
    </w:div>
    <w:div w:id="1399666418">
      <w:bodyDiv w:val="1"/>
      <w:marLeft w:val="0"/>
      <w:marRight w:val="0"/>
      <w:marTop w:val="0"/>
      <w:marBottom w:val="0"/>
      <w:divBdr>
        <w:top w:val="none" w:sz="0" w:space="0" w:color="auto"/>
        <w:left w:val="none" w:sz="0" w:space="0" w:color="auto"/>
        <w:bottom w:val="none" w:sz="0" w:space="0" w:color="auto"/>
        <w:right w:val="none" w:sz="0" w:space="0" w:color="auto"/>
      </w:divBdr>
    </w:div>
    <w:div w:id="1399668008">
      <w:bodyDiv w:val="1"/>
      <w:marLeft w:val="0"/>
      <w:marRight w:val="0"/>
      <w:marTop w:val="0"/>
      <w:marBottom w:val="0"/>
      <w:divBdr>
        <w:top w:val="none" w:sz="0" w:space="0" w:color="auto"/>
        <w:left w:val="none" w:sz="0" w:space="0" w:color="auto"/>
        <w:bottom w:val="none" w:sz="0" w:space="0" w:color="auto"/>
        <w:right w:val="none" w:sz="0" w:space="0" w:color="auto"/>
      </w:divBdr>
    </w:div>
    <w:div w:id="1399982465">
      <w:bodyDiv w:val="1"/>
      <w:marLeft w:val="0"/>
      <w:marRight w:val="0"/>
      <w:marTop w:val="0"/>
      <w:marBottom w:val="0"/>
      <w:divBdr>
        <w:top w:val="none" w:sz="0" w:space="0" w:color="auto"/>
        <w:left w:val="none" w:sz="0" w:space="0" w:color="auto"/>
        <w:bottom w:val="none" w:sz="0" w:space="0" w:color="auto"/>
        <w:right w:val="none" w:sz="0" w:space="0" w:color="auto"/>
      </w:divBdr>
    </w:div>
    <w:div w:id="1400052273">
      <w:bodyDiv w:val="1"/>
      <w:marLeft w:val="0"/>
      <w:marRight w:val="0"/>
      <w:marTop w:val="0"/>
      <w:marBottom w:val="0"/>
      <w:divBdr>
        <w:top w:val="none" w:sz="0" w:space="0" w:color="auto"/>
        <w:left w:val="none" w:sz="0" w:space="0" w:color="auto"/>
        <w:bottom w:val="none" w:sz="0" w:space="0" w:color="auto"/>
        <w:right w:val="none" w:sz="0" w:space="0" w:color="auto"/>
      </w:divBdr>
    </w:div>
    <w:div w:id="1400058817">
      <w:bodyDiv w:val="1"/>
      <w:marLeft w:val="0"/>
      <w:marRight w:val="0"/>
      <w:marTop w:val="0"/>
      <w:marBottom w:val="0"/>
      <w:divBdr>
        <w:top w:val="none" w:sz="0" w:space="0" w:color="auto"/>
        <w:left w:val="none" w:sz="0" w:space="0" w:color="auto"/>
        <w:bottom w:val="none" w:sz="0" w:space="0" w:color="auto"/>
        <w:right w:val="none" w:sz="0" w:space="0" w:color="auto"/>
      </w:divBdr>
    </w:div>
    <w:div w:id="1400133304">
      <w:bodyDiv w:val="1"/>
      <w:marLeft w:val="0"/>
      <w:marRight w:val="0"/>
      <w:marTop w:val="0"/>
      <w:marBottom w:val="0"/>
      <w:divBdr>
        <w:top w:val="none" w:sz="0" w:space="0" w:color="auto"/>
        <w:left w:val="none" w:sz="0" w:space="0" w:color="auto"/>
        <w:bottom w:val="none" w:sz="0" w:space="0" w:color="auto"/>
        <w:right w:val="none" w:sz="0" w:space="0" w:color="auto"/>
      </w:divBdr>
    </w:div>
    <w:div w:id="1400400551">
      <w:bodyDiv w:val="1"/>
      <w:marLeft w:val="0"/>
      <w:marRight w:val="0"/>
      <w:marTop w:val="0"/>
      <w:marBottom w:val="0"/>
      <w:divBdr>
        <w:top w:val="none" w:sz="0" w:space="0" w:color="auto"/>
        <w:left w:val="none" w:sz="0" w:space="0" w:color="auto"/>
        <w:bottom w:val="none" w:sz="0" w:space="0" w:color="auto"/>
        <w:right w:val="none" w:sz="0" w:space="0" w:color="auto"/>
      </w:divBdr>
    </w:div>
    <w:div w:id="1400521023">
      <w:bodyDiv w:val="1"/>
      <w:marLeft w:val="0"/>
      <w:marRight w:val="0"/>
      <w:marTop w:val="0"/>
      <w:marBottom w:val="0"/>
      <w:divBdr>
        <w:top w:val="none" w:sz="0" w:space="0" w:color="auto"/>
        <w:left w:val="none" w:sz="0" w:space="0" w:color="auto"/>
        <w:bottom w:val="none" w:sz="0" w:space="0" w:color="auto"/>
        <w:right w:val="none" w:sz="0" w:space="0" w:color="auto"/>
      </w:divBdr>
    </w:div>
    <w:div w:id="1400635744">
      <w:bodyDiv w:val="1"/>
      <w:marLeft w:val="0"/>
      <w:marRight w:val="0"/>
      <w:marTop w:val="0"/>
      <w:marBottom w:val="0"/>
      <w:divBdr>
        <w:top w:val="none" w:sz="0" w:space="0" w:color="auto"/>
        <w:left w:val="none" w:sz="0" w:space="0" w:color="auto"/>
        <w:bottom w:val="none" w:sz="0" w:space="0" w:color="auto"/>
        <w:right w:val="none" w:sz="0" w:space="0" w:color="auto"/>
      </w:divBdr>
    </w:div>
    <w:div w:id="1400708998">
      <w:bodyDiv w:val="1"/>
      <w:marLeft w:val="0"/>
      <w:marRight w:val="0"/>
      <w:marTop w:val="0"/>
      <w:marBottom w:val="0"/>
      <w:divBdr>
        <w:top w:val="none" w:sz="0" w:space="0" w:color="auto"/>
        <w:left w:val="none" w:sz="0" w:space="0" w:color="auto"/>
        <w:bottom w:val="none" w:sz="0" w:space="0" w:color="auto"/>
        <w:right w:val="none" w:sz="0" w:space="0" w:color="auto"/>
      </w:divBdr>
    </w:div>
    <w:div w:id="1401441968">
      <w:bodyDiv w:val="1"/>
      <w:marLeft w:val="0"/>
      <w:marRight w:val="0"/>
      <w:marTop w:val="0"/>
      <w:marBottom w:val="0"/>
      <w:divBdr>
        <w:top w:val="none" w:sz="0" w:space="0" w:color="auto"/>
        <w:left w:val="none" w:sz="0" w:space="0" w:color="auto"/>
        <w:bottom w:val="none" w:sz="0" w:space="0" w:color="auto"/>
        <w:right w:val="none" w:sz="0" w:space="0" w:color="auto"/>
      </w:divBdr>
    </w:div>
    <w:div w:id="1401754997">
      <w:bodyDiv w:val="1"/>
      <w:marLeft w:val="0"/>
      <w:marRight w:val="0"/>
      <w:marTop w:val="0"/>
      <w:marBottom w:val="0"/>
      <w:divBdr>
        <w:top w:val="none" w:sz="0" w:space="0" w:color="auto"/>
        <w:left w:val="none" w:sz="0" w:space="0" w:color="auto"/>
        <w:bottom w:val="none" w:sz="0" w:space="0" w:color="auto"/>
        <w:right w:val="none" w:sz="0" w:space="0" w:color="auto"/>
      </w:divBdr>
    </w:div>
    <w:div w:id="1401948304">
      <w:bodyDiv w:val="1"/>
      <w:marLeft w:val="0"/>
      <w:marRight w:val="0"/>
      <w:marTop w:val="0"/>
      <w:marBottom w:val="0"/>
      <w:divBdr>
        <w:top w:val="none" w:sz="0" w:space="0" w:color="auto"/>
        <w:left w:val="none" w:sz="0" w:space="0" w:color="auto"/>
        <w:bottom w:val="none" w:sz="0" w:space="0" w:color="auto"/>
        <w:right w:val="none" w:sz="0" w:space="0" w:color="auto"/>
      </w:divBdr>
    </w:div>
    <w:div w:id="1401949730">
      <w:bodyDiv w:val="1"/>
      <w:marLeft w:val="0"/>
      <w:marRight w:val="0"/>
      <w:marTop w:val="0"/>
      <w:marBottom w:val="0"/>
      <w:divBdr>
        <w:top w:val="none" w:sz="0" w:space="0" w:color="auto"/>
        <w:left w:val="none" w:sz="0" w:space="0" w:color="auto"/>
        <w:bottom w:val="none" w:sz="0" w:space="0" w:color="auto"/>
        <w:right w:val="none" w:sz="0" w:space="0" w:color="auto"/>
      </w:divBdr>
    </w:div>
    <w:div w:id="1401975833">
      <w:bodyDiv w:val="1"/>
      <w:marLeft w:val="0"/>
      <w:marRight w:val="0"/>
      <w:marTop w:val="0"/>
      <w:marBottom w:val="0"/>
      <w:divBdr>
        <w:top w:val="none" w:sz="0" w:space="0" w:color="auto"/>
        <w:left w:val="none" w:sz="0" w:space="0" w:color="auto"/>
        <w:bottom w:val="none" w:sz="0" w:space="0" w:color="auto"/>
        <w:right w:val="none" w:sz="0" w:space="0" w:color="auto"/>
      </w:divBdr>
    </w:div>
    <w:div w:id="1402172287">
      <w:bodyDiv w:val="1"/>
      <w:marLeft w:val="0"/>
      <w:marRight w:val="0"/>
      <w:marTop w:val="0"/>
      <w:marBottom w:val="0"/>
      <w:divBdr>
        <w:top w:val="none" w:sz="0" w:space="0" w:color="auto"/>
        <w:left w:val="none" w:sz="0" w:space="0" w:color="auto"/>
        <w:bottom w:val="none" w:sz="0" w:space="0" w:color="auto"/>
        <w:right w:val="none" w:sz="0" w:space="0" w:color="auto"/>
      </w:divBdr>
    </w:div>
    <w:div w:id="1402484960">
      <w:bodyDiv w:val="1"/>
      <w:marLeft w:val="0"/>
      <w:marRight w:val="0"/>
      <w:marTop w:val="0"/>
      <w:marBottom w:val="0"/>
      <w:divBdr>
        <w:top w:val="none" w:sz="0" w:space="0" w:color="auto"/>
        <w:left w:val="none" w:sz="0" w:space="0" w:color="auto"/>
        <w:bottom w:val="none" w:sz="0" w:space="0" w:color="auto"/>
        <w:right w:val="none" w:sz="0" w:space="0" w:color="auto"/>
      </w:divBdr>
    </w:div>
    <w:div w:id="1402748150">
      <w:bodyDiv w:val="1"/>
      <w:marLeft w:val="0"/>
      <w:marRight w:val="0"/>
      <w:marTop w:val="0"/>
      <w:marBottom w:val="0"/>
      <w:divBdr>
        <w:top w:val="none" w:sz="0" w:space="0" w:color="auto"/>
        <w:left w:val="none" w:sz="0" w:space="0" w:color="auto"/>
        <w:bottom w:val="none" w:sz="0" w:space="0" w:color="auto"/>
        <w:right w:val="none" w:sz="0" w:space="0" w:color="auto"/>
      </w:divBdr>
    </w:div>
    <w:div w:id="1402949443">
      <w:bodyDiv w:val="1"/>
      <w:marLeft w:val="0"/>
      <w:marRight w:val="0"/>
      <w:marTop w:val="0"/>
      <w:marBottom w:val="0"/>
      <w:divBdr>
        <w:top w:val="none" w:sz="0" w:space="0" w:color="auto"/>
        <w:left w:val="none" w:sz="0" w:space="0" w:color="auto"/>
        <w:bottom w:val="none" w:sz="0" w:space="0" w:color="auto"/>
        <w:right w:val="none" w:sz="0" w:space="0" w:color="auto"/>
      </w:divBdr>
    </w:div>
    <w:div w:id="1403257066">
      <w:bodyDiv w:val="1"/>
      <w:marLeft w:val="0"/>
      <w:marRight w:val="0"/>
      <w:marTop w:val="0"/>
      <w:marBottom w:val="0"/>
      <w:divBdr>
        <w:top w:val="none" w:sz="0" w:space="0" w:color="auto"/>
        <w:left w:val="none" w:sz="0" w:space="0" w:color="auto"/>
        <w:bottom w:val="none" w:sz="0" w:space="0" w:color="auto"/>
        <w:right w:val="none" w:sz="0" w:space="0" w:color="auto"/>
      </w:divBdr>
    </w:div>
    <w:div w:id="1403481899">
      <w:bodyDiv w:val="1"/>
      <w:marLeft w:val="0"/>
      <w:marRight w:val="0"/>
      <w:marTop w:val="0"/>
      <w:marBottom w:val="0"/>
      <w:divBdr>
        <w:top w:val="none" w:sz="0" w:space="0" w:color="auto"/>
        <w:left w:val="none" w:sz="0" w:space="0" w:color="auto"/>
        <w:bottom w:val="none" w:sz="0" w:space="0" w:color="auto"/>
        <w:right w:val="none" w:sz="0" w:space="0" w:color="auto"/>
      </w:divBdr>
    </w:div>
    <w:div w:id="1403679405">
      <w:bodyDiv w:val="1"/>
      <w:marLeft w:val="0"/>
      <w:marRight w:val="0"/>
      <w:marTop w:val="0"/>
      <w:marBottom w:val="0"/>
      <w:divBdr>
        <w:top w:val="none" w:sz="0" w:space="0" w:color="auto"/>
        <w:left w:val="none" w:sz="0" w:space="0" w:color="auto"/>
        <w:bottom w:val="none" w:sz="0" w:space="0" w:color="auto"/>
        <w:right w:val="none" w:sz="0" w:space="0" w:color="auto"/>
      </w:divBdr>
    </w:div>
    <w:div w:id="1403943301">
      <w:bodyDiv w:val="1"/>
      <w:marLeft w:val="0"/>
      <w:marRight w:val="0"/>
      <w:marTop w:val="0"/>
      <w:marBottom w:val="0"/>
      <w:divBdr>
        <w:top w:val="none" w:sz="0" w:space="0" w:color="auto"/>
        <w:left w:val="none" w:sz="0" w:space="0" w:color="auto"/>
        <w:bottom w:val="none" w:sz="0" w:space="0" w:color="auto"/>
        <w:right w:val="none" w:sz="0" w:space="0" w:color="auto"/>
      </w:divBdr>
    </w:div>
    <w:div w:id="1404523809">
      <w:bodyDiv w:val="1"/>
      <w:marLeft w:val="0"/>
      <w:marRight w:val="0"/>
      <w:marTop w:val="0"/>
      <w:marBottom w:val="0"/>
      <w:divBdr>
        <w:top w:val="none" w:sz="0" w:space="0" w:color="auto"/>
        <w:left w:val="none" w:sz="0" w:space="0" w:color="auto"/>
        <w:bottom w:val="none" w:sz="0" w:space="0" w:color="auto"/>
        <w:right w:val="none" w:sz="0" w:space="0" w:color="auto"/>
      </w:divBdr>
    </w:div>
    <w:div w:id="1405880728">
      <w:bodyDiv w:val="1"/>
      <w:marLeft w:val="0"/>
      <w:marRight w:val="0"/>
      <w:marTop w:val="0"/>
      <w:marBottom w:val="0"/>
      <w:divBdr>
        <w:top w:val="none" w:sz="0" w:space="0" w:color="auto"/>
        <w:left w:val="none" w:sz="0" w:space="0" w:color="auto"/>
        <w:bottom w:val="none" w:sz="0" w:space="0" w:color="auto"/>
        <w:right w:val="none" w:sz="0" w:space="0" w:color="auto"/>
      </w:divBdr>
    </w:div>
    <w:div w:id="1406027221">
      <w:bodyDiv w:val="1"/>
      <w:marLeft w:val="0"/>
      <w:marRight w:val="0"/>
      <w:marTop w:val="0"/>
      <w:marBottom w:val="0"/>
      <w:divBdr>
        <w:top w:val="none" w:sz="0" w:space="0" w:color="auto"/>
        <w:left w:val="none" w:sz="0" w:space="0" w:color="auto"/>
        <w:bottom w:val="none" w:sz="0" w:space="0" w:color="auto"/>
        <w:right w:val="none" w:sz="0" w:space="0" w:color="auto"/>
      </w:divBdr>
    </w:div>
    <w:div w:id="1406224765">
      <w:bodyDiv w:val="1"/>
      <w:marLeft w:val="0"/>
      <w:marRight w:val="0"/>
      <w:marTop w:val="0"/>
      <w:marBottom w:val="0"/>
      <w:divBdr>
        <w:top w:val="none" w:sz="0" w:space="0" w:color="auto"/>
        <w:left w:val="none" w:sz="0" w:space="0" w:color="auto"/>
        <w:bottom w:val="none" w:sz="0" w:space="0" w:color="auto"/>
        <w:right w:val="none" w:sz="0" w:space="0" w:color="auto"/>
      </w:divBdr>
    </w:div>
    <w:div w:id="1406301393">
      <w:bodyDiv w:val="1"/>
      <w:marLeft w:val="0"/>
      <w:marRight w:val="0"/>
      <w:marTop w:val="0"/>
      <w:marBottom w:val="0"/>
      <w:divBdr>
        <w:top w:val="none" w:sz="0" w:space="0" w:color="auto"/>
        <w:left w:val="none" w:sz="0" w:space="0" w:color="auto"/>
        <w:bottom w:val="none" w:sz="0" w:space="0" w:color="auto"/>
        <w:right w:val="none" w:sz="0" w:space="0" w:color="auto"/>
      </w:divBdr>
    </w:div>
    <w:div w:id="1406755812">
      <w:bodyDiv w:val="1"/>
      <w:marLeft w:val="0"/>
      <w:marRight w:val="0"/>
      <w:marTop w:val="0"/>
      <w:marBottom w:val="0"/>
      <w:divBdr>
        <w:top w:val="none" w:sz="0" w:space="0" w:color="auto"/>
        <w:left w:val="none" w:sz="0" w:space="0" w:color="auto"/>
        <w:bottom w:val="none" w:sz="0" w:space="0" w:color="auto"/>
        <w:right w:val="none" w:sz="0" w:space="0" w:color="auto"/>
      </w:divBdr>
    </w:div>
    <w:div w:id="1406798726">
      <w:bodyDiv w:val="1"/>
      <w:marLeft w:val="0"/>
      <w:marRight w:val="0"/>
      <w:marTop w:val="0"/>
      <w:marBottom w:val="0"/>
      <w:divBdr>
        <w:top w:val="none" w:sz="0" w:space="0" w:color="auto"/>
        <w:left w:val="none" w:sz="0" w:space="0" w:color="auto"/>
        <w:bottom w:val="none" w:sz="0" w:space="0" w:color="auto"/>
        <w:right w:val="none" w:sz="0" w:space="0" w:color="auto"/>
      </w:divBdr>
    </w:div>
    <w:div w:id="1406806567">
      <w:bodyDiv w:val="1"/>
      <w:marLeft w:val="0"/>
      <w:marRight w:val="0"/>
      <w:marTop w:val="0"/>
      <w:marBottom w:val="0"/>
      <w:divBdr>
        <w:top w:val="none" w:sz="0" w:space="0" w:color="auto"/>
        <w:left w:val="none" w:sz="0" w:space="0" w:color="auto"/>
        <w:bottom w:val="none" w:sz="0" w:space="0" w:color="auto"/>
        <w:right w:val="none" w:sz="0" w:space="0" w:color="auto"/>
      </w:divBdr>
    </w:div>
    <w:div w:id="1406875129">
      <w:bodyDiv w:val="1"/>
      <w:marLeft w:val="0"/>
      <w:marRight w:val="0"/>
      <w:marTop w:val="0"/>
      <w:marBottom w:val="0"/>
      <w:divBdr>
        <w:top w:val="none" w:sz="0" w:space="0" w:color="auto"/>
        <w:left w:val="none" w:sz="0" w:space="0" w:color="auto"/>
        <w:bottom w:val="none" w:sz="0" w:space="0" w:color="auto"/>
        <w:right w:val="none" w:sz="0" w:space="0" w:color="auto"/>
      </w:divBdr>
    </w:div>
    <w:div w:id="1407143176">
      <w:bodyDiv w:val="1"/>
      <w:marLeft w:val="0"/>
      <w:marRight w:val="0"/>
      <w:marTop w:val="0"/>
      <w:marBottom w:val="0"/>
      <w:divBdr>
        <w:top w:val="none" w:sz="0" w:space="0" w:color="auto"/>
        <w:left w:val="none" w:sz="0" w:space="0" w:color="auto"/>
        <w:bottom w:val="none" w:sz="0" w:space="0" w:color="auto"/>
        <w:right w:val="none" w:sz="0" w:space="0" w:color="auto"/>
      </w:divBdr>
    </w:div>
    <w:div w:id="1407189480">
      <w:bodyDiv w:val="1"/>
      <w:marLeft w:val="0"/>
      <w:marRight w:val="0"/>
      <w:marTop w:val="0"/>
      <w:marBottom w:val="0"/>
      <w:divBdr>
        <w:top w:val="none" w:sz="0" w:space="0" w:color="auto"/>
        <w:left w:val="none" w:sz="0" w:space="0" w:color="auto"/>
        <w:bottom w:val="none" w:sz="0" w:space="0" w:color="auto"/>
        <w:right w:val="none" w:sz="0" w:space="0" w:color="auto"/>
      </w:divBdr>
    </w:div>
    <w:div w:id="1407260535">
      <w:bodyDiv w:val="1"/>
      <w:marLeft w:val="0"/>
      <w:marRight w:val="0"/>
      <w:marTop w:val="0"/>
      <w:marBottom w:val="0"/>
      <w:divBdr>
        <w:top w:val="none" w:sz="0" w:space="0" w:color="auto"/>
        <w:left w:val="none" w:sz="0" w:space="0" w:color="auto"/>
        <w:bottom w:val="none" w:sz="0" w:space="0" w:color="auto"/>
        <w:right w:val="none" w:sz="0" w:space="0" w:color="auto"/>
      </w:divBdr>
    </w:div>
    <w:div w:id="1407264459">
      <w:bodyDiv w:val="1"/>
      <w:marLeft w:val="0"/>
      <w:marRight w:val="0"/>
      <w:marTop w:val="0"/>
      <w:marBottom w:val="0"/>
      <w:divBdr>
        <w:top w:val="none" w:sz="0" w:space="0" w:color="auto"/>
        <w:left w:val="none" w:sz="0" w:space="0" w:color="auto"/>
        <w:bottom w:val="none" w:sz="0" w:space="0" w:color="auto"/>
        <w:right w:val="none" w:sz="0" w:space="0" w:color="auto"/>
      </w:divBdr>
    </w:div>
    <w:div w:id="1407386377">
      <w:bodyDiv w:val="1"/>
      <w:marLeft w:val="0"/>
      <w:marRight w:val="0"/>
      <w:marTop w:val="0"/>
      <w:marBottom w:val="0"/>
      <w:divBdr>
        <w:top w:val="none" w:sz="0" w:space="0" w:color="auto"/>
        <w:left w:val="none" w:sz="0" w:space="0" w:color="auto"/>
        <w:bottom w:val="none" w:sz="0" w:space="0" w:color="auto"/>
        <w:right w:val="none" w:sz="0" w:space="0" w:color="auto"/>
      </w:divBdr>
    </w:div>
    <w:div w:id="1407453381">
      <w:bodyDiv w:val="1"/>
      <w:marLeft w:val="0"/>
      <w:marRight w:val="0"/>
      <w:marTop w:val="0"/>
      <w:marBottom w:val="0"/>
      <w:divBdr>
        <w:top w:val="none" w:sz="0" w:space="0" w:color="auto"/>
        <w:left w:val="none" w:sz="0" w:space="0" w:color="auto"/>
        <w:bottom w:val="none" w:sz="0" w:space="0" w:color="auto"/>
        <w:right w:val="none" w:sz="0" w:space="0" w:color="auto"/>
      </w:divBdr>
    </w:div>
    <w:div w:id="1407680225">
      <w:bodyDiv w:val="1"/>
      <w:marLeft w:val="0"/>
      <w:marRight w:val="0"/>
      <w:marTop w:val="0"/>
      <w:marBottom w:val="0"/>
      <w:divBdr>
        <w:top w:val="none" w:sz="0" w:space="0" w:color="auto"/>
        <w:left w:val="none" w:sz="0" w:space="0" w:color="auto"/>
        <w:bottom w:val="none" w:sz="0" w:space="0" w:color="auto"/>
        <w:right w:val="none" w:sz="0" w:space="0" w:color="auto"/>
      </w:divBdr>
    </w:div>
    <w:div w:id="1407727680">
      <w:bodyDiv w:val="1"/>
      <w:marLeft w:val="0"/>
      <w:marRight w:val="0"/>
      <w:marTop w:val="0"/>
      <w:marBottom w:val="0"/>
      <w:divBdr>
        <w:top w:val="none" w:sz="0" w:space="0" w:color="auto"/>
        <w:left w:val="none" w:sz="0" w:space="0" w:color="auto"/>
        <w:bottom w:val="none" w:sz="0" w:space="0" w:color="auto"/>
        <w:right w:val="none" w:sz="0" w:space="0" w:color="auto"/>
      </w:divBdr>
    </w:div>
    <w:div w:id="1408112637">
      <w:bodyDiv w:val="1"/>
      <w:marLeft w:val="0"/>
      <w:marRight w:val="0"/>
      <w:marTop w:val="0"/>
      <w:marBottom w:val="0"/>
      <w:divBdr>
        <w:top w:val="none" w:sz="0" w:space="0" w:color="auto"/>
        <w:left w:val="none" w:sz="0" w:space="0" w:color="auto"/>
        <w:bottom w:val="none" w:sz="0" w:space="0" w:color="auto"/>
        <w:right w:val="none" w:sz="0" w:space="0" w:color="auto"/>
      </w:divBdr>
    </w:div>
    <w:div w:id="1408303201">
      <w:bodyDiv w:val="1"/>
      <w:marLeft w:val="0"/>
      <w:marRight w:val="0"/>
      <w:marTop w:val="0"/>
      <w:marBottom w:val="0"/>
      <w:divBdr>
        <w:top w:val="none" w:sz="0" w:space="0" w:color="auto"/>
        <w:left w:val="none" w:sz="0" w:space="0" w:color="auto"/>
        <w:bottom w:val="none" w:sz="0" w:space="0" w:color="auto"/>
        <w:right w:val="none" w:sz="0" w:space="0" w:color="auto"/>
      </w:divBdr>
    </w:div>
    <w:div w:id="1408531047">
      <w:bodyDiv w:val="1"/>
      <w:marLeft w:val="0"/>
      <w:marRight w:val="0"/>
      <w:marTop w:val="0"/>
      <w:marBottom w:val="0"/>
      <w:divBdr>
        <w:top w:val="none" w:sz="0" w:space="0" w:color="auto"/>
        <w:left w:val="none" w:sz="0" w:space="0" w:color="auto"/>
        <w:bottom w:val="none" w:sz="0" w:space="0" w:color="auto"/>
        <w:right w:val="none" w:sz="0" w:space="0" w:color="auto"/>
      </w:divBdr>
    </w:div>
    <w:div w:id="1408765702">
      <w:bodyDiv w:val="1"/>
      <w:marLeft w:val="0"/>
      <w:marRight w:val="0"/>
      <w:marTop w:val="0"/>
      <w:marBottom w:val="0"/>
      <w:divBdr>
        <w:top w:val="none" w:sz="0" w:space="0" w:color="auto"/>
        <w:left w:val="none" w:sz="0" w:space="0" w:color="auto"/>
        <w:bottom w:val="none" w:sz="0" w:space="0" w:color="auto"/>
        <w:right w:val="none" w:sz="0" w:space="0" w:color="auto"/>
      </w:divBdr>
    </w:div>
    <w:div w:id="1409184399">
      <w:bodyDiv w:val="1"/>
      <w:marLeft w:val="0"/>
      <w:marRight w:val="0"/>
      <w:marTop w:val="0"/>
      <w:marBottom w:val="0"/>
      <w:divBdr>
        <w:top w:val="none" w:sz="0" w:space="0" w:color="auto"/>
        <w:left w:val="none" w:sz="0" w:space="0" w:color="auto"/>
        <w:bottom w:val="none" w:sz="0" w:space="0" w:color="auto"/>
        <w:right w:val="none" w:sz="0" w:space="0" w:color="auto"/>
      </w:divBdr>
    </w:div>
    <w:div w:id="1409303501">
      <w:bodyDiv w:val="1"/>
      <w:marLeft w:val="0"/>
      <w:marRight w:val="0"/>
      <w:marTop w:val="0"/>
      <w:marBottom w:val="0"/>
      <w:divBdr>
        <w:top w:val="none" w:sz="0" w:space="0" w:color="auto"/>
        <w:left w:val="none" w:sz="0" w:space="0" w:color="auto"/>
        <w:bottom w:val="none" w:sz="0" w:space="0" w:color="auto"/>
        <w:right w:val="none" w:sz="0" w:space="0" w:color="auto"/>
      </w:divBdr>
    </w:div>
    <w:div w:id="1409382864">
      <w:bodyDiv w:val="1"/>
      <w:marLeft w:val="0"/>
      <w:marRight w:val="0"/>
      <w:marTop w:val="0"/>
      <w:marBottom w:val="0"/>
      <w:divBdr>
        <w:top w:val="none" w:sz="0" w:space="0" w:color="auto"/>
        <w:left w:val="none" w:sz="0" w:space="0" w:color="auto"/>
        <w:bottom w:val="none" w:sz="0" w:space="0" w:color="auto"/>
        <w:right w:val="none" w:sz="0" w:space="0" w:color="auto"/>
      </w:divBdr>
    </w:div>
    <w:div w:id="1409421641">
      <w:bodyDiv w:val="1"/>
      <w:marLeft w:val="0"/>
      <w:marRight w:val="0"/>
      <w:marTop w:val="0"/>
      <w:marBottom w:val="0"/>
      <w:divBdr>
        <w:top w:val="none" w:sz="0" w:space="0" w:color="auto"/>
        <w:left w:val="none" w:sz="0" w:space="0" w:color="auto"/>
        <w:bottom w:val="none" w:sz="0" w:space="0" w:color="auto"/>
        <w:right w:val="none" w:sz="0" w:space="0" w:color="auto"/>
      </w:divBdr>
    </w:div>
    <w:div w:id="1409503367">
      <w:bodyDiv w:val="1"/>
      <w:marLeft w:val="0"/>
      <w:marRight w:val="0"/>
      <w:marTop w:val="0"/>
      <w:marBottom w:val="0"/>
      <w:divBdr>
        <w:top w:val="none" w:sz="0" w:space="0" w:color="auto"/>
        <w:left w:val="none" w:sz="0" w:space="0" w:color="auto"/>
        <w:bottom w:val="none" w:sz="0" w:space="0" w:color="auto"/>
        <w:right w:val="none" w:sz="0" w:space="0" w:color="auto"/>
      </w:divBdr>
    </w:div>
    <w:div w:id="1409618700">
      <w:bodyDiv w:val="1"/>
      <w:marLeft w:val="0"/>
      <w:marRight w:val="0"/>
      <w:marTop w:val="0"/>
      <w:marBottom w:val="0"/>
      <w:divBdr>
        <w:top w:val="none" w:sz="0" w:space="0" w:color="auto"/>
        <w:left w:val="none" w:sz="0" w:space="0" w:color="auto"/>
        <w:bottom w:val="none" w:sz="0" w:space="0" w:color="auto"/>
        <w:right w:val="none" w:sz="0" w:space="0" w:color="auto"/>
      </w:divBdr>
    </w:div>
    <w:div w:id="1409768014">
      <w:bodyDiv w:val="1"/>
      <w:marLeft w:val="0"/>
      <w:marRight w:val="0"/>
      <w:marTop w:val="0"/>
      <w:marBottom w:val="0"/>
      <w:divBdr>
        <w:top w:val="none" w:sz="0" w:space="0" w:color="auto"/>
        <w:left w:val="none" w:sz="0" w:space="0" w:color="auto"/>
        <w:bottom w:val="none" w:sz="0" w:space="0" w:color="auto"/>
        <w:right w:val="none" w:sz="0" w:space="0" w:color="auto"/>
      </w:divBdr>
    </w:div>
    <w:div w:id="1409960305">
      <w:bodyDiv w:val="1"/>
      <w:marLeft w:val="0"/>
      <w:marRight w:val="0"/>
      <w:marTop w:val="0"/>
      <w:marBottom w:val="0"/>
      <w:divBdr>
        <w:top w:val="none" w:sz="0" w:space="0" w:color="auto"/>
        <w:left w:val="none" w:sz="0" w:space="0" w:color="auto"/>
        <w:bottom w:val="none" w:sz="0" w:space="0" w:color="auto"/>
        <w:right w:val="none" w:sz="0" w:space="0" w:color="auto"/>
      </w:divBdr>
    </w:div>
    <w:div w:id="1410083210">
      <w:bodyDiv w:val="1"/>
      <w:marLeft w:val="0"/>
      <w:marRight w:val="0"/>
      <w:marTop w:val="0"/>
      <w:marBottom w:val="0"/>
      <w:divBdr>
        <w:top w:val="none" w:sz="0" w:space="0" w:color="auto"/>
        <w:left w:val="none" w:sz="0" w:space="0" w:color="auto"/>
        <w:bottom w:val="none" w:sz="0" w:space="0" w:color="auto"/>
        <w:right w:val="none" w:sz="0" w:space="0" w:color="auto"/>
      </w:divBdr>
    </w:div>
    <w:div w:id="1410149250">
      <w:bodyDiv w:val="1"/>
      <w:marLeft w:val="0"/>
      <w:marRight w:val="0"/>
      <w:marTop w:val="0"/>
      <w:marBottom w:val="0"/>
      <w:divBdr>
        <w:top w:val="none" w:sz="0" w:space="0" w:color="auto"/>
        <w:left w:val="none" w:sz="0" w:space="0" w:color="auto"/>
        <w:bottom w:val="none" w:sz="0" w:space="0" w:color="auto"/>
        <w:right w:val="none" w:sz="0" w:space="0" w:color="auto"/>
      </w:divBdr>
    </w:div>
    <w:div w:id="1410226180">
      <w:bodyDiv w:val="1"/>
      <w:marLeft w:val="0"/>
      <w:marRight w:val="0"/>
      <w:marTop w:val="0"/>
      <w:marBottom w:val="0"/>
      <w:divBdr>
        <w:top w:val="none" w:sz="0" w:space="0" w:color="auto"/>
        <w:left w:val="none" w:sz="0" w:space="0" w:color="auto"/>
        <w:bottom w:val="none" w:sz="0" w:space="0" w:color="auto"/>
        <w:right w:val="none" w:sz="0" w:space="0" w:color="auto"/>
      </w:divBdr>
    </w:div>
    <w:div w:id="1410347870">
      <w:bodyDiv w:val="1"/>
      <w:marLeft w:val="0"/>
      <w:marRight w:val="0"/>
      <w:marTop w:val="0"/>
      <w:marBottom w:val="0"/>
      <w:divBdr>
        <w:top w:val="none" w:sz="0" w:space="0" w:color="auto"/>
        <w:left w:val="none" w:sz="0" w:space="0" w:color="auto"/>
        <w:bottom w:val="none" w:sz="0" w:space="0" w:color="auto"/>
        <w:right w:val="none" w:sz="0" w:space="0" w:color="auto"/>
      </w:divBdr>
    </w:div>
    <w:div w:id="1410694288">
      <w:bodyDiv w:val="1"/>
      <w:marLeft w:val="0"/>
      <w:marRight w:val="0"/>
      <w:marTop w:val="0"/>
      <w:marBottom w:val="0"/>
      <w:divBdr>
        <w:top w:val="none" w:sz="0" w:space="0" w:color="auto"/>
        <w:left w:val="none" w:sz="0" w:space="0" w:color="auto"/>
        <w:bottom w:val="none" w:sz="0" w:space="0" w:color="auto"/>
        <w:right w:val="none" w:sz="0" w:space="0" w:color="auto"/>
      </w:divBdr>
    </w:div>
    <w:div w:id="1410883931">
      <w:bodyDiv w:val="1"/>
      <w:marLeft w:val="0"/>
      <w:marRight w:val="0"/>
      <w:marTop w:val="0"/>
      <w:marBottom w:val="0"/>
      <w:divBdr>
        <w:top w:val="none" w:sz="0" w:space="0" w:color="auto"/>
        <w:left w:val="none" w:sz="0" w:space="0" w:color="auto"/>
        <w:bottom w:val="none" w:sz="0" w:space="0" w:color="auto"/>
        <w:right w:val="none" w:sz="0" w:space="0" w:color="auto"/>
      </w:divBdr>
    </w:div>
    <w:div w:id="1411270036">
      <w:bodyDiv w:val="1"/>
      <w:marLeft w:val="0"/>
      <w:marRight w:val="0"/>
      <w:marTop w:val="0"/>
      <w:marBottom w:val="0"/>
      <w:divBdr>
        <w:top w:val="none" w:sz="0" w:space="0" w:color="auto"/>
        <w:left w:val="none" w:sz="0" w:space="0" w:color="auto"/>
        <w:bottom w:val="none" w:sz="0" w:space="0" w:color="auto"/>
        <w:right w:val="none" w:sz="0" w:space="0" w:color="auto"/>
      </w:divBdr>
    </w:div>
    <w:div w:id="1411273690">
      <w:bodyDiv w:val="1"/>
      <w:marLeft w:val="0"/>
      <w:marRight w:val="0"/>
      <w:marTop w:val="0"/>
      <w:marBottom w:val="0"/>
      <w:divBdr>
        <w:top w:val="none" w:sz="0" w:space="0" w:color="auto"/>
        <w:left w:val="none" w:sz="0" w:space="0" w:color="auto"/>
        <w:bottom w:val="none" w:sz="0" w:space="0" w:color="auto"/>
        <w:right w:val="none" w:sz="0" w:space="0" w:color="auto"/>
      </w:divBdr>
    </w:div>
    <w:div w:id="1411654112">
      <w:bodyDiv w:val="1"/>
      <w:marLeft w:val="0"/>
      <w:marRight w:val="0"/>
      <w:marTop w:val="0"/>
      <w:marBottom w:val="0"/>
      <w:divBdr>
        <w:top w:val="none" w:sz="0" w:space="0" w:color="auto"/>
        <w:left w:val="none" w:sz="0" w:space="0" w:color="auto"/>
        <w:bottom w:val="none" w:sz="0" w:space="0" w:color="auto"/>
        <w:right w:val="none" w:sz="0" w:space="0" w:color="auto"/>
      </w:divBdr>
    </w:div>
    <w:div w:id="1412002208">
      <w:bodyDiv w:val="1"/>
      <w:marLeft w:val="0"/>
      <w:marRight w:val="0"/>
      <w:marTop w:val="0"/>
      <w:marBottom w:val="0"/>
      <w:divBdr>
        <w:top w:val="none" w:sz="0" w:space="0" w:color="auto"/>
        <w:left w:val="none" w:sz="0" w:space="0" w:color="auto"/>
        <w:bottom w:val="none" w:sz="0" w:space="0" w:color="auto"/>
        <w:right w:val="none" w:sz="0" w:space="0" w:color="auto"/>
      </w:divBdr>
    </w:div>
    <w:div w:id="1412005402">
      <w:bodyDiv w:val="1"/>
      <w:marLeft w:val="0"/>
      <w:marRight w:val="0"/>
      <w:marTop w:val="0"/>
      <w:marBottom w:val="0"/>
      <w:divBdr>
        <w:top w:val="none" w:sz="0" w:space="0" w:color="auto"/>
        <w:left w:val="none" w:sz="0" w:space="0" w:color="auto"/>
        <w:bottom w:val="none" w:sz="0" w:space="0" w:color="auto"/>
        <w:right w:val="none" w:sz="0" w:space="0" w:color="auto"/>
      </w:divBdr>
    </w:div>
    <w:div w:id="1412045018">
      <w:bodyDiv w:val="1"/>
      <w:marLeft w:val="0"/>
      <w:marRight w:val="0"/>
      <w:marTop w:val="0"/>
      <w:marBottom w:val="0"/>
      <w:divBdr>
        <w:top w:val="none" w:sz="0" w:space="0" w:color="auto"/>
        <w:left w:val="none" w:sz="0" w:space="0" w:color="auto"/>
        <w:bottom w:val="none" w:sz="0" w:space="0" w:color="auto"/>
        <w:right w:val="none" w:sz="0" w:space="0" w:color="auto"/>
      </w:divBdr>
    </w:div>
    <w:div w:id="1413164773">
      <w:bodyDiv w:val="1"/>
      <w:marLeft w:val="0"/>
      <w:marRight w:val="0"/>
      <w:marTop w:val="0"/>
      <w:marBottom w:val="0"/>
      <w:divBdr>
        <w:top w:val="none" w:sz="0" w:space="0" w:color="auto"/>
        <w:left w:val="none" w:sz="0" w:space="0" w:color="auto"/>
        <w:bottom w:val="none" w:sz="0" w:space="0" w:color="auto"/>
        <w:right w:val="none" w:sz="0" w:space="0" w:color="auto"/>
      </w:divBdr>
    </w:div>
    <w:div w:id="1413232268">
      <w:bodyDiv w:val="1"/>
      <w:marLeft w:val="0"/>
      <w:marRight w:val="0"/>
      <w:marTop w:val="0"/>
      <w:marBottom w:val="0"/>
      <w:divBdr>
        <w:top w:val="none" w:sz="0" w:space="0" w:color="auto"/>
        <w:left w:val="none" w:sz="0" w:space="0" w:color="auto"/>
        <w:bottom w:val="none" w:sz="0" w:space="0" w:color="auto"/>
        <w:right w:val="none" w:sz="0" w:space="0" w:color="auto"/>
      </w:divBdr>
    </w:div>
    <w:div w:id="1414157436">
      <w:bodyDiv w:val="1"/>
      <w:marLeft w:val="0"/>
      <w:marRight w:val="0"/>
      <w:marTop w:val="0"/>
      <w:marBottom w:val="0"/>
      <w:divBdr>
        <w:top w:val="none" w:sz="0" w:space="0" w:color="auto"/>
        <w:left w:val="none" w:sz="0" w:space="0" w:color="auto"/>
        <w:bottom w:val="none" w:sz="0" w:space="0" w:color="auto"/>
        <w:right w:val="none" w:sz="0" w:space="0" w:color="auto"/>
      </w:divBdr>
    </w:div>
    <w:div w:id="1414475140">
      <w:bodyDiv w:val="1"/>
      <w:marLeft w:val="0"/>
      <w:marRight w:val="0"/>
      <w:marTop w:val="0"/>
      <w:marBottom w:val="0"/>
      <w:divBdr>
        <w:top w:val="none" w:sz="0" w:space="0" w:color="auto"/>
        <w:left w:val="none" w:sz="0" w:space="0" w:color="auto"/>
        <w:bottom w:val="none" w:sz="0" w:space="0" w:color="auto"/>
        <w:right w:val="none" w:sz="0" w:space="0" w:color="auto"/>
      </w:divBdr>
    </w:div>
    <w:div w:id="1415397262">
      <w:bodyDiv w:val="1"/>
      <w:marLeft w:val="0"/>
      <w:marRight w:val="0"/>
      <w:marTop w:val="0"/>
      <w:marBottom w:val="0"/>
      <w:divBdr>
        <w:top w:val="none" w:sz="0" w:space="0" w:color="auto"/>
        <w:left w:val="none" w:sz="0" w:space="0" w:color="auto"/>
        <w:bottom w:val="none" w:sz="0" w:space="0" w:color="auto"/>
        <w:right w:val="none" w:sz="0" w:space="0" w:color="auto"/>
      </w:divBdr>
    </w:div>
    <w:div w:id="1415668736">
      <w:bodyDiv w:val="1"/>
      <w:marLeft w:val="0"/>
      <w:marRight w:val="0"/>
      <w:marTop w:val="0"/>
      <w:marBottom w:val="0"/>
      <w:divBdr>
        <w:top w:val="none" w:sz="0" w:space="0" w:color="auto"/>
        <w:left w:val="none" w:sz="0" w:space="0" w:color="auto"/>
        <w:bottom w:val="none" w:sz="0" w:space="0" w:color="auto"/>
        <w:right w:val="none" w:sz="0" w:space="0" w:color="auto"/>
      </w:divBdr>
    </w:div>
    <w:div w:id="1416169575">
      <w:bodyDiv w:val="1"/>
      <w:marLeft w:val="0"/>
      <w:marRight w:val="0"/>
      <w:marTop w:val="0"/>
      <w:marBottom w:val="0"/>
      <w:divBdr>
        <w:top w:val="none" w:sz="0" w:space="0" w:color="auto"/>
        <w:left w:val="none" w:sz="0" w:space="0" w:color="auto"/>
        <w:bottom w:val="none" w:sz="0" w:space="0" w:color="auto"/>
        <w:right w:val="none" w:sz="0" w:space="0" w:color="auto"/>
      </w:divBdr>
    </w:div>
    <w:div w:id="1416433446">
      <w:bodyDiv w:val="1"/>
      <w:marLeft w:val="0"/>
      <w:marRight w:val="0"/>
      <w:marTop w:val="0"/>
      <w:marBottom w:val="0"/>
      <w:divBdr>
        <w:top w:val="none" w:sz="0" w:space="0" w:color="auto"/>
        <w:left w:val="none" w:sz="0" w:space="0" w:color="auto"/>
        <w:bottom w:val="none" w:sz="0" w:space="0" w:color="auto"/>
        <w:right w:val="none" w:sz="0" w:space="0" w:color="auto"/>
      </w:divBdr>
    </w:div>
    <w:div w:id="1416588028">
      <w:bodyDiv w:val="1"/>
      <w:marLeft w:val="0"/>
      <w:marRight w:val="0"/>
      <w:marTop w:val="0"/>
      <w:marBottom w:val="0"/>
      <w:divBdr>
        <w:top w:val="none" w:sz="0" w:space="0" w:color="auto"/>
        <w:left w:val="none" w:sz="0" w:space="0" w:color="auto"/>
        <w:bottom w:val="none" w:sz="0" w:space="0" w:color="auto"/>
        <w:right w:val="none" w:sz="0" w:space="0" w:color="auto"/>
      </w:divBdr>
    </w:div>
    <w:div w:id="1416633974">
      <w:bodyDiv w:val="1"/>
      <w:marLeft w:val="0"/>
      <w:marRight w:val="0"/>
      <w:marTop w:val="0"/>
      <w:marBottom w:val="0"/>
      <w:divBdr>
        <w:top w:val="none" w:sz="0" w:space="0" w:color="auto"/>
        <w:left w:val="none" w:sz="0" w:space="0" w:color="auto"/>
        <w:bottom w:val="none" w:sz="0" w:space="0" w:color="auto"/>
        <w:right w:val="none" w:sz="0" w:space="0" w:color="auto"/>
      </w:divBdr>
    </w:div>
    <w:div w:id="1416785549">
      <w:bodyDiv w:val="1"/>
      <w:marLeft w:val="0"/>
      <w:marRight w:val="0"/>
      <w:marTop w:val="0"/>
      <w:marBottom w:val="0"/>
      <w:divBdr>
        <w:top w:val="none" w:sz="0" w:space="0" w:color="auto"/>
        <w:left w:val="none" w:sz="0" w:space="0" w:color="auto"/>
        <w:bottom w:val="none" w:sz="0" w:space="0" w:color="auto"/>
        <w:right w:val="none" w:sz="0" w:space="0" w:color="auto"/>
      </w:divBdr>
    </w:div>
    <w:div w:id="1416826587">
      <w:bodyDiv w:val="1"/>
      <w:marLeft w:val="0"/>
      <w:marRight w:val="0"/>
      <w:marTop w:val="0"/>
      <w:marBottom w:val="0"/>
      <w:divBdr>
        <w:top w:val="none" w:sz="0" w:space="0" w:color="auto"/>
        <w:left w:val="none" w:sz="0" w:space="0" w:color="auto"/>
        <w:bottom w:val="none" w:sz="0" w:space="0" w:color="auto"/>
        <w:right w:val="none" w:sz="0" w:space="0" w:color="auto"/>
      </w:divBdr>
    </w:div>
    <w:div w:id="1417240324">
      <w:bodyDiv w:val="1"/>
      <w:marLeft w:val="0"/>
      <w:marRight w:val="0"/>
      <w:marTop w:val="0"/>
      <w:marBottom w:val="0"/>
      <w:divBdr>
        <w:top w:val="none" w:sz="0" w:space="0" w:color="auto"/>
        <w:left w:val="none" w:sz="0" w:space="0" w:color="auto"/>
        <w:bottom w:val="none" w:sz="0" w:space="0" w:color="auto"/>
        <w:right w:val="none" w:sz="0" w:space="0" w:color="auto"/>
      </w:divBdr>
    </w:div>
    <w:div w:id="1417434708">
      <w:bodyDiv w:val="1"/>
      <w:marLeft w:val="0"/>
      <w:marRight w:val="0"/>
      <w:marTop w:val="0"/>
      <w:marBottom w:val="0"/>
      <w:divBdr>
        <w:top w:val="none" w:sz="0" w:space="0" w:color="auto"/>
        <w:left w:val="none" w:sz="0" w:space="0" w:color="auto"/>
        <w:bottom w:val="none" w:sz="0" w:space="0" w:color="auto"/>
        <w:right w:val="none" w:sz="0" w:space="0" w:color="auto"/>
      </w:divBdr>
    </w:div>
    <w:div w:id="1418134517">
      <w:bodyDiv w:val="1"/>
      <w:marLeft w:val="0"/>
      <w:marRight w:val="0"/>
      <w:marTop w:val="0"/>
      <w:marBottom w:val="0"/>
      <w:divBdr>
        <w:top w:val="none" w:sz="0" w:space="0" w:color="auto"/>
        <w:left w:val="none" w:sz="0" w:space="0" w:color="auto"/>
        <w:bottom w:val="none" w:sz="0" w:space="0" w:color="auto"/>
        <w:right w:val="none" w:sz="0" w:space="0" w:color="auto"/>
      </w:divBdr>
    </w:div>
    <w:div w:id="1418282112">
      <w:bodyDiv w:val="1"/>
      <w:marLeft w:val="0"/>
      <w:marRight w:val="0"/>
      <w:marTop w:val="0"/>
      <w:marBottom w:val="0"/>
      <w:divBdr>
        <w:top w:val="none" w:sz="0" w:space="0" w:color="auto"/>
        <w:left w:val="none" w:sz="0" w:space="0" w:color="auto"/>
        <w:bottom w:val="none" w:sz="0" w:space="0" w:color="auto"/>
        <w:right w:val="none" w:sz="0" w:space="0" w:color="auto"/>
      </w:divBdr>
    </w:div>
    <w:div w:id="1418282204">
      <w:bodyDiv w:val="1"/>
      <w:marLeft w:val="0"/>
      <w:marRight w:val="0"/>
      <w:marTop w:val="0"/>
      <w:marBottom w:val="0"/>
      <w:divBdr>
        <w:top w:val="none" w:sz="0" w:space="0" w:color="auto"/>
        <w:left w:val="none" w:sz="0" w:space="0" w:color="auto"/>
        <w:bottom w:val="none" w:sz="0" w:space="0" w:color="auto"/>
        <w:right w:val="none" w:sz="0" w:space="0" w:color="auto"/>
      </w:divBdr>
    </w:div>
    <w:div w:id="1418406032">
      <w:bodyDiv w:val="1"/>
      <w:marLeft w:val="0"/>
      <w:marRight w:val="0"/>
      <w:marTop w:val="0"/>
      <w:marBottom w:val="0"/>
      <w:divBdr>
        <w:top w:val="none" w:sz="0" w:space="0" w:color="auto"/>
        <w:left w:val="none" w:sz="0" w:space="0" w:color="auto"/>
        <w:bottom w:val="none" w:sz="0" w:space="0" w:color="auto"/>
        <w:right w:val="none" w:sz="0" w:space="0" w:color="auto"/>
      </w:divBdr>
    </w:div>
    <w:div w:id="1418477874">
      <w:bodyDiv w:val="1"/>
      <w:marLeft w:val="0"/>
      <w:marRight w:val="0"/>
      <w:marTop w:val="0"/>
      <w:marBottom w:val="0"/>
      <w:divBdr>
        <w:top w:val="none" w:sz="0" w:space="0" w:color="auto"/>
        <w:left w:val="none" w:sz="0" w:space="0" w:color="auto"/>
        <w:bottom w:val="none" w:sz="0" w:space="0" w:color="auto"/>
        <w:right w:val="none" w:sz="0" w:space="0" w:color="auto"/>
      </w:divBdr>
    </w:div>
    <w:div w:id="1418749632">
      <w:bodyDiv w:val="1"/>
      <w:marLeft w:val="0"/>
      <w:marRight w:val="0"/>
      <w:marTop w:val="0"/>
      <w:marBottom w:val="0"/>
      <w:divBdr>
        <w:top w:val="none" w:sz="0" w:space="0" w:color="auto"/>
        <w:left w:val="none" w:sz="0" w:space="0" w:color="auto"/>
        <w:bottom w:val="none" w:sz="0" w:space="0" w:color="auto"/>
        <w:right w:val="none" w:sz="0" w:space="0" w:color="auto"/>
      </w:divBdr>
    </w:div>
    <w:div w:id="1418864408">
      <w:bodyDiv w:val="1"/>
      <w:marLeft w:val="0"/>
      <w:marRight w:val="0"/>
      <w:marTop w:val="0"/>
      <w:marBottom w:val="0"/>
      <w:divBdr>
        <w:top w:val="none" w:sz="0" w:space="0" w:color="auto"/>
        <w:left w:val="none" w:sz="0" w:space="0" w:color="auto"/>
        <w:bottom w:val="none" w:sz="0" w:space="0" w:color="auto"/>
        <w:right w:val="none" w:sz="0" w:space="0" w:color="auto"/>
      </w:divBdr>
    </w:div>
    <w:div w:id="1419056940">
      <w:bodyDiv w:val="1"/>
      <w:marLeft w:val="0"/>
      <w:marRight w:val="0"/>
      <w:marTop w:val="0"/>
      <w:marBottom w:val="0"/>
      <w:divBdr>
        <w:top w:val="none" w:sz="0" w:space="0" w:color="auto"/>
        <w:left w:val="none" w:sz="0" w:space="0" w:color="auto"/>
        <w:bottom w:val="none" w:sz="0" w:space="0" w:color="auto"/>
        <w:right w:val="none" w:sz="0" w:space="0" w:color="auto"/>
      </w:divBdr>
    </w:div>
    <w:div w:id="1419209964">
      <w:bodyDiv w:val="1"/>
      <w:marLeft w:val="0"/>
      <w:marRight w:val="0"/>
      <w:marTop w:val="0"/>
      <w:marBottom w:val="0"/>
      <w:divBdr>
        <w:top w:val="none" w:sz="0" w:space="0" w:color="auto"/>
        <w:left w:val="none" w:sz="0" w:space="0" w:color="auto"/>
        <w:bottom w:val="none" w:sz="0" w:space="0" w:color="auto"/>
        <w:right w:val="none" w:sz="0" w:space="0" w:color="auto"/>
      </w:divBdr>
    </w:div>
    <w:div w:id="1419328120">
      <w:bodyDiv w:val="1"/>
      <w:marLeft w:val="0"/>
      <w:marRight w:val="0"/>
      <w:marTop w:val="0"/>
      <w:marBottom w:val="0"/>
      <w:divBdr>
        <w:top w:val="none" w:sz="0" w:space="0" w:color="auto"/>
        <w:left w:val="none" w:sz="0" w:space="0" w:color="auto"/>
        <w:bottom w:val="none" w:sz="0" w:space="0" w:color="auto"/>
        <w:right w:val="none" w:sz="0" w:space="0" w:color="auto"/>
      </w:divBdr>
    </w:div>
    <w:div w:id="1419403993">
      <w:bodyDiv w:val="1"/>
      <w:marLeft w:val="0"/>
      <w:marRight w:val="0"/>
      <w:marTop w:val="0"/>
      <w:marBottom w:val="0"/>
      <w:divBdr>
        <w:top w:val="none" w:sz="0" w:space="0" w:color="auto"/>
        <w:left w:val="none" w:sz="0" w:space="0" w:color="auto"/>
        <w:bottom w:val="none" w:sz="0" w:space="0" w:color="auto"/>
        <w:right w:val="none" w:sz="0" w:space="0" w:color="auto"/>
      </w:divBdr>
    </w:div>
    <w:div w:id="1419599359">
      <w:bodyDiv w:val="1"/>
      <w:marLeft w:val="0"/>
      <w:marRight w:val="0"/>
      <w:marTop w:val="0"/>
      <w:marBottom w:val="0"/>
      <w:divBdr>
        <w:top w:val="none" w:sz="0" w:space="0" w:color="auto"/>
        <w:left w:val="none" w:sz="0" w:space="0" w:color="auto"/>
        <w:bottom w:val="none" w:sz="0" w:space="0" w:color="auto"/>
        <w:right w:val="none" w:sz="0" w:space="0" w:color="auto"/>
      </w:divBdr>
    </w:div>
    <w:div w:id="1419671922">
      <w:bodyDiv w:val="1"/>
      <w:marLeft w:val="0"/>
      <w:marRight w:val="0"/>
      <w:marTop w:val="0"/>
      <w:marBottom w:val="0"/>
      <w:divBdr>
        <w:top w:val="none" w:sz="0" w:space="0" w:color="auto"/>
        <w:left w:val="none" w:sz="0" w:space="0" w:color="auto"/>
        <w:bottom w:val="none" w:sz="0" w:space="0" w:color="auto"/>
        <w:right w:val="none" w:sz="0" w:space="0" w:color="auto"/>
      </w:divBdr>
    </w:div>
    <w:div w:id="1419979790">
      <w:bodyDiv w:val="1"/>
      <w:marLeft w:val="0"/>
      <w:marRight w:val="0"/>
      <w:marTop w:val="0"/>
      <w:marBottom w:val="0"/>
      <w:divBdr>
        <w:top w:val="none" w:sz="0" w:space="0" w:color="auto"/>
        <w:left w:val="none" w:sz="0" w:space="0" w:color="auto"/>
        <w:bottom w:val="none" w:sz="0" w:space="0" w:color="auto"/>
        <w:right w:val="none" w:sz="0" w:space="0" w:color="auto"/>
      </w:divBdr>
    </w:div>
    <w:div w:id="1420060677">
      <w:bodyDiv w:val="1"/>
      <w:marLeft w:val="0"/>
      <w:marRight w:val="0"/>
      <w:marTop w:val="0"/>
      <w:marBottom w:val="0"/>
      <w:divBdr>
        <w:top w:val="none" w:sz="0" w:space="0" w:color="auto"/>
        <w:left w:val="none" w:sz="0" w:space="0" w:color="auto"/>
        <w:bottom w:val="none" w:sz="0" w:space="0" w:color="auto"/>
        <w:right w:val="none" w:sz="0" w:space="0" w:color="auto"/>
      </w:divBdr>
    </w:div>
    <w:div w:id="1420129452">
      <w:bodyDiv w:val="1"/>
      <w:marLeft w:val="0"/>
      <w:marRight w:val="0"/>
      <w:marTop w:val="0"/>
      <w:marBottom w:val="0"/>
      <w:divBdr>
        <w:top w:val="none" w:sz="0" w:space="0" w:color="auto"/>
        <w:left w:val="none" w:sz="0" w:space="0" w:color="auto"/>
        <w:bottom w:val="none" w:sz="0" w:space="0" w:color="auto"/>
        <w:right w:val="none" w:sz="0" w:space="0" w:color="auto"/>
      </w:divBdr>
    </w:div>
    <w:div w:id="1420296418">
      <w:bodyDiv w:val="1"/>
      <w:marLeft w:val="0"/>
      <w:marRight w:val="0"/>
      <w:marTop w:val="0"/>
      <w:marBottom w:val="0"/>
      <w:divBdr>
        <w:top w:val="none" w:sz="0" w:space="0" w:color="auto"/>
        <w:left w:val="none" w:sz="0" w:space="0" w:color="auto"/>
        <w:bottom w:val="none" w:sz="0" w:space="0" w:color="auto"/>
        <w:right w:val="none" w:sz="0" w:space="0" w:color="auto"/>
      </w:divBdr>
    </w:div>
    <w:div w:id="1420639279">
      <w:bodyDiv w:val="1"/>
      <w:marLeft w:val="0"/>
      <w:marRight w:val="0"/>
      <w:marTop w:val="0"/>
      <w:marBottom w:val="0"/>
      <w:divBdr>
        <w:top w:val="none" w:sz="0" w:space="0" w:color="auto"/>
        <w:left w:val="none" w:sz="0" w:space="0" w:color="auto"/>
        <w:bottom w:val="none" w:sz="0" w:space="0" w:color="auto"/>
        <w:right w:val="none" w:sz="0" w:space="0" w:color="auto"/>
      </w:divBdr>
    </w:div>
    <w:div w:id="1420910319">
      <w:bodyDiv w:val="1"/>
      <w:marLeft w:val="0"/>
      <w:marRight w:val="0"/>
      <w:marTop w:val="0"/>
      <w:marBottom w:val="0"/>
      <w:divBdr>
        <w:top w:val="none" w:sz="0" w:space="0" w:color="auto"/>
        <w:left w:val="none" w:sz="0" w:space="0" w:color="auto"/>
        <w:bottom w:val="none" w:sz="0" w:space="0" w:color="auto"/>
        <w:right w:val="none" w:sz="0" w:space="0" w:color="auto"/>
      </w:divBdr>
    </w:div>
    <w:div w:id="1421215085">
      <w:bodyDiv w:val="1"/>
      <w:marLeft w:val="0"/>
      <w:marRight w:val="0"/>
      <w:marTop w:val="0"/>
      <w:marBottom w:val="0"/>
      <w:divBdr>
        <w:top w:val="none" w:sz="0" w:space="0" w:color="auto"/>
        <w:left w:val="none" w:sz="0" w:space="0" w:color="auto"/>
        <w:bottom w:val="none" w:sz="0" w:space="0" w:color="auto"/>
        <w:right w:val="none" w:sz="0" w:space="0" w:color="auto"/>
      </w:divBdr>
    </w:div>
    <w:div w:id="1421222271">
      <w:bodyDiv w:val="1"/>
      <w:marLeft w:val="0"/>
      <w:marRight w:val="0"/>
      <w:marTop w:val="0"/>
      <w:marBottom w:val="0"/>
      <w:divBdr>
        <w:top w:val="none" w:sz="0" w:space="0" w:color="auto"/>
        <w:left w:val="none" w:sz="0" w:space="0" w:color="auto"/>
        <w:bottom w:val="none" w:sz="0" w:space="0" w:color="auto"/>
        <w:right w:val="none" w:sz="0" w:space="0" w:color="auto"/>
      </w:divBdr>
    </w:div>
    <w:div w:id="1421298262">
      <w:bodyDiv w:val="1"/>
      <w:marLeft w:val="0"/>
      <w:marRight w:val="0"/>
      <w:marTop w:val="0"/>
      <w:marBottom w:val="0"/>
      <w:divBdr>
        <w:top w:val="none" w:sz="0" w:space="0" w:color="auto"/>
        <w:left w:val="none" w:sz="0" w:space="0" w:color="auto"/>
        <w:bottom w:val="none" w:sz="0" w:space="0" w:color="auto"/>
        <w:right w:val="none" w:sz="0" w:space="0" w:color="auto"/>
      </w:divBdr>
    </w:div>
    <w:div w:id="1421364570">
      <w:bodyDiv w:val="1"/>
      <w:marLeft w:val="0"/>
      <w:marRight w:val="0"/>
      <w:marTop w:val="0"/>
      <w:marBottom w:val="0"/>
      <w:divBdr>
        <w:top w:val="none" w:sz="0" w:space="0" w:color="auto"/>
        <w:left w:val="none" w:sz="0" w:space="0" w:color="auto"/>
        <w:bottom w:val="none" w:sz="0" w:space="0" w:color="auto"/>
        <w:right w:val="none" w:sz="0" w:space="0" w:color="auto"/>
      </w:divBdr>
    </w:div>
    <w:div w:id="1421483483">
      <w:bodyDiv w:val="1"/>
      <w:marLeft w:val="0"/>
      <w:marRight w:val="0"/>
      <w:marTop w:val="0"/>
      <w:marBottom w:val="0"/>
      <w:divBdr>
        <w:top w:val="none" w:sz="0" w:space="0" w:color="auto"/>
        <w:left w:val="none" w:sz="0" w:space="0" w:color="auto"/>
        <w:bottom w:val="none" w:sz="0" w:space="0" w:color="auto"/>
        <w:right w:val="none" w:sz="0" w:space="0" w:color="auto"/>
      </w:divBdr>
    </w:div>
    <w:div w:id="1421753995">
      <w:bodyDiv w:val="1"/>
      <w:marLeft w:val="0"/>
      <w:marRight w:val="0"/>
      <w:marTop w:val="0"/>
      <w:marBottom w:val="0"/>
      <w:divBdr>
        <w:top w:val="none" w:sz="0" w:space="0" w:color="auto"/>
        <w:left w:val="none" w:sz="0" w:space="0" w:color="auto"/>
        <w:bottom w:val="none" w:sz="0" w:space="0" w:color="auto"/>
        <w:right w:val="none" w:sz="0" w:space="0" w:color="auto"/>
      </w:divBdr>
    </w:div>
    <w:div w:id="1421948782">
      <w:bodyDiv w:val="1"/>
      <w:marLeft w:val="0"/>
      <w:marRight w:val="0"/>
      <w:marTop w:val="0"/>
      <w:marBottom w:val="0"/>
      <w:divBdr>
        <w:top w:val="none" w:sz="0" w:space="0" w:color="auto"/>
        <w:left w:val="none" w:sz="0" w:space="0" w:color="auto"/>
        <w:bottom w:val="none" w:sz="0" w:space="0" w:color="auto"/>
        <w:right w:val="none" w:sz="0" w:space="0" w:color="auto"/>
      </w:divBdr>
    </w:div>
    <w:div w:id="1421953045">
      <w:bodyDiv w:val="1"/>
      <w:marLeft w:val="0"/>
      <w:marRight w:val="0"/>
      <w:marTop w:val="0"/>
      <w:marBottom w:val="0"/>
      <w:divBdr>
        <w:top w:val="none" w:sz="0" w:space="0" w:color="auto"/>
        <w:left w:val="none" w:sz="0" w:space="0" w:color="auto"/>
        <w:bottom w:val="none" w:sz="0" w:space="0" w:color="auto"/>
        <w:right w:val="none" w:sz="0" w:space="0" w:color="auto"/>
      </w:divBdr>
    </w:div>
    <w:div w:id="1422143225">
      <w:bodyDiv w:val="1"/>
      <w:marLeft w:val="0"/>
      <w:marRight w:val="0"/>
      <w:marTop w:val="0"/>
      <w:marBottom w:val="0"/>
      <w:divBdr>
        <w:top w:val="none" w:sz="0" w:space="0" w:color="auto"/>
        <w:left w:val="none" w:sz="0" w:space="0" w:color="auto"/>
        <w:bottom w:val="none" w:sz="0" w:space="0" w:color="auto"/>
        <w:right w:val="none" w:sz="0" w:space="0" w:color="auto"/>
      </w:divBdr>
    </w:div>
    <w:div w:id="1422608811">
      <w:bodyDiv w:val="1"/>
      <w:marLeft w:val="0"/>
      <w:marRight w:val="0"/>
      <w:marTop w:val="0"/>
      <w:marBottom w:val="0"/>
      <w:divBdr>
        <w:top w:val="none" w:sz="0" w:space="0" w:color="auto"/>
        <w:left w:val="none" w:sz="0" w:space="0" w:color="auto"/>
        <w:bottom w:val="none" w:sz="0" w:space="0" w:color="auto"/>
        <w:right w:val="none" w:sz="0" w:space="0" w:color="auto"/>
      </w:divBdr>
    </w:div>
    <w:div w:id="1422683590">
      <w:bodyDiv w:val="1"/>
      <w:marLeft w:val="0"/>
      <w:marRight w:val="0"/>
      <w:marTop w:val="0"/>
      <w:marBottom w:val="0"/>
      <w:divBdr>
        <w:top w:val="none" w:sz="0" w:space="0" w:color="auto"/>
        <w:left w:val="none" w:sz="0" w:space="0" w:color="auto"/>
        <w:bottom w:val="none" w:sz="0" w:space="0" w:color="auto"/>
        <w:right w:val="none" w:sz="0" w:space="0" w:color="auto"/>
      </w:divBdr>
    </w:div>
    <w:div w:id="1422989969">
      <w:bodyDiv w:val="1"/>
      <w:marLeft w:val="0"/>
      <w:marRight w:val="0"/>
      <w:marTop w:val="0"/>
      <w:marBottom w:val="0"/>
      <w:divBdr>
        <w:top w:val="none" w:sz="0" w:space="0" w:color="auto"/>
        <w:left w:val="none" w:sz="0" w:space="0" w:color="auto"/>
        <w:bottom w:val="none" w:sz="0" w:space="0" w:color="auto"/>
        <w:right w:val="none" w:sz="0" w:space="0" w:color="auto"/>
      </w:divBdr>
    </w:div>
    <w:div w:id="1423061498">
      <w:bodyDiv w:val="1"/>
      <w:marLeft w:val="0"/>
      <w:marRight w:val="0"/>
      <w:marTop w:val="0"/>
      <w:marBottom w:val="0"/>
      <w:divBdr>
        <w:top w:val="none" w:sz="0" w:space="0" w:color="auto"/>
        <w:left w:val="none" w:sz="0" w:space="0" w:color="auto"/>
        <w:bottom w:val="none" w:sz="0" w:space="0" w:color="auto"/>
        <w:right w:val="none" w:sz="0" w:space="0" w:color="auto"/>
      </w:divBdr>
    </w:div>
    <w:div w:id="1423142088">
      <w:bodyDiv w:val="1"/>
      <w:marLeft w:val="0"/>
      <w:marRight w:val="0"/>
      <w:marTop w:val="0"/>
      <w:marBottom w:val="0"/>
      <w:divBdr>
        <w:top w:val="none" w:sz="0" w:space="0" w:color="auto"/>
        <w:left w:val="none" w:sz="0" w:space="0" w:color="auto"/>
        <w:bottom w:val="none" w:sz="0" w:space="0" w:color="auto"/>
        <w:right w:val="none" w:sz="0" w:space="0" w:color="auto"/>
      </w:divBdr>
    </w:div>
    <w:div w:id="1423645342">
      <w:bodyDiv w:val="1"/>
      <w:marLeft w:val="0"/>
      <w:marRight w:val="0"/>
      <w:marTop w:val="0"/>
      <w:marBottom w:val="0"/>
      <w:divBdr>
        <w:top w:val="none" w:sz="0" w:space="0" w:color="auto"/>
        <w:left w:val="none" w:sz="0" w:space="0" w:color="auto"/>
        <w:bottom w:val="none" w:sz="0" w:space="0" w:color="auto"/>
        <w:right w:val="none" w:sz="0" w:space="0" w:color="auto"/>
      </w:divBdr>
    </w:div>
    <w:div w:id="1423721185">
      <w:bodyDiv w:val="1"/>
      <w:marLeft w:val="0"/>
      <w:marRight w:val="0"/>
      <w:marTop w:val="0"/>
      <w:marBottom w:val="0"/>
      <w:divBdr>
        <w:top w:val="none" w:sz="0" w:space="0" w:color="auto"/>
        <w:left w:val="none" w:sz="0" w:space="0" w:color="auto"/>
        <w:bottom w:val="none" w:sz="0" w:space="0" w:color="auto"/>
        <w:right w:val="none" w:sz="0" w:space="0" w:color="auto"/>
      </w:divBdr>
    </w:div>
    <w:div w:id="1424180690">
      <w:bodyDiv w:val="1"/>
      <w:marLeft w:val="0"/>
      <w:marRight w:val="0"/>
      <w:marTop w:val="0"/>
      <w:marBottom w:val="0"/>
      <w:divBdr>
        <w:top w:val="none" w:sz="0" w:space="0" w:color="auto"/>
        <w:left w:val="none" w:sz="0" w:space="0" w:color="auto"/>
        <w:bottom w:val="none" w:sz="0" w:space="0" w:color="auto"/>
        <w:right w:val="none" w:sz="0" w:space="0" w:color="auto"/>
      </w:divBdr>
    </w:div>
    <w:div w:id="1424297758">
      <w:bodyDiv w:val="1"/>
      <w:marLeft w:val="0"/>
      <w:marRight w:val="0"/>
      <w:marTop w:val="0"/>
      <w:marBottom w:val="0"/>
      <w:divBdr>
        <w:top w:val="none" w:sz="0" w:space="0" w:color="auto"/>
        <w:left w:val="none" w:sz="0" w:space="0" w:color="auto"/>
        <w:bottom w:val="none" w:sz="0" w:space="0" w:color="auto"/>
        <w:right w:val="none" w:sz="0" w:space="0" w:color="auto"/>
      </w:divBdr>
    </w:div>
    <w:div w:id="1424910345">
      <w:bodyDiv w:val="1"/>
      <w:marLeft w:val="0"/>
      <w:marRight w:val="0"/>
      <w:marTop w:val="0"/>
      <w:marBottom w:val="0"/>
      <w:divBdr>
        <w:top w:val="none" w:sz="0" w:space="0" w:color="auto"/>
        <w:left w:val="none" w:sz="0" w:space="0" w:color="auto"/>
        <w:bottom w:val="none" w:sz="0" w:space="0" w:color="auto"/>
        <w:right w:val="none" w:sz="0" w:space="0" w:color="auto"/>
      </w:divBdr>
    </w:div>
    <w:div w:id="1425034002">
      <w:bodyDiv w:val="1"/>
      <w:marLeft w:val="0"/>
      <w:marRight w:val="0"/>
      <w:marTop w:val="0"/>
      <w:marBottom w:val="0"/>
      <w:divBdr>
        <w:top w:val="none" w:sz="0" w:space="0" w:color="auto"/>
        <w:left w:val="none" w:sz="0" w:space="0" w:color="auto"/>
        <w:bottom w:val="none" w:sz="0" w:space="0" w:color="auto"/>
        <w:right w:val="none" w:sz="0" w:space="0" w:color="auto"/>
      </w:divBdr>
    </w:div>
    <w:div w:id="1425489961">
      <w:bodyDiv w:val="1"/>
      <w:marLeft w:val="0"/>
      <w:marRight w:val="0"/>
      <w:marTop w:val="0"/>
      <w:marBottom w:val="0"/>
      <w:divBdr>
        <w:top w:val="none" w:sz="0" w:space="0" w:color="auto"/>
        <w:left w:val="none" w:sz="0" w:space="0" w:color="auto"/>
        <w:bottom w:val="none" w:sz="0" w:space="0" w:color="auto"/>
        <w:right w:val="none" w:sz="0" w:space="0" w:color="auto"/>
      </w:divBdr>
    </w:div>
    <w:div w:id="1425691295">
      <w:bodyDiv w:val="1"/>
      <w:marLeft w:val="0"/>
      <w:marRight w:val="0"/>
      <w:marTop w:val="0"/>
      <w:marBottom w:val="0"/>
      <w:divBdr>
        <w:top w:val="none" w:sz="0" w:space="0" w:color="auto"/>
        <w:left w:val="none" w:sz="0" w:space="0" w:color="auto"/>
        <w:bottom w:val="none" w:sz="0" w:space="0" w:color="auto"/>
        <w:right w:val="none" w:sz="0" w:space="0" w:color="auto"/>
      </w:divBdr>
    </w:div>
    <w:div w:id="1425801564">
      <w:bodyDiv w:val="1"/>
      <w:marLeft w:val="0"/>
      <w:marRight w:val="0"/>
      <w:marTop w:val="0"/>
      <w:marBottom w:val="0"/>
      <w:divBdr>
        <w:top w:val="none" w:sz="0" w:space="0" w:color="auto"/>
        <w:left w:val="none" w:sz="0" w:space="0" w:color="auto"/>
        <w:bottom w:val="none" w:sz="0" w:space="0" w:color="auto"/>
        <w:right w:val="none" w:sz="0" w:space="0" w:color="auto"/>
      </w:divBdr>
    </w:div>
    <w:div w:id="1425878860">
      <w:bodyDiv w:val="1"/>
      <w:marLeft w:val="0"/>
      <w:marRight w:val="0"/>
      <w:marTop w:val="0"/>
      <w:marBottom w:val="0"/>
      <w:divBdr>
        <w:top w:val="none" w:sz="0" w:space="0" w:color="auto"/>
        <w:left w:val="none" w:sz="0" w:space="0" w:color="auto"/>
        <w:bottom w:val="none" w:sz="0" w:space="0" w:color="auto"/>
        <w:right w:val="none" w:sz="0" w:space="0" w:color="auto"/>
      </w:divBdr>
    </w:div>
    <w:div w:id="1426002015">
      <w:bodyDiv w:val="1"/>
      <w:marLeft w:val="0"/>
      <w:marRight w:val="0"/>
      <w:marTop w:val="0"/>
      <w:marBottom w:val="0"/>
      <w:divBdr>
        <w:top w:val="none" w:sz="0" w:space="0" w:color="auto"/>
        <w:left w:val="none" w:sz="0" w:space="0" w:color="auto"/>
        <w:bottom w:val="none" w:sz="0" w:space="0" w:color="auto"/>
        <w:right w:val="none" w:sz="0" w:space="0" w:color="auto"/>
      </w:divBdr>
    </w:div>
    <w:div w:id="1426076992">
      <w:bodyDiv w:val="1"/>
      <w:marLeft w:val="0"/>
      <w:marRight w:val="0"/>
      <w:marTop w:val="0"/>
      <w:marBottom w:val="0"/>
      <w:divBdr>
        <w:top w:val="none" w:sz="0" w:space="0" w:color="auto"/>
        <w:left w:val="none" w:sz="0" w:space="0" w:color="auto"/>
        <w:bottom w:val="none" w:sz="0" w:space="0" w:color="auto"/>
        <w:right w:val="none" w:sz="0" w:space="0" w:color="auto"/>
      </w:divBdr>
    </w:div>
    <w:div w:id="1426456983">
      <w:bodyDiv w:val="1"/>
      <w:marLeft w:val="0"/>
      <w:marRight w:val="0"/>
      <w:marTop w:val="0"/>
      <w:marBottom w:val="0"/>
      <w:divBdr>
        <w:top w:val="none" w:sz="0" w:space="0" w:color="auto"/>
        <w:left w:val="none" w:sz="0" w:space="0" w:color="auto"/>
        <w:bottom w:val="none" w:sz="0" w:space="0" w:color="auto"/>
        <w:right w:val="none" w:sz="0" w:space="0" w:color="auto"/>
      </w:divBdr>
    </w:div>
    <w:div w:id="1426460173">
      <w:bodyDiv w:val="1"/>
      <w:marLeft w:val="0"/>
      <w:marRight w:val="0"/>
      <w:marTop w:val="0"/>
      <w:marBottom w:val="0"/>
      <w:divBdr>
        <w:top w:val="none" w:sz="0" w:space="0" w:color="auto"/>
        <w:left w:val="none" w:sz="0" w:space="0" w:color="auto"/>
        <w:bottom w:val="none" w:sz="0" w:space="0" w:color="auto"/>
        <w:right w:val="none" w:sz="0" w:space="0" w:color="auto"/>
      </w:divBdr>
    </w:div>
    <w:div w:id="1426727015">
      <w:bodyDiv w:val="1"/>
      <w:marLeft w:val="0"/>
      <w:marRight w:val="0"/>
      <w:marTop w:val="0"/>
      <w:marBottom w:val="0"/>
      <w:divBdr>
        <w:top w:val="none" w:sz="0" w:space="0" w:color="auto"/>
        <w:left w:val="none" w:sz="0" w:space="0" w:color="auto"/>
        <w:bottom w:val="none" w:sz="0" w:space="0" w:color="auto"/>
        <w:right w:val="none" w:sz="0" w:space="0" w:color="auto"/>
      </w:divBdr>
    </w:div>
    <w:div w:id="1426799757">
      <w:bodyDiv w:val="1"/>
      <w:marLeft w:val="0"/>
      <w:marRight w:val="0"/>
      <w:marTop w:val="0"/>
      <w:marBottom w:val="0"/>
      <w:divBdr>
        <w:top w:val="none" w:sz="0" w:space="0" w:color="auto"/>
        <w:left w:val="none" w:sz="0" w:space="0" w:color="auto"/>
        <w:bottom w:val="none" w:sz="0" w:space="0" w:color="auto"/>
        <w:right w:val="none" w:sz="0" w:space="0" w:color="auto"/>
      </w:divBdr>
    </w:div>
    <w:div w:id="1426807100">
      <w:bodyDiv w:val="1"/>
      <w:marLeft w:val="0"/>
      <w:marRight w:val="0"/>
      <w:marTop w:val="0"/>
      <w:marBottom w:val="0"/>
      <w:divBdr>
        <w:top w:val="none" w:sz="0" w:space="0" w:color="auto"/>
        <w:left w:val="none" w:sz="0" w:space="0" w:color="auto"/>
        <w:bottom w:val="none" w:sz="0" w:space="0" w:color="auto"/>
        <w:right w:val="none" w:sz="0" w:space="0" w:color="auto"/>
      </w:divBdr>
    </w:div>
    <w:div w:id="1427262180">
      <w:bodyDiv w:val="1"/>
      <w:marLeft w:val="0"/>
      <w:marRight w:val="0"/>
      <w:marTop w:val="0"/>
      <w:marBottom w:val="0"/>
      <w:divBdr>
        <w:top w:val="none" w:sz="0" w:space="0" w:color="auto"/>
        <w:left w:val="none" w:sz="0" w:space="0" w:color="auto"/>
        <w:bottom w:val="none" w:sz="0" w:space="0" w:color="auto"/>
        <w:right w:val="none" w:sz="0" w:space="0" w:color="auto"/>
      </w:divBdr>
    </w:div>
    <w:div w:id="1427270606">
      <w:bodyDiv w:val="1"/>
      <w:marLeft w:val="0"/>
      <w:marRight w:val="0"/>
      <w:marTop w:val="0"/>
      <w:marBottom w:val="0"/>
      <w:divBdr>
        <w:top w:val="none" w:sz="0" w:space="0" w:color="auto"/>
        <w:left w:val="none" w:sz="0" w:space="0" w:color="auto"/>
        <w:bottom w:val="none" w:sz="0" w:space="0" w:color="auto"/>
        <w:right w:val="none" w:sz="0" w:space="0" w:color="auto"/>
      </w:divBdr>
    </w:div>
    <w:div w:id="1427386123">
      <w:bodyDiv w:val="1"/>
      <w:marLeft w:val="0"/>
      <w:marRight w:val="0"/>
      <w:marTop w:val="0"/>
      <w:marBottom w:val="0"/>
      <w:divBdr>
        <w:top w:val="none" w:sz="0" w:space="0" w:color="auto"/>
        <w:left w:val="none" w:sz="0" w:space="0" w:color="auto"/>
        <w:bottom w:val="none" w:sz="0" w:space="0" w:color="auto"/>
        <w:right w:val="none" w:sz="0" w:space="0" w:color="auto"/>
      </w:divBdr>
    </w:div>
    <w:div w:id="1427462969">
      <w:bodyDiv w:val="1"/>
      <w:marLeft w:val="0"/>
      <w:marRight w:val="0"/>
      <w:marTop w:val="0"/>
      <w:marBottom w:val="0"/>
      <w:divBdr>
        <w:top w:val="none" w:sz="0" w:space="0" w:color="auto"/>
        <w:left w:val="none" w:sz="0" w:space="0" w:color="auto"/>
        <w:bottom w:val="none" w:sz="0" w:space="0" w:color="auto"/>
        <w:right w:val="none" w:sz="0" w:space="0" w:color="auto"/>
      </w:divBdr>
    </w:div>
    <w:div w:id="1428035123">
      <w:bodyDiv w:val="1"/>
      <w:marLeft w:val="0"/>
      <w:marRight w:val="0"/>
      <w:marTop w:val="0"/>
      <w:marBottom w:val="0"/>
      <w:divBdr>
        <w:top w:val="none" w:sz="0" w:space="0" w:color="auto"/>
        <w:left w:val="none" w:sz="0" w:space="0" w:color="auto"/>
        <w:bottom w:val="none" w:sz="0" w:space="0" w:color="auto"/>
        <w:right w:val="none" w:sz="0" w:space="0" w:color="auto"/>
      </w:divBdr>
    </w:div>
    <w:div w:id="1428237238">
      <w:bodyDiv w:val="1"/>
      <w:marLeft w:val="0"/>
      <w:marRight w:val="0"/>
      <w:marTop w:val="0"/>
      <w:marBottom w:val="0"/>
      <w:divBdr>
        <w:top w:val="none" w:sz="0" w:space="0" w:color="auto"/>
        <w:left w:val="none" w:sz="0" w:space="0" w:color="auto"/>
        <w:bottom w:val="none" w:sz="0" w:space="0" w:color="auto"/>
        <w:right w:val="none" w:sz="0" w:space="0" w:color="auto"/>
      </w:divBdr>
    </w:div>
    <w:div w:id="1428506303">
      <w:bodyDiv w:val="1"/>
      <w:marLeft w:val="0"/>
      <w:marRight w:val="0"/>
      <w:marTop w:val="0"/>
      <w:marBottom w:val="0"/>
      <w:divBdr>
        <w:top w:val="none" w:sz="0" w:space="0" w:color="auto"/>
        <w:left w:val="none" w:sz="0" w:space="0" w:color="auto"/>
        <w:bottom w:val="none" w:sz="0" w:space="0" w:color="auto"/>
        <w:right w:val="none" w:sz="0" w:space="0" w:color="auto"/>
      </w:divBdr>
    </w:div>
    <w:div w:id="1428647559">
      <w:bodyDiv w:val="1"/>
      <w:marLeft w:val="0"/>
      <w:marRight w:val="0"/>
      <w:marTop w:val="0"/>
      <w:marBottom w:val="0"/>
      <w:divBdr>
        <w:top w:val="none" w:sz="0" w:space="0" w:color="auto"/>
        <w:left w:val="none" w:sz="0" w:space="0" w:color="auto"/>
        <w:bottom w:val="none" w:sz="0" w:space="0" w:color="auto"/>
        <w:right w:val="none" w:sz="0" w:space="0" w:color="auto"/>
      </w:divBdr>
    </w:div>
    <w:div w:id="1428696251">
      <w:bodyDiv w:val="1"/>
      <w:marLeft w:val="0"/>
      <w:marRight w:val="0"/>
      <w:marTop w:val="0"/>
      <w:marBottom w:val="0"/>
      <w:divBdr>
        <w:top w:val="none" w:sz="0" w:space="0" w:color="auto"/>
        <w:left w:val="none" w:sz="0" w:space="0" w:color="auto"/>
        <w:bottom w:val="none" w:sz="0" w:space="0" w:color="auto"/>
        <w:right w:val="none" w:sz="0" w:space="0" w:color="auto"/>
      </w:divBdr>
    </w:div>
    <w:div w:id="1428768054">
      <w:bodyDiv w:val="1"/>
      <w:marLeft w:val="0"/>
      <w:marRight w:val="0"/>
      <w:marTop w:val="0"/>
      <w:marBottom w:val="0"/>
      <w:divBdr>
        <w:top w:val="none" w:sz="0" w:space="0" w:color="auto"/>
        <w:left w:val="none" w:sz="0" w:space="0" w:color="auto"/>
        <w:bottom w:val="none" w:sz="0" w:space="0" w:color="auto"/>
        <w:right w:val="none" w:sz="0" w:space="0" w:color="auto"/>
      </w:divBdr>
    </w:div>
    <w:div w:id="1428771767">
      <w:bodyDiv w:val="1"/>
      <w:marLeft w:val="0"/>
      <w:marRight w:val="0"/>
      <w:marTop w:val="0"/>
      <w:marBottom w:val="0"/>
      <w:divBdr>
        <w:top w:val="none" w:sz="0" w:space="0" w:color="auto"/>
        <w:left w:val="none" w:sz="0" w:space="0" w:color="auto"/>
        <w:bottom w:val="none" w:sz="0" w:space="0" w:color="auto"/>
        <w:right w:val="none" w:sz="0" w:space="0" w:color="auto"/>
      </w:divBdr>
    </w:div>
    <w:div w:id="1429110178">
      <w:bodyDiv w:val="1"/>
      <w:marLeft w:val="0"/>
      <w:marRight w:val="0"/>
      <w:marTop w:val="0"/>
      <w:marBottom w:val="0"/>
      <w:divBdr>
        <w:top w:val="none" w:sz="0" w:space="0" w:color="auto"/>
        <w:left w:val="none" w:sz="0" w:space="0" w:color="auto"/>
        <w:bottom w:val="none" w:sz="0" w:space="0" w:color="auto"/>
        <w:right w:val="none" w:sz="0" w:space="0" w:color="auto"/>
      </w:divBdr>
    </w:div>
    <w:div w:id="1429275823">
      <w:bodyDiv w:val="1"/>
      <w:marLeft w:val="0"/>
      <w:marRight w:val="0"/>
      <w:marTop w:val="0"/>
      <w:marBottom w:val="0"/>
      <w:divBdr>
        <w:top w:val="none" w:sz="0" w:space="0" w:color="auto"/>
        <w:left w:val="none" w:sz="0" w:space="0" w:color="auto"/>
        <w:bottom w:val="none" w:sz="0" w:space="0" w:color="auto"/>
        <w:right w:val="none" w:sz="0" w:space="0" w:color="auto"/>
      </w:divBdr>
    </w:div>
    <w:div w:id="1429496536">
      <w:bodyDiv w:val="1"/>
      <w:marLeft w:val="0"/>
      <w:marRight w:val="0"/>
      <w:marTop w:val="0"/>
      <w:marBottom w:val="0"/>
      <w:divBdr>
        <w:top w:val="none" w:sz="0" w:space="0" w:color="auto"/>
        <w:left w:val="none" w:sz="0" w:space="0" w:color="auto"/>
        <w:bottom w:val="none" w:sz="0" w:space="0" w:color="auto"/>
        <w:right w:val="none" w:sz="0" w:space="0" w:color="auto"/>
      </w:divBdr>
    </w:div>
    <w:div w:id="1430196352">
      <w:bodyDiv w:val="1"/>
      <w:marLeft w:val="0"/>
      <w:marRight w:val="0"/>
      <w:marTop w:val="0"/>
      <w:marBottom w:val="0"/>
      <w:divBdr>
        <w:top w:val="none" w:sz="0" w:space="0" w:color="auto"/>
        <w:left w:val="none" w:sz="0" w:space="0" w:color="auto"/>
        <w:bottom w:val="none" w:sz="0" w:space="0" w:color="auto"/>
        <w:right w:val="none" w:sz="0" w:space="0" w:color="auto"/>
      </w:divBdr>
    </w:div>
    <w:div w:id="1430276163">
      <w:bodyDiv w:val="1"/>
      <w:marLeft w:val="0"/>
      <w:marRight w:val="0"/>
      <w:marTop w:val="0"/>
      <w:marBottom w:val="0"/>
      <w:divBdr>
        <w:top w:val="none" w:sz="0" w:space="0" w:color="auto"/>
        <w:left w:val="none" w:sz="0" w:space="0" w:color="auto"/>
        <w:bottom w:val="none" w:sz="0" w:space="0" w:color="auto"/>
        <w:right w:val="none" w:sz="0" w:space="0" w:color="auto"/>
      </w:divBdr>
    </w:div>
    <w:div w:id="1430737266">
      <w:bodyDiv w:val="1"/>
      <w:marLeft w:val="0"/>
      <w:marRight w:val="0"/>
      <w:marTop w:val="0"/>
      <w:marBottom w:val="0"/>
      <w:divBdr>
        <w:top w:val="none" w:sz="0" w:space="0" w:color="auto"/>
        <w:left w:val="none" w:sz="0" w:space="0" w:color="auto"/>
        <w:bottom w:val="none" w:sz="0" w:space="0" w:color="auto"/>
        <w:right w:val="none" w:sz="0" w:space="0" w:color="auto"/>
      </w:divBdr>
    </w:div>
    <w:div w:id="1430852478">
      <w:bodyDiv w:val="1"/>
      <w:marLeft w:val="0"/>
      <w:marRight w:val="0"/>
      <w:marTop w:val="0"/>
      <w:marBottom w:val="0"/>
      <w:divBdr>
        <w:top w:val="none" w:sz="0" w:space="0" w:color="auto"/>
        <w:left w:val="none" w:sz="0" w:space="0" w:color="auto"/>
        <w:bottom w:val="none" w:sz="0" w:space="0" w:color="auto"/>
        <w:right w:val="none" w:sz="0" w:space="0" w:color="auto"/>
      </w:divBdr>
    </w:div>
    <w:div w:id="1430854950">
      <w:bodyDiv w:val="1"/>
      <w:marLeft w:val="0"/>
      <w:marRight w:val="0"/>
      <w:marTop w:val="0"/>
      <w:marBottom w:val="0"/>
      <w:divBdr>
        <w:top w:val="none" w:sz="0" w:space="0" w:color="auto"/>
        <w:left w:val="none" w:sz="0" w:space="0" w:color="auto"/>
        <w:bottom w:val="none" w:sz="0" w:space="0" w:color="auto"/>
        <w:right w:val="none" w:sz="0" w:space="0" w:color="auto"/>
      </w:divBdr>
    </w:div>
    <w:div w:id="1430932275">
      <w:bodyDiv w:val="1"/>
      <w:marLeft w:val="0"/>
      <w:marRight w:val="0"/>
      <w:marTop w:val="0"/>
      <w:marBottom w:val="0"/>
      <w:divBdr>
        <w:top w:val="none" w:sz="0" w:space="0" w:color="auto"/>
        <w:left w:val="none" w:sz="0" w:space="0" w:color="auto"/>
        <w:bottom w:val="none" w:sz="0" w:space="0" w:color="auto"/>
        <w:right w:val="none" w:sz="0" w:space="0" w:color="auto"/>
      </w:divBdr>
    </w:div>
    <w:div w:id="1431003747">
      <w:bodyDiv w:val="1"/>
      <w:marLeft w:val="0"/>
      <w:marRight w:val="0"/>
      <w:marTop w:val="0"/>
      <w:marBottom w:val="0"/>
      <w:divBdr>
        <w:top w:val="none" w:sz="0" w:space="0" w:color="auto"/>
        <w:left w:val="none" w:sz="0" w:space="0" w:color="auto"/>
        <w:bottom w:val="none" w:sz="0" w:space="0" w:color="auto"/>
        <w:right w:val="none" w:sz="0" w:space="0" w:color="auto"/>
      </w:divBdr>
    </w:div>
    <w:div w:id="1431004312">
      <w:bodyDiv w:val="1"/>
      <w:marLeft w:val="0"/>
      <w:marRight w:val="0"/>
      <w:marTop w:val="0"/>
      <w:marBottom w:val="0"/>
      <w:divBdr>
        <w:top w:val="none" w:sz="0" w:space="0" w:color="auto"/>
        <w:left w:val="none" w:sz="0" w:space="0" w:color="auto"/>
        <w:bottom w:val="none" w:sz="0" w:space="0" w:color="auto"/>
        <w:right w:val="none" w:sz="0" w:space="0" w:color="auto"/>
      </w:divBdr>
    </w:div>
    <w:div w:id="1431076065">
      <w:bodyDiv w:val="1"/>
      <w:marLeft w:val="0"/>
      <w:marRight w:val="0"/>
      <w:marTop w:val="0"/>
      <w:marBottom w:val="0"/>
      <w:divBdr>
        <w:top w:val="none" w:sz="0" w:space="0" w:color="auto"/>
        <w:left w:val="none" w:sz="0" w:space="0" w:color="auto"/>
        <w:bottom w:val="none" w:sz="0" w:space="0" w:color="auto"/>
        <w:right w:val="none" w:sz="0" w:space="0" w:color="auto"/>
      </w:divBdr>
    </w:div>
    <w:div w:id="1431121137">
      <w:bodyDiv w:val="1"/>
      <w:marLeft w:val="0"/>
      <w:marRight w:val="0"/>
      <w:marTop w:val="0"/>
      <w:marBottom w:val="0"/>
      <w:divBdr>
        <w:top w:val="none" w:sz="0" w:space="0" w:color="auto"/>
        <w:left w:val="none" w:sz="0" w:space="0" w:color="auto"/>
        <w:bottom w:val="none" w:sz="0" w:space="0" w:color="auto"/>
        <w:right w:val="none" w:sz="0" w:space="0" w:color="auto"/>
      </w:divBdr>
    </w:div>
    <w:div w:id="1431245192">
      <w:bodyDiv w:val="1"/>
      <w:marLeft w:val="0"/>
      <w:marRight w:val="0"/>
      <w:marTop w:val="0"/>
      <w:marBottom w:val="0"/>
      <w:divBdr>
        <w:top w:val="none" w:sz="0" w:space="0" w:color="auto"/>
        <w:left w:val="none" w:sz="0" w:space="0" w:color="auto"/>
        <w:bottom w:val="none" w:sz="0" w:space="0" w:color="auto"/>
        <w:right w:val="none" w:sz="0" w:space="0" w:color="auto"/>
      </w:divBdr>
    </w:div>
    <w:div w:id="1431268926">
      <w:bodyDiv w:val="1"/>
      <w:marLeft w:val="0"/>
      <w:marRight w:val="0"/>
      <w:marTop w:val="0"/>
      <w:marBottom w:val="0"/>
      <w:divBdr>
        <w:top w:val="none" w:sz="0" w:space="0" w:color="auto"/>
        <w:left w:val="none" w:sz="0" w:space="0" w:color="auto"/>
        <w:bottom w:val="none" w:sz="0" w:space="0" w:color="auto"/>
        <w:right w:val="none" w:sz="0" w:space="0" w:color="auto"/>
      </w:divBdr>
    </w:div>
    <w:div w:id="1431505791">
      <w:bodyDiv w:val="1"/>
      <w:marLeft w:val="0"/>
      <w:marRight w:val="0"/>
      <w:marTop w:val="0"/>
      <w:marBottom w:val="0"/>
      <w:divBdr>
        <w:top w:val="none" w:sz="0" w:space="0" w:color="auto"/>
        <w:left w:val="none" w:sz="0" w:space="0" w:color="auto"/>
        <w:bottom w:val="none" w:sz="0" w:space="0" w:color="auto"/>
        <w:right w:val="none" w:sz="0" w:space="0" w:color="auto"/>
      </w:divBdr>
    </w:div>
    <w:div w:id="1431657266">
      <w:bodyDiv w:val="1"/>
      <w:marLeft w:val="0"/>
      <w:marRight w:val="0"/>
      <w:marTop w:val="0"/>
      <w:marBottom w:val="0"/>
      <w:divBdr>
        <w:top w:val="none" w:sz="0" w:space="0" w:color="auto"/>
        <w:left w:val="none" w:sz="0" w:space="0" w:color="auto"/>
        <w:bottom w:val="none" w:sz="0" w:space="0" w:color="auto"/>
        <w:right w:val="none" w:sz="0" w:space="0" w:color="auto"/>
      </w:divBdr>
    </w:div>
    <w:div w:id="1431657931">
      <w:bodyDiv w:val="1"/>
      <w:marLeft w:val="0"/>
      <w:marRight w:val="0"/>
      <w:marTop w:val="0"/>
      <w:marBottom w:val="0"/>
      <w:divBdr>
        <w:top w:val="none" w:sz="0" w:space="0" w:color="auto"/>
        <w:left w:val="none" w:sz="0" w:space="0" w:color="auto"/>
        <w:bottom w:val="none" w:sz="0" w:space="0" w:color="auto"/>
        <w:right w:val="none" w:sz="0" w:space="0" w:color="auto"/>
      </w:divBdr>
    </w:div>
    <w:div w:id="1431700777">
      <w:bodyDiv w:val="1"/>
      <w:marLeft w:val="0"/>
      <w:marRight w:val="0"/>
      <w:marTop w:val="0"/>
      <w:marBottom w:val="0"/>
      <w:divBdr>
        <w:top w:val="none" w:sz="0" w:space="0" w:color="auto"/>
        <w:left w:val="none" w:sz="0" w:space="0" w:color="auto"/>
        <w:bottom w:val="none" w:sz="0" w:space="0" w:color="auto"/>
        <w:right w:val="none" w:sz="0" w:space="0" w:color="auto"/>
      </w:divBdr>
    </w:div>
    <w:div w:id="1432166449">
      <w:bodyDiv w:val="1"/>
      <w:marLeft w:val="0"/>
      <w:marRight w:val="0"/>
      <w:marTop w:val="0"/>
      <w:marBottom w:val="0"/>
      <w:divBdr>
        <w:top w:val="none" w:sz="0" w:space="0" w:color="auto"/>
        <w:left w:val="none" w:sz="0" w:space="0" w:color="auto"/>
        <w:bottom w:val="none" w:sz="0" w:space="0" w:color="auto"/>
        <w:right w:val="none" w:sz="0" w:space="0" w:color="auto"/>
      </w:divBdr>
    </w:div>
    <w:div w:id="1432508611">
      <w:bodyDiv w:val="1"/>
      <w:marLeft w:val="0"/>
      <w:marRight w:val="0"/>
      <w:marTop w:val="0"/>
      <w:marBottom w:val="0"/>
      <w:divBdr>
        <w:top w:val="none" w:sz="0" w:space="0" w:color="auto"/>
        <w:left w:val="none" w:sz="0" w:space="0" w:color="auto"/>
        <w:bottom w:val="none" w:sz="0" w:space="0" w:color="auto"/>
        <w:right w:val="none" w:sz="0" w:space="0" w:color="auto"/>
      </w:divBdr>
    </w:div>
    <w:div w:id="1432706302">
      <w:bodyDiv w:val="1"/>
      <w:marLeft w:val="0"/>
      <w:marRight w:val="0"/>
      <w:marTop w:val="0"/>
      <w:marBottom w:val="0"/>
      <w:divBdr>
        <w:top w:val="none" w:sz="0" w:space="0" w:color="auto"/>
        <w:left w:val="none" w:sz="0" w:space="0" w:color="auto"/>
        <w:bottom w:val="none" w:sz="0" w:space="0" w:color="auto"/>
        <w:right w:val="none" w:sz="0" w:space="0" w:color="auto"/>
      </w:divBdr>
    </w:div>
    <w:div w:id="1432777867">
      <w:bodyDiv w:val="1"/>
      <w:marLeft w:val="0"/>
      <w:marRight w:val="0"/>
      <w:marTop w:val="0"/>
      <w:marBottom w:val="0"/>
      <w:divBdr>
        <w:top w:val="none" w:sz="0" w:space="0" w:color="auto"/>
        <w:left w:val="none" w:sz="0" w:space="0" w:color="auto"/>
        <w:bottom w:val="none" w:sz="0" w:space="0" w:color="auto"/>
        <w:right w:val="none" w:sz="0" w:space="0" w:color="auto"/>
      </w:divBdr>
    </w:div>
    <w:div w:id="1433208994">
      <w:bodyDiv w:val="1"/>
      <w:marLeft w:val="0"/>
      <w:marRight w:val="0"/>
      <w:marTop w:val="0"/>
      <w:marBottom w:val="0"/>
      <w:divBdr>
        <w:top w:val="none" w:sz="0" w:space="0" w:color="auto"/>
        <w:left w:val="none" w:sz="0" w:space="0" w:color="auto"/>
        <w:bottom w:val="none" w:sz="0" w:space="0" w:color="auto"/>
        <w:right w:val="none" w:sz="0" w:space="0" w:color="auto"/>
      </w:divBdr>
    </w:div>
    <w:div w:id="1433739060">
      <w:bodyDiv w:val="1"/>
      <w:marLeft w:val="0"/>
      <w:marRight w:val="0"/>
      <w:marTop w:val="0"/>
      <w:marBottom w:val="0"/>
      <w:divBdr>
        <w:top w:val="none" w:sz="0" w:space="0" w:color="auto"/>
        <w:left w:val="none" w:sz="0" w:space="0" w:color="auto"/>
        <w:bottom w:val="none" w:sz="0" w:space="0" w:color="auto"/>
        <w:right w:val="none" w:sz="0" w:space="0" w:color="auto"/>
      </w:divBdr>
    </w:div>
    <w:div w:id="1434547922">
      <w:bodyDiv w:val="1"/>
      <w:marLeft w:val="0"/>
      <w:marRight w:val="0"/>
      <w:marTop w:val="0"/>
      <w:marBottom w:val="0"/>
      <w:divBdr>
        <w:top w:val="none" w:sz="0" w:space="0" w:color="auto"/>
        <w:left w:val="none" w:sz="0" w:space="0" w:color="auto"/>
        <w:bottom w:val="none" w:sz="0" w:space="0" w:color="auto"/>
        <w:right w:val="none" w:sz="0" w:space="0" w:color="auto"/>
      </w:divBdr>
    </w:div>
    <w:div w:id="1434738271">
      <w:bodyDiv w:val="1"/>
      <w:marLeft w:val="0"/>
      <w:marRight w:val="0"/>
      <w:marTop w:val="0"/>
      <w:marBottom w:val="0"/>
      <w:divBdr>
        <w:top w:val="none" w:sz="0" w:space="0" w:color="auto"/>
        <w:left w:val="none" w:sz="0" w:space="0" w:color="auto"/>
        <w:bottom w:val="none" w:sz="0" w:space="0" w:color="auto"/>
        <w:right w:val="none" w:sz="0" w:space="0" w:color="auto"/>
      </w:divBdr>
    </w:div>
    <w:div w:id="1434786874">
      <w:bodyDiv w:val="1"/>
      <w:marLeft w:val="0"/>
      <w:marRight w:val="0"/>
      <w:marTop w:val="0"/>
      <w:marBottom w:val="0"/>
      <w:divBdr>
        <w:top w:val="none" w:sz="0" w:space="0" w:color="auto"/>
        <w:left w:val="none" w:sz="0" w:space="0" w:color="auto"/>
        <w:bottom w:val="none" w:sz="0" w:space="0" w:color="auto"/>
        <w:right w:val="none" w:sz="0" w:space="0" w:color="auto"/>
      </w:divBdr>
    </w:div>
    <w:div w:id="1434939576">
      <w:bodyDiv w:val="1"/>
      <w:marLeft w:val="0"/>
      <w:marRight w:val="0"/>
      <w:marTop w:val="0"/>
      <w:marBottom w:val="0"/>
      <w:divBdr>
        <w:top w:val="none" w:sz="0" w:space="0" w:color="auto"/>
        <w:left w:val="none" w:sz="0" w:space="0" w:color="auto"/>
        <w:bottom w:val="none" w:sz="0" w:space="0" w:color="auto"/>
        <w:right w:val="none" w:sz="0" w:space="0" w:color="auto"/>
      </w:divBdr>
    </w:div>
    <w:div w:id="1435050856">
      <w:bodyDiv w:val="1"/>
      <w:marLeft w:val="0"/>
      <w:marRight w:val="0"/>
      <w:marTop w:val="0"/>
      <w:marBottom w:val="0"/>
      <w:divBdr>
        <w:top w:val="none" w:sz="0" w:space="0" w:color="auto"/>
        <w:left w:val="none" w:sz="0" w:space="0" w:color="auto"/>
        <w:bottom w:val="none" w:sz="0" w:space="0" w:color="auto"/>
        <w:right w:val="none" w:sz="0" w:space="0" w:color="auto"/>
      </w:divBdr>
    </w:div>
    <w:div w:id="1435176954">
      <w:bodyDiv w:val="1"/>
      <w:marLeft w:val="0"/>
      <w:marRight w:val="0"/>
      <w:marTop w:val="0"/>
      <w:marBottom w:val="0"/>
      <w:divBdr>
        <w:top w:val="none" w:sz="0" w:space="0" w:color="auto"/>
        <w:left w:val="none" w:sz="0" w:space="0" w:color="auto"/>
        <w:bottom w:val="none" w:sz="0" w:space="0" w:color="auto"/>
        <w:right w:val="none" w:sz="0" w:space="0" w:color="auto"/>
      </w:divBdr>
    </w:div>
    <w:div w:id="1435202158">
      <w:bodyDiv w:val="1"/>
      <w:marLeft w:val="0"/>
      <w:marRight w:val="0"/>
      <w:marTop w:val="0"/>
      <w:marBottom w:val="0"/>
      <w:divBdr>
        <w:top w:val="none" w:sz="0" w:space="0" w:color="auto"/>
        <w:left w:val="none" w:sz="0" w:space="0" w:color="auto"/>
        <w:bottom w:val="none" w:sz="0" w:space="0" w:color="auto"/>
        <w:right w:val="none" w:sz="0" w:space="0" w:color="auto"/>
      </w:divBdr>
    </w:div>
    <w:div w:id="1435319879">
      <w:bodyDiv w:val="1"/>
      <w:marLeft w:val="0"/>
      <w:marRight w:val="0"/>
      <w:marTop w:val="0"/>
      <w:marBottom w:val="0"/>
      <w:divBdr>
        <w:top w:val="none" w:sz="0" w:space="0" w:color="auto"/>
        <w:left w:val="none" w:sz="0" w:space="0" w:color="auto"/>
        <w:bottom w:val="none" w:sz="0" w:space="0" w:color="auto"/>
        <w:right w:val="none" w:sz="0" w:space="0" w:color="auto"/>
      </w:divBdr>
    </w:div>
    <w:div w:id="1435444098">
      <w:bodyDiv w:val="1"/>
      <w:marLeft w:val="0"/>
      <w:marRight w:val="0"/>
      <w:marTop w:val="0"/>
      <w:marBottom w:val="0"/>
      <w:divBdr>
        <w:top w:val="none" w:sz="0" w:space="0" w:color="auto"/>
        <w:left w:val="none" w:sz="0" w:space="0" w:color="auto"/>
        <w:bottom w:val="none" w:sz="0" w:space="0" w:color="auto"/>
        <w:right w:val="none" w:sz="0" w:space="0" w:color="auto"/>
      </w:divBdr>
    </w:div>
    <w:div w:id="1435856574">
      <w:bodyDiv w:val="1"/>
      <w:marLeft w:val="0"/>
      <w:marRight w:val="0"/>
      <w:marTop w:val="0"/>
      <w:marBottom w:val="0"/>
      <w:divBdr>
        <w:top w:val="none" w:sz="0" w:space="0" w:color="auto"/>
        <w:left w:val="none" w:sz="0" w:space="0" w:color="auto"/>
        <w:bottom w:val="none" w:sz="0" w:space="0" w:color="auto"/>
        <w:right w:val="none" w:sz="0" w:space="0" w:color="auto"/>
      </w:divBdr>
    </w:div>
    <w:div w:id="1435860202">
      <w:bodyDiv w:val="1"/>
      <w:marLeft w:val="0"/>
      <w:marRight w:val="0"/>
      <w:marTop w:val="0"/>
      <w:marBottom w:val="0"/>
      <w:divBdr>
        <w:top w:val="none" w:sz="0" w:space="0" w:color="auto"/>
        <w:left w:val="none" w:sz="0" w:space="0" w:color="auto"/>
        <w:bottom w:val="none" w:sz="0" w:space="0" w:color="auto"/>
        <w:right w:val="none" w:sz="0" w:space="0" w:color="auto"/>
      </w:divBdr>
    </w:div>
    <w:div w:id="1436168618">
      <w:bodyDiv w:val="1"/>
      <w:marLeft w:val="0"/>
      <w:marRight w:val="0"/>
      <w:marTop w:val="0"/>
      <w:marBottom w:val="0"/>
      <w:divBdr>
        <w:top w:val="none" w:sz="0" w:space="0" w:color="auto"/>
        <w:left w:val="none" w:sz="0" w:space="0" w:color="auto"/>
        <w:bottom w:val="none" w:sz="0" w:space="0" w:color="auto"/>
        <w:right w:val="none" w:sz="0" w:space="0" w:color="auto"/>
      </w:divBdr>
    </w:div>
    <w:div w:id="1436173947">
      <w:bodyDiv w:val="1"/>
      <w:marLeft w:val="0"/>
      <w:marRight w:val="0"/>
      <w:marTop w:val="0"/>
      <w:marBottom w:val="0"/>
      <w:divBdr>
        <w:top w:val="none" w:sz="0" w:space="0" w:color="auto"/>
        <w:left w:val="none" w:sz="0" w:space="0" w:color="auto"/>
        <w:bottom w:val="none" w:sz="0" w:space="0" w:color="auto"/>
        <w:right w:val="none" w:sz="0" w:space="0" w:color="auto"/>
      </w:divBdr>
    </w:div>
    <w:div w:id="1436174486">
      <w:bodyDiv w:val="1"/>
      <w:marLeft w:val="0"/>
      <w:marRight w:val="0"/>
      <w:marTop w:val="0"/>
      <w:marBottom w:val="0"/>
      <w:divBdr>
        <w:top w:val="none" w:sz="0" w:space="0" w:color="auto"/>
        <w:left w:val="none" w:sz="0" w:space="0" w:color="auto"/>
        <w:bottom w:val="none" w:sz="0" w:space="0" w:color="auto"/>
        <w:right w:val="none" w:sz="0" w:space="0" w:color="auto"/>
      </w:divBdr>
    </w:div>
    <w:div w:id="1436241940">
      <w:bodyDiv w:val="1"/>
      <w:marLeft w:val="0"/>
      <w:marRight w:val="0"/>
      <w:marTop w:val="0"/>
      <w:marBottom w:val="0"/>
      <w:divBdr>
        <w:top w:val="none" w:sz="0" w:space="0" w:color="auto"/>
        <w:left w:val="none" w:sz="0" w:space="0" w:color="auto"/>
        <w:bottom w:val="none" w:sz="0" w:space="0" w:color="auto"/>
        <w:right w:val="none" w:sz="0" w:space="0" w:color="auto"/>
      </w:divBdr>
    </w:div>
    <w:div w:id="1436248316">
      <w:bodyDiv w:val="1"/>
      <w:marLeft w:val="0"/>
      <w:marRight w:val="0"/>
      <w:marTop w:val="0"/>
      <w:marBottom w:val="0"/>
      <w:divBdr>
        <w:top w:val="none" w:sz="0" w:space="0" w:color="auto"/>
        <w:left w:val="none" w:sz="0" w:space="0" w:color="auto"/>
        <w:bottom w:val="none" w:sz="0" w:space="0" w:color="auto"/>
        <w:right w:val="none" w:sz="0" w:space="0" w:color="auto"/>
      </w:divBdr>
    </w:div>
    <w:div w:id="1436632528">
      <w:bodyDiv w:val="1"/>
      <w:marLeft w:val="0"/>
      <w:marRight w:val="0"/>
      <w:marTop w:val="0"/>
      <w:marBottom w:val="0"/>
      <w:divBdr>
        <w:top w:val="none" w:sz="0" w:space="0" w:color="auto"/>
        <w:left w:val="none" w:sz="0" w:space="0" w:color="auto"/>
        <w:bottom w:val="none" w:sz="0" w:space="0" w:color="auto"/>
        <w:right w:val="none" w:sz="0" w:space="0" w:color="auto"/>
      </w:divBdr>
    </w:div>
    <w:div w:id="1436823254">
      <w:bodyDiv w:val="1"/>
      <w:marLeft w:val="0"/>
      <w:marRight w:val="0"/>
      <w:marTop w:val="0"/>
      <w:marBottom w:val="0"/>
      <w:divBdr>
        <w:top w:val="none" w:sz="0" w:space="0" w:color="auto"/>
        <w:left w:val="none" w:sz="0" w:space="0" w:color="auto"/>
        <w:bottom w:val="none" w:sz="0" w:space="0" w:color="auto"/>
        <w:right w:val="none" w:sz="0" w:space="0" w:color="auto"/>
      </w:divBdr>
    </w:div>
    <w:div w:id="1437364583">
      <w:bodyDiv w:val="1"/>
      <w:marLeft w:val="0"/>
      <w:marRight w:val="0"/>
      <w:marTop w:val="0"/>
      <w:marBottom w:val="0"/>
      <w:divBdr>
        <w:top w:val="none" w:sz="0" w:space="0" w:color="auto"/>
        <w:left w:val="none" w:sz="0" w:space="0" w:color="auto"/>
        <w:bottom w:val="none" w:sz="0" w:space="0" w:color="auto"/>
        <w:right w:val="none" w:sz="0" w:space="0" w:color="auto"/>
      </w:divBdr>
    </w:div>
    <w:div w:id="1437409197">
      <w:bodyDiv w:val="1"/>
      <w:marLeft w:val="0"/>
      <w:marRight w:val="0"/>
      <w:marTop w:val="0"/>
      <w:marBottom w:val="0"/>
      <w:divBdr>
        <w:top w:val="none" w:sz="0" w:space="0" w:color="auto"/>
        <w:left w:val="none" w:sz="0" w:space="0" w:color="auto"/>
        <w:bottom w:val="none" w:sz="0" w:space="0" w:color="auto"/>
        <w:right w:val="none" w:sz="0" w:space="0" w:color="auto"/>
      </w:divBdr>
    </w:div>
    <w:div w:id="1438132645">
      <w:bodyDiv w:val="1"/>
      <w:marLeft w:val="0"/>
      <w:marRight w:val="0"/>
      <w:marTop w:val="0"/>
      <w:marBottom w:val="0"/>
      <w:divBdr>
        <w:top w:val="none" w:sz="0" w:space="0" w:color="auto"/>
        <w:left w:val="none" w:sz="0" w:space="0" w:color="auto"/>
        <w:bottom w:val="none" w:sz="0" w:space="0" w:color="auto"/>
        <w:right w:val="none" w:sz="0" w:space="0" w:color="auto"/>
      </w:divBdr>
    </w:div>
    <w:div w:id="1438789226">
      <w:bodyDiv w:val="1"/>
      <w:marLeft w:val="0"/>
      <w:marRight w:val="0"/>
      <w:marTop w:val="0"/>
      <w:marBottom w:val="0"/>
      <w:divBdr>
        <w:top w:val="none" w:sz="0" w:space="0" w:color="auto"/>
        <w:left w:val="none" w:sz="0" w:space="0" w:color="auto"/>
        <w:bottom w:val="none" w:sz="0" w:space="0" w:color="auto"/>
        <w:right w:val="none" w:sz="0" w:space="0" w:color="auto"/>
      </w:divBdr>
    </w:div>
    <w:div w:id="1438989881">
      <w:bodyDiv w:val="1"/>
      <w:marLeft w:val="0"/>
      <w:marRight w:val="0"/>
      <w:marTop w:val="0"/>
      <w:marBottom w:val="0"/>
      <w:divBdr>
        <w:top w:val="none" w:sz="0" w:space="0" w:color="auto"/>
        <w:left w:val="none" w:sz="0" w:space="0" w:color="auto"/>
        <w:bottom w:val="none" w:sz="0" w:space="0" w:color="auto"/>
        <w:right w:val="none" w:sz="0" w:space="0" w:color="auto"/>
      </w:divBdr>
    </w:div>
    <w:div w:id="1439839338">
      <w:bodyDiv w:val="1"/>
      <w:marLeft w:val="0"/>
      <w:marRight w:val="0"/>
      <w:marTop w:val="0"/>
      <w:marBottom w:val="0"/>
      <w:divBdr>
        <w:top w:val="none" w:sz="0" w:space="0" w:color="auto"/>
        <w:left w:val="none" w:sz="0" w:space="0" w:color="auto"/>
        <w:bottom w:val="none" w:sz="0" w:space="0" w:color="auto"/>
        <w:right w:val="none" w:sz="0" w:space="0" w:color="auto"/>
      </w:divBdr>
    </w:div>
    <w:div w:id="1439910357">
      <w:bodyDiv w:val="1"/>
      <w:marLeft w:val="0"/>
      <w:marRight w:val="0"/>
      <w:marTop w:val="0"/>
      <w:marBottom w:val="0"/>
      <w:divBdr>
        <w:top w:val="none" w:sz="0" w:space="0" w:color="auto"/>
        <w:left w:val="none" w:sz="0" w:space="0" w:color="auto"/>
        <w:bottom w:val="none" w:sz="0" w:space="0" w:color="auto"/>
        <w:right w:val="none" w:sz="0" w:space="0" w:color="auto"/>
      </w:divBdr>
    </w:div>
    <w:div w:id="1440569453">
      <w:bodyDiv w:val="1"/>
      <w:marLeft w:val="0"/>
      <w:marRight w:val="0"/>
      <w:marTop w:val="0"/>
      <w:marBottom w:val="0"/>
      <w:divBdr>
        <w:top w:val="none" w:sz="0" w:space="0" w:color="auto"/>
        <w:left w:val="none" w:sz="0" w:space="0" w:color="auto"/>
        <w:bottom w:val="none" w:sz="0" w:space="0" w:color="auto"/>
        <w:right w:val="none" w:sz="0" w:space="0" w:color="auto"/>
      </w:divBdr>
    </w:div>
    <w:div w:id="1441022646">
      <w:bodyDiv w:val="1"/>
      <w:marLeft w:val="0"/>
      <w:marRight w:val="0"/>
      <w:marTop w:val="0"/>
      <w:marBottom w:val="0"/>
      <w:divBdr>
        <w:top w:val="none" w:sz="0" w:space="0" w:color="auto"/>
        <w:left w:val="none" w:sz="0" w:space="0" w:color="auto"/>
        <w:bottom w:val="none" w:sz="0" w:space="0" w:color="auto"/>
        <w:right w:val="none" w:sz="0" w:space="0" w:color="auto"/>
      </w:divBdr>
    </w:div>
    <w:div w:id="1441220808">
      <w:bodyDiv w:val="1"/>
      <w:marLeft w:val="0"/>
      <w:marRight w:val="0"/>
      <w:marTop w:val="0"/>
      <w:marBottom w:val="0"/>
      <w:divBdr>
        <w:top w:val="none" w:sz="0" w:space="0" w:color="auto"/>
        <w:left w:val="none" w:sz="0" w:space="0" w:color="auto"/>
        <w:bottom w:val="none" w:sz="0" w:space="0" w:color="auto"/>
        <w:right w:val="none" w:sz="0" w:space="0" w:color="auto"/>
      </w:divBdr>
    </w:div>
    <w:div w:id="1441410027">
      <w:bodyDiv w:val="1"/>
      <w:marLeft w:val="0"/>
      <w:marRight w:val="0"/>
      <w:marTop w:val="0"/>
      <w:marBottom w:val="0"/>
      <w:divBdr>
        <w:top w:val="none" w:sz="0" w:space="0" w:color="auto"/>
        <w:left w:val="none" w:sz="0" w:space="0" w:color="auto"/>
        <w:bottom w:val="none" w:sz="0" w:space="0" w:color="auto"/>
        <w:right w:val="none" w:sz="0" w:space="0" w:color="auto"/>
      </w:divBdr>
    </w:div>
    <w:div w:id="1441799734">
      <w:bodyDiv w:val="1"/>
      <w:marLeft w:val="0"/>
      <w:marRight w:val="0"/>
      <w:marTop w:val="0"/>
      <w:marBottom w:val="0"/>
      <w:divBdr>
        <w:top w:val="none" w:sz="0" w:space="0" w:color="auto"/>
        <w:left w:val="none" w:sz="0" w:space="0" w:color="auto"/>
        <w:bottom w:val="none" w:sz="0" w:space="0" w:color="auto"/>
        <w:right w:val="none" w:sz="0" w:space="0" w:color="auto"/>
      </w:divBdr>
    </w:div>
    <w:div w:id="1441873113">
      <w:bodyDiv w:val="1"/>
      <w:marLeft w:val="0"/>
      <w:marRight w:val="0"/>
      <w:marTop w:val="0"/>
      <w:marBottom w:val="0"/>
      <w:divBdr>
        <w:top w:val="none" w:sz="0" w:space="0" w:color="auto"/>
        <w:left w:val="none" w:sz="0" w:space="0" w:color="auto"/>
        <w:bottom w:val="none" w:sz="0" w:space="0" w:color="auto"/>
        <w:right w:val="none" w:sz="0" w:space="0" w:color="auto"/>
      </w:divBdr>
    </w:div>
    <w:div w:id="1441878122">
      <w:bodyDiv w:val="1"/>
      <w:marLeft w:val="0"/>
      <w:marRight w:val="0"/>
      <w:marTop w:val="0"/>
      <w:marBottom w:val="0"/>
      <w:divBdr>
        <w:top w:val="none" w:sz="0" w:space="0" w:color="auto"/>
        <w:left w:val="none" w:sz="0" w:space="0" w:color="auto"/>
        <w:bottom w:val="none" w:sz="0" w:space="0" w:color="auto"/>
        <w:right w:val="none" w:sz="0" w:space="0" w:color="auto"/>
      </w:divBdr>
    </w:div>
    <w:div w:id="1442145635">
      <w:bodyDiv w:val="1"/>
      <w:marLeft w:val="0"/>
      <w:marRight w:val="0"/>
      <w:marTop w:val="0"/>
      <w:marBottom w:val="0"/>
      <w:divBdr>
        <w:top w:val="none" w:sz="0" w:space="0" w:color="auto"/>
        <w:left w:val="none" w:sz="0" w:space="0" w:color="auto"/>
        <w:bottom w:val="none" w:sz="0" w:space="0" w:color="auto"/>
        <w:right w:val="none" w:sz="0" w:space="0" w:color="auto"/>
      </w:divBdr>
    </w:div>
    <w:div w:id="1442532606">
      <w:bodyDiv w:val="1"/>
      <w:marLeft w:val="0"/>
      <w:marRight w:val="0"/>
      <w:marTop w:val="0"/>
      <w:marBottom w:val="0"/>
      <w:divBdr>
        <w:top w:val="none" w:sz="0" w:space="0" w:color="auto"/>
        <w:left w:val="none" w:sz="0" w:space="0" w:color="auto"/>
        <w:bottom w:val="none" w:sz="0" w:space="0" w:color="auto"/>
        <w:right w:val="none" w:sz="0" w:space="0" w:color="auto"/>
      </w:divBdr>
    </w:div>
    <w:div w:id="1442607684">
      <w:bodyDiv w:val="1"/>
      <w:marLeft w:val="0"/>
      <w:marRight w:val="0"/>
      <w:marTop w:val="0"/>
      <w:marBottom w:val="0"/>
      <w:divBdr>
        <w:top w:val="none" w:sz="0" w:space="0" w:color="auto"/>
        <w:left w:val="none" w:sz="0" w:space="0" w:color="auto"/>
        <w:bottom w:val="none" w:sz="0" w:space="0" w:color="auto"/>
        <w:right w:val="none" w:sz="0" w:space="0" w:color="auto"/>
      </w:divBdr>
    </w:div>
    <w:div w:id="1442725250">
      <w:bodyDiv w:val="1"/>
      <w:marLeft w:val="0"/>
      <w:marRight w:val="0"/>
      <w:marTop w:val="0"/>
      <w:marBottom w:val="0"/>
      <w:divBdr>
        <w:top w:val="none" w:sz="0" w:space="0" w:color="auto"/>
        <w:left w:val="none" w:sz="0" w:space="0" w:color="auto"/>
        <w:bottom w:val="none" w:sz="0" w:space="0" w:color="auto"/>
        <w:right w:val="none" w:sz="0" w:space="0" w:color="auto"/>
      </w:divBdr>
    </w:div>
    <w:div w:id="1442990783">
      <w:bodyDiv w:val="1"/>
      <w:marLeft w:val="0"/>
      <w:marRight w:val="0"/>
      <w:marTop w:val="0"/>
      <w:marBottom w:val="0"/>
      <w:divBdr>
        <w:top w:val="none" w:sz="0" w:space="0" w:color="auto"/>
        <w:left w:val="none" w:sz="0" w:space="0" w:color="auto"/>
        <w:bottom w:val="none" w:sz="0" w:space="0" w:color="auto"/>
        <w:right w:val="none" w:sz="0" w:space="0" w:color="auto"/>
      </w:divBdr>
    </w:div>
    <w:div w:id="1442997114">
      <w:bodyDiv w:val="1"/>
      <w:marLeft w:val="0"/>
      <w:marRight w:val="0"/>
      <w:marTop w:val="0"/>
      <w:marBottom w:val="0"/>
      <w:divBdr>
        <w:top w:val="none" w:sz="0" w:space="0" w:color="auto"/>
        <w:left w:val="none" w:sz="0" w:space="0" w:color="auto"/>
        <w:bottom w:val="none" w:sz="0" w:space="0" w:color="auto"/>
        <w:right w:val="none" w:sz="0" w:space="0" w:color="auto"/>
      </w:divBdr>
    </w:div>
    <w:div w:id="1443378691">
      <w:bodyDiv w:val="1"/>
      <w:marLeft w:val="0"/>
      <w:marRight w:val="0"/>
      <w:marTop w:val="0"/>
      <w:marBottom w:val="0"/>
      <w:divBdr>
        <w:top w:val="none" w:sz="0" w:space="0" w:color="auto"/>
        <w:left w:val="none" w:sz="0" w:space="0" w:color="auto"/>
        <w:bottom w:val="none" w:sz="0" w:space="0" w:color="auto"/>
        <w:right w:val="none" w:sz="0" w:space="0" w:color="auto"/>
      </w:divBdr>
    </w:div>
    <w:div w:id="1443456209">
      <w:bodyDiv w:val="1"/>
      <w:marLeft w:val="0"/>
      <w:marRight w:val="0"/>
      <w:marTop w:val="0"/>
      <w:marBottom w:val="0"/>
      <w:divBdr>
        <w:top w:val="none" w:sz="0" w:space="0" w:color="auto"/>
        <w:left w:val="none" w:sz="0" w:space="0" w:color="auto"/>
        <w:bottom w:val="none" w:sz="0" w:space="0" w:color="auto"/>
        <w:right w:val="none" w:sz="0" w:space="0" w:color="auto"/>
      </w:divBdr>
    </w:div>
    <w:div w:id="1443719103">
      <w:bodyDiv w:val="1"/>
      <w:marLeft w:val="0"/>
      <w:marRight w:val="0"/>
      <w:marTop w:val="0"/>
      <w:marBottom w:val="0"/>
      <w:divBdr>
        <w:top w:val="none" w:sz="0" w:space="0" w:color="auto"/>
        <w:left w:val="none" w:sz="0" w:space="0" w:color="auto"/>
        <w:bottom w:val="none" w:sz="0" w:space="0" w:color="auto"/>
        <w:right w:val="none" w:sz="0" w:space="0" w:color="auto"/>
      </w:divBdr>
    </w:div>
    <w:div w:id="1443722366">
      <w:bodyDiv w:val="1"/>
      <w:marLeft w:val="0"/>
      <w:marRight w:val="0"/>
      <w:marTop w:val="0"/>
      <w:marBottom w:val="0"/>
      <w:divBdr>
        <w:top w:val="none" w:sz="0" w:space="0" w:color="auto"/>
        <w:left w:val="none" w:sz="0" w:space="0" w:color="auto"/>
        <w:bottom w:val="none" w:sz="0" w:space="0" w:color="auto"/>
        <w:right w:val="none" w:sz="0" w:space="0" w:color="auto"/>
      </w:divBdr>
    </w:div>
    <w:div w:id="1443961613">
      <w:bodyDiv w:val="1"/>
      <w:marLeft w:val="0"/>
      <w:marRight w:val="0"/>
      <w:marTop w:val="0"/>
      <w:marBottom w:val="0"/>
      <w:divBdr>
        <w:top w:val="none" w:sz="0" w:space="0" w:color="auto"/>
        <w:left w:val="none" w:sz="0" w:space="0" w:color="auto"/>
        <w:bottom w:val="none" w:sz="0" w:space="0" w:color="auto"/>
        <w:right w:val="none" w:sz="0" w:space="0" w:color="auto"/>
      </w:divBdr>
    </w:div>
    <w:div w:id="1444034356">
      <w:bodyDiv w:val="1"/>
      <w:marLeft w:val="0"/>
      <w:marRight w:val="0"/>
      <w:marTop w:val="0"/>
      <w:marBottom w:val="0"/>
      <w:divBdr>
        <w:top w:val="none" w:sz="0" w:space="0" w:color="auto"/>
        <w:left w:val="none" w:sz="0" w:space="0" w:color="auto"/>
        <w:bottom w:val="none" w:sz="0" w:space="0" w:color="auto"/>
        <w:right w:val="none" w:sz="0" w:space="0" w:color="auto"/>
      </w:divBdr>
    </w:div>
    <w:div w:id="1444151518">
      <w:bodyDiv w:val="1"/>
      <w:marLeft w:val="0"/>
      <w:marRight w:val="0"/>
      <w:marTop w:val="0"/>
      <w:marBottom w:val="0"/>
      <w:divBdr>
        <w:top w:val="none" w:sz="0" w:space="0" w:color="auto"/>
        <w:left w:val="none" w:sz="0" w:space="0" w:color="auto"/>
        <w:bottom w:val="none" w:sz="0" w:space="0" w:color="auto"/>
        <w:right w:val="none" w:sz="0" w:space="0" w:color="auto"/>
      </w:divBdr>
    </w:div>
    <w:div w:id="1444570727">
      <w:bodyDiv w:val="1"/>
      <w:marLeft w:val="0"/>
      <w:marRight w:val="0"/>
      <w:marTop w:val="0"/>
      <w:marBottom w:val="0"/>
      <w:divBdr>
        <w:top w:val="none" w:sz="0" w:space="0" w:color="auto"/>
        <w:left w:val="none" w:sz="0" w:space="0" w:color="auto"/>
        <w:bottom w:val="none" w:sz="0" w:space="0" w:color="auto"/>
        <w:right w:val="none" w:sz="0" w:space="0" w:color="auto"/>
      </w:divBdr>
    </w:div>
    <w:div w:id="1444692336">
      <w:bodyDiv w:val="1"/>
      <w:marLeft w:val="0"/>
      <w:marRight w:val="0"/>
      <w:marTop w:val="0"/>
      <w:marBottom w:val="0"/>
      <w:divBdr>
        <w:top w:val="none" w:sz="0" w:space="0" w:color="auto"/>
        <w:left w:val="none" w:sz="0" w:space="0" w:color="auto"/>
        <w:bottom w:val="none" w:sz="0" w:space="0" w:color="auto"/>
        <w:right w:val="none" w:sz="0" w:space="0" w:color="auto"/>
      </w:divBdr>
    </w:div>
    <w:div w:id="1444887572">
      <w:bodyDiv w:val="1"/>
      <w:marLeft w:val="0"/>
      <w:marRight w:val="0"/>
      <w:marTop w:val="0"/>
      <w:marBottom w:val="0"/>
      <w:divBdr>
        <w:top w:val="none" w:sz="0" w:space="0" w:color="auto"/>
        <w:left w:val="none" w:sz="0" w:space="0" w:color="auto"/>
        <w:bottom w:val="none" w:sz="0" w:space="0" w:color="auto"/>
        <w:right w:val="none" w:sz="0" w:space="0" w:color="auto"/>
      </w:divBdr>
    </w:div>
    <w:div w:id="1445035295">
      <w:bodyDiv w:val="1"/>
      <w:marLeft w:val="0"/>
      <w:marRight w:val="0"/>
      <w:marTop w:val="0"/>
      <w:marBottom w:val="0"/>
      <w:divBdr>
        <w:top w:val="none" w:sz="0" w:space="0" w:color="auto"/>
        <w:left w:val="none" w:sz="0" w:space="0" w:color="auto"/>
        <w:bottom w:val="none" w:sz="0" w:space="0" w:color="auto"/>
        <w:right w:val="none" w:sz="0" w:space="0" w:color="auto"/>
      </w:divBdr>
    </w:div>
    <w:div w:id="1445081231">
      <w:bodyDiv w:val="1"/>
      <w:marLeft w:val="0"/>
      <w:marRight w:val="0"/>
      <w:marTop w:val="0"/>
      <w:marBottom w:val="0"/>
      <w:divBdr>
        <w:top w:val="none" w:sz="0" w:space="0" w:color="auto"/>
        <w:left w:val="none" w:sz="0" w:space="0" w:color="auto"/>
        <w:bottom w:val="none" w:sz="0" w:space="0" w:color="auto"/>
        <w:right w:val="none" w:sz="0" w:space="0" w:color="auto"/>
      </w:divBdr>
    </w:div>
    <w:div w:id="1445340499">
      <w:bodyDiv w:val="1"/>
      <w:marLeft w:val="0"/>
      <w:marRight w:val="0"/>
      <w:marTop w:val="0"/>
      <w:marBottom w:val="0"/>
      <w:divBdr>
        <w:top w:val="none" w:sz="0" w:space="0" w:color="auto"/>
        <w:left w:val="none" w:sz="0" w:space="0" w:color="auto"/>
        <w:bottom w:val="none" w:sz="0" w:space="0" w:color="auto"/>
        <w:right w:val="none" w:sz="0" w:space="0" w:color="auto"/>
      </w:divBdr>
    </w:div>
    <w:div w:id="1445349718">
      <w:bodyDiv w:val="1"/>
      <w:marLeft w:val="0"/>
      <w:marRight w:val="0"/>
      <w:marTop w:val="0"/>
      <w:marBottom w:val="0"/>
      <w:divBdr>
        <w:top w:val="none" w:sz="0" w:space="0" w:color="auto"/>
        <w:left w:val="none" w:sz="0" w:space="0" w:color="auto"/>
        <w:bottom w:val="none" w:sz="0" w:space="0" w:color="auto"/>
        <w:right w:val="none" w:sz="0" w:space="0" w:color="auto"/>
      </w:divBdr>
    </w:div>
    <w:div w:id="1445423834">
      <w:bodyDiv w:val="1"/>
      <w:marLeft w:val="0"/>
      <w:marRight w:val="0"/>
      <w:marTop w:val="0"/>
      <w:marBottom w:val="0"/>
      <w:divBdr>
        <w:top w:val="none" w:sz="0" w:space="0" w:color="auto"/>
        <w:left w:val="none" w:sz="0" w:space="0" w:color="auto"/>
        <w:bottom w:val="none" w:sz="0" w:space="0" w:color="auto"/>
        <w:right w:val="none" w:sz="0" w:space="0" w:color="auto"/>
      </w:divBdr>
    </w:div>
    <w:div w:id="1445660845">
      <w:bodyDiv w:val="1"/>
      <w:marLeft w:val="0"/>
      <w:marRight w:val="0"/>
      <w:marTop w:val="0"/>
      <w:marBottom w:val="0"/>
      <w:divBdr>
        <w:top w:val="none" w:sz="0" w:space="0" w:color="auto"/>
        <w:left w:val="none" w:sz="0" w:space="0" w:color="auto"/>
        <w:bottom w:val="none" w:sz="0" w:space="0" w:color="auto"/>
        <w:right w:val="none" w:sz="0" w:space="0" w:color="auto"/>
      </w:divBdr>
    </w:div>
    <w:div w:id="1445735233">
      <w:bodyDiv w:val="1"/>
      <w:marLeft w:val="0"/>
      <w:marRight w:val="0"/>
      <w:marTop w:val="0"/>
      <w:marBottom w:val="0"/>
      <w:divBdr>
        <w:top w:val="none" w:sz="0" w:space="0" w:color="auto"/>
        <w:left w:val="none" w:sz="0" w:space="0" w:color="auto"/>
        <w:bottom w:val="none" w:sz="0" w:space="0" w:color="auto"/>
        <w:right w:val="none" w:sz="0" w:space="0" w:color="auto"/>
      </w:divBdr>
    </w:div>
    <w:div w:id="1445922565">
      <w:bodyDiv w:val="1"/>
      <w:marLeft w:val="0"/>
      <w:marRight w:val="0"/>
      <w:marTop w:val="0"/>
      <w:marBottom w:val="0"/>
      <w:divBdr>
        <w:top w:val="none" w:sz="0" w:space="0" w:color="auto"/>
        <w:left w:val="none" w:sz="0" w:space="0" w:color="auto"/>
        <w:bottom w:val="none" w:sz="0" w:space="0" w:color="auto"/>
        <w:right w:val="none" w:sz="0" w:space="0" w:color="auto"/>
      </w:divBdr>
    </w:div>
    <w:div w:id="1446003263">
      <w:bodyDiv w:val="1"/>
      <w:marLeft w:val="0"/>
      <w:marRight w:val="0"/>
      <w:marTop w:val="0"/>
      <w:marBottom w:val="0"/>
      <w:divBdr>
        <w:top w:val="none" w:sz="0" w:space="0" w:color="auto"/>
        <w:left w:val="none" w:sz="0" w:space="0" w:color="auto"/>
        <w:bottom w:val="none" w:sz="0" w:space="0" w:color="auto"/>
        <w:right w:val="none" w:sz="0" w:space="0" w:color="auto"/>
      </w:divBdr>
    </w:div>
    <w:div w:id="1446198707">
      <w:bodyDiv w:val="1"/>
      <w:marLeft w:val="0"/>
      <w:marRight w:val="0"/>
      <w:marTop w:val="0"/>
      <w:marBottom w:val="0"/>
      <w:divBdr>
        <w:top w:val="none" w:sz="0" w:space="0" w:color="auto"/>
        <w:left w:val="none" w:sz="0" w:space="0" w:color="auto"/>
        <w:bottom w:val="none" w:sz="0" w:space="0" w:color="auto"/>
        <w:right w:val="none" w:sz="0" w:space="0" w:color="auto"/>
      </w:divBdr>
    </w:div>
    <w:div w:id="1446264935">
      <w:bodyDiv w:val="1"/>
      <w:marLeft w:val="0"/>
      <w:marRight w:val="0"/>
      <w:marTop w:val="0"/>
      <w:marBottom w:val="0"/>
      <w:divBdr>
        <w:top w:val="none" w:sz="0" w:space="0" w:color="auto"/>
        <w:left w:val="none" w:sz="0" w:space="0" w:color="auto"/>
        <w:bottom w:val="none" w:sz="0" w:space="0" w:color="auto"/>
        <w:right w:val="none" w:sz="0" w:space="0" w:color="auto"/>
      </w:divBdr>
    </w:div>
    <w:div w:id="1446657435">
      <w:bodyDiv w:val="1"/>
      <w:marLeft w:val="0"/>
      <w:marRight w:val="0"/>
      <w:marTop w:val="0"/>
      <w:marBottom w:val="0"/>
      <w:divBdr>
        <w:top w:val="none" w:sz="0" w:space="0" w:color="auto"/>
        <w:left w:val="none" w:sz="0" w:space="0" w:color="auto"/>
        <w:bottom w:val="none" w:sz="0" w:space="0" w:color="auto"/>
        <w:right w:val="none" w:sz="0" w:space="0" w:color="auto"/>
      </w:divBdr>
    </w:div>
    <w:div w:id="1446775613">
      <w:bodyDiv w:val="1"/>
      <w:marLeft w:val="0"/>
      <w:marRight w:val="0"/>
      <w:marTop w:val="0"/>
      <w:marBottom w:val="0"/>
      <w:divBdr>
        <w:top w:val="none" w:sz="0" w:space="0" w:color="auto"/>
        <w:left w:val="none" w:sz="0" w:space="0" w:color="auto"/>
        <w:bottom w:val="none" w:sz="0" w:space="0" w:color="auto"/>
        <w:right w:val="none" w:sz="0" w:space="0" w:color="auto"/>
      </w:divBdr>
    </w:div>
    <w:div w:id="1447189791">
      <w:bodyDiv w:val="1"/>
      <w:marLeft w:val="0"/>
      <w:marRight w:val="0"/>
      <w:marTop w:val="0"/>
      <w:marBottom w:val="0"/>
      <w:divBdr>
        <w:top w:val="none" w:sz="0" w:space="0" w:color="auto"/>
        <w:left w:val="none" w:sz="0" w:space="0" w:color="auto"/>
        <w:bottom w:val="none" w:sz="0" w:space="0" w:color="auto"/>
        <w:right w:val="none" w:sz="0" w:space="0" w:color="auto"/>
      </w:divBdr>
    </w:div>
    <w:div w:id="1447314341">
      <w:bodyDiv w:val="1"/>
      <w:marLeft w:val="0"/>
      <w:marRight w:val="0"/>
      <w:marTop w:val="0"/>
      <w:marBottom w:val="0"/>
      <w:divBdr>
        <w:top w:val="none" w:sz="0" w:space="0" w:color="auto"/>
        <w:left w:val="none" w:sz="0" w:space="0" w:color="auto"/>
        <w:bottom w:val="none" w:sz="0" w:space="0" w:color="auto"/>
        <w:right w:val="none" w:sz="0" w:space="0" w:color="auto"/>
      </w:divBdr>
    </w:div>
    <w:div w:id="1447391055">
      <w:bodyDiv w:val="1"/>
      <w:marLeft w:val="0"/>
      <w:marRight w:val="0"/>
      <w:marTop w:val="0"/>
      <w:marBottom w:val="0"/>
      <w:divBdr>
        <w:top w:val="none" w:sz="0" w:space="0" w:color="auto"/>
        <w:left w:val="none" w:sz="0" w:space="0" w:color="auto"/>
        <w:bottom w:val="none" w:sz="0" w:space="0" w:color="auto"/>
        <w:right w:val="none" w:sz="0" w:space="0" w:color="auto"/>
      </w:divBdr>
    </w:div>
    <w:div w:id="1447503503">
      <w:bodyDiv w:val="1"/>
      <w:marLeft w:val="0"/>
      <w:marRight w:val="0"/>
      <w:marTop w:val="0"/>
      <w:marBottom w:val="0"/>
      <w:divBdr>
        <w:top w:val="none" w:sz="0" w:space="0" w:color="auto"/>
        <w:left w:val="none" w:sz="0" w:space="0" w:color="auto"/>
        <w:bottom w:val="none" w:sz="0" w:space="0" w:color="auto"/>
        <w:right w:val="none" w:sz="0" w:space="0" w:color="auto"/>
      </w:divBdr>
    </w:div>
    <w:div w:id="1447845749">
      <w:bodyDiv w:val="1"/>
      <w:marLeft w:val="0"/>
      <w:marRight w:val="0"/>
      <w:marTop w:val="0"/>
      <w:marBottom w:val="0"/>
      <w:divBdr>
        <w:top w:val="none" w:sz="0" w:space="0" w:color="auto"/>
        <w:left w:val="none" w:sz="0" w:space="0" w:color="auto"/>
        <w:bottom w:val="none" w:sz="0" w:space="0" w:color="auto"/>
        <w:right w:val="none" w:sz="0" w:space="0" w:color="auto"/>
      </w:divBdr>
    </w:div>
    <w:div w:id="1448045989">
      <w:bodyDiv w:val="1"/>
      <w:marLeft w:val="0"/>
      <w:marRight w:val="0"/>
      <w:marTop w:val="0"/>
      <w:marBottom w:val="0"/>
      <w:divBdr>
        <w:top w:val="none" w:sz="0" w:space="0" w:color="auto"/>
        <w:left w:val="none" w:sz="0" w:space="0" w:color="auto"/>
        <w:bottom w:val="none" w:sz="0" w:space="0" w:color="auto"/>
        <w:right w:val="none" w:sz="0" w:space="0" w:color="auto"/>
      </w:divBdr>
    </w:div>
    <w:div w:id="1448429596">
      <w:bodyDiv w:val="1"/>
      <w:marLeft w:val="0"/>
      <w:marRight w:val="0"/>
      <w:marTop w:val="0"/>
      <w:marBottom w:val="0"/>
      <w:divBdr>
        <w:top w:val="none" w:sz="0" w:space="0" w:color="auto"/>
        <w:left w:val="none" w:sz="0" w:space="0" w:color="auto"/>
        <w:bottom w:val="none" w:sz="0" w:space="0" w:color="auto"/>
        <w:right w:val="none" w:sz="0" w:space="0" w:color="auto"/>
      </w:divBdr>
    </w:div>
    <w:div w:id="1448546684">
      <w:bodyDiv w:val="1"/>
      <w:marLeft w:val="0"/>
      <w:marRight w:val="0"/>
      <w:marTop w:val="0"/>
      <w:marBottom w:val="0"/>
      <w:divBdr>
        <w:top w:val="none" w:sz="0" w:space="0" w:color="auto"/>
        <w:left w:val="none" w:sz="0" w:space="0" w:color="auto"/>
        <w:bottom w:val="none" w:sz="0" w:space="0" w:color="auto"/>
        <w:right w:val="none" w:sz="0" w:space="0" w:color="auto"/>
      </w:divBdr>
    </w:div>
    <w:div w:id="1448621540">
      <w:bodyDiv w:val="1"/>
      <w:marLeft w:val="0"/>
      <w:marRight w:val="0"/>
      <w:marTop w:val="0"/>
      <w:marBottom w:val="0"/>
      <w:divBdr>
        <w:top w:val="none" w:sz="0" w:space="0" w:color="auto"/>
        <w:left w:val="none" w:sz="0" w:space="0" w:color="auto"/>
        <w:bottom w:val="none" w:sz="0" w:space="0" w:color="auto"/>
        <w:right w:val="none" w:sz="0" w:space="0" w:color="auto"/>
      </w:divBdr>
    </w:div>
    <w:div w:id="1448743212">
      <w:bodyDiv w:val="1"/>
      <w:marLeft w:val="0"/>
      <w:marRight w:val="0"/>
      <w:marTop w:val="0"/>
      <w:marBottom w:val="0"/>
      <w:divBdr>
        <w:top w:val="none" w:sz="0" w:space="0" w:color="auto"/>
        <w:left w:val="none" w:sz="0" w:space="0" w:color="auto"/>
        <w:bottom w:val="none" w:sz="0" w:space="0" w:color="auto"/>
        <w:right w:val="none" w:sz="0" w:space="0" w:color="auto"/>
      </w:divBdr>
    </w:div>
    <w:div w:id="1449160254">
      <w:bodyDiv w:val="1"/>
      <w:marLeft w:val="0"/>
      <w:marRight w:val="0"/>
      <w:marTop w:val="0"/>
      <w:marBottom w:val="0"/>
      <w:divBdr>
        <w:top w:val="none" w:sz="0" w:space="0" w:color="auto"/>
        <w:left w:val="none" w:sz="0" w:space="0" w:color="auto"/>
        <w:bottom w:val="none" w:sz="0" w:space="0" w:color="auto"/>
        <w:right w:val="none" w:sz="0" w:space="0" w:color="auto"/>
      </w:divBdr>
    </w:div>
    <w:div w:id="1449280256">
      <w:bodyDiv w:val="1"/>
      <w:marLeft w:val="0"/>
      <w:marRight w:val="0"/>
      <w:marTop w:val="0"/>
      <w:marBottom w:val="0"/>
      <w:divBdr>
        <w:top w:val="none" w:sz="0" w:space="0" w:color="auto"/>
        <w:left w:val="none" w:sz="0" w:space="0" w:color="auto"/>
        <w:bottom w:val="none" w:sz="0" w:space="0" w:color="auto"/>
        <w:right w:val="none" w:sz="0" w:space="0" w:color="auto"/>
      </w:divBdr>
    </w:div>
    <w:div w:id="1449548429">
      <w:bodyDiv w:val="1"/>
      <w:marLeft w:val="0"/>
      <w:marRight w:val="0"/>
      <w:marTop w:val="0"/>
      <w:marBottom w:val="0"/>
      <w:divBdr>
        <w:top w:val="none" w:sz="0" w:space="0" w:color="auto"/>
        <w:left w:val="none" w:sz="0" w:space="0" w:color="auto"/>
        <w:bottom w:val="none" w:sz="0" w:space="0" w:color="auto"/>
        <w:right w:val="none" w:sz="0" w:space="0" w:color="auto"/>
      </w:divBdr>
    </w:div>
    <w:div w:id="1450078301">
      <w:bodyDiv w:val="1"/>
      <w:marLeft w:val="0"/>
      <w:marRight w:val="0"/>
      <w:marTop w:val="0"/>
      <w:marBottom w:val="0"/>
      <w:divBdr>
        <w:top w:val="none" w:sz="0" w:space="0" w:color="auto"/>
        <w:left w:val="none" w:sz="0" w:space="0" w:color="auto"/>
        <w:bottom w:val="none" w:sz="0" w:space="0" w:color="auto"/>
        <w:right w:val="none" w:sz="0" w:space="0" w:color="auto"/>
      </w:divBdr>
    </w:div>
    <w:div w:id="1450079833">
      <w:bodyDiv w:val="1"/>
      <w:marLeft w:val="0"/>
      <w:marRight w:val="0"/>
      <w:marTop w:val="0"/>
      <w:marBottom w:val="0"/>
      <w:divBdr>
        <w:top w:val="none" w:sz="0" w:space="0" w:color="auto"/>
        <w:left w:val="none" w:sz="0" w:space="0" w:color="auto"/>
        <w:bottom w:val="none" w:sz="0" w:space="0" w:color="auto"/>
        <w:right w:val="none" w:sz="0" w:space="0" w:color="auto"/>
      </w:divBdr>
    </w:div>
    <w:div w:id="1450124747">
      <w:bodyDiv w:val="1"/>
      <w:marLeft w:val="0"/>
      <w:marRight w:val="0"/>
      <w:marTop w:val="0"/>
      <w:marBottom w:val="0"/>
      <w:divBdr>
        <w:top w:val="none" w:sz="0" w:space="0" w:color="auto"/>
        <w:left w:val="none" w:sz="0" w:space="0" w:color="auto"/>
        <w:bottom w:val="none" w:sz="0" w:space="0" w:color="auto"/>
        <w:right w:val="none" w:sz="0" w:space="0" w:color="auto"/>
      </w:divBdr>
    </w:div>
    <w:div w:id="1450273481">
      <w:bodyDiv w:val="1"/>
      <w:marLeft w:val="0"/>
      <w:marRight w:val="0"/>
      <w:marTop w:val="0"/>
      <w:marBottom w:val="0"/>
      <w:divBdr>
        <w:top w:val="none" w:sz="0" w:space="0" w:color="auto"/>
        <w:left w:val="none" w:sz="0" w:space="0" w:color="auto"/>
        <w:bottom w:val="none" w:sz="0" w:space="0" w:color="auto"/>
        <w:right w:val="none" w:sz="0" w:space="0" w:color="auto"/>
      </w:divBdr>
    </w:div>
    <w:div w:id="1450584238">
      <w:bodyDiv w:val="1"/>
      <w:marLeft w:val="0"/>
      <w:marRight w:val="0"/>
      <w:marTop w:val="0"/>
      <w:marBottom w:val="0"/>
      <w:divBdr>
        <w:top w:val="none" w:sz="0" w:space="0" w:color="auto"/>
        <w:left w:val="none" w:sz="0" w:space="0" w:color="auto"/>
        <w:bottom w:val="none" w:sz="0" w:space="0" w:color="auto"/>
        <w:right w:val="none" w:sz="0" w:space="0" w:color="auto"/>
      </w:divBdr>
    </w:div>
    <w:div w:id="1450661655">
      <w:bodyDiv w:val="1"/>
      <w:marLeft w:val="0"/>
      <w:marRight w:val="0"/>
      <w:marTop w:val="0"/>
      <w:marBottom w:val="0"/>
      <w:divBdr>
        <w:top w:val="none" w:sz="0" w:space="0" w:color="auto"/>
        <w:left w:val="none" w:sz="0" w:space="0" w:color="auto"/>
        <w:bottom w:val="none" w:sz="0" w:space="0" w:color="auto"/>
        <w:right w:val="none" w:sz="0" w:space="0" w:color="auto"/>
      </w:divBdr>
    </w:div>
    <w:div w:id="1450663144">
      <w:bodyDiv w:val="1"/>
      <w:marLeft w:val="0"/>
      <w:marRight w:val="0"/>
      <w:marTop w:val="0"/>
      <w:marBottom w:val="0"/>
      <w:divBdr>
        <w:top w:val="none" w:sz="0" w:space="0" w:color="auto"/>
        <w:left w:val="none" w:sz="0" w:space="0" w:color="auto"/>
        <w:bottom w:val="none" w:sz="0" w:space="0" w:color="auto"/>
        <w:right w:val="none" w:sz="0" w:space="0" w:color="auto"/>
      </w:divBdr>
    </w:div>
    <w:div w:id="1451168558">
      <w:bodyDiv w:val="1"/>
      <w:marLeft w:val="0"/>
      <w:marRight w:val="0"/>
      <w:marTop w:val="0"/>
      <w:marBottom w:val="0"/>
      <w:divBdr>
        <w:top w:val="none" w:sz="0" w:space="0" w:color="auto"/>
        <w:left w:val="none" w:sz="0" w:space="0" w:color="auto"/>
        <w:bottom w:val="none" w:sz="0" w:space="0" w:color="auto"/>
        <w:right w:val="none" w:sz="0" w:space="0" w:color="auto"/>
      </w:divBdr>
    </w:div>
    <w:div w:id="1451316197">
      <w:bodyDiv w:val="1"/>
      <w:marLeft w:val="0"/>
      <w:marRight w:val="0"/>
      <w:marTop w:val="0"/>
      <w:marBottom w:val="0"/>
      <w:divBdr>
        <w:top w:val="none" w:sz="0" w:space="0" w:color="auto"/>
        <w:left w:val="none" w:sz="0" w:space="0" w:color="auto"/>
        <w:bottom w:val="none" w:sz="0" w:space="0" w:color="auto"/>
        <w:right w:val="none" w:sz="0" w:space="0" w:color="auto"/>
      </w:divBdr>
    </w:div>
    <w:div w:id="1451390445">
      <w:bodyDiv w:val="1"/>
      <w:marLeft w:val="0"/>
      <w:marRight w:val="0"/>
      <w:marTop w:val="0"/>
      <w:marBottom w:val="0"/>
      <w:divBdr>
        <w:top w:val="none" w:sz="0" w:space="0" w:color="auto"/>
        <w:left w:val="none" w:sz="0" w:space="0" w:color="auto"/>
        <w:bottom w:val="none" w:sz="0" w:space="0" w:color="auto"/>
        <w:right w:val="none" w:sz="0" w:space="0" w:color="auto"/>
      </w:divBdr>
    </w:div>
    <w:div w:id="1451507111">
      <w:bodyDiv w:val="1"/>
      <w:marLeft w:val="0"/>
      <w:marRight w:val="0"/>
      <w:marTop w:val="0"/>
      <w:marBottom w:val="0"/>
      <w:divBdr>
        <w:top w:val="none" w:sz="0" w:space="0" w:color="auto"/>
        <w:left w:val="none" w:sz="0" w:space="0" w:color="auto"/>
        <w:bottom w:val="none" w:sz="0" w:space="0" w:color="auto"/>
        <w:right w:val="none" w:sz="0" w:space="0" w:color="auto"/>
      </w:divBdr>
    </w:div>
    <w:div w:id="1451508375">
      <w:bodyDiv w:val="1"/>
      <w:marLeft w:val="0"/>
      <w:marRight w:val="0"/>
      <w:marTop w:val="0"/>
      <w:marBottom w:val="0"/>
      <w:divBdr>
        <w:top w:val="none" w:sz="0" w:space="0" w:color="auto"/>
        <w:left w:val="none" w:sz="0" w:space="0" w:color="auto"/>
        <w:bottom w:val="none" w:sz="0" w:space="0" w:color="auto"/>
        <w:right w:val="none" w:sz="0" w:space="0" w:color="auto"/>
      </w:divBdr>
    </w:div>
    <w:div w:id="1451510245">
      <w:bodyDiv w:val="1"/>
      <w:marLeft w:val="0"/>
      <w:marRight w:val="0"/>
      <w:marTop w:val="0"/>
      <w:marBottom w:val="0"/>
      <w:divBdr>
        <w:top w:val="none" w:sz="0" w:space="0" w:color="auto"/>
        <w:left w:val="none" w:sz="0" w:space="0" w:color="auto"/>
        <w:bottom w:val="none" w:sz="0" w:space="0" w:color="auto"/>
        <w:right w:val="none" w:sz="0" w:space="0" w:color="auto"/>
      </w:divBdr>
    </w:div>
    <w:div w:id="1451775828">
      <w:bodyDiv w:val="1"/>
      <w:marLeft w:val="0"/>
      <w:marRight w:val="0"/>
      <w:marTop w:val="0"/>
      <w:marBottom w:val="0"/>
      <w:divBdr>
        <w:top w:val="none" w:sz="0" w:space="0" w:color="auto"/>
        <w:left w:val="none" w:sz="0" w:space="0" w:color="auto"/>
        <w:bottom w:val="none" w:sz="0" w:space="0" w:color="auto"/>
        <w:right w:val="none" w:sz="0" w:space="0" w:color="auto"/>
      </w:divBdr>
    </w:div>
    <w:div w:id="1451782837">
      <w:bodyDiv w:val="1"/>
      <w:marLeft w:val="0"/>
      <w:marRight w:val="0"/>
      <w:marTop w:val="0"/>
      <w:marBottom w:val="0"/>
      <w:divBdr>
        <w:top w:val="none" w:sz="0" w:space="0" w:color="auto"/>
        <w:left w:val="none" w:sz="0" w:space="0" w:color="auto"/>
        <w:bottom w:val="none" w:sz="0" w:space="0" w:color="auto"/>
        <w:right w:val="none" w:sz="0" w:space="0" w:color="auto"/>
      </w:divBdr>
    </w:div>
    <w:div w:id="1452165042">
      <w:bodyDiv w:val="1"/>
      <w:marLeft w:val="0"/>
      <w:marRight w:val="0"/>
      <w:marTop w:val="0"/>
      <w:marBottom w:val="0"/>
      <w:divBdr>
        <w:top w:val="none" w:sz="0" w:space="0" w:color="auto"/>
        <w:left w:val="none" w:sz="0" w:space="0" w:color="auto"/>
        <w:bottom w:val="none" w:sz="0" w:space="0" w:color="auto"/>
        <w:right w:val="none" w:sz="0" w:space="0" w:color="auto"/>
      </w:divBdr>
    </w:div>
    <w:div w:id="1452285625">
      <w:bodyDiv w:val="1"/>
      <w:marLeft w:val="0"/>
      <w:marRight w:val="0"/>
      <w:marTop w:val="0"/>
      <w:marBottom w:val="0"/>
      <w:divBdr>
        <w:top w:val="none" w:sz="0" w:space="0" w:color="auto"/>
        <w:left w:val="none" w:sz="0" w:space="0" w:color="auto"/>
        <w:bottom w:val="none" w:sz="0" w:space="0" w:color="auto"/>
        <w:right w:val="none" w:sz="0" w:space="0" w:color="auto"/>
      </w:divBdr>
    </w:div>
    <w:div w:id="1452287762">
      <w:bodyDiv w:val="1"/>
      <w:marLeft w:val="0"/>
      <w:marRight w:val="0"/>
      <w:marTop w:val="0"/>
      <w:marBottom w:val="0"/>
      <w:divBdr>
        <w:top w:val="none" w:sz="0" w:space="0" w:color="auto"/>
        <w:left w:val="none" w:sz="0" w:space="0" w:color="auto"/>
        <w:bottom w:val="none" w:sz="0" w:space="0" w:color="auto"/>
        <w:right w:val="none" w:sz="0" w:space="0" w:color="auto"/>
      </w:divBdr>
    </w:div>
    <w:div w:id="1452363429">
      <w:bodyDiv w:val="1"/>
      <w:marLeft w:val="0"/>
      <w:marRight w:val="0"/>
      <w:marTop w:val="0"/>
      <w:marBottom w:val="0"/>
      <w:divBdr>
        <w:top w:val="none" w:sz="0" w:space="0" w:color="auto"/>
        <w:left w:val="none" w:sz="0" w:space="0" w:color="auto"/>
        <w:bottom w:val="none" w:sz="0" w:space="0" w:color="auto"/>
        <w:right w:val="none" w:sz="0" w:space="0" w:color="auto"/>
      </w:divBdr>
    </w:div>
    <w:div w:id="1452431831">
      <w:bodyDiv w:val="1"/>
      <w:marLeft w:val="0"/>
      <w:marRight w:val="0"/>
      <w:marTop w:val="0"/>
      <w:marBottom w:val="0"/>
      <w:divBdr>
        <w:top w:val="none" w:sz="0" w:space="0" w:color="auto"/>
        <w:left w:val="none" w:sz="0" w:space="0" w:color="auto"/>
        <w:bottom w:val="none" w:sz="0" w:space="0" w:color="auto"/>
        <w:right w:val="none" w:sz="0" w:space="0" w:color="auto"/>
      </w:divBdr>
    </w:div>
    <w:div w:id="1453087608">
      <w:bodyDiv w:val="1"/>
      <w:marLeft w:val="0"/>
      <w:marRight w:val="0"/>
      <w:marTop w:val="0"/>
      <w:marBottom w:val="0"/>
      <w:divBdr>
        <w:top w:val="none" w:sz="0" w:space="0" w:color="auto"/>
        <w:left w:val="none" w:sz="0" w:space="0" w:color="auto"/>
        <w:bottom w:val="none" w:sz="0" w:space="0" w:color="auto"/>
        <w:right w:val="none" w:sz="0" w:space="0" w:color="auto"/>
      </w:divBdr>
    </w:div>
    <w:div w:id="1453130782">
      <w:bodyDiv w:val="1"/>
      <w:marLeft w:val="0"/>
      <w:marRight w:val="0"/>
      <w:marTop w:val="0"/>
      <w:marBottom w:val="0"/>
      <w:divBdr>
        <w:top w:val="none" w:sz="0" w:space="0" w:color="auto"/>
        <w:left w:val="none" w:sz="0" w:space="0" w:color="auto"/>
        <w:bottom w:val="none" w:sz="0" w:space="0" w:color="auto"/>
        <w:right w:val="none" w:sz="0" w:space="0" w:color="auto"/>
      </w:divBdr>
    </w:div>
    <w:div w:id="1453131217">
      <w:bodyDiv w:val="1"/>
      <w:marLeft w:val="0"/>
      <w:marRight w:val="0"/>
      <w:marTop w:val="0"/>
      <w:marBottom w:val="0"/>
      <w:divBdr>
        <w:top w:val="none" w:sz="0" w:space="0" w:color="auto"/>
        <w:left w:val="none" w:sz="0" w:space="0" w:color="auto"/>
        <w:bottom w:val="none" w:sz="0" w:space="0" w:color="auto"/>
        <w:right w:val="none" w:sz="0" w:space="0" w:color="auto"/>
      </w:divBdr>
    </w:div>
    <w:div w:id="1453133955">
      <w:bodyDiv w:val="1"/>
      <w:marLeft w:val="0"/>
      <w:marRight w:val="0"/>
      <w:marTop w:val="0"/>
      <w:marBottom w:val="0"/>
      <w:divBdr>
        <w:top w:val="none" w:sz="0" w:space="0" w:color="auto"/>
        <w:left w:val="none" w:sz="0" w:space="0" w:color="auto"/>
        <w:bottom w:val="none" w:sz="0" w:space="0" w:color="auto"/>
        <w:right w:val="none" w:sz="0" w:space="0" w:color="auto"/>
      </w:divBdr>
    </w:div>
    <w:div w:id="1453288094">
      <w:bodyDiv w:val="1"/>
      <w:marLeft w:val="0"/>
      <w:marRight w:val="0"/>
      <w:marTop w:val="0"/>
      <w:marBottom w:val="0"/>
      <w:divBdr>
        <w:top w:val="none" w:sz="0" w:space="0" w:color="auto"/>
        <w:left w:val="none" w:sz="0" w:space="0" w:color="auto"/>
        <w:bottom w:val="none" w:sz="0" w:space="0" w:color="auto"/>
        <w:right w:val="none" w:sz="0" w:space="0" w:color="auto"/>
      </w:divBdr>
    </w:div>
    <w:div w:id="1453863204">
      <w:bodyDiv w:val="1"/>
      <w:marLeft w:val="0"/>
      <w:marRight w:val="0"/>
      <w:marTop w:val="0"/>
      <w:marBottom w:val="0"/>
      <w:divBdr>
        <w:top w:val="none" w:sz="0" w:space="0" w:color="auto"/>
        <w:left w:val="none" w:sz="0" w:space="0" w:color="auto"/>
        <w:bottom w:val="none" w:sz="0" w:space="0" w:color="auto"/>
        <w:right w:val="none" w:sz="0" w:space="0" w:color="auto"/>
      </w:divBdr>
    </w:div>
    <w:div w:id="1454058070">
      <w:bodyDiv w:val="1"/>
      <w:marLeft w:val="0"/>
      <w:marRight w:val="0"/>
      <w:marTop w:val="0"/>
      <w:marBottom w:val="0"/>
      <w:divBdr>
        <w:top w:val="none" w:sz="0" w:space="0" w:color="auto"/>
        <w:left w:val="none" w:sz="0" w:space="0" w:color="auto"/>
        <w:bottom w:val="none" w:sz="0" w:space="0" w:color="auto"/>
        <w:right w:val="none" w:sz="0" w:space="0" w:color="auto"/>
      </w:divBdr>
    </w:div>
    <w:div w:id="1454246250">
      <w:bodyDiv w:val="1"/>
      <w:marLeft w:val="0"/>
      <w:marRight w:val="0"/>
      <w:marTop w:val="0"/>
      <w:marBottom w:val="0"/>
      <w:divBdr>
        <w:top w:val="none" w:sz="0" w:space="0" w:color="auto"/>
        <w:left w:val="none" w:sz="0" w:space="0" w:color="auto"/>
        <w:bottom w:val="none" w:sz="0" w:space="0" w:color="auto"/>
        <w:right w:val="none" w:sz="0" w:space="0" w:color="auto"/>
      </w:divBdr>
    </w:div>
    <w:div w:id="1454324085">
      <w:bodyDiv w:val="1"/>
      <w:marLeft w:val="0"/>
      <w:marRight w:val="0"/>
      <w:marTop w:val="0"/>
      <w:marBottom w:val="0"/>
      <w:divBdr>
        <w:top w:val="none" w:sz="0" w:space="0" w:color="auto"/>
        <w:left w:val="none" w:sz="0" w:space="0" w:color="auto"/>
        <w:bottom w:val="none" w:sz="0" w:space="0" w:color="auto"/>
        <w:right w:val="none" w:sz="0" w:space="0" w:color="auto"/>
      </w:divBdr>
    </w:div>
    <w:div w:id="1454330221">
      <w:bodyDiv w:val="1"/>
      <w:marLeft w:val="0"/>
      <w:marRight w:val="0"/>
      <w:marTop w:val="0"/>
      <w:marBottom w:val="0"/>
      <w:divBdr>
        <w:top w:val="none" w:sz="0" w:space="0" w:color="auto"/>
        <w:left w:val="none" w:sz="0" w:space="0" w:color="auto"/>
        <w:bottom w:val="none" w:sz="0" w:space="0" w:color="auto"/>
        <w:right w:val="none" w:sz="0" w:space="0" w:color="auto"/>
      </w:divBdr>
    </w:div>
    <w:div w:id="1454404075">
      <w:bodyDiv w:val="1"/>
      <w:marLeft w:val="0"/>
      <w:marRight w:val="0"/>
      <w:marTop w:val="0"/>
      <w:marBottom w:val="0"/>
      <w:divBdr>
        <w:top w:val="none" w:sz="0" w:space="0" w:color="auto"/>
        <w:left w:val="none" w:sz="0" w:space="0" w:color="auto"/>
        <w:bottom w:val="none" w:sz="0" w:space="0" w:color="auto"/>
        <w:right w:val="none" w:sz="0" w:space="0" w:color="auto"/>
      </w:divBdr>
    </w:div>
    <w:div w:id="1454789934">
      <w:bodyDiv w:val="1"/>
      <w:marLeft w:val="0"/>
      <w:marRight w:val="0"/>
      <w:marTop w:val="0"/>
      <w:marBottom w:val="0"/>
      <w:divBdr>
        <w:top w:val="none" w:sz="0" w:space="0" w:color="auto"/>
        <w:left w:val="none" w:sz="0" w:space="0" w:color="auto"/>
        <w:bottom w:val="none" w:sz="0" w:space="0" w:color="auto"/>
        <w:right w:val="none" w:sz="0" w:space="0" w:color="auto"/>
      </w:divBdr>
    </w:div>
    <w:div w:id="1454904728">
      <w:bodyDiv w:val="1"/>
      <w:marLeft w:val="0"/>
      <w:marRight w:val="0"/>
      <w:marTop w:val="0"/>
      <w:marBottom w:val="0"/>
      <w:divBdr>
        <w:top w:val="none" w:sz="0" w:space="0" w:color="auto"/>
        <w:left w:val="none" w:sz="0" w:space="0" w:color="auto"/>
        <w:bottom w:val="none" w:sz="0" w:space="0" w:color="auto"/>
        <w:right w:val="none" w:sz="0" w:space="0" w:color="auto"/>
      </w:divBdr>
    </w:div>
    <w:div w:id="1454909246">
      <w:bodyDiv w:val="1"/>
      <w:marLeft w:val="0"/>
      <w:marRight w:val="0"/>
      <w:marTop w:val="0"/>
      <w:marBottom w:val="0"/>
      <w:divBdr>
        <w:top w:val="none" w:sz="0" w:space="0" w:color="auto"/>
        <w:left w:val="none" w:sz="0" w:space="0" w:color="auto"/>
        <w:bottom w:val="none" w:sz="0" w:space="0" w:color="auto"/>
        <w:right w:val="none" w:sz="0" w:space="0" w:color="auto"/>
      </w:divBdr>
    </w:div>
    <w:div w:id="1455489415">
      <w:bodyDiv w:val="1"/>
      <w:marLeft w:val="0"/>
      <w:marRight w:val="0"/>
      <w:marTop w:val="0"/>
      <w:marBottom w:val="0"/>
      <w:divBdr>
        <w:top w:val="none" w:sz="0" w:space="0" w:color="auto"/>
        <w:left w:val="none" w:sz="0" w:space="0" w:color="auto"/>
        <w:bottom w:val="none" w:sz="0" w:space="0" w:color="auto"/>
        <w:right w:val="none" w:sz="0" w:space="0" w:color="auto"/>
      </w:divBdr>
    </w:div>
    <w:div w:id="1455563649">
      <w:bodyDiv w:val="1"/>
      <w:marLeft w:val="0"/>
      <w:marRight w:val="0"/>
      <w:marTop w:val="0"/>
      <w:marBottom w:val="0"/>
      <w:divBdr>
        <w:top w:val="none" w:sz="0" w:space="0" w:color="auto"/>
        <w:left w:val="none" w:sz="0" w:space="0" w:color="auto"/>
        <w:bottom w:val="none" w:sz="0" w:space="0" w:color="auto"/>
        <w:right w:val="none" w:sz="0" w:space="0" w:color="auto"/>
      </w:divBdr>
    </w:div>
    <w:div w:id="1456561188">
      <w:bodyDiv w:val="1"/>
      <w:marLeft w:val="0"/>
      <w:marRight w:val="0"/>
      <w:marTop w:val="0"/>
      <w:marBottom w:val="0"/>
      <w:divBdr>
        <w:top w:val="none" w:sz="0" w:space="0" w:color="auto"/>
        <w:left w:val="none" w:sz="0" w:space="0" w:color="auto"/>
        <w:bottom w:val="none" w:sz="0" w:space="0" w:color="auto"/>
        <w:right w:val="none" w:sz="0" w:space="0" w:color="auto"/>
      </w:divBdr>
    </w:div>
    <w:div w:id="1456754037">
      <w:bodyDiv w:val="1"/>
      <w:marLeft w:val="0"/>
      <w:marRight w:val="0"/>
      <w:marTop w:val="0"/>
      <w:marBottom w:val="0"/>
      <w:divBdr>
        <w:top w:val="none" w:sz="0" w:space="0" w:color="auto"/>
        <w:left w:val="none" w:sz="0" w:space="0" w:color="auto"/>
        <w:bottom w:val="none" w:sz="0" w:space="0" w:color="auto"/>
        <w:right w:val="none" w:sz="0" w:space="0" w:color="auto"/>
      </w:divBdr>
    </w:div>
    <w:div w:id="1456800646">
      <w:bodyDiv w:val="1"/>
      <w:marLeft w:val="0"/>
      <w:marRight w:val="0"/>
      <w:marTop w:val="0"/>
      <w:marBottom w:val="0"/>
      <w:divBdr>
        <w:top w:val="none" w:sz="0" w:space="0" w:color="auto"/>
        <w:left w:val="none" w:sz="0" w:space="0" w:color="auto"/>
        <w:bottom w:val="none" w:sz="0" w:space="0" w:color="auto"/>
        <w:right w:val="none" w:sz="0" w:space="0" w:color="auto"/>
      </w:divBdr>
    </w:div>
    <w:div w:id="1456867045">
      <w:bodyDiv w:val="1"/>
      <w:marLeft w:val="0"/>
      <w:marRight w:val="0"/>
      <w:marTop w:val="0"/>
      <w:marBottom w:val="0"/>
      <w:divBdr>
        <w:top w:val="none" w:sz="0" w:space="0" w:color="auto"/>
        <w:left w:val="none" w:sz="0" w:space="0" w:color="auto"/>
        <w:bottom w:val="none" w:sz="0" w:space="0" w:color="auto"/>
        <w:right w:val="none" w:sz="0" w:space="0" w:color="auto"/>
      </w:divBdr>
    </w:div>
    <w:div w:id="1457065612">
      <w:bodyDiv w:val="1"/>
      <w:marLeft w:val="0"/>
      <w:marRight w:val="0"/>
      <w:marTop w:val="0"/>
      <w:marBottom w:val="0"/>
      <w:divBdr>
        <w:top w:val="none" w:sz="0" w:space="0" w:color="auto"/>
        <w:left w:val="none" w:sz="0" w:space="0" w:color="auto"/>
        <w:bottom w:val="none" w:sz="0" w:space="0" w:color="auto"/>
        <w:right w:val="none" w:sz="0" w:space="0" w:color="auto"/>
      </w:divBdr>
    </w:div>
    <w:div w:id="1457482727">
      <w:bodyDiv w:val="1"/>
      <w:marLeft w:val="0"/>
      <w:marRight w:val="0"/>
      <w:marTop w:val="0"/>
      <w:marBottom w:val="0"/>
      <w:divBdr>
        <w:top w:val="none" w:sz="0" w:space="0" w:color="auto"/>
        <w:left w:val="none" w:sz="0" w:space="0" w:color="auto"/>
        <w:bottom w:val="none" w:sz="0" w:space="0" w:color="auto"/>
        <w:right w:val="none" w:sz="0" w:space="0" w:color="auto"/>
      </w:divBdr>
    </w:div>
    <w:div w:id="1457868190">
      <w:bodyDiv w:val="1"/>
      <w:marLeft w:val="0"/>
      <w:marRight w:val="0"/>
      <w:marTop w:val="0"/>
      <w:marBottom w:val="0"/>
      <w:divBdr>
        <w:top w:val="none" w:sz="0" w:space="0" w:color="auto"/>
        <w:left w:val="none" w:sz="0" w:space="0" w:color="auto"/>
        <w:bottom w:val="none" w:sz="0" w:space="0" w:color="auto"/>
        <w:right w:val="none" w:sz="0" w:space="0" w:color="auto"/>
      </w:divBdr>
    </w:div>
    <w:div w:id="1457942077">
      <w:bodyDiv w:val="1"/>
      <w:marLeft w:val="0"/>
      <w:marRight w:val="0"/>
      <w:marTop w:val="0"/>
      <w:marBottom w:val="0"/>
      <w:divBdr>
        <w:top w:val="none" w:sz="0" w:space="0" w:color="auto"/>
        <w:left w:val="none" w:sz="0" w:space="0" w:color="auto"/>
        <w:bottom w:val="none" w:sz="0" w:space="0" w:color="auto"/>
        <w:right w:val="none" w:sz="0" w:space="0" w:color="auto"/>
      </w:divBdr>
    </w:div>
    <w:div w:id="1458377004">
      <w:bodyDiv w:val="1"/>
      <w:marLeft w:val="0"/>
      <w:marRight w:val="0"/>
      <w:marTop w:val="0"/>
      <w:marBottom w:val="0"/>
      <w:divBdr>
        <w:top w:val="none" w:sz="0" w:space="0" w:color="auto"/>
        <w:left w:val="none" w:sz="0" w:space="0" w:color="auto"/>
        <w:bottom w:val="none" w:sz="0" w:space="0" w:color="auto"/>
        <w:right w:val="none" w:sz="0" w:space="0" w:color="auto"/>
      </w:divBdr>
    </w:div>
    <w:div w:id="1458640174">
      <w:bodyDiv w:val="1"/>
      <w:marLeft w:val="0"/>
      <w:marRight w:val="0"/>
      <w:marTop w:val="0"/>
      <w:marBottom w:val="0"/>
      <w:divBdr>
        <w:top w:val="none" w:sz="0" w:space="0" w:color="auto"/>
        <w:left w:val="none" w:sz="0" w:space="0" w:color="auto"/>
        <w:bottom w:val="none" w:sz="0" w:space="0" w:color="auto"/>
        <w:right w:val="none" w:sz="0" w:space="0" w:color="auto"/>
      </w:divBdr>
    </w:div>
    <w:div w:id="1458643559">
      <w:bodyDiv w:val="1"/>
      <w:marLeft w:val="0"/>
      <w:marRight w:val="0"/>
      <w:marTop w:val="0"/>
      <w:marBottom w:val="0"/>
      <w:divBdr>
        <w:top w:val="none" w:sz="0" w:space="0" w:color="auto"/>
        <w:left w:val="none" w:sz="0" w:space="0" w:color="auto"/>
        <w:bottom w:val="none" w:sz="0" w:space="0" w:color="auto"/>
        <w:right w:val="none" w:sz="0" w:space="0" w:color="auto"/>
      </w:divBdr>
    </w:div>
    <w:div w:id="1458841055">
      <w:bodyDiv w:val="1"/>
      <w:marLeft w:val="0"/>
      <w:marRight w:val="0"/>
      <w:marTop w:val="0"/>
      <w:marBottom w:val="0"/>
      <w:divBdr>
        <w:top w:val="none" w:sz="0" w:space="0" w:color="auto"/>
        <w:left w:val="none" w:sz="0" w:space="0" w:color="auto"/>
        <w:bottom w:val="none" w:sz="0" w:space="0" w:color="auto"/>
        <w:right w:val="none" w:sz="0" w:space="0" w:color="auto"/>
      </w:divBdr>
    </w:div>
    <w:div w:id="1459298909">
      <w:bodyDiv w:val="1"/>
      <w:marLeft w:val="0"/>
      <w:marRight w:val="0"/>
      <w:marTop w:val="0"/>
      <w:marBottom w:val="0"/>
      <w:divBdr>
        <w:top w:val="none" w:sz="0" w:space="0" w:color="auto"/>
        <w:left w:val="none" w:sz="0" w:space="0" w:color="auto"/>
        <w:bottom w:val="none" w:sz="0" w:space="0" w:color="auto"/>
        <w:right w:val="none" w:sz="0" w:space="0" w:color="auto"/>
      </w:divBdr>
    </w:div>
    <w:div w:id="1459639773">
      <w:bodyDiv w:val="1"/>
      <w:marLeft w:val="0"/>
      <w:marRight w:val="0"/>
      <w:marTop w:val="0"/>
      <w:marBottom w:val="0"/>
      <w:divBdr>
        <w:top w:val="none" w:sz="0" w:space="0" w:color="auto"/>
        <w:left w:val="none" w:sz="0" w:space="0" w:color="auto"/>
        <w:bottom w:val="none" w:sz="0" w:space="0" w:color="auto"/>
        <w:right w:val="none" w:sz="0" w:space="0" w:color="auto"/>
      </w:divBdr>
    </w:div>
    <w:div w:id="1459684886">
      <w:bodyDiv w:val="1"/>
      <w:marLeft w:val="0"/>
      <w:marRight w:val="0"/>
      <w:marTop w:val="0"/>
      <w:marBottom w:val="0"/>
      <w:divBdr>
        <w:top w:val="none" w:sz="0" w:space="0" w:color="auto"/>
        <w:left w:val="none" w:sz="0" w:space="0" w:color="auto"/>
        <w:bottom w:val="none" w:sz="0" w:space="0" w:color="auto"/>
        <w:right w:val="none" w:sz="0" w:space="0" w:color="auto"/>
      </w:divBdr>
    </w:div>
    <w:div w:id="1460152423">
      <w:bodyDiv w:val="1"/>
      <w:marLeft w:val="0"/>
      <w:marRight w:val="0"/>
      <w:marTop w:val="0"/>
      <w:marBottom w:val="0"/>
      <w:divBdr>
        <w:top w:val="none" w:sz="0" w:space="0" w:color="auto"/>
        <w:left w:val="none" w:sz="0" w:space="0" w:color="auto"/>
        <w:bottom w:val="none" w:sz="0" w:space="0" w:color="auto"/>
        <w:right w:val="none" w:sz="0" w:space="0" w:color="auto"/>
      </w:divBdr>
    </w:div>
    <w:div w:id="1460800091">
      <w:bodyDiv w:val="1"/>
      <w:marLeft w:val="0"/>
      <w:marRight w:val="0"/>
      <w:marTop w:val="0"/>
      <w:marBottom w:val="0"/>
      <w:divBdr>
        <w:top w:val="none" w:sz="0" w:space="0" w:color="auto"/>
        <w:left w:val="none" w:sz="0" w:space="0" w:color="auto"/>
        <w:bottom w:val="none" w:sz="0" w:space="0" w:color="auto"/>
        <w:right w:val="none" w:sz="0" w:space="0" w:color="auto"/>
      </w:divBdr>
    </w:div>
    <w:div w:id="1460952141">
      <w:bodyDiv w:val="1"/>
      <w:marLeft w:val="0"/>
      <w:marRight w:val="0"/>
      <w:marTop w:val="0"/>
      <w:marBottom w:val="0"/>
      <w:divBdr>
        <w:top w:val="none" w:sz="0" w:space="0" w:color="auto"/>
        <w:left w:val="none" w:sz="0" w:space="0" w:color="auto"/>
        <w:bottom w:val="none" w:sz="0" w:space="0" w:color="auto"/>
        <w:right w:val="none" w:sz="0" w:space="0" w:color="auto"/>
      </w:divBdr>
    </w:div>
    <w:div w:id="1461419543">
      <w:bodyDiv w:val="1"/>
      <w:marLeft w:val="0"/>
      <w:marRight w:val="0"/>
      <w:marTop w:val="0"/>
      <w:marBottom w:val="0"/>
      <w:divBdr>
        <w:top w:val="none" w:sz="0" w:space="0" w:color="auto"/>
        <w:left w:val="none" w:sz="0" w:space="0" w:color="auto"/>
        <w:bottom w:val="none" w:sz="0" w:space="0" w:color="auto"/>
        <w:right w:val="none" w:sz="0" w:space="0" w:color="auto"/>
      </w:divBdr>
    </w:div>
    <w:div w:id="1461454511">
      <w:bodyDiv w:val="1"/>
      <w:marLeft w:val="0"/>
      <w:marRight w:val="0"/>
      <w:marTop w:val="0"/>
      <w:marBottom w:val="0"/>
      <w:divBdr>
        <w:top w:val="none" w:sz="0" w:space="0" w:color="auto"/>
        <w:left w:val="none" w:sz="0" w:space="0" w:color="auto"/>
        <w:bottom w:val="none" w:sz="0" w:space="0" w:color="auto"/>
        <w:right w:val="none" w:sz="0" w:space="0" w:color="auto"/>
      </w:divBdr>
    </w:div>
    <w:div w:id="1462380339">
      <w:bodyDiv w:val="1"/>
      <w:marLeft w:val="0"/>
      <w:marRight w:val="0"/>
      <w:marTop w:val="0"/>
      <w:marBottom w:val="0"/>
      <w:divBdr>
        <w:top w:val="none" w:sz="0" w:space="0" w:color="auto"/>
        <w:left w:val="none" w:sz="0" w:space="0" w:color="auto"/>
        <w:bottom w:val="none" w:sz="0" w:space="0" w:color="auto"/>
        <w:right w:val="none" w:sz="0" w:space="0" w:color="auto"/>
      </w:divBdr>
    </w:div>
    <w:div w:id="1462698045">
      <w:bodyDiv w:val="1"/>
      <w:marLeft w:val="0"/>
      <w:marRight w:val="0"/>
      <w:marTop w:val="0"/>
      <w:marBottom w:val="0"/>
      <w:divBdr>
        <w:top w:val="none" w:sz="0" w:space="0" w:color="auto"/>
        <w:left w:val="none" w:sz="0" w:space="0" w:color="auto"/>
        <w:bottom w:val="none" w:sz="0" w:space="0" w:color="auto"/>
        <w:right w:val="none" w:sz="0" w:space="0" w:color="auto"/>
      </w:divBdr>
    </w:div>
    <w:div w:id="1462845424">
      <w:bodyDiv w:val="1"/>
      <w:marLeft w:val="0"/>
      <w:marRight w:val="0"/>
      <w:marTop w:val="0"/>
      <w:marBottom w:val="0"/>
      <w:divBdr>
        <w:top w:val="none" w:sz="0" w:space="0" w:color="auto"/>
        <w:left w:val="none" w:sz="0" w:space="0" w:color="auto"/>
        <w:bottom w:val="none" w:sz="0" w:space="0" w:color="auto"/>
        <w:right w:val="none" w:sz="0" w:space="0" w:color="auto"/>
      </w:divBdr>
    </w:div>
    <w:div w:id="1463110727">
      <w:bodyDiv w:val="1"/>
      <w:marLeft w:val="0"/>
      <w:marRight w:val="0"/>
      <w:marTop w:val="0"/>
      <w:marBottom w:val="0"/>
      <w:divBdr>
        <w:top w:val="none" w:sz="0" w:space="0" w:color="auto"/>
        <w:left w:val="none" w:sz="0" w:space="0" w:color="auto"/>
        <w:bottom w:val="none" w:sz="0" w:space="0" w:color="auto"/>
        <w:right w:val="none" w:sz="0" w:space="0" w:color="auto"/>
      </w:divBdr>
    </w:div>
    <w:div w:id="1463184936">
      <w:bodyDiv w:val="1"/>
      <w:marLeft w:val="0"/>
      <w:marRight w:val="0"/>
      <w:marTop w:val="0"/>
      <w:marBottom w:val="0"/>
      <w:divBdr>
        <w:top w:val="none" w:sz="0" w:space="0" w:color="auto"/>
        <w:left w:val="none" w:sz="0" w:space="0" w:color="auto"/>
        <w:bottom w:val="none" w:sz="0" w:space="0" w:color="auto"/>
        <w:right w:val="none" w:sz="0" w:space="0" w:color="auto"/>
      </w:divBdr>
    </w:div>
    <w:div w:id="1463377558">
      <w:bodyDiv w:val="1"/>
      <w:marLeft w:val="0"/>
      <w:marRight w:val="0"/>
      <w:marTop w:val="0"/>
      <w:marBottom w:val="0"/>
      <w:divBdr>
        <w:top w:val="none" w:sz="0" w:space="0" w:color="auto"/>
        <w:left w:val="none" w:sz="0" w:space="0" w:color="auto"/>
        <w:bottom w:val="none" w:sz="0" w:space="0" w:color="auto"/>
        <w:right w:val="none" w:sz="0" w:space="0" w:color="auto"/>
      </w:divBdr>
    </w:div>
    <w:div w:id="1463425318">
      <w:bodyDiv w:val="1"/>
      <w:marLeft w:val="0"/>
      <w:marRight w:val="0"/>
      <w:marTop w:val="0"/>
      <w:marBottom w:val="0"/>
      <w:divBdr>
        <w:top w:val="none" w:sz="0" w:space="0" w:color="auto"/>
        <w:left w:val="none" w:sz="0" w:space="0" w:color="auto"/>
        <w:bottom w:val="none" w:sz="0" w:space="0" w:color="auto"/>
        <w:right w:val="none" w:sz="0" w:space="0" w:color="auto"/>
      </w:divBdr>
    </w:div>
    <w:div w:id="1463768212">
      <w:bodyDiv w:val="1"/>
      <w:marLeft w:val="0"/>
      <w:marRight w:val="0"/>
      <w:marTop w:val="0"/>
      <w:marBottom w:val="0"/>
      <w:divBdr>
        <w:top w:val="none" w:sz="0" w:space="0" w:color="auto"/>
        <w:left w:val="none" w:sz="0" w:space="0" w:color="auto"/>
        <w:bottom w:val="none" w:sz="0" w:space="0" w:color="auto"/>
        <w:right w:val="none" w:sz="0" w:space="0" w:color="auto"/>
      </w:divBdr>
    </w:div>
    <w:div w:id="1463888457">
      <w:bodyDiv w:val="1"/>
      <w:marLeft w:val="0"/>
      <w:marRight w:val="0"/>
      <w:marTop w:val="0"/>
      <w:marBottom w:val="0"/>
      <w:divBdr>
        <w:top w:val="none" w:sz="0" w:space="0" w:color="auto"/>
        <w:left w:val="none" w:sz="0" w:space="0" w:color="auto"/>
        <w:bottom w:val="none" w:sz="0" w:space="0" w:color="auto"/>
        <w:right w:val="none" w:sz="0" w:space="0" w:color="auto"/>
      </w:divBdr>
    </w:div>
    <w:div w:id="1463962435">
      <w:bodyDiv w:val="1"/>
      <w:marLeft w:val="0"/>
      <w:marRight w:val="0"/>
      <w:marTop w:val="0"/>
      <w:marBottom w:val="0"/>
      <w:divBdr>
        <w:top w:val="none" w:sz="0" w:space="0" w:color="auto"/>
        <w:left w:val="none" w:sz="0" w:space="0" w:color="auto"/>
        <w:bottom w:val="none" w:sz="0" w:space="0" w:color="auto"/>
        <w:right w:val="none" w:sz="0" w:space="0" w:color="auto"/>
      </w:divBdr>
    </w:div>
    <w:div w:id="1464075163">
      <w:bodyDiv w:val="1"/>
      <w:marLeft w:val="0"/>
      <w:marRight w:val="0"/>
      <w:marTop w:val="0"/>
      <w:marBottom w:val="0"/>
      <w:divBdr>
        <w:top w:val="none" w:sz="0" w:space="0" w:color="auto"/>
        <w:left w:val="none" w:sz="0" w:space="0" w:color="auto"/>
        <w:bottom w:val="none" w:sz="0" w:space="0" w:color="auto"/>
        <w:right w:val="none" w:sz="0" w:space="0" w:color="auto"/>
      </w:divBdr>
    </w:div>
    <w:div w:id="1464273088">
      <w:bodyDiv w:val="1"/>
      <w:marLeft w:val="0"/>
      <w:marRight w:val="0"/>
      <w:marTop w:val="0"/>
      <w:marBottom w:val="0"/>
      <w:divBdr>
        <w:top w:val="none" w:sz="0" w:space="0" w:color="auto"/>
        <w:left w:val="none" w:sz="0" w:space="0" w:color="auto"/>
        <w:bottom w:val="none" w:sz="0" w:space="0" w:color="auto"/>
        <w:right w:val="none" w:sz="0" w:space="0" w:color="auto"/>
      </w:divBdr>
    </w:div>
    <w:div w:id="1464276974">
      <w:bodyDiv w:val="1"/>
      <w:marLeft w:val="0"/>
      <w:marRight w:val="0"/>
      <w:marTop w:val="0"/>
      <w:marBottom w:val="0"/>
      <w:divBdr>
        <w:top w:val="none" w:sz="0" w:space="0" w:color="auto"/>
        <w:left w:val="none" w:sz="0" w:space="0" w:color="auto"/>
        <w:bottom w:val="none" w:sz="0" w:space="0" w:color="auto"/>
        <w:right w:val="none" w:sz="0" w:space="0" w:color="auto"/>
      </w:divBdr>
    </w:div>
    <w:div w:id="1464469326">
      <w:bodyDiv w:val="1"/>
      <w:marLeft w:val="0"/>
      <w:marRight w:val="0"/>
      <w:marTop w:val="0"/>
      <w:marBottom w:val="0"/>
      <w:divBdr>
        <w:top w:val="none" w:sz="0" w:space="0" w:color="auto"/>
        <w:left w:val="none" w:sz="0" w:space="0" w:color="auto"/>
        <w:bottom w:val="none" w:sz="0" w:space="0" w:color="auto"/>
        <w:right w:val="none" w:sz="0" w:space="0" w:color="auto"/>
      </w:divBdr>
    </w:div>
    <w:div w:id="1464495952">
      <w:bodyDiv w:val="1"/>
      <w:marLeft w:val="0"/>
      <w:marRight w:val="0"/>
      <w:marTop w:val="0"/>
      <w:marBottom w:val="0"/>
      <w:divBdr>
        <w:top w:val="none" w:sz="0" w:space="0" w:color="auto"/>
        <w:left w:val="none" w:sz="0" w:space="0" w:color="auto"/>
        <w:bottom w:val="none" w:sz="0" w:space="0" w:color="auto"/>
        <w:right w:val="none" w:sz="0" w:space="0" w:color="auto"/>
      </w:divBdr>
    </w:div>
    <w:div w:id="1464542326">
      <w:bodyDiv w:val="1"/>
      <w:marLeft w:val="0"/>
      <w:marRight w:val="0"/>
      <w:marTop w:val="0"/>
      <w:marBottom w:val="0"/>
      <w:divBdr>
        <w:top w:val="none" w:sz="0" w:space="0" w:color="auto"/>
        <w:left w:val="none" w:sz="0" w:space="0" w:color="auto"/>
        <w:bottom w:val="none" w:sz="0" w:space="0" w:color="auto"/>
        <w:right w:val="none" w:sz="0" w:space="0" w:color="auto"/>
      </w:divBdr>
    </w:div>
    <w:div w:id="1464612436">
      <w:bodyDiv w:val="1"/>
      <w:marLeft w:val="0"/>
      <w:marRight w:val="0"/>
      <w:marTop w:val="0"/>
      <w:marBottom w:val="0"/>
      <w:divBdr>
        <w:top w:val="none" w:sz="0" w:space="0" w:color="auto"/>
        <w:left w:val="none" w:sz="0" w:space="0" w:color="auto"/>
        <w:bottom w:val="none" w:sz="0" w:space="0" w:color="auto"/>
        <w:right w:val="none" w:sz="0" w:space="0" w:color="auto"/>
      </w:divBdr>
    </w:div>
    <w:div w:id="1464696283">
      <w:bodyDiv w:val="1"/>
      <w:marLeft w:val="0"/>
      <w:marRight w:val="0"/>
      <w:marTop w:val="0"/>
      <w:marBottom w:val="0"/>
      <w:divBdr>
        <w:top w:val="none" w:sz="0" w:space="0" w:color="auto"/>
        <w:left w:val="none" w:sz="0" w:space="0" w:color="auto"/>
        <w:bottom w:val="none" w:sz="0" w:space="0" w:color="auto"/>
        <w:right w:val="none" w:sz="0" w:space="0" w:color="auto"/>
      </w:divBdr>
    </w:div>
    <w:div w:id="1464735776">
      <w:bodyDiv w:val="1"/>
      <w:marLeft w:val="0"/>
      <w:marRight w:val="0"/>
      <w:marTop w:val="0"/>
      <w:marBottom w:val="0"/>
      <w:divBdr>
        <w:top w:val="none" w:sz="0" w:space="0" w:color="auto"/>
        <w:left w:val="none" w:sz="0" w:space="0" w:color="auto"/>
        <w:bottom w:val="none" w:sz="0" w:space="0" w:color="auto"/>
        <w:right w:val="none" w:sz="0" w:space="0" w:color="auto"/>
      </w:divBdr>
    </w:div>
    <w:div w:id="1464957789">
      <w:bodyDiv w:val="1"/>
      <w:marLeft w:val="0"/>
      <w:marRight w:val="0"/>
      <w:marTop w:val="0"/>
      <w:marBottom w:val="0"/>
      <w:divBdr>
        <w:top w:val="none" w:sz="0" w:space="0" w:color="auto"/>
        <w:left w:val="none" w:sz="0" w:space="0" w:color="auto"/>
        <w:bottom w:val="none" w:sz="0" w:space="0" w:color="auto"/>
        <w:right w:val="none" w:sz="0" w:space="0" w:color="auto"/>
      </w:divBdr>
    </w:div>
    <w:div w:id="1465655162">
      <w:bodyDiv w:val="1"/>
      <w:marLeft w:val="0"/>
      <w:marRight w:val="0"/>
      <w:marTop w:val="0"/>
      <w:marBottom w:val="0"/>
      <w:divBdr>
        <w:top w:val="none" w:sz="0" w:space="0" w:color="auto"/>
        <w:left w:val="none" w:sz="0" w:space="0" w:color="auto"/>
        <w:bottom w:val="none" w:sz="0" w:space="0" w:color="auto"/>
        <w:right w:val="none" w:sz="0" w:space="0" w:color="auto"/>
      </w:divBdr>
    </w:div>
    <w:div w:id="1465729756">
      <w:bodyDiv w:val="1"/>
      <w:marLeft w:val="0"/>
      <w:marRight w:val="0"/>
      <w:marTop w:val="0"/>
      <w:marBottom w:val="0"/>
      <w:divBdr>
        <w:top w:val="none" w:sz="0" w:space="0" w:color="auto"/>
        <w:left w:val="none" w:sz="0" w:space="0" w:color="auto"/>
        <w:bottom w:val="none" w:sz="0" w:space="0" w:color="auto"/>
        <w:right w:val="none" w:sz="0" w:space="0" w:color="auto"/>
      </w:divBdr>
    </w:div>
    <w:div w:id="1465804407">
      <w:bodyDiv w:val="1"/>
      <w:marLeft w:val="0"/>
      <w:marRight w:val="0"/>
      <w:marTop w:val="0"/>
      <w:marBottom w:val="0"/>
      <w:divBdr>
        <w:top w:val="none" w:sz="0" w:space="0" w:color="auto"/>
        <w:left w:val="none" w:sz="0" w:space="0" w:color="auto"/>
        <w:bottom w:val="none" w:sz="0" w:space="0" w:color="auto"/>
        <w:right w:val="none" w:sz="0" w:space="0" w:color="auto"/>
      </w:divBdr>
    </w:div>
    <w:div w:id="1466269517">
      <w:bodyDiv w:val="1"/>
      <w:marLeft w:val="0"/>
      <w:marRight w:val="0"/>
      <w:marTop w:val="0"/>
      <w:marBottom w:val="0"/>
      <w:divBdr>
        <w:top w:val="none" w:sz="0" w:space="0" w:color="auto"/>
        <w:left w:val="none" w:sz="0" w:space="0" w:color="auto"/>
        <w:bottom w:val="none" w:sz="0" w:space="0" w:color="auto"/>
        <w:right w:val="none" w:sz="0" w:space="0" w:color="auto"/>
      </w:divBdr>
    </w:div>
    <w:div w:id="1466315541">
      <w:bodyDiv w:val="1"/>
      <w:marLeft w:val="0"/>
      <w:marRight w:val="0"/>
      <w:marTop w:val="0"/>
      <w:marBottom w:val="0"/>
      <w:divBdr>
        <w:top w:val="none" w:sz="0" w:space="0" w:color="auto"/>
        <w:left w:val="none" w:sz="0" w:space="0" w:color="auto"/>
        <w:bottom w:val="none" w:sz="0" w:space="0" w:color="auto"/>
        <w:right w:val="none" w:sz="0" w:space="0" w:color="auto"/>
      </w:divBdr>
    </w:div>
    <w:div w:id="1466577822">
      <w:bodyDiv w:val="1"/>
      <w:marLeft w:val="0"/>
      <w:marRight w:val="0"/>
      <w:marTop w:val="0"/>
      <w:marBottom w:val="0"/>
      <w:divBdr>
        <w:top w:val="none" w:sz="0" w:space="0" w:color="auto"/>
        <w:left w:val="none" w:sz="0" w:space="0" w:color="auto"/>
        <w:bottom w:val="none" w:sz="0" w:space="0" w:color="auto"/>
        <w:right w:val="none" w:sz="0" w:space="0" w:color="auto"/>
      </w:divBdr>
    </w:div>
    <w:div w:id="1466702007">
      <w:bodyDiv w:val="1"/>
      <w:marLeft w:val="0"/>
      <w:marRight w:val="0"/>
      <w:marTop w:val="0"/>
      <w:marBottom w:val="0"/>
      <w:divBdr>
        <w:top w:val="none" w:sz="0" w:space="0" w:color="auto"/>
        <w:left w:val="none" w:sz="0" w:space="0" w:color="auto"/>
        <w:bottom w:val="none" w:sz="0" w:space="0" w:color="auto"/>
        <w:right w:val="none" w:sz="0" w:space="0" w:color="auto"/>
      </w:divBdr>
    </w:div>
    <w:div w:id="1467158010">
      <w:bodyDiv w:val="1"/>
      <w:marLeft w:val="0"/>
      <w:marRight w:val="0"/>
      <w:marTop w:val="0"/>
      <w:marBottom w:val="0"/>
      <w:divBdr>
        <w:top w:val="none" w:sz="0" w:space="0" w:color="auto"/>
        <w:left w:val="none" w:sz="0" w:space="0" w:color="auto"/>
        <w:bottom w:val="none" w:sz="0" w:space="0" w:color="auto"/>
        <w:right w:val="none" w:sz="0" w:space="0" w:color="auto"/>
      </w:divBdr>
    </w:div>
    <w:div w:id="1467164661">
      <w:bodyDiv w:val="1"/>
      <w:marLeft w:val="0"/>
      <w:marRight w:val="0"/>
      <w:marTop w:val="0"/>
      <w:marBottom w:val="0"/>
      <w:divBdr>
        <w:top w:val="none" w:sz="0" w:space="0" w:color="auto"/>
        <w:left w:val="none" w:sz="0" w:space="0" w:color="auto"/>
        <w:bottom w:val="none" w:sz="0" w:space="0" w:color="auto"/>
        <w:right w:val="none" w:sz="0" w:space="0" w:color="auto"/>
      </w:divBdr>
    </w:div>
    <w:div w:id="1467234452">
      <w:bodyDiv w:val="1"/>
      <w:marLeft w:val="0"/>
      <w:marRight w:val="0"/>
      <w:marTop w:val="0"/>
      <w:marBottom w:val="0"/>
      <w:divBdr>
        <w:top w:val="none" w:sz="0" w:space="0" w:color="auto"/>
        <w:left w:val="none" w:sz="0" w:space="0" w:color="auto"/>
        <w:bottom w:val="none" w:sz="0" w:space="0" w:color="auto"/>
        <w:right w:val="none" w:sz="0" w:space="0" w:color="auto"/>
      </w:divBdr>
    </w:div>
    <w:div w:id="1467352141">
      <w:bodyDiv w:val="1"/>
      <w:marLeft w:val="0"/>
      <w:marRight w:val="0"/>
      <w:marTop w:val="0"/>
      <w:marBottom w:val="0"/>
      <w:divBdr>
        <w:top w:val="none" w:sz="0" w:space="0" w:color="auto"/>
        <w:left w:val="none" w:sz="0" w:space="0" w:color="auto"/>
        <w:bottom w:val="none" w:sz="0" w:space="0" w:color="auto"/>
        <w:right w:val="none" w:sz="0" w:space="0" w:color="auto"/>
      </w:divBdr>
    </w:div>
    <w:div w:id="1467620505">
      <w:bodyDiv w:val="1"/>
      <w:marLeft w:val="0"/>
      <w:marRight w:val="0"/>
      <w:marTop w:val="0"/>
      <w:marBottom w:val="0"/>
      <w:divBdr>
        <w:top w:val="none" w:sz="0" w:space="0" w:color="auto"/>
        <w:left w:val="none" w:sz="0" w:space="0" w:color="auto"/>
        <w:bottom w:val="none" w:sz="0" w:space="0" w:color="auto"/>
        <w:right w:val="none" w:sz="0" w:space="0" w:color="auto"/>
      </w:divBdr>
    </w:div>
    <w:div w:id="1467702637">
      <w:bodyDiv w:val="1"/>
      <w:marLeft w:val="0"/>
      <w:marRight w:val="0"/>
      <w:marTop w:val="0"/>
      <w:marBottom w:val="0"/>
      <w:divBdr>
        <w:top w:val="none" w:sz="0" w:space="0" w:color="auto"/>
        <w:left w:val="none" w:sz="0" w:space="0" w:color="auto"/>
        <w:bottom w:val="none" w:sz="0" w:space="0" w:color="auto"/>
        <w:right w:val="none" w:sz="0" w:space="0" w:color="auto"/>
      </w:divBdr>
    </w:div>
    <w:div w:id="1467966811">
      <w:bodyDiv w:val="1"/>
      <w:marLeft w:val="0"/>
      <w:marRight w:val="0"/>
      <w:marTop w:val="0"/>
      <w:marBottom w:val="0"/>
      <w:divBdr>
        <w:top w:val="none" w:sz="0" w:space="0" w:color="auto"/>
        <w:left w:val="none" w:sz="0" w:space="0" w:color="auto"/>
        <w:bottom w:val="none" w:sz="0" w:space="0" w:color="auto"/>
        <w:right w:val="none" w:sz="0" w:space="0" w:color="auto"/>
      </w:divBdr>
    </w:div>
    <w:div w:id="1468082811">
      <w:bodyDiv w:val="1"/>
      <w:marLeft w:val="0"/>
      <w:marRight w:val="0"/>
      <w:marTop w:val="0"/>
      <w:marBottom w:val="0"/>
      <w:divBdr>
        <w:top w:val="none" w:sz="0" w:space="0" w:color="auto"/>
        <w:left w:val="none" w:sz="0" w:space="0" w:color="auto"/>
        <w:bottom w:val="none" w:sz="0" w:space="0" w:color="auto"/>
        <w:right w:val="none" w:sz="0" w:space="0" w:color="auto"/>
      </w:divBdr>
    </w:div>
    <w:div w:id="1468350117">
      <w:bodyDiv w:val="1"/>
      <w:marLeft w:val="0"/>
      <w:marRight w:val="0"/>
      <w:marTop w:val="0"/>
      <w:marBottom w:val="0"/>
      <w:divBdr>
        <w:top w:val="none" w:sz="0" w:space="0" w:color="auto"/>
        <w:left w:val="none" w:sz="0" w:space="0" w:color="auto"/>
        <w:bottom w:val="none" w:sz="0" w:space="0" w:color="auto"/>
        <w:right w:val="none" w:sz="0" w:space="0" w:color="auto"/>
      </w:divBdr>
    </w:div>
    <w:div w:id="1468426959">
      <w:bodyDiv w:val="1"/>
      <w:marLeft w:val="0"/>
      <w:marRight w:val="0"/>
      <w:marTop w:val="0"/>
      <w:marBottom w:val="0"/>
      <w:divBdr>
        <w:top w:val="none" w:sz="0" w:space="0" w:color="auto"/>
        <w:left w:val="none" w:sz="0" w:space="0" w:color="auto"/>
        <w:bottom w:val="none" w:sz="0" w:space="0" w:color="auto"/>
        <w:right w:val="none" w:sz="0" w:space="0" w:color="auto"/>
      </w:divBdr>
    </w:div>
    <w:div w:id="1468814593">
      <w:bodyDiv w:val="1"/>
      <w:marLeft w:val="0"/>
      <w:marRight w:val="0"/>
      <w:marTop w:val="0"/>
      <w:marBottom w:val="0"/>
      <w:divBdr>
        <w:top w:val="none" w:sz="0" w:space="0" w:color="auto"/>
        <w:left w:val="none" w:sz="0" w:space="0" w:color="auto"/>
        <w:bottom w:val="none" w:sz="0" w:space="0" w:color="auto"/>
        <w:right w:val="none" w:sz="0" w:space="0" w:color="auto"/>
      </w:divBdr>
    </w:div>
    <w:div w:id="1468930539">
      <w:bodyDiv w:val="1"/>
      <w:marLeft w:val="0"/>
      <w:marRight w:val="0"/>
      <w:marTop w:val="0"/>
      <w:marBottom w:val="0"/>
      <w:divBdr>
        <w:top w:val="none" w:sz="0" w:space="0" w:color="auto"/>
        <w:left w:val="none" w:sz="0" w:space="0" w:color="auto"/>
        <w:bottom w:val="none" w:sz="0" w:space="0" w:color="auto"/>
        <w:right w:val="none" w:sz="0" w:space="0" w:color="auto"/>
      </w:divBdr>
    </w:div>
    <w:div w:id="1469006686">
      <w:bodyDiv w:val="1"/>
      <w:marLeft w:val="0"/>
      <w:marRight w:val="0"/>
      <w:marTop w:val="0"/>
      <w:marBottom w:val="0"/>
      <w:divBdr>
        <w:top w:val="none" w:sz="0" w:space="0" w:color="auto"/>
        <w:left w:val="none" w:sz="0" w:space="0" w:color="auto"/>
        <w:bottom w:val="none" w:sz="0" w:space="0" w:color="auto"/>
        <w:right w:val="none" w:sz="0" w:space="0" w:color="auto"/>
      </w:divBdr>
    </w:div>
    <w:div w:id="1469055348">
      <w:bodyDiv w:val="1"/>
      <w:marLeft w:val="0"/>
      <w:marRight w:val="0"/>
      <w:marTop w:val="0"/>
      <w:marBottom w:val="0"/>
      <w:divBdr>
        <w:top w:val="none" w:sz="0" w:space="0" w:color="auto"/>
        <w:left w:val="none" w:sz="0" w:space="0" w:color="auto"/>
        <w:bottom w:val="none" w:sz="0" w:space="0" w:color="auto"/>
        <w:right w:val="none" w:sz="0" w:space="0" w:color="auto"/>
      </w:divBdr>
    </w:div>
    <w:div w:id="1469198728">
      <w:bodyDiv w:val="1"/>
      <w:marLeft w:val="0"/>
      <w:marRight w:val="0"/>
      <w:marTop w:val="0"/>
      <w:marBottom w:val="0"/>
      <w:divBdr>
        <w:top w:val="none" w:sz="0" w:space="0" w:color="auto"/>
        <w:left w:val="none" w:sz="0" w:space="0" w:color="auto"/>
        <w:bottom w:val="none" w:sz="0" w:space="0" w:color="auto"/>
        <w:right w:val="none" w:sz="0" w:space="0" w:color="auto"/>
      </w:divBdr>
    </w:div>
    <w:div w:id="1470125215">
      <w:bodyDiv w:val="1"/>
      <w:marLeft w:val="0"/>
      <w:marRight w:val="0"/>
      <w:marTop w:val="0"/>
      <w:marBottom w:val="0"/>
      <w:divBdr>
        <w:top w:val="none" w:sz="0" w:space="0" w:color="auto"/>
        <w:left w:val="none" w:sz="0" w:space="0" w:color="auto"/>
        <w:bottom w:val="none" w:sz="0" w:space="0" w:color="auto"/>
        <w:right w:val="none" w:sz="0" w:space="0" w:color="auto"/>
      </w:divBdr>
    </w:div>
    <w:div w:id="1470586546">
      <w:bodyDiv w:val="1"/>
      <w:marLeft w:val="0"/>
      <w:marRight w:val="0"/>
      <w:marTop w:val="0"/>
      <w:marBottom w:val="0"/>
      <w:divBdr>
        <w:top w:val="none" w:sz="0" w:space="0" w:color="auto"/>
        <w:left w:val="none" w:sz="0" w:space="0" w:color="auto"/>
        <w:bottom w:val="none" w:sz="0" w:space="0" w:color="auto"/>
        <w:right w:val="none" w:sz="0" w:space="0" w:color="auto"/>
      </w:divBdr>
    </w:div>
    <w:div w:id="1470711665">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1290551">
      <w:bodyDiv w:val="1"/>
      <w:marLeft w:val="0"/>
      <w:marRight w:val="0"/>
      <w:marTop w:val="0"/>
      <w:marBottom w:val="0"/>
      <w:divBdr>
        <w:top w:val="none" w:sz="0" w:space="0" w:color="auto"/>
        <w:left w:val="none" w:sz="0" w:space="0" w:color="auto"/>
        <w:bottom w:val="none" w:sz="0" w:space="0" w:color="auto"/>
        <w:right w:val="none" w:sz="0" w:space="0" w:color="auto"/>
      </w:divBdr>
    </w:div>
    <w:div w:id="1471441459">
      <w:bodyDiv w:val="1"/>
      <w:marLeft w:val="0"/>
      <w:marRight w:val="0"/>
      <w:marTop w:val="0"/>
      <w:marBottom w:val="0"/>
      <w:divBdr>
        <w:top w:val="none" w:sz="0" w:space="0" w:color="auto"/>
        <w:left w:val="none" w:sz="0" w:space="0" w:color="auto"/>
        <w:bottom w:val="none" w:sz="0" w:space="0" w:color="auto"/>
        <w:right w:val="none" w:sz="0" w:space="0" w:color="auto"/>
      </w:divBdr>
    </w:div>
    <w:div w:id="1471744461">
      <w:bodyDiv w:val="1"/>
      <w:marLeft w:val="0"/>
      <w:marRight w:val="0"/>
      <w:marTop w:val="0"/>
      <w:marBottom w:val="0"/>
      <w:divBdr>
        <w:top w:val="none" w:sz="0" w:space="0" w:color="auto"/>
        <w:left w:val="none" w:sz="0" w:space="0" w:color="auto"/>
        <w:bottom w:val="none" w:sz="0" w:space="0" w:color="auto"/>
        <w:right w:val="none" w:sz="0" w:space="0" w:color="auto"/>
      </w:divBdr>
    </w:div>
    <w:div w:id="1471902636">
      <w:bodyDiv w:val="1"/>
      <w:marLeft w:val="0"/>
      <w:marRight w:val="0"/>
      <w:marTop w:val="0"/>
      <w:marBottom w:val="0"/>
      <w:divBdr>
        <w:top w:val="none" w:sz="0" w:space="0" w:color="auto"/>
        <w:left w:val="none" w:sz="0" w:space="0" w:color="auto"/>
        <w:bottom w:val="none" w:sz="0" w:space="0" w:color="auto"/>
        <w:right w:val="none" w:sz="0" w:space="0" w:color="auto"/>
      </w:divBdr>
    </w:div>
    <w:div w:id="1472138587">
      <w:bodyDiv w:val="1"/>
      <w:marLeft w:val="0"/>
      <w:marRight w:val="0"/>
      <w:marTop w:val="0"/>
      <w:marBottom w:val="0"/>
      <w:divBdr>
        <w:top w:val="none" w:sz="0" w:space="0" w:color="auto"/>
        <w:left w:val="none" w:sz="0" w:space="0" w:color="auto"/>
        <w:bottom w:val="none" w:sz="0" w:space="0" w:color="auto"/>
        <w:right w:val="none" w:sz="0" w:space="0" w:color="auto"/>
      </w:divBdr>
    </w:div>
    <w:div w:id="1472361895">
      <w:bodyDiv w:val="1"/>
      <w:marLeft w:val="0"/>
      <w:marRight w:val="0"/>
      <w:marTop w:val="0"/>
      <w:marBottom w:val="0"/>
      <w:divBdr>
        <w:top w:val="none" w:sz="0" w:space="0" w:color="auto"/>
        <w:left w:val="none" w:sz="0" w:space="0" w:color="auto"/>
        <w:bottom w:val="none" w:sz="0" w:space="0" w:color="auto"/>
        <w:right w:val="none" w:sz="0" w:space="0" w:color="auto"/>
      </w:divBdr>
    </w:div>
    <w:div w:id="1472625944">
      <w:bodyDiv w:val="1"/>
      <w:marLeft w:val="0"/>
      <w:marRight w:val="0"/>
      <w:marTop w:val="0"/>
      <w:marBottom w:val="0"/>
      <w:divBdr>
        <w:top w:val="none" w:sz="0" w:space="0" w:color="auto"/>
        <w:left w:val="none" w:sz="0" w:space="0" w:color="auto"/>
        <w:bottom w:val="none" w:sz="0" w:space="0" w:color="auto"/>
        <w:right w:val="none" w:sz="0" w:space="0" w:color="auto"/>
      </w:divBdr>
    </w:div>
    <w:div w:id="1472862423">
      <w:bodyDiv w:val="1"/>
      <w:marLeft w:val="0"/>
      <w:marRight w:val="0"/>
      <w:marTop w:val="0"/>
      <w:marBottom w:val="0"/>
      <w:divBdr>
        <w:top w:val="none" w:sz="0" w:space="0" w:color="auto"/>
        <w:left w:val="none" w:sz="0" w:space="0" w:color="auto"/>
        <w:bottom w:val="none" w:sz="0" w:space="0" w:color="auto"/>
        <w:right w:val="none" w:sz="0" w:space="0" w:color="auto"/>
      </w:divBdr>
    </w:div>
    <w:div w:id="1472863518">
      <w:bodyDiv w:val="1"/>
      <w:marLeft w:val="0"/>
      <w:marRight w:val="0"/>
      <w:marTop w:val="0"/>
      <w:marBottom w:val="0"/>
      <w:divBdr>
        <w:top w:val="none" w:sz="0" w:space="0" w:color="auto"/>
        <w:left w:val="none" w:sz="0" w:space="0" w:color="auto"/>
        <w:bottom w:val="none" w:sz="0" w:space="0" w:color="auto"/>
        <w:right w:val="none" w:sz="0" w:space="0" w:color="auto"/>
      </w:divBdr>
    </w:div>
    <w:div w:id="147301366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526494">
      <w:bodyDiv w:val="1"/>
      <w:marLeft w:val="0"/>
      <w:marRight w:val="0"/>
      <w:marTop w:val="0"/>
      <w:marBottom w:val="0"/>
      <w:divBdr>
        <w:top w:val="none" w:sz="0" w:space="0" w:color="auto"/>
        <w:left w:val="none" w:sz="0" w:space="0" w:color="auto"/>
        <w:bottom w:val="none" w:sz="0" w:space="0" w:color="auto"/>
        <w:right w:val="none" w:sz="0" w:space="0" w:color="auto"/>
      </w:divBdr>
    </w:div>
    <w:div w:id="1473592901">
      <w:bodyDiv w:val="1"/>
      <w:marLeft w:val="0"/>
      <w:marRight w:val="0"/>
      <w:marTop w:val="0"/>
      <w:marBottom w:val="0"/>
      <w:divBdr>
        <w:top w:val="none" w:sz="0" w:space="0" w:color="auto"/>
        <w:left w:val="none" w:sz="0" w:space="0" w:color="auto"/>
        <w:bottom w:val="none" w:sz="0" w:space="0" w:color="auto"/>
        <w:right w:val="none" w:sz="0" w:space="0" w:color="auto"/>
      </w:divBdr>
    </w:div>
    <w:div w:id="1473601363">
      <w:bodyDiv w:val="1"/>
      <w:marLeft w:val="0"/>
      <w:marRight w:val="0"/>
      <w:marTop w:val="0"/>
      <w:marBottom w:val="0"/>
      <w:divBdr>
        <w:top w:val="none" w:sz="0" w:space="0" w:color="auto"/>
        <w:left w:val="none" w:sz="0" w:space="0" w:color="auto"/>
        <w:bottom w:val="none" w:sz="0" w:space="0" w:color="auto"/>
        <w:right w:val="none" w:sz="0" w:space="0" w:color="auto"/>
      </w:divBdr>
    </w:div>
    <w:div w:id="1473788641">
      <w:bodyDiv w:val="1"/>
      <w:marLeft w:val="0"/>
      <w:marRight w:val="0"/>
      <w:marTop w:val="0"/>
      <w:marBottom w:val="0"/>
      <w:divBdr>
        <w:top w:val="none" w:sz="0" w:space="0" w:color="auto"/>
        <w:left w:val="none" w:sz="0" w:space="0" w:color="auto"/>
        <w:bottom w:val="none" w:sz="0" w:space="0" w:color="auto"/>
        <w:right w:val="none" w:sz="0" w:space="0" w:color="auto"/>
      </w:divBdr>
    </w:div>
    <w:div w:id="1473937402">
      <w:bodyDiv w:val="1"/>
      <w:marLeft w:val="0"/>
      <w:marRight w:val="0"/>
      <w:marTop w:val="0"/>
      <w:marBottom w:val="0"/>
      <w:divBdr>
        <w:top w:val="none" w:sz="0" w:space="0" w:color="auto"/>
        <w:left w:val="none" w:sz="0" w:space="0" w:color="auto"/>
        <w:bottom w:val="none" w:sz="0" w:space="0" w:color="auto"/>
        <w:right w:val="none" w:sz="0" w:space="0" w:color="auto"/>
      </w:divBdr>
    </w:div>
    <w:div w:id="1474298570">
      <w:bodyDiv w:val="1"/>
      <w:marLeft w:val="0"/>
      <w:marRight w:val="0"/>
      <w:marTop w:val="0"/>
      <w:marBottom w:val="0"/>
      <w:divBdr>
        <w:top w:val="none" w:sz="0" w:space="0" w:color="auto"/>
        <w:left w:val="none" w:sz="0" w:space="0" w:color="auto"/>
        <w:bottom w:val="none" w:sz="0" w:space="0" w:color="auto"/>
        <w:right w:val="none" w:sz="0" w:space="0" w:color="auto"/>
      </w:divBdr>
    </w:div>
    <w:div w:id="1474367295">
      <w:bodyDiv w:val="1"/>
      <w:marLeft w:val="0"/>
      <w:marRight w:val="0"/>
      <w:marTop w:val="0"/>
      <w:marBottom w:val="0"/>
      <w:divBdr>
        <w:top w:val="none" w:sz="0" w:space="0" w:color="auto"/>
        <w:left w:val="none" w:sz="0" w:space="0" w:color="auto"/>
        <w:bottom w:val="none" w:sz="0" w:space="0" w:color="auto"/>
        <w:right w:val="none" w:sz="0" w:space="0" w:color="auto"/>
      </w:divBdr>
    </w:div>
    <w:div w:id="1474372558">
      <w:bodyDiv w:val="1"/>
      <w:marLeft w:val="0"/>
      <w:marRight w:val="0"/>
      <w:marTop w:val="0"/>
      <w:marBottom w:val="0"/>
      <w:divBdr>
        <w:top w:val="none" w:sz="0" w:space="0" w:color="auto"/>
        <w:left w:val="none" w:sz="0" w:space="0" w:color="auto"/>
        <w:bottom w:val="none" w:sz="0" w:space="0" w:color="auto"/>
        <w:right w:val="none" w:sz="0" w:space="0" w:color="auto"/>
      </w:divBdr>
    </w:div>
    <w:div w:id="1474561658">
      <w:bodyDiv w:val="1"/>
      <w:marLeft w:val="0"/>
      <w:marRight w:val="0"/>
      <w:marTop w:val="0"/>
      <w:marBottom w:val="0"/>
      <w:divBdr>
        <w:top w:val="none" w:sz="0" w:space="0" w:color="auto"/>
        <w:left w:val="none" w:sz="0" w:space="0" w:color="auto"/>
        <w:bottom w:val="none" w:sz="0" w:space="0" w:color="auto"/>
        <w:right w:val="none" w:sz="0" w:space="0" w:color="auto"/>
      </w:divBdr>
    </w:div>
    <w:div w:id="1474564617">
      <w:bodyDiv w:val="1"/>
      <w:marLeft w:val="0"/>
      <w:marRight w:val="0"/>
      <w:marTop w:val="0"/>
      <w:marBottom w:val="0"/>
      <w:divBdr>
        <w:top w:val="none" w:sz="0" w:space="0" w:color="auto"/>
        <w:left w:val="none" w:sz="0" w:space="0" w:color="auto"/>
        <w:bottom w:val="none" w:sz="0" w:space="0" w:color="auto"/>
        <w:right w:val="none" w:sz="0" w:space="0" w:color="auto"/>
      </w:divBdr>
    </w:div>
    <w:div w:id="1474907806">
      <w:bodyDiv w:val="1"/>
      <w:marLeft w:val="0"/>
      <w:marRight w:val="0"/>
      <w:marTop w:val="0"/>
      <w:marBottom w:val="0"/>
      <w:divBdr>
        <w:top w:val="none" w:sz="0" w:space="0" w:color="auto"/>
        <w:left w:val="none" w:sz="0" w:space="0" w:color="auto"/>
        <w:bottom w:val="none" w:sz="0" w:space="0" w:color="auto"/>
        <w:right w:val="none" w:sz="0" w:space="0" w:color="auto"/>
      </w:divBdr>
    </w:div>
    <w:div w:id="1474979302">
      <w:bodyDiv w:val="1"/>
      <w:marLeft w:val="0"/>
      <w:marRight w:val="0"/>
      <w:marTop w:val="0"/>
      <w:marBottom w:val="0"/>
      <w:divBdr>
        <w:top w:val="none" w:sz="0" w:space="0" w:color="auto"/>
        <w:left w:val="none" w:sz="0" w:space="0" w:color="auto"/>
        <w:bottom w:val="none" w:sz="0" w:space="0" w:color="auto"/>
        <w:right w:val="none" w:sz="0" w:space="0" w:color="auto"/>
      </w:divBdr>
    </w:div>
    <w:div w:id="1474980550">
      <w:bodyDiv w:val="1"/>
      <w:marLeft w:val="0"/>
      <w:marRight w:val="0"/>
      <w:marTop w:val="0"/>
      <w:marBottom w:val="0"/>
      <w:divBdr>
        <w:top w:val="none" w:sz="0" w:space="0" w:color="auto"/>
        <w:left w:val="none" w:sz="0" w:space="0" w:color="auto"/>
        <w:bottom w:val="none" w:sz="0" w:space="0" w:color="auto"/>
        <w:right w:val="none" w:sz="0" w:space="0" w:color="auto"/>
      </w:divBdr>
    </w:div>
    <w:div w:id="1475102727">
      <w:bodyDiv w:val="1"/>
      <w:marLeft w:val="0"/>
      <w:marRight w:val="0"/>
      <w:marTop w:val="0"/>
      <w:marBottom w:val="0"/>
      <w:divBdr>
        <w:top w:val="none" w:sz="0" w:space="0" w:color="auto"/>
        <w:left w:val="none" w:sz="0" w:space="0" w:color="auto"/>
        <w:bottom w:val="none" w:sz="0" w:space="0" w:color="auto"/>
        <w:right w:val="none" w:sz="0" w:space="0" w:color="auto"/>
      </w:divBdr>
    </w:div>
    <w:div w:id="1475634260">
      <w:bodyDiv w:val="1"/>
      <w:marLeft w:val="0"/>
      <w:marRight w:val="0"/>
      <w:marTop w:val="0"/>
      <w:marBottom w:val="0"/>
      <w:divBdr>
        <w:top w:val="none" w:sz="0" w:space="0" w:color="auto"/>
        <w:left w:val="none" w:sz="0" w:space="0" w:color="auto"/>
        <w:bottom w:val="none" w:sz="0" w:space="0" w:color="auto"/>
        <w:right w:val="none" w:sz="0" w:space="0" w:color="auto"/>
      </w:divBdr>
    </w:div>
    <w:div w:id="1475758901">
      <w:bodyDiv w:val="1"/>
      <w:marLeft w:val="0"/>
      <w:marRight w:val="0"/>
      <w:marTop w:val="0"/>
      <w:marBottom w:val="0"/>
      <w:divBdr>
        <w:top w:val="none" w:sz="0" w:space="0" w:color="auto"/>
        <w:left w:val="none" w:sz="0" w:space="0" w:color="auto"/>
        <w:bottom w:val="none" w:sz="0" w:space="0" w:color="auto"/>
        <w:right w:val="none" w:sz="0" w:space="0" w:color="auto"/>
      </w:divBdr>
    </w:div>
    <w:div w:id="1476141216">
      <w:bodyDiv w:val="1"/>
      <w:marLeft w:val="0"/>
      <w:marRight w:val="0"/>
      <w:marTop w:val="0"/>
      <w:marBottom w:val="0"/>
      <w:divBdr>
        <w:top w:val="none" w:sz="0" w:space="0" w:color="auto"/>
        <w:left w:val="none" w:sz="0" w:space="0" w:color="auto"/>
        <w:bottom w:val="none" w:sz="0" w:space="0" w:color="auto"/>
        <w:right w:val="none" w:sz="0" w:space="0" w:color="auto"/>
      </w:divBdr>
    </w:div>
    <w:div w:id="1476217664">
      <w:bodyDiv w:val="1"/>
      <w:marLeft w:val="0"/>
      <w:marRight w:val="0"/>
      <w:marTop w:val="0"/>
      <w:marBottom w:val="0"/>
      <w:divBdr>
        <w:top w:val="none" w:sz="0" w:space="0" w:color="auto"/>
        <w:left w:val="none" w:sz="0" w:space="0" w:color="auto"/>
        <w:bottom w:val="none" w:sz="0" w:space="0" w:color="auto"/>
        <w:right w:val="none" w:sz="0" w:space="0" w:color="auto"/>
      </w:divBdr>
    </w:div>
    <w:div w:id="1476220501">
      <w:bodyDiv w:val="1"/>
      <w:marLeft w:val="0"/>
      <w:marRight w:val="0"/>
      <w:marTop w:val="0"/>
      <w:marBottom w:val="0"/>
      <w:divBdr>
        <w:top w:val="none" w:sz="0" w:space="0" w:color="auto"/>
        <w:left w:val="none" w:sz="0" w:space="0" w:color="auto"/>
        <w:bottom w:val="none" w:sz="0" w:space="0" w:color="auto"/>
        <w:right w:val="none" w:sz="0" w:space="0" w:color="auto"/>
      </w:divBdr>
    </w:div>
    <w:div w:id="1476332921">
      <w:bodyDiv w:val="1"/>
      <w:marLeft w:val="0"/>
      <w:marRight w:val="0"/>
      <w:marTop w:val="0"/>
      <w:marBottom w:val="0"/>
      <w:divBdr>
        <w:top w:val="none" w:sz="0" w:space="0" w:color="auto"/>
        <w:left w:val="none" w:sz="0" w:space="0" w:color="auto"/>
        <w:bottom w:val="none" w:sz="0" w:space="0" w:color="auto"/>
        <w:right w:val="none" w:sz="0" w:space="0" w:color="auto"/>
      </w:divBdr>
    </w:div>
    <w:div w:id="1476607056">
      <w:bodyDiv w:val="1"/>
      <w:marLeft w:val="0"/>
      <w:marRight w:val="0"/>
      <w:marTop w:val="0"/>
      <w:marBottom w:val="0"/>
      <w:divBdr>
        <w:top w:val="none" w:sz="0" w:space="0" w:color="auto"/>
        <w:left w:val="none" w:sz="0" w:space="0" w:color="auto"/>
        <w:bottom w:val="none" w:sz="0" w:space="0" w:color="auto"/>
        <w:right w:val="none" w:sz="0" w:space="0" w:color="auto"/>
      </w:divBdr>
    </w:div>
    <w:div w:id="1477213111">
      <w:bodyDiv w:val="1"/>
      <w:marLeft w:val="0"/>
      <w:marRight w:val="0"/>
      <w:marTop w:val="0"/>
      <w:marBottom w:val="0"/>
      <w:divBdr>
        <w:top w:val="none" w:sz="0" w:space="0" w:color="auto"/>
        <w:left w:val="none" w:sz="0" w:space="0" w:color="auto"/>
        <w:bottom w:val="none" w:sz="0" w:space="0" w:color="auto"/>
        <w:right w:val="none" w:sz="0" w:space="0" w:color="auto"/>
      </w:divBdr>
    </w:div>
    <w:div w:id="1477533425">
      <w:bodyDiv w:val="1"/>
      <w:marLeft w:val="0"/>
      <w:marRight w:val="0"/>
      <w:marTop w:val="0"/>
      <w:marBottom w:val="0"/>
      <w:divBdr>
        <w:top w:val="none" w:sz="0" w:space="0" w:color="auto"/>
        <w:left w:val="none" w:sz="0" w:space="0" w:color="auto"/>
        <w:bottom w:val="none" w:sz="0" w:space="0" w:color="auto"/>
        <w:right w:val="none" w:sz="0" w:space="0" w:color="auto"/>
      </w:divBdr>
    </w:div>
    <w:div w:id="1477606362">
      <w:bodyDiv w:val="1"/>
      <w:marLeft w:val="0"/>
      <w:marRight w:val="0"/>
      <w:marTop w:val="0"/>
      <w:marBottom w:val="0"/>
      <w:divBdr>
        <w:top w:val="none" w:sz="0" w:space="0" w:color="auto"/>
        <w:left w:val="none" w:sz="0" w:space="0" w:color="auto"/>
        <w:bottom w:val="none" w:sz="0" w:space="0" w:color="auto"/>
        <w:right w:val="none" w:sz="0" w:space="0" w:color="auto"/>
      </w:divBdr>
    </w:div>
    <w:div w:id="1477726864">
      <w:bodyDiv w:val="1"/>
      <w:marLeft w:val="0"/>
      <w:marRight w:val="0"/>
      <w:marTop w:val="0"/>
      <w:marBottom w:val="0"/>
      <w:divBdr>
        <w:top w:val="none" w:sz="0" w:space="0" w:color="auto"/>
        <w:left w:val="none" w:sz="0" w:space="0" w:color="auto"/>
        <w:bottom w:val="none" w:sz="0" w:space="0" w:color="auto"/>
        <w:right w:val="none" w:sz="0" w:space="0" w:color="auto"/>
      </w:divBdr>
    </w:div>
    <w:div w:id="1478103979">
      <w:bodyDiv w:val="1"/>
      <w:marLeft w:val="0"/>
      <w:marRight w:val="0"/>
      <w:marTop w:val="0"/>
      <w:marBottom w:val="0"/>
      <w:divBdr>
        <w:top w:val="none" w:sz="0" w:space="0" w:color="auto"/>
        <w:left w:val="none" w:sz="0" w:space="0" w:color="auto"/>
        <w:bottom w:val="none" w:sz="0" w:space="0" w:color="auto"/>
        <w:right w:val="none" w:sz="0" w:space="0" w:color="auto"/>
      </w:divBdr>
    </w:div>
    <w:div w:id="1478104003">
      <w:bodyDiv w:val="1"/>
      <w:marLeft w:val="0"/>
      <w:marRight w:val="0"/>
      <w:marTop w:val="0"/>
      <w:marBottom w:val="0"/>
      <w:divBdr>
        <w:top w:val="none" w:sz="0" w:space="0" w:color="auto"/>
        <w:left w:val="none" w:sz="0" w:space="0" w:color="auto"/>
        <w:bottom w:val="none" w:sz="0" w:space="0" w:color="auto"/>
        <w:right w:val="none" w:sz="0" w:space="0" w:color="auto"/>
      </w:divBdr>
    </w:div>
    <w:div w:id="1478377421">
      <w:bodyDiv w:val="1"/>
      <w:marLeft w:val="0"/>
      <w:marRight w:val="0"/>
      <w:marTop w:val="0"/>
      <w:marBottom w:val="0"/>
      <w:divBdr>
        <w:top w:val="none" w:sz="0" w:space="0" w:color="auto"/>
        <w:left w:val="none" w:sz="0" w:space="0" w:color="auto"/>
        <w:bottom w:val="none" w:sz="0" w:space="0" w:color="auto"/>
        <w:right w:val="none" w:sz="0" w:space="0" w:color="auto"/>
      </w:divBdr>
    </w:div>
    <w:div w:id="1478646247">
      <w:bodyDiv w:val="1"/>
      <w:marLeft w:val="0"/>
      <w:marRight w:val="0"/>
      <w:marTop w:val="0"/>
      <w:marBottom w:val="0"/>
      <w:divBdr>
        <w:top w:val="none" w:sz="0" w:space="0" w:color="auto"/>
        <w:left w:val="none" w:sz="0" w:space="0" w:color="auto"/>
        <w:bottom w:val="none" w:sz="0" w:space="0" w:color="auto"/>
        <w:right w:val="none" w:sz="0" w:space="0" w:color="auto"/>
      </w:divBdr>
    </w:div>
    <w:div w:id="1478691534">
      <w:bodyDiv w:val="1"/>
      <w:marLeft w:val="0"/>
      <w:marRight w:val="0"/>
      <w:marTop w:val="0"/>
      <w:marBottom w:val="0"/>
      <w:divBdr>
        <w:top w:val="none" w:sz="0" w:space="0" w:color="auto"/>
        <w:left w:val="none" w:sz="0" w:space="0" w:color="auto"/>
        <w:bottom w:val="none" w:sz="0" w:space="0" w:color="auto"/>
        <w:right w:val="none" w:sz="0" w:space="0" w:color="auto"/>
      </w:divBdr>
    </w:div>
    <w:div w:id="1478915521">
      <w:bodyDiv w:val="1"/>
      <w:marLeft w:val="0"/>
      <w:marRight w:val="0"/>
      <w:marTop w:val="0"/>
      <w:marBottom w:val="0"/>
      <w:divBdr>
        <w:top w:val="none" w:sz="0" w:space="0" w:color="auto"/>
        <w:left w:val="none" w:sz="0" w:space="0" w:color="auto"/>
        <w:bottom w:val="none" w:sz="0" w:space="0" w:color="auto"/>
        <w:right w:val="none" w:sz="0" w:space="0" w:color="auto"/>
      </w:divBdr>
    </w:div>
    <w:div w:id="1479376505">
      <w:bodyDiv w:val="1"/>
      <w:marLeft w:val="0"/>
      <w:marRight w:val="0"/>
      <w:marTop w:val="0"/>
      <w:marBottom w:val="0"/>
      <w:divBdr>
        <w:top w:val="none" w:sz="0" w:space="0" w:color="auto"/>
        <w:left w:val="none" w:sz="0" w:space="0" w:color="auto"/>
        <w:bottom w:val="none" w:sz="0" w:space="0" w:color="auto"/>
        <w:right w:val="none" w:sz="0" w:space="0" w:color="auto"/>
      </w:divBdr>
    </w:div>
    <w:div w:id="1479803189">
      <w:bodyDiv w:val="1"/>
      <w:marLeft w:val="0"/>
      <w:marRight w:val="0"/>
      <w:marTop w:val="0"/>
      <w:marBottom w:val="0"/>
      <w:divBdr>
        <w:top w:val="none" w:sz="0" w:space="0" w:color="auto"/>
        <w:left w:val="none" w:sz="0" w:space="0" w:color="auto"/>
        <w:bottom w:val="none" w:sz="0" w:space="0" w:color="auto"/>
        <w:right w:val="none" w:sz="0" w:space="0" w:color="auto"/>
      </w:divBdr>
    </w:div>
    <w:div w:id="1479884053">
      <w:bodyDiv w:val="1"/>
      <w:marLeft w:val="0"/>
      <w:marRight w:val="0"/>
      <w:marTop w:val="0"/>
      <w:marBottom w:val="0"/>
      <w:divBdr>
        <w:top w:val="none" w:sz="0" w:space="0" w:color="auto"/>
        <w:left w:val="none" w:sz="0" w:space="0" w:color="auto"/>
        <w:bottom w:val="none" w:sz="0" w:space="0" w:color="auto"/>
        <w:right w:val="none" w:sz="0" w:space="0" w:color="auto"/>
      </w:divBdr>
    </w:div>
    <w:div w:id="1479955259">
      <w:bodyDiv w:val="1"/>
      <w:marLeft w:val="0"/>
      <w:marRight w:val="0"/>
      <w:marTop w:val="0"/>
      <w:marBottom w:val="0"/>
      <w:divBdr>
        <w:top w:val="none" w:sz="0" w:space="0" w:color="auto"/>
        <w:left w:val="none" w:sz="0" w:space="0" w:color="auto"/>
        <w:bottom w:val="none" w:sz="0" w:space="0" w:color="auto"/>
        <w:right w:val="none" w:sz="0" w:space="0" w:color="auto"/>
      </w:divBdr>
    </w:div>
    <w:div w:id="1480000108">
      <w:bodyDiv w:val="1"/>
      <w:marLeft w:val="0"/>
      <w:marRight w:val="0"/>
      <w:marTop w:val="0"/>
      <w:marBottom w:val="0"/>
      <w:divBdr>
        <w:top w:val="none" w:sz="0" w:space="0" w:color="auto"/>
        <w:left w:val="none" w:sz="0" w:space="0" w:color="auto"/>
        <w:bottom w:val="none" w:sz="0" w:space="0" w:color="auto"/>
        <w:right w:val="none" w:sz="0" w:space="0" w:color="auto"/>
      </w:divBdr>
    </w:div>
    <w:div w:id="1480000588">
      <w:bodyDiv w:val="1"/>
      <w:marLeft w:val="0"/>
      <w:marRight w:val="0"/>
      <w:marTop w:val="0"/>
      <w:marBottom w:val="0"/>
      <w:divBdr>
        <w:top w:val="none" w:sz="0" w:space="0" w:color="auto"/>
        <w:left w:val="none" w:sz="0" w:space="0" w:color="auto"/>
        <w:bottom w:val="none" w:sz="0" w:space="0" w:color="auto"/>
        <w:right w:val="none" w:sz="0" w:space="0" w:color="auto"/>
      </w:divBdr>
    </w:div>
    <w:div w:id="1480032096">
      <w:bodyDiv w:val="1"/>
      <w:marLeft w:val="0"/>
      <w:marRight w:val="0"/>
      <w:marTop w:val="0"/>
      <w:marBottom w:val="0"/>
      <w:divBdr>
        <w:top w:val="none" w:sz="0" w:space="0" w:color="auto"/>
        <w:left w:val="none" w:sz="0" w:space="0" w:color="auto"/>
        <w:bottom w:val="none" w:sz="0" w:space="0" w:color="auto"/>
        <w:right w:val="none" w:sz="0" w:space="0" w:color="auto"/>
      </w:divBdr>
    </w:div>
    <w:div w:id="1480152184">
      <w:bodyDiv w:val="1"/>
      <w:marLeft w:val="0"/>
      <w:marRight w:val="0"/>
      <w:marTop w:val="0"/>
      <w:marBottom w:val="0"/>
      <w:divBdr>
        <w:top w:val="none" w:sz="0" w:space="0" w:color="auto"/>
        <w:left w:val="none" w:sz="0" w:space="0" w:color="auto"/>
        <w:bottom w:val="none" w:sz="0" w:space="0" w:color="auto"/>
        <w:right w:val="none" w:sz="0" w:space="0" w:color="auto"/>
      </w:divBdr>
    </w:div>
    <w:div w:id="1480418232">
      <w:bodyDiv w:val="1"/>
      <w:marLeft w:val="0"/>
      <w:marRight w:val="0"/>
      <w:marTop w:val="0"/>
      <w:marBottom w:val="0"/>
      <w:divBdr>
        <w:top w:val="none" w:sz="0" w:space="0" w:color="auto"/>
        <w:left w:val="none" w:sz="0" w:space="0" w:color="auto"/>
        <w:bottom w:val="none" w:sz="0" w:space="0" w:color="auto"/>
        <w:right w:val="none" w:sz="0" w:space="0" w:color="auto"/>
      </w:divBdr>
    </w:div>
    <w:div w:id="1480459184">
      <w:bodyDiv w:val="1"/>
      <w:marLeft w:val="0"/>
      <w:marRight w:val="0"/>
      <w:marTop w:val="0"/>
      <w:marBottom w:val="0"/>
      <w:divBdr>
        <w:top w:val="none" w:sz="0" w:space="0" w:color="auto"/>
        <w:left w:val="none" w:sz="0" w:space="0" w:color="auto"/>
        <w:bottom w:val="none" w:sz="0" w:space="0" w:color="auto"/>
        <w:right w:val="none" w:sz="0" w:space="0" w:color="auto"/>
      </w:divBdr>
    </w:div>
    <w:div w:id="1480489383">
      <w:bodyDiv w:val="1"/>
      <w:marLeft w:val="0"/>
      <w:marRight w:val="0"/>
      <w:marTop w:val="0"/>
      <w:marBottom w:val="0"/>
      <w:divBdr>
        <w:top w:val="none" w:sz="0" w:space="0" w:color="auto"/>
        <w:left w:val="none" w:sz="0" w:space="0" w:color="auto"/>
        <w:bottom w:val="none" w:sz="0" w:space="0" w:color="auto"/>
        <w:right w:val="none" w:sz="0" w:space="0" w:color="auto"/>
      </w:divBdr>
    </w:div>
    <w:div w:id="1480537108">
      <w:bodyDiv w:val="1"/>
      <w:marLeft w:val="0"/>
      <w:marRight w:val="0"/>
      <w:marTop w:val="0"/>
      <w:marBottom w:val="0"/>
      <w:divBdr>
        <w:top w:val="none" w:sz="0" w:space="0" w:color="auto"/>
        <w:left w:val="none" w:sz="0" w:space="0" w:color="auto"/>
        <w:bottom w:val="none" w:sz="0" w:space="0" w:color="auto"/>
        <w:right w:val="none" w:sz="0" w:space="0" w:color="auto"/>
      </w:divBdr>
    </w:div>
    <w:div w:id="1480726158">
      <w:bodyDiv w:val="1"/>
      <w:marLeft w:val="0"/>
      <w:marRight w:val="0"/>
      <w:marTop w:val="0"/>
      <w:marBottom w:val="0"/>
      <w:divBdr>
        <w:top w:val="none" w:sz="0" w:space="0" w:color="auto"/>
        <w:left w:val="none" w:sz="0" w:space="0" w:color="auto"/>
        <w:bottom w:val="none" w:sz="0" w:space="0" w:color="auto"/>
        <w:right w:val="none" w:sz="0" w:space="0" w:color="auto"/>
      </w:divBdr>
    </w:div>
    <w:div w:id="1481264930">
      <w:bodyDiv w:val="1"/>
      <w:marLeft w:val="0"/>
      <w:marRight w:val="0"/>
      <w:marTop w:val="0"/>
      <w:marBottom w:val="0"/>
      <w:divBdr>
        <w:top w:val="none" w:sz="0" w:space="0" w:color="auto"/>
        <w:left w:val="none" w:sz="0" w:space="0" w:color="auto"/>
        <w:bottom w:val="none" w:sz="0" w:space="0" w:color="auto"/>
        <w:right w:val="none" w:sz="0" w:space="0" w:color="auto"/>
      </w:divBdr>
    </w:div>
    <w:div w:id="1481340468">
      <w:bodyDiv w:val="1"/>
      <w:marLeft w:val="0"/>
      <w:marRight w:val="0"/>
      <w:marTop w:val="0"/>
      <w:marBottom w:val="0"/>
      <w:divBdr>
        <w:top w:val="none" w:sz="0" w:space="0" w:color="auto"/>
        <w:left w:val="none" w:sz="0" w:space="0" w:color="auto"/>
        <w:bottom w:val="none" w:sz="0" w:space="0" w:color="auto"/>
        <w:right w:val="none" w:sz="0" w:space="0" w:color="auto"/>
      </w:divBdr>
    </w:div>
    <w:div w:id="1481384307">
      <w:bodyDiv w:val="1"/>
      <w:marLeft w:val="0"/>
      <w:marRight w:val="0"/>
      <w:marTop w:val="0"/>
      <w:marBottom w:val="0"/>
      <w:divBdr>
        <w:top w:val="none" w:sz="0" w:space="0" w:color="auto"/>
        <w:left w:val="none" w:sz="0" w:space="0" w:color="auto"/>
        <w:bottom w:val="none" w:sz="0" w:space="0" w:color="auto"/>
        <w:right w:val="none" w:sz="0" w:space="0" w:color="auto"/>
      </w:divBdr>
    </w:div>
    <w:div w:id="1481724472">
      <w:bodyDiv w:val="1"/>
      <w:marLeft w:val="0"/>
      <w:marRight w:val="0"/>
      <w:marTop w:val="0"/>
      <w:marBottom w:val="0"/>
      <w:divBdr>
        <w:top w:val="none" w:sz="0" w:space="0" w:color="auto"/>
        <w:left w:val="none" w:sz="0" w:space="0" w:color="auto"/>
        <w:bottom w:val="none" w:sz="0" w:space="0" w:color="auto"/>
        <w:right w:val="none" w:sz="0" w:space="0" w:color="auto"/>
      </w:divBdr>
    </w:div>
    <w:div w:id="1481730240">
      <w:bodyDiv w:val="1"/>
      <w:marLeft w:val="0"/>
      <w:marRight w:val="0"/>
      <w:marTop w:val="0"/>
      <w:marBottom w:val="0"/>
      <w:divBdr>
        <w:top w:val="none" w:sz="0" w:space="0" w:color="auto"/>
        <w:left w:val="none" w:sz="0" w:space="0" w:color="auto"/>
        <w:bottom w:val="none" w:sz="0" w:space="0" w:color="auto"/>
        <w:right w:val="none" w:sz="0" w:space="0" w:color="auto"/>
      </w:divBdr>
    </w:div>
    <w:div w:id="1481850441">
      <w:bodyDiv w:val="1"/>
      <w:marLeft w:val="0"/>
      <w:marRight w:val="0"/>
      <w:marTop w:val="0"/>
      <w:marBottom w:val="0"/>
      <w:divBdr>
        <w:top w:val="none" w:sz="0" w:space="0" w:color="auto"/>
        <w:left w:val="none" w:sz="0" w:space="0" w:color="auto"/>
        <w:bottom w:val="none" w:sz="0" w:space="0" w:color="auto"/>
        <w:right w:val="none" w:sz="0" w:space="0" w:color="auto"/>
      </w:divBdr>
    </w:div>
    <w:div w:id="1482039364">
      <w:bodyDiv w:val="1"/>
      <w:marLeft w:val="0"/>
      <w:marRight w:val="0"/>
      <w:marTop w:val="0"/>
      <w:marBottom w:val="0"/>
      <w:divBdr>
        <w:top w:val="none" w:sz="0" w:space="0" w:color="auto"/>
        <w:left w:val="none" w:sz="0" w:space="0" w:color="auto"/>
        <w:bottom w:val="none" w:sz="0" w:space="0" w:color="auto"/>
        <w:right w:val="none" w:sz="0" w:space="0" w:color="auto"/>
      </w:divBdr>
    </w:div>
    <w:div w:id="1482116421">
      <w:bodyDiv w:val="1"/>
      <w:marLeft w:val="0"/>
      <w:marRight w:val="0"/>
      <w:marTop w:val="0"/>
      <w:marBottom w:val="0"/>
      <w:divBdr>
        <w:top w:val="none" w:sz="0" w:space="0" w:color="auto"/>
        <w:left w:val="none" w:sz="0" w:space="0" w:color="auto"/>
        <w:bottom w:val="none" w:sz="0" w:space="0" w:color="auto"/>
        <w:right w:val="none" w:sz="0" w:space="0" w:color="auto"/>
      </w:divBdr>
    </w:div>
    <w:div w:id="1482190305">
      <w:bodyDiv w:val="1"/>
      <w:marLeft w:val="0"/>
      <w:marRight w:val="0"/>
      <w:marTop w:val="0"/>
      <w:marBottom w:val="0"/>
      <w:divBdr>
        <w:top w:val="none" w:sz="0" w:space="0" w:color="auto"/>
        <w:left w:val="none" w:sz="0" w:space="0" w:color="auto"/>
        <w:bottom w:val="none" w:sz="0" w:space="0" w:color="auto"/>
        <w:right w:val="none" w:sz="0" w:space="0" w:color="auto"/>
      </w:divBdr>
    </w:div>
    <w:div w:id="1482652983">
      <w:bodyDiv w:val="1"/>
      <w:marLeft w:val="0"/>
      <w:marRight w:val="0"/>
      <w:marTop w:val="0"/>
      <w:marBottom w:val="0"/>
      <w:divBdr>
        <w:top w:val="none" w:sz="0" w:space="0" w:color="auto"/>
        <w:left w:val="none" w:sz="0" w:space="0" w:color="auto"/>
        <w:bottom w:val="none" w:sz="0" w:space="0" w:color="auto"/>
        <w:right w:val="none" w:sz="0" w:space="0" w:color="auto"/>
      </w:divBdr>
    </w:div>
    <w:div w:id="1483083506">
      <w:bodyDiv w:val="1"/>
      <w:marLeft w:val="0"/>
      <w:marRight w:val="0"/>
      <w:marTop w:val="0"/>
      <w:marBottom w:val="0"/>
      <w:divBdr>
        <w:top w:val="none" w:sz="0" w:space="0" w:color="auto"/>
        <w:left w:val="none" w:sz="0" w:space="0" w:color="auto"/>
        <w:bottom w:val="none" w:sz="0" w:space="0" w:color="auto"/>
        <w:right w:val="none" w:sz="0" w:space="0" w:color="auto"/>
      </w:divBdr>
    </w:div>
    <w:div w:id="1483233657">
      <w:bodyDiv w:val="1"/>
      <w:marLeft w:val="0"/>
      <w:marRight w:val="0"/>
      <w:marTop w:val="0"/>
      <w:marBottom w:val="0"/>
      <w:divBdr>
        <w:top w:val="none" w:sz="0" w:space="0" w:color="auto"/>
        <w:left w:val="none" w:sz="0" w:space="0" w:color="auto"/>
        <w:bottom w:val="none" w:sz="0" w:space="0" w:color="auto"/>
        <w:right w:val="none" w:sz="0" w:space="0" w:color="auto"/>
      </w:divBdr>
    </w:div>
    <w:div w:id="1483545383">
      <w:bodyDiv w:val="1"/>
      <w:marLeft w:val="0"/>
      <w:marRight w:val="0"/>
      <w:marTop w:val="0"/>
      <w:marBottom w:val="0"/>
      <w:divBdr>
        <w:top w:val="none" w:sz="0" w:space="0" w:color="auto"/>
        <w:left w:val="none" w:sz="0" w:space="0" w:color="auto"/>
        <w:bottom w:val="none" w:sz="0" w:space="0" w:color="auto"/>
        <w:right w:val="none" w:sz="0" w:space="0" w:color="auto"/>
      </w:divBdr>
    </w:div>
    <w:div w:id="1483811838">
      <w:bodyDiv w:val="1"/>
      <w:marLeft w:val="0"/>
      <w:marRight w:val="0"/>
      <w:marTop w:val="0"/>
      <w:marBottom w:val="0"/>
      <w:divBdr>
        <w:top w:val="none" w:sz="0" w:space="0" w:color="auto"/>
        <w:left w:val="none" w:sz="0" w:space="0" w:color="auto"/>
        <w:bottom w:val="none" w:sz="0" w:space="0" w:color="auto"/>
        <w:right w:val="none" w:sz="0" w:space="0" w:color="auto"/>
      </w:divBdr>
    </w:div>
    <w:div w:id="1484277171">
      <w:bodyDiv w:val="1"/>
      <w:marLeft w:val="0"/>
      <w:marRight w:val="0"/>
      <w:marTop w:val="0"/>
      <w:marBottom w:val="0"/>
      <w:divBdr>
        <w:top w:val="none" w:sz="0" w:space="0" w:color="auto"/>
        <w:left w:val="none" w:sz="0" w:space="0" w:color="auto"/>
        <w:bottom w:val="none" w:sz="0" w:space="0" w:color="auto"/>
        <w:right w:val="none" w:sz="0" w:space="0" w:color="auto"/>
      </w:divBdr>
    </w:div>
    <w:div w:id="1484397320">
      <w:bodyDiv w:val="1"/>
      <w:marLeft w:val="0"/>
      <w:marRight w:val="0"/>
      <w:marTop w:val="0"/>
      <w:marBottom w:val="0"/>
      <w:divBdr>
        <w:top w:val="none" w:sz="0" w:space="0" w:color="auto"/>
        <w:left w:val="none" w:sz="0" w:space="0" w:color="auto"/>
        <w:bottom w:val="none" w:sz="0" w:space="0" w:color="auto"/>
        <w:right w:val="none" w:sz="0" w:space="0" w:color="auto"/>
      </w:divBdr>
    </w:div>
    <w:div w:id="1484541021">
      <w:bodyDiv w:val="1"/>
      <w:marLeft w:val="0"/>
      <w:marRight w:val="0"/>
      <w:marTop w:val="0"/>
      <w:marBottom w:val="0"/>
      <w:divBdr>
        <w:top w:val="none" w:sz="0" w:space="0" w:color="auto"/>
        <w:left w:val="none" w:sz="0" w:space="0" w:color="auto"/>
        <w:bottom w:val="none" w:sz="0" w:space="0" w:color="auto"/>
        <w:right w:val="none" w:sz="0" w:space="0" w:color="auto"/>
      </w:divBdr>
    </w:div>
    <w:div w:id="1484544508">
      <w:bodyDiv w:val="1"/>
      <w:marLeft w:val="0"/>
      <w:marRight w:val="0"/>
      <w:marTop w:val="0"/>
      <w:marBottom w:val="0"/>
      <w:divBdr>
        <w:top w:val="none" w:sz="0" w:space="0" w:color="auto"/>
        <w:left w:val="none" w:sz="0" w:space="0" w:color="auto"/>
        <w:bottom w:val="none" w:sz="0" w:space="0" w:color="auto"/>
        <w:right w:val="none" w:sz="0" w:space="0" w:color="auto"/>
      </w:divBdr>
    </w:div>
    <w:div w:id="1484810902">
      <w:bodyDiv w:val="1"/>
      <w:marLeft w:val="0"/>
      <w:marRight w:val="0"/>
      <w:marTop w:val="0"/>
      <w:marBottom w:val="0"/>
      <w:divBdr>
        <w:top w:val="none" w:sz="0" w:space="0" w:color="auto"/>
        <w:left w:val="none" w:sz="0" w:space="0" w:color="auto"/>
        <w:bottom w:val="none" w:sz="0" w:space="0" w:color="auto"/>
        <w:right w:val="none" w:sz="0" w:space="0" w:color="auto"/>
      </w:divBdr>
    </w:div>
    <w:div w:id="1485003384">
      <w:bodyDiv w:val="1"/>
      <w:marLeft w:val="0"/>
      <w:marRight w:val="0"/>
      <w:marTop w:val="0"/>
      <w:marBottom w:val="0"/>
      <w:divBdr>
        <w:top w:val="none" w:sz="0" w:space="0" w:color="auto"/>
        <w:left w:val="none" w:sz="0" w:space="0" w:color="auto"/>
        <w:bottom w:val="none" w:sz="0" w:space="0" w:color="auto"/>
        <w:right w:val="none" w:sz="0" w:space="0" w:color="auto"/>
      </w:divBdr>
    </w:div>
    <w:div w:id="1485707362">
      <w:bodyDiv w:val="1"/>
      <w:marLeft w:val="0"/>
      <w:marRight w:val="0"/>
      <w:marTop w:val="0"/>
      <w:marBottom w:val="0"/>
      <w:divBdr>
        <w:top w:val="none" w:sz="0" w:space="0" w:color="auto"/>
        <w:left w:val="none" w:sz="0" w:space="0" w:color="auto"/>
        <w:bottom w:val="none" w:sz="0" w:space="0" w:color="auto"/>
        <w:right w:val="none" w:sz="0" w:space="0" w:color="auto"/>
      </w:divBdr>
    </w:div>
    <w:div w:id="1485970808">
      <w:bodyDiv w:val="1"/>
      <w:marLeft w:val="0"/>
      <w:marRight w:val="0"/>
      <w:marTop w:val="0"/>
      <w:marBottom w:val="0"/>
      <w:divBdr>
        <w:top w:val="none" w:sz="0" w:space="0" w:color="auto"/>
        <w:left w:val="none" w:sz="0" w:space="0" w:color="auto"/>
        <w:bottom w:val="none" w:sz="0" w:space="0" w:color="auto"/>
        <w:right w:val="none" w:sz="0" w:space="0" w:color="auto"/>
      </w:divBdr>
    </w:div>
    <w:div w:id="1485974650">
      <w:bodyDiv w:val="1"/>
      <w:marLeft w:val="0"/>
      <w:marRight w:val="0"/>
      <w:marTop w:val="0"/>
      <w:marBottom w:val="0"/>
      <w:divBdr>
        <w:top w:val="none" w:sz="0" w:space="0" w:color="auto"/>
        <w:left w:val="none" w:sz="0" w:space="0" w:color="auto"/>
        <w:bottom w:val="none" w:sz="0" w:space="0" w:color="auto"/>
        <w:right w:val="none" w:sz="0" w:space="0" w:color="auto"/>
      </w:divBdr>
    </w:div>
    <w:div w:id="1486120557">
      <w:bodyDiv w:val="1"/>
      <w:marLeft w:val="0"/>
      <w:marRight w:val="0"/>
      <w:marTop w:val="0"/>
      <w:marBottom w:val="0"/>
      <w:divBdr>
        <w:top w:val="none" w:sz="0" w:space="0" w:color="auto"/>
        <w:left w:val="none" w:sz="0" w:space="0" w:color="auto"/>
        <w:bottom w:val="none" w:sz="0" w:space="0" w:color="auto"/>
        <w:right w:val="none" w:sz="0" w:space="0" w:color="auto"/>
      </w:divBdr>
    </w:div>
    <w:div w:id="1486162449">
      <w:bodyDiv w:val="1"/>
      <w:marLeft w:val="0"/>
      <w:marRight w:val="0"/>
      <w:marTop w:val="0"/>
      <w:marBottom w:val="0"/>
      <w:divBdr>
        <w:top w:val="none" w:sz="0" w:space="0" w:color="auto"/>
        <w:left w:val="none" w:sz="0" w:space="0" w:color="auto"/>
        <w:bottom w:val="none" w:sz="0" w:space="0" w:color="auto"/>
        <w:right w:val="none" w:sz="0" w:space="0" w:color="auto"/>
      </w:divBdr>
    </w:div>
    <w:div w:id="1486239522">
      <w:bodyDiv w:val="1"/>
      <w:marLeft w:val="0"/>
      <w:marRight w:val="0"/>
      <w:marTop w:val="0"/>
      <w:marBottom w:val="0"/>
      <w:divBdr>
        <w:top w:val="none" w:sz="0" w:space="0" w:color="auto"/>
        <w:left w:val="none" w:sz="0" w:space="0" w:color="auto"/>
        <w:bottom w:val="none" w:sz="0" w:space="0" w:color="auto"/>
        <w:right w:val="none" w:sz="0" w:space="0" w:color="auto"/>
      </w:divBdr>
    </w:div>
    <w:div w:id="1486245213">
      <w:bodyDiv w:val="1"/>
      <w:marLeft w:val="0"/>
      <w:marRight w:val="0"/>
      <w:marTop w:val="0"/>
      <w:marBottom w:val="0"/>
      <w:divBdr>
        <w:top w:val="none" w:sz="0" w:space="0" w:color="auto"/>
        <w:left w:val="none" w:sz="0" w:space="0" w:color="auto"/>
        <w:bottom w:val="none" w:sz="0" w:space="0" w:color="auto"/>
        <w:right w:val="none" w:sz="0" w:space="0" w:color="auto"/>
      </w:divBdr>
    </w:div>
    <w:div w:id="1486774095">
      <w:bodyDiv w:val="1"/>
      <w:marLeft w:val="0"/>
      <w:marRight w:val="0"/>
      <w:marTop w:val="0"/>
      <w:marBottom w:val="0"/>
      <w:divBdr>
        <w:top w:val="none" w:sz="0" w:space="0" w:color="auto"/>
        <w:left w:val="none" w:sz="0" w:space="0" w:color="auto"/>
        <w:bottom w:val="none" w:sz="0" w:space="0" w:color="auto"/>
        <w:right w:val="none" w:sz="0" w:space="0" w:color="auto"/>
      </w:divBdr>
    </w:div>
    <w:div w:id="1486817034">
      <w:bodyDiv w:val="1"/>
      <w:marLeft w:val="0"/>
      <w:marRight w:val="0"/>
      <w:marTop w:val="0"/>
      <w:marBottom w:val="0"/>
      <w:divBdr>
        <w:top w:val="none" w:sz="0" w:space="0" w:color="auto"/>
        <w:left w:val="none" w:sz="0" w:space="0" w:color="auto"/>
        <w:bottom w:val="none" w:sz="0" w:space="0" w:color="auto"/>
        <w:right w:val="none" w:sz="0" w:space="0" w:color="auto"/>
      </w:divBdr>
    </w:div>
    <w:div w:id="1487015973">
      <w:bodyDiv w:val="1"/>
      <w:marLeft w:val="0"/>
      <w:marRight w:val="0"/>
      <w:marTop w:val="0"/>
      <w:marBottom w:val="0"/>
      <w:divBdr>
        <w:top w:val="none" w:sz="0" w:space="0" w:color="auto"/>
        <w:left w:val="none" w:sz="0" w:space="0" w:color="auto"/>
        <w:bottom w:val="none" w:sz="0" w:space="0" w:color="auto"/>
        <w:right w:val="none" w:sz="0" w:space="0" w:color="auto"/>
      </w:divBdr>
    </w:div>
    <w:div w:id="1487281538">
      <w:bodyDiv w:val="1"/>
      <w:marLeft w:val="0"/>
      <w:marRight w:val="0"/>
      <w:marTop w:val="0"/>
      <w:marBottom w:val="0"/>
      <w:divBdr>
        <w:top w:val="none" w:sz="0" w:space="0" w:color="auto"/>
        <w:left w:val="none" w:sz="0" w:space="0" w:color="auto"/>
        <w:bottom w:val="none" w:sz="0" w:space="0" w:color="auto"/>
        <w:right w:val="none" w:sz="0" w:space="0" w:color="auto"/>
      </w:divBdr>
    </w:div>
    <w:div w:id="1487742444">
      <w:bodyDiv w:val="1"/>
      <w:marLeft w:val="0"/>
      <w:marRight w:val="0"/>
      <w:marTop w:val="0"/>
      <w:marBottom w:val="0"/>
      <w:divBdr>
        <w:top w:val="none" w:sz="0" w:space="0" w:color="auto"/>
        <w:left w:val="none" w:sz="0" w:space="0" w:color="auto"/>
        <w:bottom w:val="none" w:sz="0" w:space="0" w:color="auto"/>
        <w:right w:val="none" w:sz="0" w:space="0" w:color="auto"/>
      </w:divBdr>
    </w:div>
    <w:div w:id="1488396552">
      <w:bodyDiv w:val="1"/>
      <w:marLeft w:val="0"/>
      <w:marRight w:val="0"/>
      <w:marTop w:val="0"/>
      <w:marBottom w:val="0"/>
      <w:divBdr>
        <w:top w:val="none" w:sz="0" w:space="0" w:color="auto"/>
        <w:left w:val="none" w:sz="0" w:space="0" w:color="auto"/>
        <w:bottom w:val="none" w:sz="0" w:space="0" w:color="auto"/>
        <w:right w:val="none" w:sz="0" w:space="0" w:color="auto"/>
      </w:divBdr>
    </w:div>
    <w:div w:id="1488478374">
      <w:bodyDiv w:val="1"/>
      <w:marLeft w:val="0"/>
      <w:marRight w:val="0"/>
      <w:marTop w:val="0"/>
      <w:marBottom w:val="0"/>
      <w:divBdr>
        <w:top w:val="none" w:sz="0" w:space="0" w:color="auto"/>
        <w:left w:val="none" w:sz="0" w:space="0" w:color="auto"/>
        <w:bottom w:val="none" w:sz="0" w:space="0" w:color="auto"/>
        <w:right w:val="none" w:sz="0" w:space="0" w:color="auto"/>
      </w:divBdr>
    </w:div>
    <w:div w:id="1488785146">
      <w:bodyDiv w:val="1"/>
      <w:marLeft w:val="0"/>
      <w:marRight w:val="0"/>
      <w:marTop w:val="0"/>
      <w:marBottom w:val="0"/>
      <w:divBdr>
        <w:top w:val="none" w:sz="0" w:space="0" w:color="auto"/>
        <w:left w:val="none" w:sz="0" w:space="0" w:color="auto"/>
        <w:bottom w:val="none" w:sz="0" w:space="0" w:color="auto"/>
        <w:right w:val="none" w:sz="0" w:space="0" w:color="auto"/>
      </w:divBdr>
    </w:div>
    <w:div w:id="1489175938">
      <w:bodyDiv w:val="1"/>
      <w:marLeft w:val="0"/>
      <w:marRight w:val="0"/>
      <w:marTop w:val="0"/>
      <w:marBottom w:val="0"/>
      <w:divBdr>
        <w:top w:val="none" w:sz="0" w:space="0" w:color="auto"/>
        <w:left w:val="none" w:sz="0" w:space="0" w:color="auto"/>
        <w:bottom w:val="none" w:sz="0" w:space="0" w:color="auto"/>
        <w:right w:val="none" w:sz="0" w:space="0" w:color="auto"/>
      </w:divBdr>
    </w:div>
    <w:div w:id="1489249156">
      <w:bodyDiv w:val="1"/>
      <w:marLeft w:val="0"/>
      <w:marRight w:val="0"/>
      <w:marTop w:val="0"/>
      <w:marBottom w:val="0"/>
      <w:divBdr>
        <w:top w:val="none" w:sz="0" w:space="0" w:color="auto"/>
        <w:left w:val="none" w:sz="0" w:space="0" w:color="auto"/>
        <w:bottom w:val="none" w:sz="0" w:space="0" w:color="auto"/>
        <w:right w:val="none" w:sz="0" w:space="0" w:color="auto"/>
      </w:divBdr>
    </w:div>
    <w:div w:id="1489514602">
      <w:bodyDiv w:val="1"/>
      <w:marLeft w:val="0"/>
      <w:marRight w:val="0"/>
      <w:marTop w:val="0"/>
      <w:marBottom w:val="0"/>
      <w:divBdr>
        <w:top w:val="none" w:sz="0" w:space="0" w:color="auto"/>
        <w:left w:val="none" w:sz="0" w:space="0" w:color="auto"/>
        <w:bottom w:val="none" w:sz="0" w:space="0" w:color="auto"/>
        <w:right w:val="none" w:sz="0" w:space="0" w:color="auto"/>
      </w:divBdr>
    </w:div>
    <w:div w:id="1489712078">
      <w:bodyDiv w:val="1"/>
      <w:marLeft w:val="0"/>
      <w:marRight w:val="0"/>
      <w:marTop w:val="0"/>
      <w:marBottom w:val="0"/>
      <w:divBdr>
        <w:top w:val="none" w:sz="0" w:space="0" w:color="auto"/>
        <w:left w:val="none" w:sz="0" w:space="0" w:color="auto"/>
        <w:bottom w:val="none" w:sz="0" w:space="0" w:color="auto"/>
        <w:right w:val="none" w:sz="0" w:space="0" w:color="auto"/>
      </w:divBdr>
    </w:div>
    <w:div w:id="1489712689">
      <w:bodyDiv w:val="1"/>
      <w:marLeft w:val="0"/>
      <w:marRight w:val="0"/>
      <w:marTop w:val="0"/>
      <w:marBottom w:val="0"/>
      <w:divBdr>
        <w:top w:val="none" w:sz="0" w:space="0" w:color="auto"/>
        <w:left w:val="none" w:sz="0" w:space="0" w:color="auto"/>
        <w:bottom w:val="none" w:sz="0" w:space="0" w:color="auto"/>
        <w:right w:val="none" w:sz="0" w:space="0" w:color="auto"/>
      </w:divBdr>
    </w:div>
    <w:div w:id="1489786871">
      <w:bodyDiv w:val="1"/>
      <w:marLeft w:val="0"/>
      <w:marRight w:val="0"/>
      <w:marTop w:val="0"/>
      <w:marBottom w:val="0"/>
      <w:divBdr>
        <w:top w:val="none" w:sz="0" w:space="0" w:color="auto"/>
        <w:left w:val="none" w:sz="0" w:space="0" w:color="auto"/>
        <w:bottom w:val="none" w:sz="0" w:space="0" w:color="auto"/>
        <w:right w:val="none" w:sz="0" w:space="0" w:color="auto"/>
      </w:divBdr>
    </w:div>
    <w:div w:id="1489858395">
      <w:bodyDiv w:val="1"/>
      <w:marLeft w:val="0"/>
      <w:marRight w:val="0"/>
      <w:marTop w:val="0"/>
      <w:marBottom w:val="0"/>
      <w:divBdr>
        <w:top w:val="none" w:sz="0" w:space="0" w:color="auto"/>
        <w:left w:val="none" w:sz="0" w:space="0" w:color="auto"/>
        <w:bottom w:val="none" w:sz="0" w:space="0" w:color="auto"/>
        <w:right w:val="none" w:sz="0" w:space="0" w:color="auto"/>
      </w:divBdr>
    </w:div>
    <w:div w:id="1489907744">
      <w:bodyDiv w:val="1"/>
      <w:marLeft w:val="0"/>
      <w:marRight w:val="0"/>
      <w:marTop w:val="0"/>
      <w:marBottom w:val="0"/>
      <w:divBdr>
        <w:top w:val="none" w:sz="0" w:space="0" w:color="auto"/>
        <w:left w:val="none" w:sz="0" w:space="0" w:color="auto"/>
        <w:bottom w:val="none" w:sz="0" w:space="0" w:color="auto"/>
        <w:right w:val="none" w:sz="0" w:space="0" w:color="auto"/>
      </w:divBdr>
    </w:div>
    <w:div w:id="1490058485">
      <w:bodyDiv w:val="1"/>
      <w:marLeft w:val="0"/>
      <w:marRight w:val="0"/>
      <w:marTop w:val="0"/>
      <w:marBottom w:val="0"/>
      <w:divBdr>
        <w:top w:val="none" w:sz="0" w:space="0" w:color="auto"/>
        <w:left w:val="none" w:sz="0" w:space="0" w:color="auto"/>
        <w:bottom w:val="none" w:sz="0" w:space="0" w:color="auto"/>
        <w:right w:val="none" w:sz="0" w:space="0" w:color="auto"/>
      </w:divBdr>
    </w:div>
    <w:div w:id="1490175246">
      <w:bodyDiv w:val="1"/>
      <w:marLeft w:val="0"/>
      <w:marRight w:val="0"/>
      <w:marTop w:val="0"/>
      <w:marBottom w:val="0"/>
      <w:divBdr>
        <w:top w:val="none" w:sz="0" w:space="0" w:color="auto"/>
        <w:left w:val="none" w:sz="0" w:space="0" w:color="auto"/>
        <w:bottom w:val="none" w:sz="0" w:space="0" w:color="auto"/>
        <w:right w:val="none" w:sz="0" w:space="0" w:color="auto"/>
      </w:divBdr>
    </w:div>
    <w:div w:id="1490244345">
      <w:bodyDiv w:val="1"/>
      <w:marLeft w:val="0"/>
      <w:marRight w:val="0"/>
      <w:marTop w:val="0"/>
      <w:marBottom w:val="0"/>
      <w:divBdr>
        <w:top w:val="none" w:sz="0" w:space="0" w:color="auto"/>
        <w:left w:val="none" w:sz="0" w:space="0" w:color="auto"/>
        <w:bottom w:val="none" w:sz="0" w:space="0" w:color="auto"/>
        <w:right w:val="none" w:sz="0" w:space="0" w:color="auto"/>
      </w:divBdr>
    </w:div>
    <w:div w:id="1490710427">
      <w:bodyDiv w:val="1"/>
      <w:marLeft w:val="0"/>
      <w:marRight w:val="0"/>
      <w:marTop w:val="0"/>
      <w:marBottom w:val="0"/>
      <w:divBdr>
        <w:top w:val="none" w:sz="0" w:space="0" w:color="auto"/>
        <w:left w:val="none" w:sz="0" w:space="0" w:color="auto"/>
        <w:bottom w:val="none" w:sz="0" w:space="0" w:color="auto"/>
        <w:right w:val="none" w:sz="0" w:space="0" w:color="auto"/>
      </w:divBdr>
    </w:div>
    <w:div w:id="1490824863">
      <w:bodyDiv w:val="1"/>
      <w:marLeft w:val="0"/>
      <w:marRight w:val="0"/>
      <w:marTop w:val="0"/>
      <w:marBottom w:val="0"/>
      <w:divBdr>
        <w:top w:val="none" w:sz="0" w:space="0" w:color="auto"/>
        <w:left w:val="none" w:sz="0" w:space="0" w:color="auto"/>
        <w:bottom w:val="none" w:sz="0" w:space="0" w:color="auto"/>
        <w:right w:val="none" w:sz="0" w:space="0" w:color="auto"/>
      </w:divBdr>
    </w:div>
    <w:div w:id="1490948634">
      <w:bodyDiv w:val="1"/>
      <w:marLeft w:val="0"/>
      <w:marRight w:val="0"/>
      <w:marTop w:val="0"/>
      <w:marBottom w:val="0"/>
      <w:divBdr>
        <w:top w:val="none" w:sz="0" w:space="0" w:color="auto"/>
        <w:left w:val="none" w:sz="0" w:space="0" w:color="auto"/>
        <w:bottom w:val="none" w:sz="0" w:space="0" w:color="auto"/>
        <w:right w:val="none" w:sz="0" w:space="0" w:color="auto"/>
      </w:divBdr>
    </w:div>
    <w:div w:id="1490975852">
      <w:bodyDiv w:val="1"/>
      <w:marLeft w:val="0"/>
      <w:marRight w:val="0"/>
      <w:marTop w:val="0"/>
      <w:marBottom w:val="0"/>
      <w:divBdr>
        <w:top w:val="none" w:sz="0" w:space="0" w:color="auto"/>
        <w:left w:val="none" w:sz="0" w:space="0" w:color="auto"/>
        <w:bottom w:val="none" w:sz="0" w:space="0" w:color="auto"/>
        <w:right w:val="none" w:sz="0" w:space="0" w:color="auto"/>
      </w:divBdr>
    </w:div>
    <w:div w:id="1491209565">
      <w:bodyDiv w:val="1"/>
      <w:marLeft w:val="0"/>
      <w:marRight w:val="0"/>
      <w:marTop w:val="0"/>
      <w:marBottom w:val="0"/>
      <w:divBdr>
        <w:top w:val="none" w:sz="0" w:space="0" w:color="auto"/>
        <w:left w:val="none" w:sz="0" w:space="0" w:color="auto"/>
        <w:bottom w:val="none" w:sz="0" w:space="0" w:color="auto"/>
        <w:right w:val="none" w:sz="0" w:space="0" w:color="auto"/>
      </w:divBdr>
    </w:div>
    <w:div w:id="1491291703">
      <w:bodyDiv w:val="1"/>
      <w:marLeft w:val="0"/>
      <w:marRight w:val="0"/>
      <w:marTop w:val="0"/>
      <w:marBottom w:val="0"/>
      <w:divBdr>
        <w:top w:val="none" w:sz="0" w:space="0" w:color="auto"/>
        <w:left w:val="none" w:sz="0" w:space="0" w:color="auto"/>
        <w:bottom w:val="none" w:sz="0" w:space="0" w:color="auto"/>
        <w:right w:val="none" w:sz="0" w:space="0" w:color="auto"/>
      </w:divBdr>
    </w:div>
    <w:div w:id="1491362913">
      <w:bodyDiv w:val="1"/>
      <w:marLeft w:val="0"/>
      <w:marRight w:val="0"/>
      <w:marTop w:val="0"/>
      <w:marBottom w:val="0"/>
      <w:divBdr>
        <w:top w:val="none" w:sz="0" w:space="0" w:color="auto"/>
        <w:left w:val="none" w:sz="0" w:space="0" w:color="auto"/>
        <w:bottom w:val="none" w:sz="0" w:space="0" w:color="auto"/>
        <w:right w:val="none" w:sz="0" w:space="0" w:color="auto"/>
      </w:divBdr>
    </w:div>
    <w:div w:id="1491406849">
      <w:bodyDiv w:val="1"/>
      <w:marLeft w:val="0"/>
      <w:marRight w:val="0"/>
      <w:marTop w:val="0"/>
      <w:marBottom w:val="0"/>
      <w:divBdr>
        <w:top w:val="none" w:sz="0" w:space="0" w:color="auto"/>
        <w:left w:val="none" w:sz="0" w:space="0" w:color="auto"/>
        <w:bottom w:val="none" w:sz="0" w:space="0" w:color="auto"/>
        <w:right w:val="none" w:sz="0" w:space="0" w:color="auto"/>
      </w:divBdr>
    </w:div>
    <w:div w:id="1491409093">
      <w:bodyDiv w:val="1"/>
      <w:marLeft w:val="0"/>
      <w:marRight w:val="0"/>
      <w:marTop w:val="0"/>
      <w:marBottom w:val="0"/>
      <w:divBdr>
        <w:top w:val="none" w:sz="0" w:space="0" w:color="auto"/>
        <w:left w:val="none" w:sz="0" w:space="0" w:color="auto"/>
        <w:bottom w:val="none" w:sz="0" w:space="0" w:color="auto"/>
        <w:right w:val="none" w:sz="0" w:space="0" w:color="auto"/>
      </w:divBdr>
    </w:div>
    <w:div w:id="1491672311">
      <w:bodyDiv w:val="1"/>
      <w:marLeft w:val="0"/>
      <w:marRight w:val="0"/>
      <w:marTop w:val="0"/>
      <w:marBottom w:val="0"/>
      <w:divBdr>
        <w:top w:val="none" w:sz="0" w:space="0" w:color="auto"/>
        <w:left w:val="none" w:sz="0" w:space="0" w:color="auto"/>
        <w:bottom w:val="none" w:sz="0" w:space="0" w:color="auto"/>
        <w:right w:val="none" w:sz="0" w:space="0" w:color="auto"/>
      </w:divBdr>
    </w:div>
    <w:div w:id="1492214754">
      <w:bodyDiv w:val="1"/>
      <w:marLeft w:val="0"/>
      <w:marRight w:val="0"/>
      <w:marTop w:val="0"/>
      <w:marBottom w:val="0"/>
      <w:divBdr>
        <w:top w:val="none" w:sz="0" w:space="0" w:color="auto"/>
        <w:left w:val="none" w:sz="0" w:space="0" w:color="auto"/>
        <w:bottom w:val="none" w:sz="0" w:space="0" w:color="auto"/>
        <w:right w:val="none" w:sz="0" w:space="0" w:color="auto"/>
      </w:divBdr>
    </w:div>
    <w:div w:id="1492797530">
      <w:bodyDiv w:val="1"/>
      <w:marLeft w:val="0"/>
      <w:marRight w:val="0"/>
      <w:marTop w:val="0"/>
      <w:marBottom w:val="0"/>
      <w:divBdr>
        <w:top w:val="none" w:sz="0" w:space="0" w:color="auto"/>
        <w:left w:val="none" w:sz="0" w:space="0" w:color="auto"/>
        <w:bottom w:val="none" w:sz="0" w:space="0" w:color="auto"/>
        <w:right w:val="none" w:sz="0" w:space="0" w:color="auto"/>
      </w:divBdr>
    </w:div>
    <w:div w:id="1492867952">
      <w:bodyDiv w:val="1"/>
      <w:marLeft w:val="0"/>
      <w:marRight w:val="0"/>
      <w:marTop w:val="0"/>
      <w:marBottom w:val="0"/>
      <w:divBdr>
        <w:top w:val="none" w:sz="0" w:space="0" w:color="auto"/>
        <w:left w:val="none" w:sz="0" w:space="0" w:color="auto"/>
        <w:bottom w:val="none" w:sz="0" w:space="0" w:color="auto"/>
        <w:right w:val="none" w:sz="0" w:space="0" w:color="auto"/>
      </w:divBdr>
    </w:div>
    <w:div w:id="1492942410">
      <w:bodyDiv w:val="1"/>
      <w:marLeft w:val="0"/>
      <w:marRight w:val="0"/>
      <w:marTop w:val="0"/>
      <w:marBottom w:val="0"/>
      <w:divBdr>
        <w:top w:val="none" w:sz="0" w:space="0" w:color="auto"/>
        <w:left w:val="none" w:sz="0" w:space="0" w:color="auto"/>
        <w:bottom w:val="none" w:sz="0" w:space="0" w:color="auto"/>
        <w:right w:val="none" w:sz="0" w:space="0" w:color="auto"/>
      </w:divBdr>
    </w:div>
    <w:div w:id="1493058672">
      <w:bodyDiv w:val="1"/>
      <w:marLeft w:val="0"/>
      <w:marRight w:val="0"/>
      <w:marTop w:val="0"/>
      <w:marBottom w:val="0"/>
      <w:divBdr>
        <w:top w:val="none" w:sz="0" w:space="0" w:color="auto"/>
        <w:left w:val="none" w:sz="0" w:space="0" w:color="auto"/>
        <w:bottom w:val="none" w:sz="0" w:space="0" w:color="auto"/>
        <w:right w:val="none" w:sz="0" w:space="0" w:color="auto"/>
      </w:divBdr>
    </w:div>
    <w:div w:id="1493794454">
      <w:bodyDiv w:val="1"/>
      <w:marLeft w:val="0"/>
      <w:marRight w:val="0"/>
      <w:marTop w:val="0"/>
      <w:marBottom w:val="0"/>
      <w:divBdr>
        <w:top w:val="none" w:sz="0" w:space="0" w:color="auto"/>
        <w:left w:val="none" w:sz="0" w:space="0" w:color="auto"/>
        <w:bottom w:val="none" w:sz="0" w:space="0" w:color="auto"/>
        <w:right w:val="none" w:sz="0" w:space="0" w:color="auto"/>
      </w:divBdr>
    </w:div>
    <w:div w:id="1493984776">
      <w:bodyDiv w:val="1"/>
      <w:marLeft w:val="0"/>
      <w:marRight w:val="0"/>
      <w:marTop w:val="0"/>
      <w:marBottom w:val="0"/>
      <w:divBdr>
        <w:top w:val="none" w:sz="0" w:space="0" w:color="auto"/>
        <w:left w:val="none" w:sz="0" w:space="0" w:color="auto"/>
        <w:bottom w:val="none" w:sz="0" w:space="0" w:color="auto"/>
        <w:right w:val="none" w:sz="0" w:space="0" w:color="auto"/>
      </w:divBdr>
    </w:div>
    <w:div w:id="1494295691">
      <w:bodyDiv w:val="1"/>
      <w:marLeft w:val="0"/>
      <w:marRight w:val="0"/>
      <w:marTop w:val="0"/>
      <w:marBottom w:val="0"/>
      <w:divBdr>
        <w:top w:val="none" w:sz="0" w:space="0" w:color="auto"/>
        <w:left w:val="none" w:sz="0" w:space="0" w:color="auto"/>
        <w:bottom w:val="none" w:sz="0" w:space="0" w:color="auto"/>
        <w:right w:val="none" w:sz="0" w:space="0" w:color="auto"/>
      </w:divBdr>
    </w:div>
    <w:div w:id="1494488923">
      <w:bodyDiv w:val="1"/>
      <w:marLeft w:val="0"/>
      <w:marRight w:val="0"/>
      <w:marTop w:val="0"/>
      <w:marBottom w:val="0"/>
      <w:divBdr>
        <w:top w:val="none" w:sz="0" w:space="0" w:color="auto"/>
        <w:left w:val="none" w:sz="0" w:space="0" w:color="auto"/>
        <w:bottom w:val="none" w:sz="0" w:space="0" w:color="auto"/>
        <w:right w:val="none" w:sz="0" w:space="0" w:color="auto"/>
      </w:divBdr>
    </w:div>
    <w:div w:id="1494638290">
      <w:bodyDiv w:val="1"/>
      <w:marLeft w:val="0"/>
      <w:marRight w:val="0"/>
      <w:marTop w:val="0"/>
      <w:marBottom w:val="0"/>
      <w:divBdr>
        <w:top w:val="none" w:sz="0" w:space="0" w:color="auto"/>
        <w:left w:val="none" w:sz="0" w:space="0" w:color="auto"/>
        <w:bottom w:val="none" w:sz="0" w:space="0" w:color="auto"/>
        <w:right w:val="none" w:sz="0" w:space="0" w:color="auto"/>
      </w:divBdr>
    </w:div>
    <w:div w:id="1494639581">
      <w:bodyDiv w:val="1"/>
      <w:marLeft w:val="0"/>
      <w:marRight w:val="0"/>
      <w:marTop w:val="0"/>
      <w:marBottom w:val="0"/>
      <w:divBdr>
        <w:top w:val="none" w:sz="0" w:space="0" w:color="auto"/>
        <w:left w:val="none" w:sz="0" w:space="0" w:color="auto"/>
        <w:bottom w:val="none" w:sz="0" w:space="0" w:color="auto"/>
        <w:right w:val="none" w:sz="0" w:space="0" w:color="auto"/>
      </w:divBdr>
    </w:div>
    <w:div w:id="1494763841">
      <w:bodyDiv w:val="1"/>
      <w:marLeft w:val="0"/>
      <w:marRight w:val="0"/>
      <w:marTop w:val="0"/>
      <w:marBottom w:val="0"/>
      <w:divBdr>
        <w:top w:val="none" w:sz="0" w:space="0" w:color="auto"/>
        <w:left w:val="none" w:sz="0" w:space="0" w:color="auto"/>
        <w:bottom w:val="none" w:sz="0" w:space="0" w:color="auto"/>
        <w:right w:val="none" w:sz="0" w:space="0" w:color="auto"/>
      </w:divBdr>
    </w:div>
    <w:div w:id="1494878328">
      <w:bodyDiv w:val="1"/>
      <w:marLeft w:val="0"/>
      <w:marRight w:val="0"/>
      <w:marTop w:val="0"/>
      <w:marBottom w:val="0"/>
      <w:divBdr>
        <w:top w:val="none" w:sz="0" w:space="0" w:color="auto"/>
        <w:left w:val="none" w:sz="0" w:space="0" w:color="auto"/>
        <w:bottom w:val="none" w:sz="0" w:space="0" w:color="auto"/>
        <w:right w:val="none" w:sz="0" w:space="0" w:color="auto"/>
      </w:divBdr>
    </w:div>
    <w:div w:id="1494879537">
      <w:bodyDiv w:val="1"/>
      <w:marLeft w:val="0"/>
      <w:marRight w:val="0"/>
      <w:marTop w:val="0"/>
      <w:marBottom w:val="0"/>
      <w:divBdr>
        <w:top w:val="none" w:sz="0" w:space="0" w:color="auto"/>
        <w:left w:val="none" w:sz="0" w:space="0" w:color="auto"/>
        <w:bottom w:val="none" w:sz="0" w:space="0" w:color="auto"/>
        <w:right w:val="none" w:sz="0" w:space="0" w:color="auto"/>
      </w:divBdr>
    </w:div>
    <w:div w:id="1494951617">
      <w:bodyDiv w:val="1"/>
      <w:marLeft w:val="0"/>
      <w:marRight w:val="0"/>
      <w:marTop w:val="0"/>
      <w:marBottom w:val="0"/>
      <w:divBdr>
        <w:top w:val="none" w:sz="0" w:space="0" w:color="auto"/>
        <w:left w:val="none" w:sz="0" w:space="0" w:color="auto"/>
        <w:bottom w:val="none" w:sz="0" w:space="0" w:color="auto"/>
        <w:right w:val="none" w:sz="0" w:space="0" w:color="auto"/>
      </w:divBdr>
    </w:div>
    <w:div w:id="1495340469">
      <w:bodyDiv w:val="1"/>
      <w:marLeft w:val="0"/>
      <w:marRight w:val="0"/>
      <w:marTop w:val="0"/>
      <w:marBottom w:val="0"/>
      <w:divBdr>
        <w:top w:val="none" w:sz="0" w:space="0" w:color="auto"/>
        <w:left w:val="none" w:sz="0" w:space="0" w:color="auto"/>
        <w:bottom w:val="none" w:sz="0" w:space="0" w:color="auto"/>
        <w:right w:val="none" w:sz="0" w:space="0" w:color="auto"/>
      </w:divBdr>
    </w:div>
    <w:div w:id="1495342276">
      <w:bodyDiv w:val="1"/>
      <w:marLeft w:val="0"/>
      <w:marRight w:val="0"/>
      <w:marTop w:val="0"/>
      <w:marBottom w:val="0"/>
      <w:divBdr>
        <w:top w:val="none" w:sz="0" w:space="0" w:color="auto"/>
        <w:left w:val="none" w:sz="0" w:space="0" w:color="auto"/>
        <w:bottom w:val="none" w:sz="0" w:space="0" w:color="auto"/>
        <w:right w:val="none" w:sz="0" w:space="0" w:color="auto"/>
      </w:divBdr>
    </w:div>
    <w:div w:id="1495411599">
      <w:bodyDiv w:val="1"/>
      <w:marLeft w:val="0"/>
      <w:marRight w:val="0"/>
      <w:marTop w:val="0"/>
      <w:marBottom w:val="0"/>
      <w:divBdr>
        <w:top w:val="none" w:sz="0" w:space="0" w:color="auto"/>
        <w:left w:val="none" w:sz="0" w:space="0" w:color="auto"/>
        <w:bottom w:val="none" w:sz="0" w:space="0" w:color="auto"/>
        <w:right w:val="none" w:sz="0" w:space="0" w:color="auto"/>
      </w:divBdr>
    </w:div>
    <w:div w:id="1495413246">
      <w:bodyDiv w:val="1"/>
      <w:marLeft w:val="0"/>
      <w:marRight w:val="0"/>
      <w:marTop w:val="0"/>
      <w:marBottom w:val="0"/>
      <w:divBdr>
        <w:top w:val="none" w:sz="0" w:space="0" w:color="auto"/>
        <w:left w:val="none" w:sz="0" w:space="0" w:color="auto"/>
        <w:bottom w:val="none" w:sz="0" w:space="0" w:color="auto"/>
        <w:right w:val="none" w:sz="0" w:space="0" w:color="auto"/>
      </w:divBdr>
    </w:div>
    <w:div w:id="1495605828">
      <w:bodyDiv w:val="1"/>
      <w:marLeft w:val="0"/>
      <w:marRight w:val="0"/>
      <w:marTop w:val="0"/>
      <w:marBottom w:val="0"/>
      <w:divBdr>
        <w:top w:val="none" w:sz="0" w:space="0" w:color="auto"/>
        <w:left w:val="none" w:sz="0" w:space="0" w:color="auto"/>
        <w:bottom w:val="none" w:sz="0" w:space="0" w:color="auto"/>
        <w:right w:val="none" w:sz="0" w:space="0" w:color="auto"/>
      </w:divBdr>
    </w:div>
    <w:div w:id="1495685979">
      <w:bodyDiv w:val="1"/>
      <w:marLeft w:val="0"/>
      <w:marRight w:val="0"/>
      <w:marTop w:val="0"/>
      <w:marBottom w:val="0"/>
      <w:divBdr>
        <w:top w:val="none" w:sz="0" w:space="0" w:color="auto"/>
        <w:left w:val="none" w:sz="0" w:space="0" w:color="auto"/>
        <w:bottom w:val="none" w:sz="0" w:space="0" w:color="auto"/>
        <w:right w:val="none" w:sz="0" w:space="0" w:color="auto"/>
      </w:divBdr>
    </w:div>
    <w:div w:id="1495755781">
      <w:bodyDiv w:val="1"/>
      <w:marLeft w:val="0"/>
      <w:marRight w:val="0"/>
      <w:marTop w:val="0"/>
      <w:marBottom w:val="0"/>
      <w:divBdr>
        <w:top w:val="none" w:sz="0" w:space="0" w:color="auto"/>
        <w:left w:val="none" w:sz="0" w:space="0" w:color="auto"/>
        <w:bottom w:val="none" w:sz="0" w:space="0" w:color="auto"/>
        <w:right w:val="none" w:sz="0" w:space="0" w:color="auto"/>
      </w:divBdr>
    </w:div>
    <w:div w:id="1495757264">
      <w:bodyDiv w:val="1"/>
      <w:marLeft w:val="0"/>
      <w:marRight w:val="0"/>
      <w:marTop w:val="0"/>
      <w:marBottom w:val="0"/>
      <w:divBdr>
        <w:top w:val="none" w:sz="0" w:space="0" w:color="auto"/>
        <w:left w:val="none" w:sz="0" w:space="0" w:color="auto"/>
        <w:bottom w:val="none" w:sz="0" w:space="0" w:color="auto"/>
        <w:right w:val="none" w:sz="0" w:space="0" w:color="auto"/>
      </w:divBdr>
    </w:div>
    <w:div w:id="1495803902">
      <w:bodyDiv w:val="1"/>
      <w:marLeft w:val="0"/>
      <w:marRight w:val="0"/>
      <w:marTop w:val="0"/>
      <w:marBottom w:val="0"/>
      <w:divBdr>
        <w:top w:val="none" w:sz="0" w:space="0" w:color="auto"/>
        <w:left w:val="none" w:sz="0" w:space="0" w:color="auto"/>
        <w:bottom w:val="none" w:sz="0" w:space="0" w:color="auto"/>
        <w:right w:val="none" w:sz="0" w:space="0" w:color="auto"/>
      </w:divBdr>
    </w:div>
    <w:div w:id="1495878425">
      <w:bodyDiv w:val="1"/>
      <w:marLeft w:val="0"/>
      <w:marRight w:val="0"/>
      <w:marTop w:val="0"/>
      <w:marBottom w:val="0"/>
      <w:divBdr>
        <w:top w:val="none" w:sz="0" w:space="0" w:color="auto"/>
        <w:left w:val="none" w:sz="0" w:space="0" w:color="auto"/>
        <w:bottom w:val="none" w:sz="0" w:space="0" w:color="auto"/>
        <w:right w:val="none" w:sz="0" w:space="0" w:color="auto"/>
      </w:divBdr>
    </w:div>
    <w:div w:id="1495949964">
      <w:bodyDiv w:val="1"/>
      <w:marLeft w:val="0"/>
      <w:marRight w:val="0"/>
      <w:marTop w:val="0"/>
      <w:marBottom w:val="0"/>
      <w:divBdr>
        <w:top w:val="none" w:sz="0" w:space="0" w:color="auto"/>
        <w:left w:val="none" w:sz="0" w:space="0" w:color="auto"/>
        <w:bottom w:val="none" w:sz="0" w:space="0" w:color="auto"/>
        <w:right w:val="none" w:sz="0" w:space="0" w:color="auto"/>
      </w:divBdr>
    </w:div>
    <w:div w:id="1495990419">
      <w:bodyDiv w:val="1"/>
      <w:marLeft w:val="0"/>
      <w:marRight w:val="0"/>
      <w:marTop w:val="0"/>
      <w:marBottom w:val="0"/>
      <w:divBdr>
        <w:top w:val="none" w:sz="0" w:space="0" w:color="auto"/>
        <w:left w:val="none" w:sz="0" w:space="0" w:color="auto"/>
        <w:bottom w:val="none" w:sz="0" w:space="0" w:color="auto"/>
        <w:right w:val="none" w:sz="0" w:space="0" w:color="auto"/>
      </w:divBdr>
    </w:div>
    <w:div w:id="1496259383">
      <w:bodyDiv w:val="1"/>
      <w:marLeft w:val="0"/>
      <w:marRight w:val="0"/>
      <w:marTop w:val="0"/>
      <w:marBottom w:val="0"/>
      <w:divBdr>
        <w:top w:val="none" w:sz="0" w:space="0" w:color="auto"/>
        <w:left w:val="none" w:sz="0" w:space="0" w:color="auto"/>
        <w:bottom w:val="none" w:sz="0" w:space="0" w:color="auto"/>
        <w:right w:val="none" w:sz="0" w:space="0" w:color="auto"/>
      </w:divBdr>
    </w:div>
    <w:div w:id="1496264915">
      <w:bodyDiv w:val="1"/>
      <w:marLeft w:val="0"/>
      <w:marRight w:val="0"/>
      <w:marTop w:val="0"/>
      <w:marBottom w:val="0"/>
      <w:divBdr>
        <w:top w:val="none" w:sz="0" w:space="0" w:color="auto"/>
        <w:left w:val="none" w:sz="0" w:space="0" w:color="auto"/>
        <w:bottom w:val="none" w:sz="0" w:space="0" w:color="auto"/>
        <w:right w:val="none" w:sz="0" w:space="0" w:color="auto"/>
      </w:divBdr>
    </w:div>
    <w:div w:id="1496415385">
      <w:bodyDiv w:val="1"/>
      <w:marLeft w:val="0"/>
      <w:marRight w:val="0"/>
      <w:marTop w:val="0"/>
      <w:marBottom w:val="0"/>
      <w:divBdr>
        <w:top w:val="none" w:sz="0" w:space="0" w:color="auto"/>
        <w:left w:val="none" w:sz="0" w:space="0" w:color="auto"/>
        <w:bottom w:val="none" w:sz="0" w:space="0" w:color="auto"/>
        <w:right w:val="none" w:sz="0" w:space="0" w:color="auto"/>
      </w:divBdr>
    </w:div>
    <w:div w:id="1496654251">
      <w:bodyDiv w:val="1"/>
      <w:marLeft w:val="0"/>
      <w:marRight w:val="0"/>
      <w:marTop w:val="0"/>
      <w:marBottom w:val="0"/>
      <w:divBdr>
        <w:top w:val="none" w:sz="0" w:space="0" w:color="auto"/>
        <w:left w:val="none" w:sz="0" w:space="0" w:color="auto"/>
        <w:bottom w:val="none" w:sz="0" w:space="0" w:color="auto"/>
        <w:right w:val="none" w:sz="0" w:space="0" w:color="auto"/>
      </w:divBdr>
    </w:div>
    <w:div w:id="1496799485">
      <w:bodyDiv w:val="1"/>
      <w:marLeft w:val="0"/>
      <w:marRight w:val="0"/>
      <w:marTop w:val="0"/>
      <w:marBottom w:val="0"/>
      <w:divBdr>
        <w:top w:val="none" w:sz="0" w:space="0" w:color="auto"/>
        <w:left w:val="none" w:sz="0" w:space="0" w:color="auto"/>
        <w:bottom w:val="none" w:sz="0" w:space="0" w:color="auto"/>
        <w:right w:val="none" w:sz="0" w:space="0" w:color="auto"/>
      </w:divBdr>
    </w:div>
    <w:div w:id="1496804115">
      <w:bodyDiv w:val="1"/>
      <w:marLeft w:val="0"/>
      <w:marRight w:val="0"/>
      <w:marTop w:val="0"/>
      <w:marBottom w:val="0"/>
      <w:divBdr>
        <w:top w:val="none" w:sz="0" w:space="0" w:color="auto"/>
        <w:left w:val="none" w:sz="0" w:space="0" w:color="auto"/>
        <w:bottom w:val="none" w:sz="0" w:space="0" w:color="auto"/>
        <w:right w:val="none" w:sz="0" w:space="0" w:color="auto"/>
      </w:divBdr>
    </w:div>
    <w:div w:id="1497259542">
      <w:bodyDiv w:val="1"/>
      <w:marLeft w:val="0"/>
      <w:marRight w:val="0"/>
      <w:marTop w:val="0"/>
      <w:marBottom w:val="0"/>
      <w:divBdr>
        <w:top w:val="none" w:sz="0" w:space="0" w:color="auto"/>
        <w:left w:val="none" w:sz="0" w:space="0" w:color="auto"/>
        <w:bottom w:val="none" w:sz="0" w:space="0" w:color="auto"/>
        <w:right w:val="none" w:sz="0" w:space="0" w:color="auto"/>
      </w:divBdr>
    </w:div>
    <w:div w:id="1497262140">
      <w:bodyDiv w:val="1"/>
      <w:marLeft w:val="0"/>
      <w:marRight w:val="0"/>
      <w:marTop w:val="0"/>
      <w:marBottom w:val="0"/>
      <w:divBdr>
        <w:top w:val="none" w:sz="0" w:space="0" w:color="auto"/>
        <w:left w:val="none" w:sz="0" w:space="0" w:color="auto"/>
        <w:bottom w:val="none" w:sz="0" w:space="0" w:color="auto"/>
        <w:right w:val="none" w:sz="0" w:space="0" w:color="auto"/>
      </w:divBdr>
    </w:div>
    <w:div w:id="1497301173">
      <w:bodyDiv w:val="1"/>
      <w:marLeft w:val="0"/>
      <w:marRight w:val="0"/>
      <w:marTop w:val="0"/>
      <w:marBottom w:val="0"/>
      <w:divBdr>
        <w:top w:val="none" w:sz="0" w:space="0" w:color="auto"/>
        <w:left w:val="none" w:sz="0" w:space="0" w:color="auto"/>
        <w:bottom w:val="none" w:sz="0" w:space="0" w:color="auto"/>
        <w:right w:val="none" w:sz="0" w:space="0" w:color="auto"/>
      </w:divBdr>
    </w:div>
    <w:div w:id="1497766033">
      <w:bodyDiv w:val="1"/>
      <w:marLeft w:val="0"/>
      <w:marRight w:val="0"/>
      <w:marTop w:val="0"/>
      <w:marBottom w:val="0"/>
      <w:divBdr>
        <w:top w:val="none" w:sz="0" w:space="0" w:color="auto"/>
        <w:left w:val="none" w:sz="0" w:space="0" w:color="auto"/>
        <w:bottom w:val="none" w:sz="0" w:space="0" w:color="auto"/>
        <w:right w:val="none" w:sz="0" w:space="0" w:color="auto"/>
      </w:divBdr>
    </w:div>
    <w:div w:id="1498157113">
      <w:bodyDiv w:val="1"/>
      <w:marLeft w:val="0"/>
      <w:marRight w:val="0"/>
      <w:marTop w:val="0"/>
      <w:marBottom w:val="0"/>
      <w:divBdr>
        <w:top w:val="none" w:sz="0" w:space="0" w:color="auto"/>
        <w:left w:val="none" w:sz="0" w:space="0" w:color="auto"/>
        <w:bottom w:val="none" w:sz="0" w:space="0" w:color="auto"/>
        <w:right w:val="none" w:sz="0" w:space="0" w:color="auto"/>
      </w:divBdr>
    </w:div>
    <w:div w:id="1498225410">
      <w:bodyDiv w:val="1"/>
      <w:marLeft w:val="0"/>
      <w:marRight w:val="0"/>
      <w:marTop w:val="0"/>
      <w:marBottom w:val="0"/>
      <w:divBdr>
        <w:top w:val="none" w:sz="0" w:space="0" w:color="auto"/>
        <w:left w:val="none" w:sz="0" w:space="0" w:color="auto"/>
        <w:bottom w:val="none" w:sz="0" w:space="0" w:color="auto"/>
        <w:right w:val="none" w:sz="0" w:space="0" w:color="auto"/>
      </w:divBdr>
    </w:div>
    <w:div w:id="1498567872">
      <w:bodyDiv w:val="1"/>
      <w:marLeft w:val="0"/>
      <w:marRight w:val="0"/>
      <w:marTop w:val="0"/>
      <w:marBottom w:val="0"/>
      <w:divBdr>
        <w:top w:val="none" w:sz="0" w:space="0" w:color="auto"/>
        <w:left w:val="none" w:sz="0" w:space="0" w:color="auto"/>
        <w:bottom w:val="none" w:sz="0" w:space="0" w:color="auto"/>
        <w:right w:val="none" w:sz="0" w:space="0" w:color="auto"/>
      </w:divBdr>
    </w:div>
    <w:div w:id="1498762763">
      <w:bodyDiv w:val="1"/>
      <w:marLeft w:val="0"/>
      <w:marRight w:val="0"/>
      <w:marTop w:val="0"/>
      <w:marBottom w:val="0"/>
      <w:divBdr>
        <w:top w:val="none" w:sz="0" w:space="0" w:color="auto"/>
        <w:left w:val="none" w:sz="0" w:space="0" w:color="auto"/>
        <w:bottom w:val="none" w:sz="0" w:space="0" w:color="auto"/>
        <w:right w:val="none" w:sz="0" w:space="0" w:color="auto"/>
      </w:divBdr>
    </w:div>
    <w:div w:id="1498763043">
      <w:bodyDiv w:val="1"/>
      <w:marLeft w:val="0"/>
      <w:marRight w:val="0"/>
      <w:marTop w:val="0"/>
      <w:marBottom w:val="0"/>
      <w:divBdr>
        <w:top w:val="none" w:sz="0" w:space="0" w:color="auto"/>
        <w:left w:val="none" w:sz="0" w:space="0" w:color="auto"/>
        <w:bottom w:val="none" w:sz="0" w:space="0" w:color="auto"/>
        <w:right w:val="none" w:sz="0" w:space="0" w:color="auto"/>
      </w:divBdr>
    </w:div>
    <w:div w:id="1498838681">
      <w:bodyDiv w:val="1"/>
      <w:marLeft w:val="0"/>
      <w:marRight w:val="0"/>
      <w:marTop w:val="0"/>
      <w:marBottom w:val="0"/>
      <w:divBdr>
        <w:top w:val="none" w:sz="0" w:space="0" w:color="auto"/>
        <w:left w:val="none" w:sz="0" w:space="0" w:color="auto"/>
        <w:bottom w:val="none" w:sz="0" w:space="0" w:color="auto"/>
        <w:right w:val="none" w:sz="0" w:space="0" w:color="auto"/>
      </w:divBdr>
    </w:div>
    <w:div w:id="1499153751">
      <w:bodyDiv w:val="1"/>
      <w:marLeft w:val="0"/>
      <w:marRight w:val="0"/>
      <w:marTop w:val="0"/>
      <w:marBottom w:val="0"/>
      <w:divBdr>
        <w:top w:val="none" w:sz="0" w:space="0" w:color="auto"/>
        <w:left w:val="none" w:sz="0" w:space="0" w:color="auto"/>
        <w:bottom w:val="none" w:sz="0" w:space="0" w:color="auto"/>
        <w:right w:val="none" w:sz="0" w:space="0" w:color="auto"/>
      </w:divBdr>
    </w:div>
    <w:div w:id="1499269553">
      <w:bodyDiv w:val="1"/>
      <w:marLeft w:val="0"/>
      <w:marRight w:val="0"/>
      <w:marTop w:val="0"/>
      <w:marBottom w:val="0"/>
      <w:divBdr>
        <w:top w:val="none" w:sz="0" w:space="0" w:color="auto"/>
        <w:left w:val="none" w:sz="0" w:space="0" w:color="auto"/>
        <w:bottom w:val="none" w:sz="0" w:space="0" w:color="auto"/>
        <w:right w:val="none" w:sz="0" w:space="0" w:color="auto"/>
      </w:divBdr>
    </w:div>
    <w:div w:id="1499271659">
      <w:bodyDiv w:val="1"/>
      <w:marLeft w:val="0"/>
      <w:marRight w:val="0"/>
      <w:marTop w:val="0"/>
      <w:marBottom w:val="0"/>
      <w:divBdr>
        <w:top w:val="none" w:sz="0" w:space="0" w:color="auto"/>
        <w:left w:val="none" w:sz="0" w:space="0" w:color="auto"/>
        <w:bottom w:val="none" w:sz="0" w:space="0" w:color="auto"/>
        <w:right w:val="none" w:sz="0" w:space="0" w:color="auto"/>
      </w:divBdr>
    </w:div>
    <w:div w:id="1499535432">
      <w:bodyDiv w:val="1"/>
      <w:marLeft w:val="0"/>
      <w:marRight w:val="0"/>
      <w:marTop w:val="0"/>
      <w:marBottom w:val="0"/>
      <w:divBdr>
        <w:top w:val="none" w:sz="0" w:space="0" w:color="auto"/>
        <w:left w:val="none" w:sz="0" w:space="0" w:color="auto"/>
        <w:bottom w:val="none" w:sz="0" w:space="0" w:color="auto"/>
        <w:right w:val="none" w:sz="0" w:space="0" w:color="auto"/>
      </w:divBdr>
    </w:div>
    <w:div w:id="1499689391">
      <w:bodyDiv w:val="1"/>
      <w:marLeft w:val="0"/>
      <w:marRight w:val="0"/>
      <w:marTop w:val="0"/>
      <w:marBottom w:val="0"/>
      <w:divBdr>
        <w:top w:val="none" w:sz="0" w:space="0" w:color="auto"/>
        <w:left w:val="none" w:sz="0" w:space="0" w:color="auto"/>
        <w:bottom w:val="none" w:sz="0" w:space="0" w:color="auto"/>
        <w:right w:val="none" w:sz="0" w:space="0" w:color="auto"/>
      </w:divBdr>
    </w:div>
    <w:div w:id="1499812010">
      <w:bodyDiv w:val="1"/>
      <w:marLeft w:val="0"/>
      <w:marRight w:val="0"/>
      <w:marTop w:val="0"/>
      <w:marBottom w:val="0"/>
      <w:divBdr>
        <w:top w:val="none" w:sz="0" w:space="0" w:color="auto"/>
        <w:left w:val="none" w:sz="0" w:space="0" w:color="auto"/>
        <w:bottom w:val="none" w:sz="0" w:space="0" w:color="auto"/>
        <w:right w:val="none" w:sz="0" w:space="0" w:color="auto"/>
      </w:divBdr>
    </w:div>
    <w:div w:id="1500077237">
      <w:bodyDiv w:val="1"/>
      <w:marLeft w:val="0"/>
      <w:marRight w:val="0"/>
      <w:marTop w:val="0"/>
      <w:marBottom w:val="0"/>
      <w:divBdr>
        <w:top w:val="none" w:sz="0" w:space="0" w:color="auto"/>
        <w:left w:val="none" w:sz="0" w:space="0" w:color="auto"/>
        <w:bottom w:val="none" w:sz="0" w:space="0" w:color="auto"/>
        <w:right w:val="none" w:sz="0" w:space="0" w:color="auto"/>
      </w:divBdr>
    </w:div>
    <w:div w:id="1500122190">
      <w:bodyDiv w:val="1"/>
      <w:marLeft w:val="0"/>
      <w:marRight w:val="0"/>
      <w:marTop w:val="0"/>
      <w:marBottom w:val="0"/>
      <w:divBdr>
        <w:top w:val="none" w:sz="0" w:space="0" w:color="auto"/>
        <w:left w:val="none" w:sz="0" w:space="0" w:color="auto"/>
        <w:bottom w:val="none" w:sz="0" w:space="0" w:color="auto"/>
        <w:right w:val="none" w:sz="0" w:space="0" w:color="auto"/>
      </w:divBdr>
    </w:div>
    <w:div w:id="1500197464">
      <w:bodyDiv w:val="1"/>
      <w:marLeft w:val="0"/>
      <w:marRight w:val="0"/>
      <w:marTop w:val="0"/>
      <w:marBottom w:val="0"/>
      <w:divBdr>
        <w:top w:val="none" w:sz="0" w:space="0" w:color="auto"/>
        <w:left w:val="none" w:sz="0" w:space="0" w:color="auto"/>
        <w:bottom w:val="none" w:sz="0" w:space="0" w:color="auto"/>
        <w:right w:val="none" w:sz="0" w:space="0" w:color="auto"/>
      </w:divBdr>
    </w:div>
    <w:div w:id="1500344817">
      <w:bodyDiv w:val="1"/>
      <w:marLeft w:val="0"/>
      <w:marRight w:val="0"/>
      <w:marTop w:val="0"/>
      <w:marBottom w:val="0"/>
      <w:divBdr>
        <w:top w:val="none" w:sz="0" w:space="0" w:color="auto"/>
        <w:left w:val="none" w:sz="0" w:space="0" w:color="auto"/>
        <w:bottom w:val="none" w:sz="0" w:space="0" w:color="auto"/>
        <w:right w:val="none" w:sz="0" w:space="0" w:color="auto"/>
      </w:divBdr>
    </w:div>
    <w:div w:id="1500535073">
      <w:bodyDiv w:val="1"/>
      <w:marLeft w:val="0"/>
      <w:marRight w:val="0"/>
      <w:marTop w:val="0"/>
      <w:marBottom w:val="0"/>
      <w:divBdr>
        <w:top w:val="none" w:sz="0" w:space="0" w:color="auto"/>
        <w:left w:val="none" w:sz="0" w:space="0" w:color="auto"/>
        <w:bottom w:val="none" w:sz="0" w:space="0" w:color="auto"/>
        <w:right w:val="none" w:sz="0" w:space="0" w:color="auto"/>
      </w:divBdr>
    </w:div>
    <w:div w:id="1500656132">
      <w:bodyDiv w:val="1"/>
      <w:marLeft w:val="0"/>
      <w:marRight w:val="0"/>
      <w:marTop w:val="0"/>
      <w:marBottom w:val="0"/>
      <w:divBdr>
        <w:top w:val="none" w:sz="0" w:space="0" w:color="auto"/>
        <w:left w:val="none" w:sz="0" w:space="0" w:color="auto"/>
        <w:bottom w:val="none" w:sz="0" w:space="0" w:color="auto"/>
        <w:right w:val="none" w:sz="0" w:space="0" w:color="auto"/>
      </w:divBdr>
    </w:div>
    <w:div w:id="1500806413">
      <w:bodyDiv w:val="1"/>
      <w:marLeft w:val="0"/>
      <w:marRight w:val="0"/>
      <w:marTop w:val="0"/>
      <w:marBottom w:val="0"/>
      <w:divBdr>
        <w:top w:val="none" w:sz="0" w:space="0" w:color="auto"/>
        <w:left w:val="none" w:sz="0" w:space="0" w:color="auto"/>
        <w:bottom w:val="none" w:sz="0" w:space="0" w:color="auto"/>
        <w:right w:val="none" w:sz="0" w:space="0" w:color="auto"/>
      </w:divBdr>
    </w:div>
    <w:div w:id="1501429910">
      <w:bodyDiv w:val="1"/>
      <w:marLeft w:val="0"/>
      <w:marRight w:val="0"/>
      <w:marTop w:val="0"/>
      <w:marBottom w:val="0"/>
      <w:divBdr>
        <w:top w:val="none" w:sz="0" w:space="0" w:color="auto"/>
        <w:left w:val="none" w:sz="0" w:space="0" w:color="auto"/>
        <w:bottom w:val="none" w:sz="0" w:space="0" w:color="auto"/>
        <w:right w:val="none" w:sz="0" w:space="0" w:color="auto"/>
      </w:divBdr>
    </w:div>
    <w:div w:id="1501656521">
      <w:bodyDiv w:val="1"/>
      <w:marLeft w:val="0"/>
      <w:marRight w:val="0"/>
      <w:marTop w:val="0"/>
      <w:marBottom w:val="0"/>
      <w:divBdr>
        <w:top w:val="none" w:sz="0" w:space="0" w:color="auto"/>
        <w:left w:val="none" w:sz="0" w:space="0" w:color="auto"/>
        <w:bottom w:val="none" w:sz="0" w:space="0" w:color="auto"/>
        <w:right w:val="none" w:sz="0" w:space="0" w:color="auto"/>
      </w:divBdr>
    </w:div>
    <w:div w:id="1502550860">
      <w:bodyDiv w:val="1"/>
      <w:marLeft w:val="0"/>
      <w:marRight w:val="0"/>
      <w:marTop w:val="0"/>
      <w:marBottom w:val="0"/>
      <w:divBdr>
        <w:top w:val="none" w:sz="0" w:space="0" w:color="auto"/>
        <w:left w:val="none" w:sz="0" w:space="0" w:color="auto"/>
        <w:bottom w:val="none" w:sz="0" w:space="0" w:color="auto"/>
        <w:right w:val="none" w:sz="0" w:space="0" w:color="auto"/>
      </w:divBdr>
    </w:div>
    <w:div w:id="1503203806">
      <w:bodyDiv w:val="1"/>
      <w:marLeft w:val="0"/>
      <w:marRight w:val="0"/>
      <w:marTop w:val="0"/>
      <w:marBottom w:val="0"/>
      <w:divBdr>
        <w:top w:val="none" w:sz="0" w:space="0" w:color="auto"/>
        <w:left w:val="none" w:sz="0" w:space="0" w:color="auto"/>
        <w:bottom w:val="none" w:sz="0" w:space="0" w:color="auto"/>
        <w:right w:val="none" w:sz="0" w:space="0" w:color="auto"/>
      </w:divBdr>
    </w:div>
    <w:div w:id="1503545193">
      <w:bodyDiv w:val="1"/>
      <w:marLeft w:val="0"/>
      <w:marRight w:val="0"/>
      <w:marTop w:val="0"/>
      <w:marBottom w:val="0"/>
      <w:divBdr>
        <w:top w:val="none" w:sz="0" w:space="0" w:color="auto"/>
        <w:left w:val="none" w:sz="0" w:space="0" w:color="auto"/>
        <w:bottom w:val="none" w:sz="0" w:space="0" w:color="auto"/>
        <w:right w:val="none" w:sz="0" w:space="0" w:color="auto"/>
      </w:divBdr>
    </w:div>
    <w:div w:id="1503546374">
      <w:bodyDiv w:val="1"/>
      <w:marLeft w:val="0"/>
      <w:marRight w:val="0"/>
      <w:marTop w:val="0"/>
      <w:marBottom w:val="0"/>
      <w:divBdr>
        <w:top w:val="none" w:sz="0" w:space="0" w:color="auto"/>
        <w:left w:val="none" w:sz="0" w:space="0" w:color="auto"/>
        <w:bottom w:val="none" w:sz="0" w:space="0" w:color="auto"/>
        <w:right w:val="none" w:sz="0" w:space="0" w:color="auto"/>
      </w:divBdr>
    </w:div>
    <w:div w:id="1503661658">
      <w:bodyDiv w:val="1"/>
      <w:marLeft w:val="0"/>
      <w:marRight w:val="0"/>
      <w:marTop w:val="0"/>
      <w:marBottom w:val="0"/>
      <w:divBdr>
        <w:top w:val="none" w:sz="0" w:space="0" w:color="auto"/>
        <w:left w:val="none" w:sz="0" w:space="0" w:color="auto"/>
        <w:bottom w:val="none" w:sz="0" w:space="0" w:color="auto"/>
        <w:right w:val="none" w:sz="0" w:space="0" w:color="auto"/>
      </w:divBdr>
    </w:div>
    <w:div w:id="1503662013">
      <w:bodyDiv w:val="1"/>
      <w:marLeft w:val="0"/>
      <w:marRight w:val="0"/>
      <w:marTop w:val="0"/>
      <w:marBottom w:val="0"/>
      <w:divBdr>
        <w:top w:val="none" w:sz="0" w:space="0" w:color="auto"/>
        <w:left w:val="none" w:sz="0" w:space="0" w:color="auto"/>
        <w:bottom w:val="none" w:sz="0" w:space="0" w:color="auto"/>
        <w:right w:val="none" w:sz="0" w:space="0" w:color="auto"/>
      </w:divBdr>
    </w:div>
    <w:div w:id="1504322623">
      <w:bodyDiv w:val="1"/>
      <w:marLeft w:val="0"/>
      <w:marRight w:val="0"/>
      <w:marTop w:val="0"/>
      <w:marBottom w:val="0"/>
      <w:divBdr>
        <w:top w:val="none" w:sz="0" w:space="0" w:color="auto"/>
        <w:left w:val="none" w:sz="0" w:space="0" w:color="auto"/>
        <w:bottom w:val="none" w:sz="0" w:space="0" w:color="auto"/>
        <w:right w:val="none" w:sz="0" w:space="0" w:color="auto"/>
      </w:divBdr>
    </w:div>
    <w:div w:id="1504513075">
      <w:bodyDiv w:val="1"/>
      <w:marLeft w:val="0"/>
      <w:marRight w:val="0"/>
      <w:marTop w:val="0"/>
      <w:marBottom w:val="0"/>
      <w:divBdr>
        <w:top w:val="none" w:sz="0" w:space="0" w:color="auto"/>
        <w:left w:val="none" w:sz="0" w:space="0" w:color="auto"/>
        <w:bottom w:val="none" w:sz="0" w:space="0" w:color="auto"/>
        <w:right w:val="none" w:sz="0" w:space="0" w:color="auto"/>
      </w:divBdr>
    </w:div>
    <w:div w:id="1504736747">
      <w:bodyDiv w:val="1"/>
      <w:marLeft w:val="0"/>
      <w:marRight w:val="0"/>
      <w:marTop w:val="0"/>
      <w:marBottom w:val="0"/>
      <w:divBdr>
        <w:top w:val="none" w:sz="0" w:space="0" w:color="auto"/>
        <w:left w:val="none" w:sz="0" w:space="0" w:color="auto"/>
        <w:bottom w:val="none" w:sz="0" w:space="0" w:color="auto"/>
        <w:right w:val="none" w:sz="0" w:space="0" w:color="auto"/>
      </w:divBdr>
    </w:div>
    <w:div w:id="1504972553">
      <w:bodyDiv w:val="1"/>
      <w:marLeft w:val="0"/>
      <w:marRight w:val="0"/>
      <w:marTop w:val="0"/>
      <w:marBottom w:val="0"/>
      <w:divBdr>
        <w:top w:val="none" w:sz="0" w:space="0" w:color="auto"/>
        <w:left w:val="none" w:sz="0" w:space="0" w:color="auto"/>
        <w:bottom w:val="none" w:sz="0" w:space="0" w:color="auto"/>
        <w:right w:val="none" w:sz="0" w:space="0" w:color="auto"/>
      </w:divBdr>
    </w:div>
    <w:div w:id="1504977415">
      <w:bodyDiv w:val="1"/>
      <w:marLeft w:val="0"/>
      <w:marRight w:val="0"/>
      <w:marTop w:val="0"/>
      <w:marBottom w:val="0"/>
      <w:divBdr>
        <w:top w:val="none" w:sz="0" w:space="0" w:color="auto"/>
        <w:left w:val="none" w:sz="0" w:space="0" w:color="auto"/>
        <w:bottom w:val="none" w:sz="0" w:space="0" w:color="auto"/>
        <w:right w:val="none" w:sz="0" w:space="0" w:color="auto"/>
      </w:divBdr>
    </w:div>
    <w:div w:id="1505125945">
      <w:bodyDiv w:val="1"/>
      <w:marLeft w:val="0"/>
      <w:marRight w:val="0"/>
      <w:marTop w:val="0"/>
      <w:marBottom w:val="0"/>
      <w:divBdr>
        <w:top w:val="none" w:sz="0" w:space="0" w:color="auto"/>
        <w:left w:val="none" w:sz="0" w:space="0" w:color="auto"/>
        <w:bottom w:val="none" w:sz="0" w:space="0" w:color="auto"/>
        <w:right w:val="none" w:sz="0" w:space="0" w:color="auto"/>
      </w:divBdr>
    </w:div>
    <w:div w:id="1506162891">
      <w:bodyDiv w:val="1"/>
      <w:marLeft w:val="0"/>
      <w:marRight w:val="0"/>
      <w:marTop w:val="0"/>
      <w:marBottom w:val="0"/>
      <w:divBdr>
        <w:top w:val="none" w:sz="0" w:space="0" w:color="auto"/>
        <w:left w:val="none" w:sz="0" w:space="0" w:color="auto"/>
        <w:bottom w:val="none" w:sz="0" w:space="0" w:color="auto"/>
        <w:right w:val="none" w:sz="0" w:space="0" w:color="auto"/>
      </w:divBdr>
    </w:div>
    <w:div w:id="1506549573">
      <w:bodyDiv w:val="1"/>
      <w:marLeft w:val="0"/>
      <w:marRight w:val="0"/>
      <w:marTop w:val="0"/>
      <w:marBottom w:val="0"/>
      <w:divBdr>
        <w:top w:val="none" w:sz="0" w:space="0" w:color="auto"/>
        <w:left w:val="none" w:sz="0" w:space="0" w:color="auto"/>
        <w:bottom w:val="none" w:sz="0" w:space="0" w:color="auto"/>
        <w:right w:val="none" w:sz="0" w:space="0" w:color="auto"/>
      </w:divBdr>
    </w:div>
    <w:div w:id="1506824177">
      <w:bodyDiv w:val="1"/>
      <w:marLeft w:val="0"/>
      <w:marRight w:val="0"/>
      <w:marTop w:val="0"/>
      <w:marBottom w:val="0"/>
      <w:divBdr>
        <w:top w:val="none" w:sz="0" w:space="0" w:color="auto"/>
        <w:left w:val="none" w:sz="0" w:space="0" w:color="auto"/>
        <w:bottom w:val="none" w:sz="0" w:space="0" w:color="auto"/>
        <w:right w:val="none" w:sz="0" w:space="0" w:color="auto"/>
      </w:divBdr>
    </w:div>
    <w:div w:id="1507862074">
      <w:bodyDiv w:val="1"/>
      <w:marLeft w:val="0"/>
      <w:marRight w:val="0"/>
      <w:marTop w:val="0"/>
      <w:marBottom w:val="0"/>
      <w:divBdr>
        <w:top w:val="none" w:sz="0" w:space="0" w:color="auto"/>
        <w:left w:val="none" w:sz="0" w:space="0" w:color="auto"/>
        <w:bottom w:val="none" w:sz="0" w:space="0" w:color="auto"/>
        <w:right w:val="none" w:sz="0" w:space="0" w:color="auto"/>
      </w:divBdr>
    </w:div>
    <w:div w:id="1507865407">
      <w:bodyDiv w:val="1"/>
      <w:marLeft w:val="0"/>
      <w:marRight w:val="0"/>
      <w:marTop w:val="0"/>
      <w:marBottom w:val="0"/>
      <w:divBdr>
        <w:top w:val="none" w:sz="0" w:space="0" w:color="auto"/>
        <w:left w:val="none" w:sz="0" w:space="0" w:color="auto"/>
        <w:bottom w:val="none" w:sz="0" w:space="0" w:color="auto"/>
        <w:right w:val="none" w:sz="0" w:space="0" w:color="auto"/>
      </w:divBdr>
    </w:div>
    <w:div w:id="1508056907">
      <w:bodyDiv w:val="1"/>
      <w:marLeft w:val="0"/>
      <w:marRight w:val="0"/>
      <w:marTop w:val="0"/>
      <w:marBottom w:val="0"/>
      <w:divBdr>
        <w:top w:val="none" w:sz="0" w:space="0" w:color="auto"/>
        <w:left w:val="none" w:sz="0" w:space="0" w:color="auto"/>
        <w:bottom w:val="none" w:sz="0" w:space="0" w:color="auto"/>
        <w:right w:val="none" w:sz="0" w:space="0" w:color="auto"/>
      </w:divBdr>
    </w:div>
    <w:div w:id="1508057768">
      <w:bodyDiv w:val="1"/>
      <w:marLeft w:val="0"/>
      <w:marRight w:val="0"/>
      <w:marTop w:val="0"/>
      <w:marBottom w:val="0"/>
      <w:divBdr>
        <w:top w:val="none" w:sz="0" w:space="0" w:color="auto"/>
        <w:left w:val="none" w:sz="0" w:space="0" w:color="auto"/>
        <w:bottom w:val="none" w:sz="0" w:space="0" w:color="auto"/>
        <w:right w:val="none" w:sz="0" w:space="0" w:color="auto"/>
      </w:divBdr>
    </w:div>
    <w:div w:id="1508205027">
      <w:bodyDiv w:val="1"/>
      <w:marLeft w:val="0"/>
      <w:marRight w:val="0"/>
      <w:marTop w:val="0"/>
      <w:marBottom w:val="0"/>
      <w:divBdr>
        <w:top w:val="none" w:sz="0" w:space="0" w:color="auto"/>
        <w:left w:val="none" w:sz="0" w:space="0" w:color="auto"/>
        <w:bottom w:val="none" w:sz="0" w:space="0" w:color="auto"/>
        <w:right w:val="none" w:sz="0" w:space="0" w:color="auto"/>
      </w:divBdr>
    </w:div>
    <w:div w:id="1508209069">
      <w:bodyDiv w:val="1"/>
      <w:marLeft w:val="0"/>
      <w:marRight w:val="0"/>
      <w:marTop w:val="0"/>
      <w:marBottom w:val="0"/>
      <w:divBdr>
        <w:top w:val="none" w:sz="0" w:space="0" w:color="auto"/>
        <w:left w:val="none" w:sz="0" w:space="0" w:color="auto"/>
        <w:bottom w:val="none" w:sz="0" w:space="0" w:color="auto"/>
        <w:right w:val="none" w:sz="0" w:space="0" w:color="auto"/>
      </w:divBdr>
    </w:div>
    <w:div w:id="1508210660">
      <w:bodyDiv w:val="1"/>
      <w:marLeft w:val="0"/>
      <w:marRight w:val="0"/>
      <w:marTop w:val="0"/>
      <w:marBottom w:val="0"/>
      <w:divBdr>
        <w:top w:val="none" w:sz="0" w:space="0" w:color="auto"/>
        <w:left w:val="none" w:sz="0" w:space="0" w:color="auto"/>
        <w:bottom w:val="none" w:sz="0" w:space="0" w:color="auto"/>
        <w:right w:val="none" w:sz="0" w:space="0" w:color="auto"/>
      </w:divBdr>
    </w:div>
    <w:div w:id="1508252817">
      <w:bodyDiv w:val="1"/>
      <w:marLeft w:val="0"/>
      <w:marRight w:val="0"/>
      <w:marTop w:val="0"/>
      <w:marBottom w:val="0"/>
      <w:divBdr>
        <w:top w:val="none" w:sz="0" w:space="0" w:color="auto"/>
        <w:left w:val="none" w:sz="0" w:space="0" w:color="auto"/>
        <w:bottom w:val="none" w:sz="0" w:space="0" w:color="auto"/>
        <w:right w:val="none" w:sz="0" w:space="0" w:color="auto"/>
      </w:divBdr>
    </w:div>
    <w:div w:id="1508400645">
      <w:bodyDiv w:val="1"/>
      <w:marLeft w:val="0"/>
      <w:marRight w:val="0"/>
      <w:marTop w:val="0"/>
      <w:marBottom w:val="0"/>
      <w:divBdr>
        <w:top w:val="none" w:sz="0" w:space="0" w:color="auto"/>
        <w:left w:val="none" w:sz="0" w:space="0" w:color="auto"/>
        <w:bottom w:val="none" w:sz="0" w:space="0" w:color="auto"/>
        <w:right w:val="none" w:sz="0" w:space="0" w:color="auto"/>
      </w:divBdr>
    </w:div>
    <w:div w:id="1508863755">
      <w:bodyDiv w:val="1"/>
      <w:marLeft w:val="0"/>
      <w:marRight w:val="0"/>
      <w:marTop w:val="0"/>
      <w:marBottom w:val="0"/>
      <w:divBdr>
        <w:top w:val="none" w:sz="0" w:space="0" w:color="auto"/>
        <w:left w:val="none" w:sz="0" w:space="0" w:color="auto"/>
        <w:bottom w:val="none" w:sz="0" w:space="0" w:color="auto"/>
        <w:right w:val="none" w:sz="0" w:space="0" w:color="auto"/>
      </w:divBdr>
    </w:div>
    <w:div w:id="1508902297">
      <w:bodyDiv w:val="1"/>
      <w:marLeft w:val="0"/>
      <w:marRight w:val="0"/>
      <w:marTop w:val="0"/>
      <w:marBottom w:val="0"/>
      <w:divBdr>
        <w:top w:val="none" w:sz="0" w:space="0" w:color="auto"/>
        <w:left w:val="none" w:sz="0" w:space="0" w:color="auto"/>
        <w:bottom w:val="none" w:sz="0" w:space="0" w:color="auto"/>
        <w:right w:val="none" w:sz="0" w:space="0" w:color="auto"/>
      </w:divBdr>
    </w:div>
    <w:div w:id="1509177019">
      <w:bodyDiv w:val="1"/>
      <w:marLeft w:val="0"/>
      <w:marRight w:val="0"/>
      <w:marTop w:val="0"/>
      <w:marBottom w:val="0"/>
      <w:divBdr>
        <w:top w:val="none" w:sz="0" w:space="0" w:color="auto"/>
        <w:left w:val="none" w:sz="0" w:space="0" w:color="auto"/>
        <w:bottom w:val="none" w:sz="0" w:space="0" w:color="auto"/>
        <w:right w:val="none" w:sz="0" w:space="0" w:color="auto"/>
      </w:divBdr>
    </w:div>
    <w:div w:id="1509633321">
      <w:bodyDiv w:val="1"/>
      <w:marLeft w:val="0"/>
      <w:marRight w:val="0"/>
      <w:marTop w:val="0"/>
      <w:marBottom w:val="0"/>
      <w:divBdr>
        <w:top w:val="none" w:sz="0" w:space="0" w:color="auto"/>
        <w:left w:val="none" w:sz="0" w:space="0" w:color="auto"/>
        <w:bottom w:val="none" w:sz="0" w:space="0" w:color="auto"/>
        <w:right w:val="none" w:sz="0" w:space="0" w:color="auto"/>
      </w:divBdr>
    </w:div>
    <w:div w:id="1510098655">
      <w:bodyDiv w:val="1"/>
      <w:marLeft w:val="0"/>
      <w:marRight w:val="0"/>
      <w:marTop w:val="0"/>
      <w:marBottom w:val="0"/>
      <w:divBdr>
        <w:top w:val="none" w:sz="0" w:space="0" w:color="auto"/>
        <w:left w:val="none" w:sz="0" w:space="0" w:color="auto"/>
        <w:bottom w:val="none" w:sz="0" w:space="0" w:color="auto"/>
        <w:right w:val="none" w:sz="0" w:space="0" w:color="auto"/>
      </w:divBdr>
    </w:div>
    <w:div w:id="1510101817">
      <w:bodyDiv w:val="1"/>
      <w:marLeft w:val="0"/>
      <w:marRight w:val="0"/>
      <w:marTop w:val="0"/>
      <w:marBottom w:val="0"/>
      <w:divBdr>
        <w:top w:val="none" w:sz="0" w:space="0" w:color="auto"/>
        <w:left w:val="none" w:sz="0" w:space="0" w:color="auto"/>
        <w:bottom w:val="none" w:sz="0" w:space="0" w:color="auto"/>
        <w:right w:val="none" w:sz="0" w:space="0" w:color="auto"/>
      </w:divBdr>
    </w:div>
    <w:div w:id="1510173997">
      <w:bodyDiv w:val="1"/>
      <w:marLeft w:val="0"/>
      <w:marRight w:val="0"/>
      <w:marTop w:val="0"/>
      <w:marBottom w:val="0"/>
      <w:divBdr>
        <w:top w:val="none" w:sz="0" w:space="0" w:color="auto"/>
        <w:left w:val="none" w:sz="0" w:space="0" w:color="auto"/>
        <w:bottom w:val="none" w:sz="0" w:space="0" w:color="auto"/>
        <w:right w:val="none" w:sz="0" w:space="0" w:color="auto"/>
      </w:divBdr>
    </w:div>
    <w:div w:id="1510212505">
      <w:bodyDiv w:val="1"/>
      <w:marLeft w:val="0"/>
      <w:marRight w:val="0"/>
      <w:marTop w:val="0"/>
      <w:marBottom w:val="0"/>
      <w:divBdr>
        <w:top w:val="none" w:sz="0" w:space="0" w:color="auto"/>
        <w:left w:val="none" w:sz="0" w:space="0" w:color="auto"/>
        <w:bottom w:val="none" w:sz="0" w:space="0" w:color="auto"/>
        <w:right w:val="none" w:sz="0" w:space="0" w:color="auto"/>
      </w:divBdr>
    </w:div>
    <w:div w:id="1510296424">
      <w:bodyDiv w:val="1"/>
      <w:marLeft w:val="0"/>
      <w:marRight w:val="0"/>
      <w:marTop w:val="0"/>
      <w:marBottom w:val="0"/>
      <w:divBdr>
        <w:top w:val="none" w:sz="0" w:space="0" w:color="auto"/>
        <w:left w:val="none" w:sz="0" w:space="0" w:color="auto"/>
        <w:bottom w:val="none" w:sz="0" w:space="0" w:color="auto"/>
        <w:right w:val="none" w:sz="0" w:space="0" w:color="auto"/>
      </w:divBdr>
    </w:div>
    <w:div w:id="1510488126">
      <w:bodyDiv w:val="1"/>
      <w:marLeft w:val="0"/>
      <w:marRight w:val="0"/>
      <w:marTop w:val="0"/>
      <w:marBottom w:val="0"/>
      <w:divBdr>
        <w:top w:val="none" w:sz="0" w:space="0" w:color="auto"/>
        <w:left w:val="none" w:sz="0" w:space="0" w:color="auto"/>
        <w:bottom w:val="none" w:sz="0" w:space="0" w:color="auto"/>
        <w:right w:val="none" w:sz="0" w:space="0" w:color="auto"/>
      </w:divBdr>
    </w:div>
    <w:div w:id="1510678789">
      <w:bodyDiv w:val="1"/>
      <w:marLeft w:val="0"/>
      <w:marRight w:val="0"/>
      <w:marTop w:val="0"/>
      <w:marBottom w:val="0"/>
      <w:divBdr>
        <w:top w:val="none" w:sz="0" w:space="0" w:color="auto"/>
        <w:left w:val="none" w:sz="0" w:space="0" w:color="auto"/>
        <w:bottom w:val="none" w:sz="0" w:space="0" w:color="auto"/>
        <w:right w:val="none" w:sz="0" w:space="0" w:color="auto"/>
      </w:divBdr>
    </w:div>
    <w:div w:id="1510824824">
      <w:bodyDiv w:val="1"/>
      <w:marLeft w:val="0"/>
      <w:marRight w:val="0"/>
      <w:marTop w:val="0"/>
      <w:marBottom w:val="0"/>
      <w:divBdr>
        <w:top w:val="none" w:sz="0" w:space="0" w:color="auto"/>
        <w:left w:val="none" w:sz="0" w:space="0" w:color="auto"/>
        <w:bottom w:val="none" w:sz="0" w:space="0" w:color="auto"/>
        <w:right w:val="none" w:sz="0" w:space="0" w:color="auto"/>
      </w:divBdr>
    </w:div>
    <w:div w:id="1510942794">
      <w:bodyDiv w:val="1"/>
      <w:marLeft w:val="0"/>
      <w:marRight w:val="0"/>
      <w:marTop w:val="0"/>
      <w:marBottom w:val="0"/>
      <w:divBdr>
        <w:top w:val="none" w:sz="0" w:space="0" w:color="auto"/>
        <w:left w:val="none" w:sz="0" w:space="0" w:color="auto"/>
        <w:bottom w:val="none" w:sz="0" w:space="0" w:color="auto"/>
        <w:right w:val="none" w:sz="0" w:space="0" w:color="auto"/>
      </w:divBdr>
    </w:div>
    <w:div w:id="1511025269">
      <w:bodyDiv w:val="1"/>
      <w:marLeft w:val="0"/>
      <w:marRight w:val="0"/>
      <w:marTop w:val="0"/>
      <w:marBottom w:val="0"/>
      <w:divBdr>
        <w:top w:val="none" w:sz="0" w:space="0" w:color="auto"/>
        <w:left w:val="none" w:sz="0" w:space="0" w:color="auto"/>
        <w:bottom w:val="none" w:sz="0" w:space="0" w:color="auto"/>
        <w:right w:val="none" w:sz="0" w:space="0" w:color="auto"/>
      </w:divBdr>
    </w:div>
    <w:div w:id="1511095900">
      <w:bodyDiv w:val="1"/>
      <w:marLeft w:val="0"/>
      <w:marRight w:val="0"/>
      <w:marTop w:val="0"/>
      <w:marBottom w:val="0"/>
      <w:divBdr>
        <w:top w:val="none" w:sz="0" w:space="0" w:color="auto"/>
        <w:left w:val="none" w:sz="0" w:space="0" w:color="auto"/>
        <w:bottom w:val="none" w:sz="0" w:space="0" w:color="auto"/>
        <w:right w:val="none" w:sz="0" w:space="0" w:color="auto"/>
      </w:divBdr>
    </w:div>
    <w:div w:id="1511292390">
      <w:bodyDiv w:val="1"/>
      <w:marLeft w:val="0"/>
      <w:marRight w:val="0"/>
      <w:marTop w:val="0"/>
      <w:marBottom w:val="0"/>
      <w:divBdr>
        <w:top w:val="none" w:sz="0" w:space="0" w:color="auto"/>
        <w:left w:val="none" w:sz="0" w:space="0" w:color="auto"/>
        <w:bottom w:val="none" w:sz="0" w:space="0" w:color="auto"/>
        <w:right w:val="none" w:sz="0" w:space="0" w:color="auto"/>
      </w:divBdr>
    </w:div>
    <w:div w:id="1511333872">
      <w:bodyDiv w:val="1"/>
      <w:marLeft w:val="0"/>
      <w:marRight w:val="0"/>
      <w:marTop w:val="0"/>
      <w:marBottom w:val="0"/>
      <w:divBdr>
        <w:top w:val="none" w:sz="0" w:space="0" w:color="auto"/>
        <w:left w:val="none" w:sz="0" w:space="0" w:color="auto"/>
        <w:bottom w:val="none" w:sz="0" w:space="0" w:color="auto"/>
        <w:right w:val="none" w:sz="0" w:space="0" w:color="auto"/>
      </w:divBdr>
    </w:div>
    <w:div w:id="1511724632">
      <w:bodyDiv w:val="1"/>
      <w:marLeft w:val="0"/>
      <w:marRight w:val="0"/>
      <w:marTop w:val="0"/>
      <w:marBottom w:val="0"/>
      <w:divBdr>
        <w:top w:val="none" w:sz="0" w:space="0" w:color="auto"/>
        <w:left w:val="none" w:sz="0" w:space="0" w:color="auto"/>
        <w:bottom w:val="none" w:sz="0" w:space="0" w:color="auto"/>
        <w:right w:val="none" w:sz="0" w:space="0" w:color="auto"/>
      </w:divBdr>
    </w:div>
    <w:div w:id="1511798605">
      <w:bodyDiv w:val="1"/>
      <w:marLeft w:val="0"/>
      <w:marRight w:val="0"/>
      <w:marTop w:val="0"/>
      <w:marBottom w:val="0"/>
      <w:divBdr>
        <w:top w:val="none" w:sz="0" w:space="0" w:color="auto"/>
        <w:left w:val="none" w:sz="0" w:space="0" w:color="auto"/>
        <w:bottom w:val="none" w:sz="0" w:space="0" w:color="auto"/>
        <w:right w:val="none" w:sz="0" w:space="0" w:color="auto"/>
      </w:divBdr>
    </w:div>
    <w:div w:id="1511799985">
      <w:bodyDiv w:val="1"/>
      <w:marLeft w:val="0"/>
      <w:marRight w:val="0"/>
      <w:marTop w:val="0"/>
      <w:marBottom w:val="0"/>
      <w:divBdr>
        <w:top w:val="none" w:sz="0" w:space="0" w:color="auto"/>
        <w:left w:val="none" w:sz="0" w:space="0" w:color="auto"/>
        <w:bottom w:val="none" w:sz="0" w:space="0" w:color="auto"/>
        <w:right w:val="none" w:sz="0" w:space="0" w:color="auto"/>
      </w:divBdr>
    </w:div>
    <w:div w:id="1512112163">
      <w:bodyDiv w:val="1"/>
      <w:marLeft w:val="0"/>
      <w:marRight w:val="0"/>
      <w:marTop w:val="0"/>
      <w:marBottom w:val="0"/>
      <w:divBdr>
        <w:top w:val="none" w:sz="0" w:space="0" w:color="auto"/>
        <w:left w:val="none" w:sz="0" w:space="0" w:color="auto"/>
        <w:bottom w:val="none" w:sz="0" w:space="0" w:color="auto"/>
        <w:right w:val="none" w:sz="0" w:space="0" w:color="auto"/>
      </w:divBdr>
    </w:div>
    <w:div w:id="1512180262">
      <w:bodyDiv w:val="1"/>
      <w:marLeft w:val="0"/>
      <w:marRight w:val="0"/>
      <w:marTop w:val="0"/>
      <w:marBottom w:val="0"/>
      <w:divBdr>
        <w:top w:val="none" w:sz="0" w:space="0" w:color="auto"/>
        <w:left w:val="none" w:sz="0" w:space="0" w:color="auto"/>
        <w:bottom w:val="none" w:sz="0" w:space="0" w:color="auto"/>
        <w:right w:val="none" w:sz="0" w:space="0" w:color="auto"/>
      </w:divBdr>
    </w:div>
    <w:div w:id="1512329178">
      <w:bodyDiv w:val="1"/>
      <w:marLeft w:val="0"/>
      <w:marRight w:val="0"/>
      <w:marTop w:val="0"/>
      <w:marBottom w:val="0"/>
      <w:divBdr>
        <w:top w:val="none" w:sz="0" w:space="0" w:color="auto"/>
        <w:left w:val="none" w:sz="0" w:space="0" w:color="auto"/>
        <w:bottom w:val="none" w:sz="0" w:space="0" w:color="auto"/>
        <w:right w:val="none" w:sz="0" w:space="0" w:color="auto"/>
      </w:divBdr>
    </w:div>
    <w:div w:id="1512374895">
      <w:bodyDiv w:val="1"/>
      <w:marLeft w:val="0"/>
      <w:marRight w:val="0"/>
      <w:marTop w:val="0"/>
      <w:marBottom w:val="0"/>
      <w:divBdr>
        <w:top w:val="none" w:sz="0" w:space="0" w:color="auto"/>
        <w:left w:val="none" w:sz="0" w:space="0" w:color="auto"/>
        <w:bottom w:val="none" w:sz="0" w:space="0" w:color="auto"/>
        <w:right w:val="none" w:sz="0" w:space="0" w:color="auto"/>
      </w:divBdr>
    </w:div>
    <w:div w:id="1512454511">
      <w:bodyDiv w:val="1"/>
      <w:marLeft w:val="0"/>
      <w:marRight w:val="0"/>
      <w:marTop w:val="0"/>
      <w:marBottom w:val="0"/>
      <w:divBdr>
        <w:top w:val="none" w:sz="0" w:space="0" w:color="auto"/>
        <w:left w:val="none" w:sz="0" w:space="0" w:color="auto"/>
        <w:bottom w:val="none" w:sz="0" w:space="0" w:color="auto"/>
        <w:right w:val="none" w:sz="0" w:space="0" w:color="auto"/>
      </w:divBdr>
    </w:div>
    <w:div w:id="1512990848">
      <w:bodyDiv w:val="1"/>
      <w:marLeft w:val="0"/>
      <w:marRight w:val="0"/>
      <w:marTop w:val="0"/>
      <w:marBottom w:val="0"/>
      <w:divBdr>
        <w:top w:val="none" w:sz="0" w:space="0" w:color="auto"/>
        <w:left w:val="none" w:sz="0" w:space="0" w:color="auto"/>
        <w:bottom w:val="none" w:sz="0" w:space="0" w:color="auto"/>
        <w:right w:val="none" w:sz="0" w:space="0" w:color="auto"/>
      </w:divBdr>
    </w:div>
    <w:div w:id="1513493380">
      <w:bodyDiv w:val="1"/>
      <w:marLeft w:val="0"/>
      <w:marRight w:val="0"/>
      <w:marTop w:val="0"/>
      <w:marBottom w:val="0"/>
      <w:divBdr>
        <w:top w:val="none" w:sz="0" w:space="0" w:color="auto"/>
        <w:left w:val="none" w:sz="0" w:space="0" w:color="auto"/>
        <w:bottom w:val="none" w:sz="0" w:space="0" w:color="auto"/>
        <w:right w:val="none" w:sz="0" w:space="0" w:color="auto"/>
      </w:divBdr>
    </w:div>
    <w:div w:id="1513568020">
      <w:bodyDiv w:val="1"/>
      <w:marLeft w:val="0"/>
      <w:marRight w:val="0"/>
      <w:marTop w:val="0"/>
      <w:marBottom w:val="0"/>
      <w:divBdr>
        <w:top w:val="none" w:sz="0" w:space="0" w:color="auto"/>
        <w:left w:val="none" w:sz="0" w:space="0" w:color="auto"/>
        <w:bottom w:val="none" w:sz="0" w:space="0" w:color="auto"/>
        <w:right w:val="none" w:sz="0" w:space="0" w:color="auto"/>
      </w:divBdr>
    </w:div>
    <w:div w:id="1513839600">
      <w:bodyDiv w:val="1"/>
      <w:marLeft w:val="0"/>
      <w:marRight w:val="0"/>
      <w:marTop w:val="0"/>
      <w:marBottom w:val="0"/>
      <w:divBdr>
        <w:top w:val="none" w:sz="0" w:space="0" w:color="auto"/>
        <w:left w:val="none" w:sz="0" w:space="0" w:color="auto"/>
        <w:bottom w:val="none" w:sz="0" w:space="0" w:color="auto"/>
        <w:right w:val="none" w:sz="0" w:space="0" w:color="auto"/>
      </w:divBdr>
    </w:div>
    <w:div w:id="1513912595">
      <w:bodyDiv w:val="1"/>
      <w:marLeft w:val="0"/>
      <w:marRight w:val="0"/>
      <w:marTop w:val="0"/>
      <w:marBottom w:val="0"/>
      <w:divBdr>
        <w:top w:val="none" w:sz="0" w:space="0" w:color="auto"/>
        <w:left w:val="none" w:sz="0" w:space="0" w:color="auto"/>
        <w:bottom w:val="none" w:sz="0" w:space="0" w:color="auto"/>
        <w:right w:val="none" w:sz="0" w:space="0" w:color="auto"/>
      </w:divBdr>
    </w:div>
    <w:div w:id="1513950596">
      <w:bodyDiv w:val="1"/>
      <w:marLeft w:val="0"/>
      <w:marRight w:val="0"/>
      <w:marTop w:val="0"/>
      <w:marBottom w:val="0"/>
      <w:divBdr>
        <w:top w:val="none" w:sz="0" w:space="0" w:color="auto"/>
        <w:left w:val="none" w:sz="0" w:space="0" w:color="auto"/>
        <w:bottom w:val="none" w:sz="0" w:space="0" w:color="auto"/>
        <w:right w:val="none" w:sz="0" w:space="0" w:color="auto"/>
      </w:divBdr>
    </w:div>
    <w:div w:id="1513953812">
      <w:bodyDiv w:val="1"/>
      <w:marLeft w:val="0"/>
      <w:marRight w:val="0"/>
      <w:marTop w:val="0"/>
      <w:marBottom w:val="0"/>
      <w:divBdr>
        <w:top w:val="none" w:sz="0" w:space="0" w:color="auto"/>
        <w:left w:val="none" w:sz="0" w:space="0" w:color="auto"/>
        <w:bottom w:val="none" w:sz="0" w:space="0" w:color="auto"/>
        <w:right w:val="none" w:sz="0" w:space="0" w:color="auto"/>
      </w:divBdr>
    </w:div>
    <w:div w:id="1514297663">
      <w:bodyDiv w:val="1"/>
      <w:marLeft w:val="0"/>
      <w:marRight w:val="0"/>
      <w:marTop w:val="0"/>
      <w:marBottom w:val="0"/>
      <w:divBdr>
        <w:top w:val="none" w:sz="0" w:space="0" w:color="auto"/>
        <w:left w:val="none" w:sz="0" w:space="0" w:color="auto"/>
        <w:bottom w:val="none" w:sz="0" w:space="0" w:color="auto"/>
        <w:right w:val="none" w:sz="0" w:space="0" w:color="auto"/>
      </w:divBdr>
    </w:div>
    <w:div w:id="1515337483">
      <w:bodyDiv w:val="1"/>
      <w:marLeft w:val="0"/>
      <w:marRight w:val="0"/>
      <w:marTop w:val="0"/>
      <w:marBottom w:val="0"/>
      <w:divBdr>
        <w:top w:val="none" w:sz="0" w:space="0" w:color="auto"/>
        <w:left w:val="none" w:sz="0" w:space="0" w:color="auto"/>
        <w:bottom w:val="none" w:sz="0" w:space="0" w:color="auto"/>
        <w:right w:val="none" w:sz="0" w:space="0" w:color="auto"/>
      </w:divBdr>
    </w:div>
    <w:div w:id="1515412516">
      <w:bodyDiv w:val="1"/>
      <w:marLeft w:val="0"/>
      <w:marRight w:val="0"/>
      <w:marTop w:val="0"/>
      <w:marBottom w:val="0"/>
      <w:divBdr>
        <w:top w:val="none" w:sz="0" w:space="0" w:color="auto"/>
        <w:left w:val="none" w:sz="0" w:space="0" w:color="auto"/>
        <w:bottom w:val="none" w:sz="0" w:space="0" w:color="auto"/>
        <w:right w:val="none" w:sz="0" w:space="0" w:color="auto"/>
      </w:divBdr>
    </w:div>
    <w:div w:id="1515918163">
      <w:bodyDiv w:val="1"/>
      <w:marLeft w:val="0"/>
      <w:marRight w:val="0"/>
      <w:marTop w:val="0"/>
      <w:marBottom w:val="0"/>
      <w:divBdr>
        <w:top w:val="none" w:sz="0" w:space="0" w:color="auto"/>
        <w:left w:val="none" w:sz="0" w:space="0" w:color="auto"/>
        <w:bottom w:val="none" w:sz="0" w:space="0" w:color="auto"/>
        <w:right w:val="none" w:sz="0" w:space="0" w:color="auto"/>
      </w:divBdr>
    </w:div>
    <w:div w:id="1516000351">
      <w:bodyDiv w:val="1"/>
      <w:marLeft w:val="0"/>
      <w:marRight w:val="0"/>
      <w:marTop w:val="0"/>
      <w:marBottom w:val="0"/>
      <w:divBdr>
        <w:top w:val="none" w:sz="0" w:space="0" w:color="auto"/>
        <w:left w:val="none" w:sz="0" w:space="0" w:color="auto"/>
        <w:bottom w:val="none" w:sz="0" w:space="0" w:color="auto"/>
        <w:right w:val="none" w:sz="0" w:space="0" w:color="auto"/>
      </w:divBdr>
    </w:div>
    <w:div w:id="1516142400">
      <w:bodyDiv w:val="1"/>
      <w:marLeft w:val="0"/>
      <w:marRight w:val="0"/>
      <w:marTop w:val="0"/>
      <w:marBottom w:val="0"/>
      <w:divBdr>
        <w:top w:val="none" w:sz="0" w:space="0" w:color="auto"/>
        <w:left w:val="none" w:sz="0" w:space="0" w:color="auto"/>
        <w:bottom w:val="none" w:sz="0" w:space="0" w:color="auto"/>
        <w:right w:val="none" w:sz="0" w:space="0" w:color="auto"/>
      </w:divBdr>
    </w:div>
    <w:div w:id="1516193262">
      <w:bodyDiv w:val="1"/>
      <w:marLeft w:val="0"/>
      <w:marRight w:val="0"/>
      <w:marTop w:val="0"/>
      <w:marBottom w:val="0"/>
      <w:divBdr>
        <w:top w:val="none" w:sz="0" w:space="0" w:color="auto"/>
        <w:left w:val="none" w:sz="0" w:space="0" w:color="auto"/>
        <w:bottom w:val="none" w:sz="0" w:space="0" w:color="auto"/>
        <w:right w:val="none" w:sz="0" w:space="0" w:color="auto"/>
      </w:divBdr>
    </w:div>
    <w:div w:id="1516309020">
      <w:bodyDiv w:val="1"/>
      <w:marLeft w:val="0"/>
      <w:marRight w:val="0"/>
      <w:marTop w:val="0"/>
      <w:marBottom w:val="0"/>
      <w:divBdr>
        <w:top w:val="none" w:sz="0" w:space="0" w:color="auto"/>
        <w:left w:val="none" w:sz="0" w:space="0" w:color="auto"/>
        <w:bottom w:val="none" w:sz="0" w:space="0" w:color="auto"/>
        <w:right w:val="none" w:sz="0" w:space="0" w:color="auto"/>
      </w:divBdr>
    </w:div>
    <w:div w:id="1516380716">
      <w:bodyDiv w:val="1"/>
      <w:marLeft w:val="0"/>
      <w:marRight w:val="0"/>
      <w:marTop w:val="0"/>
      <w:marBottom w:val="0"/>
      <w:divBdr>
        <w:top w:val="none" w:sz="0" w:space="0" w:color="auto"/>
        <w:left w:val="none" w:sz="0" w:space="0" w:color="auto"/>
        <w:bottom w:val="none" w:sz="0" w:space="0" w:color="auto"/>
        <w:right w:val="none" w:sz="0" w:space="0" w:color="auto"/>
      </w:divBdr>
    </w:div>
    <w:div w:id="1516577717">
      <w:bodyDiv w:val="1"/>
      <w:marLeft w:val="0"/>
      <w:marRight w:val="0"/>
      <w:marTop w:val="0"/>
      <w:marBottom w:val="0"/>
      <w:divBdr>
        <w:top w:val="none" w:sz="0" w:space="0" w:color="auto"/>
        <w:left w:val="none" w:sz="0" w:space="0" w:color="auto"/>
        <w:bottom w:val="none" w:sz="0" w:space="0" w:color="auto"/>
        <w:right w:val="none" w:sz="0" w:space="0" w:color="auto"/>
      </w:divBdr>
    </w:div>
    <w:div w:id="1516725038">
      <w:bodyDiv w:val="1"/>
      <w:marLeft w:val="0"/>
      <w:marRight w:val="0"/>
      <w:marTop w:val="0"/>
      <w:marBottom w:val="0"/>
      <w:divBdr>
        <w:top w:val="none" w:sz="0" w:space="0" w:color="auto"/>
        <w:left w:val="none" w:sz="0" w:space="0" w:color="auto"/>
        <w:bottom w:val="none" w:sz="0" w:space="0" w:color="auto"/>
        <w:right w:val="none" w:sz="0" w:space="0" w:color="auto"/>
      </w:divBdr>
    </w:div>
    <w:div w:id="1516917303">
      <w:bodyDiv w:val="1"/>
      <w:marLeft w:val="0"/>
      <w:marRight w:val="0"/>
      <w:marTop w:val="0"/>
      <w:marBottom w:val="0"/>
      <w:divBdr>
        <w:top w:val="none" w:sz="0" w:space="0" w:color="auto"/>
        <w:left w:val="none" w:sz="0" w:space="0" w:color="auto"/>
        <w:bottom w:val="none" w:sz="0" w:space="0" w:color="auto"/>
        <w:right w:val="none" w:sz="0" w:space="0" w:color="auto"/>
      </w:divBdr>
    </w:div>
    <w:div w:id="1516924413">
      <w:bodyDiv w:val="1"/>
      <w:marLeft w:val="0"/>
      <w:marRight w:val="0"/>
      <w:marTop w:val="0"/>
      <w:marBottom w:val="0"/>
      <w:divBdr>
        <w:top w:val="none" w:sz="0" w:space="0" w:color="auto"/>
        <w:left w:val="none" w:sz="0" w:space="0" w:color="auto"/>
        <w:bottom w:val="none" w:sz="0" w:space="0" w:color="auto"/>
        <w:right w:val="none" w:sz="0" w:space="0" w:color="auto"/>
      </w:divBdr>
    </w:div>
    <w:div w:id="1517380523">
      <w:bodyDiv w:val="1"/>
      <w:marLeft w:val="0"/>
      <w:marRight w:val="0"/>
      <w:marTop w:val="0"/>
      <w:marBottom w:val="0"/>
      <w:divBdr>
        <w:top w:val="none" w:sz="0" w:space="0" w:color="auto"/>
        <w:left w:val="none" w:sz="0" w:space="0" w:color="auto"/>
        <w:bottom w:val="none" w:sz="0" w:space="0" w:color="auto"/>
        <w:right w:val="none" w:sz="0" w:space="0" w:color="auto"/>
      </w:divBdr>
    </w:div>
    <w:div w:id="1517501650">
      <w:bodyDiv w:val="1"/>
      <w:marLeft w:val="0"/>
      <w:marRight w:val="0"/>
      <w:marTop w:val="0"/>
      <w:marBottom w:val="0"/>
      <w:divBdr>
        <w:top w:val="none" w:sz="0" w:space="0" w:color="auto"/>
        <w:left w:val="none" w:sz="0" w:space="0" w:color="auto"/>
        <w:bottom w:val="none" w:sz="0" w:space="0" w:color="auto"/>
        <w:right w:val="none" w:sz="0" w:space="0" w:color="auto"/>
      </w:divBdr>
    </w:div>
    <w:div w:id="1518041353">
      <w:bodyDiv w:val="1"/>
      <w:marLeft w:val="0"/>
      <w:marRight w:val="0"/>
      <w:marTop w:val="0"/>
      <w:marBottom w:val="0"/>
      <w:divBdr>
        <w:top w:val="none" w:sz="0" w:space="0" w:color="auto"/>
        <w:left w:val="none" w:sz="0" w:space="0" w:color="auto"/>
        <w:bottom w:val="none" w:sz="0" w:space="0" w:color="auto"/>
        <w:right w:val="none" w:sz="0" w:space="0" w:color="auto"/>
      </w:divBdr>
    </w:div>
    <w:div w:id="1518234769">
      <w:bodyDiv w:val="1"/>
      <w:marLeft w:val="0"/>
      <w:marRight w:val="0"/>
      <w:marTop w:val="0"/>
      <w:marBottom w:val="0"/>
      <w:divBdr>
        <w:top w:val="none" w:sz="0" w:space="0" w:color="auto"/>
        <w:left w:val="none" w:sz="0" w:space="0" w:color="auto"/>
        <w:bottom w:val="none" w:sz="0" w:space="0" w:color="auto"/>
        <w:right w:val="none" w:sz="0" w:space="0" w:color="auto"/>
      </w:divBdr>
    </w:div>
    <w:div w:id="1518273808">
      <w:bodyDiv w:val="1"/>
      <w:marLeft w:val="0"/>
      <w:marRight w:val="0"/>
      <w:marTop w:val="0"/>
      <w:marBottom w:val="0"/>
      <w:divBdr>
        <w:top w:val="none" w:sz="0" w:space="0" w:color="auto"/>
        <w:left w:val="none" w:sz="0" w:space="0" w:color="auto"/>
        <w:bottom w:val="none" w:sz="0" w:space="0" w:color="auto"/>
        <w:right w:val="none" w:sz="0" w:space="0" w:color="auto"/>
      </w:divBdr>
    </w:div>
    <w:div w:id="1518347524">
      <w:bodyDiv w:val="1"/>
      <w:marLeft w:val="0"/>
      <w:marRight w:val="0"/>
      <w:marTop w:val="0"/>
      <w:marBottom w:val="0"/>
      <w:divBdr>
        <w:top w:val="none" w:sz="0" w:space="0" w:color="auto"/>
        <w:left w:val="none" w:sz="0" w:space="0" w:color="auto"/>
        <w:bottom w:val="none" w:sz="0" w:space="0" w:color="auto"/>
        <w:right w:val="none" w:sz="0" w:space="0" w:color="auto"/>
      </w:divBdr>
    </w:div>
    <w:div w:id="1519348973">
      <w:bodyDiv w:val="1"/>
      <w:marLeft w:val="0"/>
      <w:marRight w:val="0"/>
      <w:marTop w:val="0"/>
      <w:marBottom w:val="0"/>
      <w:divBdr>
        <w:top w:val="none" w:sz="0" w:space="0" w:color="auto"/>
        <w:left w:val="none" w:sz="0" w:space="0" w:color="auto"/>
        <w:bottom w:val="none" w:sz="0" w:space="0" w:color="auto"/>
        <w:right w:val="none" w:sz="0" w:space="0" w:color="auto"/>
      </w:divBdr>
    </w:div>
    <w:div w:id="1519419237">
      <w:bodyDiv w:val="1"/>
      <w:marLeft w:val="0"/>
      <w:marRight w:val="0"/>
      <w:marTop w:val="0"/>
      <w:marBottom w:val="0"/>
      <w:divBdr>
        <w:top w:val="none" w:sz="0" w:space="0" w:color="auto"/>
        <w:left w:val="none" w:sz="0" w:space="0" w:color="auto"/>
        <w:bottom w:val="none" w:sz="0" w:space="0" w:color="auto"/>
        <w:right w:val="none" w:sz="0" w:space="0" w:color="auto"/>
      </w:divBdr>
    </w:div>
    <w:div w:id="1519542763">
      <w:bodyDiv w:val="1"/>
      <w:marLeft w:val="0"/>
      <w:marRight w:val="0"/>
      <w:marTop w:val="0"/>
      <w:marBottom w:val="0"/>
      <w:divBdr>
        <w:top w:val="none" w:sz="0" w:space="0" w:color="auto"/>
        <w:left w:val="none" w:sz="0" w:space="0" w:color="auto"/>
        <w:bottom w:val="none" w:sz="0" w:space="0" w:color="auto"/>
        <w:right w:val="none" w:sz="0" w:space="0" w:color="auto"/>
      </w:divBdr>
    </w:div>
    <w:div w:id="1519731109">
      <w:bodyDiv w:val="1"/>
      <w:marLeft w:val="0"/>
      <w:marRight w:val="0"/>
      <w:marTop w:val="0"/>
      <w:marBottom w:val="0"/>
      <w:divBdr>
        <w:top w:val="none" w:sz="0" w:space="0" w:color="auto"/>
        <w:left w:val="none" w:sz="0" w:space="0" w:color="auto"/>
        <w:bottom w:val="none" w:sz="0" w:space="0" w:color="auto"/>
        <w:right w:val="none" w:sz="0" w:space="0" w:color="auto"/>
      </w:divBdr>
    </w:div>
    <w:div w:id="1519853656">
      <w:bodyDiv w:val="1"/>
      <w:marLeft w:val="0"/>
      <w:marRight w:val="0"/>
      <w:marTop w:val="0"/>
      <w:marBottom w:val="0"/>
      <w:divBdr>
        <w:top w:val="none" w:sz="0" w:space="0" w:color="auto"/>
        <w:left w:val="none" w:sz="0" w:space="0" w:color="auto"/>
        <w:bottom w:val="none" w:sz="0" w:space="0" w:color="auto"/>
        <w:right w:val="none" w:sz="0" w:space="0" w:color="auto"/>
      </w:divBdr>
    </w:div>
    <w:div w:id="1520005461">
      <w:bodyDiv w:val="1"/>
      <w:marLeft w:val="0"/>
      <w:marRight w:val="0"/>
      <w:marTop w:val="0"/>
      <w:marBottom w:val="0"/>
      <w:divBdr>
        <w:top w:val="none" w:sz="0" w:space="0" w:color="auto"/>
        <w:left w:val="none" w:sz="0" w:space="0" w:color="auto"/>
        <w:bottom w:val="none" w:sz="0" w:space="0" w:color="auto"/>
        <w:right w:val="none" w:sz="0" w:space="0" w:color="auto"/>
      </w:divBdr>
    </w:div>
    <w:div w:id="1520121136">
      <w:bodyDiv w:val="1"/>
      <w:marLeft w:val="0"/>
      <w:marRight w:val="0"/>
      <w:marTop w:val="0"/>
      <w:marBottom w:val="0"/>
      <w:divBdr>
        <w:top w:val="none" w:sz="0" w:space="0" w:color="auto"/>
        <w:left w:val="none" w:sz="0" w:space="0" w:color="auto"/>
        <w:bottom w:val="none" w:sz="0" w:space="0" w:color="auto"/>
        <w:right w:val="none" w:sz="0" w:space="0" w:color="auto"/>
      </w:divBdr>
    </w:div>
    <w:div w:id="1520310783">
      <w:bodyDiv w:val="1"/>
      <w:marLeft w:val="0"/>
      <w:marRight w:val="0"/>
      <w:marTop w:val="0"/>
      <w:marBottom w:val="0"/>
      <w:divBdr>
        <w:top w:val="none" w:sz="0" w:space="0" w:color="auto"/>
        <w:left w:val="none" w:sz="0" w:space="0" w:color="auto"/>
        <w:bottom w:val="none" w:sz="0" w:space="0" w:color="auto"/>
        <w:right w:val="none" w:sz="0" w:space="0" w:color="auto"/>
      </w:divBdr>
    </w:div>
    <w:div w:id="1520312668">
      <w:bodyDiv w:val="1"/>
      <w:marLeft w:val="0"/>
      <w:marRight w:val="0"/>
      <w:marTop w:val="0"/>
      <w:marBottom w:val="0"/>
      <w:divBdr>
        <w:top w:val="none" w:sz="0" w:space="0" w:color="auto"/>
        <w:left w:val="none" w:sz="0" w:space="0" w:color="auto"/>
        <w:bottom w:val="none" w:sz="0" w:space="0" w:color="auto"/>
        <w:right w:val="none" w:sz="0" w:space="0" w:color="auto"/>
      </w:divBdr>
    </w:div>
    <w:div w:id="1520507334">
      <w:bodyDiv w:val="1"/>
      <w:marLeft w:val="0"/>
      <w:marRight w:val="0"/>
      <w:marTop w:val="0"/>
      <w:marBottom w:val="0"/>
      <w:divBdr>
        <w:top w:val="none" w:sz="0" w:space="0" w:color="auto"/>
        <w:left w:val="none" w:sz="0" w:space="0" w:color="auto"/>
        <w:bottom w:val="none" w:sz="0" w:space="0" w:color="auto"/>
        <w:right w:val="none" w:sz="0" w:space="0" w:color="auto"/>
      </w:divBdr>
    </w:div>
    <w:div w:id="1521044776">
      <w:bodyDiv w:val="1"/>
      <w:marLeft w:val="0"/>
      <w:marRight w:val="0"/>
      <w:marTop w:val="0"/>
      <w:marBottom w:val="0"/>
      <w:divBdr>
        <w:top w:val="none" w:sz="0" w:space="0" w:color="auto"/>
        <w:left w:val="none" w:sz="0" w:space="0" w:color="auto"/>
        <w:bottom w:val="none" w:sz="0" w:space="0" w:color="auto"/>
        <w:right w:val="none" w:sz="0" w:space="0" w:color="auto"/>
      </w:divBdr>
    </w:div>
    <w:div w:id="1521118846">
      <w:bodyDiv w:val="1"/>
      <w:marLeft w:val="0"/>
      <w:marRight w:val="0"/>
      <w:marTop w:val="0"/>
      <w:marBottom w:val="0"/>
      <w:divBdr>
        <w:top w:val="none" w:sz="0" w:space="0" w:color="auto"/>
        <w:left w:val="none" w:sz="0" w:space="0" w:color="auto"/>
        <w:bottom w:val="none" w:sz="0" w:space="0" w:color="auto"/>
        <w:right w:val="none" w:sz="0" w:space="0" w:color="auto"/>
      </w:divBdr>
    </w:div>
    <w:div w:id="1521235268">
      <w:bodyDiv w:val="1"/>
      <w:marLeft w:val="0"/>
      <w:marRight w:val="0"/>
      <w:marTop w:val="0"/>
      <w:marBottom w:val="0"/>
      <w:divBdr>
        <w:top w:val="none" w:sz="0" w:space="0" w:color="auto"/>
        <w:left w:val="none" w:sz="0" w:space="0" w:color="auto"/>
        <w:bottom w:val="none" w:sz="0" w:space="0" w:color="auto"/>
        <w:right w:val="none" w:sz="0" w:space="0" w:color="auto"/>
      </w:divBdr>
    </w:div>
    <w:div w:id="1521242295">
      <w:bodyDiv w:val="1"/>
      <w:marLeft w:val="0"/>
      <w:marRight w:val="0"/>
      <w:marTop w:val="0"/>
      <w:marBottom w:val="0"/>
      <w:divBdr>
        <w:top w:val="none" w:sz="0" w:space="0" w:color="auto"/>
        <w:left w:val="none" w:sz="0" w:space="0" w:color="auto"/>
        <w:bottom w:val="none" w:sz="0" w:space="0" w:color="auto"/>
        <w:right w:val="none" w:sz="0" w:space="0" w:color="auto"/>
      </w:divBdr>
    </w:div>
    <w:div w:id="1521310567">
      <w:bodyDiv w:val="1"/>
      <w:marLeft w:val="0"/>
      <w:marRight w:val="0"/>
      <w:marTop w:val="0"/>
      <w:marBottom w:val="0"/>
      <w:divBdr>
        <w:top w:val="none" w:sz="0" w:space="0" w:color="auto"/>
        <w:left w:val="none" w:sz="0" w:space="0" w:color="auto"/>
        <w:bottom w:val="none" w:sz="0" w:space="0" w:color="auto"/>
        <w:right w:val="none" w:sz="0" w:space="0" w:color="auto"/>
      </w:divBdr>
    </w:div>
    <w:div w:id="1521357734">
      <w:bodyDiv w:val="1"/>
      <w:marLeft w:val="0"/>
      <w:marRight w:val="0"/>
      <w:marTop w:val="0"/>
      <w:marBottom w:val="0"/>
      <w:divBdr>
        <w:top w:val="none" w:sz="0" w:space="0" w:color="auto"/>
        <w:left w:val="none" w:sz="0" w:space="0" w:color="auto"/>
        <w:bottom w:val="none" w:sz="0" w:space="0" w:color="auto"/>
        <w:right w:val="none" w:sz="0" w:space="0" w:color="auto"/>
      </w:divBdr>
    </w:div>
    <w:div w:id="1521620774">
      <w:bodyDiv w:val="1"/>
      <w:marLeft w:val="0"/>
      <w:marRight w:val="0"/>
      <w:marTop w:val="0"/>
      <w:marBottom w:val="0"/>
      <w:divBdr>
        <w:top w:val="none" w:sz="0" w:space="0" w:color="auto"/>
        <w:left w:val="none" w:sz="0" w:space="0" w:color="auto"/>
        <w:bottom w:val="none" w:sz="0" w:space="0" w:color="auto"/>
        <w:right w:val="none" w:sz="0" w:space="0" w:color="auto"/>
      </w:divBdr>
    </w:div>
    <w:div w:id="1522083872">
      <w:bodyDiv w:val="1"/>
      <w:marLeft w:val="0"/>
      <w:marRight w:val="0"/>
      <w:marTop w:val="0"/>
      <w:marBottom w:val="0"/>
      <w:divBdr>
        <w:top w:val="none" w:sz="0" w:space="0" w:color="auto"/>
        <w:left w:val="none" w:sz="0" w:space="0" w:color="auto"/>
        <w:bottom w:val="none" w:sz="0" w:space="0" w:color="auto"/>
        <w:right w:val="none" w:sz="0" w:space="0" w:color="auto"/>
      </w:divBdr>
    </w:div>
    <w:div w:id="1522279692">
      <w:bodyDiv w:val="1"/>
      <w:marLeft w:val="0"/>
      <w:marRight w:val="0"/>
      <w:marTop w:val="0"/>
      <w:marBottom w:val="0"/>
      <w:divBdr>
        <w:top w:val="none" w:sz="0" w:space="0" w:color="auto"/>
        <w:left w:val="none" w:sz="0" w:space="0" w:color="auto"/>
        <w:bottom w:val="none" w:sz="0" w:space="0" w:color="auto"/>
        <w:right w:val="none" w:sz="0" w:space="0" w:color="auto"/>
      </w:divBdr>
    </w:div>
    <w:div w:id="1522280922">
      <w:bodyDiv w:val="1"/>
      <w:marLeft w:val="0"/>
      <w:marRight w:val="0"/>
      <w:marTop w:val="0"/>
      <w:marBottom w:val="0"/>
      <w:divBdr>
        <w:top w:val="none" w:sz="0" w:space="0" w:color="auto"/>
        <w:left w:val="none" w:sz="0" w:space="0" w:color="auto"/>
        <w:bottom w:val="none" w:sz="0" w:space="0" w:color="auto"/>
        <w:right w:val="none" w:sz="0" w:space="0" w:color="auto"/>
      </w:divBdr>
    </w:div>
    <w:div w:id="1522432829">
      <w:bodyDiv w:val="1"/>
      <w:marLeft w:val="0"/>
      <w:marRight w:val="0"/>
      <w:marTop w:val="0"/>
      <w:marBottom w:val="0"/>
      <w:divBdr>
        <w:top w:val="none" w:sz="0" w:space="0" w:color="auto"/>
        <w:left w:val="none" w:sz="0" w:space="0" w:color="auto"/>
        <w:bottom w:val="none" w:sz="0" w:space="0" w:color="auto"/>
        <w:right w:val="none" w:sz="0" w:space="0" w:color="auto"/>
      </w:divBdr>
    </w:div>
    <w:div w:id="1522822215">
      <w:bodyDiv w:val="1"/>
      <w:marLeft w:val="0"/>
      <w:marRight w:val="0"/>
      <w:marTop w:val="0"/>
      <w:marBottom w:val="0"/>
      <w:divBdr>
        <w:top w:val="none" w:sz="0" w:space="0" w:color="auto"/>
        <w:left w:val="none" w:sz="0" w:space="0" w:color="auto"/>
        <w:bottom w:val="none" w:sz="0" w:space="0" w:color="auto"/>
        <w:right w:val="none" w:sz="0" w:space="0" w:color="auto"/>
      </w:divBdr>
    </w:div>
    <w:div w:id="1523012512">
      <w:bodyDiv w:val="1"/>
      <w:marLeft w:val="0"/>
      <w:marRight w:val="0"/>
      <w:marTop w:val="0"/>
      <w:marBottom w:val="0"/>
      <w:divBdr>
        <w:top w:val="none" w:sz="0" w:space="0" w:color="auto"/>
        <w:left w:val="none" w:sz="0" w:space="0" w:color="auto"/>
        <w:bottom w:val="none" w:sz="0" w:space="0" w:color="auto"/>
        <w:right w:val="none" w:sz="0" w:space="0" w:color="auto"/>
      </w:divBdr>
    </w:div>
    <w:div w:id="1523056665">
      <w:bodyDiv w:val="1"/>
      <w:marLeft w:val="0"/>
      <w:marRight w:val="0"/>
      <w:marTop w:val="0"/>
      <w:marBottom w:val="0"/>
      <w:divBdr>
        <w:top w:val="none" w:sz="0" w:space="0" w:color="auto"/>
        <w:left w:val="none" w:sz="0" w:space="0" w:color="auto"/>
        <w:bottom w:val="none" w:sz="0" w:space="0" w:color="auto"/>
        <w:right w:val="none" w:sz="0" w:space="0" w:color="auto"/>
      </w:divBdr>
    </w:div>
    <w:div w:id="1523393288">
      <w:bodyDiv w:val="1"/>
      <w:marLeft w:val="0"/>
      <w:marRight w:val="0"/>
      <w:marTop w:val="0"/>
      <w:marBottom w:val="0"/>
      <w:divBdr>
        <w:top w:val="none" w:sz="0" w:space="0" w:color="auto"/>
        <w:left w:val="none" w:sz="0" w:space="0" w:color="auto"/>
        <w:bottom w:val="none" w:sz="0" w:space="0" w:color="auto"/>
        <w:right w:val="none" w:sz="0" w:space="0" w:color="auto"/>
      </w:divBdr>
    </w:div>
    <w:div w:id="1523393637">
      <w:bodyDiv w:val="1"/>
      <w:marLeft w:val="0"/>
      <w:marRight w:val="0"/>
      <w:marTop w:val="0"/>
      <w:marBottom w:val="0"/>
      <w:divBdr>
        <w:top w:val="none" w:sz="0" w:space="0" w:color="auto"/>
        <w:left w:val="none" w:sz="0" w:space="0" w:color="auto"/>
        <w:bottom w:val="none" w:sz="0" w:space="0" w:color="auto"/>
        <w:right w:val="none" w:sz="0" w:space="0" w:color="auto"/>
      </w:divBdr>
    </w:div>
    <w:div w:id="1523977617">
      <w:bodyDiv w:val="1"/>
      <w:marLeft w:val="0"/>
      <w:marRight w:val="0"/>
      <w:marTop w:val="0"/>
      <w:marBottom w:val="0"/>
      <w:divBdr>
        <w:top w:val="none" w:sz="0" w:space="0" w:color="auto"/>
        <w:left w:val="none" w:sz="0" w:space="0" w:color="auto"/>
        <w:bottom w:val="none" w:sz="0" w:space="0" w:color="auto"/>
        <w:right w:val="none" w:sz="0" w:space="0" w:color="auto"/>
      </w:divBdr>
    </w:div>
    <w:div w:id="1524129847">
      <w:bodyDiv w:val="1"/>
      <w:marLeft w:val="0"/>
      <w:marRight w:val="0"/>
      <w:marTop w:val="0"/>
      <w:marBottom w:val="0"/>
      <w:divBdr>
        <w:top w:val="none" w:sz="0" w:space="0" w:color="auto"/>
        <w:left w:val="none" w:sz="0" w:space="0" w:color="auto"/>
        <w:bottom w:val="none" w:sz="0" w:space="0" w:color="auto"/>
        <w:right w:val="none" w:sz="0" w:space="0" w:color="auto"/>
      </w:divBdr>
    </w:div>
    <w:div w:id="1524244527">
      <w:bodyDiv w:val="1"/>
      <w:marLeft w:val="0"/>
      <w:marRight w:val="0"/>
      <w:marTop w:val="0"/>
      <w:marBottom w:val="0"/>
      <w:divBdr>
        <w:top w:val="none" w:sz="0" w:space="0" w:color="auto"/>
        <w:left w:val="none" w:sz="0" w:space="0" w:color="auto"/>
        <w:bottom w:val="none" w:sz="0" w:space="0" w:color="auto"/>
        <w:right w:val="none" w:sz="0" w:space="0" w:color="auto"/>
      </w:divBdr>
    </w:div>
    <w:div w:id="1524248215">
      <w:bodyDiv w:val="1"/>
      <w:marLeft w:val="0"/>
      <w:marRight w:val="0"/>
      <w:marTop w:val="0"/>
      <w:marBottom w:val="0"/>
      <w:divBdr>
        <w:top w:val="none" w:sz="0" w:space="0" w:color="auto"/>
        <w:left w:val="none" w:sz="0" w:space="0" w:color="auto"/>
        <w:bottom w:val="none" w:sz="0" w:space="0" w:color="auto"/>
        <w:right w:val="none" w:sz="0" w:space="0" w:color="auto"/>
      </w:divBdr>
    </w:div>
    <w:div w:id="1524392134">
      <w:bodyDiv w:val="1"/>
      <w:marLeft w:val="0"/>
      <w:marRight w:val="0"/>
      <w:marTop w:val="0"/>
      <w:marBottom w:val="0"/>
      <w:divBdr>
        <w:top w:val="none" w:sz="0" w:space="0" w:color="auto"/>
        <w:left w:val="none" w:sz="0" w:space="0" w:color="auto"/>
        <w:bottom w:val="none" w:sz="0" w:space="0" w:color="auto"/>
        <w:right w:val="none" w:sz="0" w:space="0" w:color="auto"/>
      </w:divBdr>
    </w:div>
    <w:div w:id="1524442611">
      <w:bodyDiv w:val="1"/>
      <w:marLeft w:val="0"/>
      <w:marRight w:val="0"/>
      <w:marTop w:val="0"/>
      <w:marBottom w:val="0"/>
      <w:divBdr>
        <w:top w:val="none" w:sz="0" w:space="0" w:color="auto"/>
        <w:left w:val="none" w:sz="0" w:space="0" w:color="auto"/>
        <w:bottom w:val="none" w:sz="0" w:space="0" w:color="auto"/>
        <w:right w:val="none" w:sz="0" w:space="0" w:color="auto"/>
      </w:divBdr>
    </w:div>
    <w:div w:id="1524712408">
      <w:bodyDiv w:val="1"/>
      <w:marLeft w:val="0"/>
      <w:marRight w:val="0"/>
      <w:marTop w:val="0"/>
      <w:marBottom w:val="0"/>
      <w:divBdr>
        <w:top w:val="none" w:sz="0" w:space="0" w:color="auto"/>
        <w:left w:val="none" w:sz="0" w:space="0" w:color="auto"/>
        <w:bottom w:val="none" w:sz="0" w:space="0" w:color="auto"/>
        <w:right w:val="none" w:sz="0" w:space="0" w:color="auto"/>
      </w:divBdr>
    </w:div>
    <w:div w:id="1524829273">
      <w:bodyDiv w:val="1"/>
      <w:marLeft w:val="0"/>
      <w:marRight w:val="0"/>
      <w:marTop w:val="0"/>
      <w:marBottom w:val="0"/>
      <w:divBdr>
        <w:top w:val="none" w:sz="0" w:space="0" w:color="auto"/>
        <w:left w:val="none" w:sz="0" w:space="0" w:color="auto"/>
        <w:bottom w:val="none" w:sz="0" w:space="0" w:color="auto"/>
        <w:right w:val="none" w:sz="0" w:space="0" w:color="auto"/>
      </w:divBdr>
    </w:div>
    <w:div w:id="1524830526">
      <w:bodyDiv w:val="1"/>
      <w:marLeft w:val="0"/>
      <w:marRight w:val="0"/>
      <w:marTop w:val="0"/>
      <w:marBottom w:val="0"/>
      <w:divBdr>
        <w:top w:val="none" w:sz="0" w:space="0" w:color="auto"/>
        <w:left w:val="none" w:sz="0" w:space="0" w:color="auto"/>
        <w:bottom w:val="none" w:sz="0" w:space="0" w:color="auto"/>
        <w:right w:val="none" w:sz="0" w:space="0" w:color="auto"/>
      </w:divBdr>
    </w:div>
    <w:div w:id="1524896967">
      <w:bodyDiv w:val="1"/>
      <w:marLeft w:val="0"/>
      <w:marRight w:val="0"/>
      <w:marTop w:val="0"/>
      <w:marBottom w:val="0"/>
      <w:divBdr>
        <w:top w:val="none" w:sz="0" w:space="0" w:color="auto"/>
        <w:left w:val="none" w:sz="0" w:space="0" w:color="auto"/>
        <w:bottom w:val="none" w:sz="0" w:space="0" w:color="auto"/>
        <w:right w:val="none" w:sz="0" w:space="0" w:color="auto"/>
      </w:divBdr>
    </w:div>
    <w:div w:id="1524905080">
      <w:bodyDiv w:val="1"/>
      <w:marLeft w:val="0"/>
      <w:marRight w:val="0"/>
      <w:marTop w:val="0"/>
      <w:marBottom w:val="0"/>
      <w:divBdr>
        <w:top w:val="none" w:sz="0" w:space="0" w:color="auto"/>
        <w:left w:val="none" w:sz="0" w:space="0" w:color="auto"/>
        <w:bottom w:val="none" w:sz="0" w:space="0" w:color="auto"/>
        <w:right w:val="none" w:sz="0" w:space="0" w:color="auto"/>
      </w:divBdr>
    </w:div>
    <w:div w:id="1524977360">
      <w:bodyDiv w:val="1"/>
      <w:marLeft w:val="0"/>
      <w:marRight w:val="0"/>
      <w:marTop w:val="0"/>
      <w:marBottom w:val="0"/>
      <w:divBdr>
        <w:top w:val="none" w:sz="0" w:space="0" w:color="auto"/>
        <w:left w:val="none" w:sz="0" w:space="0" w:color="auto"/>
        <w:bottom w:val="none" w:sz="0" w:space="0" w:color="auto"/>
        <w:right w:val="none" w:sz="0" w:space="0" w:color="auto"/>
      </w:divBdr>
    </w:div>
    <w:div w:id="1525901798">
      <w:bodyDiv w:val="1"/>
      <w:marLeft w:val="0"/>
      <w:marRight w:val="0"/>
      <w:marTop w:val="0"/>
      <w:marBottom w:val="0"/>
      <w:divBdr>
        <w:top w:val="none" w:sz="0" w:space="0" w:color="auto"/>
        <w:left w:val="none" w:sz="0" w:space="0" w:color="auto"/>
        <w:bottom w:val="none" w:sz="0" w:space="0" w:color="auto"/>
        <w:right w:val="none" w:sz="0" w:space="0" w:color="auto"/>
      </w:divBdr>
    </w:div>
    <w:div w:id="1525943484">
      <w:bodyDiv w:val="1"/>
      <w:marLeft w:val="0"/>
      <w:marRight w:val="0"/>
      <w:marTop w:val="0"/>
      <w:marBottom w:val="0"/>
      <w:divBdr>
        <w:top w:val="none" w:sz="0" w:space="0" w:color="auto"/>
        <w:left w:val="none" w:sz="0" w:space="0" w:color="auto"/>
        <w:bottom w:val="none" w:sz="0" w:space="0" w:color="auto"/>
        <w:right w:val="none" w:sz="0" w:space="0" w:color="auto"/>
      </w:divBdr>
    </w:div>
    <w:div w:id="1525944573">
      <w:bodyDiv w:val="1"/>
      <w:marLeft w:val="0"/>
      <w:marRight w:val="0"/>
      <w:marTop w:val="0"/>
      <w:marBottom w:val="0"/>
      <w:divBdr>
        <w:top w:val="none" w:sz="0" w:space="0" w:color="auto"/>
        <w:left w:val="none" w:sz="0" w:space="0" w:color="auto"/>
        <w:bottom w:val="none" w:sz="0" w:space="0" w:color="auto"/>
        <w:right w:val="none" w:sz="0" w:space="0" w:color="auto"/>
      </w:divBdr>
    </w:div>
    <w:div w:id="1526553940">
      <w:bodyDiv w:val="1"/>
      <w:marLeft w:val="0"/>
      <w:marRight w:val="0"/>
      <w:marTop w:val="0"/>
      <w:marBottom w:val="0"/>
      <w:divBdr>
        <w:top w:val="none" w:sz="0" w:space="0" w:color="auto"/>
        <w:left w:val="none" w:sz="0" w:space="0" w:color="auto"/>
        <w:bottom w:val="none" w:sz="0" w:space="0" w:color="auto"/>
        <w:right w:val="none" w:sz="0" w:space="0" w:color="auto"/>
      </w:divBdr>
    </w:div>
    <w:div w:id="1526669675">
      <w:bodyDiv w:val="1"/>
      <w:marLeft w:val="0"/>
      <w:marRight w:val="0"/>
      <w:marTop w:val="0"/>
      <w:marBottom w:val="0"/>
      <w:divBdr>
        <w:top w:val="none" w:sz="0" w:space="0" w:color="auto"/>
        <w:left w:val="none" w:sz="0" w:space="0" w:color="auto"/>
        <w:bottom w:val="none" w:sz="0" w:space="0" w:color="auto"/>
        <w:right w:val="none" w:sz="0" w:space="0" w:color="auto"/>
      </w:divBdr>
    </w:div>
    <w:div w:id="1526674258">
      <w:bodyDiv w:val="1"/>
      <w:marLeft w:val="0"/>
      <w:marRight w:val="0"/>
      <w:marTop w:val="0"/>
      <w:marBottom w:val="0"/>
      <w:divBdr>
        <w:top w:val="none" w:sz="0" w:space="0" w:color="auto"/>
        <w:left w:val="none" w:sz="0" w:space="0" w:color="auto"/>
        <w:bottom w:val="none" w:sz="0" w:space="0" w:color="auto"/>
        <w:right w:val="none" w:sz="0" w:space="0" w:color="auto"/>
      </w:divBdr>
    </w:div>
    <w:div w:id="1526750912">
      <w:bodyDiv w:val="1"/>
      <w:marLeft w:val="0"/>
      <w:marRight w:val="0"/>
      <w:marTop w:val="0"/>
      <w:marBottom w:val="0"/>
      <w:divBdr>
        <w:top w:val="none" w:sz="0" w:space="0" w:color="auto"/>
        <w:left w:val="none" w:sz="0" w:space="0" w:color="auto"/>
        <w:bottom w:val="none" w:sz="0" w:space="0" w:color="auto"/>
        <w:right w:val="none" w:sz="0" w:space="0" w:color="auto"/>
      </w:divBdr>
    </w:div>
    <w:div w:id="1527258471">
      <w:bodyDiv w:val="1"/>
      <w:marLeft w:val="0"/>
      <w:marRight w:val="0"/>
      <w:marTop w:val="0"/>
      <w:marBottom w:val="0"/>
      <w:divBdr>
        <w:top w:val="none" w:sz="0" w:space="0" w:color="auto"/>
        <w:left w:val="none" w:sz="0" w:space="0" w:color="auto"/>
        <w:bottom w:val="none" w:sz="0" w:space="0" w:color="auto"/>
        <w:right w:val="none" w:sz="0" w:space="0" w:color="auto"/>
      </w:divBdr>
    </w:div>
    <w:div w:id="1527714192">
      <w:bodyDiv w:val="1"/>
      <w:marLeft w:val="0"/>
      <w:marRight w:val="0"/>
      <w:marTop w:val="0"/>
      <w:marBottom w:val="0"/>
      <w:divBdr>
        <w:top w:val="none" w:sz="0" w:space="0" w:color="auto"/>
        <w:left w:val="none" w:sz="0" w:space="0" w:color="auto"/>
        <w:bottom w:val="none" w:sz="0" w:space="0" w:color="auto"/>
        <w:right w:val="none" w:sz="0" w:space="0" w:color="auto"/>
      </w:divBdr>
    </w:div>
    <w:div w:id="1527718284">
      <w:bodyDiv w:val="1"/>
      <w:marLeft w:val="0"/>
      <w:marRight w:val="0"/>
      <w:marTop w:val="0"/>
      <w:marBottom w:val="0"/>
      <w:divBdr>
        <w:top w:val="none" w:sz="0" w:space="0" w:color="auto"/>
        <w:left w:val="none" w:sz="0" w:space="0" w:color="auto"/>
        <w:bottom w:val="none" w:sz="0" w:space="0" w:color="auto"/>
        <w:right w:val="none" w:sz="0" w:space="0" w:color="auto"/>
      </w:divBdr>
    </w:div>
    <w:div w:id="1527906607">
      <w:bodyDiv w:val="1"/>
      <w:marLeft w:val="0"/>
      <w:marRight w:val="0"/>
      <w:marTop w:val="0"/>
      <w:marBottom w:val="0"/>
      <w:divBdr>
        <w:top w:val="none" w:sz="0" w:space="0" w:color="auto"/>
        <w:left w:val="none" w:sz="0" w:space="0" w:color="auto"/>
        <w:bottom w:val="none" w:sz="0" w:space="0" w:color="auto"/>
        <w:right w:val="none" w:sz="0" w:space="0" w:color="auto"/>
      </w:divBdr>
    </w:div>
    <w:div w:id="1527913296">
      <w:bodyDiv w:val="1"/>
      <w:marLeft w:val="0"/>
      <w:marRight w:val="0"/>
      <w:marTop w:val="0"/>
      <w:marBottom w:val="0"/>
      <w:divBdr>
        <w:top w:val="none" w:sz="0" w:space="0" w:color="auto"/>
        <w:left w:val="none" w:sz="0" w:space="0" w:color="auto"/>
        <w:bottom w:val="none" w:sz="0" w:space="0" w:color="auto"/>
        <w:right w:val="none" w:sz="0" w:space="0" w:color="auto"/>
      </w:divBdr>
    </w:div>
    <w:div w:id="1528323840">
      <w:bodyDiv w:val="1"/>
      <w:marLeft w:val="0"/>
      <w:marRight w:val="0"/>
      <w:marTop w:val="0"/>
      <w:marBottom w:val="0"/>
      <w:divBdr>
        <w:top w:val="none" w:sz="0" w:space="0" w:color="auto"/>
        <w:left w:val="none" w:sz="0" w:space="0" w:color="auto"/>
        <w:bottom w:val="none" w:sz="0" w:space="0" w:color="auto"/>
        <w:right w:val="none" w:sz="0" w:space="0" w:color="auto"/>
      </w:divBdr>
    </w:div>
    <w:div w:id="1528903853">
      <w:bodyDiv w:val="1"/>
      <w:marLeft w:val="0"/>
      <w:marRight w:val="0"/>
      <w:marTop w:val="0"/>
      <w:marBottom w:val="0"/>
      <w:divBdr>
        <w:top w:val="none" w:sz="0" w:space="0" w:color="auto"/>
        <w:left w:val="none" w:sz="0" w:space="0" w:color="auto"/>
        <w:bottom w:val="none" w:sz="0" w:space="0" w:color="auto"/>
        <w:right w:val="none" w:sz="0" w:space="0" w:color="auto"/>
      </w:divBdr>
    </w:div>
    <w:div w:id="1528904786">
      <w:bodyDiv w:val="1"/>
      <w:marLeft w:val="0"/>
      <w:marRight w:val="0"/>
      <w:marTop w:val="0"/>
      <w:marBottom w:val="0"/>
      <w:divBdr>
        <w:top w:val="none" w:sz="0" w:space="0" w:color="auto"/>
        <w:left w:val="none" w:sz="0" w:space="0" w:color="auto"/>
        <w:bottom w:val="none" w:sz="0" w:space="0" w:color="auto"/>
        <w:right w:val="none" w:sz="0" w:space="0" w:color="auto"/>
      </w:divBdr>
    </w:div>
    <w:div w:id="1529175324">
      <w:bodyDiv w:val="1"/>
      <w:marLeft w:val="0"/>
      <w:marRight w:val="0"/>
      <w:marTop w:val="0"/>
      <w:marBottom w:val="0"/>
      <w:divBdr>
        <w:top w:val="none" w:sz="0" w:space="0" w:color="auto"/>
        <w:left w:val="none" w:sz="0" w:space="0" w:color="auto"/>
        <w:bottom w:val="none" w:sz="0" w:space="0" w:color="auto"/>
        <w:right w:val="none" w:sz="0" w:space="0" w:color="auto"/>
      </w:divBdr>
    </w:div>
    <w:div w:id="1529642346">
      <w:bodyDiv w:val="1"/>
      <w:marLeft w:val="0"/>
      <w:marRight w:val="0"/>
      <w:marTop w:val="0"/>
      <w:marBottom w:val="0"/>
      <w:divBdr>
        <w:top w:val="none" w:sz="0" w:space="0" w:color="auto"/>
        <w:left w:val="none" w:sz="0" w:space="0" w:color="auto"/>
        <w:bottom w:val="none" w:sz="0" w:space="0" w:color="auto"/>
        <w:right w:val="none" w:sz="0" w:space="0" w:color="auto"/>
      </w:divBdr>
    </w:div>
    <w:div w:id="1529679160">
      <w:bodyDiv w:val="1"/>
      <w:marLeft w:val="0"/>
      <w:marRight w:val="0"/>
      <w:marTop w:val="0"/>
      <w:marBottom w:val="0"/>
      <w:divBdr>
        <w:top w:val="none" w:sz="0" w:space="0" w:color="auto"/>
        <w:left w:val="none" w:sz="0" w:space="0" w:color="auto"/>
        <w:bottom w:val="none" w:sz="0" w:space="0" w:color="auto"/>
        <w:right w:val="none" w:sz="0" w:space="0" w:color="auto"/>
      </w:divBdr>
    </w:div>
    <w:div w:id="1529955063">
      <w:bodyDiv w:val="1"/>
      <w:marLeft w:val="0"/>
      <w:marRight w:val="0"/>
      <w:marTop w:val="0"/>
      <w:marBottom w:val="0"/>
      <w:divBdr>
        <w:top w:val="none" w:sz="0" w:space="0" w:color="auto"/>
        <w:left w:val="none" w:sz="0" w:space="0" w:color="auto"/>
        <w:bottom w:val="none" w:sz="0" w:space="0" w:color="auto"/>
        <w:right w:val="none" w:sz="0" w:space="0" w:color="auto"/>
      </w:divBdr>
    </w:div>
    <w:div w:id="1530219728">
      <w:bodyDiv w:val="1"/>
      <w:marLeft w:val="0"/>
      <w:marRight w:val="0"/>
      <w:marTop w:val="0"/>
      <w:marBottom w:val="0"/>
      <w:divBdr>
        <w:top w:val="none" w:sz="0" w:space="0" w:color="auto"/>
        <w:left w:val="none" w:sz="0" w:space="0" w:color="auto"/>
        <w:bottom w:val="none" w:sz="0" w:space="0" w:color="auto"/>
        <w:right w:val="none" w:sz="0" w:space="0" w:color="auto"/>
      </w:divBdr>
    </w:div>
    <w:div w:id="1530334140">
      <w:bodyDiv w:val="1"/>
      <w:marLeft w:val="0"/>
      <w:marRight w:val="0"/>
      <w:marTop w:val="0"/>
      <w:marBottom w:val="0"/>
      <w:divBdr>
        <w:top w:val="none" w:sz="0" w:space="0" w:color="auto"/>
        <w:left w:val="none" w:sz="0" w:space="0" w:color="auto"/>
        <w:bottom w:val="none" w:sz="0" w:space="0" w:color="auto"/>
        <w:right w:val="none" w:sz="0" w:space="0" w:color="auto"/>
      </w:divBdr>
    </w:div>
    <w:div w:id="1530801111">
      <w:bodyDiv w:val="1"/>
      <w:marLeft w:val="0"/>
      <w:marRight w:val="0"/>
      <w:marTop w:val="0"/>
      <w:marBottom w:val="0"/>
      <w:divBdr>
        <w:top w:val="none" w:sz="0" w:space="0" w:color="auto"/>
        <w:left w:val="none" w:sz="0" w:space="0" w:color="auto"/>
        <w:bottom w:val="none" w:sz="0" w:space="0" w:color="auto"/>
        <w:right w:val="none" w:sz="0" w:space="0" w:color="auto"/>
      </w:divBdr>
    </w:div>
    <w:div w:id="1530951972">
      <w:bodyDiv w:val="1"/>
      <w:marLeft w:val="0"/>
      <w:marRight w:val="0"/>
      <w:marTop w:val="0"/>
      <w:marBottom w:val="0"/>
      <w:divBdr>
        <w:top w:val="none" w:sz="0" w:space="0" w:color="auto"/>
        <w:left w:val="none" w:sz="0" w:space="0" w:color="auto"/>
        <w:bottom w:val="none" w:sz="0" w:space="0" w:color="auto"/>
        <w:right w:val="none" w:sz="0" w:space="0" w:color="auto"/>
      </w:divBdr>
    </w:div>
    <w:div w:id="1531146189">
      <w:bodyDiv w:val="1"/>
      <w:marLeft w:val="0"/>
      <w:marRight w:val="0"/>
      <w:marTop w:val="0"/>
      <w:marBottom w:val="0"/>
      <w:divBdr>
        <w:top w:val="none" w:sz="0" w:space="0" w:color="auto"/>
        <w:left w:val="none" w:sz="0" w:space="0" w:color="auto"/>
        <w:bottom w:val="none" w:sz="0" w:space="0" w:color="auto"/>
        <w:right w:val="none" w:sz="0" w:space="0" w:color="auto"/>
      </w:divBdr>
    </w:div>
    <w:div w:id="1531339934">
      <w:bodyDiv w:val="1"/>
      <w:marLeft w:val="0"/>
      <w:marRight w:val="0"/>
      <w:marTop w:val="0"/>
      <w:marBottom w:val="0"/>
      <w:divBdr>
        <w:top w:val="none" w:sz="0" w:space="0" w:color="auto"/>
        <w:left w:val="none" w:sz="0" w:space="0" w:color="auto"/>
        <w:bottom w:val="none" w:sz="0" w:space="0" w:color="auto"/>
        <w:right w:val="none" w:sz="0" w:space="0" w:color="auto"/>
      </w:divBdr>
    </w:div>
    <w:div w:id="1531450932">
      <w:bodyDiv w:val="1"/>
      <w:marLeft w:val="0"/>
      <w:marRight w:val="0"/>
      <w:marTop w:val="0"/>
      <w:marBottom w:val="0"/>
      <w:divBdr>
        <w:top w:val="none" w:sz="0" w:space="0" w:color="auto"/>
        <w:left w:val="none" w:sz="0" w:space="0" w:color="auto"/>
        <w:bottom w:val="none" w:sz="0" w:space="0" w:color="auto"/>
        <w:right w:val="none" w:sz="0" w:space="0" w:color="auto"/>
      </w:divBdr>
    </w:div>
    <w:div w:id="1531911287">
      <w:bodyDiv w:val="1"/>
      <w:marLeft w:val="0"/>
      <w:marRight w:val="0"/>
      <w:marTop w:val="0"/>
      <w:marBottom w:val="0"/>
      <w:divBdr>
        <w:top w:val="none" w:sz="0" w:space="0" w:color="auto"/>
        <w:left w:val="none" w:sz="0" w:space="0" w:color="auto"/>
        <w:bottom w:val="none" w:sz="0" w:space="0" w:color="auto"/>
        <w:right w:val="none" w:sz="0" w:space="0" w:color="auto"/>
      </w:divBdr>
    </w:div>
    <w:div w:id="1531917915">
      <w:bodyDiv w:val="1"/>
      <w:marLeft w:val="0"/>
      <w:marRight w:val="0"/>
      <w:marTop w:val="0"/>
      <w:marBottom w:val="0"/>
      <w:divBdr>
        <w:top w:val="none" w:sz="0" w:space="0" w:color="auto"/>
        <w:left w:val="none" w:sz="0" w:space="0" w:color="auto"/>
        <w:bottom w:val="none" w:sz="0" w:space="0" w:color="auto"/>
        <w:right w:val="none" w:sz="0" w:space="0" w:color="auto"/>
      </w:divBdr>
    </w:div>
    <w:div w:id="1532063350">
      <w:bodyDiv w:val="1"/>
      <w:marLeft w:val="0"/>
      <w:marRight w:val="0"/>
      <w:marTop w:val="0"/>
      <w:marBottom w:val="0"/>
      <w:divBdr>
        <w:top w:val="none" w:sz="0" w:space="0" w:color="auto"/>
        <w:left w:val="none" w:sz="0" w:space="0" w:color="auto"/>
        <w:bottom w:val="none" w:sz="0" w:space="0" w:color="auto"/>
        <w:right w:val="none" w:sz="0" w:space="0" w:color="auto"/>
      </w:divBdr>
    </w:div>
    <w:div w:id="1532299656">
      <w:bodyDiv w:val="1"/>
      <w:marLeft w:val="0"/>
      <w:marRight w:val="0"/>
      <w:marTop w:val="0"/>
      <w:marBottom w:val="0"/>
      <w:divBdr>
        <w:top w:val="none" w:sz="0" w:space="0" w:color="auto"/>
        <w:left w:val="none" w:sz="0" w:space="0" w:color="auto"/>
        <w:bottom w:val="none" w:sz="0" w:space="0" w:color="auto"/>
        <w:right w:val="none" w:sz="0" w:space="0" w:color="auto"/>
      </w:divBdr>
    </w:div>
    <w:div w:id="1532651528">
      <w:bodyDiv w:val="1"/>
      <w:marLeft w:val="0"/>
      <w:marRight w:val="0"/>
      <w:marTop w:val="0"/>
      <w:marBottom w:val="0"/>
      <w:divBdr>
        <w:top w:val="none" w:sz="0" w:space="0" w:color="auto"/>
        <w:left w:val="none" w:sz="0" w:space="0" w:color="auto"/>
        <w:bottom w:val="none" w:sz="0" w:space="0" w:color="auto"/>
        <w:right w:val="none" w:sz="0" w:space="0" w:color="auto"/>
      </w:divBdr>
    </w:div>
    <w:div w:id="1532958038">
      <w:bodyDiv w:val="1"/>
      <w:marLeft w:val="0"/>
      <w:marRight w:val="0"/>
      <w:marTop w:val="0"/>
      <w:marBottom w:val="0"/>
      <w:divBdr>
        <w:top w:val="none" w:sz="0" w:space="0" w:color="auto"/>
        <w:left w:val="none" w:sz="0" w:space="0" w:color="auto"/>
        <w:bottom w:val="none" w:sz="0" w:space="0" w:color="auto"/>
        <w:right w:val="none" w:sz="0" w:space="0" w:color="auto"/>
      </w:divBdr>
    </w:div>
    <w:div w:id="1533111500">
      <w:bodyDiv w:val="1"/>
      <w:marLeft w:val="0"/>
      <w:marRight w:val="0"/>
      <w:marTop w:val="0"/>
      <w:marBottom w:val="0"/>
      <w:divBdr>
        <w:top w:val="none" w:sz="0" w:space="0" w:color="auto"/>
        <w:left w:val="none" w:sz="0" w:space="0" w:color="auto"/>
        <w:bottom w:val="none" w:sz="0" w:space="0" w:color="auto"/>
        <w:right w:val="none" w:sz="0" w:space="0" w:color="auto"/>
      </w:divBdr>
    </w:div>
    <w:div w:id="1533153897">
      <w:bodyDiv w:val="1"/>
      <w:marLeft w:val="0"/>
      <w:marRight w:val="0"/>
      <w:marTop w:val="0"/>
      <w:marBottom w:val="0"/>
      <w:divBdr>
        <w:top w:val="none" w:sz="0" w:space="0" w:color="auto"/>
        <w:left w:val="none" w:sz="0" w:space="0" w:color="auto"/>
        <w:bottom w:val="none" w:sz="0" w:space="0" w:color="auto"/>
        <w:right w:val="none" w:sz="0" w:space="0" w:color="auto"/>
      </w:divBdr>
    </w:div>
    <w:div w:id="1533572567">
      <w:bodyDiv w:val="1"/>
      <w:marLeft w:val="0"/>
      <w:marRight w:val="0"/>
      <w:marTop w:val="0"/>
      <w:marBottom w:val="0"/>
      <w:divBdr>
        <w:top w:val="none" w:sz="0" w:space="0" w:color="auto"/>
        <w:left w:val="none" w:sz="0" w:space="0" w:color="auto"/>
        <w:bottom w:val="none" w:sz="0" w:space="0" w:color="auto"/>
        <w:right w:val="none" w:sz="0" w:space="0" w:color="auto"/>
      </w:divBdr>
    </w:div>
    <w:div w:id="1533766060">
      <w:bodyDiv w:val="1"/>
      <w:marLeft w:val="0"/>
      <w:marRight w:val="0"/>
      <w:marTop w:val="0"/>
      <w:marBottom w:val="0"/>
      <w:divBdr>
        <w:top w:val="none" w:sz="0" w:space="0" w:color="auto"/>
        <w:left w:val="none" w:sz="0" w:space="0" w:color="auto"/>
        <w:bottom w:val="none" w:sz="0" w:space="0" w:color="auto"/>
        <w:right w:val="none" w:sz="0" w:space="0" w:color="auto"/>
      </w:divBdr>
    </w:div>
    <w:div w:id="1533882136">
      <w:bodyDiv w:val="1"/>
      <w:marLeft w:val="0"/>
      <w:marRight w:val="0"/>
      <w:marTop w:val="0"/>
      <w:marBottom w:val="0"/>
      <w:divBdr>
        <w:top w:val="none" w:sz="0" w:space="0" w:color="auto"/>
        <w:left w:val="none" w:sz="0" w:space="0" w:color="auto"/>
        <w:bottom w:val="none" w:sz="0" w:space="0" w:color="auto"/>
        <w:right w:val="none" w:sz="0" w:space="0" w:color="auto"/>
      </w:divBdr>
    </w:div>
    <w:div w:id="1534032575">
      <w:bodyDiv w:val="1"/>
      <w:marLeft w:val="0"/>
      <w:marRight w:val="0"/>
      <w:marTop w:val="0"/>
      <w:marBottom w:val="0"/>
      <w:divBdr>
        <w:top w:val="none" w:sz="0" w:space="0" w:color="auto"/>
        <w:left w:val="none" w:sz="0" w:space="0" w:color="auto"/>
        <w:bottom w:val="none" w:sz="0" w:space="0" w:color="auto"/>
        <w:right w:val="none" w:sz="0" w:space="0" w:color="auto"/>
      </w:divBdr>
    </w:div>
    <w:div w:id="1534151198">
      <w:bodyDiv w:val="1"/>
      <w:marLeft w:val="0"/>
      <w:marRight w:val="0"/>
      <w:marTop w:val="0"/>
      <w:marBottom w:val="0"/>
      <w:divBdr>
        <w:top w:val="none" w:sz="0" w:space="0" w:color="auto"/>
        <w:left w:val="none" w:sz="0" w:space="0" w:color="auto"/>
        <w:bottom w:val="none" w:sz="0" w:space="0" w:color="auto"/>
        <w:right w:val="none" w:sz="0" w:space="0" w:color="auto"/>
      </w:divBdr>
    </w:div>
    <w:div w:id="1534224154">
      <w:bodyDiv w:val="1"/>
      <w:marLeft w:val="0"/>
      <w:marRight w:val="0"/>
      <w:marTop w:val="0"/>
      <w:marBottom w:val="0"/>
      <w:divBdr>
        <w:top w:val="none" w:sz="0" w:space="0" w:color="auto"/>
        <w:left w:val="none" w:sz="0" w:space="0" w:color="auto"/>
        <w:bottom w:val="none" w:sz="0" w:space="0" w:color="auto"/>
        <w:right w:val="none" w:sz="0" w:space="0" w:color="auto"/>
      </w:divBdr>
    </w:div>
    <w:div w:id="1534268143">
      <w:bodyDiv w:val="1"/>
      <w:marLeft w:val="0"/>
      <w:marRight w:val="0"/>
      <w:marTop w:val="0"/>
      <w:marBottom w:val="0"/>
      <w:divBdr>
        <w:top w:val="none" w:sz="0" w:space="0" w:color="auto"/>
        <w:left w:val="none" w:sz="0" w:space="0" w:color="auto"/>
        <w:bottom w:val="none" w:sz="0" w:space="0" w:color="auto"/>
        <w:right w:val="none" w:sz="0" w:space="0" w:color="auto"/>
      </w:divBdr>
    </w:div>
    <w:div w:id="1534342662">
      <w:bodyDiv w:val="1"/>
      <w:marLeft w:val="0"/>
      <w:marRight w:val="0"/>
      <w:marTop w:val="0"/>
      <w:marBottom w:val="0"/>
      <w:divBdr>
        <w:top w:val="none" w:sz="0" w:space="0" w:color="auto"/>
        <w:left w:val="none" w:sz="0" w:space="0" w:color="auto"/>
        <w:bottom w:val="none" w:sz="0" w:space="0" w:color="auto"/>
        <w:right w:val="none" w:sz="0" w:space="0" w:color="auto"/>
      </w:divBdr>
    </w:div>
    <w:div w:id="1534805558">
      <w:bodyDiv w:val="1"/>
      <w:marLeft w:val="0"/>
      <w:marRight w:val="0"/>
      <w:marTop w:val="0"/>
      <w:marBottom w:val="0"/>
      <w:divBdr>
        <w:top w:val="none" w:sz="0" w:space="0" w:color="auto"/>
        <w:left w:val="none" w:sz="0" w:space="0" w:color="auto"/>
        <w:bottom w:val="none" w:sz="0" w:space="0" w:color="auto"/>
        <w:right w:val="none" w:sz="0" w:space="0" w:color="auto"/>
      </w:divBdr>
    </w:div>
    <w:div w:id="1535263427">
      <w:bodyDiv w:val="1"/>
      <w:marLeft w:val="0"/>
      <w:marRight w:val="0"/>
      <w:marTop w:val="0"/>
      <w:marBottom w:val="0"/>
      <w:divBdr>
        <w:top w:val="none" w:sz="0" w:space="0" w:color="auto"/>
        <w:left w:val="none" w:sz="0" w:space="0" w:color="auto"/>
        <w:bottom w:val="none" w:sz="0" w:space="0" w:color="auto"/>
        <w:right w:val="none" w:sz="0" w:space="0" w:color="auto"/>
      </w:divBdr>
    </w:div>
    <w:div w:id="1535344303">
      <w:bodyDiv w:val="1"/>
      <w:marLeft w:val="0"/>
      <w:marRight w:val="0"/>
      <w:marTop w:val="0"/>
      <w:marBottom w:val="0"/>
      <w:divBdr>
        <w:top w:val="none" w:sz="0" w:space="0" w:color="auto"/>
        <w:left w:val="none" w:sz="0" w:space="0" w:color="auto"/>
        <w:bottom w:val="none" w:sz="0" w:space="0" w:color="auto"/>
        <w:right w:val="none" w:sz="0" w:space="0" w:color="auto"/>
      </w:divBdr>
    </w:div>
    <w:div w:id="1535531966">
      <w:bodyDiv w:val="1"/>
      <w:marLeft w:val="0"/>
      <w:marRight w:val="0"/>
      <w:marTop w:val="0"/>
      <w:marBottom w:val="0"/>
      <w:divBdr>
        <w:top w:val="none" w:sz="0" w:space="0" w:color="auto"/>
        <w:left w:val="none" w:sz="0" w:space="0" w:color="auto"/>
        <w:bottom w:val="none" w:sz="0" w:space="0" w:color="auto"/>
        <w:right w:val="none" w:sz="0" w:space="0" w:color="auto"/>
      </w:divBdr>
    </w:div>
    <w:div w:id="1535537790">
      <w:bodyDiv w:val="1"/>
      <w:marLeft w:val="0"/>
      <w:marRight w:val="0"/>
      <w:marTop w:val="0"/>
      <w:marBottom w:val="0"/>
      <w:divBdr>
        <w:top w:val="none" w:sz="0" w:space="0" w:color="auto"/>
        <w:left w:val="none" w:sz="0" w:space="0" w:color="auto"/>
        <w:bottom w:val="none" w:sz="0" w:space="0" w:color="auto"/>
        <w:right w:val="none" w:sz="0" w:space="0" w:color="auto"/>
      </w:divBdr>
    </w:div>
    <w:div w:id="1535656705">
      <w:bodyDiv w:val="1"/>
      <w:marLeft w:val="0"/>
      <w:marRight w:val="0"/>
      <w:marTop w:val="0"/>
      <w:marBottom w:val="0"/>
      <w:divBdr>
        <w:top w:val="none" w:sz="0" w:space="0" w:color="auto"/>
        <w:left w:val="none" w:sz="0" w:space="0" w:color="auto"/>
        <w:bottom w:val="none" w:sz="0" w:space="0" w:color="auto"/>
        <w:right w:val="none" w:sz="0" w:space="0" w:color="auto"/>
      </w:divBdr>
    </w:div>
    <w:div w:id="1535800981">
      <w:bodyDiv w:val="1"/>
      <w:marLeft w:val="0"/>
      <w:marRight w:val="0"/>
      <w:marTop w:val="0"/>
      <w:marBottom w:val="0"/>
      <w:divBdr>
        <w:top w:val="none" w:sz="0" w:space="0" w:color="auto"/>
        <w:left w:val="none" w:sz="0" w:space="0" w:color="auto"/>
        <w:bottom w:val="none" w:sz="0" w:space="0" w:color="auto"/>
        <w:right w:val="none" w:sz="0" w:space="0" w:color="auto"/>
      </w:divBdr>
    </w:div>
    <w:div w:id="1535842958">
      <w:bodyDiv w:val="1"/>
      <w:marLeft w:val="0"/>
      <w:marRight w:val="0"/>
      <w:marTop w:val="0"/>
      <w:marBottom w:val="0"/>
      <w:divBdr>
        <w:top w:val="none" w:sz="0" w:space="0" w:color="auto"/>
        <w:left w:val="none" w:sz="0" w:space="0" w:color="auto"/>
        <w:bottom w:val="none" w:sz="0" w:space="0" w:color="auto"/>
        <w:right w:val="none" w:sz="0" w:space="0" w:color="auto"/>
      </w:divBdr>
    </w:div>
    <w:div w:id="1536111479">
      <w:bodyDiv w:val="1"/>
      <w:marLeft w:val="0"/>
      <w:marRight w:val="0"/>
      <w:marTop w:val="0"/>
      <w:marBottom w:val="0"/>
      <w:divBdr>
        <w:top w:val="none" w:sz="0" w:space="0" w:color="auto"/>
        <w:left w:val="none" w:sz="0" w:space="0" w:color="auto"/>
        <w:bottom w:val="none" w:sz="0" w:space="0" w:color="auto"/>
        <w:right w:val="none" w:sz="0" w:space="0" w:color="auto"/>
      </w:divBdr>
    </w:div>
    <w:div w:id="1536117683">
      <w:bodyDiv w:val="1"/>
      <w:marLeft w:val="0"/>
      <w:marRight w:val="0"/>
      <w:marTop w:val="0"/>
      <w:marBottom w:val="0"/>
      <w:divBdr>
        <w:top w:val="none" w:sz="0" w:space="0" w:color="auto"/>
        <w:left w:val="none" w:sz="0" w:space="0" w:color="auto"/>
        <w:bottom w:val="none" w:sz="0" w:space="0" w:color="auto"/>
        <w:right w:val="none" w:sz="0" w:space="0" w:color="auto"/>
      </w:divBdr>
    </w:div>
    <w:div w:id="1536118443">
      <w:bodyDiv w:val="1"/>
      <w:marLeft w:val="0"/>
      <w:marRight w:val="0"/>
      <w:marTop w:val="0"/>
      <w:marBottom w:val="0"/>
      <w:divBdr>
        <w:top w:val="none" w:sz="0" w:space="0" w:color="auto"/>
        <w:left w:val="none" w:sz="0" w:space="0" w:color="auto"/>
        <w:bottom w:val="none" w:sz="0" w:space="0" w:color="auto"/>
        <w:right w:val="none" w:sz="0" w:space="0" w:color="auto"/>
      </w:divBdr>
    </w:div>
    <w:div w:id="1536307367">
      <w:bodyDiv w:val="1"/>
      <w:marLeft w:val="0"/>
      <w:marRight w:val="0"/>
      <w:marTop w:val="0"/>
      <w:marBottom w:val="0"/>
      <w:divBdr>
        <w:top w:val="none" w:sz="0" w:space="0" w:color="auto"/>
        <w:left w:val="none" w:sz="0" w:space="0" w:color="auto"/>
        <w:bottom w:val="none" w:sz="0" w:space="0" w:color="auto"/>
        <w:right w:val="none" w:sz="0" w:space="0" w:color="auto"/>
      </w:divBdr>
    </w:div>
    <w:div w:id="1536385687">
      <w:bodyDiv w:val="1"/>
      <w:marLeft w:val="0"/>
      <w:marRight w:val="0"/>
      <w:marTop w:val="0"/>
      <w:marBottom w:val="0"/>
      <w:divBdr>
        <w:top w:val="none" w:sz="0" w:space="0" w:color="auto"/>
        <w:left w:val="none" w:sz="0" w:space="0" w:color="auto"/>
        <w:bottom w:val="none" w:sz="0" w:space="0" w:color="auto"/>
        <w:right w:val="none" w:sz="0" w:space="0" w:color="auto"/>
      </w:divBdr>
    </w:div>
    <w:div w:id="1536458125">
      <w:bodyDiv w:val="1"/>
      <w:marLeft w:val="0"/>
      <w:marRight w:val="0"/>
      <w:marTop w:val="0"/>
      <w:marBottom w:val="0"/>
      <w:divBdr>
        <w:top w:val="none" w:sz="0" w:space="0" w:color="auto"/>
        <w:left w:val="none" w:sz="0" w:space="0" w:color="auto"/>
        <w:bottom w:val="none" w:sz="0" w:space="0" w:color="auto"/>
        <w:right w:val="none" w:sz="0" w:space="0" w:color="auto"/>
      </w:divBdr>
    </w:div>
    <w:div w:id="1536624453">
      <w:bodyDiv w:val="1"/>
      <w:marLeft w:val="0"/>
      <w:marRight w:val="0"/>
      <w:marTop w:val="0"/>
      <w:marBottom w:val="0"/>
      <w:divBdr>
        <w:top w:val="none" w:sz="0" w:space="0" w:color="auto"/>
        <w:left w:val="none" w:sz="0" w:space="0" w:color="auto"/>
        <w:bottom w:val="none" w:sz="0" w:space="0" w:color="auto"/>
        <w:right w:val="none" w:sz="0" w:space="0" w:color="auto"/>
      </w:divBdr>
    </w:div>
    <w:div w:id="1536693946">
      <w:bodyDiv w:val="1"/>
      <w:marLeft w:val="0"/>
      <w:marRight w:val="0"/>
      <w:marTop w:val="0"/>
      <w:marBottom w:val="0"/>
      <w:divBdr>
        <w:top w:val="none" w:sz="0" w:space="0" w:color="auto"/>
        <w:left w:val="none" w:sz="0" w:space="0" w:color="auto"/>
        <w:bottom w:val="none" w:sz="0" w:space="0" w:color="auto"/>
        <w:right w:val="none" w:sz="0" w:space="0" w:color="auto"/>
      </w:divBdr>
    </w:div>
    <w:div w:id="1536774527">
      <w:bodyDiv w:val="1"/>
      <w:marLeft w:val="0"/>
      <w:marRight w:val="0"/>
      <w:marTop w:val="0"/>
      <w:marBottom w:val="0"/>
      <w:divBdr>
        <w:top w:val="none" w:sz="0" w:space="0" w:color="auto"/>
        <w:left w:val="none" w:sz="0" w:space="0" w:color="auto"/>
        <w:bottom w:val="none" w:sz="0" w:space="0" w:color="auto"/>
        <w:right w:val="none" w:sz="0" w:space="0" w:color="auto"/>
      </w:divBdr>
    </w:div>
    <w:div w:id="1536892519">
      <w:bodyDiv w:val="1"/>
      <w:marLeft w:val="0"/>
      <w:marRight w:val="0"/>
      <w:marTop w:val="0"/>
      <w:marBottom w:val="0"/>
      <w:divBdr>
        <w:top w:val="none" w:sz="0" w:space="0" w:color="auto"/>
        <w:left w:val="none" w:sz="0" w:space="0" w:color="auto"/>
        <w:bottom w:val="none" w:sz="0" w:space="0" w:color="auto"/>
        <w:right w:val="none" w:sz="0" w:space="0" w:color="auto"/>
      </w:divBdr>
    </w:div>
    <w:div w:id="1536960294">
      <w:bodyDiv w:val="1"/>
      <w:marLeft w:val="0"/>
      <w:marRight w:val="0"/>
      <w:marTop w:val="0"/>
      <w:marBottom w:val="0"/>
      <w:divBdr>
        <w:top w:val="none" w:sz="0" w:space="0" w:color="auto"/>
        <w:left w:val="none" w:sz="0" w:space="0" w:color="auto"/>
        <w:bottom w:val="none" w:sz="0" w:space="0" w:color="auto"/>
        <w:right w:val="none" w:sz="0" w:space="0" w:color="auto"/>
      </w:divBdr>
    </w:div>
    <w:div w:id="1537235558">
      <w:bodyDiv w:val="1"/>
      <w:marLeft w:val="0"/>
      <w:marRight w:val="0"/>
      <w:marTop w:val="0"/>
      <w:marBottom w:val="0"/>
      <w:divBdr>
        <w:top w:val="none" w:sz="0" w:space="0" w:color="auto"/>
        <w:left w:val="none" w:sz="0" w:space="0" w:color="auto"/>
        <w:bottom w:val="none" w:sz="0" w:space="0" w:color="auto"/>
        <w:right w:val="none" w:sz="0" w:space="0" w:color="auto"/>
      </w:divBdr>
    </w:div>
    <w:div w:id="1537356118">
      <w:bodyDiv w:val="1"/>
      <w:marLeft w:val="0"/>
      <w:marRight w:val="0"/>
      <w:marTop w:val="0"/>
      <w:marBottom w:val="0"/>
      <w:divBdr>
        <w:top w:val="none" w:sz="0" w:space="0" w:color="auto"/>
        <w:left w:val="none" w:sz="0" w:space="0" w:color="auto"/>
        <w:bottom w:val="none" w:sz="0" w:space="0" w:color="auto"/>
        <w:right w:val="none" w:sz="0" w:space="0" w:color="auto"/>
      </w:divBdr>
    </w:div>
    <w:div w:id="1537547577">
      <w:bodyDiv w:val="1"/>
      <w:marLeft w:val="0"/>
      <w:marRight w:val="0"/>
      <w:marTop w:val="0"/>
      <w:marBottom w:val="0"/>
      <w:divBdr>
        <w:top w:val="none" w:sz="0" w:space="0" w:color="auto"/>
        <w:left w:val="none" w:sz="0" w:space="0" w:color="auto"/>
        <w:bottom w:val="none" w:sz="0" w:space="0" w:color="auto"/>
        <w:right w:val="none" w:sz="0" w:space="0" w:color="auto"/>
      </w:divBdr>
    </w:div>
    <w:div w:id="1537767175">
      <w:bodyDiv w:val="1"/>
      <w:marLeft w:val="0"/>
      <w:marRight w:val="0"/>
      <w:marTop w:val="0"/>
      <w:marBottom w:val="0"/>
      <w:divBdr>
        <w:top w:val="none" w:sz="0" w:space="0" w:color="auto"/>
        <w:left w:val="none" w:sz="0" w:space="0" w:color="auto"/>
        <w:bottom w:val="none" w:sz="0" w:space="0" w:color="auto"/>
        <w:right w:val="none" w:sz="0" w:space="0" w:color="auto"/>
      </w:divBdr>
    </w:div>
    <w:div w:id="1537816894">
      <w:bodyDiv w:val="1"/>
      <w:marLeft w:val="0"/>
      <w:marRight w:val="0"/>
      <w:marTop w:val="0"/>
      <w:marBottom w:val="0"/>
      <w:divBdr>
        <w:top w:val="none" w:sz="0" w:space="0" w:color="auto"/>
        <w:left w:val="none" w:sz="0" w:space="0" w:color="auto"/>
        <w:bottom w:val="none" w:sz="0" w:space="0" w:color="auto"/>
        <w:right w:val="none" w:sz="0" w:space="0" w:color="auto"/>
      </w:divBdr>
    </w:div>
    <w:div w:id="1538079714">
      <w:bodyDiv w:val="1"/>
      <w:marLeft w:val="0"/>
      <w:marRight w:val="0"/>
      <w:marTop w:val="0"/>
      <w:marBottom w:val="0"/>
      <w:divBdr>
        <w:top w:val="none" w:sz="0" w:space="0" w:color="auto"/>
        <w:left w:val="none" w:sz="0" w:space="0" w:color="auto"/>
        <w:bottom w:val="none" w:sz="0" w:space="0" w:color="auto"/>
        <w:right w:val="none" w:sz="0" w:space="0" w:color="auto"/>
      </w:divBdr>
    </w:div>
    <w:div w:id="1538270814">
      <w:bodyDiv w:val="1"/>
      <w:marLeft w:val="0"/>
      <w:marRight w:val="0"/>
      <w:marTop w:val="0"/>
      <w:marBottom w:val="0"/>
      <w:divBdr>
        <w:top w:val="none" w:sz="0" w:space="0" w:color="auto"/>
        <w:left w:val="none" w:sz="0" w:space="0" w:color="auto"/>
        <w:bottom w:val="none" w:sz="0" w:space="0" w:color="auto"/>
        <w:right w:val="none" w:sz="0" w:space="0" w:color="auto"/>
      </w:divBdr>
    </w:div>
    <w:div w:id="1538350692">
      <w:bodyDiv w:val="1"/>
      <w:marLeft w:val="0"/>
      <w:marRight w:val="0"/>
      <w:marTop w:val="0"/>
      <w:marBottom w:val="0"/>
      <w:divBdr>
        <w:top w:val="none" w:sz="0" w:space="0" w:color="auto"/>
        <w:left w:val="none" w:sz="0" w:space="0" w:color="auto"/>
        <w:bottom w:val="none" w:sz="0" w:space="0" w:color="auto"/>
        <w:right w:val="none" w:sz="0" w:space="0" w:color="auto"/>
      </w:divBdr>
    </w:div>
    <w:div w:id="1538617483">
      <w:bodyDiv w:val="1"/>
      <w:marLeft w:val="0"/>
      <w:marRight w:val="0"/>
      <w:marTop w:val="0"/>
      <w:marBottom w:val="0"/>
      <w:divBdr>
        <w:top w:val="none" w:sz="0" w:space="0" w:color="auto"/>
        <w:left w:val="none" w:sz="0" w:space="0" w:color="auto"/>
        <w:bottom w:val="none" w:sz="0" w:space="0" w:color="auto"/>
        <w:right w:val="none" w:sz="0" w:space="0" w:color="auto"/>
      </w:divBdr>
    </w:div>
    <w:div w:id="1538666147">
      <w:bodyDiv w:val="1"/>
      <w:marLeft w:val="0"/>
      <w:marRight w:val="0"/>
      <w:marTop w:val="0"/>
      <w:marBottom w:val="0"/>
      <w:divBdr>
        <w:top w:val="none" w:sz="0" w:space="0" w:color="auto"/>
        <w:left w:val="none" w:sz="0" w:space="0" w:color="auto"/>
        <w:bottom w:val="none" w:sz="0" w:space="0" w:color="auto"/>
        <w:right w:val="none" w:sz="0" w:space="0" w:color="auto"/>
      </w:divBdr>
    </w:div>
    <w:div w:id="1538810348">
      <w:bodyDiv w:val="1"/>
      <w:marLeft w:val="0"/>
      <w:marRight w:val="0"/>
      <w:marTop w:val="0"/>
      <w:marBottom w:val="0"/>
      <w:divBdr>
        <w:top w:val="none" w:sz="0" w:space="0" w:color="auto"/>
        <w:left w:val="none" w:sz="0" w:space="0" w:color="auto"/>
        <w:bottom w:val="none" w:sz="0" w:space="0" w:color="auto"/>
        <w:right w:val="none" w:sz="0" w:space="0" w:color="auto"/>
      </w:divBdr>
    </w:div>
    <w:div w:id="1538816917">
      <w:bodyDiv w:val="1"/>
      <w:marLeft w:val="0"/>
      <w:marRight w:val="0"/>
      <w:marTop w:val="0"/>
      <w:marBottom w:val="0"/>
      <w:divBdr>
        <w:top w:val="none" w:sz="0" w:space="0" w:color="auto"/>
        <w:left w:val="none" w:sz="0" w:space="0" w:color="auto"/>
        <w:bottom w:val="none" w:sz="0" w:space="0" w:color="auto"/>
        <w:right w:val="none" w:sz="0" w:space="0" w:color="auto"/>
      </w:divBdr>
    </w:div>
    <w:div w:id="1539003465">
      <w:bodyDiv w:val="1"/>
      <w:marLeft w:val="0"/>
      <w:marRight w:val="0"/>
      <w:marTop w:val="0"/>
      <w:marBottom w:val="0"/>
      <w:divBdr>
        <w:top w:val="none" w:sz="0" w:space="0" w:color="auto"/>
        <w:left w:val="none" w:sz="0" w:space="0" w:color="auto"/>
        <w:bottom w:val="none" w:sz="0" w:space="0" w:color="auto"/>
        <w:right w:val="none" w:sz="0" w:space="0" w:color="auto"/>
      </w:divBdr>
    </w:div>
    <w:div w:id="1539078158">
      <w:bodyDiv w:val="1"/>
      <w:marLeft w:val="0"/>
      <w:marRight w:val="0"/>
      <w:marTop w:val="0"/>
      <w:marBottom w:val="0"/>
      <w:divBdr>
        <w:top w:val="none" w:sz="0" w:space="0" w:color="auto"/>
        <w:left w:val="none" w:sz="0" w:space="0" w:color="auto"/>
        <w:bottom w:val="none" w:sz="0" w:space="0" w:color="auto"/>
        <w:right w:val="none" w:sz="0" w:space="0" w:color="auto"/>
      </w:divBdr>
    </w:div>
    <w:div w:id="1539657316">
      <w:bodyDiv w:val="1"/>
      <w:marLeft w:val="0"/>
      <w:marRight w:val="0"/>
      <w:marTop w:val="0"/>
      <w:marBottom w:val="0"/>
      <w:divBdr>
        <w:top w:val="none" w:sz="0" w:space="0" w:color="auto"/>
        <w:left w:val="none" w:sz="0" w:space="0" w:color="auto"/>
        <w:bottom w:val="none" w:sz="0" w:space="0" w:color="auto"/>
        <w:right w:val="none" w:sz="0" w:space="0" w:color="auto"/>
      </w:divBdr>
    </w:div>
    <w:div w:id="1539704667">
      <w:bodyDiv w:val="1"/>
      <w:marLeft w:val="0"/>
      <w:marRight w:val="0"/>
      <w:marTop w:val="0"/>
      <w:marBottom w:val="0"/>
      <w:divBdr>
        <w:top w:val="none" w:sz="0" w:space="0" w:color="auto"/>
        <w:left w:val="none" w:sz="0" w:space="0" w:color="auto"/>
        <w:bottom w:val="none" w:sz="0" w:space="0" w:color="auto"/>
        <w:right w:val="none" w:sz="0" w:space="0" w:color="auto"/>
      </w:divBdr>
    </w:div>
    <w:div w:id="1539775000">
      <w:bodyDiv w:val="1"/>
      <w:marLeft w:val="0"/>
      <w:marRight w:val="0"/>
      <w:marTop w:val="0"/>
      <w:marBottom w:val="0"/>
      <w:divBdr>
        <w:top w:val="none" w:sz="0" w:space="0" w:color="auto"/>
        <w:left w:val="none" w:sz="0" w:space="0" w:color="auto"/>
        <w:bottom w:val="none" w:sz="0" w:space="0" w:color="auto"/>
        <w:right w:val="none" w:sz="0" w:space="0" w:color="auto"/>
      </w:divBdr>
    </w:div>
    <w:div w:id="1539852329">
      <w:bodyDiv w:val="1"/>
      <w:marLeft w:val="0"/>
      <w:marRight w:val="0"/>
      <w:marTop w:val="0"/>
      <w:marBottom w:val="0"/>
      <w:divBdr>
        <w:top w:val="none" w:sz="0" w:space="0" w:color="auto"/>
        <w:left w:val="none" w:sz="0" w:space="0" w:color="auto"/>
        <w:bottom w:val="none" w:sz="0" w:space="0" w:color="auto"/>
        <w:right w:val="none" w:sz="0" w:space="0" w:color="auto"/>
      </w:divBdr>
    </w:div>
    <w:div w:id="1539927393">
      <w:bodyDiv w:val="1"/>
      <w:marLeft w:val="0"/>
      <w:marRight w:val="0"/>
      <w:marTop w:val="0"/>
      <w:marBottom w:val="0"/>
      <w:divBdr>
        <w:top w:val="none" w:sz="0" w:space="0" w:color="auto"/>
        <w:left w:val="none" w:sz="0" w:space="0" w:color="auto"/>
        <w:bottom w:val="none" w:sz="0" w:space="0" w:color="auto"/>
        <w:right w:val="none" w:sz="0" w:space="0" w:color="auto"/>
      </w:divBdr>
    </w:div>
    <w:div w:id="1539930573">
      <w:bodyDiv w:val="1"/>
      <w:marLeft w:val="0"/>
      <w:marRight w:val="0"/>
      <w:marTop w:val="0"/>
      <w:marBottom w:val="0"/>
      <w:divBdr>
        <w:top w:val="none" w:sz="0" w:space="0" w:color="auto"/>
        <w:left w:val="none" w:sz="0" w:space="0" w:color="auto"/>
        <w:bottom w:val="none" w:sz="0" w:space="0" w:color="auto"/>
        <w:right w:val="none" w:sz="0" w:space="0" w:color="auto"/>
      </w:divBdr>
    </w:div>
    <w:div w:id="1540048379">
      <w:bodyDiv w:val="1"/>
      <w:marLeft w:val="0"/>
      <w:marRight w:val="0"/>
      <w:marTop w:val="0"/>
      <w:marBottom w:val="0"/>
      <w:divBdr>
        <w:top w:val="none" w:sz="0" w:space="0" w:color="auto"/>
        <w:left w:val="none" w:sz="0" w:space="0" w:color="auto"/>
        <w:bottom w:val="none" w:sz="0" w:space="0" w:color="auto"/>
        <w:right w:val="none" w:sz="0" w:space="0" w:color="auto"/>
      </w:divBdr>
    </w:div>
    <w:div w:id="1540049654">
      <w:bodyDiv w:val="1"/>
      <w:marLeft w:val="0"/>
      <w:marRight w:val="0"/>
      <w:marTop w:val="0"/>
      <w:marBottom w:val="0"/>
      <w:divBdr>
        <w:top w:val="none" w:sz="0" w:space="0" w:color="auto"/>
        <w:left w:val="none" w:sz="0" w:space="0" w:color="auto"/>
        <w:bottom w:val="none" w:sz="0" w:space="0" w:color="auto"/>
        <w:right w:val="none" w:sz="0" w:space="0" w:color="auto"/>
      </w:divBdr>
    </w:div>
    <w:div w:id="1540163020">
      <w:bodyDiv w:val="1"/>
      <w:marLeft w:val="0"/>
      <w:marRight w:val="0"/>
      <w:marTop w:val="0"/>
      <w:marBottom w:val="0"/>
      <w:divBdr>
        <w:top w:val="none" w:sz="0" w:space="0" w:color="auto"/>
        <w:left w:val="none" w:sz="0" w:space="0" w:color="auto"/>
        <w:bottom w:val="none" w:sz="0" w:space="0" w:color="auto"/>
        <w:right w:val="none" w:sz="0" w:space="0" w:color="auto"/>
      </w:divBdr>
    </w:div>
    <w:div w:id="1540237351">
      <w:bodyDiv w:val="1"/>
      <w:marLeft w:val="0"/>
      <w:marRight w:val="0"/>
      <w:marTop w:val="0"/>
      <w:marBottom w:val="0"/>
      <w:divBdr>
        <w:top w:val="none" w:sz="0" w:space="0" w:color="auto"/>
        <w:left w:val="none" w:sz="0" w:space="0" w:color="auto"/>
        <w:bottom w:val="none" w:sz="0" w:space="0" w:color="auto"/>
        <w:right w:val="none" w:sz="0" w:space="0" w:color="auto"/>
      </w:divBdr>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
    <w:div w:id="1541085787">
      <w:bodyDiv w:val="1"/>
      <w:marLeft w:val="0"/>
      <w:marRight w:val="0"/>
      <w:marTop w:val="0"/>
      <w:marBottom w:val="0"/>
      <w:divBdr>
        <w:top w:val="none" w:sz="0" w:space="0" w:color="auto"/>
        <w:left w:val="none" w:sz="0" w:space="0" w:color="auto"/>
        <w:bottom w:val="none" w:sz="0" w:space="0" w:color="auto"/>
        <w:right w:val="none" w:sz="0" w:space="0" w:color="auto"/>
      </w:divBdr>
    </w:div>
    <w:div w:id="1541236405">
      <w:bodyDiv w:val="1"/>
      <w:marLeft w:val="0"/>
      <w:marRight w:val="0"/>
      <w:marTop w:val="0"/>
      <w:marBottom w:val="0"/>
      <w:divBdr>
        <w:top w:val="none" w:sz="0" w:space="0" w:color="auto"/>
        <w:left w:val="none" w:sz="0" w:space="0" w:color="auto"/>
        <w:bottom w:val="none" w:sz="0" w:space="0" w:color="auto"/>
        <w:right w:val="none" w:sz="0" w:space="0" w:color="auto"/>
      </w:divBdr>
    </w:div>
    <w:div w:id="1541551229">
      <w:bodyDiv w:val="1"/>
      <w:marLeft w:val="0"/>
      <w:marRight w:val="0"/>
      <w:marTop w:val="0"/>
      <w:marBottom w:val="0"/>
      <w:divBdr>
        <w:top w:val="none" w:sz="0" w:space="0" w:color="auto"/>
        <w:left w:val="none" w:sz="0" w:space="0" w:color="auto"/>
        <w:bottom w:val="none" w:sz="0" w:space="0" w:color="auto"/>
        <w:right w:val="none" w:sz="0" w:space="0" w:color="auto"/>
      </w:divBdr>
    </w:div>
    <w:div w:id="1541552843">
      <w:bodyDiv w:val="1"/>
      <w:marLeft w:val="0"/>
      <w:marRight w:val="0"/>
      <w:marTop w:val="0"/>
      <w:marBottom w:val="0"/>
      <w:divBdr>
        <w:top w:val="none" w:sz="0" w:space="0" w:color="auto"/>
        <w:left w:val="none" w:sz="0" w:space="0" w:color="auto"/>
        <w:bottom w:val="none" w:sz="0" w:space="0" w:color="auto"/>
        <w:right w:val="none" w:sz="0" w:space="0" w:color="auto"/>
      </w:divBdr>
    </w:div>
    <w:div w:id="1541554473">
      <w:bodyDiv w:val="1"/>
      <w:marLeft w:val="0"/>
      <w:marRight w:val="0"/>
      <w:marTop w:val="0"/>
      <w:marBottom w:val="0"/>
      <w:divBdr>
        <w:top w:val="none" w:sz="0" w:space="0" w:color="auto"/>
        <w:left w:val="none" w:sz="0" w:space="0" w:color="auto"/>
        <w:bottom w:val="none" w:sz="0" w:space="0" w:color="auto"/>
        <w:right w:val="none" w:sz="0" w:space="0" w:color="auto"/>
      </w:divBdr>
    </w:div>
    <w:div w:id="1541624271">
      <w:bodyDiv w:val="1"/>
      <w:marLeft w:val="0"/>
      <w:marRight w:val="0"/>
      <w:marTop w:val="0"/>
      <w:marBottom w:val="0"/>
      <w:divBdr>
        <w:top w:val="none" w:sz="0" w:space="0" w:color="auto"/>
        <w:left w:val="none" w:sz="0" w:space="0" w:color="auto"/>
        <w:bottom w:val="none" w:sz="0" w:space="0" w:color="auto"/>
        <w:right w:val="none" w:sz="0" w:space="0" w:color="auto"/>
      </w:divBdr>
    </w:div>
    <w:div w:id="1542136178">
      <w:bodyDiv w:val="1"/>
      <w:marLeft w:val="0"/>
      <w:marRight w:val="0"/>
      <w:marTop w:val="0"/>
      <w:marBottom w:val="0"/>
      <w:divBdr>
        <w:top w:val="none" w:sz="0" w:space="0" w:color="auto"/>
        <w:left w:val="none" w:sz="0" w:space="0" w:color="auto"/>
        <w:bottom w:val="none" w:sz="0" w:space="0" w:color="auto"/>
        <w:right w:val="none" w:sz="0" w:space="0" w:color="auto"/>
      </w:divBdr>
    </w:div>
    <w:div w:id="1542283680">
      <w:bodyDiv w:val="1"/>
      <w:marLeft w:val="0"/>
      <w:marRight w:val="0"/>
      <w:marTop w:val="0"/>
      <w:marBottom w:val="0"/>
      <w:divBdr>
        <w:top w:val="none" w:sz="0" w:space="0" w:color="auto"/>
        <w:left w:val="none" w:sz="0" w:space="0" w:color="auto"/>
        <w:bottom w:val="none" w:sz="0" w:space="0" w:color="auto"/>
        <w:right w:val="none" w:sz="0" w:space="0" w:color="auto"/>
      </w:divBdr>
    </w:div>
    <w:div w:id="1542548619">
      <w:bodyDiv w:val="1"/>
      <w:marLeft w:val="0"/>
      <w:marRight w:val="0"/>
      <w:marTop w:val="0"/>
      <w:marBottom w:val="0"/>
      <w:divBdr>
        <w:top w:val="none" w:sz="0" w:space="0" w:color="auto"/>
        <w:left w:val="none" w:sz="0" w:space="0" w:color="auto"/>
        <w:bottom w:val="none" w:sz="0" w:space="0" w:color="auto"/>
        <w:right w:val="none" w:sz="0" w:space="0" w:color="auto"/>
      </w:divBdr>
    </w:div>
    <w:div w:id="1542745428">
      <w:bodyDiv w:val="1"/>
      <w:marLeft w:val="0"/>
      <w:marRight w:val="0"/>
      <w:marTop w:val="0"/>
      <w:marBottom w:val="0"/>
      <w:divBdr>
        <w:top w:val="none" w:sz="0" w:space="0" w:color="auto"/>
        <w:left w:val="none" w:sz="0" w:space="0" w:color="auto"/>
        <w:bottom w:val="none" w:sz="0" w:space="0" w:color="auto"/>
        <w:right w:val="none" w:sz="0" w:space="0" w:color="auto"/>
      </w:divBdr>
    </w:div>
    <w:div w:id="1542933559">
      <w:bodyDiv w:val="1"/>
      <w:marLeft w:val="0"/>
      <w:marRight w:val="0"/>
      <w:marTop w:val="0"/>
      <w:marBottom w:val="0"/>
      <w:divBdr>
        <w:top w:val="none" w:sz="0" w:space="0" w:color="auto"/>
        <w:left w:val="none" w:sz="0" w:space="0" w:color="auto"/>
        <w:bottom w:val="none" w:sz="0" w:space="0" w:color="auto"/>
        <w:right w:val="none" w:sz="0" w:space="0" w:color="auto"/>
      </w:divBdr>
    </w:div>
    <w:div w:id="1542933864">
      <w:bodyDiv w:val="1"/>
      <w:marLeft w:val="0"/>
      <w:marRight w:val="0"/>
      <w:marTop w:val="0"/>
      <w:marBottom w:val="0"/>
      <w:divBdr>
        <w:top w:val="none" w:sz="0" w:space="0" w:color="auto"/>
        <w:left w:val="none" w:sz="0" w:space="0" w:color="auto"/>
        <w:bottom w:val="none" w:sz="0" w:space="0" w:color="auto"/>
        <w:right w:val="none" w:sz="0" w:space="0" w:color="auto"/>
      </w:divBdr>
    </w:div>
    <w:div w:id="1542980447">
      <w:bodyDiv w:val="1"/>
      <w:marLeft w:val="0"/>
      <w:marRight w:val="0"/>
      <w:marTop w:val="0"/>
      <w:marBottom w:val="0"/>
      <w:divBdr>
        <w:top w:val="none" w:sz="0" w:space="0" w:color="auto"/>
        <w:left w:val="none" w:sz="0" w:space="0" w:color="auto"/>
        <w:bottom w:val="none" w:sz="0" w:space="0" w:color="auto"/>
        <w:right w:val="none" w:sz="0" w:space="0" w:color="auto"/>
      </w:divBdr>
    </w:div>
    <w:div w:id="1543245174">
      <w:bodyDiv w:val="1"/>
      <w:marLeft w:val="0"/>
      <w:marRight w:val="0"/>
      <w:marTop w:val="0"/>
      <w:marBottom w:val="0"/>
      <w:divBdr>
        <w:top w:val="none" w:sz="0" w:space="0" w:color="auto"/>
        <w:left w:val="none" w:sz="0" w:space="0" w:color="auto"/>
        <w:bottom w:val="none" w:sz="0" w:space="0" w:color="auto"/>
        <w:right w:val="none" w:sz="0" w:space="0" w:color="auto"/>
      </w:divBdr>
    </w:div>
    <w:div w:id="1543443112">
      <w:bodyDiv w:val="1"/>
      <w:marLeft w:val="0"/>
      <w:marRight w:val="0"/>
      <w:marTop w:val="0"/>
      <w:marBottom w:val="0"/>
      <w:divBdr>
        <w:top w:val="none" w:sz="0" w:space="0" w:color="auto"/>
        <w:left w:val="none" w:sz="0" w:space="0" w:color="auto"/>
        <w:bottom w:val="none" w:sz="0" w:space="0" w:color="auto"/>
        <w:right w:val="none" w:sz="0" w:space="0" w:color="auto"/>
      </w:divBdr>
    </w:div>
    <w:div w:id="1543665235">
      <w:bodyDiv w:val="1"/>
      <w:marLeft w:val="0"/>
      <w:marRight w:val="0"/>
      <w:marTop w:val="0"/>
      <w:marBottom w:val="0"/>
      <w:divBdr>
        <w:top w:val="none" w:sz="0" w:space="0" w:color="auto"/>
        <w:left w:val="none" w:sz="0" w:space="0" w:color="auto"/>
        <w:bottom w:val="none" w:sz="0" w:space="0" w:color="auto"/>
        <w:right w:val="none" w:sz="0" w:space="0" w:color="auto"/>
      </w:divBdr>
    </w:div>
    <w:div w:id="1543707569">
      <w:bodyDiv w:val="1"/>
      <w:marLeft w:val="0"/>
      <w:marRight w:val="0"/>
      <w:marTop w:val="0"/>
      <w:marBottom w:val="0"/>
      <w:divBdr>
        <w:top w:val="none" w:sz="0" w:space="0" w:color="auto"/>
        <w:left w:val="none" w:sz="0" w:space="0" w:color="auto"/>
        <w:bottom w:val="none" w:sz="0" w:space="0" w:color="auto"/>
        <w:right w:val="none" w:sz="0" w:space="0" w:color="auto"/>
      </w:divBdr>
    </w:div>
    <w:div w:id="1544058541">
      <w:bodyDiv w:val="1"/>
      <w:marLeft w:val="0"/>
      <w:marRight w:val="0"/>
      <w:marTop w:val="0"/>
      <w:marBottom w:val="0"/>
      <w:divBdr>
        <w:top w:val="none" w:sz="0" w:space="0" w:color="auto"/>
        <w:left w:val="none" w:sz="0" w:space="0" w:color="auto"/>
        <w:bottom w:val="none" w:sz="0" w:space="0" w:color="auto"/>
        <w:right w:val="none" w:sz="0" w:space="0" w:color="auto"/>
      </w:divBdr>
    </w:div>
    <w:div w:id="1544364438">
      <w:bodyDiv w:val="1"/>
      <w:marLeft w:val="0"/>
      <w:marRight w:val="0"/>
      <w:marTop w:val="0"/>
      <w:marBottom w:val="0"/>
      <w:divBdr>
        <w:top w:val="none" w:sz="0" w:space="0" w:color="auto"/>
        <w:left w:val="none" w:sz="0" w:space="0" w:color="auto"/>
        <w:bottom w:val="none" w:sz="0" w:space="0" w:color="auto"/>
        <w:right w:val="none" w:sz="0" w:space="0" w:color="auto"/>
      </w:divBdr>
    </w:div>
    <w:div w:id="1544515488">
      <w:bodyDiv w:val="1"/>
      <w:marLeft w:val="0"/>
      <w:marRight w:val="0"/>
      <w:marTop w:val="0"/>
      <w:marBottom w:val="0"/>
      <w:divBdr>
        <w:top w:val="none" w:sz="0" w:space="0" w:color="auto"/>
        <w:left w:val="none" w:sz="0" w:space="0" w:color="auto"/>
        <w:bottom w:val="none" w:sz="0" w:space="0" w:color="auto"/>
        <w:right w:val="none" w:sz="0" w:space="0" w:color="auto"/>
      </w:divBdr>
    </w:div>
    <w:div w:id="1544708193">
      <w:bodyDiv w:val="1"/>
      <w:marLeft w:val="0"/>
      <w:marRight w:val="0"/>
      <w:marTop w:val="0"/>
      <w:marBottom w:val="0"/>
      <w:divBdr>
        <w:top w:val="none" w:sz="0" w:space="0" w:color="auto"/>
        <w:left w:val="none" w:sz="0" w:space="0" w:color="auto"/>
        <w:bottom w:val="none" w:sz="0" w:space="0" w:color="auto"/>
        <w:right w:val="none" w:sz="0" w:space="0" w:color="auto"/>
      </w:divBdr>
    </w:div>
    <w:div w:id="1546020638">
      <w:bodyDiv w:val="1"/>
      <w:marLeft w:val="0"/>
      <w:marRight w:val="0"/>
      <w:marTop w:val="0"/>
      <w:marBottom w:val="0"/>
      <w:divBdr>
        <w:top w:val="none" w:sz="0" w:space="0" w:color="auto"/>
        <w:left w:val="none" w:sz="0" w:space="0" w:color="auto"/>
        <w:bottom w:val="none" w:sz="0" w:space="0" w:color="auto"/>
        <w:right w:val="none" w:sz="0" w:space="0" w:color="auto"/>
      </w:divBdr>
    </w:div>
    <w:div w:id="1546211867">
      <w:bodyDiv w:val="1"/>
      <w:marLeft w:val="0"/>
      <w:marRight w:val="0"/>
      <w:marTop w:val="0"/>
      <w:marBottom w:val="0"/>
      <w:divBdr>
        <w:top w:val="none" w:sz="0" w:space="0" w:color="auto"/>
        <w:left w:val="none" w:sz="0" w:space="0" w:color="auto"/>
        <w:bottom w:val="none" w:sz="0" w:space="0" w:color="auto"/>
        <w:right w:val="none" w:sz="0" w:space="0" w:color="auto"/>
      </w:divBdr>
    </w:div>
    <w:div w:id="1546482543">
      <w:bodyDiv w:val="1"/>
      <w:marLeft w:val="0"/>
      <w:marRight w:val="0"/>
      <w:marTop w:val="0"/>
      <w:marBottom w:val="0"/>
      <w:divBdr>
        <w:top w:val="none" w:sz="0" w:space="0" w:color="auto"/>
        <w:left w:val="none" w:sz="0" w:space="0" w:color="auto"/>
        <w:bottom w:val="none" w:sz="0" w:space="0" w:color="auto"/>
        <w:right w:val="none" w:sz="0" w:space="0" w:color="auto"/>
      </w:divBdr>
    </w:div>
    <w:div w:id="1546524563">
      <w:bodyDiv w:val="1"/>
      <w:marLeft w:val="0"/>
      <w:marRight w:val="0"/>
      <w:marTop w:val="0"/>
      <w:marBottom w:val="0"/>
      <w:divBdr>
        <w:top w:val="none" w:sz="0" w:space="0" w:color="auto"/>
        <w:left w:val="none" w:sz="0" w:space="0" w:color="auto"/>
        <w:bottom w:val="none" w:sz="0" w:space="0" w:color="auto"/>
        <w:right w:val="none" w:sz="0" w:space="0" w:color="auto"/>
      </w:divBdr>
    </w:div>
    <w:div w:id="1546673297">
      <w:bodyDiv w:val="1"/>
      <w:marLeft w:val="0"/>
      <w:marRight w:val="0"/>
      <w:marTop w:val="0"/>
      <w:marBottom w:val="0"/>
      <w:divBdr>
        <w:top w:val="none" w:sz="0" w:space="0" w:color="auto"/>
        <w:left w:val="none" w:sz="0" w:space="0" w:color="auto"/>
        <w:bottom w:val="none" w:sz="0" w:space="0" w:color="auto"/>
        <w:right w:val="none" w:sz="0" w:space="0" w:color="auto"/>
      </w:divBdr>
    </w:div>
    <w:div w:id="1546942242">
      <w:bodyDiv w:val="1"/>
      <w:marLeft w:val="0"/>
      <w:marRight w:val="0"/>
      <w:marTop w:val="0"/>
      <w:marBottom w:val="0"/>
      <w:divBdr>
        <w:top w:val="none" w:sz="0" w:space="0" w:color="auto"/>
        <w:left w:val="none" w:sz="0" w:space="0" w:color="auto"/>
        <w:bottom w:val="none" w:sz="0" w:space="0" w:color="auto"/>
        <w:right w:val="none" w:sz="0" w:space="0" w:color="auto"/>
      </w:divBdr>
    </w:div>
    <w:div w:id="1547377816">
      <w:bodyDiv w:val="1"/>
      <w:marLeft w:val="0"/>
      <w:marRight w:val="0"/>
      <w:marTop w:val="0"/>
      <w:marBottom w:val="0"/>
      <w:divBdr>
        <w:top w:val="none" w:sz="0" w:space="0" w:color="auto"/>
        <w:left w:val="none" w:sz="0" w:space="0" w:color="auto"/>
        <w:bottom w:val="none" w:sz="0" w:space="0" w:color="auto"/>
        <w:right w:val="none" w:sz="0" w:space="0" w:color="auto"/>
      </w:divBdr>
    </w:div>
    <w:div w:id="1547521184">
      <w:bodyDiv w:val="1"/>
      <w:marLeft w:val="0"/>
      <w:marRight w:val="0"/>
      <w:marTop w:val="0"/>
      <w:marBottom w:val="0"/>
      <w:divBdr>
        <w:top w:val="none" w:sz="0" w:space="0" w:color="auto"/>
        <w:left w:val="none" w:sz="0" w:space="0" w:color="auto"/>
        <w:bottom w:val="none" w:sz="0" w:space="0" w:color="auto"/>
        <w:right w:val="none" w:sz="0" w:space="0" w:color="auto"/>
      </w:divBdr>
    </w:div>
    <w:div w:id="1547521982">
      <w:bodyDiv w:val="1"/>
      <w:marLeft w:val="0"/>
      <w:marRight w:val="0"/>
      <w:marTop w:val="0"/>
      <w:marBottom w:val="0"/>
      <w:divBdr>
        <w:top w:val="none" w:sz="0" w:space="0" w:color="auto"/>
        <w:left w:val="none" w:sz="0" w:space="0" w:color="auto"/>
        <w:bottom w:val="none" w:sz="0" w:space="0" w:color="auto"/>
        <w:right w:val="none" w:sz="0" w:space="0" w:color="auto"/>
      </w:divBdr>
    </w:div>
    <w:div w:id="1547907332">
      <w:bodyDiv w:val="1"/>
      <w:marLeft w:val="0"/>
      <w:marRight w:val="0"/>
      <w:marTop w:val="0"/>
      <w:marBottom w:val="0"/>
      <w:divBdr>
        <w:top w:val="none" w:sz="0" w:space="0" w:color="auto"/>
        <w:left w:val="none" w:sz="0" w:space="0" w:color="auto"/>
        <w:bottom w:val="none" w:sz="0" w:space="0" w:color="auto"/>
        <w:right w:val="none" w:sz="0" w:space="0" w:color="auto"/>
      </w:divBdr>
    </w:div>
    <w:div w:id="1548176283">
      <w:bodyDiv w:val="1"/>
      <w:marLeft w:val="0"/>
      <w:marRight w:val="0"/>
      <w:marTop w:val="0"/>
      <w:marBottom w:val="0"/>
      <w:divBdr>
        <w:top w:val="none" w:sz="0" w:space="0" w:color="auto"/>
        <w:left w:val="none" w:sz="0" w:space="0" w:color="auto"/>
        <w:bottom w:val="none" w:sz="0" w:space="0" w:color="auto"/>
        <w:right w:val="none" w:sz="0" w:space="0" w:color="auto"/>
      </w:divBdr>
    </w:div>
    <w:div w:id="1548373791">
      <w:bodyDiv w:val="1"/>
      <w:marLeft w:val="0"/>
      <w:marRight w:val="0"/>
      <w:marTop w:val="0"/>
      <w:marBottom w:val="0"/>
      <w:divBdr>
        <w:top w:val="none" w:sz="0" w:space="0" w:color="auto"/>
        <w:left w:val="none" w:sz="0" w:space="0" w:color="auto"/>
        <w:bottom w:val="none" w:sz="0" w:space="0" w:color="auto"/>
        <w:right w:val="none" w:sz="0" w:space="0" w:color="auto"/>
      </w:divBdr>
    </w:div>
    <w:div w:id="1548420361">
      <w:bodyDiv w:val="1"/>
      <w:marLeft w:val="0"/>
      <w:marRight w:val="0"/>
      <w:marTop w:val="0"/>
      <w:marBottom w:val="0"/>
      <w:divBdr>
        <w:top w:val="none" w:sz="0" w:space="0" w:color="auto"/>
        <w:left w:val="none" w:sz="0" w:space="0" w:color="auto"/>
        <w:bottom w:val="none" w:sz="0" w:space="0" w:color="auto"/>
        <w:right w:val="none" w:sz="0" w:space="0" w:color="auto"/>
      </w:divBdr>
    </w:div>
    <w:div w:id="1548449885">
      <w:bodyDiv w:val="1"/>
      <w:marLeft w:val="0"/>
      <w:marRight w:val="0"/>
      <w:marTop w:val="0"/>
      <w:marBottom w:val="0"/>
      <w:divBdr>
        <w:top w:val="none" w:sz="0" w:space="0" w:color="auto"/>
        <w:left w:val="none" w:sz="0" w:space="0" w:color="auto"/>
        <w:bottom w:val="none" w:sz="0" w:space="0" w:color="auto"/>
        <w:right w:val="none" w:sz="0" w:space="0" w:color="auto"/>
      </w:divBdr>
    </w:div>
    <w:div w:id="1549032641">
      <w:bodyDiv w:val="1"/>
      <w:marLeft w:val="0"/>
      <w:marRight w:val="0"/>
      <w:marTop w:val="0"/>
      <w:marBottom w:val="0"/>
      <w:divBdr>
        <w:top w:val="none" w:sz="0" w:space="0" w:color="auto"/>
        <w:left w:val="none" w:sz="0" w:space="0" w:color="auto"/>
        <w:bottom w:val="none" w:sz="0" w:space="0" w:color="auto"/>
        <w:right w:val="none" w:sz="0" w:space="0" w:color="auto"/>
      </w:divBdr>
    </w:div>
    <w:div w:id="1549609840">
      <w:bodyDiv w:val="1"/>
      <w:marLeft w:val="0"/>
      <w:marRight w:val="0"/>
      <w:marTop w:val="0"/>
      <w:marBottom w:val="0"/>
      <w:divBdr>
        <w:top w:val="none" w:sz="0" w:space="0" w:color="auto"/>
        <w:left w:val="none" w:sz="0" w:space="0" w:color="auto"/>
        <w:bottom w:val="none" w:sz="0" w:space="0" w:color="auto"/>
        <w:right w:val="none" w:sz="0" w:space="0" w:color="auto"/>
      </w:divBdr>
    </w:div>
    <w:div w:id="1549951840">
      <w:bodyDiv w:val="1"/>
      <w:marLeft w:val="0"/>
      <w:marRight w:val="0"/>
      <w:marTop w:val="0"/>
      <w:marBottom w:val="0"/>
      <w:divBdr>
        <w:top w:val="none" w:sz="0" w:space="0" w:color="auto"/>
        <w:left w:val="none" w:sz="0" w:space="0" w:color="auto"/>
        <w:bottom w:val="none" w:sz="0" w:space="0" w:color="auto"/>
        <w:right w:val="none" w:sz="0" w:space="0" w:color="auto"/>
      </w:divBdr>
    </w:div>
    <w:div w:id="1550918679">
      <w:bodyDiv w:val="1"/>
      <w:marLeft w:val="0"/>
      <w:marRight w:val="0"/>
      <w:marTop w:val="0"/>
      <w:marBottom w:val="0"/>
      <w:divBdr>
        <w:top w:val="none" w:sz="0" w:space="0" w:color="auto"/>
        <w:left w:val="none" w:sz="0" w:space="0" w:color="auto"/>
        <w:bottom w:val="none" w:sz="0" w:space="0" w:color="auto"/>
        <w:right w:val="none" w:sz="0" w:space="0" w:color="auto"/>
      </w:divBdr>
    </w:div>
    <w:div w:id="1551502932">
      <w:bodyDiv w:val="1"/>
      <w:marLeft w:val="0"/>
      <w:marRight w:val="0"/>
      <w:marTop w:val="0"/>
      <w:marBottom w:val="0"/>
      <w:divBdr>
        <w:top w:val="none" w:sz="0" w:space="0" w:color="auto"/>
        <w:left w:val="none" w:sz="0" w:space="0" w:color="auto"/>
        <w:bottom w:val="none" w:sz="0" w:space="0" w:color="auto"/>
        <w:right w:val="none" w:sz="0" w:space="0" w:color="auto"/>
      </w:divBdr>
    </w:div>
    <w:div w:id="1551530266">
      <w:bodyDiv w:val="1"/>
      <w:marLeft w:val="0"/>
      <w:marRight w:val="0"/>
      <w:marTop w:val="0"/>
      <w:marBottom w:val="0"/>
      <w:divBdr>
        <w:top w:val="none" w:sz="0" w:space="0" w:color="auto"/>
        <w:left w:val="none" w:sz="0" w:space="0" w:color="auto"/>
        <w:bottom w:val="none" w:sz="0" w:space="0" w:color="auto"/>
        <w:right w:val="none" w:sz="0" w:space="0" w:color="auto"/>
      </w:divBdr>
    </w:div>
    <w:div w:id="1552499187">
      <w:bodyDiv w:val="1"/>
      <w:marLeft w:val="0"/>
      <w:marRight w:val="0"/>
      <w:marTop w:val="0"/>
      <w:marBottom w:val="0"/>
      <w:divBdr>
        <w:top w:val="none" w:sz="0" w:space="0" w:color="auto"/>
        <w:left w:val="none" w:sz="0" w:space="0" w:color="auto"/>
        <w:bottom w:val="none" w:sz="0" w:space="0" w:color="auto"/>
        <w:right w:val="none" w:sz="0" w:space="0" w:color="auto"/>
      </w:divBdr>
    </w:div>
    <w:div w:id="1552767416">
      <w:bodyDiv w:val="1"/>
      <w:marLeft w:val="0"/>
      <w:marRight w:val="0"/>
      <w:marTop w:val="0"/>
      <w:marBottom w:val="0"/>
      <w:divBdr>
        <w:top w:val="none" w:sz="0" w:space="0" w:color="auto"/>
        <w:left w:val="none" w:sz="0" w:space="0" w:color="auto"/>
        <w:bottom w:val="none" w:sz="0" w:space="0" w:color="auto"/>
        <w:right w:val="none" w:sz="0" w:space="0" w:color="auto"/>
      </w:divBdr>
    </w:div>
    <w:div w:id="1553233090">
      <w:bodyDiv w:val="1"/>
      <w:marLeft w:val="0"/>
      <w:marRight w:val="0"/>
      <w:marTop w:val="0"/>
      <w:marBottom w:val="0"/>
      <w:divBdr>
        <w:top w:val="none" w:sz="0" w:space="0" w:color="auto"/>
        <w:left w:val="none" w:sz="0" w:space="0" w:color="auto"/>
        <w:bottom w:val="none" w:sz="0" w:space="0" w:color="auto"/>
        <w:right w:val="none" w:sz="0" w:space="0" w:color="auto"/>
      </w:divBdr>
    </w:div>
    <w:div w:id="1553690709">
      <w:bodyDiv w:val="1"/>
      <w:marLeft w:val="0"/>
      <w:marRight w:val="0"/>
      <w:marTop w:val="0"/>
      <w:marBottom w:val="0"/>
      <w:divBdr>
        <w:top w:val="none" w:sz="0" w:space="0" w:color="auto"/>
        <w:left w:val="none" w:sz="0" w:space="0" w:color="auto"/>
        <w:bottom w:val="none" w:sz="0" w:space="0" w:color="auto"/>
        <w:right w:val="none" w:sz="0" w:space="0" w:color="auto"/>
      </w:divBdr>
    </w:div>
    <w:div w:id="1554148438">
      <w:bodyDiv w:val="1"/>
      <w:marLeft w:val="0"/>
      <w:marRight w:val="0"/>
      <w:marTop w:val="0"/>
      <w:marBottom w:val="0"/>
      <w:divBdr>
        <w:top w:val="none" w:sz="0" w:space="0" w:color="auto"/>
        <w:left w:val="none" w:sz="0" w:space="0" w:color="auto"/>
        <w:bottom w:val="none" w:sz="0" w:space="0" w:color="auto"/>
        <w:right w:val="none" w:sz="0" w:space="0" w:color="auto"/>
      </w:divBdr>
    </w:div>
    <w:div w:id="1554729668">
      <w:bodyDiv w:val="1"/>
      <w:marLeft w:val="0"/>
      <w:marRight w:val="0"/>
      <w:marTop w:val="0"/>
      <w:marBottom w:val="0"/>
      <w:divBdr>
        <w:top w:val="none" w:sz="0" w:space="0" w:color="auto"/>
        <w:left w:val="none" w:sz="0" w:space="0" w:color="auto"/>
        <w:bottom w:val="none" w:sz="0" w:space="0" w:color="auto"/>
        <w:right w:val="none" w:sz="0" w:space="0" w:color="auto"/>
      </w:divBdr>
    </w:div>
    <w:div w:id="1554734165">
      <w:bodyDiv w:val="1"/>
      <w:marLeft w:val="0"/>
      <w:marRight w:val="0"/>
      <w:marTop w:val="0"/>
      <w:marBottom w:val="0"/>
      <w:divBdr>
        <w:top w:val="none" w:sz="0" w:space="0" w:color="auto"/>
        <w:left w:val="none" w:sz="0" w:space="0" w:color="auto"/>
        <w:bottom w:val="none" w:sz="0" w:space="0" w:color="auto"/>
        <w:right w:val="none" w:sz="0" w:space="0" w:color="auto"/>
      </w:divBdr>
    </w:div>
    <w:div w:id="1554806633">
      <w:bodyDiv w:val="1"/>
      <w:marLeft w:val="0"/>
      <w:marRight w:val="0"/>
      <w:marTop w:val="0"/>
      <w:marBottom w:val="0"/>
      <w:divBdr>
        <w:top w:val="none" w:sz="0" w:space="0" w:color="auto"/>
        <w:left w:val="none" w:sz="0" w:space="0" w:color="auto"/>
        <w:bottom w:val="none" w:sz="0" w:space="0" w:color="auto"/>
        <w:right w:val="none" w:sz="0" w:space="0" w:color="auto"/>
      </w:divBdr>
    </w:div>
    <w:div w:id="1555191547">
      <w:bodyDiv w:val="1"/>
      <w:marLeft w:val="0"/>
      <w:marRight w:val="0"/>
      <w:marTop w:val="0"/>
      <w:marBottom w:val="0"/>
      <w:divBdr>
        <w:top w:val="none" w:sz="0" w:space="0" w:color="auto"/>
        <w:left w:val="none" w:sz="0" w:space="0" w:color="auto"/>
        <w:bottom w:val="none" w:sz="0" w:space="0" w:color="auto"/>
        <w:right w:val="none" w:sz="0" w:space="0" w:color="auto"/>
      </w:divBdr>
    </w:div>
    <w:div w:id="1555193363">
      <w:bodyDiv w:val="1"/>
      <w:marLeft w:val="0"/>
      <w:marRight w:val="0"/>
      <w:marTop w:val="0"/>
      <w:marBottom w:val="0"/>
      <w:divBdr>
        <w:top w:val="none" w:sz="0" w:space="0" w:color="auto"/>
        <w:left w:val="none" w:sz="0" w:space="0" w:color="auto"/>
        <w:bottom w:val="none" w:sz="0" w:space="0" w:color="auto"/>
        <w:right w:val="none" w:sz="0" w:space="0" w:color="auto"/>
      </w:divBdr>
    </w:div>
    <w:div w:id="1555385852">
      <w:bodyDiv w:val="1"/>
      <w:marLeft w:val="0"/>
      <w:marRight w:val="0"/>
      <w:marTop w:val="0"/>
      <w:marBottom w:val="0"/>
      <w:divBdr>
        <w:top w:val="none" w:sz="0" w:space="0" w:color="auto"/>
        <w:left w:val="none" w:sz="0" w:space="0" w:color="auto"/>
        <w:bottom w:val="none" w:sz="0" w:space="0" w:color="auto"/>
        <w:right w:val="none" w:sz="0" w:space="0" w:color="auto"/>
      </w:divBdr>
    </w:div>
    <w:div w:id="1555774954">
      <w:bodyDiv w:val="1"/>
      <w:marLeft w:val="0"/>
      <w:marRight w:val="0"/>
      <w:marTop w:val="0"/>
      <w:marBottom w:val="0"/>
      <w:divBdr>
        <w:top w:val="none" w:sz="0" w:space="0" w:color="auto"/>
        <w:left w:val="none" w:sz="0" w:space="0" w:color="auto"/>
        <w:bottom w:val="none" w:sz="0" w:space="0" w:color="auto"/>
        <w:right w:val="none" w:sz="0" w:space="0" w:color="auto"/>
      </w:divBdr>
    </w:div>
    <w:div w:id="1555970112">
      <w:bodyDiv w:val="1"/>
      <w:marLeft w:val="0"/>
      <w:marRight w:val="0"/>
      <w:marTop w:val="0"/>
      <w:marBottom w:val="0"/>
      <w:divBdr>
        <w:top w:val="none" w:sz="0" w:space="0" w:color="auto"/>
        <w:left w:val="none" w:sz="0" w:space="0" w:color="auto"/>
        <w:bottom w:val="none" w:sz="0" w:space="0" w:color="auto"/>
        <w:right w:val="none" w:sz="0" w:space="0" w:color="auto"/>
      </w:divBdr>
    </w:div>
    <w:div w:id="1556619445">
      <w:bodyDiv w:val="1"/>
      <w:marLeft w:val="0"/>
      <w:marRight w:val="0"/>
      <w:marTop w:val="0"/>
      <w:marBottom w:val="0"/>
      <w:divBdr>
        <w:top w:val="none" w:sz="0" w:space="0" w:color="auto"/>
        <w:left w:val="none" w:sz="0" w:space="0" w:color="auto"/>
        <w:bottom w:val="none" w:sz="0" w:space="0" w:color="auto"/>
        <w:right w:val="none" w:sz="0" w:space="0" w:color="auto"/>
      </w:divBdr>
    </w:div>
    <w:div w:id="1556697610">
      <w:bodyDiv w:val="1"/>
      <w:marLeft w:val="0"/>
      <w:marRight w:val="0"/>
      <w:marTop w:val="0"/>
      <w:marBottom w:val="0"/>
      <w:divBdr>
        <w:top w:val="none" w:sz="0" w:space="0" w:color="auto"/>
        <w:left w:val="none" w:sz="0" w:space="0" w:color="auto"/>
        <w:bottom w:val="none" w:sz="0" w:space="0" w:color="auto"/>
        <w:right w:val="none" w:sz="0" w:space="0" w:color="auto"/>
      </w:divBdr>
    </w:div>
    <w:div w:id="1557009492">
      <w:bodyDiv w:val="1"/>
      <w:marLeft w:val="0"/>
      <w:marRight w:val="0"/>
      <w:marTop w:val="0"/>
      <w:marBottom w:val="0"/>
      <w:divBdr>
        <w:top w:val="none" w:sz="0" w:space="0" w:color="auto"/>
        <w:left w:val="none" w:sz="0" w:space="0" w:color="auto"/>
        <w:bottom w:val="none" w:sz="0" w:space="0" w:color="auto"/>
        <w:right w:val="none" w:sz="0" w:space="0" w:color="auto"/>
      </w:divBdr>
    </w:div>
    <w:div w:id="1558661398">
      <w:bodyDiv w:val="1"/>
      <w:marLeft w:val="0"/>
      <w:marRight w:val="0"/>
      <w:marTop w:val="0"/>
      <w:marBottom w:val="0"/>
      <w:divBdr>
        <w:top w:val="none" w:sz="0" w:space="0" w:color="auto"/>
        <w:left w:val="none" w:sz="0" w:space="0" w:color="auto"/>
        <w:bottom w:val="none" w:sz="0" w:space="0" w:color="auto"/>
        <w:right w:val="none" w:sz="0" w:space="0" w:color="auto"/>
      </w:divBdr>
    </w:div>
    <w:div w:id="1559433557">
      <w:bodyDiv w:val="1"/>
      <w:marLeft w:val="0"/>
      <w:marRight w:val="0"/>
      <w:marTop w:val="0"/>
      <w:marBottom w:val="0"/>
      <w:divBdr>
        <w:top w:val="none" w:sz="0" w:space="0" w:color="auto"/>
        <w:left w:val="none" w:sz="0" w:space="0" w:color="auto"/>
        <w:bottom w:val="none" w:sz="0" w:space="0" w:color="auto"/>
        <w:right w:val="none" w:sz="0" w:space="0" w:color="auto"/>
      </w:divBdr>
    </w:div>
    <w:div w:id="1559902582">
      <w:bodyDiv w:val="1"/>
      <w:marLeft w:val="0"/>
      <w:marRight w:val="0"/>
      <w:marTop w:val="0"/>
      <w:marBottom w:val="0"/>
      <w:divBdr>
        <w:top w:val="none" w:sz="0" w:space="0" w:color="auto"/>
        <w:left w:val="none" w:sz="0" w:space="0" w:color="auto"/>
        <w:bottom w:val="none" w:sz="0" w:space="0" w:color="auto"/>
        <w:right w:val="none" w:sz="0" w:space="0" w:color="auto"/>
      </w:divBdr>
    </w:div>
    <w:div w:id="1560357560">
      <w:bodyDiv w:val="1"/>
      <w:marLeft w:val="0"/>
      <w:marRight w:val="0"/>
      <w:marTop w:val="0"/>
      <w:marBottom w:val="0"/>
      <w:divBdr>
        <w:top w:val="none" w:sz="0" w:space="0" w:color="auto"/>
        <w:left w:val="none" w:sz="0" w:space="0" w:color="auto"/>
        <w:bottom w:val="none" w:sz="0" w:space="0" w:color="auto"/>
        <w:right w:val="none" w:sz="0" w:space="0" w:color="auto"/>
      </w:divBdr>
    </w:div>
    <w:div w:id="1561092127">
      <w:bodyDiv w:val="1"/>
      <w:marLeft w:val="0"/>
      <w:marRight w:val="0"/>
      <w:marTop w:val="0"/>
      <w:marBottom w:val="0"/>
      <w:divBdr>
        <w:top w:val="none" w:sz="0" w:space="0" w:color="auto"/>
        <w:left w:val="none" w:sz="0" w:space="0" w:color="auto"/>
        <w:bottom w:val="none" w:sz="0" w:space="0" w:color="auto"/>
        <w:right w:val="none" w:sz="0" w:space="0" w:color="auto"/>
      </w:divBdr>
    </w:div>
    <w:div w:id="1561209116">
      <w:bodyDiv w:val="1"/>
      <w:marLeft w:val="0"/>
      <w:marRight w:val="0"/>
      <w:marTop w:val="0"/>
      <w:marBottom w:val="0"/>
      <w:divBdr>
        <w:top w:val="none" w:sz="0" w:space="0" w:color="auto"/>
        <w:left w:val="none" w:sz="0" w:space="0" w:color="auto"/>
        <w:bottom w:val="none" w:sz="0" w:space="0" w:color="auto"/>
        <w:right w:val="none" w:sz="0" w:space="0" w:color="auto"/>
      </w:divBdr>
    </w:div>
    <w:div w:id="1561284387">
      <w:bodyDiv w:val="1"/>
      <w:marLeft w:val="0"/>
      <w:marRight w:val="0"/>
      <w:marTop w:val="0"/>
      <w:marBottom w:val="0"/>
      <w:divBdr>
        <w:top w:val="none" w:sz="0" w:space="0" w:color="auto"/>
        <w:left w:val="none" w:sz="0" w:space="0" w:color="auto"/>
        <w:bottom w:val="none" w:sz="0" w:space="0" w:color="auto"/>
        <w:right w:val="none" w:sz="0" w:space="0" w:color="auto"/>
      </w:divBdr>
    </w:div>
    <w:div w:id="1561360673">
      <w:bodyDiv w:val="1"/>
      <w:marLeft w:val="0"/>
      <w:marRight w:val="0"/>
      <w:marTop w:val="0"/>
      <w:marBottom w:val="0"/>
      <w:divBdr>
        <w:top w:val="none" w:sz="0" w:space="0" w:color="auto"/>
        <w:left w:val="none" w:sz="0" w:space="0" w:color="auto"/>
        <w:bottom w:val="none" w:sz="0" w:space="0" w:color="auto"/>
        <w:right w:val="none" w:sz="0" w:space="0" w:color="auto"/>
      </w:divBdr>
    </w:div>
    <w:div w:id="1561550319">
      <w:bodyDiv w:val="1"/>
      <w:marLeft w:val="0"/>
      <w:marRight w:val="0"/>
      <w:marTop w:val="0"/>
      <w:marBottom w:val="0"/>
      <w:divBdr>
        <w:top w:val="none" w:sz="0" w:space="0" w:color="auto"/>
        <w:left w:val="none" w:sz="0" w:space="0" w:color="auto"/>
        <w:bottom w:val="none" w:sz="0" w:space="0" w:color="auto"/>
        <w:right w:val="none" w:sz="0" w:space="0" w:color="auto"/>
      </w:divBdr>
    </w:div>
    <w:div w:id="1561749660">
      <w:bodyDiv w:val="1"/>
      <w:marLeft w:val="0"/>
      <w:marRight w:val="0"/>
      <w:marTop w:val="0"/>
      <w:marBottom w:val="0"/>
      <w:divBdr>
        <w:top w:val="none" w:sz="0" w:space="0" w:color="auto"/>
        <w:left w:val="none" w:sz="0" w:space="0" w:color="auto"/>
        <w:bottom w:val="none" w:sz="0" w:space="0" w:color="auto"/>
        <w:right w:val="none" w:sz="0" w:space="0" w:color="auto"/>
      </w:divBdr>
    </w:div>
    <w:div w:id="1561792035">
      <w:bodyDiv w:val="1"/>
      <w:marLeft w:val="0"/>
      <w:marRight w:val="0"/>
      <w:marTop w:val="0"/>
      <w:marBottom w:val="0"/>
      <w:divBdr>
        <w:top w:val="none" w:sz="0" w:space="0" w:color="auto"/>
        <w:left w:val="none" w:sz="0" w:space="0" w:color="auto"/>
        <w:bottom w:val="none" w:sz="0" w:space="0" w:color="auto"/>
        <w:right w:val="none" w:sz="0" w:space="0" w:color="auto"/>
      </w:divBdr>
    </w:div>
    <w:div w:id="1561865531">
      <w:bodyDiv w:val="1"/>
      <w:marLeft w:val="0"/>
      <w:marRight w:val="0"/>
      <w:marTop w:val="0"/>
      <w:marBottom w:val="0"/>
      <w:divBdr>
        <w:top w:val="none" w:sz="0" w:space="0" w:color="auto"/>
        <w:left w:val="none" w:sz="0" w:space="0" w:color="auto"/>
        <w:bottom w:val="none" w:sz="0" w:space="0" w:color="auto"/>
        <w:right w:val="none" w:sz="0" w:space="0" w:color="auto"/>
      </w:divBdr>
    </w:div>
    <w:div w:id="1562129501">
      <w:bodyDiv w:val="1"/>
      <w:marLeft w:val="0"/>
      <w:marRight w:val="0"/>
      <w:marTop w:val="0"/>
      <w:marBottom w:val="0"/>
      <w:divBdr>
        <w:top w:val="none" w:sz="0" w:space="0" w:color="auto"/>
        <w:left w:val="none" w:sz="0" w:space="0" w:color="auto"/>
        <w:bottom w:val="none" w:sz="0" w:space="0" w:color="auto"/>
        <w:right w:val="none" w:sz="0" w:space="0" w:color="auto"/>
      </w:divBdr>
    </w:div>
    <w:div w:id="1562206082">
      <w:bodyDiv w:val="1"/>
      <w:marLeft w:val="0"/>
      <w:marRight w:val="0"/>
      <w:marTop w:val="0"/>
      <w:marBottom w:val="0"/>
      <w:divBdr>
        <w:top w:val="none" w:sz="0" w:space="0" w:color="auto"/>
        <w:left w:val="none" w:sz="0" w:space="0" w:color="auto"/>
        <w:bottom w:val="none" w:sz="0" w:space="0" w:color="auto"/>
        <w:right w:val="none" w:sz="0" w:space="0" w:color="auto"/>
      </w:divBdr>
    </w:div>
    <w:div w:id="1562591771">
      <w:bodyDiv w:val="1"/>
      <w:marLeft w:val="0"/>
      <w:marRight w:val="0"/>
      <w:marTop w:val="0"/>
      <w:marBottom w:val="0"/>
      <w:divBdr>
        <w:top w:val="none" w:sz="0" w:space="0" w:color="auto"/>
        <w:left w:val="none" w:sz="0" w:space="0" w:color="auto"/>
        <w:bottom w:val="none" w:sz="0" w:space="0" w:color="auto"/>
        <w:right w:val="none" w:sz="0" w:space="0" w:color="auto"/>
      </w:divBdr>
    </w:div>
    <w:div w:id="1562593206">
      <w:bodyDiv w:val="1"/>
      <w:marLeft w:val="0"/>
      <w:marRight w:val="0"/>
      <w:marTop w:val="0"/>
      <w:marBottom w:val="0"/>
      <w:divBdr>
        <w:top w:val="none" w:sz="0" w:space="0" w:color="auto"/>
        <w:left w:val="none" w:sz="0" w:space="0" w:color="auto"/>
        <w:bottom w:val="none" w:sz="0" w:space="0" w:color="auto"/>
        <w:right w:val="none" w:sz="0" w:space="0" w:color="auto"/>
      </w:divBdr>
    </w:div>
    <w:div w:id="1562599472">
      <w:bodyDiv w:val="1"/>
      <w:marLeft w:val="0"/>
      <w:marRight w:val="0"/>
      <w:marTop w:val="0"/>
      <w:marBottom w:val="0"/>
      <w:divBdr>
        <w:top w:val="none" w:sz="0" w:space="0" w:color="auto"/>
        <w:left w:val="none" w:sz="0" w:space="0" w:color="auto"/>
        <w:bottom w:val="none" w:sz="0" w:space="0" w:color="auto"/>
        <w:right w:val="none" w:sz="0" w:space="0" w:color="auto"/>
      </w:divBdr>
    </w:div>
    <w:div w:id="1562666409">
      <w:bodyDiv w:val="1"/>
      <w:marLeft w:val="0"/>
      <w:marRight w:val="0"/>
      <w:marTop w:val="0"/>
      <w:marBottom w:val="0"/>
      <w:divBdr>
        <w:top w:val="none" w:sz="0" w:space="0" w:color="auto"/>
        <w:left w:val="none" w:sz="0" w:space="0" w:color="auto"/>
        <w:bottom w:val="none" w:sz="0" w:space="0" w:color="auto"/>
        <w:right w:val="none" w:sz="0" w:space="0" w:color="auto"/>
      </w:divBdr>
    </w:div>
    <w:div w:id="1562712332">
      <w:bodyDiv w:val="1"/>
      <w:marLeft w:val="0"/>
      <w:marRight w:val="0"/>
      <w:marTop w:val="0"/>
      <w:marBottom w:val="0"/>
      <w:divBdr>
        <w:top w:val="none" w:sz="0" w:space="0" w:color="auto"/>
        <w:left w:val="none" w:sz="0" w:space="0" w:color="auto"/>
        <w:bottom w:val="none" w:sz="0" w:space="0" w:color="auto"/>
        <w:right w:val="none" w:sz="0" w:space="0" w:color="auto"/>
      </w:divBdr>
    </w:div>
    <w:div w:id="1562716503">
      <w:bodyDiv w:val="1"/>
      <w:marLeft w:val="0"/>
      <w:marRight w:val="0"/>
      <w:marTop w:val="0"/>
      <w:marBottom w:val="0"/>
      <w:divBdr>
        <w:top w:val="none" w:sz="0" w:space="0" w:color="auto"/>
        <w:left w:val="none" w:sz="0" w:space="0" w:color="auto"/>
        <w:bottom w:val="none" w:sz="0" w:space="0" w:color="auto"/>
        <w:right w:val="none" w:sz="0" w:space="0" w:color="auto"/>
      </w:divBdr>
    </w:div>
    <w:div w:id="1562716950">
      <w:bodyDiv w:val="1"/>
      <w:marLeft w:val="0"/>
      <w:marRight w:val="0"/>
      <w:marTop w:val="0"/>
      <w:marBottom w:val="0"/>
      <w:divBdr>
        <w:top w:val="none" w:sz="0" w:space="0" w:color="auto"/>
        <w:left w:val="none" w:sz="0" w:space="0" w:color="auto"/>
        <w:bottom w:val="none" w:sz="0" w:space="0" w:color="auto"/>
        <w:right w:val="none" w:sz="0" w:space="0" w:color="auto"/>
      </w:divBdr>
    </w:div>
    <w:div w:id="1562716958">
      <w:bodyDiv w:val="1"/>
      <w:marLeft w:val="0"/>
      <w:marRight w:val="0"/>
      <w:marTop w:val="0"/>
      <w:marBottom w:val="0"/>
      <w:divBdr>
        <w:top w:val="none" w:sz="0" w:space="0" w:color="auto"/>
        <w:left w:val="none" w:sz="0" w:space="0" w:color="auto"/>
        <w:bottom w:val="none" w:sz="0" w:space="0" w:color="auto"/>
        <w:right w:val="none" w:sz="0" w:space="0" w:color="auto"/>
      </w:divBdr>
    </w:div>
    <w:div w:id="1562869365">
      <w:bodyDiv w:val="1"/>
      <w:marLeft w:val="0"/>
      <w:marRight w:val="0"/>
      <w:marTop w:val="0"/>
      <w:marBottom w:val="0"/>
      <w:divBdr>
        <w:top w:val="none" w:sz="0" w:space="0" w:color="auto"/>
        <w:left w:val="none" w:sz="0" w:space="0" w:color="auto"/>
        <w:bottom w:val="none" w:sz="0" w:space="0" w:color="auto"/>
        <w:right w:val="none" w:sz="0" w:space="0" w:color="auto"/>
      </w:divBdr>
    </w:div>
    <w:div w:id="1562984988">
      <w:bodyDiv w:val="1"/>
      <w:marLeft w:val="0"/>
      <w:marRight w:val="0"/>
      <w:marTop w:val="0"/>
      <w:marBottom w:val="0"/>
      <w:divBdr>
        <w:top w:val="none" w:sz="0" w:space="0" w:color="auto"/>
        <w:left w:val="none" w:sz="0" w:space="0" w:color="auto"/>
        <w:bottom w:val="none" w:sz="0" w:space="0" w:color="auto"/>
        <w:right w:val="none" w:sz="0" w:space="0" w:color="auto"/>
      </w:divBdr>
    </w:div>
    <w:div w:id="1563246800">
      <w:bodyDiv w:val="1"/>
      <w:marLeft w:val="0"/>
      <w:marRight w:val="0"/>
      <w:marTop w:val="0"/>
      <w:marBottom w:val="0"/>
      <w:divBdr>
        <w:top w:val="none" w:sz="0" w:space="0" w:color="auto"/>
        <w:left w:val="none" w:sz="0" w:space="0" w:color="auto"/>
        <w:bottom w:val="none" w:sz="0" w:space="0" w:color="auto"/>
        <w:right w:val="none" w:sz="0" w:space="0" w:color="auto"/>
      </w:divBdr>
    </w:div>
    <w:div w:id="1563251517">
      <w:bodyDiv w:val="1"/>
      <w:marLeft w:val="0"/>
      <w:marRight w:val="0"/>
      <w:marTop w:val="0"/>
      <w:marBottom w:val="0"/>
      <w:divBdr>
        <w:top w:val="none" w:sz="0" w:space="0" w:color="auto"/>
        <w:left w:val="none" w:sz="0" w:space="0" w:color="auto"/>
        <w:bottom w:val="none" w:sz="0" w:space="0" w:color="auto"/>
        <w:right w:val="none" w:sz="0" w:space="0" w:color="auto"/>
      </w:divBdr>
    </w:div>
    <w:div w:id="1563442022">
      <w:bodyDiv w:val="1"/>
      <w:marLeft w:val="0"/>
      <w:marRight w:val="0"/>
      <w:marTop w:val="0"/>
      <w:marBottom w:val="0"/>
      <w:divBdr>
        <w:top w:val="none" w:sz="0" w:space="0" w:color="auto"/>
        <w:left w:val="none" w:sz="0" w:space="0" w:color="auto"/>
        <w:bottom w:val="none" w:sz="0" w:space="0" w:color="auto"/>
        <w:right w:val="none" w:sz="0" w:space="0" w:color="auto"/>
      </w:divBdr>
    </w:div>
    <w:div w:id="1563909883">
      <w:bodyDiv w:val="1"/>
      <w:marLeft w:val="0"/>
      <w:marRight w:val="0"/>
      <w:marTop w:val="0"/>
      <w:marBottom w:val="0"/>
      <w:divBdr>
        <w:top w:val="none" w:sz="0" w:space="0" w:color="auto"/>
        <w:left w:val="none" w:sz="0" w:space="0" w:color="auto"/>
        <w:bottom w:val="none" w:sz="0" w:space="0" w:color="auto"/>
        <w:right w:val="none" w:sz="0" w:space="0" w:color="auto"/>
      </w:divBdr>
    </w:div>
    <w:div w:id="1564100326">
      <w:bodyDiv w:val="1"/>
      <w:marLeft w:val="0"/>
      <w:marRight w:val="0"/>
      <w:marTop w:val="0"/>
      <w:marBottom w:val="0"/>
      <w:divBdr>
        <w:top w:val="none" w:sz="0" w:space="0" w:color="auto"/>
        <w:left w:val="none" w:sz="0" w:space="0" w:color="auto"/>
        <w:bottom w:val="none" w:sz="0" w:space="0" w:color="auto"/>
        <w:right w:val="none" w:sz="0" w:space="0" w:color="auto"/>
      </w:divBdr>
    </w:div>
    <w:div w:id="1564172007">
      <w:bodyDiv w:val="1"/>
      <w:marLeft w:val="0"/>
      <w:marRight w:val="0"/>
      <w:marTop w:val="0"/>
      <w:marBottom w:val="0"/>
      <w:divBdr>
        <w:top w:val="none" w:sz="0" w:space="0" w:color="auto"/>
        <w:left w:val="none" w:sz="0" w:space="0" w:color="auto"/>
        <w:bottom w:val="none" w:sz="0" w:space="0" w:color="auto"/>
        <w:right w:val="none" w:sz="0" w:space="0" w:color="auto"/>
      </w:divBdr>
    </w:div>
    <w:div w:id="1564177537">
      <w:bodyDiv w:val="1"/>
      <w:marLeft w:val="0"/>
      <w:marRight w:val="0"/>
      <w:marTop w:val="0"/>
      <w:marBottom w:val="0"/>
      <w:divBdr>
        <w:top w:val="none" w:sz="0" w:space="0" w:color="auto"/>
        <w:left w:val="none" w:sz="0" w:space="0" w:color="auto"/>
        <w:bottom w:val="none" w:sz="0" w:space="0" w:color="auto"/>
        <w:right w:val="none" w:sz="0" w:space="0" w:color="auto"/>
      </w:divBdr>
    </w:div>
    <w:div w:id="1564217380">
      <w:bodyDiv w:val="1"/>
      <w:marLeft w:val="0"/>
      <w:marRight w:val="0"/>
      <w:marTop w:val="0"/>
      <w:marBottom w:val="0"/>
      <w:divBdr>
        <w:top w:val="none" w:sz="0" w:space="0" w:color="auto"/>
        <w:left w:val="none" w:sz="0" w:space="0" w:color="auto"/>
        <w:bottom w:val="none" w:sz="0" w:space="0" w:color="auto"/>
        <w:right w:val="none" w:sz="0" w:space="0" w:color="auto"/>
      </w:divBdr>
    </w:div>
    <w:div w:id="1564632111">
      <w:bodyDiv w:val="1"/>
      <w:marLeft w:val="0"/>
      <w:marRight w:val="0"/>
      <w:marTop w:val="0"/>
      <w:marBottom w:val="0"/>
      <w:divBdr>
        <w:top w:val="none" w:sz="0" w:space="0" w:color="auto"/>
        <w:left w:val="none" w:sz="0" w:space="0" w:color="auto"/>
        <w:bottom w:val="none" w:sz="0" w:space="0" w:color="auto"/>
        <w:right w:val="none" w:sz="0" w:space="0" w:color="auto"/>
      </w:divBdr>
    </w:div>
    <w:div w:id="1564638772">
      <w:bodyDiv w:val="1"/>
      <w:marLeft w:val="0"/>
      <w:marRight w:val="0"/>
      <w:marTop w:val="0"/>
      <w:marBottom w:val="0"/>
      <w:divBdr>
        <w:top w:val="none" w:sz="0" w:space="0" w:color="auto"/>
        <w:left w:val="none" w:sz="0" w:space="0" w:color="auto"/>
        <w:bottom w:val="none" w:sz="0" w:space="0" w:color="auto"/>
        <w:right w:val="none" w:sz="0" w:space="0" w:color="auto"/>
      </w:divBdr>
    </w:div>
    <w:div w:id="1565020963">
      <w:bodyDiv w:val="1"/>
      <w:marLeft w:val="0"/>
      <w:marRight w:val="0"/>
      <w:marTop w:val="0"/>
      <w:marBottom w:val="0"/>
      <w:divBdr>
        <w:top w:val="none" w:sz="0" w:space="0" w:color="auto"/>
        <w:left w:val="none" w:sz="0" w:space="0" w:color="auto"/>
        <w:bottom w:val="none" w:sz="0" w:space="0" w:color="auto"/>
        <w:right w:val="none" w:sz="0" w:space="0" w:color="auto"/>
      </w:divBdr>
    </w:div>
    <w:div w:id="1565142197">
      <w:bodyDiv w:val="1"/>
      <w:marLeft w:val="0"/>
      <w:marRight w:val="0"/>
      <w:marTop w:val="0"/>
      <w:marBottom w:val="0"/>
      <w:divBdr>
        <w:top w:val="none" w:sz="0" w:space="0" w:color="auto"/>
        <w:left w:val="none" w:sz="0" w:space="0" w:color="auto"/>
        <w:bottom w:val="none" w:sz="0" w:space="0" w:color="auto"/>
        <w:right w:val="none" w:sz="0" w:space="0" w:color="auto"/>
      </w:divBdr>
    </w:div>
    <w:div w:id="1565144058">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65800136">
      <w:bodyDiv w:val="1"/>
      <w:marLeft w:val="0"/>
      <w:marRight w:val="0"/>
      <w:marTop w:val="0"/>
      <w:marBottom w:val="0"/>
      <w:divBdr>
        <w:top w:val="none" w:sz="0" w:space="0" w:color="auto"/>
        <w:left w:val="none" w:sz="0" w:space="0" w:color="auto"/>
        <w:bottom w:val="none" w:sz="0" w:space="0" w:color="auto"/>
        <w:right w:val="none" w:sz="0" w:space="0" w:color="auto"/>
      </w:divBdr>
    </w:div>
    <w:div w:id="1566145376">
      <w:bodyDiv w:val="1"/>
      <w:marLeft w:val="0"/>
      <w:marRight w:val="0"/>
      <w:marTop w:val="0"/>
      <w:marBottom w:val="0"/>
      <w:divBdr>
        <w:top w:val="none" w:sz="0" w:space="0" w:color="auto"/>
        <w:left w:val="none" w:sz="0" w:space="0" w:color="auto"/>
        <w:bottom w:val="none" w:sz="0" w:space="0" w:color="auto"/>
        <w:right w:val="none" w:sz="0" w:space="0" w:color="auto"/>
      </w:divBdr>
    </w:div>
    <w:div w:id="1566187410">
      <w:bodyDiv w:val="1"/>
      <w:marLeft w:val="0"/>
      <w:marRight w:val="0"/>
      <w:marTop w:val="0"/>
      <w:marBottom w:val="0"/>
      <w:divBdr>
        <w:top w:val="none" w:sz="0" w:space="0" w:color="auto"/>
        <w:left w:val="none" w:sz="0" w:space="0" w:color="auto"/>
        <w:bottom w:val="none" w:sz="0" w:space="0" w:color="auto"/>
        <w:right w:val="none" w:sz="0" w:space="0" w:color="auto"/>
      </w:divBdr>
    </w:div>
    <w:div w:id="1566376121">
      <w:bodyDiv w:val="1"/>
      <w:marLeft w:val="0"/>
      <w:marRight w:val="0"/>
      <w:marTop w:val="0"/>
      <w:marBottom w:val="0"/>
      <w:divBdr>
        <w:top w:val="none" w:sz="0" w:space="0" w:color="auto"/>
        <w:left w:val="none" w:sz="0" w:space="0" w:color="auto"/>
        <w:bottom w:val="none" w:sz="0" w:space="0" w:color="auto"/>
        <w:right w:val="none" w:sz="0" w:space="0" w:color="auto"/>
      </w:divBdr>
    </w:div>
    <w:div w:id="1566792958">
      <w:bodyDiv w:val="1"/>
      <w:marLeft w:val="0"/>
      <w:marRight w:val="0"/>
      <w:marTop w:val="0"/>
      <w:marBottom w:val="0"/>
      <w:divBdr>
        <w:top w:val="none" w:sz="0" w:space="0" w:color="auto"/>
        <w:left w:val="none" w:sz="0" w:space="0" w:color="auto"/>
        <w:bottom w:val="none" w:sz="0" w:space="0" w:color="auto"/>
        <w:right w:val="none" w:sz="0" w:space="0" w:color="auto"/>
      </w:divBdr>
    </w:div>
    <w:div w:id="1566839851">
      <w:bodyDiv w:val="1"/>
      <w:marLeft w:val="0"/>
      <w:marRight w:val="0"/>
      <w:marTop w:val="0"/>
      <w:marBottom w:val="0"/>
      <w:divBdr>
        <w:top w:val="none" w:sz="0" w:space="0" w:color="auto"/>
        <w:left w:val="none" w:sz="0" w:space="0" w:color="auto"/>
        <w:bottom w:val="none" w:sz="0" w:space="0" w:color="auto"/>
        <w:right w:val="none" w:sz="0" w:space="0" w:color="auto"/>
      </w:divBdr>
    </w:div>
    <w:div w:id="1567032094">
      <w:bodyDiv w:val="1"/>
      <w:marLeft w:val="0"/>
      <w:marRight w:val="0"/>
      <w:marTop w:val="0"/>
      <w:marBottom w:val="0"/>
      <w:divBdr>
        <w:top w:val="none" w:sz="0" w:space="0" w:color="auto"/>
        <w:left w:val="none" w:sz="0" w:space="0" w:color="auto"/>
        <w:bottom w:val="none" w:sz="0" w:space="0" w:color="auto"/>
        <w:right w:val="none" w:sz="0" w:space="0" w:color="auto"/>
      </w:divBdr>
    </w:div>
    <w:div w:id="1567061531">
      <w:bodyDiv w:val="1"/>
      <w:marLeft w:val="0"/>
      <w:marRight w:val="0"/>
      <w:marTop w:val="0"/>
      <w:marBottom w:val="0"/>
      <w:divBdr>
        <w:top w:val="none" w:sz="0" w:space="0" w:color="auto"/>
        <w:left w:val="none" w:sz="0" w:space="0" w:color="auto"/>
        <w:bottom w:val="none" w:sz="0" w:space="0" w:color="auto"/>
        <w:right w:val="none" w:sz="0" w:space="0" w:color="auto"/>
      </w:divBdr>
    </w:div>
    <w:div w:id="1567300699">
      <w:bodyDiv w:val="1"/>
      <w:marLeft w:val="0"/>
      <w:marRight w:val="0"/>
      <w:marTop w:val="0"/>
      <w:marBottom w:val="0"/>
      <w:divBdr>
        <w:top w:val="none" w:sz="0" w:space="0" w:color="auto"/>
        <w:left w:val="none" w:sz="0" w:space="0" w:color="auto"/>
        <w:bottom w:val="none" w:sz="0" w:space="0" w:color="auto"/>
        <w:right w:val="none" w:sz="0" w:space="0" w:color="auto"/>
      </w:divBdr>
    </w:div>
    <w:div w:id="1567494298">
      <w:bodyDiv w:val="1"/>
      <w:marLeft w:val="0"/>
      <w:marRight w:val="0"/>
      <w:marTop w:val="0"/>
      <w:marBottom w:val="0"/>
      <w:divBdr>
        <w:top w:val="none" w:sz="0" w:space="0" w:color="auto"/>
        <w:left w:val="none" w:sz="0" w:space="0" w:color="auto"/>
        <w:bottom w:val="none" w:sz="0" w:space="0" w:color="auto"/>
        <w:right w:val="none" w:sz="0" w:space="0" w:color="auto"/>
      </w:divBdr>
    </w:div>
    <w:div w:id="1567569480">
      <w:bodyDiv w:val="1"/>
      <w:marLeft w:val="0"/>
      <w:marRight w:val="0"/>
      <w:marTop w:val="0"/>
      <w:marBottom w:val="0"/>
      <w:divBdr>
        <w:top w:val="none" w:sz="0" w:space="0" w:color="auto"/>
        <w:left w:val="none" w:sz="0" w:space="0" w:color="auto"/>
        <w:bottom w:val="none" w:sz="0" w:space="0" w:color="auto"/>
        <w:right w:val="none" w:sz="0" w:space="0" w:color="auto"/>
      </w:divBdr>
    </w:div>
    <w:div w:id="1567719138">
      <w:bodyDiv w:val="1"/>
      <w:marLeft w:val="0"/>
      <w:marRight w:val="0"/>
      <w:marTop w:val="0"/>
      <w:marBottom w:val="0"/>
      <w:divBdr>
        <w:top w:val="none" w:sz="0" w:space="0" w:color="auto"/>
        <w:left w:val="none" w:sz="0" w:space="0" w:color="auto"/>
        <w:bottom w:val="none" w:sz="0" w:space="0" w:color="auto"/>
        <w:right w:val="none" w:sz="0" w:space="0" w:color="auto"/>
      </w:divBdr>
    </w:div>
    <w:div w:id="1568227573">
      <w:bodyDiv w:val="1"/>
      <w:marLeft w:val="0"/>
      <w:marRight w:val="0"/>
      <w:marTop w:val="0"/>
      <w:marBottom w:val="0"/>
      <w:divBdr>
        <w:top w:val="none" w:sz="0" w:space="0" w:color="auto"/>
        <w:left w:val="none" w:sz="0" w:space="0" w:color="auto"/>
        <w:bottom w:val="none" w:sz="0" w:space="0" w:color="auto"/>
        <w:right w:val="none" w:sz="0" w:space="0" w:color="auto"/>
      </w:divBdr>
    </w:div>
    <w:div w:id="1568610576">
      <w:bodyDiv w:val="1"/>
      <w:marLeft w:val="0"/>
      <w:marRight w:val="0"/>
      <w:marTop w:val="0"/>
      <w:marBottom w:val="0"/>
      <w:divBdr>
        <w:top w:val="none" w:sz="0" w:space="0" w:color="auto"/>
        <w:left w:val="none" w:sz="0" w:space="0" w:color="auto"/>
        <w:bottom w:val="none" w:sz="0" w:space="0" w:color="auto"/>
        <w:right w:val="none" w:sz="0" w:space="0" w:color="auto"/>
      </w:divBdr>
    </w:div>
    <w:div w:id="1568957831">
      <w:bodyDiv w:val="1"/>
      <w:marLeft w:val="0"/>
      <w:marRight w:val="0"/>
      <w:marTop w:val="0"/>
      <w:marBottom w:val="0"/>
      <w:divBdr>
        <w:top w:val="none" w:sz="0" w:space="0" w:color="auto"/>
        <w:left w:val="none" w:sz="0" w:space="0" w:color="auto"/>
        <w:bottom w:val="none" w:sz="0" w:space="0" w:color="auto"/>
        <w:right w:val="none" w:sz="0" w:space="0" w:color="auto"/>
      </w:divBdr>
    </w:div>
    <w:div w:id="1569266157">
      <w:bodyDiv w:val="1"/>
      <w:marLeft w:val="0"/>
      <w:marRight w:val="0"/>
      <w:marTop w:val="0"/>
      <w:marBottom w:val="0"/>
      <w:divBdr>
        <w:top w:val="none" w:sz="0" w:space="0" w:color="auto"/>
        <w:left w:val="none" w:sz="0" w:space="0" w:color="auto"/>
        <w:bottom w:val="none" w:sz="0" w:space="0" w:color="auto"/>
        <w:right w:val="none" w:sz="0" w:space="0" w:color="auto"/>
      </w:divBdr>
    </w:div>
    <w:div w:id="1569463138">
      <w:bodyDiv w:val="1"/>
      <w:marLeft w:val="0"/>
      <w:marRight w:val="0"/>
      <w:marTop w:val="0"/>
      <w:marBottom w:val="0"/>
      <w:divBdr>
        <w:top w:val="none" w:sz="0" w:space="0" w:color="auto"/>
        <w:left w:val="none" w:sz="0" w:space="0" w:color="auto"/>
        <w:bottom w:val="none" w:sz="0" w:space="0" w:color="auto"/>
        <w:right w:val="none" w:sz="0" w:space="0" w:color="auto"/>
      </w:divBdr>
    </w:div>
    <w:div w:id="1569875079">
      <w:bodyDiv w:val="1"/>
      <w:marLeft w:val="0"/>
      <w:marRight w:val="0"/>
      <w:marTop w:val="0"/>
      <w:marBottom w:val="0"/>
      <w:divBdr>
        <w:top w:val="none" w:sz="0" w:space="0" w:color="auto"/>
        <w:left w:val="none" w:sz="0" w:space="0" w:color="auto"/>
        <w:bottom w:val="none" w:sz="0" w:space="0" w:color="auto"/>
        <w:right w:val="none" w:sz="0" w:space="0" w:color="auto"/>
      </w:divBdr>
    </w:div>
    <w:div w:id="1570461377">
      <w:bodyDiv w:val="1"/>
      <w:marLeft w:val="0"/>
      <w:marRight w:val="0"/>
      <w:marTop w:val="0"/>
      <w:marBottom w:val="0"/>
      <w:divBdr>
        <w:top w:val="none" w:sz="0" w:space="0" w:color="auto"/>
        <w:left w:val="none" w:sz="0" w:space="0" w:color="auto"/>
        <w:bottom w:val="none" w:sz="0" w:space="0" w:color="auto"/>
        <w:right w:val="none" w:sz="0" w:space="0" w:color="auto"/>
      </w:divBdr>
    </w:div>
    <w:div w:id="1570649041">
      <w:bodyDiv w:val="1"/>
      <w:marLeft w:val="0"/>
      <w:marRight w:val="0"/>
      <w:marTop w:val="0"/>
      <w:marBottom w:val="0"/>
      <w:divBdr>
        <w:top w:val="none" w:sz="0" w:space="0" w:color="auto"/>
        <w:left w:val="none" w:sz="0" w:space="0" w:color="auto"/>
        <w:bottom w:val="none" w:sz="0" w:space="0" w:color="auto"/>
        <w:right w:val="none" w:sz="0" w:space="0" w:color="auto"/>
      </w:divBdr>
    </w:div>
    <w:div w:id="1570652971">
      <w:bodyDiv w:val="1"/>
      <w:marLeft w:val="0"/>
      <w:marRight w:val="0"/>
      <w:marTop w:val="0"/>
      <w:marBottom w:val="0"/>
      <w:divBdr>
        <w:top w:val="none" w:sz="0" w:space="0" w:color="auto"/>
        <w:left w:val="none" w:sz="0" w:space="0" w:color="auto"/>
        <w:bottom w:val="none" w:sz="0" w:space="0" w:color="auto"/>
        <w:right w:val="none" w:sz="0" w:space="0" w:color="auto"/>
      </w:divBdr>
    </w:div>
    <w:div w:id="1570991676">
      <w:bodyDiv w:val="1"/>
      <w:marLeft w:val="0"/>
      <w:marRight w:val="0"/>
      <w:marTop w:val="0"/>
      <w:marBottom w:val="0"/>
      <w:divBdr>
        <w:top w:val="none" w:sz="0" w:space="0" w:color="auto"/>
        <w:left w:val="none" w:sz="0" w:space="0" w:color="auto"/>
        <w:bottom w:val="none" w:sz="0" w:space="0" w:color="auto"/>
        <w:right w:val="none" w:sz="0" w:space="0" w:color="auto"/>
      </w:divBdr>
    </w:div>
    <w:div w:id="1571034160">
      <w:bodyDiv w:val="1"/>
      <w:marLeft w:val="0"/>
      <w:marRight w:val="0"/>
      <w:marTop w:val="0"/>
      <w:marBottom w:val="0"/>
      <w:divBdr>
        <w:top w:val="none" w:sz="0" w:space="0" w:color="auto"/>
        <w:left w:val="none" w:sz="0" w:space="0" w:color="auto"/>
        <w:bottom w:val="none" w:sz="0" w:space="0" w:color="auto"/>
        <w:right w:val="none" w:sz="0" w:space="0" w:color="auto"/>
      </w:divBdr>
    </w:div>
    <w:div w:id="1571039665">
      <w:bodyDiv w:val="1"/>
      <w:marLeft w:val="0"/>
      <w:marRight w:val="0"/>
      <w:marTop w:val="0"/>
      <w:marBottom w:val="0"/>
      <w:divBdr>
        <w:top w:val="none" w:sz="0" w:space="0" w:color="auto"/>
        <w:left w:val="none" w:sz="0" w:space="0" w:color="auto"/>
        <w:bottom w:val="none" w:sz="0" w:space="0" w:color="auto"/>
        <w:right w:val="none" w:sz="0" w:space="0" w:color="auto"/>
      </w:divBdr>
    </w:div>
    <w:div w:id="1571691250">
      <w:bodyDiv w:val="1"/>
      <w:marLeft w:val="0"/>
      <w:marRight w:val="0"/>
      <w:marTop w:val="0"/>
      <w:marBottom w:val="0"/>
      <w:divBdr>
        <w:top w:val="none" w:sz="0" w:space="0" w:color="auto"/>
        <w:left w:val="none" w:sz="0" w:space="0" w:color="auto"/>
        <w:bottom w:val="none" w:sz="0" w:space="0" w:color="auto"/>
        <w:right w:val="none" w:sz="0" w:space="0" w:color="auto"/>
      </w:divBdr>
    </w:div>
    <w:div w:id="1571768551">
      <w:bodyDiv w:val="1"/>
      <w:marLeft w:val="0"/>
      <w:marRight w:val="0"/>
      <w:marTop w:val="0"/>
      <w:marBottom w:val="0"/>
      <w:divBdr>
        <w:top w:val="none" w:sz="0" w:space="0" w:color="auto"/>
        <w:left w:val="none" w:sz="0" w:space="0" w:color="auto"/>
        <w:bottom w:val="none" w:sz="0" w:space="0" w:color="auto"/>
        <w:right w:val="none" w:sz="0" w:space="0" w:color="auto"/>
      </w:divBdr>
    </w:div>
    <w:div w:id="1571958810">
      <w:bodyDiv w:val="1"/>
      <w:marLeft w:val="0"/>
      <w:marRight w:val="0"/>
      <w:marTop w:val="0"/>
      <w:marBottom w:val="0"/>
      <w:divBdr>
        <w:top w:val="none" w:sz="0" w:space="0" w:color="auto"/>
        <w:left w:val="none" w:sz="0" w:space="0" w:color="auto"/>
        <w:bottom w:val="none" w:sz="0" w:space="0" w:color="auto"/>
        <w:right w:val="none" w:sz="0" w:space="0" w:color="auto"/>
      </w:divBdr>
    </w:div>
    <w:div w:id="1572082394">
      <w:bodyDiv w:val="1"/>
      <w:marLeft w:val="0"/>
      <w:marRight w:val="0"/>
      <w:marTop w:val="0"/>
      <w:marBottom w:val="0"/>
      <w:divBdr>
        <w:top w:val="none" w:sz="0" w:space="0" w:color="auto"/>
        <w:left w:val="none" w:sz="0" w:space="0" w:color="auto"/>
        <w:bottom w:val="none" w:sz="0" w:space="0" w:color="auto"/>
        <w:right w:val="none" w:sz="0" w:space="0" w:color="auto"/>
      </w:divBdr>
    </w:div>
    <w:div w:id="1572083312">
      <w:bodyDiv w:val="1"/>
      <w:marLeft w:val="0"/>
      <w:marRight w:val="0"/>
      <w:marTop w:val="0"/>
      <w:marBottom w:val="0"/>
      <w:divBdr>
        <w:top w:val="none" w:sz="0" w:space="0" w:color="auto"/>
        <w:left w:val="none" w:sz="0" w:space="0" w:color="auto"/>
        <w:bottom w:val="none" w:sz="0" w:space="0" w:color="auto"/>
        <w:right w:val="none" w:sz="0" w:space="0" w:color="auto"/>
      </w:divBdr>
    </w:div>
    <w:div w:id="1572228362">
      <w:bodyDiv w:val="1"/>
      <w:marLeft w:val="0"/>
      <w:marRight w:val="0"/>
      <w:marTop w:val="0"/>
      <w:marBottom w:val="0"/>
      <w:divBdr>
        <w:top w:val="none" w:sz="0" w:space="0" w:color="auto"/>
        <w:left w:val="none" w:sz="0" w:space="0" w:color="auto"/>
        <w:bottom w:val="none" w:sz="0" w:space="0" w:color="auto"/>
        <w:right w:val="none" w:sz="0" w:space="0" w:color="auto"/>
      </w:divBdr>
    </w:div>
    <w:div w:id="1572231065">
      <w:bodyDiv w:val="1"/>
      <w:marLeft w:val="0"/>
      <w:marRight w:val="0"/>
      <w:marTop w:val="0"/>
      <w:marBottom w:val="0"/>
      <w:divBdr>
        <w:top w:val="none" w:sz="0" w:space="0" w:color="auto"/>
        <w:left w:val="none" w:sz="0" w:space="0" w:color="auto"/>
        <w:bottom w:val="none" w:sz="0" w:space="0" w:color="auto"/>
        <w:right w:val="none" w:sz="0" w:space="0" w:color="auto"/>
      </w:divBdr>
    </w:div>
    <w:div w:id="1572541977">
      <w:bodyDiv w:val="1"/>
      <w:marLeft w:val="0"/>
      <w:marRight w:val="0"/>
      <w:marTop w:val="0"/>
      <w:marBottom w:val="0"/>
      <w:divBdr>
        <w:top w:val="none" w:sz="0" w:space="0" w:color="auto"/>
        <w:left w:val="none" w:sz="0" w:space="0" w:color="auto"/>
        <w:bottom w:val="none" w:sz="0" w:space="0" w:color="auto"/>
        <w:right w:val="none" w:sz="0" w:space="0" w:color="auto"/>
      </w:divBdr>
    </w:div>
    <w:div w:id="1572543603">
      <w:bodyDiv w:val="1"/>
      <w:marLeft w:val="0"/>
      <w:marRight w:val="0"/>
      <w:marTop w:val="0"/>
      <w:marBottom w:val="0"/>
      <w:divBdr>
        <w:top w:val="none" w:sz="0" w:space="0" w:color="auto"/>
        <w:left w:val="none" w:sz="0" w:space="0" w:color="auto"/>
        <w:bottom w:val="none" w:sz="0" w:space="0" w:color="auto"/>
        <w:right w:val="none" w:sz="0" w:space="0" w:color="auto"/>
      </w:divBdr>
    </w:div>
    <w:div w:id="1572691112">
      <w:bodyDiv w:val="1"/>
      <w:marLeft w:val="0"/>
      <w:marRight w:val="0"/>
      <w:marTop w:val="0"/>
      <w:marBottom w:val="0"/>
      <w:divBdr>
        <w:top w:val="none" w:sz="0" w:space="0" w:color="auto"/>
        <w:left w:val="none" w:sz="0" w:space="0" w:color="auto"/>
        <w:bottom w:val="none" w:sz="0" w:space="0" w:color="auto"/>
        <w:right w:val="none" w:sz="0" w:space="0" w:color="auto"/>
      </w:divBdr>
    </w:div>
    <w:div w:id="1572736349">
      <w:bodyDiv w:val="1"/>
      <w:marLeft w:val="0"/>
      <w:marRight w:val="0"/>
      <w:marTop w:val="0"/>
      <w:marBottom w:val="0"/>
      <w:divBdr>
        <w:top w:val="none" w:sz="0" w:space="0" w:color="auto"/>
        <w:left w:val="none" w:sz="0" w:space="0" w:color="auto"/>
        <w:bottom w:val="none" w:sz="0" w:space="0" w:color="auto"/>
        <w:right w:val="none" w:sz="0" w:space="0" w:color="auto"/>
      </w:divBdr>
    </w:div>
    <w:div w:id="1572765201">
      <w:bodyDiv w:val="1"/>
      <w:marLeft w:val="0"/>
      <w:marRight w:val="0"/>
      <w:marTop w:val="0"/>
      <w:marBottom w:val="0"/>
      <w:divBdr>
        <w:top w:val="none" w:sz="0" w:space="0" w:color="auto"/>
        <w:left w:val="none" w:sz="0" w:space="0" w:color="auto"/>
        <w:bottom w:val="none" w:sz="0" w:space="0" w:color="auto"/>
        <w:right w:val="none" w:sz="0" w:space="0" w:color="auto"/>
      </w:divBdr>
    </w:div>
    <w:div w:id="1572813830">
      <w:bodyDiv w:val="1"/>
      <w:marLeft w:val="0"/>
      <w:marRight w:val="0"/>
      <w:marTop w:val="0"/>
      <w:marBottom w:val="0"/>
      <w:divBdr>
        <w:top w:val="none" w:sz="0" w:space="0" w:color="auto"/>
        <w:left w:val="none" w:sz="0" w:space="0" w:color="auto"/>
        <w:bottom w:val="none" w:sz="0" w:space="0" w:color="auto"/>
        <w:right w:val="none" w:sz="0" w:space="0" w:color="auto"/>
      </w:divBdr>
    </w:div>
    <w:div w:id="1573273226">
      <w:bodyDiv w:val="1"/>
      <w:marLeft w:val="0"/>
      <w:marRight w:val="0"/>
      <w:marTop w:val="0"/>
      <w:marBottom w:val="0"/>
      <w:divBdr>
        <w:top w:val="none" w:sz="0" w:space="0" w:color="auto"/>
        <w:left w:val="none" w:sz="0" w:space="0" w:color="auto"/>
        <w:bottom w:val="none" w:sz="0" w:space="0" w:color="auto"/>
        <w:right w:val="none" w:sz="0" w:space="0" w:color="auto"/>
      </w:divBdr>
    </w:div>
    <w:div w:id="1573852990">
      <w:bodyDiv w:val="1"/>
      <w:marLeft w:val="0"/>
      <w:marRight w:val="0"/>
      <w:marTop w:val="0"/>
      <w:marBottom w:val="0"/>
      <w:divBdr>
        <w:top w:val="none" w:sz="0" w:space="0" w:color="auto"/>
        <w:left w:val="none" w:sz="0" w:space="0" w:color="auto"/>
        <w:bottom w:val="none" w:sz="0" w:space="0" w:color="auto"/>
        <w:right w:val="none" w:sz="0" w:space="0" w:color="auto"/>
      </w:divBdr>
    </w:div>
    <w:div w:id="1573924116">
      <w:bodyDiv w:val="1"/>
      <w:marLeft w:val="0"/>
      <w:marRight w:val="0"/>
      <w:marTop w:val="0"/>
      <w:marBottom w:val="0"/>
      <w:divBdr>
        <w:top w:val="none" w:sz="0" w:space="0" w:color="auto"/>
        <w:left w:val="none" w:sz="0" w:space="0" w:color="auto"/>
        <w:bottom w:val="none" w:sz="0" w:space="0" w:color="auto"/>
        <w:right w:val="none" w:sz="0" w:space="0" w:color="auto"/>
      </w:divBdr>
    </w:div>
    <w:div w:id="1574195412">
      <w:bodyDiv w:val="1"/>
      <w:marLeft w:val="0"/>
      <w:marRight w:val="0"/>
      <w:marTop w:val="0"/>
      <w:marBottom w:val="0"/>
      <w:divBdr>
        <w:top w:val="none" w:sz="0" w:space="0" w:color="auto"/>
        <w:left w:val="none" w:sz="0" w:space="0" w:color="auto"/>
        <w:bottom w:val="none" w:sz="0" w:space="0" w:color="auto"/>
        <w:right w:val="none" w:sz="0" w:space="0" w:color="auto"/>
      </w:divBdr>
    </w:div>
    <w:div w:id="1574584715">
      <w:bodyDiv w:val="1"/>
      <w:marLeft w:val="0"/>
      <w:marRight w:val="0"/>
      <w:marTop w:val="0"/>
      <w:marBottom w:val="0"/>
      <w:divBdr>
        <w:top w:val="none" w:sz="0" w:space="0" w:color="auto"/>
        <w:left w:val="none" w:sz="0" w:space="0" w:color="auto"/>
        <w:bottom w:val="none" w:sz="0" w:space="0" w:color="auto"/>
        <w:right w:val="none" w:sz="0" w:space="0" w:color="auto"/>
      </w:divBdr>
    </w:div>
    <w:div w:id="1574585857">
      <w:bodyDiv w:val="1"/>
      <w:marLeft w:val="0"/>
      <w:marRight w:val="0"/>
      <w:marTop w:val="0"/>
      <w:marBottom w:val="0"/>
      <w:divBdr>
        <w:top w:val="none" w:sz="0" w:space="0" w:color="auto"/>
        <w:left w:val="none" w:sz="0" w:space="0" w:color="auto"/>
        <w:bottom w:val="none" w:sz="0" w:space="0" w:color="auto"/>
        <w:right w:val="none" w:sz="0" w:space="0" w:color="auto"/>
      </w:divBdr>
    </w:div>
    <w:div w:id="1574704938">
      <w:bodyDiv w:val="1"/>
      <w:marLeft w:val="0"/>
      <w:marRight w:val="0"/>
      <w:marTop w:val="0"/>
      <w:marBottom w:val="0"/>
      <w:divBdr>
        <w:top w:val="none" w:sz="0" w:space="0" w:color="auto"/>
        <w:left w:val="none" w:sz="0" w:space="0" w:color="auto"/>
        <w:bottom w:val="none" w:sz="0" w:space="0" w:color="auto"/>
        <w:right w:val="none" w:sz="0" w:space="0" w:color="auto"/>
      </w:divBdr>
    </w:div>
    <w:div w:id="1574851398">
      <w:bodyDiv w:val="1"/>
      <w:marLeft w:val="0"/>
      <w:marRight w:val="0"/>
      <w:marTop w:val="0"/>
      <w:marBottom w:val="0"/>
      <w:divBdr>
        <w:top w:val="none" w:sz="0" w:space="0" w:color="auto"/>
        <w:left w:val="none" w:sz="0" w:space="0" w:color="auto"/>
        <w:bottom w:val="none" w:sz="0" w:space="0" w:color="auto"/>
        <w:right w:val="none" w:sz="0" w:space="0" w:color="auto"/>
      </w:divBdr>
    </w:div>
    <w:div w:id="1575049957">
      <w:bodyDiv w:val="1"/>
      <w:marLeft w:val="0"/>
      <w:marRight w:val="0"/>
      <w:marTop w:val="0"/>
      <w:marBottom w:val="0"/>
      <w:divBdr>
        <w:top w:val="none" w:sz="0" w:space="0" w:color="auto"/>
        <w:left w:val="none" w:sz="0" w:space="0" w:color="auto"/>
        <w:bottom w:val="none" w:sz="0" w:space="0" w:color="auto"/>
        <w:right w:val="none" w:sz="0" w:space="0" w:color="auto"/>
      </w:divBdr>
    </w:div>
    <w:div w:id="1575244058">
      <w:bodyDiv w:val="1"/>
      <w:marLeft w:val="0"/>
      <w:marRight w:val="0"/>
      <w:marTop w:val="0"/>
      <w:marBottom w:val="0"/>
      <w:divBdr>
        <w:top w:val="none" w:sz="0" w:space="0" w:color="auto"/>
        <w:left w:val="none" w:sz="0" w:space="0" w:color="auto"/>
        <w:bottom w:val="none" w:sz="0" w:space="0" w:color="auto"/>
        <w:right w:val="none" w:sz="0" w:space="0" w:color="auto"/>
      </w:divBdr>
    </w:div>
    <w:div w:id="1575318789">
      <w:bodyDiv w:val="1"/>
      <w:marLeft w:val="0"/>
      <w:marRight w:val="0"/>
      <w:marTop w:val="0"/>
      <w:marBottom w:val="0"/>
      <w:divBdr>
        <w:top w:val="none" w:sz="0" w:space="0" w:color="auto"/>
        <w:left w:val="none" w:sz="0" w:space="0" w:color="auto"/>
        <w:bottom w:val="none" w:sz="0" w:space="0" w:color="auto"/>
        <w:right w:val="none" w:sz="0" w:space="0" w:color="auto"/>
      </w:divBdr>
    </w:div>
    <w:div w:id="1575510552">
      <w:bodyDiv w:val="1"/>
      <w:marLeft w:val="0"/>
      <w:marRight w:val="0"/>
      <w:marTop w:val="0"/>
      <w:marBottom w:val="0"/>
      <w:divBdr>
        <w:top w:val="none" w:sz="0" w:space="0" w:color="auto"/>
        <w:left w:val="none" w:sz="0" w:space="0" w:color="auto"/>
        <w:bottom w:val="none" w:sz="0" w:space="0" w:color="auto"/>
        <w:right w:val="none" w:sz="0" w:space="0" w:color="auto"/>
      </w:divBdr>
    </w:div>
    <w:div w:id="1575823505">
      <w:bodyDiv w:val="1"/>
      <w:marLeft w:val="0"/>
      <w:marRight w:val="0"/>
      <w:marTop w:val="0"/>
      <w:marBottom w:val="0"/>
      <w:divBdr>
        <w:top w:val="none" w:sz="0" w:space="0" w:color="auto"/>
        <w:left w:val="none" w:sz="0" w:space="0" w:color="auto"/>
        <w:bottom w:val="none" w:sz="0" w:space="0" w:color="auto"/>
        <w:right w:val="none" w:sz="0" w:space="0" w:color="auto"/>
      </w:divBdr>
    </w:div>
    <w:div w:id="1576210404">
      <w:bodyDiv w:val="1"/>
      <w:marLeft w:val="0"/>
      <w:marRight w:val="0"/>
      <w:marTop w:val="0"/>
      <w:marBottom w:val="0"/>
      <w:divBdr>
        <w:top w:val="none" w:sz="0" w:space="0" w:color="auto"/>
        <w:left w:val="none" w:sz="0" w:space="0" w:color="auto"/>
        <w:bottom w:val="none" w:sz="0" w:space="0" w:color="auto"/>
        <w:right w:val="none" w:sz="0" w:space="0" w:color="auto"/>
      </w:divBdr>
    </w:div>
    <w:div w:id="1576936977">
      <w:bodyDiv w:val="1"/>
      <w:marLeft w:val="0"/>
      <w:marRight w:val="0"/>
      <w:marTop w:val="0"/>
      <w:marBottom w:val="0"/>
      <w:divBdr>
        <w:top w:val="none" w:sz="0" w:space="0" w:color="auto"/>
        <w:left w:val="none" w:sz="0" w:space="0" w:color="auto"/>
        <w:bottom w:val="none" w:sz="0" w:space="0" w:color="auto"/>
        <w:right w:val="none" w:sz="0" w:space="0" w:color="auto"/>
      </w:divBdr>
    </w:div>
    <w:div w:id="1576939574">
      <w:bodyDiv w:val="1"/>
      <w:marLeft w:val="0"/>
      <w:marRight w:val="0"/>
      <w:marTop w:val="0"/>
      <w:marBottom w:val="0"/>
      <w:divBdr>
        <w:top w:val="none" w:sz="0" w:space="0" w:color="auto"/>
        <w:left w:val="none" w:sz="0" w:space="0" w:color="auto"/>
        <w:bottom w:val="none" w:sz="0" w:space="0" w:color="auto"/>
        <w:right w:val="none" w:sz="0" w:space="0" w:color="auto"/>
      </w:divBdr>
    </w:div>
    <w:div w:id="1576940279">
      <w:bodyDiv w:val="1"/>
      <w:marLeft w:val="0"/>
      <w:marRight w:val="0"/>
      <w:marTop w:val="0"/>
      <w:marBottom w:val="0"/>
      <w:divBdr>
        <w:top w:val="none" w:sz="0" w:space="0" w:color="auto"/>
        <w:left w:val="none" w:sz="0" w:space="0" w:color="auto"/>
        <w:bottom w:val="none" w:sz="0" w:space="0" w:color="auto"/>
        <w:right w:val="none" w:sz="0" w:space="0" w:color="auto"/>
      </w:divBdr>
    </w:div>
    <w:div w:id="1577203735">
      <w:bodyDiv w:val="1"/>
      <w:marLeft w:val="0"/>
      <w:marRight w:val="0"/>
      <w:marTop w:val="0"/>
      <w:marBottom w:val="0"/>
      <w:divBdr>
        <w:top w:val="none" w:sz="0" w:space="0" w:color="auto"/>
        <w:left w:val="none" w:sz="0" w:space="0" w:color="auto"/>
        <w:bottom w:val="none" w:sz="0" w:space="0" w:color="auto"/>
        <w:right w:val="none" w:sz="0" w:space="0" w:color="auto"/>
      </w:divBdr>
    </w:div>
    <w:div w:id="1577204429">
      <w:bodyDiv w:val="1"/>
      <w:marLeft w:val="0"/>
      <w:marRight w:val="0"/>
      <w:marTop w:val="0"/>
      <w:marBottom w:val="0"/>
      <w:divBdr>
        <w:top w:val="none" w:sz="0" w:space="0" w:color="auto"/>
        <w:left w:val="none" w:sz="0" w:space="0" w:color="auto"/>
        <w:bottom w:val="none" w:sz="0" w:space="0" w:color="auto"/>
        <w:right w:val="none" w:sz="0" w:space="0" w:color="auto"/>
      </w:divBdr>
    </w:div>
    <w:div w:id="1577204644">
      <w:bodyDiv w:val="1"/>
      <w:marLeft w:val="0"/>
      <w:marRight w:val="0"/>
      <w:marTop w:val="0"/>
      <w:marBottom w:val="0"/>
      <w:divBdr>
        <w:top w:val="none" w:sz="0" w:space="0" w:color="auto"/>
        <w:left w:val="none" w:sz="0" w:space="0" w:color="auto"/>
        <w:bottom w:val="none" w:sz="0" w:space="0" w:color="auto"/>
        <w:right w:val="none" w:sz="0" w:space="0" w:color="auto"/>
      </w:divBdr>
    </w:div>
    <w:div w:id="1577476808">
      <w:bodyDiv w:val="1"/>
      <w:marLeft w:val="0"/>
      <w:marRight w:val="0"/>
      <w:marTop w:val="0"/>
      <w:marBottom w:val="0"/>
      <w:divBdr>
        <w:top w:val="none" w:sz="0" w:space="0" w:color="auto"/>
        <w:left w:val="none" w:sz="0" w:space="0" w:color="auto"/>
        <w:bottom w:val="none" w:sz="0" w:space="0" w:color="auto"/>
        <w:right w:val="none" w:sz="0" w:space="0" w:color="auto"/>
      </w:divBdr>
    </w:div>
    <w:div w:id="1578051161">
      <w:bodyDiv w:val="1"/>
      <w:marLeft w:val="0"/>
      <w:marRight w:val="0"/>
      <w:marTop w:val="0"/>
      <w:marBottom w:val="0"/>
      <w:divBdr>
        <w:top w:val="none" w:sz="0" w:space="0" w:color="auto"/>
        <w:left w:val="none" w:sz="0" w:space="0" w:color="auto"/>
        <w:bottom w:val="none" w:sz="0" w:space="0" w:color="auto"/>
        <w:right w:val="none" w:sz="0" w:space="0" w:color="auto"/>
      </w:divBdr>
    </w:div>
    <w:div w:id="1578124443">
      <w:bodyDiv w:val="1"/>
      <w:marLeft w:val="0"/>
      <w:marRight w:val="0"/>
      <w:marTop w:val="0"/>
      <w:marBottom w:val="0"/>
      <w:divBdr>
        <w:top w:val="none" w:sz="0" w:space="0" w:color="auto"/>
        <w:left w:val="none" w:sz="0" w:space="0" w:color="auto"/>
        <w:bottom w:val="none" w:sz="0" w:space="0" w:color="auto"/>
        <w:right w:val="none" w:sz="0" w:space="0" w:color="auto"/>
      </w:divBdr>
    </w:div>
    <w:div w:id="1578201748">
      <w:bodyDiv w:val="1"/>
      <w:marLeft w:val="0"/>
      <w:marRight w:val="0"/>
      <w:marTop w:val="0"/>
      <w:marBottom w:val="0"/>
      <w:divBdr>
        <w:top w:val="none" w:sz="0" w:space="0" w:color="auto"/>
        <w:left w:val="none" w:sz="0" w:space="0" w:color="auto"/>
        <w:bottom w:val="none" w:sz="0" w:space="0" w:color="auto"/>
        <w:right w:val="none" w:sz="0" w:space="0" w:color="auto"/>
      </w:divBdr>
    </w:div>
    <w:div w:id="1578319607">
      <w:bodyDiv w:val="1"/>
      <w:marLeft w:val="0"/>
      <w:marRight w:val="0"/>
      <w:marTop w:val="0"/>
      <w:marBottom w:val="0"/>
      <w:divBdr>
        <w:top w:val="none" w:sz="0" w:space="0" w:color="auto"/>
        <w:left w:val="none" w:sz="0" w:space="0" w:color="auto"/>
        <w:bottom w:val="none" w:sz="0" w:space="0" w:color="auto"/>
        <w:right w:val="none" w:sz="0" w:space="0" w:color="auto"/>
      </w:divBdr>
    </w:div>
    <w:div w:id="1578828247">
      <w:bodyDiv w:val="1"/>
      <w:marLeft w:val="0"/>
      <w:marRight w:val="0"/>
      <w:marTop w:val="0"/>
      <w:marBottom w:val="0"/>
      <w:divBdr>
        <w:top w:val="none" w:sz="0" w:space="0" w:color="auto"/>
        <w:left w:val="none" w:sz="0" w:space="0" w:color="auto"/>
        <w:bottom w:val="none" w:sz="0" w:space="0" w:color="auto"/>
        <w:right w:val="none" w:sz="0" w:space="0" w:color="auto"/>
      </w:divBdr>
    </w:div>
    <w:div w:id="1579052995">
      <w:bodyDiv w:val="1"/>
      <w:marLeft w:val="0"/>
      <w:marRight w:val="0"/>
      <w:marTop w:val="0"/>
      <w:marBottom w:val="0"/>
      <w:divBdr>
        <w:top w:val="none" w:sz="0" w:space="0" w:color="auto"/>
        <w:left w:val="none" w:sz="0" w:space="0" w:color="auto"/>
        <w:bottom w:val="none" w:sz="0" w:space="0" w:color="auto"/>
        <w:right w:val="none" w:sz="0" w:space="0" w:color="auto"/>
      </w:divBdr>
    </w:div>
    <w:div w:id="1579366269">
      <w:bodyDiv w:val="1"/>
      <w:marLeft w:val="0"/>
      <w:marRight w:val="0"/>
      <w:marTop w:val="0"/>
      <w:marBottom w:val="0"/>
      <w:divBdr>
        <w:top w:val="none" w:sz="0" w:space="0" w:color="auto"/>
        <w:left w:val="none" w:sz="0" w:space="0" w:color="auto"/>
        <w:bottom w:val="none" w:sz="0" w:space="0" w:color="auto"/>
        <w:right w:val="none" w:sz="0" w:space="0" w:color="auto"/>
      </w:divBdr>
    </w:div>
    <w:div w:id="1579749521">
      <w:bodyDiv w:val="1"/>
      <w:marLeft w:val="0"/>
      <w:marRight w:val="0"/>
      <w:marTop w:val="0"/>
      <w:marBottom w:val="0"/>
      <w:divBdr>
        <w:top w:val="none" w:sz="0" w:space="0" w:color="auto"/>
        <w:left w:val="none" w:sz="0" w:space="0" w:color="auto"/>
        <w:bottom w:val="none" w:sz="0" w:space="0" w:color="auto"/>
        <w:right w:val="none" w:sz="0" w:space="0" w:color="auto"/>
      </w:divBdr>
    </w:div>
    <w:div w:id="1579830470">
      <w:bodyDiv w:val="1"/>
      <w:marLeft w:val="0"/>
      <w:marRight w:val="0"/>
      <w:marTop w:val="0"/>
      <w:marBottom w:val="0"/>
      <w:divBdr>
        <w:top w:val="none" w:sz="0" w:space="0" w:color="auto"/>
        <w:left w:val="none" w:sz="0" w:space="0" w:color="auto"/>
        <w:bottom w:val="none" w:sz="0" w:space="0" w:color="auto"/>
        <w:right w:val="none" w:sz="0" w:space="0" w:color="auto"/>
      </w:divBdr>
    </w:div>
    <w:div w:id="1579904915">
      <w:bodyDiv w:val="1"/>
      <w:marLeft w:val="0"/>
      <w:marRight w:val="0"/>
      <w:marTop w:val="0"/>
      <w:marBottom w:val="0"/>
      <w:divBdr>
        <w:top w:val="none" w:sz="0" w:space="0" w:color="auto"/>
        <w:left w:val="none" w:sz="0" w:space="0" w:color="auto"/>
        <w:bottom w:val="none" w:sz="0" w:space="0" w:color="auto"/>
        <w:right w:val="none" w:sz="0" w:space="0" w:color="auto"/>
      </w:divBdr>
    </w:div>
    <w:div w:id="1579973997">
      <w:bodyDiv w:val="1"/>
      <w:marLeft w:val="0"/>
      <w:marRight w:val="0"/>
      <w:marTop w:val="0"/>
      <w:marBottom w:val="0"/>
      <w:divBdr>
        <w:top w:val="none" w:sz="0" w:space="0" w:color="auto"/>
        <w:left w:val="none" w:sz="0" w:space="0" w:color="auto"/>
        <w:bottom w:val="none" w:sz="0" w:space="0" w:color="auto"/>
        <w:right w:val="none" w:sz="0" w:space="0" w:color="auto"/>
      </w:divBdr>
    </w:div>
    <w:div w:id="1580092240">
      <w:bodyDiv w:val="1"/>
      <w:marLeft w:val="0"/>
      <w:marRight w:val="0"/>
      <w:marTop w:val="0"/>
      <w:marBottom w:val="0"/>
      <w:divBdr>
        <w:top w:val="none" w:sz="0" w:space="0" w:color="auto"/>
        <w:left w:val="none" w:sz="0" w:space="0" w:color="auto"/>
        <w:bottom w:val="none" w:sz="0" w:space="0" w:color="auto"/>
        <w:right w:val="none" w:sz="0" w:space="0" w:color="auto"/>
      </w:divBdr>
    </w:div>
    <w:div w:id="1580211102">
      <w:bodyDiv w:val="1"/>
      <w:marLeft w:val="0"/>
      <w:marRight w:val="0"/>
      <w:marTop w:val="0"/>
      <w:marBottom w:val="0"/>
      <w:divBdr>
        <w:top w:val="none" w:sz="0" w:space="0" w:color="auto"/>
        <w:left w:val="none" w:sz="0" w:space="0" w:color="auto"/>
        <w:bottom w:val="none" w:sz="0" w:space="0" w:color="auto"/>
        <w:right w:val="none" w:sz="0" w:space="0" w:color="auto"/>
      </w:divBdr>
    </w:div>
    <w:div w:id="1580479637">
      <w:bodyDiv w:val="1"/>
      <w:marLeft w:val="0"/>
      <w:marRight w:val="0"/>
      <w:marTop w:val="0"/>
      <w:marBottom w:val="0"/>
      <w:divBdr>
        <w:top w:val="none" w:sz="0" w:space="0" w:color="auto"/>
        <w:left w:val="none" w:sz="0" w:space="0" w:color="auto"/>
        <w:bottom w:val="none" w:sz="0" w:space="0" w:color="auto"/>
        <w:right w:val="none" w:sz="0" w:space="0" w:color="auto"/>
      </w:divBdr>
    </w:div>
    <w:div w:id="1580675315">
      <w:bodyDiv w:val="1"/>
      <w:marLeft w:val="0"/>
      <w:marRight w:val="0"/>
      <w:marTop w:val="0"/>
      <w:marBottom w:val="0"/>
      <w:divBdr>
        <w:top w:val="none" w:sz="0" w:space="0" w:color="auto"/>
        <w:left w:val="none" w:sz="0" w:space="0" w:color="auto"/>
        <w:bottom w:val="none" w:sz="0" w:space="0" w:color="auto"/>
        <w:right w:val="none" w:sz="0" w:space="0" w:color="auto"/>
      </w:divBdr>
    </w:div>
    <w:div w:id="1581016253">
      <w:bodyDiv w:val="1"/>
      <w:marLeft w:val="0"/>
      <w:marRight w:val="0"/>
      <w:marTop w:val="0"/>
      <w:marBottom w:val="0"/>
      <w:divBdr>
        <w:top w:val="none" w:sz="0" w:space="0" w:color="auto"/>
        <w:left w:val="none" w:sz="0" w:space="0" w:color="auto"/>
        <w:bottom w:val="none" w:sz="0" w:space="0" w:color="auto"/>
        <w:right w:val="none" w:sz="0" w:space="0" w:color="auto"/>
      </w:divBdr>
    </w:div>
    <w:div w:id="1581132678">
      <w:bodyDiv w:val="1"/>
      <w:marLeft w:val="0"/>
      <w:marRight w:val="0"/>
      <w:marTop w:val="0"/>
      <w:marBottom w:val="0"/>
      <w:divBdr>
        <w:top w:val="none" w:sz="0" w:space="0" w:color="auto"/>
        <w:left w:val="none" w:sz="0" w:space="0" w:color="auto"/>
        <w:bottom w:val="none" w:sz="0" w:space="0" w:color="auto"/>
        <w:right w:val="none" w:sz="0" w:space="0" w:color="auto"/>
      </w:divBdr>
    </w:div>
    <w:div w:id="1581871234">
      <w:bodyDiv w:val="1"/>
      <w:marLeft w:val="0"/>
      <w:marRight w:val="0"/>
      <w:marTop w:val="0"/>
      <w:marBottom w:val="0"/>
      <w:divBdr>
        <w:top w:val="none" w:sz="0" w:space="0" w:color="auto"/>
        <w:left w:val="none" w:sz="0" w:space="0" w:color="auto"/>
        <w:bottom w:val="none" w:sz="0" w:space="0" w:color="auto"/>
        <w:right w:val="none" w:sz="0" w:space="0" w:color="auto"/>
      </w:divBdr>
    </w:div>
    <w:div w:id="1582639436">
      <w:bodyDiv w:val="1"/>
      <w:marLeft w:val="0"/>
      <w:marRight w:val="0"/>
      <w:marTop w:val="0"/>
      <w:marBottom w:val="0"/>
      <w:divBdr>
        <w:top w:val="none" w:sz="0" w:space="0" w:color="auto"/>
        <w:left w:val="none" w:sz="0" w:space="0" w:color="auto"/>
        <w:bottom w:val="none" w:sz="0" w:space="0" w:color="auto"/>
        <w:right w:val="none" w:sz="0" w:space="0" w:color="auto"/>
      </w:divBdr>
    </w:div>
    <w:div w:id="1582719771">
      <w:bodyDiv w:val="1"/>
      <w:marLeft w:val="0"/>
      <w:marRight w:val="0"/>
      <w:marTop w:val="0"/>
      <w:marBottom w:val="0"/>
      <w:divBdr>
        <w:top w:val="none" w:sz="0" w:space="0" w:color="auto"/>
        <w:left w:val="none" w:sz="0" w:space="0" w:color="auto"/>
        <w:bottom w:val="none" w:sz="0" w:space="0" w:color="auto"/>
        <w:right w:val="none" w:sz="0" w:space="0" w:color="auto"/>
      </w:divBdr>
    </w:div>
    <w:div w:id="1582833353">
      <w:bodyDiv w:val="1"/>
      <w:marLeft w:val="0"/>
      <w:marRight w:val="0"/>
      <w:marTop w:val="0"/>
      <w:marBottom w:val="0"/>
      <w:divBdr>
        <w:top w:val="none" w:sz="0" w:space="0" w:color="auto"/>
        <w:left w:val="none" w:sz="0" w:space="0" w:color="auto"/>
        <w:bottom w:val="none" w:sz="0" w:space="0" w:color="auto"/>
        <w:right w:val="none" w:sz="0" w:space="0" w:color="auto"/>
      </w:divBdr>
    </w:div>
    <w:div w:id="1582907718">
      <w:bodyDiv w:val="1"/>
      <w:marLeft w:val="0"/>
      <w:marRight w:val="0"/>
      <w:marTop w:val="0"/>
      <w:marBottom w:val="0"/>
      <w:divBdr>
        <w:top w:val="none" w:sz="0" w:space="0" w:color="auto"/>
        <w:left w:val="none" w:sz="0" w:space="0" w:color="auto"/>
        <w:bottom w:val="none" w:sz="0" w:space="0" w:color="auto"/>
        <w:right w:val="none" w:sz="0" w:space="0" w:color="auto"/>
      </w:divBdr>
    </w:div>
    <w:div w:id="1583490205">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583681770">
      <w:bodyDiv w:val="1"/>
      <w:marLeft w:val="0"/>
      <w:marRight w:val="0"/>
      <w:marTop w:val="0"/>
      <w:marBottom w:val="0"/>
      <w:divBdr>
        <w:top w:val="none" w:sz="0" w:space="0" w:color="auto"/>
        <w:left w:val="none" w:sz="0" w:space="0" w:color="auto"/>
        <w:bottom w:val="none" w:sz="0" w:space="0" w:color="auto"/>
        <w:right w:val="none" w:sz="0" w:space="0" w:color="auto"/>
      </w:divBdr>
    </w:div>
    <w:div w:id="1583949491">
      <w:bodyDiv w:val="1"/>
      <w:marLeft w:val="0"/>
      <w:marRight w:val="0"/>
      <w:marTop w:val="0"/>
      <w:marBottom w:val="0"/>
      <w:divBdr>
        <w:top w:val="none" w:sz="0" w:space="0" w:color="auto"/>
        <w:left w:val="none" w:sz="0" w:space="0" w:color="auto"/>
        <w:bottom w:val="none" w:sz="0" w:space="0" w:color="auto"/>
        <w:right w:val="none" w:sz="0" w:space="0" w:color="auto"/>
      </w:divBdr>
    </w:div>
    <w:div w:id="1584292310">
      <w:bodyDiv w:val="1"/>
      <w:marLeft w:val="0"/>
      <w:marRight w:val="0"/>
      <w:marTop w:val="0"/>
      <w:marBottom w:val="0"/>
      <w:divBdr>
        <w:top w:val="none" w:sz="0" w:space="0" w:color="auto"/>
        <w:left w:val="none" w:sz="0" w:space="0" w:color="auto"/>
        <w:bottom w:val="none" w:sz="0" w:space="0" w:color="auto"/>
        <w:right w:val="none" w:sz="0" w:space="0" w:color="auto"/>
      </w:divBdr>
    </w:div>
    <w:div w:id="1584293585">
      <w:bodyDiv w:val="1"/>
      <w:marLeft w:val="0"/>
      <w:marRight w:val="0"/>
      <w:marTop w:val="0"/>
      <w:marBottom w:val="0"/>
      <w:divBdr>
        <w:top w:val="none" w:sz="0" w:space="0" w:color="auto"/>
        <w:left w:val="none" w:sz="0" w:space="0" w:color="auto"/>
        <w:bottom w:val="none" w:sz="0" w:space="0" w:color="auto"/>
        <w:right w:val="none" w:sz="0" w:space="0" w:color="auto"/>
      </w:divBdr>
    </w:div>
    <w:div w:id="1584601701">
      <w:bodyDiv w:val="1"/>
      <w:marLeft w:val="0"/>
      <w:marRight w:val="0"/>
      <w:marTop w:val="0"/>
      <w:marBottom w:val="0"/>
      <w:divBdr>
        <w:top w:val="none" w:sz="0" w:space="0" w:color="auto"/>
        <w:left w:val="none" w:sz="0" w:space="0" w:color="auto"/>
        <w:bottom w:val="none" w:sz="0" w:space="0" w:color="auto"/>
        <w:right w:val="none" w:sz="0" w:space="0" w:color="auto"/>
      </w:divBdr>
    </w:div>
    <w:div w:id="1584871534">
      <w:bodyDiv w:val="1"/>
      <w:marLeft w:val="0"/>
      <w:marRight w:val="0"/>
      <w:marTop w:val="0"/>
      <w:marBottom w:val="0"/>
      <w:divBdr>
        <w:top w:val="none" w:sz="0" w:space="0" w:color="auto"/>
        <w:left w:val="none" w:sz="0" w:space="0" w:color="auto"/>
        <w:bottom w:val="none" w:sz="0" w:space="0" w:color="auto"/>
        <w:right w:val="none" w:sz="0" w:space="0" w:color="auto"/>
      </w:divBdr>
    </w:div>
    <w:div w:id="1584879856">
      <w:bodyDiv w:val="1"/>
      <w:marLeft w:val="0"/>
      <w:marRight w:val="0"/>
      <w:marTop w:val="0"/>
      <w:marBottom w:val="0"/>
      <w:divBdr>
        <w:top w:val="none" w:sz="0" w:space="0" w:color="auto"/>
        <w:left w:val="none" w:sz="0" w:space="0" w:color="auto"/>
        <w:bottom w:val="none" w:sz="0" w:space="0" w:color="auto"/>
        <w:right w:val="none" w:sz="0" w:space="0" w:color="auto"/>
      </w:divBdr>
    </w:div>
    <w:div w:id="1584948955">
      <w:bodyDiv w:val="1"/>
      <w:marLeft w:val="0"/>
      <w:marRight w:val="0"/>
      <w:marTop w:val="0"/>
      <w:marBottom w:val="0"/>
      <w:divBdr>
        <w:top w:val="none" w:sz="0" w:space="0" w:color="auto"/>
        <w:left w:val="none" w:sz="0" w:space="0" w:color="auto"/>
        <w:bottom w:val="none" w:sz="0" w:space="0" w:color="auto"/>
        <w:right w:val="none" w:sz="0" w:space="0" w:color="auto"/>
      </w:divBdr>
    </w:div>
    <w:div w:id="1584994226">
      <w:bodyDiv w:val="1"/>
      <w:marLeft w:val="0"/>
      <w:marRight w:val="0"/>
      <w:marTop w:val="0"/>
      <w:marBottom w:val="0"/>
      <w:divBdr>
        <w:top w:val="none" w:sz="0" w:space="0" w:color="auto"/>
        <w:left w:val="none" w:sz="0" w:space="0" w:color="auto"/>
        <w:bottom w:val="none" w:sz="0" w:space="0" w:color="auto"/>
        <w:right w:val="none" w:sz="0" w:space="0" w:color="auto"/>
      </w:divBdr>
    </w:div>
    <w:div w:id="1585609823">
      <w:bodyDiv w:val="1"/>
      <w:marLeft w:val="0"/>
      <w:marRight w:val="0"/>
      <w:marTop w:val="0"/>
      <w:marBottom w:val="0"/>
      <w:divBdr>
        <w:top w:val="none" w:sz="0" w:space="0" w:color="auto"/>
        <w:left w:val="none" w:sz="0" w:space="0" w:color="auto"/>
        <w:bottom w:val="none" w:sz="0" w:space="0" w:color="auto"/>
        <w:right w:val="none" w:sz="0" w:space="0" w:color="auto"/>
      </w:divBdr>
    </w:div>
    <w:div w:id="1586105262">
      <w:bodyDiv w:val="1"/>
      <w:marLeft w:val="0"/>
      <w:marRight w:val="0"/>
      <w:marTop w:val="0"/>
      <w:marBottom w:val="0"/>
      <w:divBdr>
        <w:top w:val="none" w:sz="0" w:space="0" w:color="auto"/>
        <w:left w:val="none" w:sz="0" w:space="0" w:color="auto"/>
        <w:bottom w:val="none" w:sz="0" w:space="0" w:color="auto"/>
        <w:right w:val="none" w:sz="0" w:space="0" w:color="auto"/>
      </w:divBdr>
    </w:div>
    <w:div w:id="1586185947">
      <w:bodyDiv w:val="1"/>
      <w:marLeft w:val="0"/>
      <w:marRight w:val="0"/>
      <w:marTop w:val="0"/>
      <w:marBottom w:val="0"/>
      <w:divBdr>
        <w:top w:val="none" w:sz="0" w:space="0" w:color="auto"/>
        <w:left w:val="none" w:sz="0" w:space="0" w:color="auto"/>
        <w:bottom w:val="none" w:sz="0" w:space="0" w:color="auto"/>
        <w:right w:val="none" w:sz="0" w:space="0" w:color="auto"/>
      </w:divBdr>
    </w:div>
    <w:div w:id="1586299176">
      <w:bodyDiv w:val="1"/>
      <w:marLeft w:val="0"/>
      <w:marRight w:val="0"/>
      <w:marTop w:val="0"/>
      <w:marBottom w:val="0"/>
      <w:divBdr>
        <w:top w:val="none" w:sz="0" w:space="0" w:color="auto"/>
        <w:left w:val="none" w:sz="0" w:space="0" w:color="auto"/>
        <w:bottom w:val="none" w:sz="0" w:space="0" w:color="auto"/>
        <w:right w:val="none" w:sz="0" w:space="0" w:color="auto"/>
      </w:divBdr>
    </w:div>
    <w:div w:id="1586375890">
      <w:bodyDiv w:val="1"/>
      <w:marLeft w:val="0"/>
      <w:marRight w:val="0"/>
      <w:marTop w:val="0"/>
      <w:marBottom w:val="0"/>
      <w:divBdr>
        <w:top w:val="none" w:sz="0" w:space="0" w:color="auto"/>
        <w:left w:val="none" w:sz="0" w:space="0" w:color="auto"/>
        <w:bottom w:val="none" w:sz="0" w:space="0" w:color="auto"/>
        <w:right w:val="none" w:sz="0" w:space="0" w:color="auto"/>
      </w:divBdr>
    </w:div>
    <w:div w:id="1586458406">
      <w:bodyDiv w:val="1"/>
      <w:marLeft w:val="0"/>
      <w:marRight w:val="0"/>
      <w:marTop w:val="0"/>
      <w:marBottom w:val="0"/>
      <w:divBdr>
        <w:top w:val="none" w:sz="0" w:space="0" w:color="auto"/>
        <w:left w:val="none" w:sz="0" w:space="0" w:color="auto"/>
        <w:bottom w:val="none" w:sz="0" w:space="0" w:color="auto"/>
        <w:right w:val="none" w:sz="0" w:space="0" w:color="auto"/>
      </w:divBdr>
    </w:div>
    <w:div w:id="1586570683">
      <w:bodyDiv w:val="1"/>
      <w:marLeft w:val="0"/>
      <w:marRight w:val="0"/>
      <w:marTop w:val="0"/>
      <w:marBottom w:val="0"/>
      <w:divBdr>
        <w:top w:val="none" w:sz="0" w:space="0" w:color="auto"/>
        <w:left w:val="none" w:sz="0" w:space="0" w:color="auto"/>
        <w:bottom w:val="none" w:sz="0" w:space="0" w:color="auto"/>
        <w:right w:val="none" w:sz="0" w:space="0" w:color="auto"/>
      </w:divBdr>
    </w:div>
    <w:div w:id="1586718067">
      <w:bodyDiv w:val="1"/>
      <w:marLeft w:val="0"/>
      <w:marRight w:val="0"/>
      <w:marTop w:val="0"/>
      <w:marBottom w:val="0"/>
      <w:divBdr>
        <w:top w:val="none" w:sz="0" w:space="0" w:color="auto"/>
        <w:left w:val="none" w:sz="0" w:space="0" w:color="auto"/>
        <w:bottom w:val="none" w:sz="0" w:space="0" w:color="auto"/>
        <w:right w:val="none" w:sz="0" w:space="0" w:color="auto"/>
      </w:divBdr>
    </w:div>
    <w:div w:id="1586843452">
      <w:bodyDiv w:val="1"/>
      <w:marLeft w:val="0"/>
      <w:marRight w:val="0"/>
      <w:marTop w:val="0"/>
      <w:marBottom w:val="0"/>
      <w:divBdr>
        <w:top w:val="none" w:sz="0" w:space="0" w:color="auto"/>
        <w:left w:val="none" w:sz="0" w:space="0" w:color="auto"/>
        <w:bottom w:val="none" w:sz="0" w:space="0" w:color="auto"/>
        <w:right w:val="none" w:sz="0" w:space="0" w:color="auto"/>
      </w:divBdr>
    </w:div>
    <w:div w:id="1586962337">
      <w:bodyDiv w:val="1"/>
      <w:marLeft w:val="0"/>
      <w:marRight w:val="0"/>
      <w:marTop w:val="0"/>
      <w:marBottom w:val="0"/>
      <w:divBdr>
        <w:top w:val="none" w:sz="0" w:space="0" w:color="auto"/>
        <w:left w:val="none" w:sz="0" w:space="0" w:color="auto"/>
        <w:bottom w:val="none" w:sz="0" w:space="0" w:color="auto"/>
        <w:right w:val="none" w:sz="0" w:space="0" w:color="auto"/>
      </w:divBdr>
    </w:div>
    <w:div w:id="1586963038">
      <w:bodyDiv w:val="1"/>
      <w:marLeft w:val="0"/>
      <w:marRight w:val="0"/>
      <w:marTop w:val="0"/>
      <w:marBottom w:val="0"/>
      <w:divBdr>
        <w:top w:val="none" w:sz="0" w:space="0" w:color="auto"/>
        <w:left w:val="none" w:sz="0" w:space="0" w:color="auto"/>
        <w:bottom w:val="none" w:sz="0" w:space="0" w:color="auto"/>
        <w:right w:val="none" w:sz="0" w:space="0" w:color="auto"/>
      </w:divBdr>
    </w:div>
    <w:div w:id="1587225156">
      <w:bodyDiv w:val="1"/>
      <w:marLeft w:val="0"/>
      <w:marRight w:val="0"/>
      <w:marTop w:val="0"/>
      <w:marBottom w:val="0"/>
      <w:divBdr>
        <w:top w:val="none" w:sz="0" w:space="0" w:color="auto"/>
        <w:left w:val="none" w:sz="0" w:space="0" w:color="auto"/>
        <w:bottom w:val="none" w:sz="0" w:space="0" w:color="auto"/>
        <w:right w:val="none" w:sz="0" w:space="0" w:color="auto"/>
      </w:divBdr>
    </w:div>
    <w:div w:id="1587227971">
      <w:bodyDiv w:val="1"/>
      <w:marLeft w:val="0"/>
      <w:marRight w:val="0"/>
      <w:marTop w:val="0"/>
      <w:marBottom w:val="0"/>
      <w:divBdr>
        <w:top w:val="none" w:sz="0" w:space="0" w:color="auto"/>
        <w:left w:val="none" w:sz="0" w:space="0" w:color="auto"/>
        <w:bottom w:val="none" w:sz="0" w:space="0" w:color="auto"/>
        <w:right w:val="none" w:sz="0" w:space="0" w:color="auto"/>
      </w:divBdr>
    </w:div>
    <w:div w:id="1587306956">
      <w:bodyDiv w:val="1"/>
      <w:marLeft w:val="0"/>
      <w:marRight w:val="0"/>
      <w:marTop w:val="0"/>
      <w:marBottom w:val="0"/>
      <w:divBdr>
        <w:top w:val="none" w:sz="0" w:space="0" w:color="auto"/>
        <w:left w:val="none" w:sz="0" w:space="0" w:color="auto"/>
        <w:bottom w:val="none" w:sz="0" w:space="0" w:color="auto"/>
        <w:right w:val="none" w:sz="0" w:space="0" w:color="auto"/>
      </w:divBdr>
    </w:div>
    <w:div w:id="1587835224">
      <w:bodyDiv w:val="1"/>
      <w:marLeft w:val="0"/>
      <w:marRight w:val="0"/>
      <w:marTop w:val="0"/>
      <w:marBottom w:val="0"/>
      <w:divBdr>
        <w:top w:val="none" w:sz="0" w:space="0" w:color="auto"/>
        <w:left w:val="none" w:sz="0" w:space="0" w:color="auto"/>
        <w:bottom w:val="none" w:sz="0" w:space="0" w:color="auto"/>
        <w:right w:val="none" w:sz="0" w:space="0" w:color="auto"/>
      </w:divBdr>
    </w:div>
    <w:div w:id="1587880775">
      <w:bodyDiv w:val="1"/>
      <w:marLeft w:val="0"/>
      <w:marRight w:val="0"/>
      <w:marTop w:val="0"/>
      <w:marBottom w:val="0"/>
      <w:divBdr>
        <w:top w:val="none" w:sz="0" w:space="0" w:color="auto"/>
        <w:left w:val="none" w:sz="0" w:space="0" w:color="auto"/>
        <w:bottom w:val="none" w:sz="0" w:space="0" w:color="auto"/>
        <w:right w:val="none" w:sz="0" w:space="0" w:color="auto"/>
      </w:divBdr>
    </w:div>
    <w:div w:id="1588151304">
      <w:bodyDiv w:val="1"/>
      <w:marLeft w:val="0"/>
      <w:marRight w:val="0"/>
      <w:marTop w:val="0"/>
      <w:marBottom w:val="0"/>
      <w:divBdr>
        <w:top w:val="none" w:sz="0" w:space="0" w:color="auto"/>
        <w:left w:val="none" w:sz="0" w:space="0" w:color="auto"/>
        <w:bottom w:val="none" w:sz="0" w:space="0" w:color="auto"/>
        <w:right w:val="none" w:sz="0" w:space="0" w:color="auto"/>
      </w:divBdr>
    </w:div>
    <w:div w:id="1588541514">
      <w:bodyDiv w:val="1"/>
      <w:marLeft w:val="0"/>
      <w:marRight w:val="0"/>
      <w:marTop w:val="0"/>
      <w:marBottom w:val="0"/>
      <w:divBdr>
        <w:top w:val="none" w:sz="0" w:space="0" w:color="auto"/>
        <w:left w:val="none" w:sz="0" w:space="0" w:color="auto"/>
        <w:bottom w:val="none" w:sz="0" w:space="0" w:color="auto"/>
        <w:right w:val="none" w:sz="0" w:space="0" w:color="auto"/>
      </w:divBdr>
    </w:div>
    <w:div w:id="1588726331">
      <w:bodyDiv w:val="1"/>
      <w:marLeft w:val="0"/>
      <w:marRight w:val="0"/>
      <w:marTop w:val="0"/>
      <w:marBottom w:val="0"/>
      <w:divBdr>
        <w:top w:val="none" w:sz="0" w:space="0" w:color="auto"/>
        <w:left w:val="none" w:sz="0" w:space="0" w:color="auto"/>
        <w:bottom w:val="none" w:sz="0" w:space="0" w:color="auto"/>
        <w:right w:val="none" w:sz="0" w:space="0" w:color="auto"/>
      </w:divBdr>
    </w:div>
    <w:div w:id="1588884997">
      <w:bodyDiv w:val="1"/>
      <w:marLeft w:val="0"/>
      <w:marRight w:val="0"/>
      <w:marTop w:val="0"/>
      <w:marBottom w:val="0"/>
      <w:divBdr>
        <w:top w:val="none" w:sz="0" w:space="0" w:color="auto"/>
        <w:left w:val="none" w:sz="0" w:space="0" w:color="auto"/>
        <w:bottom w:val="none" w:sz="0" w:space="0" w:color="auto"/>
        <w:right w:val="none" w:sz="0" w:space="0" w:color="auto"/>
      </w:divBdr>
    </w:div>
    <w:div w:id="1588996013">
      <w:bodyDiv w:val="1"/>
      <w:marLeft w:val="0"/>
      <w:marRight w:val="0"/>
      <w:marTop w:val="0"/>
      <w:marBottom w:val="0"/>
      <w:divBdr>
        <w:top w:val="none" w:sz="0" w:space="0" w:color="auto"/>
        <w:left w:val="none" w:sz="0" w:space="0" w:color="auto"/>
        <w:bottom w:val="none" w:sz="0" w:space="0" w:color="auto"/>
        <w:right w:val="none" w:sz="0" w:space="0" w:color="auto"/>
      </w:divBdr>
    </w:div>
    <w:div w:id="1589190425">
      <w:bodyDiv w:val="1"/>
      <w:marLeft w:val="0"/>
      <w:marRight w:val="0"/>
      <w:marTop w:val="0"/>
      <w:marBottom w:val="0"/>
      <w:divBdr>
        <w:top w:val="none" w:sz="0" w:space="0" w:color="auto"/>
        <w:left w:val="none" w:sz="0" w:space="0" w:color="auto"/>
        <w:bottom w:val="none" w:sz="0" w:space="0" w:color="auto"/>
        <w:right w:val="none" w:sz="0" w:space="0" w:color="auto"/>
      </w:divBdr>
    </w:div>
    <w:div w:id="1589607898">
      <w:bodyDiv w:val="1"/>
      <w:marLeft w:val="0"/>
      <w:marRight w:val="0"/>
      <w:marTop w:val="0"/>
      <w:marBottom w:val="0"/>
      <w:divBdr>
        <w:top w:val="none" w:sz="0" w:space="0" w:color="auto"/>
        <w:left w:val="none" w:sz="0" w:space="0" w:color="auto"/>
        <w:bottom w:val="none" w:sz="0" w:space="0" w:color="auto"/>
        <w:right w:val="none" w:sz="0" w:space="0" w:color="auto"/>
      </w:divBdr>
    </w:div>
    <w:div w:id="1589775570">
      <w:bodyDiv w:val="1"/>
      <w:marLeft w:val="0"/>
      <w:marRight w:val="0"/>
      <w:marTop w:val="0"/>
      <w:marBottom w:val="0"/>
      <w:divBdr>
        <w:top w:val="none" w:sz="0" w:space="0" w:color="auto"/>
        <w:left w:val="none" w:sz="0" w:space="0" w:color="auto"/>
        <w:bottom w:val="none" w:sz="0" w:space="0" w:color="auto"/>
        <w:right w:val="none" w:sz="0" w:space="0" w:color="auto"/>
      </w:divBdr>
    </w:div>
    <w:div w:id="1590314638">
      <w:bodyDiv w:val="1"/>
      <w:marLeft w:val="0"/>
      <w:marRight w:val="0"/>
      <w:marTop w:val="0"/>
      <w:marBottom w:val="0"/>
      <w:divBdr>
        <w:top w:val="none" w:sz="0" w:space="0" w:color="auto"/>
        <w:left w:val="none" w:sz="0" w:space="0" w:color="auto"/>
        <w:bottom w:val="none" w:sz="0" w:space="0" w:color="auto"/>
        <w:right w:val="none" w:sz="0" w:space="0" w:color="auto"/>
      </w:divBdr>
    </w:div>
    <w:div w:id="1590388187">
      <w:bodyDiv w:val="1"/>
      <w:marLeft w:val="0"/>
      <w:marRight w:val="0"/>
      <w:marTop w:val="0"/>
      <w:marBottom w:val="0"/>
      <w:divBdr>
        <w:top w:val="none" w:sz="0" w:space="0" w:color="auto"/>
        <w:left w:val="none" w:sz="0" w:space="0" w:color="auto"/>
        <w:bottom w:val="none" w:sz="0" w:space="0" w:color="auto"/>
        <w:right w:val="none" w:sz="0" w:space="0" w:color="auto"/>
      </w:divBdr>
    </w:div>
    <w:div w:id="1590575107">
      <w:bodyDiv w:val="1"/>
      <w:marLeft w:val="0"/>
      <w:marRight w:val="0"/>
      <w:marTop w:val="0"/>
      <w:marBottom w:val="0"/>
      <w:divBdr>
        <w:top w:val="none" w:sz="0" w:space="0" w:color="auto"/>
        <w:left w:val="none" w:sz="0" w:space="0" w:color="auto"/>
        <w:bottom w:val="none" w:sz="0" w:space="0" w:color="auto"/>
        <w:right w:val="none" w:sz="0" w:space="0" w:color="auto"/>
      </w:divBdr>
    </w:div>
    <w:div w:id="1590887628">
      <w:bodyDiv w:val="1"/>
      <w:marLeft w:val="0"/>
      <w:marRight w:val="0"/>
      <w:marTop w:val="0"/>
      <w:marBottom w:val="0"/>
      <w:divBdr>
        <w:top w:val="none" w:sz="0" w:space="0" w:color="auto"/>
        <w:left w:val="none" w:sz="0" w:space="0" w:color="auto"/>
        <w:bottom w:val="none" w:sz="0" w:space="0" w:color="auto"/>
        <w:right w:val="none" w:sz="0" w:space="0" w:color="auto"/>
      </w:divBdr>
    </w:div>
    <w:div w:id="1590966061">
      <w:bodyDiv w:val="1"/>
      <w:marLeft w:val="0"/>
      <w:marRight w:val="0"/>
      <w:marTop w:val="0"/>
      <w:marBottom w:val="0"/>
      <w:divBdr>
        <w:top w:val="none" w:sz="0" w:space="0" w:color="auto"/>
        <w:left w:val="none" w:sz="0" w:space="0" w:color="auto"/>
        <w:bottom w:val="none" w:sz="0" w:space="0" w:color="auto"/>
        <w:right w:val="none" w:sz="0" w:space="0" w:color="auto"/>
      </w:divBdr>
    </w:div>
    <w:div w:id="1591088460">
      <w:bodyDiv w:val="1"/>
      <w:marLeft w:val="0"/>
      <w:marRight w:val="0"/>
      <w:marTop w:val="0"/>
      <w:marBottom w:val="0"/>
      <w:divBdr>
        <w:top w:val="none" w:sz="0" w:space="0" w:color="auto"/>
        <w:left w:val="none" w:sz="0" w:space="0" w:color="auto"/>
        <w:bottom w:val="none" w:sz="0" w:space="0" w:color="auto"/>
        <w:right w:val="none" w:sz="0" w:space="0" w:color="auto"/>
      </w:divBdr>
    </w:div>
    <w:div w:id="1591281685">
      <w:bodyDiv w:val="1"/>
      <w:marLeft w:val="0"/>
      <w:marRight w:val="0"/>
      <w:marTop w:val="0"/>
      <w:marBottom w:val="0"/>
      <w:divBdr>
        <w:top w:val="none" w:sz="0" w:space="0" w:color="auto"/>
        <w:left w:val="none" w:sz="0" w:space="0" w:color="auto"/>
        <w:bottom w:val="none" w:sz="0" w:space="0" w:color="auto"/>
        <w:right w:val="none" w:sz="0" w:space="0" w:color="auto"/>
      </w:divBdr>
    </w:div>
    <w:div w:id="1591507286">
      <w:bodyDiv w:val="1"/>
      <w:marLeft w:val="0"/>
      <w:marRight w:val="0"/>
      <w:marTop w:val="0"/>
      <w:marBottom w:val="0"/>
      <w:divBdr>
        <w:top w:val="none" w:sz="0" w:space="0" w:color="auto"/>
        <w:left w:val="none" w:sz="0" w:space="0" w:color="auto"/>
        <w:bottom w:val="none" w:sz="0" w:space="0" w:color="auto"/>
        <w:right w:val="none" w:sz="0" w:space="0" w:color="auto"/>
      </w:divBdr>
    </w:div>
    <w:div w:id="1591813018">
      <w:bodyDiv w:val="1"/>
      <w:marLeft w:val="0"/>
      <w:marRight w:val="0"/>
      <w:marTop w:val="0"/>
      <w:marBottom w:val="0"/>
      <w:divBdr>
        <w:top w:val="none" w:sz="0" w:space="0" w:color="auto"/>
        <w:left w:val="none" w:sz="0" w:space="0" w:color="auto"/>
        <w:bottom w:val="none" w:sz="0" w:space="0" w:color="auto"/>
        <w:right w:val="none" w:sz="0" w:space="0" w:color="auto"/>
      </w:divBdr>
    </w:div>
    <w:div w:id="1591887177">
      <w:bodyDiv w:val="1"/>
      <w:marLeft w:val="0"/>
      <w:marRight w:val="0"/>
      <w:marTop w:val="0"/>
      <w:marBottom w:val="0"/>
      <w:divBdr>
        <w:top w:val="none" w:sz="0" w:space="0" w:color="auto"/>
        <w:left w:val="none" w:sz="0" w:space="0" w:color="auto"/>
        <w:bottom w:val="none" w:sz="0" w:space="0" w:color="auto"/>
        <w:right w:val="none" w:sz="0" w:space="0" w:color="auto"/>
      </w:divBdr>
    </w:div>
    <w:div w:id="1591888912">
      <w:bodyDiv w:val="1"/>
      <w:marLeft w:val="0"/>
      <w:marRight w:val="0"/>
      <w:marTop w:val="0"/>
      <w:marBottom w:val="0"/>
      <w:divBdr>
        <w:top w:val="none" w:sz="0" w:space="0" w:color="auto"/>
        <w:left w:val="none" w:sz="0" w:space="0" w:color="auto"/>
        <w:bottom w:val="none" w:sz="0" w:space="0" w:color="auto"/>
        <w:right w:val="none" w:sz="0" w:space="0" w:color="auto"/>
      </w:divBdr>
    </w:div>
    <w:div w:id="1592201493">
      <w:bodyDiv w:val="1"/>
      <w:marLeft w:val="0"/>
      <w:marRight w:val="0"/>
      <w:marTop w:val="0"/>
      <w:marBottom w:val="0"/>
      <w:divBdr>
        <w:top w:val="none" w:sz="0" w:space="0" w:color="auto"/>
        <w:left w:val="none" w:sz="0" w:space="0" w:color="auto"/>
        <w:bottom w:val="none" w:sz="0" w:space="0" w:color="auto"/>
        <w:right w:val="none" w:sz="0" w:space="0" w:color="auto"/>
      </w:divBdr>
    </w:div>
    <w:div w:id="1592202727">
      <w:bodyDiv w:val="1"/>
      <w:marLeft w:val="0"/>
      <w:marRight w:val="0"/>
      <w:marTop w:val="0"/>
      <w:marBottom w:val="0"/>
      <w:divBdr>
        <w:top w:val="none" w:sz="0" w:space="0" w:color="auto"/>
        <w:left w:val="none" w:sz="0" w:space="0" w:color="auto"/>
        <w:bottom w:val="none" w:sz="0" w:space="0" w:color="auto"/>
        <w:right w:val="none" w:sz="0" w:space="0" w:color="auto"/>
      </w:divBdr>
    </w:div>
    <w:div w:id="1592354381">
      <w:bodyDiv w:val="1"/>
      <w:marLeft w:val="0"/>
      <w:marRight w:val="0"/>
      <w:marTop w:val="0"/>
      <w:marBottom w:val="0"/>
      <w:divBdr>
        <w:top w:val="none" w:sz="0" w:space="0" w:color="auto"/>
        <w:left w:val="none" w:sz="0" w:space="0" w:color="auto"/>
        <w:bottom w:val="none" w:sz="0" w:space="0" w:color="auto"/>
        <w:right w:val="none" w:sz="0" w:space="0" w:color="auto"/>
      </w:divBdr>
    </w:div>
    <w:div w:id="1592736785">
      <w:bodyDiv w:val="1"/>
      <w:marLeft w:val="0"/>
      <w:marRight w:val="0"/>
      <w:marTop w:val="0"/>
      <w:marBottom w:val="0"/>
      <w:divBdr>
        <w:top w:val="none" w:sz="0" w:space="0" w:color="auto"/>
        <w:left w:val="none" w:sz="0" w:space="0" w:color="auto"/>
        <w:bottom w:val="none" w:sz="0" w:space="0" w:color="auto"/>
        <w:right w:val="none" w:sz="0" w:space="0" w:color="auto"/>
      </w:divBdr>
    </w:div>
    <w:div w:id="1592932184">
      <w:bodyDiv w:val="1"/>
      <w:marLeft w:val="0"/>
      <w:marRight w:val="0"/>
      <w:marTop w:val="0"/>
      <w:marBottom w:val="0"/>
      <w:divBdr>
        <w:top w:val="none" w:sz="0" w:space="0" w:color="auto"/>
        <w:left w:val="none" w:sz="0" w:space="0" w:color="auto"/>
        <w:bottom w:val="none" w:sz="0" w:space="0" w:color="auto"/>
        <w:right w:val="none" w:sz="0" w:space="0" w:color="auto"/>
      </w:divBdr>
    </w:div>
    <w:div w:id="1593469049">
      <w:bodyDiv w:val="1"/>
      <w:marLeft w:val="0"/>
      <w:marRight w:val="0"/>
      <w:marTop w:val="0"/>
      <w:marBottom w:val="0"/>
      <w:divBdr>
        <w:top w:val="none" w:sz="0" w:space="0" w:color="auto"/>
        <w:left w:val="none" w:sz="0" w:space="0" w:color="auto"/>
        <w:bottom w:val="none" w:sz="0" w:space="0" w:color="auto"/>
        <w:right w:val="none" w:sz="0" w:space="0" w:color="auto"/>
      </w:divBdr>
    </w:div>
    <w:div w:id="1593853555">
      <w:bodyDiv w:val="1"/>
      <w:marLeft w:val="0"/>
      <w:marRight w:val="0"/>
      <w:marTop w:val="0"/>
      <w:marBottom w:val="0"/>
      <w:divBdr>
        <w:top w:val="none" w:sz="0" w:space="0" w:color="auto"/>
        <w:left w:val="none" w:sz="0" w:space="0" w:color="auto"/>
        <w:bottom w:val="none" w:sz="0" w:space="0" w:color="auto"/>
        <w:right w:val="none" w:sz="0" w:space="0" w:color="auto"/>
      </w:divBdr>
    </w:div>
    <w:div w:id="1594434702">
      <w:bodyDiv w:val="1"/>
      <w:marLeft w:val="0"/>
      <w:marRight w:val="0"/>
      <w:marTop w:val="0"/>
      <w:marBottom w:val="0"/>
      <w:divBdr>
        <w:top w:val="none" w:sz="0" w:space="0" w:color="auto"/>
        <w:left w:val="none" w:sz="0" w:space="0" w:color="auto"/>
        <w:bottom w:val="none" w:sz="0" w:space="0" w:color="auto"/>
        <w:right w:val="none" w:sz="0" w:space="0" w:color="auto"/>
      </w:divBdr>
    </w:div>
    <w:div w:id="1594508505">
      <w:bodyDiv w:val="1"/>
      <w:marLeft w:val="0"/>
      <w:marRight w:val="0"/>
      <w:marTop w:val="0"/>
      <w:marBottom w:val="0"/>
      <w:divBdr>
        <w:top w:val="none" w:sz="0" w:space="0" w:color="auto"/>
        <w:left w:val="none" w:sz="0" w:space="0" w:color="auto"/>
        <w:bottom w:val="none" w:sz="0" w:space="0" w:color="auto"/>
        <w:right w:val="none" w:sz="0" w:space="0" w:color="auto"/>
      </w:divBdr>
    </w:div>
    <w:div w:id="1594699479">
      <w:bodyDiv w:val="1"/>
      <w:marLeft w:val="0"/>
      <w:marRight w:val="0"/>
      <w:marTop w:val="0"/>
      <w:marBottom w:val="0"/>
      <w:divBdr>
        <w:top w:val="none" w:sz="0" w:space="0" w:color="auto"/>
        <w:left w:val="none" w:sz="0" w:space="0" w:color="auto"/>
        <w:bottom w:val="none" w:sz="0" w:space="0" w:color="auto"/>
        <w:right w:val="none" w:sz="0" w:space="0" w:color="auto"/>
      </w:divBdr>
    </w:div>
    <w:div w:id="1594893241">
      <w:bodyDiv w:val="1"/>
      <w:marLeft w:val="0"/>
      <w:marRight w:val="0"/>
      <w:marTop w:val="0"/>
      <w:marBottom w:val="0"/>
      <w:divBdr>
        <w:top w:val="none" w:sz="0" w:space="0" w:color="auto"/>
        <w:left w:val="none" w:sz="0" w:space="0" w:color="auto"/>
        <w:bottom w:val="none" w:sz="0" w:space="0" w:color="auto"/>
        <w:right w:val="none" w:sz="0" w:space="0" w:color="auto"/>
      </w:divBdr>
    </w:div>
    <w:div w:id="1595161576">
      <w:bodyDiv w:val="1"/>
      <w:marLeft w:val="0"/>
      <w:marRight w:val="0"/>
      <w:marTop w:val="0"/>
      <w:marBottom w:val="0"/>
      <w:divBdr>
        <w:top w:val="none" w:sz="0" w:space="0" w:color="auto"/>
        <w:left w:val="none" w:sz="0" w:space="0" w:color="auto"/>
        <w:bottom w:val="none" w:sz="0" w:space="0" w:color="auto"/>
        <w:right w:val="none" w:sz="0" w:space="0" w:color="auto"/>
      </w:divBdr>
    </w:div>
    <w:div w:id="1595436367">
      <w:bodyDiv w:val="1"/>
      <w:marLeft w:val="0"/>
      <w:marRight w:val="0"/>
      <w:marTop w:val="0"/>
      <w:marBottom w:val="0"/>
      <w:divBdr>
        <w:top w:val="none" w:sz="0" w:space="0" w:color="auto"/>
        <w:left w:val="none" w:sz="0" w:space="0" w:color="auto"/>
        <w:bottom w:val="none" w:sz="0" w:space="0" w:color="auto"/>
        <w:right w:val="none" w:sz="0" w:space="0" w:color="auto"/>
      </w:divBdr>
    </w:div>
    <w:div w:id="1595477667">
      <w:bodyDiv w:val="1"/>
      <w:marLeft w:val="0"/>
      <w:marRight w:val="0"/>
      <w:marTop w:val="0"/>
      <w:marBottom w:val="0"/>
      <w:divBdr>
        <w:top w:val="none" w:sz="0" w:space="0" w:color="auto"/>
        <w:left w:val="none" w:sz="0" w:space="0" w:color="auto"/>
        <w:bottom w:val="none" w:sz="0" w:space="0" w:color="auto"/>
        <w:right w:val="none" w:sz="0" w:space="0" w:color="auto"/>
      </w:divBdr>
    </w:div>
    <w:div w:id="1595899655">
      <w:bodyDiv w:val="1"/>
      <w:marLeft w:val="0"/>
      <w:marRight w:val="0"/>
      <w:marTop w:val="0"/>
      <w:marBottom w:val="0"/>
      <w:divBdr>
        <w:top w:val="none" w:sz="0" w:space="0" w:color="auto"/>
        <w:left w:val="none" w:sz="0" w:space="0" w:color="auto"/>
        <w:bottom w:val="none" w:sz="0" w:space="0" w:color="auto"/>
        <w:right w:val="none" w:sz="0" w:space="0" w:color="auto"/>
      </w:divBdr>
    </w:div>
    <w:div w:id="1596019415">
      <w:bodyDiv w:val="1"/>
      <w:marLeft w:val="0"/>
      <w:marRight w:val="0"/>
      <w:marTop w:val="0"/>
      <w:marBottom w:val="0"/>
      <w:divBdr>
        <w:top w:val="none" w:sz="0" w:space="0" w:color="auto"/>
        <w:left w:val="none" w:sz="0" w:space="0" w:color="auto"/>
        <w:bottom w:val="none" w:sz="0" w:space="0" w:color="auto"/>
        <w:right w:val="none" w:sz="0" w:space="0" w:color="auto"/>
      </w:divBdr>
    </w:div>
    <w:div w:id="1596134184">
      <w:bodyDiv w:val="1"/>
      <w:marLeft w:val="0"/>
      <w:marRight w:val="0"/>
      <w:marTop w:val="0"/>
      <w:marBottom w:val="0"/>
      <w:divBdr>
        <w:top w:val="none" w:sz="0" w:space="0" w:color="auto"/>
        <w:left w:val="none" w:sz="0" w:space="0" w:color="auto"/>
        <w:bottom w:val="none" w:sz="0" w:space="0" w:color="auto"/>
        <w:right w:val="none" w:sz="0" w:space="0" w:color="auto"/>
      </w:divBdr>
    </w:div>
    <w:div w:id="1596547411">
      <w:bodyDiv w:val="1"/>
      <w:marLeft w:val="0"/>
      <w:marRight w:val="0"/>
      <w:marTop w:val="0"/>
      <w:marBottom w:val="0"/>
      <w:divBdr>
        <w:top w:val="none" w:sz="0" w:space="0" w:color="auto"/>
        <w:left w:val="none" w:sz="0" w:space="0" w:color="auto"/>
        <w:bottom w:val="none" w:sz="0" w:space="0" w:color="auto"/>
        <w:right w:val="none" w:sz="0" w:space="0" w:color="auto"/>
      </w:divBdr>
    </w:div>
    <w:div w:id="1596792058">
      <w:bodyDiv w:val="1"/>
      <w:marLeft w:val="0"/>
      <w:marRight w:val="0"/>
      <w:marTop w:val="0"/>
      <w:marBottom w:val="0"/>
      <w:divBdr>
        <w:top w:val="none" w:sz="0" w:space="0" w:color="auto"/>
        <w:left w:val="none" w:sz="0" w:space="0" w:color="auto"/>
        <w:bottom w:val="none" w:sz="0" w:space="0" w:color="auto"/>
        <w:right w:val="none" w:sz="0" w:space="0" w:color="auto"/>
      </w:divBdr>
    </w:div>
    <w:div w:id="1596867520">
      <w:bodyDiv w:val="1"/>
      <w:marLeft w:val="0"/>
      <w:marRight w:val="0"/>
      <w:marTop w:val="0"/>
      <w:marBottom w:val="0"/>
      <w:divBdr>
        <w:top w:val="none" w:sz="0" w:space="0" w:color="auto"/>
        <w:left w:val="none" w:sz="0" w:space="0" w:color="auto"/>
        <w:bottom w:val="none" w:sz="0" w:space="0" w:color="auto"/>
        <w:right w:val="none" w:sz="0" w:space="0" w:color="auto"/>
      </w:divBdr>
    </w:div>
    <w:div w:id="1596985772">
      <w:bodyDiv w:val="1"/>
      <w:marLeft w:val="0"/>
      <w:marRight w:val="0"/>
      <w:marTop w:val="0"/>
      <w:marBottom w:val="0"/>
      <w:divBdr>
        <w:top w:val="none" w:sz="0" w:space="0" w:color="auto"/>
        <w:left w:val="none" w:sz="0" w:space="0" w:color="auto"/>
        <w:bottom w:val="none" w:sz="0" w:space="0" w:color="auto"/>
        <w:right w:val="none" w:sz="0" w:space="0" w:color="auto"/>
      </w:divBdr>
    </w:div>
    <w:div w:id="1597012337">
      <w:bodyDiv w:val="1"/>
      <w:marLeft w:val="0"/>
      <w:marRight w:val="0"/>
      <w:marTop w:val="0"/>
      <w:marBottom w:val="0"/>
      <w:divBdr>
        <w:top w:val="none" w:sz="0" w:space="0" w:color="auto"/>
        <w:left w:val="none" w:sz="0" w:space="0" w:color="auto"/>
        <w:bottom w:val="none" w:sz="0" w:space="0" w:color="auto"/>
        <w:right w:val="none" w:sz="0" w:space="0" w:color="auto"/>
      </w:divBdr>
    </w:div>
    <w:div w:id="1597246026">
      <w:bodyDiv w:val="1"/>
      <w:marLeft w:val="0"/>
      <w:marRight w:val="0"/>
      <w:marTop w:val="0"/>
      <w:marBottom w:val="0"/>
      <w:divBdr>
        <w:top w:val="none" w:sz="0" w:space="0" w:color="auto"/>
        <w:left w:val="none" w:sz="0" w:space="0" w:color="auto"/>
        <w:bottom w:val="none" w:sz="0" w:space="0" w:color="auto"/>
        <w:right w:val="none" w:sz="0" w:space="0" w:color="auto"/>
      </w:divBdr>
    </w:div>
    <w:div w:id="1597516233">
      <w:bodyDiv w:val="1"/>
      <w:marLeft w:val="0"/>
      <w:marRight w:val="0"/>
      <w:marTop w:val="0"/>
      <w:marBottom w:val="0"/>
      <w:divBdr>
        <w:top w:val="none" w:sz="0" w:space="0" w:color="auto"/>
        <w:left w:val="none" w:sz="0" w:space="0" w:color="auto"/>
        <w:bottom w:val="none" w:sz="0" w:space="0" w:color="auto"/>
        <w:right w:val="none" w:sz="0" w:space="0" w:color="auto"/>
      </w:divBdr>
    </w:div>
    <w:div w:id="1597590486">
      <w:bodyDiv w:val="1"/>
      <w:marLeft w:val="0"/>
      <w:marRight w:val="0"/>
      <w:marTop w:val="0"/>
      <w:marBottom w:val="0"/>
      <w:divBdr>
        <w:top w:val="none" w:sz="0" w:space="0" w:color="auto"/>
        <w:left w:val="none" w:sz="0" w:space="0" w:color="auto"/>
        <w:bottom w:val="none" w:sz="0" w:space="0" w:color="auto"/>
        <w:right w:val="none" w:sz="0" w:space="0" w:color="auto"/>
      </w:divBdr>
    </w:div>
    <w:div w:id="1597667055">
      <w:bodyDiv w:val="1"/>
      <w:marLeft w:val="0"/>
      <w:marRight w:val="0"/>
      <w:marTop w:val="0"/>
      <w:marBottom w:val="0"/>
      <w:divBdr>
        <w:top w:val="none" w:sz="0" w:space="0" w:color="auto"/>
        <w:left w:val="none" w:sz="0" w:space="0" w:color="auto"/>
        <w:bottom w:val="none" w:sz="0" w:space="0" w:color="auto"/>
        <w:right w:val="none" w:sz="0" w:space="0" w:color="auto"/>
      </w:divBdr>
    </w:div>
    <w:div w:id="1597711094">
      <w:bodyDiv w:val="1"/>
      <w:marLeft w:val="0"/>
      <w:marRight w:val="0"/>
      <w:marTop w:val="0"/>
      <w:marBottom w:val="0"/>
      <w:divBdr>
        <w:top w:val="none" w:sz="0" w:space="0" w:color="auto"/>
        <w:left w:val="none" w:sz="0" w:space="0" w:color="auto"/>
        <w:bottom w:val="none" w:sz="0" w:space="0" w:color="auto"/>
        <w:right w:val="none" w:sz="0" w:space="0" w:color="auto"/>
      </w:divBdr>
    </w:div>
    <w:div w:id="1597790060">
      <w:bodyDiv w:val="1"/>
      <w:marLeft w:val="0"/>
      <w:marRight w:val="0"/>
      <w:marTop w:val="0"/>
      <w:marBottom w:val="0"/>
      <w:divBdr>
        <w:top w:val="none" w:sz="0" w:space="0" w:color="auto"/>
        <w:left w:val="none" w:sz="0" w:space="0" w:color="auto"/>
        <w:bottom w:val="none" w:sz="0" w:space="0" w:color="auto"/>
        <w:right w:val="none" w:sz="0" w:space="0" w:color="auto"/>
      </w:divBdr>
    </w:div>
    <w:div w:id="1597791834">
      <w:bodyDiv w:val="1"/>
      <w:marLeft w:val="0"/>
      <w:marRight w:val="0"/>
      <w:marTop w:val="0"/>
      <w:marBottom w:val="0"/>
      <w:divBdr>
        <w:top w:val="none" w:sz="0" w:space="0" w:color="auto"/>
        <w:left w:val="none" w:sz="0" w:space="0" w:color="auto"/>
        <w:bottom w:val="none" w:sz="0" w:space="0" w:color="auto"/>
        <w:right w:val="none" w:sz="0" w:space="0" w:color="auto"/>
      </w:divBdr>
    </w:div>
    <w:div w:id="1597834402">
      <w:bodyDiv w:val="1"/>
      <w:marLeft w:val="0"/>
      <w:marRight w:val="0"/>
      <w:marTop w:val="0"/>
      <w:marBottom w:val="0"/>
      <w:divBdr>
        <w:top w:val="none" w:sz="0" w:space="0" w:color="auto"/>
        <w:left w:val="none" w:sz="0" w:space="0" w:color="auto"/>
        <w:bottom w:val="none" w:sz="0" w:space="0" w:color="auto"/>
        <w:right w:val="none" w:sz="0" w:space="0" w:color="auto"/>
      </w:divBdr>
    </w:div>
    <w:div w:id="1598051791">
      <w:bodyDiv w:val="1"/>
      <w:marLeft w:val="0"/>
      <w:marRight w:val="0"/>
      <w:marTop w:val="0"/>
      <w:marBottom w:val="0"/>
      <w:divBdr>
        <w:top w:val="none" w:sz="0" w:space="0" w:color="auto"/>
        <w:left w:val="none" w:sz="0" w:space="0" w:color="auto"/>
        <w:bottom w:val="none" w:sz="0" w:space="0" w:color="auto"/>
        <w:right w:val="none" w:sz="0" w:space="0" w:color="auto"/>
      </w:divBdr>
    </w:div>
    <w:div w:id="1598245005">
      <w:bodyDiv w:val="1"/>
      <w:marLeft w:val="0"/>
      <w:marRight w:val="0"/>
      <w:marTop w:val="0"/>
      <w:marBottom w:val="0"/>
      <w:divBdr>
        <w:top w:val="none" w:sz="0" w:space="0" w:color="auto"/>
        <w:left w:val="none" w:sz="0" w:space="0" w:color="auto"/>
        <w:bottom w:val="none" w:sz="0" w:space="0" w:color="auto"/>
        <w:right w:val="none" w:sz="0" w:space="0" w:color="auto"/>
      </w:divBdr>
    </w:div>
    <w:div w:id="1598752184">
      <w:bodyDiv w:val="1"/>
      <w:marLeft w:val="0"/>
      <w:marRight w:val="0"/>
      <w:marTop w:val="0"/>
      <w:marBottom w:val="0"/>
      <w:divBdr>
        <w:top w:val="none" w:sz="0" w:space="0" w:color="auto"/>
        <w:left w:val="none" w:sz="0" w:space="0" w:color="auto"/>
        <w:bottom w:val="none" w:sz="0" w:space="0" w:color="auto"/>
        <w:right w:val="none" w:sz="0" w:space="0" w:color="auto"/>
      </w:divBdr>
    </w:div>
    <w:div w:id="1598906552">
      <w:bodyDiv w:val="1"/>
      <w:marLeft w:val="0"/>
      <w:marRight w:val="0"/>
      <w:marTop w:val="0"/>
      <w:marBottom w:val="0"/>
      <w:divBdr>
        <w:top w:val="none" w:sz="0" w:space="0" w:color="auto"/>
        <w:left w:val="none" w:sz="0" w:space="0" w:color="auto"/>
        <w:bottom w:val="none" w:sz="0" w:space="0" w:color="auto"/>
        <w:right w:val="none" w:sz="0" w:space="0" w:color="auto"/>
      </w:divBdr>
    </w:div>
    <w:div w:id="1599211672">
      <w:bodyDiv w:val="1"/>
      <w:marLeft w:val="0"/>
      <w:marRight w:val="0"/>
      <w:marTop w:val="0"/>
      <w:marBottom w:val="0"/>
      <w:divBdr>
        <w:top w:val="none" w:sz="0" w:space="0" w:color="auto"/>
        <w:left w:val="none" w:sz="0" w:space="0" w:color="auto"/>
        <w:bottom w:val="none" w:sz="0" w:space="0" w:color="auto"/>
        <w:right w:val="none" w:sz="0" w:space="0" w:color="auto"/>
      </w:divBdr>
    </w:div>
    <w:div w:id="1599482700">
      <w:bodyDiv w:val="1"/>
      <w:marLeft w:val="0"/>
      <w:marRight w:val="0"/>
      <w:marTop w:val="0"/>
      <w:marBottom w:val="0"/>
      <w:divBdr>
        <w:top w:val="none" w:sz="0" w:space="0" w:color="auto"/>
        <w:left w:val="none" w:sz="0" w:space="0" w:color="auto"/>
        <w:bottom w:val="none" w:sz="0" w:space="0" w:color="auto"/>
        <w:right w:val="none" w:sz="0" w:space="0" w:color="auto"/>
      </w:divBdr>
    </w:div>
    <w:div w:id="1599630440">
      <w:bodyDiv w:val="1"/>
      <w:marLeft w:val="0"/>
      <w:marRight w:val="0"/>
      <w:marTop w:val="0"/>
      <w:marBottom w:val="0"/>
      <w:divBdr>
        <w:top w:val="none" w:sz="0" w:space="0" w:color="auto"/>
        <w:left w:val="none" w:sz="0" w:space="0" w:color="auto"/>
        <w:bottom w:val="none" w:sz="0" w:space="0" w:color="auto"/>
        <w:right w:val="none" w:sz="0" w:space="0" w:color="auto"/>
      </w:divBdr>
    </w:div>
    <w:div w:id="1600025181">
      <w:bodyDiv w:val="1"/>
      <w:marLeft w:val="0"/>
      <w:marRight w:val="0"/>
      <w:marTop w:val="0"/>
      <w:marBottom w:val="0"/>
      <w:divBdr>
        <w:top w:val="none" w:sz="0" w:space="0" w:color="auto"/>
        <w:left w:val="none" w:sz="0" w:space="0" w:color="auto"/>
        <w:bottom w:val="none" w:sz="0" w:space="0" w:color="auto"/>
        <w:right w:val="none" w:sz="0" w:space="0" w:color="auto"/>
      </w:divBdr>
    </w:div>
    <w:div w:id="1600404439">
      <w:bodyDiv w:val="1"/>
      <w:marLeft w:val="0"/>
      <w:marRight w:val="0"/>
      <w:marTop w:val="0"/>
      <w:marBottom w:val="0"/>
      <w:divBdr>
        <w:top w:val="none" w:sz="0" w:space="0" w:color="auto"/>
        <w:left w:val="none" w:sz="0" w:space="0" w:color="auto"/>
        <w:bottom w:val="none" w:sz="0" w:space="0" w:color="auto"/>
        <w:right w:val="none" w:sz="0" w:space="0" w:color="auto"/>
      </w:divBdr>
    </w:div>
    <w:div w:id="1600481453">
      <w:bodyDiv w:val="1"/>
      <w:marLeft w:val="0"/>
      <w:marRight w:val="0"/>
      <w:marTop w:val="0"/>
      <w:marBottom w:val="0"/>
      <w:divBdr>
        <w:top w:val="none" w:sz="0" w:space="0" w:color="auto"/>
        <w:left w:val="none" w:sz="0" w:space="0" w:color="auto"/>
        <w:bottom w:val="none" w:sz="0" w:space="0" w:color="auto"/>
        <w:right w:val="none" w:sz="0" w:space="0" w:color="auto"/>
      </w:divBdr>
    </w:div>
    <w:div w:id="1600605653">
      <w:bodyDiv w:val="1"/>
      <w:marLeft w:val="0"/>
      <w:marRight w:val="0"/>
      <w:marTop w:val="0"/>
      <w:marBottom w:val="0"/>
      <w:divBdr>
        <w:top w:val="none" w:sz="0" w:space="0" w:color="auto"/>
        <w:left w:val="none" w:sz="0" w:space="0" w:color="auto"/>
        <w:bottom w:val="none" w:sz="0" w:space="0" w:color="auto"/>
        <w:right w:val="none" w:sz="0" w:space="0" w:color="auto"/>
      </w:divBdr>
    </w:div>
    <w:div w:id="1600790014">
      <w:bodyDiv w:val="1"/>
      <w:marLeft w:val="0"/>
      <w:marRight w:val="0"/>
      <w:marTop w:val="0"/>
      <w:marBottom w:val="0"/>
      <w:divBdr>
        <w:top w:val="none" w:sz="0" w:space="0" w:color="auto"/>
        <w:left w:val="none" w:sz="0" w:space="0" w:color="auto"/>
        <w:bottom w:val="none" w:sz="0" w:space="0" w:color="auto"/>
        <w:right w:val="none" w:sz="0" w:space="0" w:color="auto"/>
      </w:divBdr>
    </w:div>
    <w:div w:id="1600940581">
      <w:bodyDiv w:val="1"/>
      <w:marLeft w:val="0"/>
      <w:marRight w:val="0"/>
      <w:marTop w:val="0"/>
      <w:marBottom w:val="0"/>
      <w:divBdr>
        <w:top w:val="none" w:sz="0" w:space="0" w:color="auto"/>
        <w:left w:val="none" w:sz="0" w:space="0" w:color="auto"/>
        <w:bottom w:val="none" w:sz="0" w:space="0" w:color="auto"/>
        <w:right w:val="none" w:sz="0" w:space="0" w:color="auto"/>
      </w:divBdr>
    </w:div>
    <w:div w:id="1601058591">
      <w:bodyDiv w:val="1"/>
      <w:marLeft w:val="0"/>
      <w:marRight w:val="0"/>
      <w:marTop w:val="0"/>
      <w:marBottom w:val="0"/>
      <w:divBdr>
        <w:top w:val="none" w:sz="0" w:space="0" w:color="auto"/>
        <w:left w:val="none" w:sz="0" w:space="0" w:color="auto"/>
        <w:bottom w:val="none" w:sz="0" w:space="0" w:color="auto"/>
        <w:right w:val="none" w:sz="0" w:space="0" w:color="auto"/>
      </w:divBdr>
    </w:div>
    <w:div w:id="1601328790">
      <w:bodyDiv w:val="1"/>
      <w:marLeft w:val="0"/>
      <w:marRight w:val="0"/>
      <w:marTop w:val="0"/>
      <w:marBottom w:val="0"/>
      <w:divBdr>
        <w:top w:val="none" w:sz="0" w:space="0" w:color="auto"/>
        <w:left w:val="none" w:sz="0" w:space="0" w:color="auto"/>
        <w:bottom w:val="none" w:sz="0" w:space="0" w:color="auto"/>
        <w:right w:val="none" w:sz="0" w:space="0" w:color="auto"/>
      </w:divBdr>
    </w:div>
    <w:div w:id="1601376727">
      <w:bodyDiv w:val="1"/>
      <w:marLeft w:val="0"/>
      <w:marRight w:val="0"/>
      <w:marTop w:val="0"/>
      <w:marBottom w:val="0"/>
      <w:divBdr>
        <w:top w:val="none" w:sz="0" w:space="0" w:color="auto"/>
        <w:left w:val="none" w:sz="0" w:space="0" w:color="auto"/>
        <w:bottom w:val="none" w:sz="0" w:space="0" w:color="auto"/>
        <w:right w:val="none" w:sz="0" w:space="0" w:color="auto"/>
      </w:divBdr>
    </w:div>
    <w:div w:id="1601529170">
      <w:bodyDiv w:val="1"/>
      <w:marLeft w:val="0"/>
      <w:marRight w:val="0"/>
      <w:marTop w:val="0"/>
      <w:marBottom w:val="0"/>
      <w:divBdr>
        <w:top w:val="none" w:sz="0" w:space="0" w:color="auto"/>
        <w:left w:val="none" w:sz="0" w:space="0" w:color="auto"/>
        <w:bottom w:val="none" w:sz="0" w:space="0" w:color="auto"/>
        <w:right w:val="none" w:sz="0" w:space="0" w:color="auto"/>
      </w:divBdr>
    </w:div>
    <w:div w:id="1601639652">
      <w:bodyDiv w:val="1"/>
      <w:marLeft w:val="0"/>
      <w:marRight w:val="0"/>
      <w:marTop w:val="0"/>
      <w:marBottom w:val="0"/>
      <w:divBdr>
        <w:top w:val="none" w:sz="0" w:space="0" w:color="auto"/>
        <w:left w:val="none" w:sz="0" w:space="0" w:color="auto"/>
        <w:bottom w:val="none" w:sz="0" w:space="0" w:color="auto"/>
        <w:right w:val="none" w:sz="0" w:space="0" w:color="auto"/>
      </w:divBdr>
    </w:div>
    <w:div w:id="1601837306">
      <w:bodyDiv w:val="1"/>
      <w:marLeft w:val="0"/>
      <w:marRight w:val="0"/>
      <w:marTop w:val="0"/>
      <w:marBottom w:val="0"/>
      <w:divBdr>
        <w:top w:val="none" w:sz="0" w:space="0" w:color="auto"/>
        <w:left w:val="none" w:sz="0" w:space="0" w:color="auto"/>
        <w:bottom w:val="none" w:sz="0" w:space="0" w:color="auto"/>
        <w:right w:val="none" w:sz="0" w:space="0" w:color="auto"/>
      </w:divBdr>
    </w:div>
    <w:div w:id="1601840018">
      <w:bodyDiv w:val="1"/>
      <w:marLeft w:val="0"/>
      <w:marRight w:val="0"/>
      <w:marTop w:val="0"/>
      <w:marBottom w:val="0"/>
      <w:divBdr>
        <w:top w:val="none" w:sz="0" w:space="0" w:color="auto"/>
        <w:left w:val="none" w:sz="0" w:space="0" w:color="auto"/>
        <w:bottom w:val="none" w:sz="0" w:space="0" w:color="auto"/>
        <w:right w:val="none" w:sz="0" w:space="0" w:color="auto"/>
      </w:divBdr>
    </w:div>
    <w:div w:id="1601915636">
      <w:bodyDiv w:val="1"/>
      <w:marLeft w:val="0"/>
      <w:marRight w:val="0"/>
      <w:marTop w:val="0"/>
      <w:marBottom w:val="0"/>
      <w:divBdr>
        <w:top w:val="none" w:sz="0" w:space="0" w:color="auto"/>
        <w:left w:val="none" w:sz="0" w:space="0" w:color="auto"/>
        <w:bottom w:val="none" w:sz="0" w:space="0" w:color="auto"/>
        <w:right w:val="none" w:sz="0" w:space="0" w:color="auto"/>
      </w:divBdr>
    </w:div>
    <w:div w:id="1602029037">
      <w:bodyDiv w:val="1"/>
      <w:marLeft w:val="0"/>
      <w:marRight w:val="0"/>
      <w:marTop w:val="0"/>
      <w:marBottom w:val="0"/>
      <w:divBdr>
        <w:top w:val="none" w:sz="0" w:space="0" w:color="auto"/>
        <w:left w:val="none" w:sz="0" w:space="0" w:color="auto"/>
        <w:bottom w:val="none" w:sz="0" w:space="0" w:color="auto"/>
        <w:right w:val="none" w:sz="0" w:space="0" w:color="auto"/>
      </w:divBdr>
    </w:div>
    <w:div w:id="1602106631">
      <w:bodyDiv w:val="1"/>
      <w:marLeft w:val="0"/>
      <w:marRight w:val="0"/>
      <w:marTop w:val="0"/>
      <w:marBottom w:val="0"/>
      <w:divBdr>
        <w:top w:val="none" w:sz="0" w:space="0" w:color="auto"/>
        <w:left w:val="none" w:sz="0" w:space="0" w:color="auto"/>
        <w:bottom w:val="none" w:sz="0" w:space="0" w:color="auto"/>
        <w:right w:val="none" w:sz="0" w:space="0" w:color="auto"/>
      </w:divBdr>
    </w:div>
    <w:div w:id="1602831128">
      <w:bodyDiv w:val="1"/>
      <w:marLeft w:val="0"/>
      <w:marRight w:val="0"/>
      <w:marTop w:val="0"/>
      <w:marBottom w:val="0"/>
      <w:divBdr>
        <w:top w:val="none" w:sz="0" w:space="0" w:color="auto"/>
        <w:left w:val="none" w:sz="0" w:space="0" w:color="auto"/>
        <w:bottom w:val="none" w:sz="0" w:space="0" w:color="auto"/>
        <w:right w:val="none" w:sz="0" w:space="0" w:color="auto"/>
      </w:divBdr>
    </w:div>
    <w:div w:id="1602835963">
      <w:bodyDiv w:val="1"/>
      <w:marLeft w:val="0"/>
      <w:marRight w:val="0"/>
      <w:marTop w:val="0"/>
      <w:marBottom w:val="0"/>
      <w:divBdr>
        <w:top w:val="none" w:sz="0" w:space="0" w:color="auto"/>
        <w:left w:val="none" w:sz="0" w:space="0" w:color="auto"/>
        <w:bottom w:val="none" w:sz="0" w:space="0" w:color="auto"/>
        <w:right w:val="none" w:sz="0" w:space="0" w:color="auto"/>
      </w:divBdr>
    </w:div>
    <w:div w:id="1603102974">
      <w:bodyDiv w:val="1"/>
      <w:marLeft w:val="0"/>
      <w:marRight w:val="0"/>
      <w:marTop w:val="0"/>
      <w:marBottom w:val="0"/>
      <w:divBdr>
        <w:top w:val="none" w:sz="0" w:space="0" w:color="auto"/>
        <w:left w:val="none" w:sz="0" w:space="0" w:color="auto"/>
        <w:bottom w:val="none" w:sz="0" w:space="0" w:color="auto"/>
        <w:right w:val="none" w:sz="0" w:space="0" w:color="auto"/>
      </w:divBdr>
    </w:div>
    <w:div w:id="1603225347">
      <w:bodyDiv w:val="1"/>
      <w:marLeft w:val="0"/>
      <w:marRight w:val="0"/>
      <w:marTop w:val="0"/>
      <w:marBottom w:val="0"/>
      <w:divBdr>
        <w:top w:val="none" w:sz="0" w:space="0" w:color="auto"/>
        <w:left w:val="none" w:sz="0" w:space="0" w:color="auto"/>
        <w:bottom w:val="none" w:sz="0" w:space="0" w:color="auto"/>
        <w:right w:val="none" w:sz="0" w:space="0" w:color="auto"/>
      </w:divBdr>
    </w:div>
    <w:div w:id="1603611878">
      <w:bodyDiv w:val="1"/>
      <w:marLeft w:val="0"/>
      <w:marRight w:val="0"/>
      <w:marTop w:val="0"/>
      <w:marBottom w:val="0"/>
      <w:divBdr>
        <w:top w:val="none" w:sz="0" w:space="0" w:color="auto"/>
        <w:left w:val="none" w:sz="0" w:space="0" w:color="auto"/>
        <w:bottom w:val="none" w:sz="0" w:space="0" w:color="auto"/>
        <w:right w:val="none" w:sz="0" w:space="0" w:color="auto"/>
      </w:divBdr>
    </w:div>
    <w:div w:id="1603763070">
      <w:bodyDiv w:val="1"/>
      <w:marLeft w:val="0"/>
      <w:marRight w:val="0"/>
      <w:marTop w:val="0"/>
      <w:marBottom w:val="0"/>
      <w:divBdr>
        <w:top w:val="none" w:sz="0" w:space="0" w:color="auto"/>
        <w:left w:val="none" w:sz="0" w:space="0" w:color="auto"/>
        <w:bottom w:val="none" w:sz="0" w:space="0" w:color="auto"/>
        <w:right w:val="none" w:sz="0" w:space="0" w:color="auto"/>
      </w:divBdr>
    </w:div>
    <w:div w:id="1603949736">
      <w:bodyDiv w:val="1"/>
      <w:marLeft w:val="0"/>
      <w:marRight w:val="0"/>
      <w:marTop w:val="0"/>
      <w:marBottom w:val="0"/>
      <w:divBdr>
        <w:top w:val="none" w:sz="0" w:space="0" w:color="auto"/>
        <w:left w:val="none" w:sz="0" w:space="0" w:color="auto"/>
        <w:bottom w:val="none" w:sz="0" w:space="0" w:color="auto"/>
        <w:right w:val="none" w:sz="0" w:space="0" w:color="auto"/>
      </w:divBdr>
    </w:div>
    <w:div w:id="1603956514">
      <w:bodyDiv w:val="1"/>
      <w:marLeft w:val="0"/>
      <w:marRight w:val="0"/>
      <w:marTop w:val="0"/>
      <w:marBottom w:val="0"/>
      <w:divBdr>
        <w:top w:val="none" w:sz="0" w:space="0" w:color="auto"/>
        <w:left w:val="none" w:sz="0" w:space="0" w:color="auto"/>
        <w:bottom w:val="none" w:sz="0" w:space="0" w:color="auto"/>
        <w:right w:val="none" w:sz="0" w:space="0" w:color="auto"/>
      </w:divBdr>
    </w:div>
    <w:div w:id="1603957346">
      <w:bodyDiv w:val="1"/>
      <w:marLeft w:val="0"/>
      <w:marRight w:val="0"/>
      <w:marTop w:val="0"/>
      <w:marBottom w:val="0"/>
      <w:divBdr>
        <w:top w:val="none" w:sz="0" w:space="0" w:color="auto"/>
        <w:left w:val="none" w:sz="0" w:space="0" w:color="auto"/>
        <w:bottom w:val="none" w:sz="0" w:space="0" w:color="auto"/>
        <w:right w:val="none" w:sz="0" w:space="0" w:color="auto"/>
      </w:divBdr>
    </w:div>
    <w:div w:id="1603996437">
      <w:bodyDiv w:val="1"/>
      <w:marLeft w:val="0"/>
      <w:marRight w:val="0"/>
      <w:marTop w:val="0"/>
      <w:marBottom w:val="0"/>
      <w:divBdr>
        <w:top w:val="none" w:sz="0" w:space="0" w:color="auto"/>
        <w:left w:val="none" w:sz="0" w:space="0" w:color="auto"/>
        <w:bottom w:val="none" w:sz="0" w:space="0" w:color="auto"/>
        <w:right w:val="none" w:sz="0" w:space="0" w:color="auto"/>
      </w:divBdr>
    </w:div>
    <w:div w:id="1604650932">
      <w:bodyDiv w:val="1"/>
      <w:marLeft w:val="0"/>
      <w:marRight w:val="0"/>
      <w:marTop w:val="0"/>
      <w:marBottom w:val="0"/>
      <w:divBdr>
        <w:top w:val="none" w:sz="0" w:space="0" w:color="auto"/>
        <w:left w:val="none" w:sz="0" w:space="0" w:color="auto"/>
        <w:bottom w:val="none" w:sz="0" w:space="0" w:color="auto"/>
        <w:right w:val="none" w:sz="0" w:space="0" w:color="auto"/>
      </w:divBdr>
    </w:div>
    <w:div w:id="1605067826">
      <w:bodyDiv w:val="1"/>
      <w:marLeft w:val="0"/>
      <w:marRight w:val="0"/>
      <w:marTop w:val="0"/>
      <w:marBottom w:val="0"/>
      <w:divBdr>
        <w:top w:val="none" w:sz="0" w:space="0" w:color="auto"/>
        <w:left w:val="none" w:sz="0" w:space="0" w:color="auto"/>
        <w:bottom w:val="none" w:sz="0" w:space="0" w:color="auto"/>
        <w:right w:val="none" w:sz="0" w:space="0" w:color="auto"/>
      </w:divBdr>
    </w:div>
    <w:div w:id="1605113621">
      <w:bodyDiv w:val="1"/>
      <w:marLeft w:val="0"/>
      <w:marRight w:val="0"/>
      <w:marTop w:val="0"/>
      <w:marBottom w:val="0"/>
      <w:divBdr>
        <w:top w:val="none" w:sz="0" w:space="0" w:color="auto"/>
        <w:left w:val="none" w:sz="0" w:space="0" w:color="auto"/>
        <w:bottom w:val="none" w:sz="0" w:space="0" w:color="auto"/>
        <w:right w:val="none" w:sz="0" w:space="0" w:color="auto"/>
      </w:divBdr>
    </w:div>
    <w:div w:id="1605186500">
      <w:bodyDiv w:val="1"/>
      <w:marLeft w:val="0"/>
      <w:marRight w:val="0"/>
      <w:marTop w:val="0"/>
      <w:marBottom w:val="0"/>
      <w:divBdr>
        <w:top w:val="none" w:sz="0" w:space="0" w:color="auto"/>
        <w:left w:val="none" w:sz="0" w:space="0" w:color="auto"/>
        <w:bottom w:val="none" w:sz="0" w:space="0" w:color="auto"/>
        <w:right w:val="none" w:sz="0" w:space="0" w:color="auto"/>
      </w:divBdr>
    </w:div>
    <w:div w:id="1605453986">
      <w:bodyDiv w:val="1"/>
      <w:marLeft w:val="0"/>
      <w:marRight w:val="0"/>
      <w:marTop w:val="0"/>
      <w:marBottom w:val="0"/>
      <w:divBdr>
        <w:top w:val="none" w:sz="0" w:space="0" w:color="auto"/>
        <w:left w:val="none" w:sz="0" w:space="0" w:color="auto"/>
        <w:bottom w:val="none" w:sz="0" w:space="0" w:color="auto"/>
        <w:right w:val="none" w:sz="0" w:space="0" w:color="auto"/>
      </w:divBdr>
    </w:div>
    <w:div w:id="1605455632">
      <w:bodyDiv w:val="1"/>
      <w:marLeft w:val="0"/>
      <w:marRight w:val="0"/>
      <w:marTop w:val="0"/>
      <w:marBottom w:val="0"/>
      <w:divBdr>
        <w:top w:val="none" w:sz="0" w:space="0" w:color="auto"/>
        <w:left w:val="none" w:sz="0" w:space="0" w:color="auto"/>
        <w:bottom w:val="none" w:sz="0" w:space="0" w:color="auto"/>
        <w:right w:val="none" w:sz="0" w:space="0" w:color="auto"/>
      </w:divBdr>
    </w:div>
    <w:div w:id="1605456428">
      <w:bodyDiv w:val="1"/>
      <w:marLeft w:val="0"/>
      <w:marRight w:val="0"/>
      <w:marTop w:val="0"/>
      <w:marBottom w:val="0"/>
      <w:divBdr>
        <w:top w:val="none" w:sz="0" w:space="0" w:color="auto"/>
        <w:left w:val="none" w:sz="0" w:space="0" w:color="auto"/>
        <w:bottom w:val="none" w:sz="0" w:space="0" w:color="auto"/>
        <w:right w:val="none" w:sz="0" w:space="0" w:color="auto"/>
      </w:divBdr>
    </w:div>
    <w:div w:id="1605528061">
      <w:bodyDiv w:val="1"/>
      <w:marLeft w:val="0"/>
      <w:marRight w:val="0"/>
      <w:marTop w:val="0"/>
      <w:marBottom w:val="0"/>
      <w:divBdr>
        <w:top w:val="none" w:sz="0" w:space="0" w:color="auto"/>
        <w:left w:val="none" w:sz="0" w:space="0" w:color="auto"/>
        <w:bottom w:val="none" w:sz="0" w:space="0" w:color="auto"/>
        <w:right w:val="none" w:sz="0" w:space="0" w:color="auto"/>
      </w:divBdr>
    </w:div>
    <w:div w:id="1605844303">
      <w:bodyDiv w:val="1"/>
      <w:marLeft w:val="0"/>
      <w:marRight w:val="0"/>
      <w:marTop w:val="0"/>
      <w:marBottom w:val="0"/>
      <w:divBdr>
        <w:top w:val="none" w:sz="0" w:space="0" w:color="auto"/>
        <w:left w:val="none" w:sz="0" w:space="0" w:color="auto"/>
        <w:bottom w:val="none" w:sz="0" w:space="0" w:color="auto"/>
        <w:right w:val="none" w:sz="0" w:space="0" w:color="auto"/>
      </w:divBdr>
    </w:div>
    <w:div w:id="1605847316">
      <w:bodyDiv w:val="1"/>
      <w:marLeft w:val="0"/>
      <w:marRight w:val="0"/>
      <w:marTop w:val="0"/>
      <w:marBottom w:val="0"/>
      <w:divBdr>
        <w:top w:val="none" w:sz="0" w:space="0" w:color="auto"/>
        <w:left w:val="none" w:sz="0" w:space="0" w:color="auto"/>
        <w:bottom w:val="none" w:sz="0" w:space="0" w:color="auto"/>
        <w:right w:val="none" w:sz="0" w:space="0" w:color="auto"/>
      </w:divBdr>
    </w:div>
    <w:div w:id="1605990385">
      <w:bodyDiv w:val="1"/>
      <w:marLeft w:val="0"/>
      <w:marRight w:val="0"/>
      <w:marTop w:val="0"/>
      <w:marBottom w:val="0"/>
      <w:divBdr>
        <w:top w:val="none" w:sz="0" w:space="0" w:color="auto"/>
        <w:left w:val="none" w:sz="0" w:space="0" w:color="auto"/>
        <w:bottom w:val="none" w:sz="0" w:space="0" w:color="auto"/>
        <w:right w:val="none" w:sz="0" w:space="0" w:color="auto"/>
      </w:divBdr>
    </w:div>
    <w:div w:id="1606032745">
      <w:bodyDiv w:val="1"/>
      <w:marLeft w:val="0"/>
      <w:marRight w:val="0"/>
      <w:marTop w:val="0"/>
      <w:marBottom w:val="0"/>
      <w:divBdr>
        <w:top w:val="none" w:sz="0" w:space="0" w:color="auto"/>
        <w:left w:val="none" w:sz="0" w:space="0" w:color="auto"/>
        <w:bottom w:val="none" w:sz="0" w:space="0" w:color="auto"/>
        <w:right w:val="none" w:sz="0" w:space="0" w:color="auto"/>
      </w:divBdr>
    </w:div>
    <w:div w:id="1606233606">
      <w:bodyDiv w:val="1"/>
      <w:marLeft w:val="0"/>
      <w:marRight w:val="0"/>
      <w:marTop w:val="0"/>
      <w:marBottom w:val="0"/>
      <w:divBdr>
        <w:top w:val="none" w:sz="0" w:space="0" w:color="auto"/>
        <w:left w:val="none" w:sz="0" w:space="0" w:color="auto"/>
        <w:bottom w:val="none" w:sz="0" w:space="0" w:color="auto"/>
        <w:right w:val="none" w:sz="0" w:space="0" w:color="auto"/>
      </w:divBdr>
    </w:div>
    <w:div w:id="1606644827">
      <w:bodyDiv w:val="1"/>
      <w:marLeft w:val="0"/>
      <w:marRight w:val="0"/>
      <w:marTop w:val="0"/>
      <w:marBottom w:val="0"/>
      <w:divBdr>
        <w:top w:val="none" w:sz="0" w:space="0" w:color="auto"/>
        <w:left w:val="none" w:sz="0" w:space="0" w:color="auto"/>
        <w:bottom w:val="none" w:sz="0" w:space="0" w:color="auto"/>
        <w:right w:val="none" w:sz="0" w:space="0" w:color="auto"/>
      </w:divBdr>
    </w:div>
    <w:div w:id="1606696135">
      <w:bodyDiv w:val="1"/>
      <w:marLeft w:val="0"/>
      <w:marRight w:val="0"/>
      <w:marTop w:val="0"/>
      <w:marBottom w:val="0"/>
      <w:divBdr>
        <w:top w:val="none" w:sz="0" w:space="0" w:color="auto"/>
        <w:left w:val="none" w:sz="0" w:space="0" w:color="auto"/>
        <w:bottom w:val="none" w:sz="0" w:space="0" w:color="auto"/>
        <w:right w:val="none" w:sz="0" w:space="0" w:color="auto"/>
      </w:divBdr>
    </w:div>
    <w:div w:id="1607031363">
      <w:bodyDiv w:val="1"/>
      <w:marLeft w:val="0"/>
      <w:marRight w:val="0"/>
      <w:marTop w:val="0"/>
      <w:marBottom w:val="0"/>
      <w:divBdr>
        <w:top w:val="none" w:sz="0" w:space="0" w:color="auto"/>
        <w:left w:val="none" w:sz="0" w:space="0" w:color="auto"/>
        <w:bottom w:val="none" w:sz="0" w:space="0" w:color="auto"/>
        <w:right w:val="none" w:sz="0" w:space="0" w:color="auto"/>
      </w:divBdr>
    </w:div>
    <w:div w:id="1608000050">
      <w:bodyDiv w:val="1"/>
      <w:marLeft w:val="0"/>
      <w:marRight w:val="0"/>
      <w:marTop w:val="0"/>
      <w:marBottom w:val="0"/>
      <w:divBdr>
        <w:top w:val="none" w:sz="0" w:space="0" w:color="auto"/>
        <w:left w:val="none" w:sz="0" w:space="0" w:color="auto"/>
        <w:bottom w:val="none" w:sz="0" w:space="0" w:color="auto"/>
        <w:right w:val="none" w:sz="0" w:space="0" w:color="auto"/>
      </w:divBdr>
    </w:div>
    <w:div w:id="1608199773">
      <w:bodyDiv w:val="1"/>
      <w:marLeft w:val="0"/>
      <w:marRight w:val="0"/>
      <w:marTop w:val="0"/>
      <w:marBottom w:val="0"/>
      <w:divBdr>
        <w:top w:val="none" w:sz="0" w:space="0" w:color="auto"/>
        <w:left w:val="none" w:sz="0" w:space="0" w:color="auto"/>
        <w:bottom w:val="none" w:sz="0" w:space="0" w:color="auto"/>
        <w:right w:val="none" w:sz="0" w:space="0" w:color="auto"/>
      </w:divBdr>
    </w:div>
    <w:div w:id="1608345850">
      <w:bodyDiv w:val="1"/>
      <w:marLeft w:val="0"/>
      <w:marRight w:val="0"/>
      <w:marTop w:val="0"/>
      <w:marBottom w:val="0"/>
      <w:divBdr>
        <w:top w:val="none" w:sz="0" w:space="0" w:color="auto"/>
        <w:left w:val="none" w:sz="0" w:space="0" w:color="auto"/>
        <w:bottom w:val="none" w:sz="0" w:space="0" w:color="auto"/>
        <w:right w:val="none" w:sz="0" w:space="0" w:color="auto"/>
      </w:divBdr>
    </w:div>
    <w:div w:id="1608584505">
      <w:bodyDiv w:val="1"/>
      <w:marLeft w:val="0"/>
      <w:marRight w:val="0"/>
      <w:marTop w:val="0"/>
      <w:marBottom w:val="0"/>
      <w:divBdr>
        <w:top w:val="none" w:sz="0" w:space="0" w:color="auto"/>
        <w:left w:val="none" w:sz="0" w:space="0" w:color="auto"/>
        <w:bottom w:val="none" w:sz="0" w:space="0" w:color="auto"/>
        <w:right w:val="none" w:sz="0" w:space="0" w:color="auto"/>
      </w:divBdr>
    </w:div>
    <w:div w:id="1608809491">
      <w:bodyDiv w:val="1"/>
      <w:marLeft w:val="0"/>
      <w:marRight w:val="0"/>
      <w:marTop w:val="0"/>
      <w:marBottom w:val="0"/>
      <w:divBdr>
        <w:top w:val="none" w:sz="0" w:space="0" w:color="auto"/>
        <w:left w:val="none" w:sz="0" w:space="0" w:color="auto"/>
        <w:bottom w:val="none" w:sz="0" w:space="0" w:color="auto"/>
        <w:right w:val="none" w:sz="0" w:space="0" w:color="auto"/>
      </w:divBdr>
    </w:div>
    <w:div w:id="1608931289">
      <w:bodyDiv w:val="1"/>
      <w:marLeft w:val="0"/>
      <w:marRight w:val="0"/>
      <w:marTop w:val="0"/>
      <w:marBottom w:val="0"/>
      <w:divBdr>
        <w:top w:val="none" w:sz="0" w:space="0" w:color="auto"/>
        <w:left w:val="none" w:sz="0" w:space="0" w:color="auto"/>
        <w:bottom w:val="none" w:sz="0" w:space="0" w:color="auto"/>
        <w:right w:val="none" w:sz="0" w:space="0" w:color="auto"/>
      </w:divBdr>
    </w:div>
    <w:div w:id="1609005225">
      <w:bodyDiv w:val="1"/>
      <w:marLeft w:val="0"/>
      <w:marRight w:val="0"/>
      <w:marTop w:val="0"/>
      <w:marBottom w:val="0"/>
      <w:divBdr>
        <w:top w:val="none" w:sz="0" w:space="0" w:color="auto"/>
        <w:left w:val="none" w:sz="0" w:space="0" w:color="auto"/>
        <w:bottom w:val="none" w:sz="0" w:space="0" w:color="auto"/>
        <w:right w:val="none" w:sz="0" w:space="0" w:color="auto"/>
      </w:divBdr>
    </w:div>
    <w:div w:id="1609119669">
      <w:bodyDiv w:val="1"/>
      <w:marLeft w:val="0"/>
      <w:marRight w:val="0"/>
      <w:marTop w:val="0"/>
      <w:marBottom w:val="0"/>
      <w:divBdr>
        <w:top w:val="none" w:sz="0" w:space="0" w:color="auto"/>
        <w:left w:val="none" w:sz="0" w:space="0" w:color="auto"/>
        <w:bottom w:val="none" w:sz="0" w:space="0" w:color="auto"/>
        <w:right w:val="none" w:sz="0" w:space="0" w:color="auto"/>
      </w:divBdr>
    </w:div>
    <w:div w:id="1609242348">
      <w:bodyDiv w:val="1"/>
      <w:marLeft w:val="0"/>
      <w:marRight w:val="0"/>
      <w:marTop w:val="0"/>
      <w:marBottom w:val="0"/>
      <w:divBdr>
        <w:top w:val="none" w:sz="0" w:space="0" w:color="auto"/>
        <w:left w:val="none" w:sz="0" w:space="0" w:color="auto"/>
        <w:bottom w:val="none" w:sz="0" w:space="0" w:color="auto"/>
        <w:right w:val="none" w:sz="0" w:space="0" w:color="auto"/>
      </w:divBdr>
    </w:div>
    <w:div w:id="1609266746">
      <w:bodyDiv w:val="1"/>
      <w:marLeft w:val="0"/>
      <w:marRight w:val="0"/>
      <w:marTop w:val="0"/>
      <w:marBottom w:val="0"/>
      <w:divBdr>
        <w:top w:val="none" w:sz="0" w:space="0" w:color="auto"/>
        <w:left w:val="none" w:sz="0" w:space="0" w:color="auto"/>
        <w:bottom w:val="none" w:sz="0" w:space="0" w:color="auto"/>
        <w:right w:val="none" w:sz="0" w:space="0" w:color="auto"/>
      </w:divBdr>
    </w:div>
    <w:div w:id="1609509646">
      <w:bodyDiv w:val="1"/>
      <w:marLeft w:val="0"/>
      <w:marRight w:val="0"/>
      <w:marTop w:val="0"/>
      <w:marBottom w:val="0"/>
      <w:divBdr>
        <w:top w:val="none" w:sz="0" w:space="0" w:color="auto"/>
        <w:left w:val="none" w:sz="0" w:space="0" w:color="auto"/>
        <w:bottom w:val="none" w:sz="0" w:space="0" w:color="auto"/>
        <w:right w:val="none" w:sz="0" w:space="0" w:color="auto"/>
      </w:divBdr>
    </w:div>
    <w:div w:id="1609577195">
      <w:bodyDiv w:val="1"/>
      <w:marLeft w:val="0"/>
      <w:marRight w:val="0"/>
      <w:marTop w:val="0"/>
      <w:marBottom w:val="0"/>
      <w:divBdr>
        <w:top w:val="none" w:sz="0" w:space="0" w:color="auto"/>
        <w:left w:val="none" w:sz="0" w:space="0" w:color="auto"/>
        <w:bottom w:val="none" w:sz="0" w:space="0" w:color="auto"/>
        <w:right w:val="none" w:sz="0" w:space="0" w:color="auto"/>
      </w:divBdr>
    </w:div>
    <w:div w:id="1609695322">
      <w:bodyDiv w:val="1"/>
      <w:marLeft w:val="0"/>
      <w:marRight w:val="0"/>
      <w:marTop w:val="0"/>
      <w:marBottom w:val="0"/>
      <w:divBdr>
        <w:top w:val="none" w:sz="0" w:space="0" w:color="auto"/>
        <w:left w:val="none" w:sz="0" w:space="0" w:color="auto"/>
        <w:bottom w:val="none" w:sz="0" w:space="0" w:color="auto"/>
        <w:right w:val="none" w:sz="0" w:space="0" w:color="auto"/>
      </w:divBdr>
    </w:div>
    <w:div w:id="1610312962">
      <w:bodyDiv w:val="1"/>
      <w:marLeft w:val="0"/>
      <w:marRight w:val="0"/>
      <w:marTop w:val="0"/>
      <w:marBottom w:val="0"/>
      <w:divBdr>
        <w:top w:val="none" w:sz="0" w:space="0" w:color="auto"/>
        <w:left w:val="none" w:sz="0" w:space="0" w:color="auto"/>
        <w:bottom w:val="none" w:sz="0" w:space="0" w:color="auto"/>
        <w:right w:val="none" w:sz="0" w:space="0" w:color="auto"/>
      </w:divBdr>
    </w:div>
    <w:div w:id="1610771968">
      <w:bodyDiv w:val="1"/>
      <w:marLeft w:val="0"/>
      <w:marRight w:val="0"/>
      <w:marTop w:val="0"/>
      <w:marBottom w:val="0"/>
      <w:divBdr>
        <w:top w:val="none" w:sz="0" w:space="0" w:color="auto"/>
        <w:left w:val="none" w:sz="0" w:space="0" w:color="auto"/>
        <w:bottom w:val="none" w:sz="0" w:space="0" w:color="auto"/>
        <w:right w:val="none" w:sz="0" w:space="0" w:color="auto"/>
      </w:divBdr>
    </w:div>
    <w:div w:id="1610963584">
      <w:bodyDiv w:val="1"/>
      <w:marLeft w:val="0"/>
      <w:marRight w:val="0"/>
      <w:marTop w:val="0"/>
      <w:marBottom w:val="0"/>
      <w:divBdr>
        <w:top w:val="none" w:sz="0" w:space="0" w:color="auto"/>
        <w:left w:val="none" w:sz="0" w:space="0" w:color="auto"/>
        <w:bottom w:val="none" w:sz="0" w:space="0" w:color="auto"/>
        <w:right w:val="none" w:sz="0" w:space="0" w:color="auto"/>
      </w:divBdr>
    </w:div>
    <w:div w:id="1611083818">
      <w:bodyDiv w:val="1"/>
      <w:marLeft w:val="0"/>
      <w:marRight w:val="0"/>
      <w:marTop w:val="0"/>
      <w:marBottom w:val="0"/>
      <w:divBdr>
        <w:top w:val="none" w:sz="0" w:space="0" w:color="auto"/>
        <w:left w:val="none" w:sz="0" w:space="0" w:color="auto"/>
        <w:bottom w:val="none" w:sz="0" w:space="0" w:color="auto"/>
        <w:right w:val="none" w:sz="0" w:space="0" w:color="auto"/>
      </w:divBdr>
    </w:div>
    <w:div w:id="1611468759">
      <w:bodyDiv w:val="1"/>
      <w:marLeft w:val="0"/>
      <w:marRight w:val="0"/>
      <w:marTop w:val="0"/>
      <w:marBottom w:val="0"/>
      <w:divBdr>
        <w:top w:val="none" w:sz="0" w:space="0" w:color="auto"/>
        <w:left w:val="none" w:sz="0" w:space="0" w:color="auto"/>
        <w:bottom w:val="none" w:sz="0" w:space="0" w:color="auto"/>
        <w:right w:val="none" w:sz="0" w:space="0" w:color="auto"/>
      </w:divBdr>
    </w:div>
    <w:div w:id="1612082639">
      <w:bodyDiv w:val="1"/>
      <w:marLeft w:val="0"/>
      <w:marRight w:val="0"/>
      <w:marTop w:val="0"/>
      <w:marBottom w:val="0"/>
      <w:divBdr>
        <w:top w:val="none" w:sz="0" w:space="0" w:color="auto"/>
        <w:left w:val="none" w:sz="0" w:space="0" w:color="auto"/>
        <w:bottom w:val="none" w:sz="0" w:space="0" w:color="auto"/>
        <w:right w:val="none" w:sz="0" w:space="0" w:color="auto"/>
      </w:divBdr>
    </w:div>
    <w:div w:id="1612083648">
      <w:bodyDiv w:val="1"/>
      <w:marLeft w:val="0"/>
      <w:marRight w:val="0"/>
      <w:marTop w:val="0"/>
      <w:marBottom w:val="0"/>
      <w:divBdr>
        <w:top w:val="none" w:sz="0" w:space="0" w:color="auto"/>
        <w:left w:val="none" w:sz="0" w:space="0" w:color="auto"/>
        <w:bottom w:val="none" w:sz="0" w:space="0" w:color="auto"/>
        <w:right w:val="none" w:sz="0" w:space="0" w:color="auto"/>
      </w:divBdr>
    </w:div>
    <w:div w:id="1612276956">
      <w:bodyDiv w:val="1"/>
      <w:marLeft w:val="0"/>
      <w:marRight w:val="0"/>
      <w:marTop w:val="0"/>
      <w:marBottom w:val="0"/>
      <w:divBdr>
        <w:top w:val="none" w:sz="0" w:space="0" w:color="auto"/>
        <w:left w:val="none" w:sz="0" w:space="0" w:color="auto"/>
        <w:bottom w:val="none" w:sz="0" w:space="0" w:color="auto"/>
        <w:right w:val="none" w:sz="0" w:space="0" w:color="auto"/>
      </w:divBdr>
    </w:div>
    <w:div w:id="1612392097">
      <w:bodyDiv w:val="1"/>
      <w:marLeft w:val="0"/>
      <w:marRight w:val="0"/>
      <w:marTop w:val="0"/>
      <w:marBottom w:val="0"/>
      <w:divBdr>
        <w:top w:val="none" w:sz="0" w:space="0" w:color="auto"/>
        <w:left w:val="none" w:sz="0" w:space="0" w:color="auto"/>
        <w:bottom w:val="none" w:sz="0" w:space="0" w:color="auto"/>
        <w:right w:val="none" w:sz="0" w:space="0" w:color="auto"/>
      </w:divBdr>
    </w:div>
    <w:div w:id="1612513382">
      <w:bodyDiv w:val="1"/>
      <w:marLeft w:val="0"/>
      <w:marRight w:val="0"/>
      <w:marTop w:val="0"/>
      <w:marBottom w:val="0"/>
      <w:divBdr>
        <w:top w:val="none" w:sz="0" w:space="0" w:color="auto"/>
        <w:left w:val="none" w:sz="0" w:space="0" w:color="auto"/>
        <w:bottom w:val="none" w:sz="0" w:space="0" w:color="auto"/>
        <w:right w:val="none" w:sz="0" w:space="0" w:color="auto"/>
      </w:divBdr>
    </w:div>
    <w:div w:id="1612930556">
      <w:bodyDiv w:val="1"/>
      <w:marLeft w:val="0"/>
      <w:marRight w:val="0"/>
      <w:marTop w:val="0"/>
      <w:marBottom w:val="0"/>
      <w:divBdr>
        <w:top w:val="none" w:sz="0" w:space="0" w:color="auto"/>
        <w:left w:val="none" w:sz="0" w:space="0" w:color="auto"/>
        <w:bottom w:val="none" w:sz="0" w:space="0" w:color="auto"/>
        <w:right w:val="none" w:sz="0" w:space="0" w:color="auto"/>
      </w:divBdr>
    </w:div>
    <w:div w:id="1612931754">
      <w:bodyDiv w:val="1"/>
      <w:marLeft w:val="0"/>
      <w:marRight w:val="0"/>
      <w:marTop w:val="0"/>
      <w:marBottom w:val="0"/>
      <w:divBdr>
        <w:top w:val="none" w:sz="0" w:space="0" w:color="auto"/>
        <w:left w:val="none" w:sz="0" w:space="0" w:color="auto"/>
        <w:bottom w:val="none" w:sz="0" w:space="0" w:color="auto"/>
        <w:right w:val="none" w:sz="0" w:space="0" w:color="auto"/>
      </w:divBdr>
    </w:div>
    <w:div w:id="1612973964">
      <w:bodyDiv w:val="1"/>
      <w:marLeft w:val="0"/>
      <w:marRight w:val="0"/>
      <w:marTop w:val="0"/>
      <w:marBottom w:val="0"/>
      <w:divBdr>
        <w:top w:val="none" w:sz="0" w:space="0" w:color="auto"/>
        <w:left w:val="none" w:sz="0" w:space="0" w:color="auto"/>
        <w:bottom w:val="none" w:sz="0" w:space="0" w:color="auto"/>
        <w:right w:val="none" w:sz="0" w:space="0" w:color="auto"/>
      </w:divBdr>
    </w:div>
    <w:div w:id="1613123615">
      <w:bodyDiv w:val="1"/>
      <w:marLeft w:val="0"/>
      <w:marRight w:val="0"/>
      <w:marTop w:val="0"/>
      <w:marBottom w:val="0"/>
      <w:divBdr>
        <w:top w:val="none" w:sz="0" w:space="0" w:color="auto"/>
        <w:left w:val="none" w:sz="0" w:space="0" w:color="auto"/>
        <w:bottom w:val="none" w:sz="0" w:space="0" w:color="auto"/>
        <w:right w:val="none" w:sz="0" w:space="0" w:color="auto"/>
      </w:divBdr>
    </w:div>
    <w:div w:id="1613170821">
      <w:bodyDiv w:val="1"/>
      <w:marLeft w:val="0"/>
      <w:marRight w:val="0"/>
      <w:marTop w:val="0"/>
      <w:marBottom w:val="0"/>
      <w:divBdr>
        <w:top w:val="none" w:sz="0" w:space="0" w:color="auto"/>
        <w:left w:val="none" w:sz="0" w:space="0" w:color="auto"/>
        <w:bottom w:val="none" w:sz="0" w:space="0" w:color="auto"/>
        <w:right w:val="none" w:sz="0" w:space="0" w:color="auto"/>
      </w:divBdr>
    </w:div>
    <w:div w:id="1613634524">
      <w:bodyDiv w:val="1"/>
      <w:marLeft w:val="0"/>
      <w:marRight w:val="0"/>
      <w:marTop w:val="0"/>
      <w:marBottom w:val="0"/>
      <w:divBdr>
        <w:top w:val="none" w:sz="0" w:space="0" w:color="auto"/>
        <w:left w:val="none" w:sz="0" w:space="0" w:color="auto"/>
        <w:bottom w:val="none" w:sz="0" w:space="0" w:color="auto"/>
        <w:right w:val="none" w:sz="0" w:space="0" w:color="auto"/>
      </w:divBdr>
    </w:div>
    <w:div w:id="1613659534">
      <w:bodyDiv w:val="1"/>
      <w:marLeft w:val="0"/>
      <w:marRight w:val="0"/>
      <w:marTop w:val="0"/>
      <w:marBottom w:val="0"/>
      <w:divBdr>
        <w:top w:val="none" w:sz="0" w:space="0" w:color="auto"/>
        <w:left w:val="none" w:sz="0" w:space="0" w:color="auto"/>
        <w:bottom w:val="none" w:sz="0" w:space="0" w:color="auto"/>
        <w:right w:val="none" w:sz="0" w:space="0" w:color="auto"/>
      </w:divBdr>
    </w:div>
    <w:div w:id="1614437332">
      <w:bodyDiv w:val="1"/>
      <w:marLeft w:val="0"/>
      <w:marRight w:val="0"/>
      <w:marTop w:val="0"/>
      <w:marBottom w:val="0"/>
      <w:divBdr>
        <w:top w:val="none" w:sz="0" w:space="0" w:color="auto"/>
        <w:left w:val="none" w:sz="0" w:space="0" w:color="auto"/>
        <w:bottom w:val="none" w:sz="0" w:space="0" w:color="auto"/>
        <w:right w:val="none" w:sz="0" w:space="0" w:color="auto"/>
      </w:divBdr>
    </w:div>
    <w:div w:id="1615405887">
      <w:bodyDiv w:val="1"/>
      <w:marLeft w:val="0"/>
      <w:marRight w:val="0"/>
      <w:marTop w:val="0"/>
      <w:marBottom w:val="0"/>
      <w:divBdr>
        <w:top w:val="none" w:sz="0" w:space="0" w:color="auto"/>
        <w:left w:val="none" w:sz="0" w:space="0" w:color="auto"/>
        <w:bottom w:val="none" w:sz="0" w:space="0" w:color="auto"/>
        <w:right w:val="none" w:sz="0" w:space="0" w:color="auto"/>
      </w:divBdr>
    </w:div>
    <w:div w:id="1615594496">
      <w:bodyDiv w:val="1"/>
      <w:marLeft w:val="0"/>
      <w:marRight w:val="0"/>
      <w:marTop w:val="0"/>
      <w:marBottom w:val="0"/>
      <w:divBdr>
        <w:top w:val="none" w:sz="0" w:space="0" w:color="auto"/>
        <w:left w:val="none" w:sz="0" w:space="0" w:color="auto"/>
        <w:bottom w:val="none" w:sz="0" w:space="0" w:color="auto"/>
        <w:right w:val="none" w:sz="0" w:space="0" w:color="auto"/>
      </w:divBdr>
    </w:div>
    <w:div w:id="1615598778">
      <w:bodyDiv w:val="1"/>
      <w:marLeft w:val="0"/>
      <w:marRight w:val="0"/>
      <w:marTop w:val="0"/>
      <w:marBottom w:val="0"/>
      <w:divBdr>
        <w:top w:val="none" w:sz="0" w:space="0" w:color="auto"/>
        <w:left w:val="none" w:sz="0" w:space="0" w:color="auto"/>
        <w:bottom w:val="none" w:sz="0" w:space="0" w:color="auto"/>
        <w:right w:val="none" w:sz="0" w:space="0" w:color="auto"/>
      </w:divBdr>
    </w:div>
    <w:div w:id="1615749864">
      <w:bodyDiv w:val="1"/>
      <w:marLeft w:val="0"/>
      <w:marRight w:val="0"/>
      <w:marTop w:val="0"/>
      <w:marBottom w:val="0"/>
      <w:divBdr>
        <w:top w:val="none" w:sz="0" w:space="0" w:color="auto"/>
        <w:left w:val="none" w:sz="0" w:space="0" w:color="auto"/>
        <w:bottom w:val="none" w:sz="0" w:space="0" w:color="auto"/>
        <w:right w:val="none" w:sz="0" w:space="0" w:color="auto"/>
      </w:divBdr>
    </w:div>
    <w:div w:id="1615869925">
      <w:bodyDiv w:val="1"/>
      <w:marLeft w:val="0"/>
      <w:marRight w:val="0"/>
      <w:marTop w:val="0"/>
      <w:marBottom w:val="0"/>
      <w:divBdr>
        <w:top w:val="none" w:sz="0" w:space="0" w:color="auto"/>
        <w:left w:val="none" w:sz="0" w:space="0" w:color="auto"/>
        <w:bottom w:val="none" w:sz="0" w:space="0" w:color="auto"/>
        <w:right w:val="none" w:sz="0" w:space="0" w:color="auto"/>
      </w:divBdr>
    </w:div>
    <w:div w:id="1616018695">
      <w:bodyDiv w:val="1"/>
      <w:marLeft w:val="0"/>
      <w:marRight w:val="0"/>
      <w:marTop w:val="0"/>
      <w:marBottom w:val="0"/>
      <w:divBdr>
        <w:top w:val="none" w:sz="0" w:space="0" w:color="auto"/>
        <w:left w:val="none" w:sz="0" w:space="0" w:color="auto"/>
        <w:bottom w:val="none" w:sz="0" w:space="0" w:color="auto"/>
        <w:right w:val="none" w:sz="0" w:space="0" w:color="auto"/>
      </w:divBdr>
    </w:div>
    <w:div w:id="1616018821">
      <w:bodyDiv w:val="1"/>
      <w:marLeft w:val="0"/>
      <w:marRight w:val="0"/>
      <w:marTop w:val="0"/>
      <w:marBottom w:val="0"/>
      <w:divBdr>
        <w:top w:val="none" w:sz="0" w:space="0" w:color="auto"/>
        <w:left w:val="none" w:sz="0" w:space="0" w:color="auto"/>
        <w:bottom w:val="none" w:sz="0" w:space="0" w:color="auto"/>
        <w:right w:val="none" w:sz="0" w:space="0" w:color="auto"/>
      </w:divBdr>
    </w:div>
    <w:div w:id="1616249633">
      <w:bodyDiv w:val="1"/>
      <w:marLeft w:val="0"/>
      <w:marRight w:val="0"/>
      <w:marTop w:val="0"/>
      <w:marBottom w:val="0"/>
      <w:divBdr>
        <w:top w:val="none" w:sz="0" w:space="0" w:color="auto"/>
        <w:left w:val="none" w:sz="0" w:space="0" w:color="auto"/>
        <w:bottom w:val="none" w:sz="0" w:space="0" w:color="auto"/>
        <w:right w:val="none" w:sz="0" w:space="0" w:color="auto"/>
      </w:divBdr>
    </w:div>
    <w:div w:id="1616404814">
      <w:bodyDiv w:val="1"/>
      <w:marLeft w:val="0"/>
      <w:marRight w:val="0"/>
      <w:marTop w:val="0"/>
      <w:marBottom w:val="0"/>
      <w:divBdr>
        <w:top w:val="none" w:sz="0" w:space="0" w:color="auto"/>
        <w:left w:val="none" w:sz="0" w:space="0" w:color="auto"/>
        <w:bottom w:val="none" w:sz="0" w:space="0" w:color="auto"/>
        <w:right w:val="none" w:sz="0" w:space="0" w:color="auto"/>
      </w:divBdr>
    </w:div>
    <w:div w:id="1616406531">
      <w:bodyDiv w:val="1"/>
      <w:marLeft w:val="0"/>
      <w:marRight w:val="0"/>
      <w:marTop w:val="0"/>
      <w:marBottom w:val="0"/>
      <w:divBdr>
        <w:top w:val="none" w:sz="0" w:space="0" w:color="auto"/>
        <w:left w:val="none" w:sz="0" w:space="0" w:color="auto"/>
        <w:bottom w:val="none" w:sz="0" w:space="0" w:color="auto"/>
        <w:right w:val="none" w:sz="0" w:space="0" w:color="auto"/>
      </w:divBdr>
    </w:div>
    <w:div w:id="1616596065">
      <w:bodyDiv w:val="1"/>
      <w:marLeft w:val="0"/>
      <w:marRight w:val="0"/>
      <w:marTop w:val="0"/>
      <w:marBottom w:val="0"/>
      <w:divBdr>
        <w:top w:val="none" w:sz="0" w:space="0" w:color="auto"/>
        <w:left w:val="none" w:sz="0" w:space="0" w:color="auto"/>
        <w:bottom w:val="none" w:sz="0" w:space="0" w:color="auto"/>
        <w:right w:val="none" w:sz="0" w:space="0" w:color="auto"/>
      </w:divBdr>
    </w:div>
    <w:div w:id="1616910471">
      <w:bodyDiv w:val="1"/>
      <w:marLeft w:val="0"/>
      <w:marRight w:val="0"/>
      <w:marTop w:val="0"/>
      <w:marBottom w:val="0"/>
      <w:divBdr>
        <w:top w:val="none" w:sz="0" w:space="0" w:color="auto"/>
        <w:left w:val="none" w:sz="0" w:space="0" w:color="auto"/>
        <w:bottom w:val="none" w:sz="0" w:space="0" w:color="auto"/>
        <w:right w:val="none" w:sz="0" w:space="0" w:color="auto"/>
      </w:divBdr>
    </w:div>
    <w:div w:id="1616986435">
      <w:bodyDiv w:val="1"/>
      <w:marLeft w:val="0"/>
      <w:marRight w:val="0"/>
      <w:marTop w:val="0"/>
      <w:marBottom w:val="0"/>
      <w:divBdr>
        <w:top w:val="none" w:sz="0" w:space="0" w:color="auto"/>
        <w:left w:val="none" w:sz="0" w:space="0" w:color="auto"/>
        <w:bottom w:val="none" w:sz="0" w:space="0" w:color="auto"/>
        <w:right w:val="none" w:sz="0" w:space="0" w:color="auto"/>
      </w:divBdr>
    </w:div>
    <w:div w:id="1617633659">
      <w:bodyDiv w:val="1"/>
      <w:marLeft w:val="0"/>
      <w:marRight w:val="0"/>
      <w:marTop w:val="0"/>
      <w:marBottom w:val="0"/>
      <w:divBdr>
        <w:top w:val="none" w:sz="0" w:space="0" w:color="auto"/>
        <w:left w:val="none" w:sz="0" w:space="0" w:color="auto"/>
        <w:bottom w:val="none" w:sz="0" w:space="0" w:color="auto"/>
        <w:right w:val="none" w:sz="0" w:space="0" w:color="auto"/>
      </w:divBdr>
    </w:div>
    <w:div w:id="1617786583">
      <w:bodyDiv w:val="1"/>
      <w:marLeft w:val="0"/>
      <w:marRight w:val="0"/>
      <w:marTop w:val="0"/>
      <w:marBottom w:val="0"/>
      <w:divBdr>
        <w:top w:val="none" w:sz="0" w:space="0" w:color="auto"/>
        <w:left w:val="none" w:sz="0" w:space="0" w:color="auto"/>
        <w:bottom w:val="none" w:sz="0" w:space="0" w:color="auto"/>
        <w:right w:val="none" w:sz="0" w:space="0" w:color="auto"/>
      </w:divBdr>
    </w:div>
    <w:div w:id="1618608959">
      <w:bodyDiv w:val="1"/>
      <w:marLeft w:val="0"/>
      <w:marRight w:val="0"/>
      <w:marTop w:val="0"/>
      <w:marBottom w:val="0"/>
      <w:divBdr>
        <w:top w:val="none" w:sz="0" w:space="0" w:color="auto"/>
        <w:left w:val="none" w:sz="0" w:space="0" w:color="auto"/>
        <w:bottom w:val="none" w:sz="0" w:space="0" w:color="auto"/>
        <w:right w:val="none" w:sz="0" w:space="0" w:color="auto"/>
      </w:divBdr>
    </w:div>
    <w:div w:id="1618834576">
      <w:bodyDiv w:val="1"/>
      <w:marLeft w:val="0"/>
      <w:marRight w:val="0"/>
      <w:marTop w:val="0"/>
      <w:marBottom w:val="0"/>
      <w:divBdr>
        <w:top w:val="none" w:sz="0" w:space="0" w:color="auto"/>
        <w:left w:val="none" w:sz="0" w:space="0" w:color="auto"/>
        <w:bottom w:val="none" w:sz="0" w:space="0" w:color="auto"/>
        <w:right w:val="none" w:sz="0" w:space="0" w:color="auto"/>
      </w:divBdr>
    </w:div>
    <w:div w:id="1618877943">
      <w:bodyDiv w:val="1"/>
      <w:marLeft w:val="0"/>
      <w:marRight w:val="0"/>
      <w:marTop w:val="0"/>
      <w:marBottom w:val="0"/>
      <w:divBdr>
        <w:top w:val="none" w:sz="0" w:space="0" w:color="auto"/>
        <w:left w:val="none" w:sz="0" w:space="0" w:color="auto"/>
        <w:bottom w:val="none" w:sz="0" w:space="0" w:color="auto"/>
        <w:right w:val="none" w:sz="0" w:space="0" w:color="auto"/>
      </w:divBdr>
    </w:div>
    <w:div w:id="1618949341">
      <w:bodyDiv w:val="1"/>
      <w:marLeft w:val="0"/>
      <w:marRight w:val="0"/>
      <w:marTop w:val="0"/>
      <w:marBottom w:val="0"/>
      <w:divBdr>
        <w:top w:val="none" w:sz="0" w:space="0" w:color="auto"/>
        <w:left w:val="none" w:sz="0" w:space="0" w:color="auto"/>
        <w:bottom w:val="none" w:sz="0" w:space="0" w:color="auto"/>
        <w:right w:val="none" w:sz="0" w:space="0" w:color="auto"/>
      </w:divBdr>
    </w:div>
    <w:div w:id="1619028222">
      <w:bodyDiv w:val="1"/>
      <w:marLeft w:val="0"/>
      <w:marRight w:val="0"/>
      <w:marTop w:val="0"/>
      <w:marBottom w:val="0"/>
      <w:divBdr>
        <w:top w:val="none" w:sz="0" w:space="0" w:color="auto"/>
        <w:left w:val="none" w:sz="0" w:space="0" w:color="auto"/>
        <w:bottom w:val="none" w:sz="0" w:space="0" w:color="auto"/>
        <w:right w:val="none" w:sz="0" w:space="0" w:color="auto"/>
      </w:divBdr>
    </w:div>
    <w:div w:id="1619795229">
      <w:bodyDiv w:val="1"/>
      <w:marLeft w:val="0"/>
      <w:marRight w:val="0"/>
      <w:marTop w:val="0"/>
      <w:marBottom w:val="0"/>
      <w:divBdr>
        <w:top w:val="none" w:sz="0" w:space="0" w:color="auto"/>
        <w:left w:val="none" w:sz="0" w:space="0" w:color="auto"/>
        <w:bottom w:val="none" w:sz="0" w:space="0" w:color="auto"/>
        <w:right w:val="none" w:sz="0" w:space="0" w:color="auto"/>
      </w:divBdr>
    </w:div>
    <w:div w:id="1619994751">
      <w:bodyDiv w:val="1"/>
      <w:marLeft w:val="0"/>
      <w:marRight w:val="0"/>
      <w:marTop w:val="0"/>
      <w:marBottom w:val="0"/>
      <w:divBdr>
        <w:top w:val="none" w:sz="0" w:space="0" w:color="auto"/>
        <w:left w:val="none" w:sz="0" w:space="0" w:color="auto"/>
        <w:bottom w:val="none" w:sz="0" w:space="0" w:color="auto"/>
        <w:right w:val="none" w:sz="0" w:space="0" w:color="auto"/>
      </w:divBdr>
    </w:div>
    <w:div w:id="1620188540">
      <w:bodyDiv w:val="1"/>
      <w:marLeft w:val="0"/>
      <w:marRight w:val="0"/>
      <w:marTop w:val="0"/>
      <w:marBottom w:val="0"/>
      <w:divBdr>
        <w:top w:val="none" w:sz="0" w:space="0" w:color="auto"/>
        <w:left w:val="none" w:sz="0" w:space="0" w:color="auto"/>
        <w:bottom w:val="none" w:sz="0" w:space="0" w:color="auto"/>
        <w:right w:val="none" w:sz="0" w:space="0" w:color="auto"/>
      </w:divBdr>
    </w:div>
    <w:div w:id="1620409802">
      <w:bodyDiv w:val="1"/>
      <w:marLeft w:val="0"/>
      <w:marRight w:val="0"/>
      <w:marTop w:val="0"/>
      <w:marBottom w:val="0"/>
      <w:divBdr>
        <w:top w:val="none" w:sz="0" w:space="0" w:color="auto"/>
        <w:left w:val="none" w:sz="0" w:space="0" w:color="auto"/>
        <w:bottom w:val="none" w:sz="0" w:space="0" w:color="auto"/>
        <w:right w:val="none" w:sz="0" w:space="0" w:color="auto"/>
      </w:divBdr>
    </w:div>
    <w:div w:id="1620451933">
      <w:bodyDiv w:val="1"/>
      <w:marLeft w:val="0"/>
      <w:marRight w:val="0"/>
      <w:marTop w:val="0"/>
      <w:marBottom w:val="0"/>
      <w:divBdr>
        <w:top w:val="none" w:sz="0" w:space="0" w:color="auto"/>
        <w:left w:val="none" w:sz="0" w:space="0" w:color="auto"/>
        <w:bottom w:val="none" w:sz="0" w:space="0" w:color="auto"/>
        <w:right w:val="none" w:sz="0" w:space="0" w:color="auto"/>
      </w:divBdr>
    </w:div>
    <w:div w:id="1620453109">
      <w:bodyDiv w:val="1"/>
      <w:marLeft w:val="0"/>
      <w:marRight w:val="0"/>
      <w:marTop w:val="0"/>
      <w:marBottom w:val="0"/>
      <w:divBdr>
        <w:top w:val="none" w:sz="0" w:space="0" w:color="auto"/>
        <w:left w:val="none" w:sz="0" w:space="0" w:color="auto"/>
        <w:bottom w:val="none" w:sz="0" w:space="0" w:color="auto"/>
        <w:right w:val="none" w:sz="0" w:space="0" w:color="auto"/>
      </w:divBdr>
    </w:div>
    <w:div w:id="1620795022">
      <w:bodyDiv w:val="1"/>
      <w:marLeft w:val="0"/>
      <w:marRight w:val="0"/>
      <w:marTop w:val="0"/>
      <w:marBottom w:val="0"/>
      <w:divBdr>
        <w:top w:val="none" w:sz="0" w:space="0" w:color="auto"/>
        <w:left w:val="none" w:sz="0" w:space="0" w:color="auto"/>
        <w:bottom w:val="none" w:sz="0" w:space="0" w:color="auto"/>
        <w:right w:val="none" w:sz="0" w:space="0" w:color="auto"/>
      </w:divBdr>
    </w:div>
    <w:div w:id="1620911537">
      <w:bodyDiv w:val="1"/>
      <w:marLeft w:val="0"/>
      <w:marRight w:val="0"/>
      <w:marTop w:val="0"/>
      <w:marBottom w:val="0"/>
      <w:divBdr>
        <w:top w:val="none" w:sz="0" w:space="0" w:color="auto"/>
        <w:left w:val="none" w:sz="0" w:space="0" w:color="auto"/>
        <w:bottom w:val="none" w:sz="0" w:space="0" w:color="auto"/>
        <w:right w:val="none" w:sz="0" w:space="0" w:color="auto"/>
      </w:divBdr>
    </w:div>
    <w:div w:id="1620987519">
      <w:bodyDiv w:val="1"/>
      <w:marLeft w:val="0"/>
      <w:marRight w:val="0"/>
      <w:marTop w:val="0"/>
      <w:marBottom w:val="0"/>
      <w:divBdr>
        <w:top w:val="none" w:sz="0" w:space="0" w:color="auto"/>
        <w:left w:val="none" w:sz="0" w:space="0" w:color="auto"/>
        <w:bottom w:val="none" w:sz="0" w:space="0" w:color="auto"/>
        <w:right w:val="none" w:sz="0" w:space="0" w:color="auto"/>
      </w:divBdr>
    </w:div>
    <w:div w:id="1621107833">
      <w:bodyDiv w:val="1"/>
      <w:marLeft w:val="0"/>
      <w:marRight w:val="0"/>
      <w:marTop w:val="0"/>
      <w:marBottom w:val="0"/>
      <w:divBdr>
        <w:top w:val="none" w:sz="0" w:space="0" w:color="auto"/>
        <w:left w:val="none" w:sz="0" w:space="0" w:color="auto"/>
        <w:bottom w:val="none" w:sz="0" w:space="0" w:color="auto"/>
        <w:right w:val="none" w:sz="0" w:space="0" w:color="auto"/>
      </w:divBdr>
    </w:div>
    <w:div w:id="1621301753">
      <w:bodyDiv w:val="1"/>
      <w:marLeft w:val="0"/>
      <w:marRight w:val="0"/>
      <w:marTop w:val="0"/>
      <w:marBottom w:val="0"/>
      <w:divBdr>
        <w:top w:val="none" w:sz="0" w:space="0" w:color="auto"/>
        <w:left w:val="none" w:sz="0" w:space="0" w:color="auto"/>
        <w:bottom w:val="none" w:sz="0" w:space="0" w:color="auto"/>
        <w:right w:val="none" w:sz="0" w:space="0" w:color="auto"/>
      </w:divBdr>
    </w:div>
    <w:div w:id="1621448725">
      <w:bodyDiv w:val="1"/>
      <w:marLeft w:val="0"/>
      <w:marRight w:val="0"/>
      <w:marTop w:val="0"/>
      <w:marBottom w:val="0"/>
      <w:divBdr>
        <w:top w:val="none" w:sz="0" w:space="0" w:color="auto"/>
        <w:left w:val="none" w:sz="0" w:space="0" w:color="auto"/>
        <w:bottom w:val="none" w:sz="0" w:space="0" w:color="auto"/>
        <w:right w:val="none" w:sz="0" w:space="0" w:color="auto"/>
      </w:divBdr>
    </w:div>
    <w:div w:id="1621914120">
      <w:bodyDiv w:val="1"/>
      <w:marLeft w:val="0"/>
      <w:marRight w:val="0"/>
      <w:marTop w:val="0"/>
      <w:marBottom w:val="0"/>
      <w:divBdr>
        <w:top w:val="none" w:sz="0" w:space="0" w:color="auto"/>
        <w:left w:val="none" w:sz="0" w:space="0" w:color="auto"/>
        <w:bottom w:val="none" w:sz="0" w:space="0" w:color="auto"/>
        <w:right w:val="none" w:sz="0" w:space="0" w:color="auto"/>
      </w:divBdr>
    </w:div>
    <w:div w:id="1621914785">
      <w:bodyDiv w:val="1"/>
      <w:marLeft w:val="0"/>
      <w:marRight w:val="0"/>
      <w:marTop w:val="0"/>
      <w:marBottom w:val="0"/>
      <w:divBdr>
        <w:top w:val="none" w:sz="0" w:space="0" w:color="auto"/>
        <w:left w:val="none" w:sz="0" w:space="0" w:color="auto"/>
        <w:bottom w:val="none" w:sz="0" w:space="0" w:color="auto"/>
        <w:right w:val="none" w:sz="0" w:space="0" w:color="auto"/>
      </w:divBdr>
    </w:div>
    <w:div w:id="1621953714">
      <w:bodyDiv w:val="1"/>
      <w:marLeft w:val="0"/>
      <w:marRight w:val="0"/>
      <w:marTop w:val="0"/>
      <w:marBottom w:val="0"/>
      <w:divBdr>
        <w:top w:val="none" w:sz="0" w:space="0" w:color="auto"/>
        <w:left w:val="none" w:sz="0" w:space="0" w:color="auto"/>
        <w:bottom w:val="none" w:sz="0" w:space="0" w:color="auto"/>
        <w:right w:val="none" w:sz="0" w:space="0" w:color="auto"/>
      </w:divBdr>
    </w:div>
    <w:div w:id="1621953990">
      <w:bodyDiv w:val="1"/>
      <w:marLeft w:val="0"/>
      <w:marRight w:val="0"/>
      <w:marTop w:val="0"/>
      <w:marBottom w:val="0"/>
      <w:divBdr>
        <w:top w:val="none" w:sz="0" w:space="0" w:color="auto"/>
        <w:left w:val="none" w:sz="0" w:space="0" w:color="auto"/>
        <w:bottom w:val="none" w:sz="0" w:space="0" w:color="auto"/>
        <w:right w:val="none" w:sz="0" w:space="0" w:color="auto"/>
      </w:divBdr>
    </w:div>
    <w:div w:id="1621955851">
      <w:bodyDiv w:val="1"/>
      <w:marLeft w:val="0"/>
      <w:marRight w:val="0"/>
      <w:marTop w:val="0"/>
      <w:marBottom w:val="0"/>
      <w:divBdr>
        <w:top w:val="none" w:sz="0" w:space="0" w:color="auto"/>
        <w:left w:val="none" w:sz="0" w:space="0" w:color="auto"/>
        <w:bottom w:val="none" w:sz="0" w:space="0" w:color="auto"/>
        <w:right w:val="none" w:sz="0" w:space="0" w:color="auto"/>
      </w:divBdr>
    </w:div>
    <w:div w:id="1622494832">
      <w:bodyDiv w:val="1"/>
      <w:marLeft w:val="0"/>
      <w:marRight w:val="0"/>
      <w:marTop w:val="0"/>
      <w:marBottom w:val="0"/>
      <w:divBdr>
        <w:top w:val="none" w:sz="0" w:space="0" w:color="auto"/>
        <w:left w:val="none" w:sz="0" w:space="0" w:color="auto"/>
        <w:bottom w:val="none" w:sz="0" w:space="0" w:color="auto"/>
        <w:right w:val="none" w:sz="0" w:space="0" w:color="auto"/>
      </w:divBdr>
    </w:div>
    <w:div w:id="1622498386">
      <w:bodyDiv w:val="1"/>
      <w:marLeft w:val="0"/>
      <w:marRight w:val="0"/>
      <w:marTop w:val="0"/>
      <w:marBottom w:val="0"/>
      <w:divBdr>
        <w:top w:val="none" w:sz="0" w:space="0" w:color="auto"/>
        <w:left w:val="none" w:sz="0" w:space="0" w:color="auto"/>
        <w:bottom w:val="none" w:sz="0" w:space="0" w:color="auto"/>
        <w:right w:val="none" w:sz="0" w:space="0" w:color="auto"/>
      </w:divBdr>
    </w:div>
    <w:div w:id="1622806805">
      <w:bodyDiv w:val="1"/>
      <w:marLeft w:val="0"/>
      <w:marRight w:val="0"/>
      <w:marTop w:val="0"/>
      <w:marBottom w:val="0"/>
      <w:divBdr>
        <w:top w:val="none" w:sz="0" w:space="0" w:color="auto"/>
        <w:left w:val="none" w:sz="0" w:space="0" w:color="auto"/>
        <w:bottom w:val="none" w:sz="0" w:space="0" w:color="auto"/>
        <w:right w:val="none" w:sz="0" w:space="0" w:color="auto"/>
      </w:divBdr>
    </w:div>
    <w:div w:id="1622879508">
      <w:bodyDiv w:val="1"/>
      <w:marLeft w:val="0"/>
      <w:marRight w:val="0"/>
      <w:marTop w:val="0"/>
      <w:marBottom w:val="0"/>
      <w:divBdr>
        <w:top w:val="none" w:sz="0" w:space="0" w:color="auto"/>
        <w:left w:val="none" w:sz="0" w:space="0" w:color="auto"/>
        <w:bottom w:val="none" w:sz="0" w:space="0" w:color="auto"/>
        <w:right w:val="none" w:sz="0" w:space="0" w:color="auto"/>
      </w:divBdr>
    </w:div>
    <w:div w:id="1623000376">
      <w:bodyDiv w:val="1"/>
      <w:marLeft w:val="0"/>
      <w:marRight w:val="0"/>
      <w:marTop w:val="0"/>
      <w:marBottom w:val="0"/>
      <w:divBdr>
        <w:top w:val="none" w:sz="0" w:space="0" w:color="auto"/>
        <w:left w:val="none" w:sz="0" w:space="0" w:color="auto"/>
        <w:bottom w:val="none" w:sz="0" w:space="0" w:color="auto"/>
        <w:right w:val="none" w:sz="0" w:space="0" w:color="auto"/>
      </w:divBdr>
    </w:div>
    <w:div w:id="1623269177">
      <w:bodyDiv w:val="1"/>
      <w:marLeft w:val="0"/>
      <w:marRight w:val="0"/>
      <w:marTop w:val="0"/>
      <w:marBottom w:val="0"/>
      <w:divBdr>
        <w:top w:val="none" w:sz="0" w:space="0" w:color="auto"/>
        <w:left w:val="none" w:sz="0" w:space="0" w:color="auto"/>
        <w:bottom w:val="none" w:sz="0" w:space="0" w:color="auto"/>
        <w:right w:val="none" w:sz="0" w:space="0" w:color="auto"/>
      </w:divBdr>
    </w:div>
    <w:div w:id="1623463938">
      <w:bodyDiv w:val="1"/>
      <w:marLeft w:val="0"/>
      <w:marRight w:val="0"/>
      <w:marTop w:val="0"/>
      <w:marBottom w:val="0"/>
      <w:divBdr>
        <w:top w:val="none" w:sz="0" w:space="0" w:color="auto"/>
        <w:left w:val="none" w:sz="0" w:space="0" w:color="auto"/>
        <w:bottom w:val="none" w:sz="0" w:space="0" w:color="auto"/>
        <w:right w:val="none" w:sz="0" w:space="0" w:color="auto"/>
      </w:divBdr>
    </w:div>
    <w:div w:id="1623538281">
      <w:bodyDiv w:val="1"/>
      <w:marLeft w:val="0"/>
      <w:marRight w:val="0"/>
      <w:marTop w:val="0"/>
      <w:marBottom w:val="0"/>
      <w:divBdr>
        <w:top w:val="none" w:sz="0" w:space="0" w:color="auto"/>
        <w:left w:val="none" w:sz="0" w:space="0" w:color="auto"/>
        <w:bottom w:val="none" w:sz="0" w:space="0" w:color="auto"/>
        <w:right w:val="none" w:sz="0" w:space="0" w:color="auto"/>
      </w:divBdr>
    </w:div>
    <w:div w:id="1623806072">
      <w:bodyDiv w:val="1"/>
      <w:marLeft w:val="0"/>
      <w:marRight w:val="0"/>
      <w:marTop w:val="0"/>
      <w:marBottom w:val="0"/>
      <w:divBdr>
        <w:top w:val="none" w:sz="0" w:space="0" w:color="auto"/>
        <w:left w:val="none" w:sz="0" w:space="0" w:color="auto"/>
        <w:bottom w:val="none" w:sz="0" w:space="0" w:color="auto"/>
        <w:right w:val="none" w:sz="0" w:space="0" w:color="auto"/>
      </w:divBdr>
    </w:div>
    <w:div w:id="1624071622">
      <w:bodyDiv w:val="1"/>
      <w:marLeft w:val="0"/>
      <w:marRight w:val="0"/>
      <w:marTop w:val="0"/>
      <w:marBottom w:val="0"/>
      <w:divBdr>
        <w:top w:val="none" w:sz="0" w:space="0" w:color="auto"/>
        <w:left w:val="none" w:sz="0" w:space="0" w:color="auto"/>
        <w:bottom w:val="none" w:sz="0" w:space="0" w:color="auto"/>
        <w:right w:val="none" w:sz="0" w:space="0" w:color="auto"/>
      </w:divBdr>
    </w:div>
    <w:div w:id="1624144599">
      <w:bodyDiv w:val="1"/>
      <w:marLeft w:val="0"/>
      <w:marRight w:val="0"/>
      <w:marTop w:val="0"/>
      <w:marBottom w:val="0"/>
      <w:divBdr>
        <w:top w:val="none" w:sz="0" w:space="0" w:color="auto"/>
        <w:left w:val="none" w:sz="0" w:space="0" w:color="auto"/>
        <w:bottom w:val="none" w:sz="0" w:space="0" w:color="auto"/>
        <w:right w:val="none" w:sz="0" w:space="0" w:color="auto"/>
      </w:divBdr>
    </w:div>
    <w:div w:id="1624311686">
      <w:bodyDiv w:val="1"/>
      <w:marLeft w:val="0"/>
      <w:marRight w:val="0"/>
      <w:marTop w:val="0"/>
      <w:marBottom w:val="0"/>
      <w:divBdr>
        <w:top w:val="none" w:sz="0" w:space="0" w:color="auto"/>
        <w:left w:val="none" w:sz="0" w:space="0" w:color="auto"/>
        <w:bottom w:val="none" w:sz="0" w:space="0" w:color="auto"/>
        <w:right w:val="none" w:sz="0" w:space="0" w:color="auto"/>
      </w:divBdr>
    </w:div>
    <w:div w:id="1624653373">
      <w:bodyDiv w:val="1"/>
      <w:marLeft w:val="0"/>
      <w:marRight w:val="0"/>
      <w:marTop w:val="0"/>
      <w:marBottom w:val="0"/>
      <w:divBdr>
        <w:top w:val="none" w:sz="0" w:space="0" w:color="auto"/>
        <w:left w:val="none" w:sz="0" w:space="0" w:color="auto"/>
        <w:bottom w:val="none" w:sz="0" w:space="0" w:color="auto"/>
        <w:right w:val="none" w:sz="0" w:space="0" w:color="auto"/>
      </w:divBdr>
    </w:div>
    <w:div w:id="1625110856">
      <w:bodyDiv w:val="1"/>
      <w:marLeft w:val="0"/>
      <w:marRight w:val="0"/>
      <w:marTop w:val="0"/>
      <w:marBottom w:val="0"/>
      <w:divBdr>
        <w:top w:val="none" w:sz="0" w:space="0" w:color="auto"/>
        <w:left w:val="none" w:sz="0" w:space="0" w:color="auto"/>
        <w:bottom w:val="none" w:sz="0" w:space="0" w:color="auto"/>
        <w:right w:val="none" w:sz="0" w:space="0" w:color="auto"/>
      </w:divBdr>
    </w:div>
    <w:div w:id="1625230021">
      <w:bodyDiv w:val="1"/>
      <w:marLeft w:val="0"/>
      <w:marRight w:val="0"/>
      <w:marTop w:val="0"/>
      <w:marBottom w:val="0"/>
      <w:divBdr>
        <w:top w:val="none" w:sz="0" w:space="0" w:color="auto"/>
        <w:left w:val="none" w:sz="0" w:space="0" w:color="auto"/>
        <w:bottom w:val="none" w:sz="0" w:space="0" w:color="auto"/>
        <w:right w:val="none" w:sz="0" w:space="0" w:color="auto"/>
      </w:divBdr>
    </w:div>
    <w:div w:id="1625424583">
      <w:bodyDiv w:val="1"/>
      <w:marLeft w:val="0"/>
      <w:marRight w:val="0"/>
      <w:marTop w:val="0"/>
      <w:marBottom w:val="0"/>
      <w:divBdr>
        <w:top w:val="none" w:sz="0" w:space="0" w:color="auto"/>
        <w:left w:val="none" w:sz="0" w:space="0" w:color="auto"/>
        <w:bottom w:val="none" w:sz="0" w:space="0" w:color="auto"/>
        <w:right w:val="none" w:sz="0" w:space="0" w:color="auto"/>
      </w:divBdr>
    </w:div>
    <w:div w:id="1625430143">
      <w:bodyDiv w:val="1"/>
      <w:marLeft w:val="0"/>
      <w:marRight w:val="0"/>
      <w:marTop w:val="0"/>
      <w:marBottom w:val="0"/>
      <w:divBdr>
        <w:top w:val="none" w:sz="0" w:space="0" w:color="auto"/>
        <w:left w:val="none" w:sz="0" w:space="0" w:color="auto"/>
        <w:bottom w:val="none" w:sz="0" w:space="0" w:color="auto"/>
        <w:right w:val="none" w:sz="0" w:space="0" w:color="auto"/>
      </w:divBdr>
    </w:div>
    <w:div w:id="1625454789">
      <w:bodyDiv w:val="1"/>
      <w:marLeft w:val="0"/>
      <w:marRight w:val="0"/>
      <w:marTop w:val="0"/>
      <w:marBottom w:val="0"/>
      <w:divBdr>
        <w:top w:val="none" w:sz="0" w:space="0" w:color="auto"/>
        <w:left w:val="none" w:sz="0" w:space="0" w:color="auto"/>
        <w:bottom w:val="none" w:sz="0" w:space="0" w:color="auto"/>
        <w:right w:val="none" w:sz="0" w:space="0" w:color="auto"/>
      </w:divBdr>
    </w:div>
    <w:div w:id="1625580987">
      <w:bodyDiv w:val="1"/>
      <w:marLeft w:val="0"/>
      <w:marRight w:val="0"/>
      <w:marTop w:val="0"/>
      <w:marBottom w:val="0"/>
      <w:divBdr>
        <w:top w:val="none" w:sz="0" w:space="0" w:color="auto"/>
        <w:left w:val="none" w:sz="0" w:space="0" w:color="auto"/>
        <w:bottom w:val="none" w:sz="0" w:space="0" w:color="auto"/>
        <w:right w:val="none" w:sz="0" w:space="0" w:color="auto"/>
      </w:divBdr>
    </w:div>
    <w:div w:id="1625652678">
      <w:bodyDiv w:val="1"/>
      <w:marLeft w:val="0"/>
      <w:marRight w:val="0"/>
      <w:marTop w:val="0"/>
      <w:marBottom w:val="0"/>
      <w:divBdr>
        <w:top w:val="none" w:sz="0" w:space="0" w:color="auto"/>
        <w:left w:val="none" w:sz="0" w:space="0" w:color="auto"/>
        <w:bottom w:val="none" w:sz="0" w:space="0" w:color="auto"/>
        <w:right w:val="none" w:sz="0" w:space="0" w:color="auto"/>
      </w:divBdr>
    </w:div>
    <w:div w:id="1626279306">
      <w:bodyDiv w:val="1"/>
      <w:marLeft w:val="0"/>
      <w:marRight w:val="0"/>
      <w:marTop w:val="0"/>
      <w:marBottom w:val="0"/>
      <w:divBdr>
        <w:top w:val="none" w:sz="0" w:space="0" w:color="auto"/>
        <w:left w:val="none" w:sz="0" w:space="0" w:color="auto"/>
        <w:bottom w:val="none" w:sz="0" w:space="0" w:color="auto"/>
        <w:right w:val="none" w:sz="0" w:space="0" w:color="auto"/>
      </w:divBdr>
    </w:div>
    <w:div w:id="1626351049">
      <w:bodyDiv w:val="1"/>
      <w:marLeft w:val="0"/>
      <w:marRight w:val="0"/>
      <w:marTop w:val="0"/>
      <w:marBottom w:val="0"/>
      <w:divBdr>
        <w:top w:val="none" w:sz="0" w:space="0" w:color="auto"/>
        <w:left w:val="none" w:sz="0" w:space="0" w:color="auto"/>
        <w:bottom w:val="none" w:sz="0" w:space="0" w:color="auto"/>
        <w:right w:val="none" w:sz="0" w:space="0" w:color="auto"/>
      </w:divBdr>
    </w:div>
    <w:div w:id="1626354307">
      <w:bodyDiv w:val="1"/>
      <w:marLeft w:val="0"/>
      <w:marRight w:val="0"/>
      <w:marTop w:val="0"/>
      <w:marBottom w:val="0"/>
      <w:divBdr>
        <w:top w:val="none" w:sz="0" w:space="0" w:color="auto"/>
        <w:left w:val="none" w:sz="0" w:space="0" w:color="auto"/>
        <w:bottom w:val="none" w:sz="0" w:space="0" w:color="auto"/>
        <w:right w:val="none" w:sz="0" w:space="0" w:color="auto"/>
      </w:divBdr>
    </w:div>
    <w:div w:id="1626424433">
      <w:bodyDiv w:val="1"/>
      <w:marLeft w:val="0"/>
      <w:marRight w:val="0"/>
      <w:marTop w:val="0"/>
      <w:marBottom w:val="0"/>
      <w:divBdr>
        <w:top w:val="none" w:sz="0" w:space="0" w:color="auto"/>
        <w:left w:val="none" w:sz="0" w:space="0" w:color="auto"/>
        <w:bottom w:val="none" w:sz="0" w:space="0" w:color="auto"/>
        <w:right w:val="none" w:sz="0" w:space="0" w:color="auto"/>
      </w:divBdr>
    </w:div>
    <w:div w:id="1626963083">
      <w:bodyDiv w:val="1"/>
      <w:marLeft w:val="0"/>
      <w:marRight w:val="0"/>
      <w:marTop w:val="0"/>
      <w:marBottom w:val="0"/>
      <w:divBdr>
        <w:top w:val="none" w:sz="0" w:space="0" w:color="auto"/>
        <w:left w:val="none" w:sz="0" w:space="0" w:color="auto"/>
        <w:bottom w:val="none" w:sz="0" w:space="0" w:color="auto"/>
        <w:right w:val="none" w:sz="0" w:space="0" w:color="auto"/>
      </w:divBdr>
    </w:div>
    <w:div w:id="1627003350">
      <w:bodyDiv w:val="1"/>
      <w:marLeft w:val="0"/>
      <w:marRight w:val="0"/>
      <w:marTop w:val="0"/>
      <w:marBottom w:val="0"/>
      <w:divBdr>
        <w:top w:val="none" w:sz="0" w:space="0" w:color="auto"/>
        <w:left w:val="none" w:sz="0" w:space="0" w:color="auto"/>
        <w:bottom w:val="none" w:sz="0" w:space="0" w:color="auto"/>
        <w:right w:val="none" w:sz="0" w:space="0" w:color="auto"/>
      </w:divBdr>
    </w:div>
    <w:div w:id="1627077362">
      <w:bodyDiv w:val="1"/>
      <w:marLeft w:val="0"/>
      <w:marRight w:val="0"/>
      <w:marTop w:val="0"/>
      <w:marBottom w:val="0"/>
      <w:divBdr>
        <w:top w:val="none" w:sz="0" w:space="0" w:color="auto"/>
        <w:left w:val="none" w:sz="0" w:space="0" w:color="auto"/>
        <w:bottom w:val="none" w:sz="0" w:space="0" w:color="auto"/>
        <w:right w:val="none" w:sz="0" w:space="0" w:color="auto"/>
      </w:divBdr>
    </w:div>
    <w:div w:id="1627158486">
      <w:bodyDiv w:val="1"/>
      <w:marLeft w:val="0"/>
      <w:marRight w:val="0"/>
      <w:marTop w:val="0"/>
      <w:marBottom w:val="0"/>
      <w:divBdr>
        <w:top w:val="none" w:sz="0" w:space="0" w:color="auto"/>
        <w:left w:val="none" w:sz="0" w:space="0" w:color="auto"/>
        <w:bottom w:val="none" w:sz="0" w:space="0" w:color="auto"/>
        <w:right w:val="none" w:sz="0" w:space="0" w:color="auto"/>
      </w:divBdr>
    </w:div>
    <w:div w:id="1627346771">
      <w:bodyDiv w:val="1"/>
      <w:marLeft w:val="0"/>
      <w:marRight w:val="0"/>
      <w:marTop w:val="0"/>
      <w:marBottom w:val="0"/>
      <w:divBdr>
        <w:top w:val="none" w:sz="0" w:space="0" w:color="auto"/>
        <w:left w:val="none" w:sz="0" w:space="0" w:color="auto"/>
        <w:bottom w:val="none" w:sz="0" w:space="0" w:color="auto"/>
        <w:right w:val="none" w:sz="0" w:space="0" w:color="auto"/>
      </w:divBdr>
    </w:div>
    <w:div w:id="1627616737">
      <w:bodyDiv w:val="1"/>
      <w:marLeft w:val="0"/>
      <w:marRight w:val="0"/>
      <w:marTop w:val="0"/>
      <w:marBottom w:val="0"/>
      <w:divBdr>
        <w:top w:val="none" w:sz="0" w:space="0" w:color="auto"/>
        <w:left w:val="none" w:sz="0" w:space="0" w:color="auto"/>
        <w:bottom w:val="none" w:sz="0" w:space="0" w:color="auto"/>
        <w:right w:val="none" w:sz="0" w:space="0" w:color="auto"/>
      </w:divBdr>
    </w:div>
    <w:div w:id="1628051130">
      <w:bodyDiv w:val="1"/>
      <w:marLeft w:val="0"/>
      <w:marRight w:val="0"/>
      <w:marTop w:val="0"/>
      <w:marBottom w:val="0"/>
      <w:divBdr>
        <w:top w:val="none" w:sz="0" w:space="0" w:color="auto"/>
        <w:left w:val="none" w:sz="0" w:space="0" w:color="auto"/>
        <w:bottom w:val="none" w:sz="0" w:space="0" w:color="auto"/>
        <w:right w:val="none" w:sz="0" w:space="0" w:color="auto"/>
      </w:divBdr>
    </w:div>
    <w:div w:id="1628320626">
      <w:bodyDiv w:val="1"/>
      <w:marLeft w:val="0"/>
      <w:marRight w:val="0"/>
      <w:marTop w:val="0"/>
      <w:marBottom w:val="0"/>
      <w:divBdr>
        <w:top w:val="none" w:sz="0" w:space="0" w:color="auto"/>
        <w:left w:val="none" w:sz="0" w:space="0" w:color="auto"/>
        <w:bottom w:val="none" w:sz="0" w:space="0" w:color="auto"/>
        <w:right w:val="none" w:sz="0" w:space="0" w:color="auto"/>
      </w:divBdr>
    </w:div>
    <w:div w:id="1628855456">
      <w:bodyDiv w:val="1"/>
      <w:marLeft w:val="0"/>
      <w:marRight w:val="0"/>
      <w:marTop w:val="0"/>
      <w:marBottom w:val="0"/>
      <w:divBdr>
        <w:top w:val="none" w:sz="0" w:space="0" w:color="auto"/>
        <w:left w:val="none" w:sz="0" w:space="0" w:color="auto"/>
        <w:bottom w:val="none" w:sz="0" w:space="0" w:color="auto"/>
        <w:right w:val="none" w:sz="0" w:space="0" w:color="auto"/>
      </w:divBdr>
    </w:div>
    <w:div w:id="1628897606">
      <w:bodyDiv w:val="1"/>
      <w:marLeft w:val="0"/>
      <w:marRight w:val="0"/>
      <w:marTop w:val="0"/>
      <w:marBottom w:val="0"/>
      <w:divBdr>
        <w:top w:val="none" w:sz="0" w:space="0" w:color="auto"/>
        <w:left w:val="none" w:sz="0" w:space="0" w:color="auto"/>
        <w:bottom w:val="none" w:sz="0" w:space="0" w:color="auto"/>
        <w:right w:val="none" w:sz="0" w:space="0" w:color="auto"/>
      </w:divBdr>
    </w:div>
    <w:div w:id="1629117745">
      <w:bodyDiv w:val="1"/>
      <w:marLeft w:val="0"/>
      <w:marRight w:val="0"/>
      <w:marTop w:val="0"/>
      <w:marBottom w:val="0"/>
      <w:divBdr>
        <w:top w:val="none" w:sz="0" w:space="0" w:color="auto"/>
        <w:left w:val="none" w:sz="0" w:space="0" w:color="auto"/>
        <w:bottom w:val="none" w:sz="0" w:space="0" w:color="auto"/>
        <w:right w:val="none" w:sz="0" w:space="0" w:color="auto"/>
      </w:divBdr>
    </w:div>
    <w:div w:id="1629167390">
      <w:bodyDiv w:val="1"/>
      <w:marLeft w:val="0"/>
      <w:marRight w:val="0"/>
      <w:marTop w:val="0"/>
      <w:marBottom w:val="0"/>
      <w:divBdr>
        <w:top w:val="none" w:sz="0" w:space="0" w:color="auto"/>
        <w:left w:val="none" w:sz="0" w:space="0" w:color="auto"/>
        <w:bottom w:val="none" w:sz="0" w:space="0" w:color="auto"/>
        <w:right w:val="none" w:sz="0" w:space="0" w:color="auto"/>
      </w:divBdr>
    </w:div>
    <w:div w:id="1629167486">
      <w:bodyDiv w:val="1"/>
      <w:marLeft w:val="0"/>
      <w:marRight w:val="0"/>
      <w:marTop w:val="0"/>
      <w:marBottom w:val="0"/>
      <w:divBdr>
        <w:top w:val="none" w:sz="0" w:space="0" w:color="auto"/>
        <w:left w:val="none" w:sz="0" w:space="0" w:color="auto"/>
        <w:bottom w:val="none" w:sz="0" w:space="0" w:color="auto"/>
        <w:right w:val="none" w:sz="0" w:space="0" w:color="auto"/>
      </w:divBdr>
    </w:div>
    <w:div w:id="1629360754">
      <w:bodyDiv w:val="1"/>
      <w:marLeft w:val="0"/>
      <w:marRight w:val="0"/>
      <w:marTop w:val="0"/>
      <w:marBottom w:val="0"/>
      <w:divBdr>
        <w:top w:val="none" w:sz="0" w:space="0" w:color="auto"/>
        <w:left w:val="none" w:sz="0" w:space="0" w:color="auto"/>
        <w:bottom w:val="none" w:sz="0" w:space="0" w:color="auto"/>
        <w:right w:val="none" w:sz="0" w:space="0" w:color="auto"/>
      </w:divBdr>
    </w:div>
    <w:div w:id="1629627177">
      <w:bodyDiv w:val="1"/>
      <w:marLeft w:val="0"/>
      <w:marRight w:val="0"/>
      <w:marTop w:val="0"/>
      <w:marBottom w:val="0"/>
      <w:divBdr>
        <w:top w:val="none" w:sz="0" w:space="0" w:color="auto"/>
        <w:left w:val="none" w:sz="0" w:space="0" w:color="auto"/>
        <w:bottom w:val="none" w:sz="0" w:space="0" w:color="auto"/>
        <w:right w:val="none" w:sz="0" w:space="0" w:color="auto"/>
      </w:divBdr>
    </w:div>
    <w:div w:id="1630279690">
      <w:bodyDiv w:val="1"/>
      <w:marLeft w:val="0"/>
      <w:marRight w:val="0"/>
      <w:marTop w:val="0"/>
      <w:marBottom w:val="0"/>
      <w:divBdr>
        <w:top w:val="none" w:sz="0" w:space="0" w:color="auto"/>
        <w:left w:val="none" w:sz="0" w:space="0" w:color="auto"/>
        <w:bottom w:val="none" w:sz="0" w:space="0" w:color="auto"/>
        <w:right w:val="none" w:sz="0" w:space="0" w:color="auto"/>
      </w:divBdr>
    </w:div>
    <w:div w:id="1631083881">
      <w:bodyDiv w:val="1"/>
      <w:marLeft w:val="0"/>
      <w:marRight w:val="0"/>
      <w:marTop w:val="0"/>
      <w:marBottom w:val="0"/>
      <w:divBdr>
        <w:top w:val="none" w:sz="0" w:space="0" w:color="auto"/>
        <w:left w:val="none" w:sz="0" w:space="0" w:color="auto"/>
        <w:bottom w:val="none" w:sz="0" w:space="0" w:color="auto"/>
        <w:right w:val="none" w:sz="0" w:space="0" w:color="auto"/>
      </w:divBdr>
    </w:div>
    <w:div w:id="1631201649">
      <w:bodyDiv w:val="1"/>
      <w:marLeft w:val="0"/>
      <w:marRight w:val="0"/>
      <w:marTop w:val="0"/>
      <w:marBottom w:val="0"/>
      <w:divBdr>
        <w:top w:val="none" w:sz="0" w:space="0" w:color="auto"/>
        <w:left w:val="none" w:sz="0" w:space="0" w:color="auto"/>
        <w:bottom w:val="none" w:sz="0" w:space="0" w:color="auto"/>
        <w:right w:val="none" w:sz="0" w:space="0" w:color="auto"/>
      </w:divBdr>
    </w:div>
    <w:div w:id="1631862441">
      <w:bodyDiv w:val="1"/>
      <w:marLeft w:val="0"/>
      <w:marRight w:val="0"/>
      <w:marTop w:val="0"/>
      <w:marBottom w:val="0"/>
      <w:divBdr>
        <w:top w:val="none" w:sz="0" w:space="0" w:color="auto"/>
        <w:left w:val="none" w:sz="0" w:space="0" w:color="auto"/>
        <w:bottom w:val="none" w:sz="0" w:space="0" w:color="auto"/>
        <w:right w:val="none" w:sz="0" w:space="0" w:color="auto"/>
      </w:divBdr>
    </w:div>
    <w:div w:id="1631980080">
      <w:bodyDiv w:val="1"/>
      <w:marLeft w:val="0"/>
      <w:marRight w:val="0"/>
      <w:marTop w:val="0"/>
      <w:marBottom w:val="0"/>
      <w:divBdr>
        <w:top w:val="none" w:sz="0" w:space="0" w:color="auto"/>
        <w:left w:val="none" w:sz="0" w:space="0" w:color="auto"/>
        <w:bottom w:val="none" w:sz="0" w:space="0" w:color="auto"/>
        <w:right w:val="none" w:sz="0" w:space="0" w:color="auto"/>
      </w:divBdr>
    </w:div>
    <w:div w:id="1632174539">
      <w:bodyDiv w:val="1"/>
      <w:marLeft w:val="0"/>
      <w:marRight w:val="0"/>
      <w:marTop w:val="0"/>
      <w:marBottom w:val="0"/>
      <w:divBdr>
        <w:top w:val="none" w:sz="0" w:space="0" w:color="auto"/>
        <w:left w:val="none" w:sz="0" w:space="0" w:color="auto"/>
        <w:bottom w:val="none" w:sz="0" w:space="0" w:color="auto"/>
        <w:right w:val="none" w:sz="0" w:space="0" w:color="auto"/>
      </w:divBdr>
    </w:div>
    <w:div w:id="1632323798">
      <w:bodyDiv w:val="1"/>
      <w:marLeft w:val="0"/>
      <w:marRight w:val="0"/>
      <w:marTop w:val="0"/>
      <w:marBottom w:val="0"/>
      <w:divBdr>
        <w:top w:val="none" w:sz="0" w:space="0" w:color="auto"/>
        <w:left w:val="none" w:sz="0" w:space="0" w:color="auto"/>
        <w:bottom w:val="none" w:sz="0" w:space="0" w:color="auto"/>
        <w:right w:val="none" w:sz="0" w:space="0" w:color="auto"/>
      </w:divBdr>
    </w:div>
    <w:div w:id="1632443344">
      <w:bodyDiv w:val="1"/>
      <w:marLeft w:val="0"/>
      <w:marRight w:val="0"/>
      <w:marTop w:val="0"/>
      <w:marBottom w:val="0"/>
      <w:divBdr>
        <w:top w:val="none" w:sz="0" w:space="0" w:color="auto"/>
        <w:left w:val="none" w:sz="0" w:space="0" w:color="auto"/>
        <w:bottom w:val="none" w:sz="0" w:space="0" w:color="auto"/>
        <w:right w:val="none" w:sz="0" w:space="0" w:color="auto"/>
      </w:divBdr>
    </w:div>
    <w:div w:id="1632592597">
      <w:bodyDiv w:val="1"/>
      <w:marLeft w:val="0"/>
      <w:marRight w:val="0"/>
      <w:marTop w:val="0"/>
      <w:marBottom w:val="0"/>
      <w:divBdr>
        <w:top w:val="none" w:sz="0" w:space="0" w:color="auto"/>
        <w:left w:val="none" w:sz="0" w:space="0" w:color="auto"/>
        <w:bottom w:val="none" w:sz="0" w:space="0" w:color="auto"/>
        <w:right w:val="none" w:sz="0" w:space="0" w:color="auto"/>
      </w:divBdr>
    </w:div>
    <w:div w:id="1632637771">
      <w:bodyDiv w:val="1"/>
      <w:marLeft w:val="0"/>
      <w:marRight w:val="0"/>
      <w:marTop w:val="0"/>
      <w:marBottom w:val="0"/>
      <w:divBdr>
        <w:top w:val="none" w:sz="0" w:space="0" w:color="auto"/>
        <w:left w:val="none" w:sz="0" w:space="0" w:color="auto"/>
        <w:bottom w:val="none" w:sz="0" w:space="0" w:color="auto"/>
        <w:right w:val="none" w:sz="0" w:space="0" w:color="auto"/>
      </w:divBdr>
    </w:div>
    <w:div w:id="1633170889">
      <w:bodyDiv w:val="1"/>
      <w:marLeft w:val="0"/>
      <w:marRight w:val="0"/>
      <w:marTop w:val="0"/>
      <w:marBottom w:val="0"/>
      <w:divBdr>
        <w:top w:val="none" w:sz="0" w:space="0" w:color="auto"/>
        <w:left w:val="none" w:sz="0" w:space="0" w:color="auto"/>
        <w:bottom w:val="none" w:sz="0" w:space="0" w:color="auto"/>
        <w:right w:val="none" w:sz="0" w:space="0" w:color="auto"/>
      </w:divBdr>
    </w:div>
    <w:div w:id="1633172838">
      <w:bodyDiv w:val="1"/>
      <w:marLeft w:val="0"/>
      <w:marRight w:val="0"/>
      <w:marTop w:val="0"/>
      <w:marBottom w:val="0"/>
      <w:divBdr>
        <w:top w:val="none" w:sz="0" w:space="0" w:color="auto"/>
        <w:left w:val="none" w:sz="0" w:space="0" w:color="auto"/>
        <w:bottom w:val="none" w:sz="0" w:space="0" w:color="auto"/>
        <w:right w:val="none" w:sz="0" w:space="0" w:color="auto"/>
      </w:divBdr>
    </w:div>
    <w:div w:id="1633829788">
      <w:bodyDiv w:val="1"/>
      <w:marLeft w:val="0"/>
      <w:marRight w:val="0"/>
      <w:marTop w:val="0"/>
      <w:marBottom w:val="0"/>
      <w:divBdr>
        <w:top w:val="none" w:sz="0" w:space="0" w:color="auto"/>
        <w:left w:val="none" w:sz="0" w:space="0" w:color="auto"/>
        <w:bottom w:val="none" w:sz="0" w:space="0" w:color="auto"/>
        <w:right w:val="none" w:sz="0" w:space="0" w:color="auto"/>
      </w:divBdr>
    </w:div>
    <w:div w:id="1633831437">
      <w:bodyDiv w:val="1"/>
      <w:marLeft w:val="0"/>
      <w:marRight w:val="0"/>
      <w:marTop w:val="0"/>
      <w:marBottom w:val="0"/>
      <w:divBdr>
        <w:top w:val="none" w:sz="0" w:space="0" w:color="auto"/>
        <w:left w:val="none" w:sz="0" w:space="0" w:color="auto"/>
        <w:bottom w:val="none" w:sz="0" w:space="0" w:color="auto"/>
        <w:right w:val="none" w:sz="0" w:space="0" w:color="auto"/>
      </w:divBdr>
    </w:div>
    <w:div w:id="1633900467">
      <w:bodyDiv w:val="1"/>
      <w:marLeft w:val="0"/>
      <w:marRight w:val="0"/>
      <w:marTop w:val="0"/>
      <w:marBottom w:val="0"/>
      <w:divBdr>
        <w:top w:val="none" w:sz="0" w:space="0" w:color="auto"/>
        <w:left w:val="none" w:sz="0" w:space="0" w:color="auto"/>
        <w:bottom w:val="none" w:sz="0" w:space="0" w:color="auto"/>
        <w:right w:val="none" w:sz="0" w:space="0" w:color="auto"/>
      </w:divBdr>
    </w:div>
    <w:div w:id="1633974333">
      <w:bodyDiv w:val="1"/>
      <w:marLeft w:val="0"/>
      <w:marRight w:val="0"/>
      <w:marTop w:val="0"/>
      <w:marBottom w:val="0"/>
      <w:divBdr>
        <w:top w:val="none" w:sz="0" w:space="0" w:color="auto"/>
        <w:left w:val="none" w:sz="0" w:space="0" w:color="auto"/>
        <w:bottom w:val="none" w:sz="0" w:space="0" w:color="auto"/>
        <w:right w:val="none" w:sz="0" w:space="0" w:color="auto"/>
      </w:divBdr>
    </w:div>
    <w:div w:id="1634211334">
      <w:bodyDiv w:val="1"/>
      <w:marLeft w:val="0"/>
      <w:marRight w:val="0"/>
      <w:marTop w:val="0"/>
      <w:marBottom w:val="0"/>
      <w:divBdr>
        <w:top w:val="none" w:sz="0" w:space="0" w:color="auto"/>
        <w:left w:val="none" w:sz="0" w:space="0" w:color="auto"/>
        <w:bottom w:val="none" w:sz="0" w:space="0" w:color="auto"/>
        <w:right w:val="none" w:sz="0" w:space="0" w:color="auto"/>
      </w:divBdr>
    </w:div>
    <w:div w:id="1634673249">
      <w:bodyDiv w:val="1"/>
      <w:marLeft w:val="0"/>
      <w:marRight w:val="0"/>
      <w:marTop w:val="0"/>
      <w:marBottom w:val="0"/>
      <w:divBdr>
        <w:top w:val="none" w:sz="0" w:space="0" w:color="auto"/>
        <w:left w:val="none" w:sz="0" w:space="0" w:color="auto"/>
        <w:bottom w:val="none" w:sz="0" w:space="0" w:color="auto"/>
        <w:right w:val="none" w:sz="0" w:space="0" w:color="auto"/>
      </w:divBdr>
    </w:div>
    <w:div w:id="1634872499">
      <w:bodyDiv w:val="1"/>
      <w:marLeft w:val="0"/>
      <w:marRight w:val="0"/>
      <w:marTop w:val="0"/>
      <w:marBottom w:val="0"/>
      <w:divBdr>
        <w:top w:val="none" w:sz="0" w:space="0" w:color="auto"/>
        <w:left w:val="none" w:sz="0" w:space="0" w:color="auto"/>
        <w:bottom w:val="none" w:sz="0" w:space="0" w:color="auto"/>
        <w:right w:val="none" w:sz="0" w:space="0" w:color="auto"/>
      </w:divBdr>
    </w:div>
    <w:div w:id="1635015895">
      <w:bodyDiv w:val="1"/>
      <w:marLeft w:val="0"/>
      <w:marRight w:val="0"/>
      <w:marTop w:val="0"/>
      <w:marBottom w:val="0"/>
      <w:divBdr>
        <w:top w:val="none" w:sz="0" w:space="0" w:color="auto"/>
        <w:left w:val="none" w:sz="0" w:space="0" w:color="auto"/>
        <w:bottom w:val="none" w:sz="0" w:space="0" w:color="auto"/>
        <w:right w:val="none" w:sz="0" w:space="0" w:color="auto"/>
      </w:divBdr>
    </w:div>
    <w:div w:id="1635021406">
      <w:bodyDiv w:val="1"/>
      <w:marLeft w:val="0"/>
      <w:marRight w:val="0"/>
      <w:marTop w:val="0"/>
      <w:marBottom w:val="0"/>
      <w:divBdr>
        <w:top w:val="none" w:sz="0" w:space="0" w:color="auto"/>
        <w:left w:val="none" w:sz="0" w:space="0" w:color="auto"/>
        <w:bottom w:val="none" w:sz="0" w:space="0" w:color="auto"/>
        <w:right w:val="none" w:sz="0" w:space="0" w:color="auto"/>
      </w:divBdr>
    </w:div>
    <w:div w:id="1635600140">
      <w:bodyDiv w:val="1"/>
      <w:marLeft w:val="0"/>
      <w:marRight w:val="0"/>
      <w:marTop w:val="0"/>
      <w:marBottom w:val="0"/>
      <w:divBdr>
        <w:top w:val="none" w:sz="0" w:space="0" w:color="auto"/>
        <w:left w:val="none" w:sz="0" w:space="0" w:color="auto"/>
        <w:bottom w:val="none" w:sz="0" w:space="0" w:color="auto"/>
        <w:right w:val="none" w:sz="0" w:space="0" w:color="auto"/>
      </w:divBdr>
    </w:div>
    <w:div w:id="1635677076">
      <w:bodyDiv w:val="1"/>
      <w:marLeft w:val="0"/>
      <w:marRight w:val="0"/>
      <w:marTop w:val="0"/>
      <w:marBottom w:val="0"/>
      <w:divBdr>
        <w:top w:val="none" w:sz="0" w:space="0" w:color="auto"/>
        <w:left w:val="none" w:sz="0" w:space="0" w:color="auto"/>
        <w:bottom w:val="none" w:sz="0" w:space="0" w:color="auto"/>
        <w:right w:val="none" w:sz="0" w:space="0" w:color="auto"/>
      </w:divBdr>
    </w:div>
    <w:div w:id="1635795994">
      <w:bodyDiv w:val="1"/>
      <w:marLeft w:val="0"/>
      <w:marRight w:val="0"/>
      <w:marTop w:val="0"/>
      <w:marBottom w:val="0"/>
      <w:divBdr>
        <w:top w:val="none" w:sz="0" w:space="0" w:color="auto"/>
        <w:left w:val="none" w:sz="0" w:space="0" w:color="auto"/>
        <w:bottom w:val="none" w:sz="0" w:space="0" w:color="auto"/>
        <w:right w:val="none" w:sz="0" w:space="0" w:color="auto"/>
      </w:divBdr>
    </w:div>
    <w:div w:id="1635797390">
      <w:bodyDiv w:val="1"/>
      <w:marLeft w:val="0"/>
      <w:marRight w:val="0"/>
      <w:marTop w:val="0"/>
      <w:marBottom w:val="0"/>
      <w:divBdr>
        <w:top w:val="none" w:sz="0" w:space="0" w:color="auto"/>
        <w:left w:val="none" w:sz="0" w:space="0" w:color="auto"/>
        <w:bottom w:val="none" w:sz="0" w:space="0" w:color="auto"/>
        <w:right w:val="none" w:sz="0" w:space="0" w:color="auto"/>
      </w:divBdr>
    </w:div>
    <w:div w:id="1636254903">
      <w:bodyDiv w:val="1"/>
      <w:marLeft w:val="0"/>
      <w:marRight w:val="0"/>
      <w:marTop w:val="0"/>
      <w:marBottom w:val="0"/>
      <w:divBdr>
        <w:top w:val="none" w:sz="0" w:space="0" w:color="auto"/>
        <w:left w:val="none" w:sz="0" w:space="0" w:color="auto"/>
        <w:bottom w:val="none" w:sz="0" w:space="0" w:color="auto"/>
        <w:right w:val="none" w:sz="0" w:space="0" w:color="auto"/>
      </w:divBdr>
    </w:div>
    <w:div w:id="1636639605">
      <w:bodyDiv w:val="1"/>
      <w:marLeft w:val="0"/>
      <w:marRight w:val="0"/>
      <w:marTop w:val="0"/>
      <w:marBottom w:val="0"/>
      <w:divBdr>
        <w:top w:val="none" w:sz="0" w:space="0" w:color="auto"/>
        <w:left w:val="none" w:sz="0" w:space="0" w:color="auto"/>
        <w:bottom w:val="none" w:sz="0" w:space="0" w:color="auto"/>
        <w:right w:val="none" w:sz="0" w:space="0" w:color="auto"/>
      </w:divBdr>
    </w:div>
    <w:div w:id="1636716090">
      <w:bodyDiv w:val="1"/>
      <w:marLeft w:val="0"/>
      <w:marRight w:val="0"/>
      <w:marTop w:val="0"/>
      <w:marBottom w:val="0"/>
      <w:divBdr>
        <w:top w:val="none" w:sz="0" w:space="0" w:color="auto"/>
        <w:left w:val="none" w:sz="0" w:space="0" w:color="auto"/>
        <w:bottom w:val="none" w:sz="0" w:space="0" w:color="auto"/>
        <w:right w:val="none" w:sz="0" w:space="0" w:color="auto"/>
      </w:divBdr>
    </w:div>
    <w:div w:id="1636793405">
      <w:bodyDiv w:val="1"/>
      <w:marLeft w:val="0"/>
      <w:marRight w:val="0"/>
      <w:marTop w:val="0"/>
      <w:marBottom w:val="0"/>
      <w:divBdr>
        <w:top w:val="none" w:sz="0" w:space="0" w:color="auto"/>
        <w:left w:val="none" w:sz="0" w:space="0" w:color="auto"/>
        <w:bottom w:val="none" w:sz="0" w:space="0" w:color="auto"/>
        <w:right w:val="none" w:sz="0" w:space="0" w:color="auto"/>
      </w:divBdr>
    </w:div>
    <w:div w:id="1636981812">
      <w:bodyDiv w:val="1"/>
      <w:marLeft w:val="0"/>
      <w:marRight w:val="0"/>
      <w:marTop w:val="0"/>
      <w:marBottom w:val="0"/>
      <w:divBdr>
        <w:top w:val="none" w:sz="0" w:space="0" w:color="auto"/>
        <w:left w:val="none" w:sz="0" w:space="0" w:color="auto"/>
        <w:bottom w:val="none" w:sz="0" w:space="0" w:color="auto"/>
        <w:right w:val="none" w:sz="0" w:space="0" w:color="auto"/>
      </w:divBdr>
    </w:div>
    <w:div w:id="1637102387">
      <w:bodyDiv w:val="1"/>
      <w:marLeft w:val="0"/>
      <w:marRight w:val="0"/>
      <w:marTop w:val="0"/>
      <w:marBottom w:val="0"/>
      <w:divBdr>
        <w:top w:val="none" w:sz="0" w:space="0" w:color="auto"/>
        <w:left w:val="none" w:sz="0" w:space="0" w:color="auto"/>
        <w:bottom w:val="none" w:sz="0" w:space="0" w:color="auto"/>
        <w:right w:val="none" w:sz="0" w:space="0" w:color="auto"/>
      </w:divBdr>
    </w:div>
    <w:div w:id="1637253012">
      <w:bodyDiv w:val="1"/>
      <w:marLeft w:val="0"/>
      <w:marRight w:val="0"/>
      <w:marTop w:val="0"/>
      <w:marBottom w:val="0"/>
      <w:divBdr>
        <w:top w:val="none" w:sz="0" w:space="0" w:color="auto"/>
        <w:left w:val="none" w:sz="0" w:space="0" w:color="auto"/>
        <w:bottom w:val="none" w:sz="0" w:space="0" w:color="auto"/>
        <w:right w:val="none" w:sz="0" w:space="0" w:color="auto"/>
      </w:divBdr>
    </w:div>
    <w:div w:id="1637449659">
      <w:bodyDiv w:val="1"/>
      <w:marLeft w:val="0"/>
      <w:marRight w:val="0"/>
      <w:marTop w:val="0"/>
      <w:marBottom w:val="0"/>
      <w:divBdr>
        <w:top w:val="none" w:sz="0" w:space="0" w:color="auto"/>
        <w:left w:val="none" w:sz="0" w:space="0" w:color="auto"/>
        <w:bottom w:val="none" w:sz="0" w:space="0" w:color="auto"/>
        <w:right w:val="none" w:sz="0" w:space="0" w:color="auto"/>
      </w:divBdr>
    </w:div>
    <w:div w:id="1637561510">
      <w:bodyDiv w:val="1"/>
      <w:marLeft w:val="0"/>
      <w:marRight w:val="0"/>
      <w:marTop w:val="0"/>
      <w:marBottom w:val="0"/>
      <w:divBdr>
        <w:top w:val="none" w:sz="0" w:space="0" w:color="auto"/>
        <w:left w:val="none" w:sz="0" w:space="0" w:color="auto"/>
        <w:bottom w:val="none" w:sz="0" w:space="0" w:color="auto"/>
        <w:right w:val="none" w:sz="0" w:space="0" w:color="auto"/>
      </w:divBdr>
    </w:div>
    <w:div w:id="1637565890">
      <w:bodyDiv w:val="1"/>
      <w:marLeft w:val="0"/>
      <w:marRight w:val="0"/>
      <w:marTop w:val="0"/>
      <w:marBottom w:val="0"/>
      <w:divBdr>
        <w:top w:val="none" w:sz="0" w:space="0" w:color="auto"/>
        <w:left w:val="none" w:sz="0" w:space="0" w:color="auto"/>
        <w:bottom w:val="none" w:sz="0" w:space="0" w:color="auto"/>
        <w:right w:val="none" w:sz="0" w:space="0" w:color="auto"/>
      </w:divBdr>
    </w:div>
    <w:div w:id="1638680684">
      <w:bodyDiv w:val="1"/>
      <w:marLeft w:val="0"/>
      <w:marRight w:val="0"/>
      <w:marTop w:val="0"/>
      <w:marBottom w:val="0"/>
      <w:divBdr>
        <w:top w:val="none" w:sz="0" w:space="0" w:color="auto"/>
        <w:left w:val="none" w:sz="0" w:space="0" w:color="auto"/>
        <w:bottom w:val="none" w:sz="0" w:space="0" w:color="auto"/>
        <w:right w:val="none" w:sz="0" w:space="0" w:color="auto"/>
      </w:divBdr>
    </w:div>
    <w:div w:id="1638686917">
      <w:bodyDiv w:val="1"/>
      <w:marLeft w:val="0"/>
      <w:marRight w:val="0"/>
      <w:marTop w:val="0"/>
      <w:marBottom w:val="0"/>
      <w:divBdr>
        <w:top w:val="none" w:sz="0" w:space="0" w:color="auto"/>
        <w:left w:val="none" w:sz="0" w:space="0" w:color="auto"/>
        <w:bottom w:val="none" w:sz="0" w:space="0" w:color="auto"/>
        <w:right w:val="none" w:sz="0" w:space="0" w:color="auto"/>
      </w:divBdr>
    </w:div>
    <w:div w:id="1638729737">
      <w:bodyDiv w:val="1"/>
      <w:marLeft w:val="0"/>
      <w:marRight w:val="0"/>
      <w:marTop w:val="0"/>
      <w:marBottom w:val="0"/>
      <w:divBdr>
        <w:top w:val="none" w:sz="0" w:space="0" w:color="auto"/>
        <w:left w:val="none" w:sz="0" w:space="0" w:color="auto"/>
        <w:bottom w:val="none" w:sz="0" w:space="0" w:color="auto"/>
        <w:right w:val="none" w:sz="0" w:space="0" w:color="auto"/>
      </w:divBdr>
    </w:div>
    <w:div w:id="1638871757">
      <w:bodyDiv w:val="1"/>
      <w:marLeft w:val="0"/>
      <w:marRight w:val="0"/>
      <w:marTop w:val="0"/>
      <w:marBottom w:val="0"/>
      <w:divBdr>
        <w:top w:val="none" w:sz="0" w:space="0" w:color="auto"/>
        <w:left w:val="none" w:sz="0" w:space="0" w:color="auto"/>
        <w:bottom w:val="none" w:sz="0" w:space="0" w:color="auto"/>
        <w:right w:val="none" w:sz="0" w:space="0" w:color="auto"/>
      </w:divBdr>
    </w:div>
    <w:div w:id="1638952553">
      <w:bodyDiv w:val="1"/>
      <w:marLeft w:val="0"/>
      <w:marRight w:val="0"/>
      <w:marTop w:val="0"/>
      <w:marBottom w:val="0"/>
      <w:divBdr>
        <w:top w:val="none" w:sz="0" w:space="0" w:color="auto"/>
        <w:left w:val="none" w:sz="0" w:space="0" w:color="auto"/>
        <w:bottom w:val="none" w:sz="0" w:space="0" w:color="auto"/>
        <w:right w:val="none" w:sz="0" w:space="0" w:color="auto"/>
      </w:divBdr>
    </w:div>
    <w:div w:id="1639264579">
      <w:bodyDiv w:val="1"/>
      <w:marLeft w:val="0"/>
      <w:marRight w:val="0"/>
      <w:marTop w:val="0"/>
      <w:marBottom w:val="0"/>
      <w:divBdr>
        <w:top w:val="none" w:sz="0" w:space="0" w:color="auto"/>
        <w:left w:val="none" w:sz="0" w:space="0" w:color="auto"/>
        <w:bottom w:val="none" w:sz="0" w:space="0" w:color="auto"/>
        <w:right w:val="none" w:sz="0" w:space="0" w:color="auto"/>
      </w:divBdr>
    </w:div>
    <w:div w:id="1639339687">
      <w:bodyDiv w:val="1"/>
      <w:marLeft w:val="0"/>
      <w:marRight w:val="0"/>
      <w:marTop w:val="0"/>
      <w:marBottom w:val="0"/>
      <w:divBdr>
        <w:top w:val="none" w:sz="0" w:space="0" w:color="auto"/>
        <w:left w:val="none" w:sz="0" w:space="0" w:color="auto"/>
        <w:bottom w:val="none" w:sz="0" w:space="0" w:color="auto"/>
        <w:right w:val="none" w:sz="0" w:space="0" w:color="auto"/>
      </w:divBdr>
    </w:div>
    <w:div w:id="1639529430">
      <w:bodyDiv w:val="1"/>
      <w:marLeft w:val="0"/>
      <w:marRight w:val="0"/>
      <w:marTop w:val="0"/>
      <w:marBottom w:val="0"/>
      <w:divBdr>
        <w:top w:val="none" w:sz="0" w:space="0" w:color="auto"/>
        <w:left w:val="none" w:sz="0" w:space="0" w:color="auto"/>
        <w:bottom w:val="none" w:sz="0" w:space="0" w:color="auto"/>
        <w:right w:val="none" w:sz="0" w:space="0" w:color="auto"/>
      </w:divBdr>
    </w:div>
    <w:div w:id="1639535074">
      <w:bodyDiv w:val="1"/>
      <w:marLeft w:val="0"/>
      <w:marRight w:val="0"/>
      <w:marTop w:val="0"/>
      <w:marBottom w:val="0"/>
      <w:divBdr>
        <w:top w:val="none" w:sz="0" w:space="0" w:color="auto"/>
        <w:left w:val="none" w:sz="0" w:space="0" w:color="auto"/>
        <w:bottom w:val="none" w:sz="0" w:space="0" w:color="auto"/>
        <w:right w:val="none" w:sz="0" w:space="0" w:color="auto"/>
      </w:divBdr>
    </w:div>
    <w:div w:id="1640644691">
      <w:bodyDiv w:val="1"/>
      <w:marLeft w:val="0"/>
      <w:marRight w:val="0"/>
      <w:marTop w:val="0"/>
      <w:marBottom w:val="0"/>
      <w:divBdr>
        <w:top w:val="none" w:sz="0" w:space="0" w:color="auto"/>
        <w:left w:val="none" w:sz="0" w:space="0" w:color="auto"/>
        <w:bottom w:val="none" w:sz="0" w:space="0" w:color="auto"/>
        <w:right w:val="none" w:sz="0" w:space="0" w:color="auto"/>
      </w:divBdr>
    </w:div>
    <w:div w:id="1640694787">
      <w:bodyDiv w:val="1"/>
      <w:marLeft w:val="0"/>
      <w:marRight w:val="0"/>
      <w:marTop w:val="0"/>
      <w:marBottom w:val="0"/>
      <w:divBdr>
        <w:top w:val="none" w:sz="0" w:space="0" w:color="auto"/>
        <w:left w:val="none" w:sz="0" w:space="0" w:color="auto"/>
        <w:bottom w:val="none" w:sz="0" w:space="0" w:color="auto"/>
        <w:right w:val="none" w:sz="0" w:space="0" w:color="auto"/>
      </w:divBdr>
    </w:div>
    <w:div w:id="1641034457">
      <w:bodyDiv w:val="1"/>
      <w:marLeft w:val="0"/>
      <w:marRight w:val="0"/>
      <w:marTop w:val="0"/>
      <w:marBottom w:val="0"/>
      <w:divBdr>
        <w:top w:val="none" w:sz="0" w:space="0" w:color="auto"/>
        <w:left w:val="none" w:sz="0" w:space="0" w:color="auto"/>
        <w:bottom w:val="none" w:sz="0" w:space="0" w:color="auto"/>
        <w:right w:val="none" w:sz="0" w:space="0" w:color="auto"/>
      </w:divBdr>
    </w:div>
    <w:div w:id="1641230768">
      <w:bodyDiv w:val="1"/>
      <w:marLeft w:val="0"/>
      <w:marRight w:val="0"/>
      <w:marTop w:val="0"/>
      <w:marBottom w:val="0"/>
      <w:divBdr>
        <w:top w:val="none" w:sz="0" w:space="0" w:color="auto"/>
        <w:left w:val="none" w:sz="0" w:space="0" w:color="auto"/>
        <w:bottom w:val="none" w:sz="0" w:space="0" w:color="auto"/>
        <w:right w:val="none" w:sz="0" w:space="0" w:color="auto"/>
      </w:divBdr>
    </w:div>
    <w:div w:id="1641572520">
      <w:bodyDiv w:val="1"/>
      <w:marLeft w:val="0"/>
      <w:marRight w:val="0"/>
      <w:marTop w:val="0"/>
      <w:marBottom w:val="0"/>
      <w:divBdr>
        <w:top w:val="none" w:sz="0" w:space="0" w:color="auto"/>
        <w:left w:val="none" w:sz="0" w:space="0" w:color="auto"/>
        <w:bottom w:val="none" w:sz="0" w:space="0" w:color="auto"/>
        <w:right w:val="none" w:sz="0" w:space="0" w:color="auto"/>
      </w:divBdr>
    </w:div>
    <w:div w:id="1642032000">
      <w:bodyDiv w:val="1"/>
      <w:marLeft w:val="0"/>
      <w:marRight w:val="0"/>
      <w:marTop w:val="0"/>
      <w:marBottom w:val="0"/>
      <w:divBdr>
        <w:top w:val="none" w:sz="0" w:space="0" w:color="auto"/>
        <w:left w:val="none" w:sz="0" w:space="0" w:color="auto"/>
        <w:bottom w:val="none" w:sz="0" w:space="0" w:color="auto"/>
        <w:right w:val="none" w:sz="0" w:space="0" w:color="auto"/>
      </w:divBdr>
    </w:div>
    <w:div w:id="1642034707">
      <w:bodyDiv w:val="1"/>
      <w:marLeft w:val="0"/>
      <w:marRight w:val="0"/>
      <w:marTop w:val="0"/>
      <w:marBottom w:val="0"/>
      <w:divBdr>
        <w:top w:val="none" w:sz="0" w:space="0" w:color="auto"/>
        <w:left w:val="none" w:sz="0" w:space="0" w:color="auto"/>
        <w:bottom w:val="none" w:sz="0" w:space="0" w:color="auto"/>
        <w:right w:val="none" w:sz="0" w:space="0" w:color="auto"/>
      </w:divBdr>
    </w:div>
    <w:div w:id="1642072049">
      <w:bodyDiv w:val="1"/>
      <w:marLeft w:val="0"/>
      <w:marRight w:val="0"/>
      <w:marTop w:val="0"/>
      <w:marBottom w:val="0"/>
      <w:divBdr>
        <w:top w:val="none" w:sz="0" w:space="0" w:color="auto"/>
        <w:left w:val="none" w:sz="0" w:space="0" w:color="auto"/>
        <w:bottom w:val="none" w:sz="0" w:space="0" w:color="auto"/>
        <w:right w:val="none" w:sz="0" w:space="0" w:color="auto"/>
      </w:divBdr>
    </w:div>
    <w:div w:id="1642534435">
      <w:bodyDiv w:val="1"/>
      <w:marLeft w:val="0"/>
      <w:marRight w:val="0"/>
      <w:marTop w:val="0"/>
      <w:marBottom w:val="0"/>
      <w:divBdr>
        <w:top w:val="none" w:sz="0" w:space="0" w:color="auto"/>
        <w:left w:val="none" w:sz="0" w:space="0" w:color="auto"/>
        <w:bottom w:val="none" w:sz="0" w:space="0" w:color="auto"/>
        <w:right w:val="none" w:sz="0" w:space="0" w:color="auto"/>
      </w:divBdr>
    </w:div>
    <w:div w:id="1642728787">
      <w:bodyDiv w:val="1"/>
      <w:marLeft w:val="0"/>
      <w:marRight w:val="0"/>
      <w:marTop w:val="0"/>
      <w:marBottom w:val="0"/>
      <w:divBdr>
        <w:top w:val="none" w:sz="0" w:space="0" w:color="auto"/>
        <w:left w:val="none" w:sz="0" w:space="0" w:color="auto"/>
        <w:bottom w:val="none" w:sz="0" w:space="0" w:color="auto"/>
        <w:right w:val="none" w:sz="0" w:space="0" w:color="auto"/>
      </w:divBdr>
    </w:div>
    <w:div w:id="1643074918">
      <w:bodyDiv w:val="1"/>
      <w:marLeft w:val="0"/>
      <w:marRight w:val="0"/>
      <w:marTop w:val="0"/>
      <w:marBottom w:val="0"/>
      <w:divBdr>
        <w:top w:val="none" w:sz="0" w:space="0" w:color="auto"/>
        <w:left w:val="none" w:sz="0" w:space="0" w:color="auto"/>
        <w:bottom w:val="none" w:sz="0" w:space="0" w:color="auto"/>
        <w:right w:val="none" w:sz="0" w:space="0" w:color="auto"/>
      </w:divBdr>
    </w:div>
    <w:div w:id="1643195639">
      <w:bodyDiv w:val="1"/>
      <w:marLeft w:val="0"/>
      <w:marRight w:val="0"/>
      <w:marTop w:val="0"/>
      <w:marBottom w:val="0"/>
      <w:divBdr>
        <w:top w:val="none" w:sz="0" w:space="0" w:color="auto"/>
        <w:left w:val="none" w:sz="0" w:space="0" w:color="auto"/>
        <w:bottom w:val="none" w:sz="0" w:space="0" w:color="auto"/>
        <w:right w:val="none" w:sz="0" w:space="0" w:color="auto"/>
      </w:divBdr>
    </w:div>
    <w:div w:id="1643609280">
      <w:bodyDiv w:val="1"/>
      <w:marLeft w:val="0"/>
      <w:marRight w:val="0"/>
      <w:marTop w:val="0"/>
      <w:marBottom w:val="0"/>
      <w:divBdr>
        <w:top w:val="none" w:sz="0" w:space="0" w:color="auto"/>
        <w:left w:val="none" w:sz="0" w:space="0" w:color="auto"/>
        <w:bottom w:val="none" w:sz="0" w:space="0" w:color="auto"/>
        <w:right w:val="none" w:sz="0" w:space="0" w:color="auto"/>
      </w:divBdr>
    </w:div>
    <w:div w:id="1643997961">
      <w:bodyDiv w:val="1"/>
      <w:marLeft w:val="0"/>
      <w:marRight w:val="0"/>
      <w:marTop w:val="0"/>
      <w:marBottom w:val="0"/>
      <w:divBdr>
        <w:top w:val="none" w:sz="0" w:space="0" w:color="auto"/>
        <w:left w:val="none" w:sz="0" w:space="0" w:color="auto"/>
        <w:bottom w:val="none" w:sz="0" w:space="0" w:color="auto"/>
        <w:right w:val="none" w:sz="0" w:space="0" w:color="auto"/>
      </w:divBdr>
    </w:div>
    <w:div w:id="1644191034">
      <w:bodyDiv w:val="1"/>
      <w:marLeft w:val="0"/>
      <w:marRight w:val="0"/>
      <w:marTop w:val="0"/>
      <w:marBottom w:val="0"/>
      <w:divBdr>
        <w:top w:val="none" w:sz="0" w:space="0" w:color="auto"/>
        <w:left w:val="none" w:sz="0" w:space="0" w:color="auto"/>
        <w:bottom w:val="none" w:sz="0" w:space="0" w:color="auto"/>
        <w:right w:val="none" w:sz="0" w:space="0" w:color="auto"/>
      </w:divBdr>
    </w:div>
    <w:div w:id="1644382676">
      <w:bodyDiv w:val="1"/>
      <w:marLeft w:val="0"/>
      <w:marRight w:val="0"/>
      <w:marTop w:val="0"/>
      <w:marBottom w:val="0"/>
      <w:divBdr>
        <w:top w:val="none" w:sz="0" w:space="0" w:color="auto"/>
        <w:left w:val="none" w:sz="0" w:space="0" w:color="auto"/>
        <w:bottom w:val="none" w:sz="0" w:space="0" w:color="auto"/>
        <w:right w:val="none" w:sz="0" w:space="0" w:color="auto"/>
      </w:divBdr>
    </w:div>
    <w:div w:id="1644502041">
      <w:bodyDiv w:val="1"/>
      <w:marLeft w:val="0"/>
      <w:marRight w:val="0"/>
      <w:marTop w:val="0"/>
      <w:marBottom w:val="0"/>
      <w:divBdr>
        <w:top w:val="none" w:sz="0" w:space="0" w:color="auto"/>
        <w:left w:val="none" w:sz="0" w:space="0" w:color="auto"/>
        <w:bottom w:val="none" w:sz="0" w:space="0" w:color="auto"/>
        <w:right w:val="none" w:sz="0" w:space="0" w:color="auto"/>
      </w:divBdr>
    </w:div>
    <w:div w:id="1644626641">
      <w:bodyDiv w:val="1"/>
      <w:marLeft w:val="0"/>
      <w:marRight w:val="0"/>
      <w:marTop w:val="0"/>
      <w:marBottom w:val="0"/>
      <w:divBdr>
        <w:top w:val="none" w:sz="0" w:space="0" w:color="auto"/>
        <w:left w:val="none" w:sz="0" w:space="0" w:color="auto"/>
        <w:bottom w:val="none" w:sz="0" w:space="0" w:color="auto"/>
        <w:right w:val="none" w:sz="0" w:space="0" w:color="auto"/>
      </w:divBdr>
    </w:div>
    <w:div w:id="1644775366">
      <w:bodyDiv w:val="1"/>
      <w:marLeft w:val="0"/>
      <w:marRight w:val="0"/>
      <w:marTop w:val="0"/>
      <w:marBottom w:val="0"/>
      <w:divBdr>
        <w:top w:val="none" w:sz="0" w:space="0" w:color="auto"/>
        <w:left w:val="none" w:sz="0" w:space="0" w:color="auto"/>
        <w:bottom w:val="none" w:sz="0" w:space="0" w:color="auto"/>
        <w:right w:val="none" w:sz="0" w:space="0" w:color="auto"/>
      </w:divBdr>
    </w:div>
    <w:div w:id="1644845566">
      <w:bodyDiv w:val="1"/>
      <w:marLeft w:val="0"/>
      <w:marRight w:val="0"/>
      <w:marTop w:val="0"/>
      <w:marBottom w:val="0"/>
      <w:divBdr>
        <w:top w:val="none" w:sz="0" w:space="0" w:color="auto"/>
        <w:left w:val="none" w:sz="0" w:space="0" w:color="auto"/>
        <w:bottom w:val="none" w:sz="0" w:space="0" w:color="auto"/>
        <w:right w:val="none" w:sz="0" w:space="0" w:color="auto"/>
      </w:divBdr>
    </w:div>
    <w:div w:id="1644969945">
      <w:bodyDiv w:val="1"/>
      <w:marLeft w:val="0"/>
      <w:marRight w:val="0"/>
      <w:marTop w:val="0"/>
      <w:marBottom w:val="0"/>
      <w:divBdr>
        <w:top w:val="none" w:sz="0" w:space="0" w:color="auto"/>
        <w:left w:val="none" w:sz="0" w:space="0" w:color="auto"/>
        <w:bottom w:val="none" w:sz="0" w:space="0" w:color="auto"/>
        <w:right w:val="none" w:sz="0" w:space="0" w:color="auto"/>
      </w:divBdr>
    </w:div>
    <w:div w:id="1645114651">
      <w:bodyDiv w:val="1"/>
      <w:marLeft w:val="0"/>
      <w:marRight w:val="0"/>
      <w:marTop w:val="0"/>
      <w:marBottom w:val="0"/>
      <w:divBdr>
        <w:top w:val="none" w:sz="0" w:space="0" w:color="auto"/>
        <w:left w:val="none" w:sz="0" w:space="0" w:color="auto"/>
        <w:bottom w:val="none" w:sz="0" w:space="0" w:color="auto"/>
        <w:right w:val="none" w:sz="0" w:space="0" w:color="auto"/>
      </w:divBdr>
    </w:div>
    <w:div w:id="1645307734">
      <w:bodyDiv w:val="1"/>
      <w:marLeft w:val="0"/>
      <w:marRight w:val="0"/>
      <w:marTop w:val="0"/>
      <w:marBottom w:val="0"/>
      <w:divBdr>
        <w:top w:val="none" w:sz="0" w:space="0" w:color="auto"/>
        <w:left w:val="none" w:sz="0" w:space="0" w:color="auto"/>
        <w:bottom w:val="none" w:sz="0" w:space="0" w:color="auto"/>
        <w:right w:val="none" w:sz="0" w:space="0" w:color="auto"/>
      </w:divBdr>
    </w:div>
    <w:div w:id="1645352408">
      <w:bodyDiv w:val="1"/>
      <w:marLeft w:val="0"/>
      <w:marRight w:val="0"/>
      <w:marTop w:val="0"/>
      <w:marBottom w:val="0"/>
      <w:divBdr>
        <w:top w:val="none" w:sz="0" w:space="0" w:color="auto"/>
        <w:left w:val="none" w:sz="0" w:space="0" w:color="auto"/>
        <w:bottom w:val="none" w:sz="0" w:space="0" w:color="auto"/>
        <w:right w:val="none" w:sz="0" w:space="0" w:color="auto"/>
      </w:divBdr>
    </w:div>
    <w:div w:id="1645504823">
      <w:bodyDiv w:val="1"/>
      <w:marLeft w:val="0"/>
      <w:marRight w:val="0"/>
      <w:marTop w:val="0"/>
      <w:marBottom w:val="0"/>
      <w:divBdr>
        <w:top w:val="none" w:sz="0" w:space="0" w:color="auto"/>
        <w:left w:val="none" w:sz="0" w:space="0" w:color="auto"/>
        <w:bottom w:val="none" w:sz="0" w:space="0" w:color="auto"/>
        <w:right w:val="none" w:sz="0" w:space="0" w:color="auto"/>
      </w:divBdr>
    </w:div>
    <w:div w:id="1646205019">
      <w:bodyDiv w:val="1"/>
      <w:marLeft w:val="0"/>
      <w:marRight w:val="0"/>
      <w:marTop w:val="0"/>
      <w:marBottom w:val="0"/>
      <w:divBdr>
        <w:top w:val="none" w:sz="0" w:space="0" w:color="auto"/>
        <w:left w:val="none" w:sz="0" w:space="0" w:color="auto"/>
        <w:bottom w:val="none" w:sz="0" w:space="0" w:color="auto"/>
        <w:right w:val="none" w:sz="0" w:space="0" w:color="auto"/>
      </w:divBdr>
    </w:div>
    <w:div w:id="1646205823">
      <w:bodyDiv w:val="1"/>
      <w:marLeft w:val="0"/>
      <w:marRight w:val="0"/>
      <w:marTop w:val="0"/>
      <w:marBottom w:val="0"/>
      <w:divBdr>
        <w:top w:val="none" w:sz="0" w:space="0" w:color="auto"/>
        <w:left w:val="none" w:sz="0" w:space="0" w:color="auto"/>
        <w:bottom w:val="none" w:sz="0" w:space="0" w:color="auto"/>
        <w:right w:val="none" w:sz="0" w:space="0" w:color="auto"/>
      </w:divBdr>
    </w:div>
    <w:div w:id="1646465493">
      <w:bodyDiv w:val="1"/>
      <w:marLeft w:val="0"/>
      <w:marRight w:val="0"/>
      <w:marTop w:val="0"/>
      <w:marBottom w:val="0"/>
      <w:divBdr>
        <w:top w:val="none" w:sz="0" w:space="0" w:color="auto"/>
        <w:left w:val="none" w:sz="0" w:space="0" w:color="auto"/>
        <w:bottom w:val="none" w:sz="0" w:space="0" w:color="auto"/>
        <w:right w:val="none" w:sz="0" w:space="0" w:color="auto"/>
      </w:divBdr>
    </w:div>
    <w:div w:id="1646545356">
      <w:bodyDiv w:val="1"/>
      <w:marLeft w:val="0"/>
      <w:marRight w:val="0"/>
      <w:marTop w:val="0"/>
      <w:marBottom w:val="0"/>
      <w:divBdr>
        <w:top w:val="none" w:sz="0" w:space="0" w:color="auto"/>
        <w:left w:val="none" w:sz="0" w:space="0" w:color="auto"/>
        <w:bottom w:val="none" w:sz="0" w:space="0" w:color="auto"/>
        <w:right w:val="none" w:sz="0" w:space="0" w:color="auto"/>
      </w:divBdr>
    </w:div>
    <w:div w:id="1647051138">
      <w:bodyDiv w:val="1"/>
      <w:marLeft w:val="0"/>
      <w:marRight w:val="0"/>
      <w:marTop w:val="0"/>
      <w:marBottom w:val="0"/>
      <w:divBdr>
        <w:top w:val="none" w:sz="0" w:space="0" w:color="auto"/>
        <w:left w:val="none" w:sz="0" w:space="0" w:color="auto"/>
        <w:bottom w:val="none" w:sz="0" w:space="0" w:color="auto"/>
        <w:right w:val="none" w:sz="0" w:space="0" w:color="auto"/>
      </w:divBdr>
    </w:div>
    <w:div w:id="1647203267">
      <w:bodyDiv w:val="1"/>
      <w:marLeft w:val="0"/>
      <w:marRight w:val="0"/>
      <w:marTop w:val="0"/>
      <w:marBottom w:val="0"/>
      <w:divBdr>
        <w:top w:val="none" w:sz="0" w:space="0" w:color="auto"/>
        <w:left w:val="none" w:sz="0" w:space="0" w:color="auto"/>
        <w:bottom w:val="none" w:sz="0" w:space="0" w:color="auto"/>
        <w:right w:val="none" w:sz="0" w:space="0" w:color="auto"/>
      </w:divBdr>
    </w:div>
    <w:div w:id="1647589645">
      <w:bodyDiv w:val="1"/>
      <w:marLeft w:val="0"/>
      <w:marRight w:val="0"/>
      <w:marTop w:val="0"/>
      <w:marBottom w:val="0"/>
      <w:divBdr>
        <w:top w:val="none" w:sz="0" w:space="0" w:color="auto"/>
        <w:left w:val="none" w:sz="0" w:space="0" w:color="auto"/>
        <w:bottom w:val="none" w:sz="0" w:space="0" w:color="auto"/>
        <w:right w:val="none" w:sz="0" w:space="0" w:color="auto"/>
      </w:divBdr>
    </w:div>
    <w:div w:id="1647853834">
      <w:bodyDiv w:val="1"/>
      <w:marLeft w:val="0"/>
      <w:marRight w:val="0"/>
      <w:marTop w:val="0"/>
      <w:marBottom w:val="0"/>
      <w:divBdr>
        <w:top w:val="none" w:sz="0" w:space="0" w:color="auto"/>
        <w:left w:val="none" w:sz="0" w:space="0" w:color="auto"/>
        <w:bottom w:val="none" w:sz="0" w:space="0" w:color="auto"/>
        <w:right w:val="none" w:sz="0" w:space="0" w:color="auto"/>
      </w:divBdr>
    </w:div>
    <w:div w:id="1648050398">
      <w:bodyDiv w:val="1"/>
      <w:marLeft w:val="0"/>
      <w:marRight w:val="0"/>
      <w:marTop w:val="0"/>
      <w:marBottom w:val="0"/>
      <w:divBdr>
        <w:top w:val="none" w:sz="0" w:space="0" w:color="auto"/>
        <w:left w:val="none" w:sz="0" w:space="0" w:color="auto"/>
        <w:bottom w:val="none" w:sz="0" w:space="0" w:color="auto"/>
        <w:right w:val="none" w:sz="0" w:space="0" w:color="auto"/>
      </w:divBdr>
    </w:div>
    <w:div w:id="1648507536">
      <w:bodyDiv w:val="1"/>
      <w:marLeft w:val="0"/>
      <w:marRight w:val="0"/>
      <w:marTop w:val="0"/>
      <w:marBottom w:val="0"/>
      <w:divBdr>
        <w:top w:val="none" w:sz="0" w:space="0" w:color="auto"/>
        <w:left w:val="none" w:sz="0" w:space="0" w:color="auto"/>
        <w:bottom w:val="none" w:sz="0" w:space="0" w:color="auto"/>
        <w:right w:val="none" w:sz="0" w:space="0" w:color="auto"/>
      </w:divBdr>
    </w:div>
    <w:div w:id="1648783511">
      <w:bodyDiv w:val="1"/>
      <w:marLeft w:val="0"/>
      <w:marRight w:val="0"/>
      <w:marTop w:val="0"/>
      <w:marBottom w:val="0"/>
      <w:divBdr>
        <w:top w:val="none" w:sz="0" w:space="0" w:color="auto"/>
        <w:left w:val="none" w:sz="0" w:space="0" w:color="auto"/>
        <w:bottom w:val="none" w:sz="0" w:space="0" w:color="auto"/>
        <w:right w:val="none" w:sz="0" w:space="0" w:color="auto"/>
      </w:divBdr>
    </w:div>
    <w:div w:id="1649164555">
      <w:bodyDiv w:val="1"/>
      <w:marLeft w:val="0"/>
      <w:marRight w:val="0"/>
      <w:marTop w:val="0"/>
      <w:marBottom w:val="0"/>
      <w:divBdr>
        <w:top w:val="none" w:sz="0" w:space="0" w:color="auto"/>
        <w:left w:val="none" w:sz="0" w:space="0" w:color="auto"/>
        <w:bottom w:val="none" w:sz="0" w:space="0" w:color="auto"/>
        <w:right w:val="none" w:sz="0" w:space="0" w:color="auto"/>
      </w:divBdr>
    </w:div>
    <w:div w:id="1649243622">
      <w:bodyDiv w:val="1"/>
      <w:marLeft w:val="0"/>
      <w:marRight w:val="0"/>
      <w:marTop w:val="0"/>
      <w:marBottom w:val="0"/>
      <w:divBdr>
        <w:top w:val="none" w:sz="0" w:space="0" w:color="auto"/>
        <w:left w:val="none" w:sz="0" w:space="0" w:color="auto"/>
        <w:bottom w:val="none" w:sz="0" w:space="0" w:color="auto"/>
        <w:right w:val="none" w:sz="0" w:space="0" w:color="auto"/>
      </w:divBdr>
    </w:div>
    <w:div w:id="1649281849">
      <w:bodyDiv w:val="1"/>
      <w:marLeft w:val="0"/>
      <w:marRight w:val="0"/>
      <w:marTop w:val="0"/>
      <w:marBottom w:val="0"/>
      <w:divBdr>
        <w:top w:val="none" w:sz="0" w:space="0" w:color="auto"/>
        <w:left w:val="none" w:sz="0" w:space="0" w:color="auto"/>
        <w:bottom w:val="none" w:sz="0" w:space="0" w:color="auto"/>
        <w:right w:val="none" w:sz="0" w:space="0" w:color="auto"/>
      </w:divBdr>
    </w:div>
    <w:div w:id="1649479875">
      <w:bodyDiv w:val="1"/>
      <w:marLeft w:val="0"/>
      <w:marRight w:val="0"/>
      <w:marTop w:val="0"/>
      <w:marBottom w:val="0"/>
      <w:divBdr>
        <w:top w:val="none" w:sz="0" w:space="0" w:color="auto"/>
        <w:left w:val="none" w:sz="0" w:space="0" w:color="auto"/>
        <w:bottom w:val="none" w:sz="0" w:space="0" w:color="auto"/>
        <w:right w:val="none" w:sz="0" w:space="0" w:color="auto"/>
      </w:divBdr>
    </w:div>
    <w:div w:id="1649480899">
      <w:bodyDiv w:val="1"/>
      <w:marLeft w:val="0"/>
      <w:marRight w:val="0"/>
      <w:marTop w:val="0"/>
      <w:marBottom w:val="0"/>
      <w:divBdr>
        <w:top w:val="none" w:sz="0" w:space="0" w:color="auto"/>
        <w:left w:val="none" w:sz="0" w:space="0" w:color="auto"/>
        <w:bottom w:val="none" w:sz="0" w:space="0" w:color="auto"/>
        <w:right w:val="none" w:sz="0" w:space="0" w:color="auto"/>
      </w:divBdr>
    </w:div>
    <w:div w:id="1649627242">
      <w:bodyDiv w:val="1"/>
      <w:marLeft w:val="0"/>
      <w:marRight w:val="0"/>
      <w:marTop w:val="0"/>
      <w:marBottom w:val="0"/>
      <w:divBdr>
        <w:top w:val="none" w:sz="0" w:space="0" w:color="auto"/>
        <w:left w:val="none" w:sz="0" w:space="0" w:color="auto"/>
        <w:bottom w:val="none" w:sz="0" w:space="0" w:color="auto"/>
        <w:right w:val="none" w:sz="0" w:space="0" w:color="auto"/>
      </w:divBdr>
    </w:div>
    <w:div w:id="1649895249">
      <w:bodyDiv w:val="1"/>
      <w:marLeft w:val="0"/>
      <w:marRight w:val="0"/>
      <w:marTop w:val="0"/>
      <w:marBottom w:val="0"/>
      <w:divBdr>
        <w:top w:val="none" w:sz="0" w:space="0" w:color="auto"/>
        <w:left w:val="none" w:sz="0" w:space="0" w:color="auto"/>
        <w:bottom w:val="none" w:sz="0" w:space="0" w:color="auto"/>
        <w:right w:val="none" w:sz="0" w:space="0" w:color="auto"/>
      </w:divBdr>
    </w:div>
    <w:div w:id="1650087493">
      <w:bodyDiv w:val="1"/>
      <w:marLeft w:val="0"/>
      <w:marRight w:val="0"/>
      <w:marTop w:val="0"/>
      <w:marBottom w:val="0"/>
      <w:divBdr>
        <w:top w:val="none" w:sz="0" w:space="0" w:color="auto"/>
        <w:left w:val="none" w:sz="0" w:space="0" w:color="auto"/>
        <w:bottom w:val="none" w:sz="0" w:space="0" w:color="auto"/>
        <w:right w:val="none" w:sz="0" w:space="0" w:color="auto"/>
      </w:divBdr>
    </w:div>
    <w:div w:id="1650286470">
      <w:bodyDiv w:val="1"/>
      <w:marLeft w:val="0"/>
      <w:marRight w:val="0"/>
      <w:marTop w:val="0"/>
      <w:marBottom w:val="0"/>
      <w:divBdr>
        <w:top w:val="none" w:sz="0" w:space="0" w:color="auto"/>
        <w:left w:val="none" w:sz="0" w:space="0" w:color="auto"/>
        <w:bottom w:val="none" w:sz="0" w:space="0" w:color="auto"/>
        <w:right w:val="none" w:sz="0" w:space="0" w:color="auto"/>
      </w:divBdr>
    </w:div>
    <w:div w:id="1650475553">
      <w:bodyDiv w:val="1"/>
      <w:marLeft w:val="0"/>
      <w:marRight w:val="0"/>
      <w:marTop w:val="0"/>
      <w:marBottom w:val="0"/>
      <w:divBdr>
        <w:top w:val="none" w:sz="0" w:space="0" w:color="auto"/>
        <w:left w:val="none" w:sz="0" w:space="0" w:color="auto"/>
        <w:bottom w:val="none" w:sz="0" w:space="0" w:color="auto"/>
        <w:right w:val="none" w:sz="0" w:space="0" w:color="auto"/>
      </w:divBdr>
    </w:div>
    <w:div w:id="1650983596">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1404846">
      <w:bodyDiv w:val="1"/>
      <w:marLeft w:val="0"/>
      <w:marRight w:val="0"/>
      <w:marTop w:val="0"/>
      <w:marBottom w:val="0"/>
      <w:divBdr>
        <w:top w:val="none" w:sz="0" w:space="0" w:color="auto"/>
        <w:left w:val="none" w:sz="0" w:space="0" w:color="auto"/>
        <w:bottom w:val="none" w:sz="0" w:space="0" w:color="auto"/>
        <w:right w:val="none" w:sz="0" w:space="0" w:color="auto"/>
      </w:divBdr>
    </w:div>
    <w:div w:id="1651866356">
      <w:bodyDiv w:val="1"/>
      <w:marLeft w:val="0"/>
      <w:marRight w:val="0"/>
      <w:marTop w:val="0"/>
      <w:marBottom w:val="0"/>
      <w:divBdr>
        <w:top w:val="none" w:sz="0" w:space="0" w:color="auto"/>
        <w:left w:val="none" w:sz="0" w:space="0" w:color="auto"/>
        <w:bottom w:val="none" w:sz="0" w:space="0" w:color="auto"/>
        <w:right w:val="none" w:sz="0" w:space="0" w:color="auto"/>
      </w:divBdr>
    </w:div>
    <w:div w:id="1652247566">
      <w:bodyDiv w:val="1"/>
      <w:marLeft w:val="0"/>
      <w:marRight w:val="0"/>
      <w:marTop w:val="0"/>
      <w:marBottom w:val="0"/>
      <w:divBdr>
        <w:top w:val="none" w:sz="0" w:space="0" w:color="auto"/>
        <w:left w:val="none" w:sz="0" w:space="0" w:color="auto"/>
        <w:bottom w:val="none" w:sz="0" w:space="0" w:color="auto"/>
        <w:right w:val="none" w:sz="0" w:space="0" w:color="auto"/>
      </w:divBdr>
    </w:div>
    <w:div w:id="1652632934">
      <w:bodyDiv w:val="1"/>
      <w:marLeft w:val="0"/>
      <w:marRight w:val="0"/>
      <w:marTop w:val="0"/>
      <w:marBottom w:val="0"/>
      <w:divBdr>
        <w:top w:val="none" w:sz="0" w:space="0" w:color="auto"/>
        <w:left w:val="none" w:sz="0" w:space="0" w:color="auto"/>
        <w:bottom w:val="none" w:sz="0" w:space="0" w:color="auto"/>
        <w:right w:val="none" w:sz="0" w:space="0" w:color="auto"/>
      </w:divBdr>
    </w:div>
    <w:div w:id="1652756891">
      <w:bodyDiv w:val="1"/>
      <w:marLeft w:val="0"/>
      <w:marRight w:val="0"/>
      <w:marTop w:val="0"/>
      <w:marBottom w:val="0"/>
      <w:divBdr>
        <w:top w:val="none" w:sz="0" w:space="0" w:color="auto"/>
        <w:left w:val="none" w:sz="0" w:space="0" w:color="auto"/>
        <w:bottom w:val="none" w:sz="0" w:space="0" w:color="auto"/>
        <w:right w:val="none" w:sz="0" w:space="0" w:color="auto"/>
      </w:divBdr>
    </w:div>
    <w:div w:id="1652757871">
      <w:bodyDiv w:val="1"/>
      <w:marLeft w:val="0"/>
      <w:marRight w:val="0"/>
      <w:marTop w:val="0"/>
      <w:marBottom w:val="0"/>
      <w:divBdr>
        <w:top w:val="none" w:sz="0" w:space="0" w:color="auto"/>
        <w:left w:val="none" w:sz="0" w:space="0" w:color="auto"/>
        <w:bottom w:val="none" w:sz="0" w:space="0" w:color="auto"/>
        <w:right w:val="none" w:sz="0" w:space="0" w:color="auto"/>
      </w:divBdr>
    </w:div>
    <w:div w:id="1652784086">
      <w:bodyDiv w:val="1"/>
      <w:marLeft w:val="0"/>
      <w:marRight w:val="0"/>
      <w:marTop w:val="0"/>
      <w:marBottom w:val="0"/>
      <w:divBdr>
        <w:top w:val="none" w:sz="0" w:space="0" w:color="auto"/>
        <w:left w:val="none" w:sz="0" w:space="0" w:color="auto"/>
        <w:bottom w:val="none" w:sz="0" w:space="0" w:color="auto"/>
        <w:right w:val="none" w:sz="0" w:space="0" w:color="auto"/>
      </w:divBdr>
    </w:div>
    <w:div w:id="1652833027">
      <w:bodyDiv w:val="1"/>
      <w:marLeft w:val="0"/>
      <w:marRight w:val="0"/>
      <w:marTop w:val="0"/>
      <w:marBottom w:val="0"/>
      <w:divBdr>
        <w:top w:val="none" w:sz="0" w:space="0" w:color="auto"/>
        <w:left w:val="none" w:sz="0" w:space="0" w:color="auto"/>
        <w:bottom w:val="none" w:sz="0" w:space="0" w:color="auto"/>
        <w:right w:val="none" w:sz="0" w:space="0" w:color="auto"/>
      </w:divBdr>
    </w:div>
    <w:div w:id="1653021423">
      <w:bodyDiv w:val="1"/>
      <w:marLeft w:val="0"/>
      <w:marRight w:val="0"/>
      <w:marTop w:val="0"/>
      <w:marBottom w:val="0"/>
      <w:divBdr>
        <w:top w:val="none" w:sz="0" w:space="0" w:color="auto"/>
        <w:left w:val="none" w:sz="0" w:space="0" w:color="auto"/>
        <w:bottom w:val="none" w:sz="0" w:space="0" w:color="auto"/>
        <w:right w:val="none" w:sz="0" w:space="0" w:color="auto"/>
      </w:divBdr>
    </w:div>
    <w:div w:id="1653214260">
      <w:bodyDiv w:val="1"/>
      <w:marLeft w:val="0"/>
      <w:marRight w:val="0"/>
      <w:marTop w:val="0"/>
      <w:marBottom w:val="0"/>
      <w:divBdr>
        <w:top w:val="none" w:sz="0" w:space="0" w:color="auto"/>
        <w:left w:val="none" w:sz="0" w:space="0" w:color="auto"/>
        <w:bottom w:val="none" w:sz="0" w:space="0" w:color="auto"/>
        <w:right w:val="none" w:sz="0" w:space="0" w:color="auto"/>
      </w:divBdr>
    </w:div>
    <w:div w:id="1653221034">
      <w:bodyDiv w:val="1"/>
      <w:marLeft w:val="0"/>
      <w:marRight w:val="0"/>
      <w:marTop w:val="0"/>
      <w:marBottom w:val="0"/>
      <w:divBdr>
        <w:top w:val="none" w:sz="0" w:space="0" w:color="auto"/>
        <w:left w:val="none" w:sz="0" w:space="0" w:color="auto"/>
        <w:bottom w:val="none" w:sz="0" w:space="0" w:color="auto"/>
        <w:right w:val="none" w:sz="0" w:space="0" w:color="auto"/>
      </w:divBdr>
    </w:div>
    <w:div w:id="1653409503">
      <w:bodyDiv w:val="1"/>
      <w:marLeft w:val="0"/>
      <w:marRight w:val="0"/>
      <w:marTop w:val="0"/>
      <w:marBottom w:val="0"/>
      <w:divBdr>
        <w:top w:val="none" w:sz="0" w:space="0" w:color="auto"/>
        <w:left w:val="none" w:sz="0" w:space="0" w:color="auto"/>
        <w:bottom w:val="none" w:sz="0" w:space="0" w:color="auto"/>
        <w:right w:val="none" w:sz="0" w:space="0" w:color="auto"/>
      </w:divBdr>
    </w:div>
    <w:div w:id="1653635994">
      <w:bodyDiv w:val="1"/>
      <w:marLeft w:val="0"/>
      <w:marRight w:val="0"/>
      <w:marTop w:val="0"/>
      <w:marBottom w:val="0"/>
      <w:divBdr>
        <w:top w:val="none" w:sz="0" w:space="0" w:color="auto"/>
        <w:left w:val="none" w:sz="0" w:space="0" w:color="auto"/>
        <w:bottom w:val="none" w:sz="0" w:space="0" w:color="auto"/>
        <w:right w:val="none" w:sz="0" w:space="0" w:color="auto"/>
      </w:divBdr>
    </w:div>
    <w:div w:id="1654214220">
      <w:bodyDiv w:val="1"/>
      <w:marLeft w:val="0"/>
      <w:marRight w:val="0"/>
      <w:marTop w:val="0"/>
      <w:marBottom w:val="0"/>
      <w:divBdr>
        <w:top w:val="none" w:sz="0" w:space="0" w:color="auto"/>
        <w:left w:val="none" w:sz="0" w:space="0" w:color="auto"/>
        <w:bottom w:val="none" w:sz="0" w:space="0" w:color="auto"/>
        <w:right w:val="none" w:sz="0" w:space="0" w:color="auto"/>
      </w:divBdr>
    </w:div>
    <w:div w:id="1654289161">
      <w:bodyDiv w:val="1"/>
      <w:marLeft w:val="0"/>
      <w:marRight w:val="0"/>
      <w:marTop w:val="0"/>
      <w:marBottom w:val="0"/>
      <w:divBdr>
        <w:top w:val="none" w:sz="0" w:space="0" w:color="auto"/>
        <w:left w:val="none" w:sz="0" w:space="0" w:color="auto"/>
        <w:bottom w:val="none" w:sz="0" w:space="0" w:color="auto"/>
        <w:right w:val="none" w:sz="0" w:space="0" w:color="auto"/>
      </w:divBdr>
    </w:div>
    <w:div w:id="1654291676">
      <w:bodyDiv w:val="1"/>
      <w:marLeft w:val="0"/>
      <w:marRight w:val="0"/>
      <w:marTop w:val="0"/>
      <w:marBottom w:val="0"/>
      <w:divBdr>
        <w:top w:val="none" w:sz="0" w:space="0" w:color="auto"/>
        <w:left w:val="none" w:sz="0" w:space="0" w:color="auto"/>
        <w:bottom w:val="none" w:sz="0" w:space="0" w:color="auto"/>
        <w:right w:val="none" w:sz="0" w:space="0" w:color="auto"/>
      </w:divBdr>
    </w:div>
    <w:div w:id="1654528268">
      <w:bodyDiv w:val="1"/>
      <w:marLeft w:val="0"/>
      <w:marRight w:val="0"/>
      <w:marTop w:val="0"/>
      <w:marBottom w:val="0"/>
      <w:divBdr>
        <w:top w:val="none" w:sz="0" w:space="0" w:color="auto"/>
        <w:left w:val="none" w:sz="0" w:space="0" w:color="auto"/>
        <w:bottom w:val="none" w:sz="0" w:space="0" w:color="auto"/>
        <w:right w:val="none" w:sz="0" w:space="0" w:color="auto"/>
      </w:divBdr>
    </w:div>
    <w:div w:id="1654599317">
      <w:bodyDiv w:val="1"/>
      <w:marLeft w:val="0"/>
      <w:marRight w:val="0"/>
      <w:marTop w:val="0"/>
      <w:marBottom w:val="0"/>
      <w:divBdr>
        <w:top w:val="none" w:sz="0" w:space="0" w:color="auto"/>
        <w:left w:val="none" w:sz="0" w:space="0" w:color="auto"/>
        <w:bottom w:val="none" w:sz="0" w:space="0" w:color="auto"/>
        <w:right w:val="none" w:sz="0" w:space="0" w:color="auto"/>
      </w:divBdr>
    </w:div>
    <w:div w:id="1654605428">
      <w:bodyDiv w:val="1"/>
      <w:marLeft w:val="0"/>
      <w:marRight w:val="0"/>
      <w:marTop w:val="0"/>
      <w:marBottom w:val="0"/>
      <w:divBdr>
        <w:top w:val="none" w:sz="0" w:space="0" w:color="auto"/>
        <w:left w:val="none" w:sz="0" w:space="0" w:color="auto"/>
        <w:bottom w:val="none" w:sz="0" w:space="0" w:color="auto"/>
        <w:right w:val="none" w:sz="0" w:space="0" w:color="auto"/>
      </w:divBdr>
    </w:div>
    <w:div w:id="1654984073">
      <w:bodyDiv w:val="1"/>
      <w:marLeft w:val="0"/>
      <w:marRight w:val="0"/>
      <w:marTop w:val="0"/>
      <w:marBottom w:val="0"/>
      <w:divBdr>
        <w:top w:val="none" w:sz="0" w:space="0" w:color="auto"/>
        <w:left w:val="none" w:sz="0" w:space="0" w:color="auto"/>
        <w:bottom w:val="none" w:sz="0" w:space="0" w:color="auto"/>
        <w:right w:val="none" w:sz="0" w:space="0" w:color="auto"/>
      </w:divBdr>
    </w:div>
    <w:div w:id="1654989325">
      <w:bodyDiv w:val="1"/>
      <w:marLeft w:val="0"/>
      <w:marRight w:val="0"/>
      <w:marTop w:val="0"/>
      <w:marBottom w:val="0"/>
      <w:divBdr>
        <w:top w:val="none" w:sz="0" w:space="0" w:color="auto"/>
        <w:left w:val="none" w:sz="0" w:space="0" w:color="auto"/>
        <w:bottom w:val="none" w:sz="0" w:space="0" w:color="auto"/>
        <w:right w:val="none" w:sz="0" w:space="0" w:color="auto"/>
      </w:divBdr>
    </w:div>
    <w:div w:id="1654990103">
      <w:bodyDiv w:val="1"/>
      <w:marLeft w:val="0"/>
      <w:marRight w:val="0"/>
      <w:marTop w:val="0"/>
      <w:marBottom w:val="0"/>
      <w:divBdr>
        <w:top w:val="none" w:sz="0" w:space="0" w:color="auto"/>
        <w:left w:val="none" w:sz="0" w:space="0" w:color="auto"/>
        <w:bottom w:val="none" w:sz="0" w:space="0" w:color="auto"/>
        <w:right w:val="none" w:sz="0" w:space="0" w:color="auto"/>
      </w:divBdr>
    </w:div>
    <w:div w:id="1655525741">
      <w:bodyDiv w:val="1"/>
      <w:marLeft w:val="0"/>
      <w:marRight w:val="0"/>
      <w:marTop w:val="0"/>
      <w:marBottom w:val="0"/>
      <w:divBdr>
        <w:top w:val="none" w:sz="0" w:space="0" w:color="auto"/>
        <w:left w:val="none" w:sz="0" w:space="0" w:color="auto"/>
        <w:bottom w:val="none" w:sz="0" w:space="0" w:color="auto"/>
        <w:right w:val="none" w:sz="0" w:space="0" w:color="auto"/>
      </w:divBdr>
    </w:div>
    <w:div w:id="1655528431">
      <w:bodyDiv w:val="1"/>
      <w:marLeft w:val="0"/>
      <w:marRight w:val="0"/>
      <w:marTop w:val="0"/>
      <w:marBottom w:val="0"/>
      <w:divBdr>
        <w:top w:val="none" w:sz="0" w:space="0" w:color="auto"/>
        <w:left w:val="none" w:sz="0" w:space="0" w:color="auto"/>
        <w:bottom w:val="none" w:sz="0" w:space="0" w:color="auto"/>
        <w:right w:val="none" w:sz="0" w:space="0" w:color="auto"/>
      </w:divBdr>
    </w:div>
    <w:div w:id="1655795516">
      <w:bodyDiv w:val="1"/>
      <w:marLeft w:val="0"/>
      <w:marRight w:val="0"/>
      <w:marTop w:val="0"/>
      <w:marBottom w:val="0"/>
      <w:divBdr>
        <w:top w:val="none" w:sz="0" w:space="0" w:color="auto"/>
        <w:left w:val="none" w:sz="0" w:space="0" w:color="auto"/>
        <w:bottom w:val="none" w:sz="0" w:space="0" w:color="auto"/>
        <w:right w:val="none" w:sz="0" w:space="0" w:color="auto"/>
      </w:divBdr>
    </w:div>
    <w:div w:id="1656179081">
      <w:bodyDiv w:val="1"/>
      <w:marLeft w:val="0"/>
      <w:marRight w:val="0"/>
      <w:marTop w:val="0"/>
      <w:marBottom w:val="0"/>
      <w:divBdr>
        <w:top w:val="none" w:sz="0" w:space="0" w:color="auto"/>
        <w:left w:val="none" w:sz="0" w:space="0" w:color="auto"/>
        <w:bottom w:val="none" w:sz="0" w:space="0" w:color="auto"/>
        <w:right w:val="none" w:sz="0" w:space="0" w:color="auto"/>
      </w:divBdr>
    </w:div>
    <w:div w:id="1656182962">
      <w:bodyDiv w:val="1"/>
      <w:marLeft w:val="0"/>
      <w:marRight w:val="0"/>
      <w:marTop w:val="0"/>
      <w:marBottom w:val="0"/>
      <w:divBdr>
        <w:top w:val="none" w:sz="0" w:space="0" w:color="auto"/>
        <w:left w:val="none" w:sz="0" w:space="0" w:color="auto"/>
        <w:bottom w:val="none" w:sz="0" w:space="0" w:color="auto"/>
        <w:right w:val="none" w:sz="0" w:space="0" w:color="auto"/>
      </w:divBdr>
    </w:div>
    <w:div w:id="1656185498">
      <w:bodyDiv w:val="1"/>
      <w:marLeft w:val="0"/>
      <w:marRight w:val="0"/>
      <w:marTop w:val="0"/>
      <w:marBottom w:val="0"/>
      <w:divBdr>
        <w:top w:val="none" w:sz="0" w:space="0" w:color="auto"/>
        <w:left w:val="none" w:sz="0" w:space="0" w:color="auto"/>
        <w:bottom w:val="none" w:sz="0" w:space="0" w:color="auto"/>
        <w:right w:val="none" w:sz="0" w:space="0" w:color="auto"/>
      </w:divBdr>
    </w:div>
    <w:div w:id="1656496076">
      <w:bodyDiv w:val="1"/>
      <w:marLeft w:val="0"/>
      <w:marRight w:val="0"/>
      <w:marTop w:val="0"/>
      <w:marBottom w:val="0"/>
      <w:divBdr>
        <w:top w:val="none" w:sz="0" w:space="0" w:color="auto"/>
        <w:left w:val="none" w:sz="0" w:space="0" w:color="auto"/>
        <w:bottom w:val="none" w:sz="0" w:space="0" w:color="auto"/>
        <w:right w:val="none" w:sz="0" w:space="0" w:color="auto"/>
      </w:divBdr>
    </w:div>
    <w:div w:id="1656564514">
      <w:bodyDiv w:val="1"/>
      <w:marLeft w:val="0"/>
      <w:marRight w:val="0"/>
      <w:marTop w:val="0"/>
      <w:marBottom w:val="0"/>
      <w:divBdr>
        <w:top w:val="none" w:sz="0" w:space="0" w:color="auto"/>
        <w:left w:val="none" w:sz="0" w:space="0" w:color="auto"/>
        <w:bottom w:val="none" w:sz="0" w:space="0" w:color="auto"/>
        <w:right w:val="none" w:sz="0" w:space="0" w:color="auto"/>
      </w:divBdr>
    </w:div>
    <w:div w:id="1656908042">
      <w:bodyDiv w:val="1"/>
      <w:marLeft w:val="0"/>
      <w:marRight w:val="0"/>
      <w:marTop w:val="0"/>
      <w:marBottom w:val="0"/>
      <w:divBdr>
        <w:top w:val="none" w:sz="0" w:space="0" w:color="auto"/>
        <w:left w:val="none" w:sz="0" w:space="0" w:color="auto"/>
        <w:bottom w:val="none" w:sz="0" w:space="0" w:color="auto"/>
        <w:right w:val="none" w:sz="0" w:space="0" w:color="auto"/>
      </w:divBdr>
    </w:div>
    <w:div w:id="1656950068">
      <w:bodyDiv w:val="1"/>
      <w:marLeft w:val="0"/>
      <w:marRight w:val="0"/>
      <w:marTop w:val="0"/>
      <w:marBottom w:val="0"/>
      <w:divBdr>
        <w:top w:val="none" w:sz="0" w:space="0" w:color="auto"/>
        <w:left w:val="none" w:sz="0" w:space="0" w:color="auto"/>
        <w:bottom w:val="none" w:sz="0" w:space="0" w:color="auto"/>
        <w:right w:val="none" w:sz="0" w:space="0" w:color="auto"/>
      </w:divBdr>
    </w:div>
    <w:div w:id="1657032066">
      <w:bodyDiv w:val="1"/>
      <w:marLeft w:val="0"/>
      <w:marRight w:val="0"/>
      <w:marTop w:val="0"/>
      <w:marBottom w:val="0"/>
      <w:divBdr>
        <w:top w:val="none" w:sz="0" w:space="0" w:color="auto"/>
        <w:left w:val="none" w:sz="0" w:space="0" w:color="auto"/>
        <w:bottom w:val="none" w:sz="0" w:space="0" w:color="auto"/>
        <w:right w:val="none" w:sz="0" w:space="0" w:color="auto"/>
      </w:divBdr>
    </w:div>
    <w:div w:id="1657149195">
      <w:bodyDiv w:val="1"/>
      <w:marLeft w:val="0"/>
      <w:marRight w:val="0"/>
      <w:marTop w:val="0"/>
      <w:marBottom w:val="0"/>
      <w:divBdr>
        <w:top w:val="none" w:sz="0" w:space="0" w:color="auto"/>
        <w:left w:val="none" w:sz="0" w:space="0" w:color="auto"/>
        <w:bottom w:val="none" w:sz="0" w:space="0" w:color="auto"/>
        <w:right w:val="none" w:sz="0" w:space="0" w:color="auto"/>
      </w:divBdr>
    </w:div>
    <w:div w:id="1657302108">
      <w:bodyDiv w:val="1"/>
      <w:marLeft w:val="0"/>
      <w:marRight w:val="0"/>
      <w:marTop w:val="0"/>
      <w:marBottom w:val="0"/>
      <w:divBdr>
        <w:top w:val="none" w:sz="0" w:space="0" w:color="auto"/>
        <w:left w:val="none" w:sz="0" w:space="0" w:color="auto"/>
        <w:bottom w:val="none" w:sz="0" w:space="0" w:color="auto"/>
        <w:right w:val="none" w:sz="0" w:space="0" w:color="auto"/>
      </w:divBdr>
    </w:div>
    <w:div w:id="1657413153">
      <w:bodyDiv w:val="1"/>
      <w:marLeft w:val="0"/>
      <w:marRight w:val="0"/>
      <w:marTop w:val="0"/>
      <w:marBottom w:val="0"/>
      <w:divBdr>
        <w:top w:val="none" w:sz="0" w:space="0" w:color="auto"/>
        <w:left w:val="none" w:sz="0" w:space="0" w:color="auto"/>
        <w:bottom w:val="none" w:sz="0" w:space="0" w:color="auto"/>
        <w:right w:val="none" w:sz="0" w:space="0" w:color="auto"/>
      </w:divBdr>
    </w:div>
    <w:div w:id="1657414105">
      <w:bodyDiv w:val="1"/>
      <w:marLeft w:val="0"/>
      <w:marRight w:val="0"/>
      <w:marTop w:val="0"/>
      <w:marBottom w:val="0"/>
      <w:divBdr>
        <w:top w:val="none" w:sz="0" w:space="0" w:color="auto"/>
        <w:left w:val="none" w:sz="0" w:space="0" w:color="auto"/>
        <w:bottom w:val="none" w:sz="0" w:space="0" w:color="auto"/>
        <w:right w:val="none" w:sz="0" w:space="0" w:color="auto"/>
      </w:divBdr>
    </w:div>
    <w:div w:id="1657759213">
      <w:bodyDiv w:val="1"/>
      <w:marLeft w:val="0"/>
      <w:marRight w:val="0"/>
      <w:marTop w:val="0"/>
      <w:marBottom w:val="0"/>
      <w:divBdr>
        <w:top w:val="none" w:sz="0" w:space="0" w:color="auto"/>
        <w:left w:val="none" w:sz="0" w:space="0" w:color="auto"/>
        <w:bottom w:val="none" w:sz="0" w:space="0" w:color="auto"/>
        <w:right w:val="none" w:sz="0" w:space="0" w:color="auto"/>
      </w:divBdr>
    </w:div>
    <w:div w:id="1658069674">
      <w:bodyDiv w:val="1"/>
      <w:marLeft w:val="0"/>
      <w:marRight w:val="0"/>
      <w:marTop w:val="0"/>
      <w:marBottom w:val="0"/>
      <w:divBdr>
        <w:top w:val="none" w:sz="0" w:space="0" w:color="auto"/>
        <w:left w:val="none" w:sz="0" w:space="0" w:color="auto"/>
        <w:bottom w:val="none" w:sz="0" w:space="0" w:color="auto"/>
        <w:right w:val="none" w:sz="0" w:space="0" w:color="auto"/>
      </w:divBdr>
    </w:div>
    <w:div w:id="1658342356">
      <w:bodyDiv w:val="1"/>
      <w:marLeft w:val="0"/>
      <w:marRight w:val="0"/>
      <w:marTop w:val="0"/>
      <w:marBottom w:val="0"/>
      <w:divBdr>
        <w:top w:val="none" w:sz="0" w:space="0" w:color="auto"/>
        <w:left w:val="none" w:sz="0" w:space="0" w:color="auto"/>
        <w:bottom w:val="none" w:sz="0" w:space="0" w:color="auto"/>
        <w:right w:val="none" w:sz="0" w:space="0" w:color="auto"/>
      </w:divBdr>
    </w:div>
    <w:div w:id="1658536442">
      <w:bodyDiv w:val="1"/>
      <w:marLeft w:val="0"/>
      <w:marRight w:val="0"/>
      <w:marTop w:val="0"/>
      <w:marBottom w:val="0"/>
      <w:divBdr>
        <w:top w:val="none" w:sz="0" w:space="0" w:color="auto"/>
        <w:left w:val="none" w:sz="0" w:space="0" w:color="auto"/>
        <w:bottom w:val="none" w:sz="0" w:space="0" w:color="auto"/>
        <w:right w:val="none" w:sz="0" w:space="0" w:color="auto"/>
      </w:divBdr>
    </w:div>
    <w:div w:id="1658726321">
      <w:bodyDiv w:val="1"/>
      <w:marLeft w:val="0"/>
      <w:marRight w:val="0"/>
      <w:marTop w:val="0"/>
      <w:marBottom w:val="0"/>
      <w:divBdr>
        <w:top w:val="none" w:sz="0" w:space="0" w:color="auto"/>
        <w:left w:val="none" w:sz="0" w:space="0" w:color="auto"/>
        <w:bottom w:val="none" w:sz="0" w:space="0" w:color="auto"/>
        <w:right w:val="none" w:sz="0" w:space="0" w:color="auto"/>
      </w:divBdr>
    </w:div>
    <w:div w:id="1658799530">
      <w:bodyDiv w:val="1"/>
      <w:marLeft w:val="0"/>
      <w:marRight w:val="0"/>
      <w:marTop w:val="0"/>
      <w:marBottom w:val="0"/>
      <w:divBdr>
        <w:top w:val="none" w:sz="0" w:space="0" w:color="auto"/>
        <w:left w:val="none" w:sz="0" w:space="0" w:color="auto"/>
        <w:bottom w:val="none" w:sz="0" w:space="0" w:color="auto"/>
        <w:right w:val="none" w:sz="0" w:space="0" w:color="auto"/>
      </w:divBdr>
    </w:div>
    <w:div w:id="1658873989">
      <w:bodyDiv w:val="1"/>
      <w:marLeft w:val="0"/>
      <w:marRight w:val="0"/>
      <w:marTop w:val="0"/>
      <w:marBottom w:val="0"/>
      <w:divBdr>
        <w:top w:val="none" w:sz="0" w:space="0" w:color="auto"/>
        <w:left w:val="none" w:sz="0" w:space="0" w:color="auto"/>
        <w:bottom w:val="none" w:sz="0" w:space="0" w:color="auto"/>
        <w:right w:val="none" w:sz="0" w:space="0" w:color="auto"/>
      </w:divBdr>
    </w:div>
    <w:div w:id="1658993760">
      <w:bodyDiv w:val="1"/>
      <w:marLeft w:val="0"/>
      <w:marRight w:val="0"/>
      <w:marTop w:val="0"/>
      <w:marBottom w:val="0"/>
      <w:divBdr>
        <w:top w:val="none" w:sz="0" w:space="0" w:color="auto"/>
        <w:left w:val="none" w:sz="0" w:space="0" w:color="auto"/>
        <w:bottom w:val="none" w:sz="0" w:space="0" w:color="auto"/>
        <w:right w:val="none" w:sz="0" w:space="0" w:color="auto"/>
      </w:divBdr>
    </w:div>
    <w:div w:id="1659113500">
      <w:bodyDiv w:val="1"/>
      <w:marLeft w:val="0"/>
      <w:marRight w:val="0"/>
      <w:marTop w:val="0"/>
      <w:marBottom w:val="0"/>
      <w:divBdr>
        <w:top w:val="none" w:sz="0" w:space="0" w:color="auto"/>
        <w:left w:val="none" w:sz="0" w:space="0" w:color="auto"/>
        <w:bottom w:val="none" w:sz="0" w:space="0" w:color="auto"/>
        <w:right w:val="none" w:sz="0" w:space="0" w:color="auto"/>
      </w:divBdr>
    </w:div>
    <w:div w:id="1659189059">
      <w:bodyDiv w:val="1"/>
      <w:marLeft w:val="0"/>
      <w:marRight w:val="0"/>
      <w:marTop w:val="0"/>
      <w:marBottom w:val="0"/>
      <w:divBdr>
        <w:top w:val="none" w:sz="0" w:space="0" w:color="auto"/>
        <w:left w:val="none" w:sz="0" w:space="0" w:color="auto"/>
        <w:bottom w:val="none" w:sz="0" w:space="0" w:color="auto"/>
        <w:right w:val="none" w:sz="0" w:space="0" w:color="auto"/>
      </w:divBdr>
    </w:div>
    <w:div w:id="1659337784">
      <w:bodyDiv w:val="1"/>
      <w:marLeft w:val="0"/>
      <w:marRight w:val="0"/>
      <w:marTop w:val="0"/>
      <w:marBottom w:val="0"/>
      <w:divBdr>
        <w:top w:val="none" w:sz="0" w:space="0" w:color="auto"/>
        <w:left w:val="none" w:sz="0" w:space="0" w:color="auto"/>
        <w:bottom w:val="none" w:sz="0" w:space="0" w:color="auto"/>
        <w:right w:val="none" w:sz="0" w:space="0" w:color="auto"/>
      </w:divBdr>
    </w:div>
    <w:div w:id="1659459020">
      <w:bodyDiv w:val="1"/>
      <w:marLeft w:val="0"/>
      <w:marRight w:val="0"/>
      <w:marTop w:val="0"/>
      <w:marBottom w:val="0"/>
      <w:divBdr>
        <w:top w:val="none" w:sz="0" w:space="0" w:color="auto"/>
        <w:left w:val="none" w:sz="0" w:space="0" w:color="auto"/>
        <w:bottom w:val="none" w:sz="0" w:space="0" w:color="auto"/>
        <w:right w:val="none" w:sz="0" w:space="0" w:color="auto"/>
      </w:divBdr>
    </w:div>
    <w:div w:id="1659577447">
      <w:bodyDiv w:val="1"/>
      <w:marLeft w:val="0"/>
      <w:marRight w:val="0"/>
      <w:marTop w:val="0"/>
      <w:marBottom w:val="0"/>
      <w:divBdr>
        <w:top w:val="none" w:sz="0" w:space="0" w:color="auto"/>
        <w:left w:val="none" w:sz="0" w:space="0" w:color="auto"/>
        <w:bottom w:val="none" w:sz="0" w:space="0" w:color="auto"/>
        <w:right w:val="none" w:sz="0" w:space="0" w:color="auto"/>
      </w:divBdr>
    </w:div>
    <w:div w:id="1659655101">
      <w:bodyDiv w:val="1"/>
      <w:marLeft w:val="0"/>
      <w:marRight w:val="0"/>
      <w:marTop w:val="0"/>
      <w:marBottom w:val="0"/>
      <w:divBdr>
        <w:top w:val="none" w:sz="0" w:space="0" w:color="auto"/>
        <w:left w:val="none" w:sz="0" w:space="0" w:color="auto"/>
        <w:bottom w:val="none" w:sz="0" w:space="0" w:color="auto"/>
        <w:right w:val="none" w:sz="0" w:space="0" w:color="auto"/>
      </w:divBdr>
    </w:div>
    <w:div w:id="1659796930">
      <w:bodyDiv w:val="1"/>
      <w:marLeft w:val="0"/>
      <w:marRight w:val="0"/>
      <w:marTop w:val="0"/>
      <w:marBottom w:val="0"/>
      <w:divBdr>
        <w:top w:val="none" w:sz="0" w:space="0" w:color="auto"/>
        <w:left w:val="none" w:sz="0" w:space="0" w:color="auto"/>
        <w:bottom w:val="none" w:sz="0" w:space="0" w:color="auto"/>
        <w:right w:val="none" w:sz="0" w:space="0" w:color="auto"/>
      </w:divBdr>
    </w:div>
    <w:div w:id="1659921665">
      <w:bodyDiv w:val="1"/>
      <w:marLeft w:val="0"/>
      <w:marRight w:val="0"/>
      <w:marTop w:val="0"/>
      <w:marBottom w:val="0"/>
      <w:divBdr>
        <w:top w:val="none" w:sz="0" w:space="0" w:color="auto"/>
        <w:left w:val="none" w:sz="0" w:space="0" w:color="auto"/>
        <w:bottom w:val="none" w:sz="0" w:space="0" w:color="auto"/>
        <w:right w:val="none" w:sz="0" w:space="0" w:color="auto"/>
      </w:divBdr>
    </w:div>
    <w:div w:id="1659964489">
      <w:bodyDiv w:val="1"/>
      <w:marLeft w:val="0"/>
      <w:marRight w:val="0"/>
      <w:marTop w:val="0"/>
      <w:marBottom w:val="0"/>
      <w:divBdr>
        <w:top w:val="none" w:sz="0" w:space="0" w:color="auto"/>
        <w:left w:val="none" w:sz="0" w:space="0" w:color="auto"/>
        <w:bottom w:val="none" w:sz="0" w:space="0" w:color="auto"/>
        <w:right w:val="none" w:sz="0" w:space="0" w:color="auto"/>
      </w:divBdr>
    </w:div>
    <w:div w:id="1660160139">
      <w:bodyDiv w:val="1"/>
      <w:marLeft w:val="0"/>
      <w:marRight w:val="0"/>
      <w:marTop w:val="0"/>
      <w:marBottom w:val="0"/>
      <w:divBdr>
        <w:top w:val="none" w:sz="0" w:space="0" w:color="auto"/>
        <w:left w:val="none" w:sz="0" w:space="0" w:color="auto"/>
        <w:bottom w:val="none" w:sz="0" w:space="0" w:color="auto"/>
        <w:right w:val="none" w:sz="0" w:space="0" w:color="auto"/>
      </w:divBdr>
    </w:div>
    <w:div w:id="1660503591">
      <w:bodyDiv w:val="1"/>
      <w:marLeft w:val="0"/>
      <w:marRight w:val="0"/>
      <w:marTop w:val="0"/>
      <w:marBottom w:val="0"/>
      <w:divBdr>
        <w:top w:val="none" w:sz="0" w:space="0" w:color="auto"/>
        <w:left w:val="none" w:sz="0" w:space="0" w:color="auto"/>
        <w:bottom w:val="none" w:sz="0" w:space="0" w:color="auto"/>
        <w:right w:val="none" w:sz="0" w:space="0" w:color="auto"/>
      </w:divBdr>
    </w:div>
    <w:div w:id="1660958611">
      <w:bodyDiv w:val="1"/>
      <w:marLeft w:val="0"/>
      <w:marRight w:val="0"/>
      <w:marTop w:val="0"/>
      <w:marBottom w:val="0"/>
      <w:divBdr>
        <w:top w:val="none" w:sz="0" w:space="0" w:color="auto"/>
        <w:left w:val="none" w:sz="0" w:space="0" w:color="auto"/>
        <w:bottom w:val="none" w:sz="0" w:space="0" w:color="auto"/>
        <w:right w:val="none" w:sz="0" w:space="0" w:color="auto"/>
      </w:divBdr>
    </w:div>
    <w:div w:id="1661347711">
      <w:bodyDiv w:val="1"/>
      <w:marLeft w:val="0"/>
      <w:marRight w:val="0"/>
      <w:marTop w:val="0"/>
      <w:marBottom w:val="0"/>
      <w:divBdr>
        <w:top w:val="none" w:sz="0" w:space="0" w:color="auto"/>
        <w:left w:val="none" w:sz="0" w:space="0" w:color="auto"/>
        <w:bottom w:val="none" w:sz="0" w:space="0" w:color="auto"/>
        <w:right w:val="none" w:sz="0" w:space="0" w:color="auto"/>
      </w:divBdr>
    </w:div>
    <w:div w:id="1661814563">
      <w:bodyDiv w:val="1"/>
      <w:marLeft w:val="0"/>
      <w:marRight w:val="0"/>
      <w:marTop w:val="0"/>
      <w:marBottom w:val="0"/>
      <w:divBdr>
        <w:top w:val="none" w:sz="0" w:space="0" w:color="auto"/>
        <w:left w:val="none" w:sz="0" w:space="0" w:color="auto"/>
        <w:bottom w:val="none" w:sz="0" w:space="0" w:color="auto"/>
        <w:right w:val="none" w:sz="0" w:space="0" w:color="auto"/>
      </w:divBdr>
    </w:div>
    <w:div w:id="1662729567">
      <w:bodyDiv w:val="1"/>
      <w:marLeft w:val="0"/>
      <w:marRight w:val="0"/>
      <w:marTop w:val="0"/>
      <w:marBottom w:val="0"/>
      <w:divBdr>
        <w:top w:val="none" w:sz="0" w:space="0" w:color="auto"/>
        <w:left w:val="none" w:sz="0" w:space="0" w:color="auto"/>
        <w:bottom w:val="none" w:sz="0" w:space="0" w:color="auto"/>
        <w:right w:val="none" w:sz="0" w:space="0" w:color="auto"/>
      </w:divBdr>
    </w:div>
    <w:div w:id="1663006478">
      <w:bodyDiv w:val="1"/>
      <w:marLeft w:val="0"/>
      <w:marRight w:val="0"/>
      <w:marTop w:val="0"/>
      <w:marBottom w:val="0"/>
      <w:divBdr>
        <w:top w:val="none" w:sz="0" w:space="0" w:color="auto"/>
        <w:left w:val="none" w:sz="0" w:space="0" w:color="auto"/>
        <w:bottom w:val="none" w:sz="0" w:space="0" w:color="auto"/>
        <w:right w:val="none" w:sz="0" w:space="0" w:color="auto"/>
      </w:divBdr>
    </w:div>
    <w:div w:id="1663042317">
      <w:bodyDiv w:val="1"/>
      <w:marLeft w:val="0"/>
      <w:marRight w:val="0"/>
      <w:marTop w:val="0"/>
      <w:marBottom w:val="0"/>
      <w:divBdr>
        <w:top w:val="none" w:sz="0" w:space="0" w:color="auto"/>
        <w:left w:val="none" w:sz="0" w:space="0" w:color="auto"/>
        <w:bottom w:val="none" w:sz="0" w:space="0" w:color="auto"/>
        <w:right w:val="none" w:sz="0" w:space="0" w:color="auto"/>
      </w:divBdr>
    </w:div>
    <w:div w:id="1663117516">
      <w:bodyDiv w:val="1"/>
      <w:marLeft w:val="0"/>
      <w:marRight w:val="0"/>
      <w:marTop w:val="0"/>
      <w:marBottom w:val="0"/>
      <w:divBdr>
        <w:top w:val="none" w:sz="0" w:space="0" w:color="auto"/>
        <w:left w:val="none" w:sz="0" w:space="0" w:color="auto"/>
        <w:bottom w:val="none" w:sz="0" w:space="0" w:color="auto"/>
        <w:right w:val="none" w:sz="0" w:space="0" w:color="auto"/>
      </w:divBdr>
    </w:div>
    <w:div w:id="1663662706">
      <w:bodyDiv w:val="1"/>
      <w:marLeft w:val="0"/>
      <w:marRight w:val="0"/>
      <w:marTop w:val="0"/>
      <w:marBottom w:val="0"/>
      <w:divBdr>
        <w:top w:val="none" w:sz="0" w:space="0" w:color="auto"/>
        <w:left w:val="none" w:sz="0" w:space="0" w:color="auto"/>
        <w:bottom w:val="none" w:sz="0" w:space="0" w:color="auto"/>
        <w:right w:val="none" w:sz="0" w:space="0" w:color="auto"/>
      </w:divBdr>
    </w:div>
    <w:div w:id="1663778184">
      <w:bodyDiv w:val="1"/>
      <w:marLeft w:val="0"/>
      <w:marRight w:val="0"/>
      <w:marTop w:val="0"/>
      <w:marBottom w:val="0"/>
      <w:divBdr>
        <w:top w:val="none" w:sz="0" w:space="0" w:color="auto"/>
        <w:left w:val="none" w:sz="0" w:space="0" w:color="auto"/>
        <w:bottom w:val="none" w:sz="0" w:space="0" w:color="auto"/>
        <w:right w:val="none" w:sz="0" w:space="0" w:color="auto"/>
      </w:divBdr>
    </w:div>
    <w:div w:id="1663969907">
      <w:bodyDiv w:val="1"/>
      <w:marLeft w:val="0"/>
      <w:marRight w:val="0"/>
      <w:marTop w:val="0"/>
      <w:marBottom w:val="0"/>
      <w:divBdr>
        <w:top w:val="none" w:sz="0" w:space="0" w:color="auto"/>
        <w:left w:val="none" w:sz="0" w:space="0" w:color="auto"/>
        <w:bottom w:val="none" w:sz="0" w:space="0" w:color="auto"/>
        <w:right w:val="none" w:sz="0" w:space="0" w:color="auto"/>
      </w:divBdr>
    </w:div>
    <w:div w:id="1664383719">
      <w:bodyDiv w:val="1"/>
      <w:marLeft w:val="0"/>
      <w:marRight w:val="0"/>
      <w:marTop w:val="0"/>
      <w:marBottom w:val="0"/>
      <w:divBdr>
        <w:top w:val="none" w:sz="0" w:space="0" w:color="auto"/>
        <w:left w:val="none" w:sz="0" w:space="0" w:color="auto"/>
        <w:bottom w:val="none" w:sz="0" w:space="0" w:color="auto"/>
        <w:right w:val="none" w:sz="0" w:space="0" w:color="auto"/>
      </w:divBdr>
    </w:div>
    <w:div w:id="1664623034">
      <w:bodyDiv w:val="1"/>
      <w:marLeft w:val="0"/>
      <w:marRight w:val="0"/>
      <w:marTop w:val="0"/>
      <w:marBottom w:val="0"/>
      <w:divBdr>
        <w:top w:val="none" w:sz="0" w:space="0" w:color="auto"/>
        <w:left w:val="none" w:sz="0" w:space="0" w:color="auto"/>
        <w:bottom w:val="none" w:sz="0" w:space="0" w:color="auto"/>
        <w:right w:val="none" w:sz="0" w:space="0" w:color="auto"/>
      </w:divBdr>
    </w:div>
    <w:div w:id="1665275567">
      <w:bodyDiv w:val="1"/>
      <w:marLeft w:val="0"/>
      <w:marRight w:val="0"/>
      <w:marTop w:val="0"/>
      <w:marBottom w:val="0"/>
      <w:divBdr>
        <w:top w:val="none" w:sz="0" w:space="0" w:color="auto"/>
        <w:left w:val="none" w:sz="0" w:space="0" w:color="auto"/>
        <w:bottom w:val="none" w:sz="0" w:space="0" w:color="auto"/>
        <w:right w:val="none" w:sz="0" w:space="0" w:color="auto"/>
      </w:divBdr>
    </w:div>
    <w:div w:id="1665426906">
      <w:bodyDiv w:val="1"/>
      <w:marLeft w:val="0"/>
      <w:marRight w:val="0"/>
      <w:marTop w:val="0"/>
      <w:marBottom w:val="0"/>
      <w:divBdr>
        <w:top w:val="none" w:sz="0" w:space="0" w:color="auto"/>
        <w:left w:val="none" w:sz="0" w:space="0" w:color="auto"/>
        <w:bottom w:val="none" w:sz="0" w:space="0" w:color="auto"/>
        <w:right w:val="none" w:sz="0" w:space="0" w:color="auto"/>
      </w:divBdr>
    </w:div>
    <w:div w:id="1665476941">
      <w:bodyDiv w:val="1"/>
      <w:marLeft w:val="0"/>
      <w:marRight w:val="0"/>
      <w:marTop w:val="0"/>
      <w:marBottom w:val="0"/>
      <w:divBdr>
        <w:top w:val="none" w:sz="0" w:space="0" w:color="auto"/>
        <w:left w:val="none" w:sz="0" w:space="0" w:color="auto"/>
        <w:bottom w:val="none" w:sz="0" w:space="0" w:color="auto"/>
        <w:right w:val="none" w:sz="0" w:space="0" w:color="auto"/>
      </w:divBdr>
    </w:div>
    <w:div w:id="1665625985">
      <w:bodyDiv w:val="1"/>
      <w:marLeft w:val="0"/>
      <w:marRight w:val="0"/>
      <w:marTop w:val="0"/>
      <w:marBottom w:val="0"/>
      <w:divBdr>
        <w:top w:val="none" w:sz="0" w:space="0" w:color="auto"/>
        <w:left w:val="none" w:sz="0" w:space="0" w:color="auto"/>
        <w:bottom w:val="none" w:sz="0" w:space="0" w:color="auto"/>
        <w:right w:val="none" w:sz="0" w:space="0" w:color="auto"/>
      </w:divBdr>
    </w:div>
    <w:div w:id="1666201307">
      <w:bodyDiv w:val="1"/>
      <w:marLeft w:val="0"/>
      <w:marRight w:val="0"/>
      <w:marTop w:val="0"/>
      <w:marBottom w:val="0"/>
      <w:divBdr>
        <w:top w:val="none" w:sz="0" w:space="0" w:color="auto"/>
        <w:left w:val="none" w:sz="0" w:space="0" w:color="auto"/>
        <w:bottom w:val="none" w:sz="0" w:space="0" w:color="auto"/>
        <w:right w:val="none" w:sz="0" w:space="0" w:color="auto"/>
      </w:divBdr>
    </w:div>
    <w:div w:id="1666401852">
      <w:bodyDiv w:val="1"/>
      <w:marLeft w:val="0"/>
      <w:marRight w:val="0"/>
      <w:marTop w:val="0"/>
      <w:marBottom w:val="0"/>
      <w:divBdr>
        <w:top w:val="none" w:sz="0" w:space="0" w:color="auto"/>
        <w:left w:val="none" w:sz="0" w:space="0" w:color="auto"/>
        <w:bottom w:val="none" w:sz="0" w:space="0" w:color="auto"/>
        <w:right w:val="none" w:sz="0" w:space="0" w:color="auto"/>
      </w:divBdr>
    </w:div>
    <w:div w:id="1666713127">
      <w:bodyDiv w:val="1"/>
      <w:marLeft w:val="0"/>
      <w:marRight w:val="0"/>
      <w:marTop w:val="0"/>
      <w:marBottom w:val="0"/>
      <w:divBdr>
        <w:top w:val="none" w:sz="0" w:space="0" w:color="auto"/>
        <w:left w:val="none" w:sz="0" w:space="0" w:color="auto"/>
        <w:bottom w:val="none" w:sz="0" w:space="0" w:color="auto"/>
        <w:right w:val="none" w:sz="0" w:space="0" w:color="auto"/>
      </w:divBdr>
    </w:div>
    <w:div w:id="1666783424">
      <w:bodyDiv w:val="1"/>
      <w:marLeft w:val="0"/>
      <w:marRight w:val="0"/>
      <w:marTop w:val="0"/>
      <w:marBottom w:val="0"/>
      <w:divBdr>
        <w:top w:val="none" w:sz="0" w:space="0" w:color="auto"/>
        <w:left w:val="none" w:sz="0" w:space="0" w:color="auto"/>
        <w:bottom w:val="none" w:sz="0" w:space="0" w:color="auto"/>
        <w:right w:val="none" w:sz="0" w:space="0" w:color="auto"/>
      </w:divBdr>
    </w:div>
    <w:div w:id="1666974946">
      <w:bodyDiv w:val="1"/>
      <w:marLeft w:val="0"/>
      <w:marRight w:val="0"/>
      <w:marTop w:val="0"/>
      <w:marBottom w:val="0"/>
      <w:divBdr>
        <w:top w:val="none" w:sz="0" w:space="0" w:color="auto"/>
        <w:left w:val="none" w:sz="0" w:space="0" w:color="auto"/>
        <w:bottom w:val="none" w:sz="0" w:space="0" w:color="auto"/>
        <w:right w:val="none" w:sz="0" w:space="0" w:color="auto"/>
      </w:divBdr>
    </w:div>
    <w:div w:id="1667629624">
      <w:bodyDiv w:val="1"/>
      <w:marLeft w:val="0"/>
      <w:marRight w:val="0"/>
      <w:marTop w:val="0"/>
      <w:marBottom w:val="0"/>
      <w:divBdr>
        <w:top w:val="none" w:sz="0" w:space="0" w:color="auto"/>
        <w:left w:val="none" w:sz="0" w:space="0" w:color="auto"/>
        <w:bottom w:val="none" w:sz="0" w:space="0" w:color="auto"/>
        <w:right w:val="none" w:sz="0" w:space="0" w:color="auto"/>
      </w:divBdr>
    </w:div>
    <w:div w:id="1668553718">
      <w:bodyDiv w:val="1"/>
      <w:marLeft w:val="0"/>
      <w:marRight w:val="0"/>
      <w:marTop w:val="0"/>
      <w:marBottom w:val="0"/>
      <w:divBdr>
        <w:top w:val="none" w:sz="0" w:space="0" w:color="auto"/>
        <w:left w:val="none" w:sz="0" w:space="0" w:color="auto"/>
        <w:bottom w:val="none" w:sz="0" w:space="0" w:color="auto"/>
        <w:right w:val="none" w:sz="0" w:space="0" w:color="auto"/>
      </w:divBdr>
    </w:div>
    <w:div w:id="1668702539">
      <w:bodyDiv w:val="1"/>
      <w:marLeft w:val="0"/>
      <w:marRight w:val="0"/>
      <w:marTop w:val="0"/>
      <w:marBottom w:val="0"/>
      <w:divBdr>
        <w:top w:val="none" w:sz="0" w:space="0" w:color="auto"/>
        <w:left w:val="none" w:sz="0" w:space="0" w:color="auto"/>
        <w:bottom w:val="none" w:sz="0" w:space="0" w:color="auto"/>
        <w:right w:val="none" w:sz="0" w:space="0" w:color="auto"/>
      </w:divBdr>
    </w:div>
    <w:div w:id="1668944595">
      <w:bodyDiv w:val="1"/>
      <w:marLeft w:val="0"/>
      <w:marRight w:val="0"/>
      <w:marTop w:val="0"/>
      <w:marBottom w:val="0"/>
      <w:divBdr>
        <w:top w:val="none" w:sz="0" w:space="0" w:color="auto"/>
        <w:left w:val="none" w:sz="0" w:space="0" w:color="auto"/>
        <w:bottom w:val="none" w:sz="0" w:space="0" w:color="auto"/>
        <w:right w:val="none" w:sz="0" w:space="0" w:color="auto"/>
      </w:divBdr>
    </w:div>
    <w:div w:id="1668971662">
      <w:bodyDiv w:val="1"/>
      <w:marLeft w:val="0"/>
      <w:marRight w:val="0"/>
      <w:marTop w:val="0"/>
      <w:marBottom w:val="0"/>
      <w:divBdr>
        <w:top w:val="none" w:sz="0" w:space="0" w:color="auto"/>
        <w:left w:val="none" w:sz="0" w:space="0" w:color="auto"/>
        <w:bottom w:val="none" w:sz="0" w:space="0" w:color="auto"/>
        <w:right w:val="none" w:sz="0" w:space="0" w:color="auto"/>
      </w:divBdr>
    </w:div>
    <w:div w:id="1669021122">
      <w:bodyDiv w:val="1"/>
      <w:marLeft w:val="0"/>
      <w:marRight w:val="0"/>
      <w:marTop w:val="0"/>
      <w:marBottom w:val="0"/>
      <w:divBdr>
        <w:top w:val="none" w:sz="0" w:space="0" w:color="auto"/>
        <w:left w:val="none" w:sz="0" w:space="0" w:color="auto"/>
        <w:bottom w:val="none" w:sz="0" w:space="0" w:color="auto"/>
        <w:right w:val="none" w:sz="0" w:space="0" w:color="auto"/>
      </w:divBdr>
    </w:div>
    <w:div w:id="1669595466">
      <w:bodyDiv w:val="1"/>
      <w:marLeft w:val="0"/>
      <w:marRight w:val="0"/>
      <w:marTop w:val="0"/>
      <w:marBottom w:val="0"/>
      <w:divBdr>
        <w:top w:val="none" w:sz="0" w:space="0" w:color="auto"/>
        <w:left w:val="none" w:sz="0" w:space="0" w:color="auto"/>
        <w:bottom w:val="none" w:sz="0" w:space="0" w:color="auto"/>
        <w:right w:val="none" w:sz="0" w:space="0" w:color="auto"/>
      </w:divBdr>
    </w:div>
    <w:div w:id="1669867663">
      <w:bodyDiv w:val="1"/>
      <w:marLeft w:val="0"/>
      <w:marRight w:val="0"/>
      <w:marTop w:val="0"/>
      <w:marBottom w:val="0"/>
      <w:divBdr>
        <w:top w:val="none" w:sz="0" w:space="0" w:color="auto"/>
        <w:left w:val="none" w:sz="0" w:space="0" w:color="auto"/>
        <w:bottom w:val="none" w:sz="0" w:space="0" w:color="auto"/>
        <w:right w:val="none" w:sz="0" w:space="0" w:color="auto"/>
      </w:divBdr>
    </w:div>
    <w:div w:id="1669940453">
      <w:bodyDiv w:val="1"/>
      <w:marLeft w:val="0"/>
      <w:marRight w:val="0"/>
      <w:marTop w:val="0"/>
      <w:marBottom w:val="0"/>
      <w:divBdr>
        <w:top w:val="none" w:sz="0" w:space="0" w:color="auto"/>
        <w:left w:val="none" w:sz="0" w:space="0" w:color="auto"/>
        <w:bottom w:val="none" w:sz="0" w:space="0" w:color="auto"/>
        <w:right w:val="none" w:sz="0" w:space="0" w:color="auto"/>
      </w:divBdr>
    </w:div>
    <w:div w:id="1670447570">
      <w:bodyDiv w:val="1"/>
      <w:marLeft w:val="0"/>
      <w:marRight w:val="0"/>
      <w:marTop w:val="0"/>
      <w:marBottom w:val="0"/>
      <w:divBdr>
        <w:top w:val="none" w:sz="0" w:space="0" w:color="auto"/>
        <w:left w:val="none" w:sz="0" w:space="0" w:color="auto"/>
        <w:bottom w:val="none" w:sz="0" w:space="0" w:color="auto"/>
        <w:right w:val="none" w:sz="0" w:space="0" w:color="auto"/>
      </w:divBdr>
    </w:div>
    <w:div w:id="1670519589">
      <w:bodyDiv w:val="1"/>
      <w:marLeft w:val="0"/>
      <w:marRight w:val="0"/>
      <w:marTop w:val="0"/>
      <w:marBottom w:val="0"/>
      <w:divBdr>
        <w:top w:val="none" w:sz="0" w:space="0" w:color="auto"/>
        <w:left w:val="none" w:sz="0" w:space="0" w:color="auto"/>
        <w:bottom w:val="none" w:sz="0" w:space="0" w:color="auto"/>
        <w:right w:val="none" w:sz="0" w:space="0" w:color="auto"/>
      </w:divBdr>
    </w:div>
    <w:div w:id="1670602111">
      <w:bodyDiv w:val="1"/>
      <w:marLeft w:val="0"/>
      <w:marRight w:val="0"/>
      <w:marTop w:val="0"/>
      <w:marBottom w:val="0"/>
      <w:divBdr>
        <w:top w:val="none" w:sz="0" w:space="0" w:color="auto"/>
        <w:left w:val="none" w:sz="0" w:space="0" w:color="auto"/>
        <w:bottom w:val="none" w:sz="0" w:space="0" w:color="auto"/>
        <w:right w:val="none" w:sz="0" w:space="0" w:color="auto"/>
      </w:divBdr>
    </w:div>
    <w:div w:id="1670868980">
      <w:bodyDiv w:val="1"/>
      <w:marLeft w:val="0"/>
      <w:marRight w:val="0"/>
      <w:marTop w:val="0"/>
      <w:marBottom w:val="0"/>
      <w:divBdr>
        <w:top w:val="none" w:sz="0" w:space="0" w:color="auto"/>
        <w:left w:val="none" w:sz="0" w:space="0" w:color="auto"/>
        <w:bottom w:val="none" w:sz="0" w:space="0" w:color="auto"/>
        <w:right w:val="none" w:sz="0" w:space="0" w:color="auto"/>
      </w:divBdr>
    </w:div>
    <w:div w:id="1670907687">
      <w:bodyDiv w:val="1"/>
      <w:marLeft w:val="0"/>
      <w:marRight w:val="0"/>
      <w:marTop w:val="0"/>
      <w:marBottom w:val="0"/>
      <w:divBdr>
        <w:top w:val="none" w:sz="0" w:space="0" w:color="auto"/>
        <w:left w:val="none" w:sz="0" w:space="0" w:color="auto"/>
        <w:bottom w:val="none" w:sz="0" w:space="0" w:color="auto"/>
        <w:right w:val="none" w:sz="0" w:space="0" w:color="auto"/>
      </w:divBdr>
    </w:div>
    <w:div w:id="1670912126">
      <w:bodyDiv w:val="1"/>
      <w:marLeft w:val="0"/>
      <w:marRight w:val="0"/>
      <w:marTop w:val="0"/>
      <w:marBottom w:val="0"/>
      <w:divBdr>
        <w:top w:val="none" w:sz="0" w:space="0" w:color="auto"/>
        <w:left w:val="none" w:sz="0" w:space="0" w:color="auto"/>
        <w:bottom w:val="none" w:sz="0" w:space="0" w:color="auto"/>
        <w:right w:val="none" w:sz="0" w:space="0" w:color="auto"/>
      </w:divBdr>
    </w:div>
    <w:div w:id="1670979614">
      <w:bodyDiv w:val="1"/>
      <w:marLeft w:val="0"/>
      <w:marRight w:val="0"/>
      <w:marTop w:val="0"/>
      <w:marBottom w:val="0"/>
      <w:divBdr>
        <w:top w:val="none" w:sz="0" w:space="0" w:color="auto"/>
        <w:left w:val="none" w:sz="0" w:space="0" w:color="auto"/>
        <w:bottom w:val="none" w:sz="0" w:space="0" w:color="auto"/>
        <w:right w:val="none" w:sz="0" w:space="0" w:color="auto"/>
      </w:divBdr>
    </w:div>
    <w:div w:id="1671130957">
      <w:bodyDiv w:val="1"/>
      <w:marLeft w:val="0"/>
      <w:marRight w:val="0"/>
      <w:marTop w:val="0"/>
      <w:marBottom w:val="0"/>
      <w:divBdr>
        <w:top w:val="none" w:sz="0" w:space="0" w:color="auto"/>
        <w:left w:val="none" w:sz="0" w:space="0" w:color="auto"/>
        <w:bottom w:val="none" w:sz="0" w:space="0" w:color="auto"/>
        <w:right w:val="none" w:sz="0" w:space="0" w:color="auto"/>
      </w:divBdr>
    </w:div>
    <w:div w:id="1671254185">
      <w:bodyDiv w:val="1"/>
      <w:marLeft w:val="0"/>
      <w:marRight w:val="0"/>
      <w:marTop w:val="0"/>
      <w:marBottom w:val="0"/>
      <w:divBdr>
        <w:top w:val="none" w:sz="0" w:space="0" w:color="auto"/>
        <w:left w:val="none" w:sz="0" w:space="0" w:color="auto"/>
        <w:bottom w:val="none" w:sz="0" w:space="0" w:color="auto"/>
        <w:right w:val="none" w:sz="0" w:space="0" w:color="auto"/>
      </w:divBdr>
    </w:div>
    <w:div w:id="1671326159">
      <w:bodyDiv w:val="1"/>
      <w:marLeft w:val="0"/>
      <w:marRight w:val="0"/>
      <w:marTop w:val="0"/>
      <w:marBottom w:val="0"/>
      <w:divBdr>
        <w:top w:val="none" w:sz="0" w:space="0" w:color="auto"/>
        <w:left w:val="none" w:sz="0" w:space="0" w:color="auto"/>
        <w:bottom w:val="none" w:sz="0" w:space="0" w:color="auto"/>
        <w:right w:val="none" w:sz="0" w:space="0" w:color="auto"/>
      </w:divBdr>
    </w:div>
    <w:div w:id="1671786184">
      <w:bodyDiv w:val="1"/>
      <w:marLeft w:val="0"/>
      <w:marRight w:val="0"/>
      <w:marTop w:val="0"/>
      <w:marBottom w:val="0"/>
      <w:divBdr>
        <w:top w:val="none" w:sz="0" w:space="0" w:color="auto"/>
        <w:left w:val="none" w:sz="0" w:space="0" w:color="auto"/>
        <w:bottom w:val="none" w:sz="0" w:space="0" w:color="auto"/>
        <w:right w:val="none" w:sz="0" w:space="0" w:color="auto"/>
      </w:divBdr>
    </w:div>
    <w:div w:id="1671908557">
      <w:bodyDiv w:val="1"/>
      <w:marLeft w:val="0"/>
      <w:marRight w:val="0"/>
      <w:marTop w:val="0"/>
      <w:marBottom w:val="0"/>
      <w:divBdr>
        <w:top w:val="none" w:sz="0" w:space="0" w:color="auto"/>
        <w:left w:val="none" w:sz="0" w:space="0" w:color="auto"/>
        <w:bottom w:val="none" w:sz="0" w:space="0" w:color="auto"/>
        <w:right w:val="none" w:sz="0" w:space="0" w:color="auto"/>
      </w:divBdr>
    </w:div>
    <w:div w:id="1671982109">
      <w:bodyDiv w:val="1"/>
      <w:marLeft w:val="0"/>
      <w:marRight w:val="0"/>
      <w:marTop w:val="0"/>
      <w:marBottom w:val="0"/>
      <w:divBdr>
        <w:top w:val="none" w:sz="0" w:space="0" w:color="auto"/>
        <w:left w:val="none" w:sz="0" w:space="0" w:color="auto"/>
        <w:bottom w:val="none" w:sz="0" w:space="0" w:color="auto"/>
        <w:right w:val="none" w:sz="0" w:space="0" w:color="auto"/>
      </w:divBdr>
    </w:div>
    <w:div w:id="1672172727">
      <w:bodyDiv w:val="1"/>
      <w:marLeft w:val="0"/>
      <w:marRight w:val="0"/>
      <w:marTop w:val="0"/>
      <w:marBottom w:val="0"/>
      <w:divBdr>
        <w:top w:val="none" w:sz="0" w:space="0" w:color="auto"/>
        <w:left w:val="none" w:sz="0" w:space="0" w:color="auto"/>
        <w:bottom w:val="none" w:sz="0" w:space="0" w:color="auto"/>
        <w:right w:val="none" w:sz="0" w:space="0" w:color="auto"/>
      </w:divBdr>
    </w:div>
    <w:div w:id="1672414393">
      <w:bodyDiv w:val="1"/>
      <w:marLeft w:val="0"/>
      <w:marRight w:val="0"/>
      <w:marTop w:val="0"/>
      <w:marBottom w:val="0"/>
      <w:divBdr>
        <w:top w:val="none" w:sz="0" w:space="0" w:color="auto"/>
        <w:left w:val="none" w:sz="0" w:space="0" w:color="auto"/>
        <w:bottom w:val="none" w:sz="0" w:space="0" w:color="auto"/>
        <w:right w:val="none" w:sz="0" w:space="0" w:color="auto"/>
      </w:divBdr>
    </w:div>
    <w:div w:id="1672444179">
      <w:bodyDiv w:val="1"/>
      <w:marLeft w:val="0"/>
      <w:marRight w:val="0"/>
      <w:marTop w:val="0"/>
      <w:marBottom w:val="0"/>
      <w:divBdr>
        <w:top w:val="none" w:sz="0" w:space="0" w:color="auto"/>
        <w:left w:val="none" w:sz="0" w:space="0" w:color="auto"/>
        <w:bottom w:val="none" w:sz="0" w:space="0" w:color="auto"/>
        <w:right w:val="none" w:sz="0" w:space="0" w:color="auto"/>
      </w:divBdr>
    </w:div>
    <w:div w:id="1672492169">
      <w:bodyDiv w:val="1"/>
      <w:marLeft w:val="0"/>
      <w:marRight w:val="0"/>
      <w:marTop w:val="0"/>
      <w:marBottom w:val="0"/>
      <w:divBdr>
        <w:top w:val="none" w:sz="0" w:space="0" w:color="auto"/>
        <w:left w:val="none" w:sz="0" w:space="0" w:color="auto"/>
        <w:bottom w:val="none" w:sz="0" w:space="0" w:color="auto"/>
        <w:right w:val="none" w:sz="0" w:space="0" w:color="auto"/>
      </w:divBdr>
    </w:div>
    <w:div w:id="1672684585">
      <w:bodyDiv w:val="1"/>
      <w:marLeft w:val="0"/>
      <w:marRight w:val="0"/>
      <w:marTop w:val="0"/>
      <w:marBottom w:val="0"/>
      <w:divBdr>
        <w:top w:val="none" w:sz="0" w:space="0" w:color="auto"/>
        <w:left w:val="none" w:sz="0" w:space="0" w:color="auto"/>
        <w:bottom w:val="none" w:sz="0" w:space="0" w:color="auto"/>
        <w:right w:val="none" w:sz="0" w:space="0" w:color="auto"/>
      </w:divBdr>
    </w:div>
    <w:div w:id="1672903771">
      <w:bodyDiv w:val="1"/>
      <w:marLeft w:val="0"/>
      <w:marRight w:val="0"/>
      <w:marTop w:val="0"/>
      <w:marBottom w:val="0"/>
      <w:divBdr>
        <w:top w:val="none" w:sz="0" w:space="0" w:color="auto"/>
        <w:left w:val="none" w:sz="0" w:space="0" w:color="auto"/>
        <w:bottom w:val="none" w:sz="0" w:space="0" w:color="auto"/>
        <w:right w:val="none" w:sz="0" w:space="0" w:color="auto"/>
      </w:divBdr>
    </w:div>
    <w:div w:id="1673217667">
      <w:bodyDiv w:val="1"/>
      <w:marLeft w:val="0"/>
      <w:marRight w:val="0"/>
      <w:marTop w:val="0"/>
      <w:marBottom w:val="0"/>
      <w:divBdr>
        <w:top w:val="none" w:sz="0" w:space="0" w:color="auto"/>
        <w:left w:val="none" w:sz="0" w:space="0" w:color="auto"/>
        <w:bottom w:val="none" w:sz="0" w:space="0" w:color="auto"/>
        <w:right w:val="none" w:sz="0" w:space="0" w:color="auto"/>
      </w:divBdr>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
    <w:div w:id="1673606891">
      <w:bodyDiv w:val="1"/>
      <w:marLeft w:val="0"/>
      <w:marRight w:val="0"/>
      <w:marTop w:val="0"/>
      <w:marBottom w:val="0"/>
      <w:divBdr>
        <w:top w:val="none" w:sz="0" w:space="0" w:color="auto"/>
        <w:left w:val="none" w:sz="0" w:space="0" w:color="auto"/>
        <w:bottom w:val="none" w:sz="0" w:space="0" w:color="auto"/>
        <w:right w:val="none" w:sz="0" w:space="0" w:color="auto"/>
      </w:divBdr>
    </w:div>
    <w:div w:id="1673680157">
      <w:bodyDiv w:val="1"/>
      <w:marLeft w:val="0"/>
      <w:marRight w:val="0"/>
      <w:marTop w:val="0"/>
      <w:marBottom w:val="0"/>
      <w:divBdr>
        <w:top w:val="none" w:sz="0" w:space="0" w:color="auto"/>
        <w:left w:val="none" w:sz="0" w:space="0" w:color="auto"/>
        <w:bottom w:val="none" w:sz="0" w:space="0" w:color="auto"/>
        <w:right w:val="none" w:sz="0" w:space="0" w:color="auto"/>
      </w:divBdr>
    </w:div>
    <w:div w:id="1673875944">
      <w:bodyDiv w:val="1"/>
      <w:marLeft w:val="0"/>
      <w:marRight w:val="0"/>
      <w:marTop w:val="0"/>
      <w:marBottom w:val="0"/>
      <w:divBdr>
        <w:top w:val="none" w:sz="0" w:space="0" w:color="auto"/>
        <w:left w:val="none" w:sz="0" w:space="0" w:color="auto"/>
        <w:bottom w:val="none" w:sz="0" w:space="0" w:color="auto"/>
        <w:right w:val="none" w:sz="0" w:space="0" w:color="auto"/>
      </w:divBdr>
    </w:div>
    <w:div w:id="1674334103">
      <w:bodyDiv w:val="1"/>
      <w:marLeft w:val="0"/>
      <w:marRight w:val="0"/>
      <w:marTop w:val="0"/>
      <w:marBottom w:val="0"/>
      <w:divBdr>
        <w:top w:val="none" w:sz="0" w:space="0" w:color="auto"/>
        <w:left w:val="none" w:sz="0" w:space="0" w:color="auto"/>
        <w:bottom w:val="none" w:sz="0" w:space="0" w:color="auto"/>
        <w:right w:val="none" w:sz="0" w:space="0" w:color="auto"/>
      </w:divBdr>
    </w:div>
    <w:div w:id="1674452854">
      <w:bodyDiv w:val="1"/>
      <w:marLeft w:val="0"/>
      <w:marRight w:val="0"/>
      <w:marTop w:val="0"/>
      <w:marBottom w:val="0"/>
      <w:divBdr>
        <w:top w:val="none" w:sz="0" w:space="0" w:color="auto"/>
        <w:left w:val="none" w:sz="0" w:space="0" w:color="auto"/>
        <w:bottom w:val="none" w:sz="0" w:space="0" w:color="auto"/>
        <w:right w:val="none" w:sz="0" w:space="0" w:color="auto"/>
      </w:divBdr>
    </w:div>
    <w:div w:id="1674991336">
      <w:bodyDiv w:val="1"/>
      <w:marLeft w:val="0"/>
      <w:marRight w:val="0"/>
      <w:marTop w:val="0"/>
      <w:marBottom w:val="0"/>
      <w:divBdr>
        <w:top w:val="none" w:sz="0" w:space="0" w:color="auto"/>
        <w:left w:val="none" w:sz="0" w:space="0" w:color="auto"/>
        <w:bottom w:val="none" w:sz="0" w:space="0" w:color="auto"/>
        <w:right w:val="none" w:sz="0" w:space="0" w:color="auto"/>
      </w:divBdr>
    </w:div>
    <w:div w:id="1675183723">
      <w:bodyDiv w:val="1"/>
      <w:marLeft w:val="0"/>
      <w:marRight w:val="0"/>
      <w:marTop w:val="0"/>
      <w:marBottom w:val="0"/>
      <w:divBdr>
        <w:top w:val="none" w:sz="0" w:space="0" w:color="auto"/>
        <w:left w:val="none" w:sz="0" w:space="0" w:color="auto"/>
        <w:bottom w:val="none" w:sz="0" w:space="0" w:color="auto"/>
        <w:right w:val="none" w:sz="0" w:space="0" w:color="auto"/>
      </w:divBdr>
    </w:div>
    <w:div w:id="1676034435">
      <w:bodyDiv w:val="1"/>
      <w:marLeft w:val="0"/>
      <w:marRight w:val="0"/>
      <w:marTop w:val="0"/>
      <w:marBottom w:val="0"/>
      <w:divBdr>
        <w:top w:val="none" w:sz="0" w:space="0" w:color="auto"/>
        <w:left w:val="none" w:sz="0" w:space="0" w:color="auto"/>
        <w:bottom w:val="none" w:sz="0" w:space="0" w:color="auto"/>
        <w:right w:val="none" w:sz="0" w:space="0" w:color="auto"/>
      </w:divBdr>
    </w:div>
    <w:div w:id="1676179770">
      <w:bodyDiv w:val="1"/>
      <w:marLeft w:val="0"/>
      <w:marRight w:val="0"/>
      <w:marTop w:val="0"/>
      <w:marBottom w:val="0"/>
      <w:divBdr>
        <w:top w:val="none" w:sz="0" w:space="0" w:color="auto"/>
        <w:left w:val="none" w:sz="0" w:space="0" w:color="auto"/>
        <w:bottom w:val="none" w:sz="0" w:space="0" w:color="auto"/>
        <w:right w:val="none" w:sz="0" w:space="0" w:color="auto"/>
      </w:divBdr>
    </w:div>
    <w:div w:id="1676179968">
      <w:bodyDiv w:val="1"/>
      <w:marLeft w:val="0"/>
      <w:marRight w:val="0"/>
      <w:marTop w:val="0"/>
      <w:marBottom w:val="0"/>
      <w:divBdr>
        <w:top w:val="none" w:sz="0" w:space="0" w:color="auto"/>
        <w:left w:val="none" w:sz="0" w:space="0" w:color="auto"/>
        <w:bottom w:val="none" w:sz="0" w:space="0" w:color="auto"/>
        <w:right w:val="none" w:sz="0" w:space="0" w:color="auto"/>
      </w:divBdr>
    </w:div>
    <w:div w:id="1676808049">
      <w:bodyDiv w:val="1"/>
      <w:marLeft w:val="0"/>
      <w:marRight w:val="0"/>
      <w:marTop w:val="0"/>
      <w:marBottom w:val="0"/>
      <w:divBdr>
        <w:top w:val="none" w:sz="0" w:space="0" w:color="auto"/>
        <w:left w:val="none" w:sz="0" w:space="0" w:color="auto"/>
        <w:bottom w:val="none" w:sz="0" w:space="0" w:color="auto"/>
        <w:right w:val="none" w:sz="0" w:space="0" w:color="auto"/>
      </w:divBdr>
    </w:div>
    <w:div w:id="1677148631">
      <w:bodyDiv w:val="1"/>
      <w:marLeft w:val="0"/>
      <w:marRight w:val="0"/>
      <w:marTop w:val="0"/>
      <w:marBottom w:val="0"/>
      <w:divBdr>
        <w:top w:val="none" w:sz="0" w:space="0" w:color="auto"/>
        <w:left w:val="none" w:sz="0" w:space="0" w:color="auto"/>
        <w:bottom w:val="none" w:sz="0" w:space="0" w:color="auto"/>
        <w:right w:val="none" w:sz="0" w:space="0" w:color="auto"/>
      </w:divBdr>
    </w:div>
    <w:div w:id="1677152322">
      <w:bodyDiv w:val="1"/>
      <w:marLeft w:val="0"/>
      <w:marRight w:val="0"/>
      <w:marTop w:val="0"/>
      <w:marBottom w:val="0"/>
      <w:divBdr>
        <w:top w:val="none" w:sz="0" w:space="0" w:color="auto"/>
        <w:left w:val="none" w:sz="0" w:space="0" w:color="auto"/>
        <w:bottom w:val="none" w:sz="0" w:space="0" w:color="auto"/>
        <w:right w:val="none" w:sz="0" w:space="0" w:color="auto"/>
      </w:divBdr>
    </w:div>
    <w:div w:id="1677614358">
      <w:bodyDiv w:val="1"/>
      <w:marLeft w:val="0"/>
      <w:marRight w:val="0"/>
      <w:marTop w:val="0"/>
      <w:marBottom w:val="0"/>
      <w:divBdr>
        <w:top w:val="none" w:sz="0" w:space="0" w:color="auto"/>
        <w:left w:val="none" w:sz="0" w:space="0" w:color="auto"/>
        <w:bottom w:val="none" w:sz="0" w:space="0" w:color="auto"/>
        <w:right w:val="none" w:sz="0" w:space="0" w:color="auto"/>
      </w:divBdr>
    </w:div>
    <w:div w:id="1677685972">
      <w:bodyDiv w:val="1"/>
      <w:marLeft w:val="0"/>
      <w:marRight w:val="0"/>
      <w:marTop w:val="0"/>
      <w:marBottom w:val="0"/>
      <w:divBdr>
        <w:top w:val="none" w:sz="0" w:space="0" w:color="auto"/>
        <w:left w:val="none" w:sz="0" w:space="0" w:color="auto"/>
        <w:bottom w:val="none" w:sz="0" w:space="0" w:color="auto"/>
        <w:right w:val="none" w:sz="0" w:space="0" w:color="auto"/>
      </w:divBdr>
    </w:div>
    <w:div w:id="1677726210">
      <w:bodyDiv w:val="1"/>
      <w:marLeft w:val="0"/>
      <w:marRight w:val="0"/>
      <w:marTop w:val="0"/>
      <w:marBottom w:val="0"/>
      <w:divBdr>
        <w:top w:val="none" w:sz="0" w:space="0" w:color="auto"/>
        <w:left w:val="none" w:sz="0" w:space="0" w:color="auto"/>
        <w:bottom w:val="none" w:sz="0" w:space="0" w:color="auto"/>
        <w:right w:val="none" w:sz="0" w:space="0" w:color="auto"/>
      </w:divBdr>
    </w:div>
    <w:div w:id="1677995496">
      <w:bodyDiv w:val="1"/>
      <w:marLeft w:val="0"/>
      <w:marRight w:val="0"/>
      <w:marTop w:val="0"/>
      <w:marBottom w:val="0"/>
      <w:divBdr>
        <w:top w:val="none" w:sz="0" w:space="0" w:color="auto"/>
        <w:left w:val="none" w:sz="0" w:space="0" w:color="auto"/>
        <w:bottom w:val="none" w:sz="0" w:space="0" w:color="auto"/>
        <w:right w:val="none" w:sz="0" w:space="0" w:color="auto"/>
      </w:divBdr>
    </w:div>
    <w:div w:id="1678002615">
      <w:bodyDiv w:val="1"/>
      <w:marLeft w:val="0"/>
      <w:marRight w:val="0"/>
      <w:marTop w:val="0"/>
      <w:marBottom w:val="0"/>
      <w:divBdr>
        <w:top w:val="none" w:sz="0" w:space="0" w:color="auto"/>
        <w:left w:val="none" w:sz="0" w:space="0" w:color="auto"/>
        <w:bottom w:val="none" w:sz="0" w:space="0" w:color="auto"/>
        <w:right w:val="none" w:sz="0" w:space="0" w:color="auto"/>
      </w:divBdr>
    </w:div>
    <w:div w:id="1678383397">
      <w:bodyDiv w:val="1"/>
      <w:marLeft w:val="0"/>
      <w:marRight w:val="0"/>
      <w:marTop w:val="0"/>
      <w:marBottom w:val="0"/>
      <w:divBdr>
        <w:top w:val="none" w:sz="0" w:space="0" w:color="auto"/>
        <w:left w:val="none" w:sz="0" w:space="0" w:color="auto"/>
        <w:bottom w:val="none" w:sz="0" w:space="0" w:color="auto"/>
        <w:right w:val="none" w:sz="0" w:space="0" w:color="auto"/>
      </w:divBdr>
    </w:div>
    <w:div w:id="1678577802">
      <w:bodyDiv w:val="1"/>
      <w:marLeft w:val="0"/>
      <w:marRight w:val="0"/>
      <w:marTop w:val="0"/>
      <w:marBottom w:val="0"/>
      <w:divBdr>
        <w:top w:val="none" w:sz="0" w:space="0" w:color="auto"/>
        <w:left w:val="none" w:sz="0" w:space="0" w:color="auto"/>
        <w:bottom w:val="none" w:sz="0" w:space="0" w:color="auto"/>
        <w:right w:val="none" w:sz="0" w:space="0" w:color="auto"/>
      </w:divBdr>
    </w:div>
    <w:div w:id="1678649445">
      <w:bodyDiv w:val="1"/>
      <w:marLeft w:val="0"/>
      <w:marRight w:val="0"/>
      <w:marTop w:val="0"/>
      <w:marBottom w:val="0"/>
      <w:divBdr>
        <w:top w:val="none" w:sz="0" w:space="0" w:color="auto"/>
        <w:left w:val="none" w:sz="0" w:space="0" w:color="auto"/>
        <w:bottom w:val="none" w:sz="0" w:space="0" w:color="auto"/>
        <w:right w:val="none" w:sz="0" w:space="0" w:color="auto"/>
      </w:divBdr>
    </w:div>
    <w:div w:id="1679235174">
      <w:bodyDiv w:val="1"/>
      <w:marLeft w:val="0"/>
      <w:marRight w:val="0"/>
      <w:marTop w:val="0"/>
      <w:marBottom w:val="0"/>
      <w:divBdr>
        <w:top w:val="none" w:sz="0" w:space="0" w:color="auto"/>
        <w:left w:val="none" w:sz="0" w:space="0" w:color="auto"/>
        <w:bottom w:val="none" w:sz="0" w:space="0" w:color="auto"/>
        <w:right w:val="none" w:sz="0" w:space="0" w:color="auto"/>
      </w:divBdr>
    </w:div>
    <w:div w:id="1679651645">
      <w:bodyDiv w:val="1"/>
      <w:marLeft w:val="0"/>
      <w:marRight w:val="0"/>
      <w:marTop w:val="0"/>
      <w:marBottom w:val="0"/>
      <w:divBdr>
        <w:top w:val="none" w:sz="0" w:space="0" w:color="auto"/>
        <w:left w:val="none" w:sz="0" w:space="0" w:color="auto"/>
        <w:bottom w:val="none" w:sz="0" w:space="0" w:color="auto"/>
        <w:right w:val="none" w:sz="0" w:space="0" w:color="auto"/>
      </w:divBdr>
    </w:div>
    <w:div w:id="1679842133">
      <w:bodyDiv w:val="1"/>
      <w:marLeft w:val="0"/>
      <w:marRight w:val="0"/>
      <w:marTop w:val="0"/>
      <w:marBottom w:val="0"/>
      <w:divBdr>
        <w:top w:val="none" w:sz="0" w:space="0" w:color="auto"/>
        <w:left w:val="none" w:sz="0" w:space="0" w:color="auto"/>
        <w:bottom w:val="none" w:sz="0" w:space="0" w:color="auto"/>
        <w:right w:val="none" w:sz="0" w:space="0" w:color="auto"/>
      </w:divBdr>
    </w:div>
    <w:div w:id="1680159661">
      <w:bodyDiv w:val="1"/>
      <w:marLeft w:val="0"/>
      <w:marRight w:val="0"/>
      <w:marTop w:val="0"/>
      <w:marBottom w:val="0"/>
      <w:divBdr>
        <w:top w:val="none" w:sz="0" w:space="0" w:color="auto"/>
        <w:left w:val="none" w:sz="0" w:space="0" w:color="auto"/>
        <w:bottom w:val="none" w:sz="0" w:space="0" w:color="auto"/>
        <w:right w:val="none" w:sz="0" w:space="0" w:color="auto"/>
      </w:divBdr>
    </w:div>
    <w:div w:id="1680237661">
      <w:bodyDiv w:val="1"/>
      <w:marLeft w:val="0"/>
      <w:marRight w:val="0"/>
      <w:marTop w:val="0"/>
      <w:marBottom w:val="0"/>
      <w:divBdr>
        <w:top w:val="none" w:sz="0" w:space="0" w:color="auto"/>
        <w:left w:val="none" w:sz="0" w:space="0" w:color="auto"/>
        <w:bottom w:val="none" w:sz="0" w:space="0" w:color="auto"/>
        <w:right w:val="none" w:sz="0" w:space="0" w:color="auto"/>
      </w:divBdr>
    </w:div>
    <w:div w:id="1680306289">
      <w:bodyDiv w:val="1"/>
      <w:marLeft w:val="0"/>
      <w:marRight w:val="0"/>
      <w:marTop w:val="0"/>
      <w:marBottom w:val="0"/>
      <w:divBdr>
        <w:top w:val="none" w:sz="0" w:space="0" w:color="auto"/>
        <w:left w:val="none" w:sz="0" w:space="0" w:color="auto"/>
        <w:bottom w:val="none" w:sz="0" w:space="0" w:color="auto"/>
        <w:right w:val="none" w:sz="0" w:space="0" w:color="auto"/>
      </w:divBdr>
    </w:div>
    <w:div w:id="1680545372">
      <w:bodyDiv w:val="1"/>
      <w:marLeft w:val="0"/>
      <w:marRight w:val="0"/>
      <w:marTop w:val="0"/>
      <w:marBottom w:val="0"/>
      <w:divBdr>
        <w:top w:val="none" w:sz="0" w:space="0" w:color="auto"/>
        <w:left w:val="none" w:sz="0" w:space="0" w:color="auto"/>
        <w:bottom w:val="none" w:sz="0" w:space="0" w:color="auto"/>
        <w:right w:val="none" w:sz="0" w:space="0" w:color="auto"/>
      </w:divBdr>
    </w:div>
    <w:div w:id="1680616335">
      <w:bodyDiv w:val="1"/>
      <w:marLeft w:val="0"/>
      <w:marRight w:val="0"/>
      <w:marTop w:val="0"/>
      <w:marBottom w:val="0"/>
      <w:divBdr>
        <w:top w:val="none" w:sz="0" w:space="0" w:color="auto"/>
        <w:left w:val="none" w:sz="0" w:space="0" w:color="auto"/>
        <w:bottom w:val="none" w:sz="0" w:space="0" w:color="auto"/>
        <w:right w:val="none" w:sz="0" w:space="0" w:color="auto"/>
      </w:divBdr>
    </w:div>
    <w:div w:id="1680694433">
      <w:bodyDiv w:val="1"/>
      <w:marLeft w:val="0"/>
      <w:marRight w:val="0"/>
      <w:marTop w:val="0"/>
      <w:marBottom w:val="0"/>
      <w:divBdr>
        <w:top w:val="none" w:sz="0" w:space="0" w:color="auto"/>
        <w:left w:val="none" w:sz="0" w:space="0" w:color="auto"/>
        <w:bottom w:val="none" w:sz="0" w:space="0" w:color="auto"/>
        <w:right w:val="none" w:sz="0" w:space="0" w:color="auto"/>
      </w:divBdr>
    </w:div>
    <w:div w:id="1680810313">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2121756">
      <w:bodyDiv w:val="1"/>
      <w:marLeft w:val="0"/>
      <w:marRight w:val="0"/>
      <w:marTop w:val="0"/>
      <w:marBottom w:val="0"/>
      <w:divBdr>
        <w:top w:val="none" w:sz="0" w:space="0" w:color="auto"/>
        <w:left w:val="none" w:sz="0" w:space="0" w:color="auto"/>
        <w:bottom w:val="none" w:sz="0" w:space="0" w:color="auto"/>
        <w:right w:val="none" w:sz="0" w:space="0" w:color="auto"/>
      </w:divBdr>
    </w:div>
    <w:div w:id="1682271543">
      <w:bodyDiv w:val="1"/>
      <w:marLeft w:val="0"/>
      <w:marRight w:val="0"/>
      <w:marTop w:val="0"/>
      <w:marBottom w:val="0"/>
      <w:divBdr>
        <w:top w:val="none" w:sz="0" w:space="0" w:color="auto"/>
        <w:left w:val="none" w:sz="0" w:space="0" w:color="auto"/>
        <w:bottom w:val="none" w:sz="0" w:space="0" w:color="auto"/>
        <w:right w:val="none" w:sz="0" w:space="0" w:color="auto"/>
      </w:divBdr>
    </w:div>
    <w:div w:id="1682321058">
      <w:bodyDiv w:val="1"/>
      <w:marLeft w:val="0"/>
      <w:marRight w:val="0"/>
      <w:marTop w:val="0"/>
      <w:marBottom w:val="0"/>
      <w:divBdr>
        <w:top w:val="none" w:sz="0" w:space="0" w:color="auto"/>
        <w:left w:val="none" w:sz="0" w:space="0" w:color="auto"/>
        <w:bottom w:val="none" w:sz="0" w:space="0" w:color="auto"/>
        <w:right w:val="none" w:sz="0" w:space="0" w:color="auto"/>
      </w:divBdr>
    </w:div>
    <w:div w:id="1682465476">
      <w:bodyDiv w:val="1"/>
      <w:marLeft w:val="0"/>
      <w:marRight w:val="0"/>
      <w:marTop w:val="0"/>
      <w:marBottom w:val="0"/>
      <w:divBdr>
        <w:top w:val="none" w:sz="0" w:space="0" w:color="auto"/>
        <w:left w:val="none" w:sz="0" w:space="0" w:color="auto"/>
        <w:bottom w:val="none" w:sz="0" w:space="0" w:color="auto"/>
        <w:right w:val="none" w:sz="0" w:space="0" w:color="auto"/>
      </w:divBdr>
    </w:div>
    <w:div w:id="1682661201">
      <w:bodyDiv w:val="1"/>
      <w:marLeft w:val="0"/>
      <w:marRight w:val="0"/>
      <w:marTop w:val="0"/>
      <w:marBottom w:val="0"/>
      <w:divBdr>
        <w:top w:val="none" w:sz="0" w:space="0" w:color="auto"/>
        <w:left w:val="none" w:sz="0" w:space="0" w:color="auto"/>
        <w:bottom w:val="none" w:sz="0" w:space="0" w:color="auto"/>
        <w:right w:val="none" w:sz="0" w:space="0" w:color="auto"/>
      </w:divBdr>
    </w:div>
    <w:div w:id="1682734230">
      <w:bodyDiv w:val="1"/>
      <w:marLeft w:val="0"/>
      <w:marRight w:val="0"/>
      <w:marTop w:val="0"/>
      <w:marBottom w:val="0"/>
      <w:divBdr>
        <w:top w:val="none" w:sz="0" w:space="0" w:color="auto"/>
        <w:left w:val="none" w:sz="0" w:space="0" w:color="auto"/>
        <w:bottom w:val="none" w:sz="0" w:space="0" w:color="auto"/>
        <w:right w:val="none" w:sz="0" w:space="0" w:color="auto"/>
      </w:divBdr>
    </w:div>
    <w:div w:id="1682976660">
      <w:bodyDiv w:val="1"/>
      <w:marLeft w:val="0"/>
      <w:marRight w:val="0"/>
      <w:marTop w:val="0"/>
      <w:marBottom w:val="0"/>
      <w:divBdr>
        <w:top w:val="none" w:sz="0" w:space="0" w:color="auto"/>
        <w:left w:val="none" w:sz="0" w:space="0" w:color="auto"/>
        <w:bottom w:val="none" w:sz="0" w:space="0" w:color="auto"/>
        <w:right w:val="none" w:sz="0" w:space="0" w:color="auto"/>
      </w:divBdr>
    </w:div>
    <w:div w:id="1683165699">
      <w:bodyDiv w:val="1"/>
      <w:marLeft w:val="0"/>
      <w:marRight w:val="0"/>
      <w:marTop w:val="0"/>
      <w:marBottom w:val="0"/>
      <w:divBdr>
        <w:top w:val="none" w:sz="0" w:space="0" w:color="auto"/>
        <w:left w:val="none" w:sz="0" w:space="0" w:color="auto"/>
        <w:bottom w:val="none" w:sz="0" w:space="0" w:color="auto"/>
        <w:right w:val="none" w:sz="0" w:space="0" w:color="auto"/>
      </w:divBdr>
    </w:div>
    <w:div w:id="1683318999">
      <w:bodyDiv w:val="1"/>
      <w:marLeft w:val="0"/>
      <w:marRight w:val="0"/>
      <w:marTop w:val="0"/>
      <w:marBottom w:val="0"/>
      <w:divBdr>
        <w:top w:val="none" w:sz="0" w:space="0" w:color="auto"/>
        <w:left w:val="none" w:sz="0" w:space="0" w:color="auto"/>
        <w:bottom w:val="none" w:sz="0" w:space="0" w:color="auto"/>
        <w:right w:val="none" w:sz="0" w:space="0" w:color="auto"/>
      </w:divBdr>
    </w:div>
    <w:div w:id="1683781171">
      <w:bodyDiv w:val="1"/>
      <w:marLeft w:val="0"/>
      <w:marRight w:val="0"/>
      <w:marTop w:val="0"/>
      <w:marBottom w:val="0"/>
      <w:divBdr>
        <w:top w:val="none" w:sz="0" w:space="0" w:color="auto"/>
        <w:left w:val="none" w:sz="0" w:space="0" w:color="auto"/>
        <w:bottom w:val="none" w:sz="0" w:space="0" w:color="auto"/>
        <w:right w:val="none" w:sz="0" w:space="0" w:color="auto"/>
      </w:divBdr>
    </w:div>
    <w:div w:id="1684017135">
      <w:bodyDiv w:val="1"/>
      <w:marLeft w:val="0"/>
      <w:marRight w:val="0"/>
      <w:marTop w:val="0"/>
      <w:marBottom w:val="0"/>
      <w:divBdr>
        <w:top w:val="none" w:sz="0" w:space="0" w:color="auto"/>
        <w:left w:val="none" w:sz="0" w:space="0" w:color="auto"/>
        <w:bottom w:val="none" w:sz="0" w:space="0" w:color="auto"/>
        <w:right w:val="none" w:sz="0" w:space="0" w:color="auto"/>
      </w:divBdr>
    </w:div>
    <w:div w:id="1684287381">
      <w:bodyDiv w:val="1"/>
      <w:marLeft w:val="0"/>
      <w:marRight w:val="0"/>
      <w:marTop w:val="0"/>
      <w:marBottom w:val="0"/>
      <w:divBdr>
        <w:top w:val="none" w:sz="0" w:space="0" w:color="auto"/>
        <w:left w:val="none" w:sz="0" w:space="0" w:color="auto"/>
        <w:bottom w:val="none" w:sz="0" w:space="0" w:color="auto"/>
        <w:right w:val="none" w:sz="0" w:space="0" w:color="auto"/>
      </w:divBdr>
    </w:div>
    <w:div w:id="1684360827">
      <w:bodyDiv w:val="1"/>
      <w:marLeft w:val="0"/>
      <w:marRight w:val="0"/>
      <w:marTop w:val="0"/>
      <w:marBottom w:val="0"/>
      <w:divBdr>
        <w:top w:val="none" w:sz="0" w:space="0" w:color="auto"/>
        <w:left w:val="none" w:sz="0" w:space="0" w:color="auto"/>
        <w:bottom w:val="none" w:sz="0" w:space="0" w:color="auto"/>
        <w:right w:val="none" w:sz="0" w:space="0" w:color="auto"/>
      </w:divBdr>
    </w:div>
    <w:div w:id="1684478481">
      <w:bodyDiv w:val="1"/>
      <w:marLeft w:val="0"/>
      <w:marRight w:val="0"/>
      <w:marTop w:val="0"/>
      <w:marBottom w:val="0"/>
      <w:divBdr>
        <w:top w:val="none" w:sz="0" w:space="0" w:color="auto"/>
        <w:left w:val="none" w:sz="0" w:space="0" w:color="auto"/>
        <w:bottom w:val="none" w:sz="0" w:space="0" w:color="auto"/>
        <w:right w:val="none" w:sz="0" w:space="0" w:color="auto"/>
      </w:divBdr>
    </w:div>
    <w:div w:id="1684865829">
      <w:bodyDiv w:val="1"/>
      <w:marLeft w:val="0"/>
      <w:marRight w:val="0"/>
      <w:marTop w:val="0"/>
      <w:marBottom w:val="0"/>
      <w:divBdr>
        <w:top w:val="none" w:sz="0" w:space="0" w:color="auto"/>
        <w:left w:val="none" w:sz="0" w:space="0" w:color="auto"/>
        <w:bottom w:val="none" w:sz="0" w:space="0" w:color="auto"/>
        <w:right w:val="none" w:sz="0" w:space="0" w:color="auto"/>
      </w:divBdr>
    </w:div>
    <w:div w:id="1684934874">
      <w:bodyDiv w:val="1"/>
      <w:marLeft w:val="0"/>
      <w:marRight w:val="0"/>
      <w:marTop w:val="0"/>
      <w:marBottom w:val="0"/>
      <w:divBdr>
        <w:top w:val="none" w:sz="0" w:space="0" w:color="auto"/>
        <w:left w:val="none" w:sz="0" w:space="0" w:color="auto"/>
        <w:bottom w:val="none" w:sz="0" w:space="0" w:color="auto"/>
        <w:right w:val="none" w:sz="0" w:space="0" w:color="auto"/>
      </w:divBdr>
    </w:div>
    <w:div w:id="1685010639">
      <w:bodyDiv w:val="1"/>
      <w:marLeft w:val="0"/>
      <w:marRight w:val="0"/>
      <w:marTop w:val="0"/>
      <w:marBottom w:val="0"/>
      <w:divBdr>
        <w:top w:val="none" w:sz="0" w:space="0" w:color="auto"/>
        <w:left w:val="none" w:sz="0" w:space="0" w:color="auto"/>
        <w:bottom w:val="none" w:sz="0" w:space="0" w:color="auto"/>
        <w:right w:val="none" w:sz="0" w:space="0" w:color="auto"/>
      </w:divBdr>
    </w:div>
    <w:div w:id="1685208323">
      <w:bodyDiv w:val="1"/>
      <w:marLeft w:val="0"/>
      <w:marRight w:val="0"/>
      <w:marTop w:val="0"/>
      <w:marBottom w:val="0"/>
      <w:divBdr>
        <w:top w:val="none" w:sz="0" w:space="0" w:color="auto"/>
        <w:left w:val="none" w:sz="0" w:space="0" w:color="auto"/>
        <w:bottom w:val="none" w:sz="0" w:space="0" w:color="auto"/>
        <w:right w:val="none" w:sz="0" w:space="0" w:color="auto"/>
      </w:divBdr>
    </w:div>
    <w:div w:id="1685208971">
      <w:bodyDiv w:val="1"/>
      <w:marLeft w:val="0"/>
      <w:marRight w:val="0"/>
      <w:marTop w:val="0"/>
      <w:marBottom w:val="0"/>
      <w:divBdr>
        <w:top w:val="none" w:sz="0" w:space="0" w:color="auto"/>
        <w:left w:val="none" w:sz="0" w:space="0" w:color="auto"/>
        <w:bottom w:val="none" w:sz="0" w:space="0" w:color="auto"/>
        <w:right w:val="none" w:sz="0" w:space="0" w:color="auto"/>
      </w:divBdr>
    </w:div>
    <w:div w:id="1685398622">
      <w:bodyDiv w:val="1"/>
      <w:marLeft w:val="0"/>
      <w:marRight w:val="0"/>
      <w:marTop w:val="0"/>
      <w:marBottom w:val="0"/>
      <w:divBdr>
        <w:top w:val="none" w:sz="0" w:space="0" w:color="auto"/>
        <w:left w:val="none" w:sz="0" w:space="0" w:color="auto"/>
        <w:bottom w:val="none" w:sz="0" w:space="0" w:color="auto"/>
        <w:right w:val="none" w:sz="0" w:space="0" w:color="auto"/>
      </w:divBdr>
    </w:div>
    <w:div w:id="1685859855">
      <w:bodyDiv w:val="1"/>
      <w:marLeft w:val="0"/>
      <w:marRight w:val="0"/>
      <w:marTop w:val="0"/>
      <w:marBottom w:val="0"/>
      <w:divBdr>
        <w:top w:val="none" w:sz="0" w:space="0" w:color="auto"/>
        <w:left w:val="none" w:sz="0" w:space="0" w:color="auto"/>
        <w:bottom w:val="none" w:sz="0" w:space="0" w:color="auto"/>
        <w:right w:val="none" w:sz="0" w:space="0" w:color="auto"/>
      </w:divBdr>
    </w:div>
    <w:div w:id="1686400157">
      <w:bodyDiv w:val="1"/>
      <w:marLeft w:val="0"/>
      <w:marRight w:val="0"/>
      <w:marTop w:val="0"/>
      <w:marBottom w:val="0"/>
      <w:divBdr>
        <w:top w:val="none" w:sz="0" w:space="0" w:color="auto"/>
        <w:left w:val="none" w:sz="0" w:space="0" w:color="auto"/>
        <w:bottom w:val="none" w:sz="0" w:space="0" w:color="auto"/>
        <w:right w:val="none" w:sz="0" w:space="0" w:color="auto"/>
      </w:divBdr>
    </w:div>
    <w:div w:id="1686403376">
      <w:bodyDiv w:val="1"/>
      <w:marLeft w:val="0"/>
      <w:marRight w:val="0"/>
      <w:marTop w:val="0"/>
      <w:marBottom w:val="0"/>
      <w:divBdr>
        <w:top w:val="none" w:sz="0" w:space="0" w:color="auto"/>
        <w:left w:val="none" w:sz="0" w:space="0" w:color="auto"/>
        <w:bottom w:val="none" w:sz="0" w:space="0" w:color="auto"/>
        <w:right w:val="none" w:sz="0" w:space="0" w:color="auto"/>
      </w:divBdr>
    </w:div>
    <w:div w:id="1686517023">
      <w:bodyDiv w:val="1"/>
      <w:marLeft w:val="0"/>
      <w:marRight w:val="0"/>
      <w:marTop w:val="0"/>
      <w:marBottom w:val="0"/>
      <w:divBdr>
        <w:top w:val="none" w:sz="0" w:space="0" w:color="auto"/>
        <w:left w:val="none" w:sz="0" w:space="0" w:color="auto"/>
        <w:bottom w:val="none" w:sz="0" w:space="0" w:color="auto"/>
        <w:right w:val="none" w:sz="0" w:space="0" w:color="auto"/>
      </w:divBdr>
    </w:div>
    <w:div w:id="1686709504">
      <w:bodyDiv w:val="1"/>
      <w:marLeft w:val="0"/>
      <w:marRight w:val="0"/>
      <w:marTop w:val="0"/>
      <w:marBottom w:val="0"/>
      <w:divBdr>
        <w:top w:val="none" w:sz="0" w:space="0" w:color="auto"/>
        <w:left w:val="none" w:sz="0" w:space="0" w:color="auto"/>
        <w:bottom w:val="none" w:sz="0" w:space="0" w:color="auto"/>
        <w:right w:val="none" w:sz="0" w:space="0" w:color="auto"/>
      </w:divBdr>
    </w:div>
    <w:div w:id="1686856384">
      <w:bodyDiv w:val="1"/>
      <w:marLeft w:val="0"/>
      <w:marRight w:val="0"/>
      <w:marTop w:val="0"/>
      <w:marBottom w:val="0"/>
      <w:divBdr>
        <w:top w:val="none" w:sz="0" w:space="0" w:color="auto"/>
        <w:left w:val="none" w:sz="0" w:space="0" w:color="auto"/>
        <w:bottom w:val="none" w:sz="0" w:space="0" w:color="auto"/>
        <w:right w:val="none" w:sz="0" w:space="0" w:color="auto"/>
      </w:divBdr>
    </w:div>
    <w:div w:id="1687096832">
      <w:bodyDiv w:val="1"/>
      <w:marLeft w:val="0"/>
      <w:marRight w:val="0"/>
      <w:marTop w:val="0"/>
      <w:marBottom w:val="0"/>
      <w:divBdr>
        <w:top w:val="none" w:sz="0" w:space="0" w:color="auto"/>
        <w:left w:val="none" w:sz="0" w:space="0" w:color="auto"/>
        <w:bottom w:val="none" w:sz="0" w:space="0" w:color="auto"/>
        <w:right w:val="none" w:sz="0" w:space="0" w:color="auto"/>
      </w:divBdr>
    </w:div>
    <w:div w:id="1687750380">
      <w:bodyDiv w:val="1"/>
      <w:marLeft w:val="0"/>
      <w:marRight w:val="0"/>
      <w:marTop w:val="0"/>
      <w:marBottom w:val="0"/>
      <w:divBdr>
        <w:top w:val="none" w:sz="0" w:space="0" w:color="auto"/>
        <w:left w:val="none" w:sz="0" w:space="0" w:color="auto"/>
        <w:bottom w:val="none" w:sz="0" w:space="0" w:color="auto"/>
        <w:right w:val="none" w:sz="0" w:space="0" w:color="auto"/>
      </w:divBdr>
    </w:div>
    <w:div w:id="1687753535">
      <w:bodyDiv w:val="1"/>
      <w:marLeft w:val="0"/>
      <w:marRight w:val="0"/>
      <w:marTop w:val="0"/>
      <w:marBottom w:val="0"/>
      <w:divBdr>
        <w:top w:val="none" w:sz="0" w:space="0" w:color="auto"/>
        <w:left w:val="none" w:sz="0" w:space="0" w:color="auto"/>
        <w:bottom w:val="none" w:sz="0" w:space="0" w:color="auto"/>
        <w:right w:val="none" w:sz="0" w:space="0" w:color="auto"/>
      </w:divBdr>
    </w:div>
    <w:div w:id="1687907768">
      <w:bodyDiv w:val="1"/>
      <w:marLeft w:val="0"/>
      <w:marRight w:val="0"/>
      <w:marTop w:val="0"/>
      <w:marBottom w:val="0"/>
      <w:divBdr>
        <w:top w:val="none" w:sz="0" w:space="0" w:color="auto"/>
        <w:left w:val="none" w:sz="0" w:space="0" w:color="auto"/>
        <w:bottom w:val="none" w:sz="0" w:space="0" w:color="auto"/>
        <w:right w:val="none" w:sz="0" w:space="0" w:color="auto"/>
      </w:divBdr>
    </w:div>
    <w:div w:id="1688016439">
      <w:bodyDiv w:val="1"/>
      <w:marLeft w:val="0"/>
      <w:marRight w:val="0"/>
      <w:marTop w:val="0"/>
      <w:marBottom w:val="0"/>
      <w:divBdr>
        <w:top w:val="none" w:sz="0" w:space="0" w:color="auto"/>
        <w:left w:val="none" w:sz="0" w:space="0" w:color="auto"/>
        <w:bottom w:val="none" w:sz="0" w:space="0" w:color="auto"/>
        <w:right w:val="none" w:sz="0" w:space="0" w:color="auto"/>
      </w:divBdr>
    </w:div>
    <w:div w:id="1688292506">
      <w:bodyDiv w:val="1"/>
      <w:marLeft w:val="0"/>
      <w:marRight w:val="0"/>
      <w:marTop w:val="0"/>
      <w:marBottom w:val="0"/>
      <w:divBdr>
        <w:top w:val="none" w:sz="0" w:space="0" w:color="auto"/>
        <w:left w:val="none" w:sz="0" w:space="0" w:color="auto"/>
        <w:bottom w:val="none" w:sz="0" w:space="0" w:color="auto"/>
        <w:right w:val="none" w:sz="0" w:space="0" w:color="auto"/>
      </w:divBdr>
    </w:div>
    <w:div w:id="1688671360">
      <w:bodyDiv w:val="1"/>
      <w:marLeft w:val="0"/>
      <w:marRight w:val="0"/>
      <w:marTop w:val="0"/>
      <w:marBottom w:val="0"/>
      <w:divBdr>
        <w:top w:val="none" w:sz="0" w:space="0" w:color="auto"/>
        <w:left w:val="none" w:sz="0" w:space="0" w:color="auto"/>
        <w:bottom w:val="none" w:sz="0" w:space="0" w:color="auto"/>
        <w:right w:val="none" w:sz="0" w:space="0" w:color="auto"/>
      </w:divBdr>
    </w:div>
    <w:div w:id="1689063822">
      <w:bodyDiv w:val="1"/>
      <w:marLeft w:val="0"/>
      <w:marRight w:val="0"/>
      <w:marTop w:val="0"/>
      <w:marBottom w:val="0"/>
      <w:divBdr>
        <w:top w:val="none" w:sz="0" w:space="0" w:color="auto"/>
        <w:left w:val="none" w:sz="0" w:space="0" w:color="auto"/>
        <w:bottom w:val="none" w:sz="0" w:space="0" w:color="auto"/>
        <w:right w:val="none" w:sz="0" w:space="0" w:color="auto"/>
      </w:divBdr>
    </w:div>
    <w:div w:id="1689285025">
      <w:bodyDiv w:val="1"/>
      <w:marLeft w:val="0"/>
      <w:marRight w:val="0"/>
      <w:marTop w:val="0"/>
      <w:marBottom w:val="0"/>
      <w:divBdr>
        <w:top w:val="none" w:sz="0" w:space="0" w:color="auto"/>
        <w:left w:val="none" w:sz="0" w:space="0" w:color="auto"/>
        <w:bottom w:val="none" w:sz="0" w:space="0" w:color="auto"/>
        <w:right w:val="none" w:sz="0" w:space="0" w:color="auto"/>
      </w:divBdr>
    </w:div>
    <w:div w:id="1689335713">
      <w:bodyDiv w:val="1"/>
      <w:marLeft w:val="0"/>
      <w:marRight w:val="0"/>
      <w:marTop w:val="0"/>
      <w:marBottom w:val="0"/>
      <w:divBdr>
        <w:top w:val="none" w:sz="0" w:space="0" w:color="auto"/>
        <w:left w:val="none" w:sz="0" w:space="0" w:color="auto"/>
        <w:bottom w:val="none" w:sz="0" w:space="0" w:color="auto"/>
        <w:right w:val="none" w:sz="0" w:space="0" w:color="auto"/>
      </w:divBdr>
    </w:div>
    <w:div w:id="1690065370">
      <w:bodyDiv w:val="1"/>
      <w:marLeft w:val="0"/>
      <w:marRight w:val="0"/>
      <w:marTop w:val="0"/>
      <w:marBottom w:val="0"/>
      <w:divBdr>
        <w:top w:val="none" w:sz="0" w:space="0" w:color="auto"/>
        <w:left w:val="none" w:sz="0" w:space="0" w:color="auto"/>
        <w:bottom w:val="none" w:sz="0" w:space="0" w:color="auto"/>
        <w:right w:val="none" w:sz="0" w:space="0" w:color="auto"/>
      </w:divBdr>
    </w:div>
    <w:div w:id="1690107914">
      <w:bodyDiv w:val="1"/>
      <w:marLeft w:val="0"/>
      <w:marRight w:val="0"/>
      <w:marTop w:val="0"/>
      <w:marBottom w:val="0"/>
      <w:divBdr>
        <w:top w:val="none" w:sz="0" w:space="0" w:color="auto"/>
        <w:left w:val="none" w:sz="0" w:space="0" w:color="auto"/>
        <w:bottom w:val="none" w:sz="0" w:space="0" w:color="auto"/>
        <w:right w:val="none" w:sz="0" w:space="0" w:color="auto"/>
      </w:divBdr>
    </w:div>
    <w:div w:id="1690253046">
      <w:bodyDiv w:val="1"/>
      <w:marLeft w:val="0"/>
      <w:marRight w:val="0"/>
      <w:marTop w:val="0"/>
      <w:marBottom w:val="0"/>
      <w:divBdr>
        <w:top w:val="none" w:sz="0" w:space="0" w:color="auto"/>
        <w:left w:val="none" w:sz="0" w:space="0" w:color="auto"/>
        <w:bottom w:val="none" w:sz="0" w:space="0" w:color="auto"/>
        <w:right w:val="none" w:sz="0" w:space="0" w:color="auto"/>
      </w:divBdr>
    </w:div>
    <w:div w:id="1690567023">
      <w:bodyDiv w:val="1"/>
      <w:marLeft w:val="0"/>
      <w:marRight w:val="0"/>
      <w:marTop w:val="0"/>
      <w:marBottom w:val="0"/>
      <w:divBdr>
        <w:top w:val="none" w:sz="0" w:space="0" w:color="auto"/>
        <w:left w:val="none" w:sz="0" w:space="0" w:color="auto"/>
        <w:bottom w:val="none" w:sz="0" w:space="0" w:color="auto"/>
        <w:right w:val="none" w:sz="0" w:space="0" w:color="auto"/>
      </w:divBdr>
    </w:div>
    <w:div w:id="1690637400">
      <w:bodyDiv w:val="1"/>
      <w:marLeft w:val="0"/>
      <w:marRight w:val="0"/>
      <w:marTop w:val="0"/>
      <w:marBottom w:val="0"/>
      <w:divBdr>
        <w:top w:val="none" w:sz="0" w:space="0" w:color="auto"/>
        <w:left w:val="none" w:sz="0" w:space="0" w:color="auto"/>
        <w:bottom w:val="none" w:sz="0" w:space="0" w:color="auto"/>
        <w:right w:val="none" w:sz="0" w:space="0" w:color="auto"/>
      </w:divBdr>
    </w:div>
    <w:div w:id="1690792732">
      <w:bodyDiv w:val="1"/>
      <w:marLeft w:val="0"/>
      <w:marRight w:val="0"/>
      <w:marTop w:val="0"/>
      <w:marBottom w:val="0"/>
      <w:divBdr>
        <w:top w:val="none" w:sz="0" w:space="0" w:color="auto"/>
        <w:left w:val="none" w:sz="0" w:space="0" w:color="auto"/>
        <w:bottom w:val="none" w:sz="0" w:space="0" w:color="auto"/>
        <w:right w:val="none" w:sz="0" w:space="0" w:color="auto"/>
      </w:divBdr>
    </w:div>
    <w:div w:id="1690833826">
      <w:bodyDiv w:val="1"/>
      <w:marLeft w:val="0"/>
      <w:marRight w:val="0"/>
      <w:marTop w:val="0"/>
      <w:marBottom w:val="0"/>
      <w:divBdr>
        <w:top w:val="none" w:sz="0" w:space="0" w:color="auto"/>
        <w:left w:val="none" w:sz="0" w:space="0" w:color="auto"/>
        <w:bottom w:val="none" w:sz="0" w:space="0" w:color="auto"/>
        <w:right w:val="none" w:sz="0" w:space="0" w:color="auto"/>
      </w:divBdr>
    </w:div>
    <w:div w:id="1690910013">
      <w:bodyDiv w:val="1"/>
      <w:marLeft w:val="0"/>
      <w:marRight w:val="0"/>
      <w:marTop w:val="0"/>
      <w:marBottom w:val="0"/>
      <w:divBdr>
        <w:top w:val="none" w:sz="0" w:space="0" w:color="auto"/>
        <w:left w:val="none" w:sz="0" w:space="0" w:color="auto"/>
        <w:bottom w:val="none" w:sz="0" w:space="0" w:color="auto"/>
        <w:right w:val="none" w:sz="0" w:space="0" w:color="auto"/>
      </w:divBdr>
    </w:div>
    <w:div w:id="1691226306">
      <w:bodyDiv w:val="1"/>
      <w:marLeft w:val="0"/>
      <w:marRight w:val="0"/>
      <w:marTop w:val="0"/>
      <w:marBottom w:val="0"/>
      <w:divBdr>
        <w:top w:val="none" w:sz="0" w:space="0" w:color="auto"/>
        <w:left w:val="none" w:sz="0" w:space="0" w:color="auto"/>
        <w:bottom w:val="none" w:sz="0" w:space="0" w:color="auto"/>
        <w:right w:val="none" w:sz="0" w:space="0" w:color="auto"/>
      </w:divBdr>
    </w:div>
    <w:div w:id="1691451215">
      <w:bodyDiv w:val="1"/>
      <w:marLeft w:val="0"/>
      <w:marRight w:val="0"/>
      <w:marTop w:val="0"/>
      <w:marBottom w:val="0"/>
      <w:divBdr>
        <w:top w:val="none" w:sz="0" w:space="0" w:color="auto"/>
        <w:left w:val="none" w:sz="0" w:space="0" w:color="auto"/>
        <w:bottom w:val="none" w:sz="0" w:space="0" w:color="auto"/>
        <w:right w:val="none" w:sz="0" w:space="0" w:color="auto"/>
      </w:divBdr>
    </w:div>
    <w:div w:id="1691489626">
      <w:bodyDiv w:val="1"/>
      <w:marLeft w:val="0"/>
      <w:marRight w:val="0"/>
      <w:marTop w:val="0"/>
      <w:marBottom w:val="0"/>
      <w:divBdr>
        <w:top w:val="none" w:sz="0" w:space="0" w:color="auto"/>
        <w:left w:val="none" w:sz="0" w:space="0" w:color="auto"/>
        <w:bottom w:val="none" w:sz="0" w:space="0" w:color="auto"/>
        <w:right w:val="none" w:sz="0" w:space="0" w:color="auto"/>
      </w:divBdr>
    </w:div>
    <w:div w:id="1692032312">
      <w:bodyDiv w:val="1"/>
      <w:marLeft w:val="0"/>
      <w:marRight w:val="0"/>
      <w:marTop w:val="0"/>
      <w:marBottom w:val="0"/>
      <w:divBdr>
        <w:top w:val="none" w:sz="0" w:space="0" w:color="auto"/>
        <w:left w:val="none" w:sz="0" w:space="0" w:color="auto"/>
        <w:bottom w:val="none" w:sz="0" w:space="0" w:color="auto"/>
        <w:right w:val="none" w:sz="0" w:space="0" w:color="auto"/>
      </w:divBdr>
    </w:div>
    <w:div w:id="1692147203">
      <w:bodyDiv w:val="1"/>
      <w:marLeft w:val="0"/>
      <w:marRight w:val="0"/>
      <w:marTop w:val="0"/>
      <w:marBottom w:val="0"/>
      <w:divBdr>
        <w:top w:val="none" w:sz="0" w:space="0" w:color="auto"/>
        <w:left w:val="none" w:sz="0" w:space="0" w:color="auto"/>
        <w:bottom w:val="none" w:sz="0" w:space="0" w:color="auto"/>
        <w:right w:val="none" w:sz="0" w:space="0" w:color="auto"/>
      </w:divBdr>
    </w:div>
    <w:div w:id="1692223112">
      <w:bodyDiv w:val="1"/>
      <w:marLeft w:val="0"/>
      <w:marRight w:val="0"/>
      <w:marTop w:val="0"/>
      <w:marBottom w:val="0"/>
      <w:divBdr>
        <w:top w:val="none" w:sz="0" w:space="0" w:color="auto"/>
        <w:left w:val="none" w:sz="0" w:space="0" w:color="auto"/>
        <w:bottom w:val="none" w:sz="0" w:space="0" w:color="auto"/>
        <w:right w:val="none" w:sz="0" w:space="0" w:color="auto"/>
      </w:divBdr>
    </w:div>
    <w:div w:id="1692998118">
      <w:bodyDiv w:val="1"/>
      <w:marLeft w:val="0"/>
      <w:marRight w:val="0"/>
      <w:marTop w:val="0"/>
      <w:marBottom w:val="0"/>
      <w:divBdr>
        <w:top w:val="none" w:sz="0" w:space="0" w:color="auto"/>
        <w:left w:val="none" w:sz="0" w:space="0" w:color="auto"/>
        <w:bottom w:val="none" w:sz="0" w:space="0" w:color="auto"/>
        <w:right w:val="none" w:sz="0" w:space="0" w:color="auto"/>
      </w:divBdr>
    </w:div>
    <w:div w:id="1693415666">
      <w:bodyDiv w:val="1"/>
      <w:marLeft w:val="0"/>
      <w:marRight w:val="0"/>
      <w:marTop w:val="0"/>
      <w:marBottom w:val="0"/>
      <w:divBdr>
        <w:top w:val="none" w:sz="0" w:space="0" w:color="auto"/>
        <w:left w:val="none" w:sz="0" w:space="0" w:color="auto"/>
        <w:bottom w:val="none" w:sz="0" w:space="0" w:color="auto"/>
        <w:right w:val="none" w:sz="0" w:space="0" w:color="auto"/>
      </w:divBdr>
    </w:div>
    <w:div w:id="1694839556">
      <w:bodyDiv w:val="1"/>
      <w:marLeft w:val="0"/>
      <w:marRight w:val="0"/>
      <w:marTop w:val="0"/>
      <w:marBottom w:val="0"/>
      <w:divBdr>
        <w:top w:val="none" w:sz="0" w:space="0" w:color="auto"/>
        <w:left w:val="none" w:sz="0" w:space="0" w:color="auto"/>
        <w:bottom w:val="none" w:sz="0" w:space="0" w:color="auto"/>
        <w:right w:val="none" w:sz="0" w:space="0" w:color="auto"/>
      </w:divBdr>
    </w:div>
    <w:div w:id="1695157046">
      <w:bodyDiv w:val="1"/>
      <w:marLeft w:val="0"/>
      <w:marRight w:val="0"/>
      <w:marTop w:val="0"/>
      <w:marBottom w:val="0"/>
      <w:divBdr>
        <w:top w:val="none" w:sz="0" w:space="0" w:color="auto"/>
        <w:left w:val="none" w:sz="0" w:space="0" w:color="auto"/>
        <w:bottom w:val="none" w:sz="0" w:space="0" w:color="auto"/>
        <w:right w:val="none" w:sz="0" w:space="0" w:color="auto"/>
      </w:divBdr>
    </w:div>
    <w:div w:id="1695230293">
      <w:bodyDiv w:val="1"/>
      <w:marLeft w:val="0"/>
      <w:marRight w:val="0"/>
      <w:marTop w:val="0"/>
      <w:marBottom w:val="0"/>
      <w:divBdr>
        <w:top w:val="none" w:sz="0" w:space="0" w:color="auto"/>
        <w:left w:val="none" w:sz="0" w:space="0" w:color="auto"/>
        <w:bottom w:val="none" w:sz="0" w:space="0" w:color="auto"/>
        <w:right w:val="none" w:sz="0" w:space="0" w:color="auto"/>
      </w:divBdr>
    </w:div>
    <w:div w:id="1695231463">
      <w:bodyDiv w:val="1"/>
      <w:marLeft w:val="0"/>
      <w:marRight w:val="0"/>
      <w:marTop w:val="0"/>
      <w:marBottom w:val="0"/>
      <w:divBdr>
        <w:top w:val="none" w:sz="0" w:space="0" w:color="auto"/>
        <w:left w:val="none" w:sz="0" w:space="0" w:color="auto"/>
        <w:bottom w:val="none" w:sz="0" w:space="0" w:color="auto"/>
        <w:right w:val="none" w:sz="0" w:space="0" w:color="auto"/>
      </w:divBdr>
    </w:div>
    <w:div w:id="1695568412">
      <w:bodyDiv w:val="1"/>
      <w:marLeft w:val="0"/>
      <w:marRight w:val="0"/>
      <w:marTop w:val="0"/>
      <w:marBottom w:val="0"/>
      <w:divBdr>
        <w:top w:val="none" w:sz="0" w:space="0" w:color="auto"/>
        <w:left w:val="none" w:sz="0" w:space="0" w:color="auto"/>
        <w:bottom w:val="none" w:sz="0" w:space="0" w:color="auto"/>
        <w:right w:val="none" w:sz="0" w:space="0" w:color="auto"/>
      </w:divBdr>
    </w:div>
    <w:div w:id="1695767668">
      <w:bodyDiv w:val="1"/>
      <w:marLeft w:val="0"/>
      <w:marRight w:val="0"/>
      <w:marTop w:val="0"/>
      <w:marBottom w:val="0"/>
      <w:divBdr>
        <w:top w:val="none" w:sz="0" w:space="0" w:color="auto"/>
        <w:left w:val="none" w:sz="0" w:space="0" w:color="auto"/>
        <w:bottom w:val="none" w:sz="0" w:space="0" w:color="auto"/>
        <w:right w:val="none" w:sz="0" w:space="0" w:color="auto"/>
      </w:divBdr>
    </w:div>
    <w:div w:id="1695811224">
      <w:bodyDiv w:val="1"/>
      <w:marLeft w:val="0"/>
      <w:marRight w:val="0"/>
      <w:marTop w:val="0"/>
      <w:marBottom w:val="0"/>
      <w:divBdr>
        <w:top w:val="none" w:sz="0" w:space="0" w:color="auto"/>
        <w:left w:val="none" w:sz="0" w:space="0" w:color="auto"/>
        <w:bottom w:val="none" w:sz="0" w:space="0" w:color="auto"/>
        <w:right w:val="none" w:sz="0" w:space="0" w:color="auto"/>
      </w:divBdr>
    </w:div>
    <w:div w:id="1695885783">
      <w:bodyDiv w:val="1"/>
      <w:marLeft w:val="0"/>
      <w:marRight w:val="0"/>
      <w:marTop w:val="0"/>
      <w:marBottom w:val="0"/>
      <w:divBdr>
        <w:top w:val="none" w:sz="0" w:space="0" w:color="auto"/>
        <w:left w:val="none" w:sz="0" w:space="0" w:color="auto"/>
        <w:bottom w:val="none" w:sz="0" w:space="0" w:color="auto"/>
        <w:right w:val="none" w:sz="0" w:space="0" w:color="auto"/>
      </w:divBdr>
    </w:div>
    <w:div w:id="1695961347">
      <w:bodyDiv w:val="1"/>
      <w:marLeft w:val="0"/>
      <w:marRight w:val="0"/>
      <w:marTop w:val="0"/>
      <w:marBottom w:val="0"/>
      <w:divBdr>
        <w:top w:val="none" w:sz="0" w:space="0" w:color="auto"/>
        <w:left w:val="none" w:sz="0" w:space="0" w:color="auto"/>
        <w:bottom w:val="none" w:sz="0" w:space="0" w:color="auto"/>
        <w:right w:val="none" w:sz="0" w:space="0" w:color="auto"/>
      </w:divBdr>
    </w:div>
    <w:div w:id="1696272103">
      <w:bodyDiv w:val="1"/>
      <w:marLeft w:val="0"/>
      <w:marRight w:val="0"/>
      <w:marTop w:val="0"/>
      <w:marBottom w:val="0"/>
      <w:divBdr>
        <w:top w:val="none" w:sz="0" w:space="0" w:color="auto"/>
        <w:left w:val="none" w:sz="0" w:space="0" w:color="auto"/>
        <w:bottom w:val="none" w:sz="0" w:space="0" w:color="auto"/>
        <w:right w:val="none" w:sz="0" w:space="0" w:color="auto"/>
      </w:divBdr>
    </w:div>
    <w:div w:id="1696300868">
      <w:bodyDiv w:val="1"/>
      <w:marLeft w:val="0"/>
      <w:marRight w:val="0"/>
      <w:marTop w:val="0"/>
      <w:marBottom w:val="0"/>
      <w:divBdr>
        <w:top w:val="none" w:sz="0" w:space="0" w:color="auto"/>
        <w:left w:val="none" w:sz="0" w:space="0" w:color="auto"/>
        <w:bottom w:val="none" w:sz="0" w:space="0" w:color="auto"/>
        <w:right w:val="none" w:sz="0" w:space="0" w:color="auto"/>
      </w:divBdr>
    </w:div>
    <w:div w:id="1696346626">
      <w:bodyDiv w:val="1"/>
      <w:marLeft w:val="0"/>
      <w:marRight w:val="0"/>
      <w:marTop w:val="0"/>
      <w:marBottom w:val="0"/>
      <w:divBdr>
        <w:top w:val="none" w:sz="0" w:space="0" w:color="auto"/>
        <w:left w:val="none" w:sz="0" w:space="0" w:color="auto"/>
        <w:bottom w:val="none" w:sz="0" w:space="0" w:color="auto"/>
        <w:right w:val="none" w:sz="0" w:space="0" w:color="auto"/>
      </w:divBdr>
    </w:div>
    <w:div w:id="1696543138">
      <w:bodyDiv w:val="1"/>
      <w:marLeft w:val="0"/>
      <w:marRight w:val="0"/>
      <w:marTop w:val="0"/>
      <w:marBottom w:val="0"/>
      <w:divBdr>
        <w:top w:val="none" w:sz="0" w:space="0" w:color="auto"/>
        <w:left w:val="none" w:sz="0" w:space="0" w:color="auto"/>
        <w:bottom w:val="none" w:sz="0" w:space="0" w:color="auto"/>
        <w:right w:val="none" w:sz="0" w:space="0" w:color="auto"/>
      </w:divBdr>
    </w:div>
    <w:div w:id="1697004893">
      <w:bodyDiv w:val="1"/>
      <w:marLeft w:val="0"/>
      <w:marRight w:val="0"/>
      <w:marTop w:val="0"/>
      <w:marBottom w:val="0"/>
      <w:divBdr>
        <w:top w:val="none" w:sz="0" w:space="0" w:color="auto"/>
        <w:left w:val="none" w:sz="0" w:space="0" w:color="auto"/>
        <w:bottom w:val="none" w:sz="0" w:space="0" w:color="auto"/>
        <w:right w:val="none" w:sz="0" w:space="0" w:color="auto"/>
      </w:divBdr>
    </w:div>
    <w:div w:id="1697076888">
      <w:bodyDiv w:val="1"/>
      <w:marLeft w:val="0"/>
      <w:marRight w:val="0"/>
      <w:marTop w:val="0"/>
      <w:marBottom w:val="0"/>
      <w:divBdr>
        <w:top w:val="none" w:sz="0" w:space="0" w:color="auto"/>
        <w:left w:val="none" w:sz="0" w:space="0" w:color="auto"/>
        <w:bottom w:val="none" w:sz="0" w:space="0" w:color="auto"/>
        <w:right w:val="none" w:sz="0" w:space="0" w:color="auto"/>
      </w:divBdr>
    </w:div>
    <w:div w:id="1697152442">
      <w:bodyDiv w:val="1"/>
      <w:marLeft w:val="0"/>
      <w:marRight w:val="0"/>
      <w:marTop w:val="0"/>
      <w:marBottom w:val="0"/>
      <w:divBdr>
        <w:top w:val="none" w:sz="0" w:space="0" w:color="auto"/>
        <w:left w:val="none" w:sz="0" w:space="0" w:color="auto"/>
        <w:bottom w:val="none" w:sz="0" w:space="0" w:color="auto"/>
        <w:right w:val="none" w:sz="0" w:space="0" w:color="auto"/>
      </w:divBdr>
    </w:div>
    <w:div w:id="1697194372">
      <w:bodyDiv w:val="1"/>
      <w:marLeft w:val="0"/>
      <w:marRight w:val="0"/>
      <w:marTop w:val="0"/>
      <w:marBottom w:val="0"/>
      <w:divBdr>
        <w:top w:val="none" w:sz="0" w:space="0" w:color="auto"/>
        <w:left w:val="none" w:sz="0" w:space="0" w:color="auto"/>
        <w:bottom w:val="none" w:sz="0" w:space="0" w:color="auto"/>
        <w:right w:val="none" w:sz="0" w:space="0" w:color="auto"/>
      </w:divBdr>
    </w:div>
    <w:div w:id="1697197935">
      <w:bodyDiv w:val="1"/>
      <w:marLeft w:val="0"/>
      <w:marRight w:val="0"/>
      <w:marTop w:val="0"/>
      <w:marBottom w:val="0"/>
      <w:divBdr>
        <w:top w:val="none" w:sz="0" w:space="0" w:color="auto"/>
        <w:left w:val="none" w:sz="0" w:space="0" w:color="auto"/>
        <w:bottom w:val="none" w:sz="0" w:space="0" w:color="auto"/>
        <w:right w:val="none" w:sz="0" w:space="0" w:color="auto"/>
      </w:divBdr>
    </w:div>
    <w:div w:id="1697611048">
      <w:bodyDiv w:val="1"/>
      <w:marLeft w:val="0"/>
      <w:marRight w:val="0"/>
      <w:marTop w:val="0"/>
      <w:marBottom w:val="0"/>
      <w:divBdr>
        <w:top w:val="none" w:sz="0" w:space="0" w:color="auto"/>
        <w:left w:val="none" w:sz="0" w:space="0" w:color="auto"/>
        <w:bottom w:val="none" w:sz="0" w:space="0" w:color="auto"/>
        <w:right w:val="none" w:sz="0" w:space="0" w:color="auto"/>
      </w:divBdr>
    </w:div>
    <w:div w:id="1697651711">
      <w:bodyDiv w:val="1"/>
      <w:marLeft w:val="0"/>
      <w:marRight w:val="0"/>
      <w:marTop w:val="0"/>
      <w:marBottom w:val="0"/>
      <w:divBdr>
        <w:top w:val="none" w:sz="0" w:space="0" w:color="auto"/>
        <w:left w:val="none" w:sz="0" w:space="0" w:color="auto"/>
        <w:bottom w:val="none" w:sz="0" w:space="0" w:color="auto"/>
        <w:right w:val="none" w:sz="0" w:space="0" w:color="auto"/>
      </w:divBdr>
    </w:div>
    <w:div w:id="1697732894">
      <w:bodyDiv w:val="1"/>
      <w:marLeft w:val="0"/>
      <w:marRight w:val="0"/>
      <w:marTop w:val="0"/>
      <w:marBottom w:val="0"/>
      <w:divBdr>
        <w:top w:val="none" w:sz="0" w:space="0" w:color="auto"/>
        <w:left w:val="none" w:sz="0" w:space="0" w:color="auto"/>
        <w:bottom w:val="none" w:sz="0" w:space="0" w:color="auto"/>
        <w:right w:val="none" w:sz="0" w:space="0" w:color="auto"/>
      </w:divBdr>
    </w:div>
    <w:div w:id="1697851739">
      <w:bodyDiv w:val="1"/>
      <w:marLeft w:val="0"/>
      <w:marRight w:val="0"/>
      <w:marTop w:val="0"/>
      <w:marBottom w:val="0"/>
      <w:divBdr>
        <w:top w:val="none" w:sz="0" w:space="0" w:color="auto"/>
        <w:left w:val="none" w:sz="0" w:space="0" w:color="auto"/>
        <w:bottom w:val="none" w:sz="0" w:space="0" w:color="auto"/>
        <w:right w:val="none" w:sz="0" w:space="0" w:color="auto"/>
      </w:divBdr>
    </w:div>
    <w:div w:id="1698042939">
      <w:bodyDiv w:val="1"/>
      <w:marLeft w:val="0"/>
      <w:marRight w:val="0"/>
      <w:marTop w:val="0"/>
      <w:marBottom w:val="0"/>
      <w:divBdr>
        <w:top w:val="none" w:sz="0" w:space="0" w:color="auto"/>
        <w:left w:val="none" w:sz="0" w:space="0" w:color="auto"/>
        <w:bottom w:val="none" w:sz="0" w:space="0" w:color="auto"/>
        <w:right w:val="none" w:sz="0" w:space="0" w:color="auto"/>
      </w:divBdr>
    </w:div>
    <w:div w:id="1698460210">
      <w:bodyDiv w:val="1"/>
      <w:marLeft w:val="0"/>
      <w:marRight w:val="0"/>
      <w:marTop w:val="0"/>
      <w:marBottom w:val="0"/>
      <w:divBdr>
        <w:top w:val="none" w:sz="0" w:space="0" w:color="auto"/>
        <w:left w:val="none" w:sz="0" w:space="0" w:color="auto"/>
        <w:bottom w:val="none" w:sz="0" w:space="0" w:color="auto"/>
        <w:right w:val="none" w:sz="0" w:space="0" w:color="auto"/>
      </w:divBdr>
    </w:div>
    <w:div w:id="1698504728">
      <w:bodyDiv w:val="1"/>
      <w:marLeft w:val="0"/>
      <w:marRight w:val="0"/>
      <w:marTop w:val="0"/>
      <w:marBottom w:val="0"/>
      <w:divBdr>
        <w:top w:val="none" w:sz="0" w:space="0" w:color="auto"/>
        <w:left w:val="none" w:sz="0" w:space="0" w:color="auto"/>
        <w:bottom w:val="none" w:sz="0" w:space="0" w:color="auto"/>
        <w:right w:val="none" w:sz="0" w:space="0" w:color="auto"/>
      </w:divBdr>
    </w:div>
    <w:div w:id="1698698253">
      <w:bodyDiv w:val="1"/>
      <w:marLeft w:val="0"/>
      <w:marRight w:val="0"/>
      <w:marTop w:val="0"/>
      <w:marBottom w:val="0"/>
      <w:divBdr>
        <w:top w:val="none" w:sz="0" w:space="0" w:color="auto"/>
        <w:left w:val="none" w:sz="0" w:space="0" w:color="auto"/>
        <w:bottom w:val="none" w:sz="0" w:space="0" w:color="auto"/>
        <w:right w:val="none" w:sz="0" w:space="0" w:color="auto"/>
      </w:divBdr>
    </w:div>
    <w:div w:id="1698964967">
      <w:bodyDiv w:val="1"/>
      <w:marLeft w:val="0"/>
      <w:marRight w:val="0"/>
      <w:marTop w:val="0"/>
      <w:marBottom w:val="0"/>
      <w:divBdr>
        <w:top w:val="none" w:sz="0" w:space="0" w:color="auto"/>
        <w:left w:val="none" w:sz="0" w:space="0" w:color="auto"/>
        <w:bottom w:val="none" w:sz="0" w:space="0" w:color="auto"/>
        <w:right w:val="none" w:sz="0" w:space="0" w:color="auto"/>
      </w:divBdr>
    </w:div>
    <w:div w:id="1699234080">
      <w:bodyDiv w:val="1"/>
      <w:marLeft w:val="0"/>
      <w:marRight w:val="0"/>
      <w:marTop w:val="0"/>
      <w:marBottom w:val="0"/>
      <w:divBdr>
        <w:top w:val="none" w:sz="0" w:space="0" w:color="auto"/>
        <w:left w:val="none" w:sz="0" w:space="0" w:color="auto"/>
        <w:bottom w:val="none" w:sz="0" w:space="0" w:color="auto"/>
        <w:right w:val="none" w:sz="0" w:space="0" w:color="auto"/>
      </w:divBdr>
    </w:div>
    <w:div w:id="1699308423">
      <w:bodyDiv w:val="1"/>
      <w:marLeft w:val="0"/>
      <w:marRight w:val="0"/>
      <w:marTop w:val="0"/>
      <w:marBottom w:val="0"/>
      <w:divBdr>
        <w:top w:val="none" w:sz="0" w:space="0" w:color="auto"/>
        <w:left w:val="none" w:sz="0" w:space="0" w:color="auto"/>
        <w:bottom w:val="none" w:sz="0" w:space="0" w:color="auto"/>
        <w:right w:val="none" w:sz="0" w:space="0" w:color="auto"/>
      </w:divBdr>
    </w:div>
    <w:div w:id="1699575302">
      <w:bodyDiv w:val="1"/>
      <w:marLeft w:val="0"/>
      <w:marRight w:val="0"/>
      <w:marTop w:val="0"/>
      <w:marBottom w:val="0"/>
      <w:divBdr>
        <w:top w:val="none" w:sz="0" w:space="0" w:color="auto"/>
        <w:left w:val="none" w:sz="0" w:space="0" w:color="auto"/>
        <w:bottom w:val="none" w:sz="0" w:space="0" w:color="auto"/>
        <w:right w:val="none" w:sz="0" w:space="0" w:color="auto"/>
      </w:divBdr>
    </w:div>
    <w:div w:id="1699969424">
      <w:bodyDiv w:val="1"/>
      <w:marLeft w:val="0"/>
      <w:marRight w:val="0"/>
      <w:marTop w:val="0"/>
      <w:marBottom w:val="0"/>
      <w:divBdr>
        <w:top w:val="none" w:sz="0" w:space="0" w:color="auto"/>
        <w:left w:val="none" w:sz="0" w:space="0" w:color="auto"/>
        <w:bottom w:val="none" w:sz="0" w:space="0" w:color="auto"/>
        <w:right w:val="none" w:sz="0" w:space="0" w:color="auto"/>
      </w:divBdr>
    </w:div>
    <w:div w:id="1700156811">
      <w:bodyDiv w:val="1"/>
      <w:marLeft w:val="0"/>
      <w:marRight w:val="0"/>
      <w:marTop w:val="0"/>
      <w:marBottom w:val="0"/>
      <w:divBdr>
        <w:top w:val="none" w:sz="0" w:space="0" w:color="auto"/>
        <w:left w:val="none" w:sz="0" w:space="0" w:color="auto"/>
        <w:bottom w:val="none" w:sz="0" w:space="0" w:color="auto"/>
        <w:right w:val="none" w:sz="0" w:space="0" w:color="auto"/>
      </w:divBdr>
    </w:div>
    <w:div w:id="1700204524">
      <w:bodyDiv w:val="1"/>
      <w:marLeft w:val="0"/>
      <w:marRight w:val="0"/>
      <w:marTop w:val="0"/>
      <w:marBottom w:val="0"/>
      <w:divBdr>
        <w:top w:val="none" w:sz="0" w:space="0" w:color="auto"/>
        <w:left w:val="none" w:sz="0" w:space="0" w:color="auto"/>
        <w:bottom w:val="none" w:sz="0" w:space="0" w:color="auto"/>
        <w:right w:val="none" w:sz="0" w:space="0" w:color="auto"/>
      </w:divBdr>
    </w:div>
    <w:div w:id="1700660815">
      <w:bodyDiv w:val="1"/>
      <w:marLeft w:val="0"/>
      <w:marRight w:val="0"/>
      <w:marTop w:val="0"/>
      <w:marBottom w:val="0"/>
      <w:divBdr>
        <w:top w:val="none" w:sz="0" w:space="0" w:color="auto"/>
        <w:left w:val="none" w:sz="0" w:space="0" w:color="auto"/>
        <w:bottom w:val="none" w:sz="0" w:space="0" w:color="auto"/>
        <w:right w:val="none" w:sz="0" w:space="0" w:color="auto"/>
      </w:divBdr>
    </w:div>
    <w:div w:id="1700813729">
      <w:bodyDiv w:val="1"/>
      <w:marLeft w:val="0"/>
      <w:marRight w:val="0"/>
      <w:marTop w:val="0"/>
      <w:marBottom w:val="0"/>
      <w:divBdr>
        <w:top w:val="none" w:sz="0" w:space="0" w:color="auto"/>
        <w:left w:val="none" w:sz="0" w:space="0" w:color="auto"/>
        <w:bottom w:val="none" w:sz="0" w:space="0" w:color="auto"/>
        <w:right w:val="none" w:sz="0" w:space="0" w:color="auto"/>
      </w:divBdr>
    </w:div>
    <w:div w:id="1701320086">
      <w:bodyDiv w:val="1"/>
      <w:marLeft w:val="0"/>
      <w:marRight w:val="0"/>
      <w:marTop w:val="0"/>
      <w:marBottom w:val="0"/>
      <w:divBdr>
        <w:top w:val="none" w:sz="0" w:space="0" w:color="auto"/>
        <w:left w:val="none" w:sz="0" w:space="0" w:color="auto"/>
        <w:bottom w:val="none" w:sz="0" w:space="0" w:color="auto"/>
        <w:right w:val="none" w:sz="0" w:space="0" w:color="auto"/>
      </w:divBdr>
    </w:div>
    <w:div w:id="1701393494">
      <w:bodyDiv w:val="1"/>
      <w:marLeft w:val="0"/>
      <w:marRight w:val="0"/>
      <w:marTop w:val="0"/>
      <w:marBottom w:val="0"/>
      <w:divBdr>
        <w:top w:val="none" w:sz="0" w:space="0" w:color="auto"/>
        <w:left w:val="none" w:sz="0" w:space="0" w:color="auto"/>
        <w:bottom w:val="none" w:sz="0" w:space="0" w:color="auto"/>
        <w:right w:val="none" w:sz="0" w:space="0" w:color="auto"/>
      </w:divBdr>
    </w:div>
    <w:div w:id="1701467989">
      <w:bodyDiv w:val="1"/>
      <w:marLeft w:val="0"/>
      <w:marRight w:val="0"/>
      <w:marTop w:val="0"/>
      <w:marBottom w:val="0"/>
      <w:divBdr>
        <w:top w:val="none" w:sz="0" w:space="0" w:color="auto"/>
        <w:left w:val="none" w:sz="0" w:space="0" w:color="auto"/>
        <w:bottom w:val="none" w:sz="0" w:space="0" w:color="auto"/>
        <w:right w:val="none" w:sz="0" w:space="0" w:color="auto"/>
      </w:divBdr>
    </w:div>
    <w:div w:id="1701468229">
      <w:bodyDiv w:val="1"/>
      <w:marLeft w:val="0"/>
      <w:marRight w:val="0"/>
      <w:marTop w:val="0"/>
      <w:marBottom w:val="0"/>
      <w:divBdr>
        <w:top w:val="none" w:sz="0" w:space="0" w:color="auto"/>
        <w:left w:val="none" w:sz="0" w:space="0" w:color="auto"/>
        <w:bottom w:val="none" w:sz="0" w:space="0" w:color="auto"/>
        <w:right w:val="none" w:sz="0" w:space="0" w:color="auto"/>
      </w:divBdr>
    </w:div>
    <w:div w:id="1701783575">
      <w:bodyDiv w:val="1"/>
      <w:marLeft w:val="0"/>
      <w:marRight w:val="0"/>
      <w:marTop w:val="0"/>
      <w:marBottom w:val="0"/>
      <w:divBdr>
        <w:top w:val="none" w:sz="0" w:space="0" w:color="auto"/>
        <w:left w:val="none" w:sz="0" w:space="0" w:color="auto"/>
        <w:bottom w:val="none" w:sz="0" w:space="0" w:color="auto"/>
        <w:right w:val="none" w:sz="0" w:space="0" w:color="auto"/>
      </w:divBdr>
    </w:div>
    <w:div w:id="1702172783">
      <w:bodyDiv w:val="1"/>
      <w:marLeft w:val="0"/>
      <w:marRight w:val="0"/>
      <w:marTop w:val="0"/>
      <w:marBottom w:val="0"/>
      <w:divBdr>
        <w:top w:val="none" w:sz="0" w:space="0" w:color="auto"/>
        <w:left w:val="none" w:sz="0" w:space="0" w:color="auto"/>
        <w:bottom w:val="none" w:sz="0" w:space="0" w:color="auto"/>
        <w:right w:val="none" w:sz="0" w:space="0" w:color="auto"/>
      </w:divBdr>
    </w:div>
    <w:div w:id="1702363419">
      <w:bodyDiv w:val="1"/>
      <w:marLeft w:val="0"/>
      <w:marRight w:val="0"/>
      <w:marTop w:val="0"/>
      <w:marBottom w:val="0"/>
      <w:divBdr>
        <w:top w:val="none" w:sz="0" w:space="0" w:color="auto"/>
        <w:left w:val="none" w:sz="0" w:space="0" w:color="auto"/>
        <w:bottom w:val="none" w:sz="0" w:space="0" w:color="auto"/>
        <w:right w:val="none" w:sz="0" w:space="0" w:color="auto"/>
      </w:divBdr>
    </w:div>
    <w:div w:id="1702707896">
      <w:bodyDiv w:val="1"/>
      <w:marLeft w:val="0"/>
      <w:marRight w:val="0"/>
      <w:marTop w:val="0"/>
      <w:marBottom w:val="0"/>
      <w:divBdr>
        <w:top w:val="none" w:sz="0" w:space="0" w:color="auto"/>
        <w:left w:val="none" w:sz="0" w:space="0" w:color="auto"/>
        <w:bottom w:val="none" w:sz="0" w:space="0" w:color="auto"/>
        <w:right w:val="none" w:sz="0" w:space="0" w:color="auto"/>
      </w:divBdr>
    </w:div>
    <w:div w:id="1703049303">
      <w:bodyDiv w:val="1"/>
      <w:marLeft w:val="0"/>
      <w:marRight w:val="0"/>
      <w:marTop w:val="0"/>
      <w:marBottom w:val="0"/>
      <w:divBdr>
        <w:top w:val="none" w:sz="0" w:space="0" w:color="auto"/>
        <w:left w:val="none" w:sz="0" w:space="0" w:color="auto"/>
        <w:bottom w:val="none" w:sz="0" w:space="0" w:color="auto"/>
        <w:right w:val="none" w:sz="0" w:space="0" w:color="auto"/>
      </w:divBdr>
    </w:div>
    <w:div w:id="1703483224">
      <w:bodyDiv w:val="1"/>
      <w:marLeft w:val="0"/>
      <w:marRight w:val="0"/>
      <w:marTop w:val="0"/>
      <w:marBottom w:val="0"/>
      <w:divBdr>
        <w:top w:val="none" w:sz="0" w:space="0" w:color="auto"/>
        <w:left w:val="none" w:sz="0" w:space="0" w:color="auto"/>
        <w:bottom w:val="none" w:sz="0" w:space="0" w:color="auto"/>
        <w:right w:val="none" w:sz="0" w:space="0" w:color="auto"/>
      </w:divBdr>
    </w:div>
    <w:div w:id="1704600440">
      <w:bodyDiv w:val="1"/>
      <w:marLeft w:val="0"/>
      <w:marRight w:val="0"/>
      <w:marTop w:val="0"/>
      <w:marBottom w:val="0"/>
      <w:divBdr>
        <w:top w:val="none" w:sz="0" w:space="0" w:color="auto"/>
        <w:left w:val="none" w:sz="0" w:space="0" w:color="auto"/>
        <w:bottom w:val="none" w:sz="0" w:space="0" w:color="auto"/>
        <w:right w:val="none" w:sz="0" w:space="0" w:color="auto"/>
      </w:divBdr>
    </w:div>
    <w:div w:id="1704817414">
      <w:bodyDiv w:val="1"/>
      <w:marLeft w:val="0"/>
      <w:marRight w:val="0"/>
      <w:marTop w:val="0"/>
      <w:marBottom w:val="0"/>
      <w:divBdr>
        <w:top w:val="none" w:sz="0" w:space="0" w:color="auto"/>
        <w:left w:val="none" w:sz="0" w:space="0" w:color="auto"/>
        <w:bottom w:val="none" w:sz="0" w:space="0" w:color="auto"/>
        <w:right w:val="none" w:sz="0" w:space="0" w:color="auto"/>
      </w:divBdr>
    </w:div>
    <w:div w:id="1705130196">
      <w:bodyDiv w:val="1"/>
      <w:marLeft w:val="0"/>
      <w:marRight w:val="0"/>
      <w:marTop w:val="0"/>
      <w:marBottom w:val="0"/>
      <w:divBdr>
        <w:top w:val="none" w:sz="0" w:space="0" w:color="auto"/>
        <w:left w:val="none" w:sz="0" w:space="0" w:color="auto"/>
        <w:bottom w:val="none" w:sz="0" w:space="0" w:color="auto"/>
        <w:right w:val="none" w:sz="0" w:space="0" w:color="auto"/>
      </w:divBdr>
    </w:div>
    <w:div w:id="1705211914">
      <w:bodyDiv w:val="1"/>
      <w:marLeft w:val="0"/>
      <w:marRight w:val="0"/>
      <w:marTop w:val="0"/>
      <w:marBottom w:val="0"/>
      <w:divBdr>
        <w:top w:val="none" w:sz="0" w:space="0" w:color="auto"/>
        <w:left w:val="none" w:sz="0" w:space="0" w:color="auto"/>
        <w:bottom w:val="none" w:sz="0" w:space="0" w:color="auto"/>
        <w:right w:val="none" w:sz="0" w:space="0" w:color="auto"/>
      </w:divBdr>
    </w:div>
    <w:div w:id="1705449343">
      <w:bodyDiv w:val="1"/>
      <w:marLeft w:val="0"/>
      <w:marRight w:val="0"/>
      <w:marTop w:val="0"/>
      <w:marBottom w:val="0"/>
      <w:divBdr>
        <w:top w:val="none" w:sz="0" w:space="0" w:color="auto"/>
        <w:left w:val="none" w:sz="0" w:space="0" w:color="auto"/>
        <w:bottom w:val="none" w:sz="0" w:space="0" w:color="auto"/>
        <w:right w:val="none" w:sz="0" w:space="0" w:color="auto"/>
      </w:divBdr>
    </w:div>
    <w:div w:id="1705640627">
      <w:bodyDiv w:val="1"/>
      <w:marLeft w:val="0"/>
      <w:marRight w:val="0"/>
      <w:marTop w:val="0"/>
      <w:marBottom w:val="0"/>
      <w:divBdr>
        <w:top w:val="none" w:sz="0" w:space="0" w:color="auto"/>
        <w:left w:val="none" w:sz="0" w:space="0" w:color="auto"/>
        <w:bottom w:val="none" w:sz="0" w:space="0" w:color="auto"/>
        <w:right w:val="none" w:sz="0" w:space="0" w:color="auto"/>
      </w:divBdr>
    </w:div>
    <w:div w:id="1705640788">
      <w:bodyDiv w:val="1"/>
      <w:marLeft w:val="0"/>
      <w:marRight w:val="0"/>
      <w:marTop w:val="0"/>
      <w:marBottom w:val="0"/>
      <w:divBdr>
        <w:top w:val="none" w:sz="0" w:space="0" w:color="auto"/>
        <w:left w:val="none" w:sz="0" w:space="0" w:color="auto"/>
        <w:bottom w:val="none" w:sz="0" w:space="0" w:color="auto"/>
        <w:right w:val="none" w:sz="0" w:space="0" w:color="auto"/>
      </w:divBdr>
    </w:div>
    <w:div w:id="1705784989">
      <w:bodyDiv w:val="1"/>
      <w:marLeft w:val="0"/>
      <w:marRight w:val="0"/>
      <w:marTop w:val="0"/>
      <w:marBottom w:val="0"/>
      <w:divBdr>
        <w:top w:val="none" w:sz="0" w:space="0" w:color="auto"/>
        <w:left w:val="none" w:sz="0" w:space="0" w:color="auto"/>
        <w:bottom w:val="none" w:sz="0" w:space="0" w:color="auto"/>
        <w:right w:val="none" w:sz="0" w:space="0" w:color="auto"/>
      </w:divBdr>
    </w:div>
    <w:div w:id="1706128739">
      <w:bodyDiv w:val="1"/>
      <w:marLeft w:val="0"/>
      <w:marRight w:val="0"/>
      <w:marTop w:val="0"/>
      <w:marBottom w:val="0"/>
      <w:divBdr>
        <w:top w:val="none" w:sz="0" w:space="0" w:color="auto"/>
        <w:left w:val="none" w:sz="0" w:space="0" w:color="auto"/>
        <w:bottom w:val="none" w:sz="0" w:space="0" w:color="auto"/>
        <w:right w:val="none" w:sz="0" w:space="0" w:color="auto"/>
      </w:divBdr>
    </w:div>
    <w:div w:id="1706172544">
      <w:bodyDiv w:val="1"/>
      <w:marLeft w:val="0"/>
      <w:marRight w:val="0"/>
      <w:marTop w:val="0"/>
      <w:marBottom w:val="0"/>
      <w:divBdr>
        <w:top w:val="none" w:sz="0" w:space="0" w:color="auto"/>
        <w:left w:val="none" w:sz="0" w:space="0" w:color="auto"/>
        <w:bottom w:val="none" w:sz="0" w:space="0" w:color="auto"/>
        <w:right w:val="none" w:sz="0" w:space="0" w:color="auto"/>
      </w:divBdr>
    </w:div>
    <w:div w:id="1706367088">
      <w:bodyDiv w:val="1"/>
      <w:marLeft w:val="0"/>
      <w:marRight w:val="0"/>
      <w:marTop w:val="0"/>
      <w:marBottom w:val="0"/>
      <w:divBdr>
        <w:top w:val="none" w:sz="0" w:space="0" w:color="auto"/>
        <w:left w:val="none" w:sz="0" w:space="0" w:color="auto"/>
        <w:bottom w:val="none" w:sz="0" w:space="0" w:color="auto"/>
        <w:right w:val="none" w:sz="0" w:space="0" w:color="auto"/>
      </w:divBdr>
    </w:div>
    <w:div w:id="1706640809">
      <w:bodyDiv w:val="1"/>
      <w:marLeft w:val="0"/>
      <w:marRight w:val="0"/>
      <w:marTop w:val="0"/>
      <w:marBottom w:val="0"/>
      <w:divBdr>
        <w:top w:val="none" w:sz="0" w:space="0" w:color="auto"/>
        <w:left w:val="none" w:sz="0" w:space="0" w:color="auto"/>
        <w:bottom w:val="none" w:sz="0" w:space="0" w:color="auto"/>
        <w:right w:val="none" w:sz="0" w:space="0" w:color="auto"/>
      </w:divBdr>
    </w:div>
    <w:div w:id="1706832579">
      <w:bodyDiv w:val="1"/>
      <w:marLeft w:val="0"/>
      <w:marRight w:val="0"/>
      <w:marTop w:val="0"/>
      <w:marBottom w:val="0"/>
      <w:divBdr>
        <w:top w:val="none" w:sz="0" w:space="0" w:color="auto"/>
        <w:left w:val="none" w:sz="0" w:space="0" w:color="auto"/>
        <w:bottom w:val="none" w:sz="0" w:space="0" w:color="auto"/>
        <w:right w:val="none" w:sz="0" w:space="0" w:color="auto"/>
      </w:divBdr>
    </w:div>
    <w:div w:id="1707287478">
      <w:bodyDiv w:val="1"/>
      <w:marLeft w:val="0"/>
      <w:marRight w:val="0"/>
      <w:marTop w:val="0"/>
      <w:marBottom w:val="0"/>
      <w:divBdr>
        <w:top w:val="none" w:sz="0" w:space="0" w:color="auto"/>
        <w:left w:val="none" w:sz="0" w:space="0" w:color="auto"/>
        <w:bottom w:val="none" w:sz="0" w:space="0" w:color="auto"/>
        <w:right w:val="none" w:sz="0" w:space="0" w:color="auto"/>
      </w:divBdr>
    </w:div>
    <w:div w:id="1707290230">
      <w:bodyDiv w:val="1"/>
      <w:marLeft w:val="0"/>
      <w:marRight w:val="0"/>
      <w:marTop w:val="0"/>
      <w:marBottom w:val="0"/>
      <w:divBdr>
        <w:top w:val="none" w:sz="0" w:space="0" w:color="auto"/>
        <w:left w:val="none" w:sz="0" w:space="0" w:color="auto"/>
        <w:bottom w:val="none" w:sz="0" w:space="0" w:color="auto"/>
        <w:right w:val="none" w:sz="0" w:space="0" w:color="auto"/>
      </w:divBdr>
    </w:div>
    <w:div w:id="1707411091">
      <w:bodyDiv w:val="1"/>
      <w:marLeft w:val="0"/>
      <w:marRight w:val="0"/>
      <w:marTop w:val="0"/>
      <w:marBottom w:val="0"/>
      <w:divBdr>
        <w:top w:val="none" w:sz="0" w:space="0" w:color="auto"/>
        <w:left w:val="none" w:sz="0" w:space="0" w:color="auto"/>
        <w:bottom w:val="none" w:sz="0" w:space="0" w:color="auto"/>
        <w:right w:val="none" w:sz="0" w:space="0" w:color="auto"/>
      </w:divBdr>
    </w:div>
    <w:div w:id="1707439681">
      <w:bodyDiv w:val="1"/>
      <w:marLeft w:val="0"/>
      <w:marRight w:val="0"/>
      <w:marTop w:val="0"/>
      <w:marBottom w:val="0"/>
      <w:divBdr>
        <w:top w:val="none" w:sz="0" w:space="0" w:color="auto"/>
        <w:left w:val="none" w:sz="0" w:space="0" w:color="auto"/>
        <w:bottom w:val="none" w:sz="0" w:space="0" w:color="auto"/>
        <w:right w:val="none" w:sz="0" w:space="0" w:color="auto"/>
      </w:divBdr>
    </w:div>
    <w:div w:id="1707683015">
      <w:bodyDiv w:val="1"/>
      <w:marLeft w:val="0"/>
      <w:marRight w:val="0"/>
      <w:marTop w:val="0"/>
      <w:marBottom w:val="0"/>
      <w:divBdr>
        <w:top w:val="none" w:sz="0" w:space="0" w:color="auto"/>
        <w:left w:val="none" w:sz="0" w:space="0" w:color="auto"/>
        <w:bottom w:val="none" w:sz="0" w:space="0" w:color="auto"/>
        <w:right w:val="none" w:sz="0" w:space="0" w:color="auto"/>
      </w:divBdr>
    </w:div>
    <w:div w:id="1707951531">
      <w:bodyDiv w:val="1"/>
      <w:marLeft w:val="0"/>
      <w:marRight w:val="0"/>
      <w:marTop w:val="0"/>
      <w:marBottom w:val="0"/>
      <w:divBdr>
        <w:top w:val="none" w:sz="0" w:space="0" w:color="auto"/>
        <w:left w:val="none" w:sz="0" w:space="0" w:color="auto"/>
        <w:bottom w:val="none" w:sz="0" w:space="0" w:color="auto"/>
        <w:right w:val="none" w:sz="0" w:space="0" w:color="auto"/>
      </w:divBdr>
    </w:div>
    <w:div w:id="1708526716">
      <w:bodyDiv w:val="1"/>
      <w:marLeft w:val="0"/>
      <w:marRight w:val="0"/>
      <w:marTop w:val="0"/>
      <w:marBottom w:val="0"/>
      <w:divBdr>
        <w:top w:val="none" w:sz="0" w:space="0" w:color="auto"/>
        <w:left w:val="none" w:sz="0" w:space="0" w:color="auto"/>
        <w:bottom w:val="none" w:sz="0" w:space="0" w:color="auto"/>
        <w:right w:val="none" w:sz="0" w:space="0" w:color="auto"/>
      </w:divBdr>
    </w:div>
    <w:div w:id="1708598801">
      <w:bodyDiv w:val="1"/>
      <w:marLeft w:val="0"/>
      <w:marRight w:val="0"/>
      <w:marTop w:val="0"/>
      <w:marBottom w:val="0"/>
      <w:divBdr>
        <w:top w:val="none" w:sz="0" w:space="0" w:color="auto"/>
        <w:left w:val="none" w:sz="0" w:space="0" w:color="auto"/>
        <w:bottom w:val="none" w:sz="0" w:space="0" w:color="auto"/>
        <w:right w:val="none" w:sz="0" w:space="0" w:color="auto"/>
      </w:divBdr>
    </w:div>
    <w:div w:id="1708918550">
      <w:bodyDiv w:val="1"/>
      <w:marLeft w:val="0"/>
      <w:marRight w:val="0"/>
      <w:marTop w:val="0"/>
      <w:marBottom w:val="0"/>
      <w:divBdr>
        <w:top w:val="none" w:sz="0" w:space="0" w:color="auto"/>
        <w:left w:val="none" w:sz="0" w:space="0" w:color="auto"/>
        <w:bottom w:val="none" w:sz="0" w:space="0" w:color="auto"/>
        <w:right w:val="none" w:sz="0" w:space="0" w:color="auto"/>
      </w:divBdr>
    </w:div>
    <w:div w:id="1709145055">
      <w:bodyDiv w:val="1"/>
      <w:marLeft w:val="0"/>
      <w:marRight w:val="0"/>
      <w:marTop w:val="0"/>
      <w:marBottom w:val="0"/>
      <w:divBdr>
        <w:top w:val="none" w:sz="0" w:space="0" w:color="auto"/>
        <w:left w:val="none" w:sz="0" w:space="0" w:color="auto"/>
        <w:bottom w:val="none" w:sz="0" w:space="0" w:color="auto"/>
        <w:right w:val="none" w:sz="0" w:space="0" w:color="auto"/>
      </w:divBdr>
    </w:div>
    <w:div w:id="1709184591">
      <w:bodyDiv w:val="1"/>
      <w:marLeft w:val="0"/>
      <w:marRight w:val="0"/>
      <w:marTop w:val="0"/>
      <w:marBottom w:val="0"/>
      <w:divBdr>
        <w:top w:val="none" w:sz="0" w:space="0" w:color="auto"/>
        <w:left w:val="none" w:sz="0" w:space="0" w:color="auto"/>
        <w:bottom w:val="none" w:sz="0" w:space="0" w:color="auto"/>
        <w:right w:val="none" w:sz="0" w:space="0" w:color="auto"/>
      </w:divBdr>
    </w:div>
    <w:div w:id="1709598884">
      <w:bodyDiv w:val="1"/>
      <w:marLeft w:val="0"/>
      <w:marRight w:val="0"/>
      <w:marTop w:val="0"/>
      <w:marBottom w:val="0"/>
      <w:divBdr>
        <w:top w:val="none" w:sz="0" w:space="0" w:color="auto"/>
        <w:left w:val="none" w:sz="0" w:space="0" w:color="auto"/>
        <w:bottom w:val="none" w:sz="0" w:space="0" w:color="auto"/>
        <w:right w:val="none" w:sz="0" w:space="0" w:color="auto"/>
      </w:divBdr>
    </w:div>
    <w:div w:id="1709641740">
      <w:bodyDiv w:val="1"/>
      <w:marLeft w:val="0"/>
      <w:marRight w:val="0"/>
      <w:marTop w:val="0"/>
      <w:marBottom w:val="0"/>
      <w:divBdr>
        <w:top w:val="none" w:sz="0" w:space="0" w:color="auto"/>
        <w:left w:val="none" w:sz="0" w:space="0" w:color="auto"/>
        <w:bottom w:val="none" w:sz="0" w:space="0" w:color="auto"/>
        <w:right w:val="none" w:sz="0" w:space="0" w:color="auto"/>
      </w:divBdr>
    </w:div>
    <w:div w:id="1710178679">
      <w:bodyDiv w:val="1"/>
      <w:marLeft w:val="0"/>
      <w:marRight w:val="0"/>
      <w:marTop w:val="0"/>
      <w:marBottom w:val="0"/>
      <w:divBdr>
        <w:top w:val="none" w:sz="0" w:space="0" w:color="auto"/>
        <w:left w:val="none" w:sz="0" w:space="0" w:color="auto"/>
        <w:bottom w:val="none" w:sz="0" w:space="0" w:color="auto"/>
        <w:right w:val="none" w:sz="0" w:space="0" w:color="auto"/>
      </w:divBdr>
    </w:div>
    <w:div w:id="1710228194">
      <w:bodyDiv w:val="1"/>
      <w:marLeft w:val="0"/>
      <w:marRight w:val="0"/>
      <w:marTop w:val="0"/>
      <w:marBottom w:val="0"/>
      <w:divBdr>
        <w:top w:val="none" w:sz="0" w:space="0" w:color="auto"/>
        <w:left w:val="none" w:sz="0" w:space="0" w:color="auto"/>
        <w:bottom w:val="none" w:sz="0" w:space="0" w:color="auto"/>
        <w:right w:val="none" w:sz="0" w:space="0" w:color="auto"/>
      </w:divBdr>
    </w:div>
    <w:div w:id="1710300757">
      <w:bodyDiv w:val="1"/>
      <w:marLeft w:val="0"/>
      <w:marRight w:val="0"/>
      <w:marTop w:val="0"/>
      <w:marBottom w:val="0"/>
      <w:divBdr>
        <w:top w:val="none" w:sz="0" w:space="0" w:color="auto"/>
        <w:left w:val="none" w:sz="0" w:space="0" w:color="auto"/>
        <w:bottom w:val="none" w:sz="0" w:space="0" w:color="auto"/>
        <w:right w:val="none" w:sz="0" w:space="0" w:color="auto"/>
      </w:divBdr>
    </w:div>
    <w:div w:id="1711030917">
      <w:bodyDiv w:val="1"/>
      <w:marLeft w:val="0"/>
      <w:marRight w:val="0"/>
      <w:marTop w:val="0"/>
      <w:marBottom w:val="0"/>
      <w:divBdr>
        <w:top w:val="none" w:sz="0" w:space="0" w:color="auto"/>
        <w:left w:val="none" w:sz="0" w:space="0" w:color="auto"/>
        <w:bottom w:val="none" w:sz="0" w:space="0" w:color="auto"/>
        <w:right w:val="none" w:sz="0" w:space="0" w:color="auto"/>
      </w:divBdr>
    </w:div>
    <w:div w:id="1711032994">
      <w:bodyDiv w:val="1"/>
      <w:marLeft w:val="0"/>
      <w:marRight w:val="0"/>
      <w:marTop w:val="0"/>
      <w:marBottom w:val="0"/>
      <w:divBdr>
        <w:top w:val="none" w:sz="0" w:space="0" w:color="auto"/>
        <w:left w:val="none" w:sz="0" w:space="0" w:color="auto"/>
        <w:bottom w:val="none" w:sz="0" w:space="0" w:color="auto"/>
        <w:right w:val="none" w:sz="0" w:space="0" w:color="auto"/>
      </w:divBdr>
    </w:div>
    <w:div w:id="1711102685">
      <w:bodyDiv w:val="1"/>
      <w:marLeft w:val="0"/>
      <w:marRight w:val="0"/>
      <w:marTop w:val="0"/>
      <w:marBottom w:val="0"/>
      <w:divBdr>
        <w:top w:val="none" w:sz="0" w:space="0" w:color="auto"/>
        <w:left w:val="none" w:sz="0" w:space="0" w:color="auto"/>
        <w:bottom w:val="none" w:sz="0" w:space="0" w:color="auto"/>
        <w:right w:val="none" w:sz="0" w:space="0" w:color="auto"/>
      </w:divBdr>
    </w:div>
    <w:div w:id="1711103751">
      <w:bodyDiv w:val="1"/>
      <w:marLeft w:val="0"/>
      <w:marRight w:val="0"/>
      <w:marTop w:val="0"/>
      <w:marBottom w:val="0"/>
      <w:divBdr>
        <w:top w:val="none" w:sz="0" w:space="0" w:color="auto"/>
        <w:left w:val="none" w:sz="0" w:space="0" w:color="auto"/>
        <w:bottom w:val="none" w:sz="0" w:space="0" w:color="auto"/>
        <w:right w:val="none" w:sz="0" w:space="0" w:color="auto"/>
      </w:divBdr>
    </w:div>
    <w:div w:id="1711152088">
      <w:bodyDiv w:val="1"/>
      <w:marLeft w:val="0"/>
      <w:marRight w:val="0"/>
      <w:marTop w:val="0"/>
      <w:marBottom w:val="0"/>
      <w:divBdr>
        <w:top w:val="none" w:sz="0" w:space="0" w:color="auto"/>
        <w:left w:val="none" w:sz="0" w:space="0" w:color="auto"/>
        <w:bottom w:val="none" w:sz="0" w:space="0" w:color="auto"/>
        <w:right w:val="none" w:sz="0" w:space="0" w:color="auto"/>
      </w:divBdr>
    </w:div>
    <w:div w:id="1711152634">
      <w:bodyDiv w:val="1"/>
      <w:marLeft w:val="0"/>
      <w:marRight w:val="0"/>
      <w:marTop w:val="0"/>
      <w:marBottom w:val="0"/>
      <w:divBdr>
        <w:top w:val="none" w:sz="0" w:space="0" w:color="auto"/>
        <w:left w:val="none" w:sz="0" w:space="0" w:color="auto"/>
        <w:bottom w:val="none" w:sz="0" w:space="0" w:color="auto"/>
        <w:right w:val="none" w:sz="0" w:space="0" w:color="auto"/>
      </w:divBdr>
    </w:div>
    <w:div w:id="1711222249">
      <w:bodyDiv w:val="1"/>
      <w:marLeft w:val="0"/>
      <w:marRight w:val="0"/>
      <w:marTop w:val="0"/>
      <w:marBottom w:val="0"/>
      <w:divBdr>
        <w:top w:val="none" w:sz="0" w:space="0" w:color="auto"/>
        <w:left w:val="none" w:sz="0" w:space="0" w:color="auto"/>
        <w:bottom w:val="none" w:sz="0" w:space="0" w:color="auto"/>
        <w:right w:val="none" w:sz="0" w:space="0" w:color="auto"/>
      </w:divBdr>
    </w:div>
    <w:div w:id="1711300072">
      <w:bodyDiv w:val="1"/>
      <w:marLeft w:val="0"/>
      <w:marRight w:val="0"/>
      <w:marTop w:val="0"/>
      <w:marBottom w:val="0"/>
      <w:divBdr>
        <w:top w:val="none" w:sz="0" w:space="0" w:color="auto"/>
        <w:left w:val="none" w:sz="0" w:space="0" w:color="auto"/>
        <w:bottom w:val="none" w:sz="0" w:space="0" w:color="auto"/>
        <w:right w:val="none" w:sz="0" w:space="0" w:color="auto"/>
      </w:divBdr>
    </w:div>
    <w:div w:id="1711495909">
      <w:bodyDiv w:val="1"/>
      <w:marLeft w:val="0"/>
      <w:marRight w:val="0"/>
      <w:marTop w:val="0"/>
      <w:marBottom w:val="0"/>
      <w:divBdr>
        <w:top w:val="none" w:sz="0" w:space="0" w:color="auto"/>
        <w:left w:val="none" w:sz="0" w:space="0" w:color="auto"/>
        <w:bottom w:val="none" w:sz="0" w:space="0" w:color="auto"/>
        <w:right w:val="none" w:sz="0" w:space="0" w:color="auto"/>
      </w:divBdr>
    </w:div>
    <w:div w:id="1711690143">
      <w:bodyDiv w:val="1"/>
      <w:marLeft w:val="0"/>
      <w:marRight w:val="0"/>
      <w:marTop w:val="0"/>
      <w:marBottom w:val="0"/>
      <w:divBdr>
        <w:top w:val="none" w:sz="0" w:space="0" w:color="auto"/>
        <w:left w:val="none" w:sz="0" w:space="0" w:color="auto"/>
        <w:bottom w:val="none" w:sz="0" w:space="0" w:color="auto"/>
        <w:right w:val="none" w:sz="0" w:space="0" w:color="auto"/>
      </w:divBdr>
    </w:div>
    <w:div w:id="1711807560">
      <w:bodyDiv w:val="1"/>
      <w:marLeft w:val="0"/>
      <w:marRight w:val="0"/>
      <w:marTop w:val="0"/>
      <w:marBottom w:val="0"/>
      <w:divBdr>
        <w:top w:val="none" w:sz="0" w:space="0" w:color="auto"/>
        <w:left w:val="none" w:sz="0" w:space="0" w:color="auto"/>
        <w:bottom w:val="none" w:sz="0" w:space="0" w:color="auto"/>
        <w:right w:val="none" w:sz="0" w:space="0" w:color="auto"/>
      </w:divBdr>
    </w:div>
    <w:div w:id="1711999458">
      <w:bodyDiv w:val="1"/>
      <w:marLeft w:val="0"/>
      <w:marRight w:val="0"/>
      <w:marTop w:val="0"/>
      <w:marBottom w:val="0"/>
      <w:divBdr>
        <w:top w:val="none" w:sz="0" w:space="0" w:color="auto"/>
        <w:left w:val="none" w:sz="0" w:space="0" w:color="auto"/>
        <w:bottom w:val="none" w:sz="0" w:space="0" w:color="auto"/>
        <w:right w:val="none" w:sz="0" w:space="0" w:color="auto"/>
      </w:divBdr>
    </w:div>
    <w:div w:id="1712194765">
      <w:bodyDiv w:val="1"/>
      <w:marLeft w:val="0"/>
      <w:marRight w:val="0"/>
      <w:marTop w:val="0"/>
      <w:marBottom w:val="0"/>
      <w:divBdr>
        <w:top w:val="none" w:sz="0" w:space="0" w:color="auto"/>
        <w:left w:val="none" w:sz="0" w:space="0" w:color="auto"/>
        <w:bottom w:val="none" w:sz="0" w:space="0" w:color="auto"/>
        <w:right w:val="none" w:sz="0" w:space="0" w:color="auto"/>
      </w:divBdr>
    </w:div>
    <w:div w:id="1712264237">
      <w:bodyDiv w:val="1"/>
      <w:marLeft w:val="0"/>
      <w:marRight w:val="0"/>
      <w:marTop w:val="0"/>
      <w:marBottom w:val="0"/>
      <w:divBdr>
        <w:top w:val="none" w:sz="0" w:space="0" w:color="auto"/>
        <w:left w:val="none" w:sz="0" w:space="0" w:color="auto"/>
        <w:bottom w:val="none" w:sz="0" w:space="0" w:color="auto"/>
        <w:right w:val="none" w:sz="0" w:space="0" w:color="auto"/>
      </w:divBdr>
    </w:div>
    <w:div w:id="1712460592">
      <w:bodyDiv w:val="1"/>
      <w:marLeft w:val="0"/>
      <w:marRight w:val="0"/>
      <w:marTop w:val="0"/>
      <w:marBottom w:val="0"/>
      <w:divBdr>
        <w:top w:val="none" w:sz="0" w:space="0" w:color="auto"/>
        <w:left w:val="none" w:sz="0" w:space="0" w:color="auto"/>
        <w:bottom w:val="none" w:sz="0" w:space="0" w:color="auto"/>
        <w:right w:val="none" w:sz="0" w:space="0" w:color="auto"/>
      </w:divBdr>
    </w:div>
    <w:div w:id="1712613538">
      <w:bodyDiv w:val="1"/>
      <w:marLeft w:val="0"/>
      <w:marRight w:val="0"/>
      <w:marTop w:val="0"/>
      <w:marBottom w:val="0"/>
      <w:divBdr>
        <w:top w:val="none" w:sz="0" w:space="0" w:color="auto"/>
        <w:left w:val="none" w:sz="0" w:space="0" w:color="auto"/>
        <w:bottom w:val="none" w:sz="0" w:space="0" w:color="auto"/>
        <w:right w:val="none" w:sz="0" w:space="0" w:color="auto"/>
      </w:divBdr>
    </w:div>
    <w:div w:id="1712683207">
      <w:bodyDiv w:val="1"/>
      <w:marLeft w:val="0"/>
      <w:marRight w:val="0"/>
      <w:marTop w:val="0"/>
      <w:marBottom w:val="0"/>
      <w:divBdr>
        <w:top w:val="none" w:sz="0" w:space="0" w:color="auto"/>
        <w:left w:val="none" w:sz="0" w:space="0" w:color="auto"/>
        <w:bottom w:val="none" w:sz="0" w:space="0" w:color="auto"/>
        <w:right w:val="none" w:sz="0" w:space="0" w:color="auto"/>
      </w:divBdr>
    </w:div>
    <w:div w:id="1712684012">
      <w:bodyDiv w:val="1"/>
      <w:marLeft w:val="0"/>
      <w:marRight w:val="0"/>
      <w:marTop w:val="0"/>
      <w:marBottom w:val="0"/>
      <w:divBdr>
        <w:top w:val="none" w:sz="0" w:space="0" w:color="auto"/>
        <w:left w:val="none" w:sz="0" w:space="0" w:color="auto"/>
        <w:bottom w:val="none" w:sz="0" w:space="0" w:color="auto"/>
        <w:right w:val="none" w:sz="0" w:space="0" w:color="auto"/>
      </w:divBdr>
    </w:div>
    <w:div w:id="1712924398">
      <w:bodyDiv w:val="1"/>
      <w:marLeft w:val="0"/>
      <w:marRight w:val="0"/>
      <w:marTop w:val="0"/>
      <w:marBottom w:val="0"/>
      <w:divBdr>
        <w:top w:val="none" w:sz="0" w:space="0" w:color="auto"/>
        <w:left w:val="none" w:sz="0" w:space="0" w:color="auto"/>
        <w:bottom w:val="none" w:sz="0" w:space="0" w:color="auto"/>
        <w:right w:val="none" w:sz="0" w:space="0" w:color="auto"/>
      </w:divBdr>
    </w:div>
    <w:div w:id="1713264057">
      <w:bodyDiv w:val="1"/>
      <w:marLeft w:val="0"/>
      <w:marRight w:val="0"/>
      <w:marTop w:val="0"/>
      <w:marBottom w:val="0"/>
      <w:divBdr>
        <w:top w:val="none" w:sz="0" w:space="0" w:color="auto"/>
        <w:left w:val="none" w:sz="0" w:space="0" w:color="auto"/>
        <w:bottom w:val="none" w:sz="0" w:space="0" w:color="auto"/>
        <w:right w:val="none" w:sz="0" w:space="0" w:color="auto"/>
      </w:divBdr>
    </w:div>
    <w:div w:id="1713266590">
      <w:bodyDiv w:val="1"/>
      <w:marLeft w:val="0"/>
      <w:marRight w:val="0"/>
      <w:marTop w:val="0"/>
      <w:marBottom w:val="0"/>
      <w:divBdr>
        <w:top w:val="none" w:sz="0" w:space="0" w:color="auto"/>
        <w:left w:val="none" w:sz="0" w:space="0" w:color="auto"/>
        <w:bottom w:val="none" w:sz="0" w:space="0" w:color="auto"/>
        <w:right w:val="none" w:sz="0" w:space="0" w:color="auto"/>
      </w:divBdr>
    </w:div>
    <w:div w:id="1713311996">
      <w:bodyDiv w:val="1"/>
      <w:marLeft w:val="0"/>
      <w:marRight w:val="0"/>
      <w:marTop w:val="0"/>
      <w:marBottom w:val="0"/>
      <w:divBdr>
        <w:top w:val="none" w:sz="0" w:space="0" w:color="auto"/>
        <w:left w:val="none" w:sz="0" w:space="0" w:color="auto"/>
        <w:bottom w:val="none" w:sz="0" w:space="0" w:color="auto"/>
        <w:right w:val="none" w:sz="0" w:space="0" w:color="auto"/>
      </w:divBdr>
    </w:div>
    <w:div w:id="1713387410">
      <w:bodyDiv w:val="1"/>
      <w:marLeft w:val="0"/>
      <w:marRight w:val="0"/>
      <w:marTop w:val="0"/>
      <w:marBottom w:val="0"/>
      <w:divBdr>
        <w:top w:val="none" w:sz="0" w:space="0" w:color="auto"/>
        <w:left w:val="none" w:sz="0" w:space="0" w:color="auto"/>
        <w:bottom w:val="none" w:sz="0" w:space="0" w:color="auto"/>
        <w:right w:val="none" w:sz="0" w:space="0" w:color="auto"/>
      </w:divBdr>
    </w:div>
    <w:div w:id="1713463131">
      <w:bodyDiv w:val="1"/>
      <w:marLeft w:val="0"/>
      <w:marRight w:val="0"/>
      <w:marTop w:val="0"/>
      <w:marBottom w:val="0"/>
      <w:divBdr>
        <w:top w:val="none" w:sz="0" w:space="0" w:color="auto"/>
        <w:left w:val="none" w:sz="0" w:space="0" w:color="auto"/>
        <w:bottom w:val="none" w:sz="0" w:space="0" w:color="auto"/>
        <w:right w:val="none" w:sz="0" w:space="0" w:color="auto"/>
      </w:divBdr>
    </w:div>
    <w:div w:id="1713574298">
      <w:bodyDiv w:val="1"/>
      <w:marLeft w:val="0"/>
      <w:marRight w:val="0"/>
      <w:marTop w:val="0"/>
      <w:marBottom w:val="0"/>
      <w:divBdr>
        <w:top w:val="none" w:sz="0" w:space="0" w:color="auto"/>
        <w:left w:val="none" w:sz="0" w:space="0" w:color="auto"/>
        <w:bottom w:val="none" w:sz="0" w:space="0" w:color="auto"/>
        <w:right w:val="none" w:sz="0" w:space="0" w:color="auto"/>
      </w:divBdr>
    </w:div>
    <w:div w:id="1713651718">
      <w:bodyDiv w:val="1"/>
      <w:marLeft w:val="0"/>
      <w:marRight w:val="0"/>
      <w:marTop w:val="0"/>
      <w:marBottom w:val="0"/>
      <w:divBdr>
        <w:top w:val="none" w:sz="0" w:space="0" w:color="auto"/>
        <w:left w:val="none" w:sz="0" w:space="0" w:color="auto"/>
        <w:bottom w:val="none" w:sz="0" w:space="0" w:color="auto"/>
        <w:right w:val="none" w:sz="0" w:space="0" w:color="auto"/>
      </w:divBdr>
    </w:div>
    <w:div w:id="1713727307">
      <w:bodyDiv w:val="1"/>
      <w:marLeft w:val="0"/>
      <w:marRight w:val="0"/>
      <w:marTop w:val="0"/>
      <w:marBottom w:val="0"/>
      <w:divBdr>
        <w:top w:val="none" w:sz="0" w:space="0" w:color="auto"/>
        <w:left w:val="none" w:sz="0" w:space="0" w:color="auto"/>
        <w:bottom w:val="none" w:sz="0" w:space="0" w:color="auto"/>
        <w:right w:val="none" w:sz="0" w:space="0" w:color="auto"/>
      </w:divBdr>
    </w:div>
    <w:div w:id="1713919620">
      <w:bodyDiv w:val="1"/>
      <w:marLeft w:val="0"/>
      <w:marRight w:val="0"/>
      <w:marTop w:val="0"/>
      <w:marBottom w:val="0"/>
      <w:divBdr>
        <w:top w:val="none" w:sz="0" w:space="0" w:color="auto"/>
        <w:left w:val="none" w:sz="0" w:space="0" w:color="auto"/>
        <w:bottom w:val="none" w:sz="0" w:space="0" w:color="auto"/>
        <w:right w:val="none" w:sz="0" w:space="0" w:color="auto"/>
      </w:divBdr>
    </w:div>
    <w:div w:id="1714574251">
      <w:bodyDiv w:val="1"/>
      <w:marLeft w:val="0"/>
      <w:marRight w:val="0"/>
      <w:marTop w:val="0"/>
      <w:marBottom w:val="0"/>
      <w:divBdr>
        <w:top w:val="none" w:sz="0" w:space="0" w:color="auto"/>
        <w:left w:val="none" w:sz="0" w:space="0" w:color="auto"/>
        <w:bottom w:val="none" w:sz="0" w:space="0" w:color="auto"/>
        <w:right w:val="none" w:sz="0" w:space="0" w:color="auto"/>
      </w:divBdr>
    </w:div>
    <w:div w:id="1715155789">
      <w:bodyDiv w:val="1"/>
      <w:marLeft w:val="0"/>
      <w:marRight w:val="0"/>
      <w:marTop w:val="0"/>
      <w:marBottom w:val="0"/>
      <w:divBdr>
        <w:top w:val="none" w:sz="0" w:space="0" w:color="auto"/>
        <w:left w:val="none" w:sz="0" w:space="0" w:color="auto"/>
        <w:bottom w:val="none" w:sz="0" w:space="0" w:color="auto"/>
        <w:right w:val="none" w:sz="0" w:space="0" w:color="auto"/>
      </w:divBdr>
    </w:div>
    <w:div w:id="1715541027">
      <w:bodyDiv w:val="1"/>
      <w:marLeft w:val="0"/>
      <w:marRight w:val="0"/>
      <w:marTop w:val="0"/>
      <w:marBottom w:val="0"/>
      <w:divBdr>
        <w:top w:val="none" w:sz="0" w:space="0" w:color="auto"/>
        <w:left w:val="none" w:sz="0" w:space="0" w:color="auto"/>
        <w:bottom w:val="none" w:sz="0" w:space="0" w:color="auto"/>
        <w:right w:val="none" w:sz="0" w:space="0" w:color="auto"/>
      </w:divBdr>
    </w:div>
    <w:div w:id="1715618107">
      <w:bodyDiv w:val="1"/>
      <w:marLeft w:val="0"/>
      <w:marRight w:val="0"/>
      <w:marTop w:val="0"/>
      <w:marBottom w:val="0"/>
      <w:divBdr>
        <w:top w:val="none" w:sz="0" w:space="0" w:color="auto"/>
        <w:left w:val="none" w:sz="0" w:space="0" w:color="auto"/>
        <w:bottom w:val="none" w:sz="0" w:space="0" w:color="auto"/>
        <w:right w:val="none" w:sz="0" w:space="0" w:color="auto"/>
      </w:divBdr>
    </w:div>
    <w:div w:id="1715621858">
      <w:bodyDiv w:val="1"/>
      <w:marLeft w:val="0"/>
      <w:marRight w:val="0"/>
      <w:marTop w:val="0"/>
      <w:marBottom w:val="0"/>
      <w:divBdr>
        <w:top w:val="none" w:sz="0" w:space="0" w:color="auto"/>
        <w:left w:val="none" w:sz="0" w:space="0" w:color="auto"/>
        <w:bottom w:val="none" w:sz="0" w:space="0" w:color="auto"/>
        <w:right w:val="none" w:sz="0" w:space="0" w:color="auto"/>
      </w:divBdr>
    </w:div>
    <w:div w:id="1716006465">
      <w:bodyDiv w:val="1"/>
      <w:marLeft w:val="0"/>
      <w:marRight w:val="0"/>
      <w:marTop w:val="0"/>
      <w:marBottom w:val="0"/>
      <w:divBdr>
        <w:top w:val="none" w:sz="0" w:space="0" w:color="auto"/>
        <w:left w:val="none" w:sz="0" w:space="0" w:color="auto"/>
        <w:bottom w:val="none" w:sz="0" w:space="0" w:color="auto"/>
        <w:right w:val="none" w:sz="0" w:space="0" w:color="auto"/>
      </w:divBdr>
    </w:div>
    <w:div w:id="1716199045">
      <w:bodyDiv w:val="1"/>
      <w:marLeft w:val="0"/>
      <w:marRight w:val="0"/>
      <w:marTop w:val="0"/>
      <w:marBottom w:val="0"/>
      <w:divBdr>
        <w:top w:val="none" w:sz="0" w:space="0" w:color="auto"/>
        <w:left w:val="none" w:sz="0" w:space="0" w:color="auto"/>
        <w:bottom w:val="none" w:sz="0" w:space="0" w:color="auto"/>
        <w:right w:val="none" w:sz="0" w:space="0" w:color="auto"/>
      </w:divBdr>
    </w:div>
    <w:div w:id="1716810071">
      <w:bodyDiv w:val="1"/>
      <w:marLeft w:val="0"/>
      <w:marRight w:val="0"/>
      <w:marTop w:val="0"/>
      <w:marBottom w:val="0"/>
      <w:divBdr>
        <w:top w:val="none" w:sz="0" w:space="0" w:color="auto"/>
        <w:left w:val="none" w:sz="0" w:space="0" w:color="auto"/>
        <w:bottom w:val="none" w:sz="0" w:space="0" w:color="auto"/>
        <w:right w:val="none" w:sz="0" w:space="0" w:color="auto"/>
      </w:divBdr>
    </w:div>
    <w:div w:id="1717191942">
      <w:bodyDiv w:val="1"/>
      <w:marLeft w:val="0"/>
      <w:marRight w:val="0"/>
      <w:marTop w:val="0"/>
      <w:marBottom w:val="0"/>
      <w:divBdr>
        <w:top w:val="none" w:sz="0" w:space="0" w:color="auto"/>
        <w:left w:val="none" w:sz="0" w:space="0" w:color="auto"/>
        <w:bottom w:val="none" w:sz="0" w:space="0" w:color="auto"/>
        <w:right w:val="none" w:sz="0" w:space="0" w:color="auto"/>
      </w:divBdr>
    </w:div>
    <w:div w:id="1717240634">
      <w:bodyDiv w:val="1"/>
      <w:marLeft w:val="0"/>
      <w:marRight w:val="0"/>
      <w:marTop w:val="0"/>
      <w:marBottom w:val="0"/>
      <w:divBdr>
        <w:top w:val="none" w:sz="0" w:space="0" w:color="auto"/>
        <w:left w:val="none" w:sz="0" w:space="0" w:color="auto"/>
        <w:bottom w:val="none" w:sz="0" w:space="0" w:color="auto"/>
        <w:right w:val="none" w:sz="0" w:space="0" w:color="auto"/>
      </w:divBdr>
    </w:div>
    <w:div w:id="1717318556">
      <w:bodyDiv w:val="1"/>
      <w:marLeft w:val="0"/>
      <w:marRight w:val="0"/>
      <w:marTop w:val="0"/>
      <w:marBottom w:val="0"/>
      <w:divBdr>
        <w:top w:val="none" w:sz="0" w:space="0" w:color="auto"/>
        <w:left w:val="none" w:sz="0" w:space="0" w:color="auto"/>
        <w:bottom w:val="none" w:sz="0" w:space="0" w:color="auto"/>
        <w:right w:val="none" w:sz="0" w:space="0" w:color="auto"/>
      </w:divBdr>
    </w:div>
    <w:div w:id="1717505393">
      <w:bodyDiv w:val="1"/>
      <w:marLeft w:val="0"/>
      <w:marRight w:val="0"/>
      <w:marTop w:val="0"/>
      <w:marBottom w:val="0"/>
      <w:divBdr>
        <w:top w:val="none" w:sz="0" w:space="0" w:color="auto"/>
        <w:left w:val="none" w:sz="0" w:space="0" w:color="auto"/>
        <w:bottom w:val="none" w:sz="0" w:space="0" w:color="auto"/>
        <w:right w:val="none" w:sz="0" w:space="0" w:color="auto"/>
      </w:divBdr>
    </w:div>
    <w:div w:id="1717508900">
      <w:bodyDiv w:val="1"/>
      <w:marLeft w:val="0"/>
      <w:marRight w:val="0"/>
      <w:marTop w:val="0"/>
      <w:marBottom w:val="0"/>
      <w:divBdr>
        <w:top w:val="none" w:sz="0" w:space="0" w:color="auto"/>
        <w:left w:val="none" w:sz="0" w:space="0" w:color="auto"/>
        <w:bottom w:val="none" w:sz="0" w:space="0" w:color="auto"/>
        <w:right w:val="none" w:sz="0" w:space="0" w:color="auto"/>
      </w:divBdr>
    </w:div>
    <w:div w:id="1717580115">
      <w:bodyDiv w:val="1"/>
      <w:marLeft w:val="0"/>
      <w:marRight w:val="0"/>
      <w:marTop w:val="0"/>
      <w:marBottom w:val="0"/>
      <w:divBdr>
        <w:top w:val="none" w:sz="0" w:space="0" w:color="auto"/>
        <w:left w:val="none" w:sz="0" w:space="0" w:color="auto"/>
        <w:bottom w:val="none" w:sz="0" w:space="0" w:color="auto"/>
        <w:right w:val="none" w:sz="0" w:space="0" w:color="auto"/>
      </w:divBdr>
    </w:div>
    <w:div w:id="1717580995">
      <w:bodyDiv w:val="1"/>
      <w:marLeft w:val="0"/>
      <w:marRight w:val="0"/>
      <w:marTop w:val="0"/>
      <w:marBottom w:val="0"/>
      <w:divBdr>
        <w:top w:val="none" w:sz="0" w:space="0" w:color="auto"/>
        <w:left w:val="none" w:sz="0" w:space="0" w:color="auto"/>
        <w:bottom w:val="none" w:sz="0" w:space="0" w:color="auto"/>
        <w:right w:val="none" w:sz="0" w:space="0" w:color="auto"/>
      </w:divBdr>
    </w:div>
    <w:div w:id="1717659371">
      <w:bodyDiv w:val="1"/>
      <w:marLeft w:val="0"/>
      <w:marRight w:val="0"/>
      <w:marTop w:val="0"/>
      <w:marBottom w:val="0"/>
      <w:divBdr>
        <w:top w:val="none" w:sz="0" w:space="0" w:color="auto"/>
        <w:left w:val="none" w:sz="0" w:space="0" w:color="auto"/>
        <w:bottom w:val="none" w:sz="0" w:space="0" w:color="auto"/>
        <w:right w:val="none" w:sz="0" w:space="0" w:color="auto"/>
      </w:divBdr>
    </w:div>
    <w:div w:id="1717702244">
      <w:bodyDiv w:val="1"/>
      <w:marLeft w:val="0"/>
      <w:marRight w:val="0"/>
      <w:marTop w:val="0"/>
      <w:marBottom w:val="0"/>
      <w:divBdr>
        <w:top w:val="none" w:sz="0" w:space="0" w:color="auto"/>
        <w:left w:val="none" w:sz="0" w:space="0" w:color="auto"/>
        <w:bottom w:val="none" w:sz="0" w:space="0" w:color="auto"/>
        <w:right w:val="none" w:sz="0" w:space="0" w:color="auto"/>
      </w:divBdr>
    </w:div>
    <w:div w:id="1717854814">
      <w:bodyDiv w:val="1"/>
      <w:marLeft w:val="0"/>
      <w:marRight w:val="0"/>
      <w:marTop w:val="0"/>
      <w:marBottom w:val="0"/>
      <w:divBdr>
        <w:top w:val="none" w:sz="0" w:space="0" w:color="auto"/>
        <w:left w:val="none" w:sz="0" w:space="0" w:color="auto"/>
        <w:bottom w:val="none" w:sz="0" w:space="0" w:color="auto"/>
        <w:right w:val="none" w:sz="0" w:space="0" w:color="auto"/>
      </w:divBdr>
    </w:div>
    <w:div w:id="1717926770">
      <w:bodyDiv w:val="1"/>
      <w:marLeft w:val="0"/>
      <w:marRight w:val="0"/>
      <w:marTop w:val="0"/>
      <w:marBottom w:val="0"/>
      <w:divBdr>
        <w:top w:val="none" w:sz="0" w:space="0" w:color="auto"/>
        <w:left w:val="none" w:sz="0" w:space="0" w:color="auto"/>
        <w:bottom w:val="none" w:sz="0" w:space="0" w:color="auto"/>
        <w:right w:val="none" w:sz="0" w:space="0" w:color="auto"/>
      </w:divBdr>
    </w:div>
    <w:div w:id="1718041765">
      <w:bodyDiv w:val="1"/>
      <w:marLeft w:val="0"/>
      <w:marRight w:val="0"/>
      <w:marTop w:val="0"/>
      <w:marBottom w:val="0"/>
      <w:divBdr>
        <w:top w:val="none" w:sz="0" w:space="0" w:color="auto"/>
        <w:left w:val="none" w:sz="0" w:space="0" w:color="auto"/>
        <w:bottom w:val="none" w:sz="0" w:space="0" w:color="auto"/>
        <w:right w:val="none" w:sz="0" w:space="0" w:color="auto"/>
      </w:divBdr>
    </w:div>
    <w:div w:id="1718159222">
      <w:bodyDiv w:val="1"/>
      <w:marLeft w:val="0"/>
      <w:marRight w:val="0"/>
      <w:marTop w:val="0"/>
      <w:marBottom w:val="0"/>
      <w:divBdr>
        <w:top w:val="none" w:sz="0" w:space="0" w:color="auto"/>
        <w:left w:val="none" w:sz="0" w:space="0" w:color="auto"/>
        <w:bottom w:val="none" w:sz="0" w:space="0" w:color="auto"/>
        <w:right w:val="none" w:sz="0" w:space="0" w:color="auto"/>
      </w:divBdr>
    </w:div>
    <w:div w:id="1718241166">
      <w:bodyDiv w:val="1"/>
      <w:marLeft w:val="0"/>
      <w:marRight w:val="0"/>
      <w:marTop w:val="0"/>
      <w:marBottom w:val="0"/>
      <w:divBdr>
        <w:top w:val="none" w:sz="0" w:space="0" w:color="auto"/>
        <w:left w:val="none" w:sz="0" w:space="0" w:color="auto"/>
        <w:bottom w:val="none" w:sz="0" w:space="0" w:color="auto"/>
        <w:right w:val="none" w:sz="0" w:space="0" w:color="auto"/>
      </w:divBdr>
    </w:div>
    <w:div w:id="1718776352">
      <w:bodyDiv w:val="1"/>
      <w:marLeft w:val="0"/>
      <w:marRight w:val="0"/>
      <w:marTop w:val="0"/>
      <w:marBottom w:val="0"/>
      <w:divBdr>
        <w:top w:val="none" w:sz="0" w:space="0" w:color="auto"/>
        <w:left w:val="none" w:sz="0" w:space="0" w:color="auto"/>
        <w:bottom w:val="none" w:sz="0" w:space="0" w:color="auto"/>
        <w:right w:val="none" w:sz="0" w:space="0" w:color="auto"/>
      </w:divBdr>
    </w:div>
    <w:div w:id="1719085751">
      <w:bodyDiv w:val="1"/>
      <w:marLeft w:val="0"/>
      <w:marRight w:val="0"/>
      <w:marTop w:val="0"/>
      <w:marBottom w:val="0"/>
      <w:divBdr>
        <w:top w:val="none" w:sz="0" w:space="0" w:color="auto"/>
        <w:left w:val="none" w:sz="0" w:space="0" w:color="auto"/>
        <w:bottom w:val="none" w:sz="0" w:space="0" w:color="auto"/>
        <w:right w:val="none" w:sz="0" w:space="0" w:color="auto"/>
      </w:divBdr>
    </w:div>
    <w:div w:id="1719428680">
      <w:bodyDiv w:val="1"/>
      <w:marLeft w:val="0"/>
      <w:marRight w:val="0"/>
      <w:marTop w:val="0"/>
      <w:marBottom w:val="0"/>
      <w:divBdr>
        <w:top w:val="none" w:sz="0" w:space="0" w:color="auto"/>
        <w:left w:val="none" w:sz="0" w:space="0" w:color="auto"/>
        <w:bottom w:val="none" w:sz="0" w:space="0" w:color="auto"/>
        <w:right w:val="none" w:sz="0" w:space="0" w:color="auto"/>
      </w:divBdr>
    </w:div>
    <w:div w:id="1719696490">
      <w:bodyDiv w:val="1"/>
      <w:marLeft w:val="0"/>
      <w:marRight w:val="0"/>
      <w:marTop w:val="0"/>
      <w:marBottom w:val="0"/>
      <w:divBdr>
        <w:top w:val="none" w:sz="0" w:space="0" w:color="auto"/>
        <w:left w:val="none" w:sz="0" w:space="0" w:color="auto"/>
        <w:bottom w:val="none" w:sz="0" w:space="0" w:color="auto"/>
        <w:right w:val="none" w:sz="0" w:space="0" w:color="auto"/>
      </w:divBdr>
    </w:div>
    <w:div w:id="1719863044">
      <w:bodyDiv w:val="1"/>
      <w:marLeft w:val="0"/>
      <w:marRight w:val="0"/>
      <w:marTop w:val="0"/>
      <w:marBottom w:val="0"/>
      <w:divBdr>
        <w:top w:val="none" w:sz="0" w:space="0" w:color="auto"/>
        <w:left w:val="none" w:sz="0" w:space="0" w:color="auto"/>
        <w:bottom w:val="none" w:sz="0" w:space="0" w:color="auto"/>
        <w:right w:val="none" w:sz="0" w:space="0" w:color="auto"/>
      </w:divBdr>
    </w:div>
    <w:div w:id="1721048420">
      <w:bodyDiv w:val="1"/>
      <w:marLeft w:val="0"/>
      <w:marRight w:val="0"/>
      <w:marTop w:val="0"/>
      <w:marBottom w:val="0"/>
      <w:divBdr>
        <w:top w:val="none" w:sz="0" w:space="0" w:color="auto"/>
        <w:left w:val="none" w:sz="0" w:space="0" w:color="auto"/>
        <w:bottom w:val="none" w:sz="0" w:space="0" w:color="auto"/>
        <w:right w:val="none" w:sz="0" w:space="0" w:color="auto"/>
      </w:divBdr>
    </w:div>
    <w:div w:id="1721324413">
      <w:bodyDiv w:val="1"/>
      <w:marLeft w:val="0"/>
      <w:marRight w:val="0"/>
      <w:marTop w:val="0"/>
      <w:marBottom w:val="0"/>
      <w:divBdr>
        <w:top w:val="none" w:sz="0" w:space="0" w:color="auto"/>
        <w:left w:val="none" w:sz="0" w:space="0" w:color="auto"/>
        <w:bottom w:val="none" w:sz="0" w:space="0" w:color="auto"/>
        <w:right w:val="none" w:sz="0" w:space="0" w:color="auto"/>
      </w:divBdr>
    </w:div>
    <w:div w:id="1721787258">
      <w:bodyDiv w:val="1"/>
      <w:marLeft w:val="0"/>
      <w:marRight w:val="0"/>
      <w:marTop w:val="0"/>
      <w:marBottom w:val="0"/>
      <w:divBdr>
        <w:top w:val="none" w:sz="0" w:space="0" w:color="auto"/>
        <w:left w:val="none" w:sz="0" w:space="0" w:color="auto"/>
        <w:bottom w:val="none" w:sz="0" w:space="0" w:color="auto"/>
        <w:right w:val="none" w:sz="0" w:space="0" w:color="auto"/>
      </w:divBdr>
    </w:div>
    <w:div w:id="1722171153">
      <w:bodyDiv w:val="1"/>
      <w:marLeft w:val="0"/>
      <w:marRight w:val="0"/>
      <w:marTop w:val="0"/>
      <w:marBottom w:val="0"/>
      <w:divBdr>
        <w:top w:val="none" w:sz="0" w:space="0" w:color="auto"/>
        <w:left w:val="none" w:sz="0" w:space="0" w:color="auto"/>
        <w:bottom w:val="none" w:sz="0" w:space="0" w:color="auto"/>
        <w:right w:val="none" w:sz="0" w:space="0" w:color="auto"/>
      </w:divBdr>
    </w:div>
    <w:div w:id="1722292740">
      <w:bodyDiv w:val="1"/>
      <w:marLeft w:val="0"/>
      <w:marRight w:val="0"/>
      <w:marTop w:val="0"/>
      <w:marBottom w:val="0"/>
      <w:divBdr>
        <w:top w:val="none" w:sz="0" w:space="0" w:color="auto"/>
        <w:left w:val="none" w:sz="0" w:space="0" w:color="auto"/>
        <w:bottom w:val="none" w:sz="0" w:space="0" w:color="auto"/>
        <w:right w:val="none" w:sz="0" w:space="0" w:color="auto"/>
      </w:divBdr>
    </w:div>
    <w:div w:id="1722360344">
      <w:bodyDiv w:val="1"/>
      <w:marLeft w:val="0"/>
      <w:marRight w:val="0"/>
      <w:marTop w:val="0"/>
      <w:marBottom w:val="0"/>
      <w:divBdr>
        <w:top w:val="none" w:sz="0" w:space="0" w:color="auto"/>
        <w:left w:val="none" w:sz="0" w:space="0" w:color="auto"/>
        <w:bottom w:val="none" w:sz="0" w:space="0" w:color="auto"/>
        <w:right w:val="none" w:sz="0" w:space="0" w:color="auto"/>
      </w:divBdr>
    </w:div>
    <w:div w:id="1722513248">
      <w:bodyDiv w:val="1"/>
      <w:marLeft w:val="0"/>
      <w:marRight w:val="0"/>
      <w:marTop w:val="0"/>
      <w:marBottom w:val="0"/>
      <w:divBdr>
        <w:top w:val="none" w:sz="0" w:space="0" w:color="auto"/>
        <w:left w:val="none" w:sz="0" w:space="0" w:color="auto"/>
        <w:bottom w:val="none" w:sz="0" w:space="0" w:color="auto"/>
        <w:right w:val="none" w:sz="0" w:space="0" w:color="auto"/>
      </w:divBdr>
    </w:div>
    <w:div w:id="1722752494">
      <w:bodyDiv w:val="1"/>
      <w:marLeft w:val="0"/>
      <w:marRight w:val="0"/>
      <w:marTop w:val="0"/>
      <w:marBottom w:val="0"/>
      <w:divBdr>
        <w:top w:val="none" w:sz="0" w:space="0" w:color="auto"/>
        <w:left w:val="none" w:sz="0" w:space="0" w:color="auto"/>
        <w:bottom w:val="none" w:sz="0" w:space="0" w:color="auto"/>
        <w:right w:val="none" w:sz="0" w:space="0" w:color="auto"/>
      </w:divBdr>
    </w:div>
    <w:div w:id="1722826089">
      <w:bodyDiv w:val="1"/>
      <w:marLeft w:val="0"/>
      <w:marRight w:val="0"/>
      <w:marTop w:val="0"/>
      <w:marBottom w:val="0"/>
      <w:divBdr>
        <w:top w:val="none" w:sz="0" w:space="0" w:color="auto"/>
        <w:left w:val="none" w:sz="0" w:space="0" w:color="auto"/>
        <w:bottom w:val="none" w:sz="0" w:space="0" w:color="auto"/>
        <w:right w:val="none" w:sz="0" w:space="0" w:color="auto"/>
      </w:divBdr>
    </w:div>
    <w:div w:id="1722899794">
      <w:bodyDiv w:val="1"/>
      <w:marLeft w:val="0"/>
      <w:marRight w:val="0"/>
      <w:marTop w:val="0"/>
      <w:marBottom w:val="0"/>
      <w:divBdr>
        <w:top w:val="none" w:sz="0" w:space="0" w:color="auto"/>
        <w:left w:val="none" w:sz="0" w:space="0" w:color="auto"/>
        <w:bottom w:val="none" w:sz="0" w:space="0" w:color="auto"/>
        <w:right w:val="none" w:sz="0" w:space="0" w:color="auto"/>
      </w:divBdr>
    </w:div>
    <w:div w:id="1722902948">
      <w:bodyDiv w:val="1"/>
      <w:marLeft w:val="0"/>
      <w:marRight w:val="0"/>
      <w:marTop w:val="0"/>
      <w:marBottom w:val="0"/>
      <w:divBdr>
        <w:top w:val="none" w:sz="0" w:space="0" w:color="auto"/>
        <w:left w:val="none" w:sz="0" w:space="0" w:color="auto"/>
        <w:bottom w:val="none" w:sz="0" w:space="0" w:color="auto"/>
        <w:right w:val="none" w:sz="0" w:space="0" w:color="auto"/>
      </w:divBdr>
    </w:div>
    <w:div w:id="1723020576">
      <w:bodyDiv w:val="1"/>
      <w:marLeft w:val="0"/>
      <w:marRight w:val="0"/>
      <w:marTop w:val="0"/>
      <w:marBottom w:val="0"/>
      <w:divBdr>
        <w:top w:val="none" w:sz="0" w:space="0" w:color="auto"/>
        <w:left w:val="none" w:sz="0" w:space="0" w:color="auto"/>
        <w:bottom w:val="none" w:sz="0" w:space="0" w:color="auto"/>
        <w:right w:val="none" w:sz="0" w:space="0" w:color="auto"/>
      </w:divBdr>
    </w:div>
    <w:div w:id="1723089833">
      <w:bodyDiv w:val="1"/>
      <w:marLeft w:val="0"/>
      <w:marRight w:val="0"/>
      <w:marTop w:val="0"/>
      <w:marBottom w:val="0"/>
      <w:divBdr>
        <w:top w:val="none" w:sz="0" w:space="0" w:color="auto"/>
        <w:left w:val="none" w:sz="0" w:space="0" w:color="auto"/>
        <w:bottom w:val="none" w:sz="0" w:space="0" w:color="auto"/>
        <w:right w:val="none" w:sz="0" w:space="0" w:color="auto"/>
      </w:divBdr>
    </w:div>
    <w:div w:id="1723285029">
      <w:bodyDiv w:val="1"/>
      <w:marLeft w:val="0"/>
      <w:marRight w:val="0"/>
      <w:marTop w:val="0"/>
      <w:marBottom w:val="0"/>
      <w:divBdr>
        <w:top w:val="none" w:sz="0" w:space="0" w:color="auto"/>
        <w:left w:val="none" w:sz="0" w:space="0" w:color="auto"/>
        <w:bottom w:val="none" w:sz="0" w:space="0" w:color="auto"/>
        <w:right w:val="none" w:sz="0" w:space="0" w:color="auto"/>
      </w:divBdr>
    </w:div>
    <w:div w:id="1723748092">
      <w:bodyDiv w:val="1"/>
      <w:marLeft w:val="0"/>
      <w:marRight w:val="0"/>
      <w:marTop w:val="0"/>
      <w:marBottom w:val="0"/>
      <w:divBdr>
        <w:top w:val="none" w:sz="0" w:space="0" w:color="auto"/>
        <w:left w:val="none" w:sz="0" w:space="0" w:color="auto"/>
        <w:bottom w:val="none" w:sz="0" w:space="0" w:color="auto"/>
        <w:right w:val="none" w:sz="0" w:space="0" w:color="auto"/>
      </w:divBdr>
    </w:div>
    <w:div w:id="1723865060">
      <w:bodyDiv w:val="1"/>
      <w:marLeft w:val="0"/>
      <w:marRight w:val="0"/>
      <w:marTop w:val="0"/>
      <w:marBottom w:val="0"/>
      <w:divBdr>
        <w:top w:val="none" w:sz="0" w:space="0" w:color="auto"/>
        <w:left w:val="none" w:sz="0" w:space="0" w:color="auto"/>
        <w:bottom w:val="none" w:sz="0" w:space="0" w:color="auto"/>
        <w:right w:val="none" w:sz="0" w:space="0" w:color="auto"/>
      </w:divBdr>
    </w:div>
    <w:div w:id="1723945547">
      <w:bodyDiv w:val="1"/>
      <w:marLeft w:val="0"/>
      <w:marRight w:val="0"/>
      <w:marTop w:val="0"/>
      <w:marBottom w:val="0"/>
      <w:divBdr>
        <w:top w:val="none" w:sz="0" w:space="0" w:color="auto"/>
        <w:left w:val="none" w:sz="0" w:space="0" w:color="auto"/>
        <w:bottom w:val="none" w:sz="0" w:space="0" w:color="auto"/>
        <w:right w:val="none" w:sz="0" w:space="0" w:color="auto"/>
      </w:divBdr>
    </w:div>
    <w:div w:id="1724057692">
      <w:bodyDiv w:val="1"/>
      <w:marLeft w:val="0"/>
      <w:marRight w:val="0"/>
      <w:marTop w:val="0"/>
      <w:marBottom w:val="0"/>
      <w:divBdr>
        <w:top w:val="none" w:sz="0" w:space="0" w:color="auto"/>
        <w:left w:val="none" w:sz="0" w:space="0" w:color="auto"/>
        <w:bottom w:val="none" w:sz="0" w:space="0" w:color="auto"/>
        <w:right w:val="none" w:sz="0" w:space="0" w:color="auto"/>
      </w:divBdr>
    </w:div>
    <w:div w:id="1724061291">
      <w:bodyDiv w:val="1"/>
      <w:marLeft w:val="0"/>
      <w:marRight w:val="0"/>
      <w:marTop w:val="0"/>
      <w:marBottom w:val="0"/>
      <w:divBdr>
        <w:top w:val="none" w:sz="0" w:space="0" w:color="auto"/>
        <w:left w:val="none" w:sz="0" w:space="0" w:color="auto"/>
        <w:bottom w:val="none" w:sz="0" w:space="0" w:color="auto"/>
        <w:right w:val="none" w:sz="0" w:space="0" w:color="auto"/>
      </w:divBdr>
    </w:div>
    <w:div w:id="1724210179">
      <w:bodyDiv w:val="1"/>
      <w:marLeft w:val="0"/>
      <w:marRight w:val="0"/>
      <w:marTop w:val="0"/>
      <w:marBottom w:val="0"/>
      <w:divBdr>
        <w:top w:val="none" w:sz="0" w:space="0" w:color="auto"/>
        <w:left w:val="none" w:sz="0" w:space="0" w:color="auto"/>
        <w:bottom w:val="none" w:sz="0" w:space="0" w:color="auto"/>
        <w:right w:val="none" w:sz="0" w:space="0" w:color="auto"/>
      </w:divBdr>
    </w:div>
    <w:div w:id="1724600967">
      <w:bodyDiv w:val="1"/>
      <w:marLeft w:val="0"/>
      <w:marRight w:val="0"/>
      <w:marTop w:val="0"/>
      <w:marBottom w:val="0"/>
      <w:divBdr>
        <w:top w:val="none" w:sz="0" w:space="0" w:color="auto"/>
        <w:left w:val="none" w:sz="0" w:space="0" w:color="auto"/>
        <w:bottom w:val="none" w:sz="0" w:space="0" w:color="auto"/>
        <w:right w:val="none" w:sz="0" w:space="0" w:color="auto"/>
      </w:divBdr>
    </w:div>
    <w:div w:id="1724711692">
      <w:bodyDiv w:val="1"/>
      <w:marLeft w:val="0"/>
      <w:marRight w:val="0"/>
      <w:marTop w:val="0"/>
      <w:marBottom w:val="0"/>
      <w:divBdr>
        <w:top w:val="none" w:sz="0" w:space="0" w:color="auto"/>
        <w:left w:val="none" w:sz="0" w:space="0" w:color="auto"/>
        <w:bottom w:val="none" w:sz="0" w:space="0" w:color="auto"/>
        <w:right w:val="none" w:sz="0" w:space="0" w:color="auto"/>
      </w:divBdr>
    </w:div>
    <w:div w:id="1724713457">
      <w:bodyDiv w:val="1"/>
      <w:marLeft w:val="0"/>
      <w:marRight w:val="0"/>
      <w:marTop w:val="0"/>
      <w:marBottom w:val="0"/>
      <w:divBdr>
        <w:top w:val="none" w:sz="0" w:space="0" w:color="auto"/>
        <w:left w:val="none" w:sz="0" w:space="0" w:color="auto"/>
        <w:bottom w:val="none" w:sz="0" w:space="0" w:color="auto"/>
        <w:right w:val="none" w:sz="0" w:space="0" w:color="auto"/>
      </w:divBdr>
    </w:div>
    <w:div w:id="1726219624">
      <w:bodyDiv w:val="1"/>
      <w:marLeft w:val="0"/>
      <w:marRight w:val="0"/>
      <w:marTop w:val="0"/>
      <w:marBottom w:val="0"/>
      <w:divBdr>
        <w:top w:val="none" w:sz="0" w:space="0" w:color="auto"/>
        <w:left w:val="none" w:sz="0" w:space="0" w:color="auto"/>
        <w:bottom w:val="none" w:sz="0" w:space="0" w:color="auto"/>
        <w:right w:val="none" w:sz="0" w:space="0" w:color="auto"/>
      </w:divBdr>
    </w:div>
    <w:div w:id="1726486006">
      <w:bodyDiv w:val="1"/>
      <w:marLeft w:val="0"/>
      <w:marRight w:val="0"/>
      <w:marTop w:val="0"/>
      <w:marBottom w:val="0"/>
      <w:divBdr>
        <w:top w:val="none" w:sz="0" w:space="0" w:color="auto"/>
        <w:left w:val="none" w:sz="0" w:space="0" w:color="auto"/>
        <w:bottom w:val="none" w:sz="0" w:space="0" w:color="auto"/>
        <w:right w:val="none" w:sz="0" w:space="0" w:color="auto"/>
      </w:divBdr>
    </w:div>
    <w:div w:id="1726565639">
      <w:bodyDiv w:val="1"/>
      <w:marLeft w:val="0"/>
      <w:marRight w:val="0"/>
      <w:marTop w:val="0"/>
      <w:marBottom w:val="0"/>
      <w:divBdr>
        <w:top w:val="none" w:sz="0" w:space="0" w:color="auto"/>
        <w:left w:val="none" w:sz="0" w:space="0" w:color="auto"/>
        <w:bottom w:val="none" w:sz="0" w:space="0" w:color="auto"/>
        <w:right w:val="none" w:sz="0" w:space="0" w:color="auto"/>
      </w:divBdr>
    </w:div>
    <w:div w:id="1726680566">
      <w:bodyDiv w:val="1"/>
      <w:marLeft w:val="0"/>
      <w:marRight w:val="0"/>
      <w:marTop w:val="0"/>
      <w:marBottom w:val="0"/>
      <w:divBdr>
        <w:top w:val="none" w:sz="0" w:space="0" w:color="auto"/>
        <w:left w:val="none" w:sz="0" w:space="0" w:color="auto"/>
        <w:bottom w:val="none" w:sz="0" w:space="0" w:color="auto"/>
        <w:right w:val="none" w:sz="0" w:space="0" w:color="auto"/>
      </w:divBdr>
    </w:div>
    <w:div w:id="1727096602">
      <w:bodyDiv w:val="1"/>
      <w:marLeft w:val="0"/>
      <w:marRight w:val="0"/>
      <w:marTop w:val="0"/>
      <w:marBottom w:val="0"/>
      <w:divBdr>
        <w:top w:val="none" w:sz="0" w:space="0" w:color="auto"/>
        <w:left w:val="none" w:sz="0" w:space="0" w:color="auto"/>
        <w:bottom w:val="none" w:sz="0" w:space="0" w:color="auto"/>
        <w:right w:val="none" w:sz="0" w:space="0" w:color="auto"/>
      </w:divBdr>
    </w:div>
    <w:div w:id="1727529922">
      <w:bodyDiv w:val="1"/>
      <w:marLeft w:val="0"/>
      <w:marRight w:val="0"/>
      <w:marTop w:val="0"/>
      <w:marBottom w:val="0"/>
      <w:divBdr>
        <w:top w:val="none" w:sz="0" w:space="0" w:color="auto"/>
        <w:left w:val="none" w:sz="0" w:space="0" w:color="auto"/>
        <w:bottom w:val="none" w:sz="0" w:space="0" w:color="auto"/>
        <w:right w:val="none" w:sz="0" w:space="0" w:color="auto"/>
      </w:divBdr>
    </w:div>
    <w:div w:id="1727534344">
      <w:bodyDiv w:val="1"/>
      <w:marLeft w:val="0"/>
      <w:marRight w:val="0"/>
      <w:marTop w:val="0"/>
      <w:marBottom w:val="0"/>
      <w:divBdr>
        <w:top w:val="none" w:sz="0" w:space="0" w:color="auto"/>
        <w:left w:val="none" w:sz="0" w:space="0" w:color="auto"/>
        <w:bottom w:val="none" w:sz="0" w:space="0" w:color="auto"/>
        <w:right w:val="none" w:sz="0" w:space="0" w:color="auto"/>
      </w:divBdr>
    </w:div>
    <w:div w:id="1727801730">
      <w:bodyDiv w:val="1"/>
      <w:marLeft w:val="0"/>
      <w:marRight w:val="0"/>
      <w:marTop w:val="0"/>
      <w:marBottom w:val="0"/>
      <w:divBdr>
        <w:top w:val="none" w:sz="0" w:space="0" w:color="auto"/>
        <w:left w:val="none" w:sz="0" w:space="0" w:color="auto"/>
        <w:bottom w:val="none" w:sz="0" w:space="0" w:color="auto"/>
        <w:right w:val="none" w:sz="0" w:space="0" w:color="auto"/>
      </w:divBdr>
    </w:div>
    <w:div w:id="1728069000">
      <w:bodyDiv w:val="1"/>
      <w:marLeft w:val="0"/>
      <w:marRight w:val="0"/>
      <w:marTop w:val="0"/>
      <w:marBottom w:val="0"/>
      <w:divBdr>
        <w:top w:val="none" w:sz="0" w:space="0" w:color="auto"/>
        <w:left w:val="none" w:sz="0" w:space="0" w:color="auto"/>
        <w:bottom w:val="none" w:sz="0" w:space="0" w:color="auto"/>
        <w:right w:val="none" w:sz="0" w:space="0" w:color="auto"/>
      </w:divBdr>
    </w:div>
    <w:div w:id="1728139573">
      <w:bodyDiv w:val="1"/>
      <w:marLeft w:val="0"/>
      <w:marRight w:val="0"/>
      <w:marTop w:val="0"/>
      <w:marBottom w:val="0"/>
      <w:divBdr>
        <w:top w:val="none" w:sz="0" w:space="0" w:color="auto"/>
        <w:left w:val="none" w:sz="0" w:space="0" w:color="auto"/>
        <w:bottom w:val="none" w:sz="0" w:space="0" w:color="auto"/>
        <w:right w:val="none" w:sz="0" w:space="0" w:color="auto"/>
      </w:divBdr>
    </w:div>
    <w:div w:id="1728187826">
      <w:bodyDiv w:val="1"/>
      <w:marLeft w:val="0"/>
      <w:marRight w:val="0"/>
      <w:marTop w:val="0"/>
      <w:marBottom w:val="0"/>
      <w:divBdr>
        <w:top w:val="none" w:sz="0" w:space="0" w:color="auto"/>
        <w:left w:val="none" w:sz="0" w:space="0" w:color="auto"/>
        <w:bottom w:val="none" w:sz="0" w:space="0" w:color="auto"/>
        <w:right w:val="none" w:sz="0" w:space="0" w:color="auto"/>
      </w:divBdr>
    </w:div>
    <w:div w:id="1728190129">
      <w:bodyDiv w:val="1"/>
      <w:marLeft w:val="0"/>
      <w:marRight w:val="0"/>
      <w:marTop w:val="0"/>
      <w:marBottom w:val="0"/>
      <w:divBdr>
        <w:top w:val="none" w:sz="0" w:space="0" w:color="auto"/>
        <w:left w:val="none" w:sz="0" w:space="0" w:color="auto"/>
        <w:bottom w:val="none" w:sz="0" w:space="0" w:color="auto"/>
        <w:right w:val="none" w:sz="0" w:space="0" w:color="auto"/>
      </w:divBdr>
    </w:div>
    <w:div w:id="1728256805">
      <w:bodyDiv w:val="1"/>
      <w:marLeft w:val="0"/>
      <w:marRight w:val="0"/>
      <w:marTop w:val="0"/>
      <w:marBottom w:val="0"/>
      <w:divBdr>
        <w:top w:val="none" w:sz="0" w:space="0" w:color="auto"/>
        <w:left w:val="none" w:sz="0" w:space="0" w:color="auto"/>
        <w:bottom w:val="none" w:sz="0" w:space="0" w:color="auto"/>
        <w:right w:val="none" w:sz="0" w:space="0" w:color="auto"/>
      </w:divBdr>
    </w:div>
    <w:div w:id="1728338681">
      <w:bodyDiv w:val="1"/>
      <w:marLeft w:val="0"/>
      <w:marRight w:val="0"/>
      <w:marTop w:val="0"/>
      <w:marBottom w:val="0"/>
      <w:divBdr>
        <w:top w:val="none" w:sz="0" w:space="0" w:color="auto"/>
        <w:left w:val="none" w:sz="0" w:space="0" w:color="auto"/>
        <w:bottom w:val="none" w:sz="0" w:space="0" w:color="auto"/>
        <w:right w:val="none" w:sz="0" w:space="0" w:color="auto"/>
      </w:divBdr>
    </w:div>
    <w:div w:id="1728718987">
      <w:bodyDiv w:val="1"/>
      <w:marLeft w:val="0"/>
      <w:marRight w:val="0"/>
      <w:marTop w:val="0"/>
      <w:marBottom w:val="0"/>
      <w:divBdr>
        <w:top w:val="none" w:sz="0" w:space="0" w:color="auto"/>
        <w:left w:val="none" w:sz="0" w:space="0" w:color="auto"/>
        <w:bottom w:val="none" w:sz="0" w:space="0" w:color="auto"/>
        <w:right w:val="none" w:sz="0" w:space="0" w:color="auto"/>
      </w:divBdr>
    </w:div>
    <w:div w:id="1728794532">
      <w:bodyDiv w:val="1"/>
      <w:marLeft w:val="0"/>
      <w:marRight w:val="0"/>
      <w:marTop w:val="0"/>
      <w:marBottom w:val="0"/>
      <w:divBdr>
        <w:top w:val="none" w:sz="0" w:space="0" w:color="auto"/>
        <w:left w:val="none" w:sz="0" w:space="0" w:color="auto"/>
        <w:bottom w:val="none" w:sz="0" w:space="0" w:color="auto"/>
        <w:right w:val="none" w:sz="0" w:space="0" w:color="auto"/>
      </w:divBdr>
    </w:div>
    <w:div w:id="1729458163">
      <w:bodyDiv w:val="1"/>
      <w:marLeft w:val="0"/>
      <w:marRight w:val="0"/>
      <w:marTop w:val="0"/>
      <w:marBottom w:val="0"/>
      <w:divBdr>
        <w:top w:val="none" w:sz="0" w:space="0" w:color="auto"/>
        <w:left w:val="none" w:sz="0" w:space="0" w:color="auto"/>
        <w:bottom w:val="none" w:sz="0" w:space="0" w:color="auto"/>
        <w:right w:val="none" w:sz="0" w:space="0" w:color="auto"/>
      </w:divBdr>
    </w:div>
    <w:div w:id="1729570634">
      <w:bodyDiv w:val="1"/>
      <w:marLeft w:val="0"/>
      <w:marRight w:val="0"/>
      <w:marTop w:val="0"/>
      <w:marBottom w:val="0"/>
      <w:divBdr>
        <w:top w:val="none" w:sz="0" w:space="0" w:color="auto"/>
        <w:left w:val="none" w:sz="0" w:space="0" w:color="auto"/>
        <w:bottom w:val="none" w:sz="0" w:space="0" w:color="auto"/>
        <w:right w:val="none" w:sz="0" w:space="0" w:color="auto"/>
      </w:divBdr>
    </w:div>
    <w:div w:id="1729718065">
      <w:bodyDiv w:val="1"/>
      <w:marLeft w:val="0"/>
      <w:marRight w:val="0"/>
      <w:marTop w:val="0"/>
      <w:marBottom w:val="0"/>
      <w:divBdr>
        <w:top w:val="none" w:sz="0" w:space="0" w:color="auto"/>
        <w:left w:val="none" w:sz="0" w:space="0" w:color="auto"/>
        <w:bottom w:val="none" w:sz="0" w:space="0" w:color="auto"/>
        <w:right w:val="none" w:sz="0" w:space="0" w:color="auto"/>
      </w:divBdr>
    </w:div>
    <w:div w:id="1729838569">
      <w:bodyDiv w:val="1"/>
      <w:marLeft w:val="0"/>
      <w:marRight w:val="0"/>
      <w:marTop w:val="0"/>
      <w:marBottom w:val="0"/>
      <w:divBdr>
        <w:top w:val="none" w:sz="0" w:space="0" w:color="auto"/>
        <w:left w:val="none" w:sz="0" w:space="0" w:color="auto"/>
        <w:bottom w:val="none" w:sz="0" w:space="0" w:color="auto"/>
        <w:right w:val="none" w:sz="0" w:space="0" w:color="auto"/>
      </w:divBdr>
    </w:div>
    <w:div w:id="1729959957">
      <w:bodyDiv w:val="1"/>
      <w:marLeft w:val="0"/>
      <w:marRight w:val="0"/>
      <w:marTop w:val="0"/>
      <w:marBottom w:val="0"/>
      <w:divBdr>
        <w:top w:val="none" w:sz="0" w:space="0" w:color="auto"/>
        <w:left w:val="none" w:sz="0" w:space="0" w:color="auto"/>
        <w:bottom w:val="none" w:sz="0" w:space="0" w:color="auto"/>
        <w:right w:val="none" w:sz="0" w:space="0" w:color="auto"/>
      </w:divBdr>
    </w:div>
    <w:div w:id="1730223361">
      <w:bodyDiv w:val="1"/>
      <w:marLeft w:val="0"/>
      <w:marRight w:val="0"/>
      <w:marTop w:val="0"/>
      <w:marBottom w:val="0"/>
      <w:divBdr>
        <w:top w:val="none" w:sz="0" w:space="0" w:color="auto"/>
        <w:left w:val="none" w:sz="0" w:space="0" w:color="auto"/>
        <w:bottom w:val="none" w:sz="0" w:space="0" w:color="auto"/>
        <w:right w:val="none" w:sz="0" w:space="0" w:color="auto"/>
      </w:divBdr>
    </w:div>
    <w:div w:id="1730495156">
      <w:bodyDiv w:val="1"/>
      <w:marLeft w:val="0"/>
      <w:marRight w:val="0"/>
      <w:marTop w:val="0"/>
      <w:marBottom w:val="0"/>
      <w:divBdr>
        <w:top w:val="none" w:sz="0" w:space="0" w:color="auto"/>
        <w:left w:val="none" w:sz="0" w:space="0" w:color="auto"/>
        <w:bottom w:val="none" w:sz="0" w:space="0" w:color="auto"/>
        <w:right w:val="none" w:sz="0" w:space="0" w:color="auto"/>
      </w:divBdr>
    </w:div>
    <w:div w:id="1731152719">
      <w:bodyDiv w:val="1"/>
      <w:marLeft w:val="0"/>
      <w:marRight w:val="0"/>
      <w:marTop w:val="0"/>
      <w:marBottom w:val="0"/>
      <w:divBdr>
        <w:top w:val="none" w:sz="0" w:space="0" w:color="auto"/>
        <w:left w:val="none" w:sz="0" w:space="0" w:color="auto"/>
        <w:bottom w:val="none" w:sz="0" w:space="0" w:color="auto"/>
        <w:right w:val="none" w:sz="0" w:space="0" w:color="auto"/>
      </w:divBdr>
    </w:div>
    <w:div w:id="1731268056">
      <w:bodyDiv w:val="1"/>
      <w:marLeft w:val="0"/>
      <w:marRight w:val="0"/>
      <w:marTop w:val="0"/>
      <w:marBottom w:val="0"/>
      <w:divBdr>
        <w:top w:val="none" w:sz="0" w:space="0" w:color="auto"/>
        <w:left w:val="none" w:sz="0" w:space="0" w:color="auto"/>
        <w:bottom w:val="none" w:sz="0" w:space="0" w:color="auto"/>
        <w:right w:val="none" w:sz="0" w:space="0" w:color="auto"/>
      </w:divBdr>
    </w:div>
    <w:div w:id="1731615169">
      <w:bodyDiv w:val="1"/>
      <w:marLeft w:val="0"/>
      <w:marRight w:val="0"/>
      <w:marTop w:val="0"/>
      <w:marBottom w:val="0"/>
      <w:divBdr>
        <w:top w:val="none" w:sz="0" w:space="0" w:color="auto"/>
        <w:left w:val="none" w:sz="0" w:space="0" w:color="auto"/>
        <w:bottom w:val="none" w:sz="0" w:space="0" w:color="auto"/>
        <w:right w:val="none" w:sz="0" w:space="0" w:color="auto"/>
      </w:divBdr>
    </w:div>
    <w:div w:id="1731685974">
      <w:bodyDiv w:val="1"/>
      <w:marLeft w:val="0"/>
      <w:marRight w:val="0"/>
      <w:marTop w:val="0"/>
      <w:marBottom w:val="0"/>
      <w:divBdr>
        <w:top w:val="none" w:sz="0" w:space="0" w:color="auto"/>
        <w:left w:val="none" w:sz="0" w:space="0" w:color="auto"/>
        <w:bottom w:val="none" w:sz="0" w:space="0" w:color="auto"/>
        <w:right w:val="none" w:sz="0" w:space="0" w:color="auto"/>
      </w:divBdr>
    </w:div>
    <w:div w:id="1731885550">
      <w:bodyDiv w:val="1"/>
      <w:marLeft w:val="0"/>
      <w:marRight w:val="0"/>
      <w:marTop w:val="0"/>
      <w:marBottom w:val="0"/>
      <w:divBdr>
        <w:top w:val="none" w:sz="0" w:space="0" w:color="auto"/>
        <w:left w:val="none" w:sz="0" w:space="0" w:color="auto"/>
        <w:bottom w:val="none" w:sz="0" w:space="0" w:color="auto"/>
        <w:right w:val="none" w:sz="0" w:space="0" w:color="auto"/>
      </w:divBdr>
    </w:div>
    <w:div w:id="1732078372">
      <w:bodyDiv w:val="1"/>
      <w:marLeft w:val="0"/>
      <w:marRight w:val="0"/>
      <w:marTop w:val="0"/>
      <w:marBottom w:val="0"/>
      <w:divBdr>
        <w:top w:val="none" w:sz="0" w:space="0" w:color="auto"/>
        <w:left w:val="none" w:sz="0" w:space="0" w:color="auto"/>
        <w:bottom w:val="none" w:sz="0" w:space="0" w:color="auto"/>
        <w:right w:val="none" w:sz="0" w:space="0" w:color="auto"/>
      </w:divBdr>
    </w:div>
    <w:div w:id="1732385661">
      <w:bodyDiv w:val="1"/>
      <w:marLeft w:val="0"/>
      <w:marRight w:val="0"/>
      <w:marTop w:val="0"/>
      <w:marBottom w:val="0"/>
      <w:divBdr>
        <w:top w:val="none" w:sz="0" w:space="0" w:color="auto"/>
        <w:left w:val="none" w:sz="0" w:space="0" w:color="auto"/>
        <w:bottom w:val="none" w:sz="0" w:space="0" w:color="auto"/>
        <w:right w:val="none" w:sz="0" w:space="0" w:color="auto"/>
      </w:divBdr>
    </w:div>
    <w:div w:id="1732850154">
      <w:bodyDiv w:val="1"/>
      <w:marLeft w:val="0"/>
      <w:marRight w:val="0"/>
      <w:marTop w:val="0"/>
      <w:marBottom w:val="0"/>
      <w:divBdr>
        <w:top w:val="none" w:sz="0" w:space="0" w:color="auto"/>
        <w:left w:val="none" w:sz="0" w:space="0" w:color="auto"/>
        <w:bottom w:val="none" w:sz="0" w:space="0" w:color="auto"/>
        <w:right w:val="none" w:sz="0" w:space="0" w:color="auto"/>
      </w:divBdr>
    </w:div>
    <w:div w:id="1732994618">
      <w:bodyDiv w:val="1"/>
      <w:marLeft w:val="0"/>
      <w:marRight w:val="0"/>
      <w:marTop w:val="0"/>
      <w:marBottom w:val="0"/>
      <w:divBdr>
        <w:top w:val="none" w:sz="0" w:space="0" w:color="auto"/>
        <w:left w:val="none" w:sz="0" w:space="0" w:color="auto"/>
        <w:bottom w:val="none" w:sz="0" w:space="0" w:color="auto"/>
        <w:right w:val="none" w:sz="0" w:space="0" w:color="auto"/>
      </w:divBdr>
    </w:div>
    <w:div w:id="1733192521">
      <w:bodyDiv w:val="1"/>
      <w:marLeft w:val="0"/>
      <w:marRight w:val="0"/>
      <w:marTop w:val="0"/>
      <w:marBottom w:val="0"/>
      <w:divBdr>
        <w:top w:val="none" w:sz="0" w:space="0" w:color="auto"/>
        <w:left w:val="none" w:sz="0" w:space="0" w:color="auto"/>
        <w:bottom w:val="none" w:sz="0" w:space="0" w:color="auto"/>
        <w:right w:val="none" w:sz="0" w:space="0" w:color="auto"/>
      </w:divBdr>
    </w:div>
    <w:div w:id="1733231917">
      <w:bodyDiv w:val="1"/>
      <w:marLeft w:val="0"/>
      <w:marRight w:val="0"/>
      <w:marTop w:val="0"/>
      <w:marBottom w:val="0"/>
      <w:divBdr>
        <w:top w:val="none" w:sz="0" w:space="0" w:color="auto"/>
        <w:left w:val="none" w:sz="0" w:space="0" w:color="auto"/>
        <w:bottom w:val="none" w:sz="0" w:space="0" w:color="auto"/>
        <w:right w:val="none" w:sz="0" w:space="0" w:color="auto"/>
      </w:divBdr>
    </w:div>
    <w:div w:id="1733305163">
      <w:bodyDiv w:val="1"/>
      <w:marLeft w:val="0"/>
      <w:marRight w:val="0"/>
      <w:marTop w:val="0"/>
      <w:marBottom w:val="0"/>
      <w:divBdr>
        <w:top w:val="none" w:sz="0" w:space="0" w:color="auto"/>
        <w:left w:val="none" w:sz="0" w:space="0" w:color="auto"/>
        <w:bottom w:val="none" w:sz="0" w:space="0" w:color="auto"/>
        <w:right w:val="none" w:sz="0" w:space="0" w:color="auto"/>
      </w:divBdr>
    </w:div>
    <w:div w:id="1733498862">
      <w:bodyDiv w:val="1"/>
      <w:marLeft w:val="0"/>
      <w:marRight w:val="0"/>
      <w:marTop w:val="0"/>
      <w:marBottom w:val="0"/>
      <w:divBdr>
        <w:top w:val="none" w:sz="0" w:space="0" w:color="auto"/>
        <w:left w:val="none" w:sz="0" w:space="0" w:color="auto"/>
        <w:bottom w:val="none" w:sz="0" w:space="0" w:color="auto"/>
        <w:right w:val="none" w:sz="0" w:space="0" w:color="auto"/>
      </w:divBdr>
    </w:div>
    <w:div w:id="1733654656">
      <w:bodyDiv w:val="1"/>
      <w:marLeft w:val="0"/>
      <w:marRight w:val="0"/>
      <w:marTop w:val="0"/>
      <w:marBottom w:val="0"/>
      <w:divBdr>
        <w:top w:val="none" w:sz="0" w:space="0" w:color="auto"/>
        <w:left w:val="none" w:sz="0" w:space="0" w:color="auto"/>
        <w:bottom w:val="none" w:sz="0" w:space="0" w:color="auto"/>
        <w:right w:val="none" w:sz="0" w:space="0" w:color="auto"/>
      </w:divBdr>
    </w:div>
    <w:div w:id="1733775678">
      <w:bodyDiv w:val="1"/>
      <w:marLeft w:val="0"/>
      <w:marRight w:val="0"/>
      <w:marTop w:val="0"/>
      <w:marBottom w:val="0"/>
      <w:divBdr>
        <w:top w:val="none" w:sz="0" w:space="0" w:color="auto"/>
        <w:left w:val="none" w:sz="0" w:space="0" w:color="auto"/>
        <w:bottom w:val="none" w:sz="0" w:space="0" w:color="auto"/>
        <w:right w:val="none" w:sz="0" w:space="0" w:color="auto"/>
      </w:divBdr>
    </w:div>
    <w:div w:id="1733776454">
      <w:bodyDiv w:val="1"/>
      <w:marLeft w:val="0"/>
      <w:marRight w:val="0"/>
      <w:marTop w:val="0"/>
      <w:marBottom w:val="0"/>
      <w:divBdr>
        <w:top w:val="none" w:sz="0" w:space="0" w:color="auto"/>
        <w:left w:val="none" w:sz="0" w:space="0" w:color="auto"/>
        <w:bottom w:val="none" w:sz="0" w:space="0" w:color="auto"/>
        <w:right w:val="none" w:sz="0" w:space="0" w:color="auto"/>
      </w:divBdr>
    </w:div>
    <w:div w:id="1733885972">
      <w:bodyDiv w:val="1"/>
      <w:marLeft w:val="0"/>
      <w:marRight w:val="0"/>
      <w:marTop w:val="0"/>
      <w:marBottom w:val="0"/>
      <w:divBdr>
        <w:top w:val="none" w:sz="0" w:space="0" w:color="auto"/>
        <w:left w:val="none" w:sz="0" w:space="0" w:color="auto"/>
        <w:bottom w:val="none" w:sz="0" w:space="0" w:color="auto"/>
        <w:right w:val="none" w:sz="0" w:space="0" w:color="auto"/>
      </w:divBdr>
    </w:div>
    <w:div w:id="1733887494">
      <w:bodyDiv w:val="1"/>
      <w:marLeft w:val="0"/>
      <w:marRight w:val="0"/>
      <w:marTop w:val="0"/>
      <w:marBottom w:val="0"/>
      <w:divBdr>
        <w:top w:val="none" w:sz="0" w:space="0" w:color="auto"/>
        <w:left w:val="none" w:sz="0" w:space="0" w:color="auto"/>
        <w:bottom w:val="none" w:sz="0" w:space="0" w:color="auto"/>
        <w:right w:val="none" w:sz="0" w:space="0" w:color="auto"/>
      </w:divBdr>
    </w:div>
    <w:div w:id="1734154402">
      <w:bodyDiv w:val="1"/>
      <w:marLeft w:val="0"/>
      <w:marRight w:val="0"/>
      <w:marTop w:val="0"/>
      <w:marBottom w:val="0"/>
      <w:divBdr>
        <w:top w:val="none" w:sz="0" w:space="0" w:color="auto"/>
        <w:left w:val="none" w:sz="0" w:space="0" w:color="auto"/>
        <w:bottom w:val="none" w:sz="0" w:space="0" w:color="auto"/>
        <w:right w:val="none" w:sz="0" w:space="0" w:color="auto"/>
      </w:divBdr>
    </w:div>
    <w:div w:id="1734307721">
      <w:bodyDiv w:val="1"/>
      <w:marLeft w:val="0"/>
      <w:marRight w:val="0"/>
      <w:marTop w:val="0"/>
      <w:marBottom w:val="0"/>
      <w:divBdr>
        <w:top w:val="none" w:sz="0" w:space="0" w:color="auto"/>
        <w:left w:val="none" w:sz="0" w:space="0" w:color="auto"/>
        <w:bottom w:val="none" w:sz="0" w:space="0" w:color="auto"/>
        <w:right w:val="none" w:sz="0" w:space="0" w:color="auto"/>
      </w:divBdr>
    </w:div>
    <w:div w:id="1734502360">
      <w:bodyDiv w:val="1"/>
      <w:marLeft w:val="0"/>
      <w:marRight w:val="0"/>
      <w:marTop w:val="0"/>
      <w:marBottom w:val="0"/>
      <w:divBdr>
        <w:top w:val="none" w:sz="0" w:space="0" w:color="auto"/>
        <w:left w:val="none" w:sz="0" w:space="0" w:color="auto"/>
        <w:bottom w:val="none" w:sz="0" w:space="0" w:color="auto"/>
        <w:right w:val="none" w:sz="0" w:space="0" w:color="auto"/>
      </w:divBdr>
    </w:div>
    <w:div w:id="1735198066">
      <w:bodyDiv w:val="1"/>
      <w:marLeft w:val="0"/>
      <w:marRight w:val="0"/>
      <w:marTop w:val="0"/>
      <w:marBottom w:val="0"/>
      <w:divBdr>
        <w:top w:val="none" w:sz="0" w:space="0" w:color="auto"/>
        <w:left w:val="none" w:sz="0" w:space="0" w:color="auto"/>
        <w:bottom w:val="none" w:sz="0" w:space="0" w:color="auto"/>
        <w:right w:val="none" w:sz="0" w:space="0" w:color="auto"/>
      </w:divBdr>
    </w:div>
    <w:div w:id="1735204888">
      <w:bodyDiv w:val="1"/>
      <w:marLeft w:val="0"/>
      <w:marRight w:val="0"/>
      <w:marTop w:val="0"/>
      <w:marBottom w:val="0"/>
      <w:divBdr>
        <w:top w:val="none" w:sz="0" w:space="0" w:color="auto"/>
        <w:left w:val="none" w:sz="0" w:space="0" w:color="auto"/>
        <w:bottom w:val="none" w:sz="0" w:space="0" w:color="auto"/>
        <w:right w:val="none" w:sz="0" w:space="0" w:color="auto"/>
      </w:divBdr>
    </w:div>
    <w:div w:id="1735347516">
      <w:bodyDiv w:val="1"/>
      <w:marLeft w:val="0"/>
      <w:marRight w:val="0"/>
      <w:marTop w:val="0"/>
      <w:marBottom w:val="0"/>
      <w:divBdr>
        <w:top w:val="none" w:sz="0" w:space="0" w:color="auto"/>
        <w:left w:val="none" w:sz="0" w:space="0" w:color="auto"/>
        <w:bottom w:val="none" w:sz="0" w:space="0" w:color="auto"/>
        <w:right w:val="none" w:sz="0" w:space="0" w:color="auto"/>
      </w:divBdr>
    </w:div>
    <w:div w:id="1735661840">
      <w:bodyDiv w:val="1"/>
      <w:marLeft w:val="0"/>
      <w:marRight w:val="0"/>
      <w:marTop w:val="0"/>
      <w:marBottom w:val="0"/>
      <w:divBdr>
        <w:top w:val="none" w:sz="0" w:space="0" w:color="auto"/>
        <w:left w:val="none" w:sz="0" w:space="0" w:color="auto"/>
        <w:bottom w:val="none" w:sz="0" w:space="0" w:color="auto"/>
        <w:right w:val="none" w:sz="0" w:space="0" w:color="auto"/>
      </w:divBdr>
    </w:div>
    <w:div w:id="1735854155">
      <w:bodyDiv w:val="1"/>
      <w:marLeft w:val="0"/>
      <w:marRight w:val="0"/>
      <w:marTop w:val="0"/>
      <w:marBottom w:val="0"/>
      <w:divBdr>
        <w:top w:val="none" w:sz="0" w:space="0" w:color="auto"/>
        <w:left w:val="none" w:sz="0" w:space="0" w:color="auto"/>
        <w:bottom w:val="none" w:sz="0" w:space="0" w:color="auto"/>
        <w:right w:val="none" w:sz="0" w:space="0" w:color="auto"/>
      </w:divBdr>
    </w:div>
    <w:div w:id="1735859859">
      <w:bodyDiv w:val="1"/>
      <w:marLeft w:val="0"/>
      <w:marRight w:val="0"/>
      <w:marTop w:val="0"/>
      <w:marBottom w:val="0"/>
      <w:divBdr>
        <w:top w:val="none" w:sz="0" w:space="0" w:color="auto"/>
        <w:left w:val="none" w:sz="0" w:space="0" w:color="auto"/>
        <w:bottom w:val="none" w:sz="0" w:space="0" w:color="auto"/>
        <w:right w:val="none" w:sz="0" w:space="0" w:color="auto"/>
      </w:divBdr>
    </w:div>
    <w:div w:id="1735883878">
      <w:bodyDiv w:val="1"/>
      <w:marLeft w:val="0"/>
      <w:marRight w:val="0"/>
      <w:marTop w:val="0"/>
      <w:marBottom w:val="0"/>
      <w:divBdr>
        <w:top w:val="none" w:sz="0" w:space="0" w:color="auto"/>
        <w:left w:val="none" w:sz="0" w:space="0" w:color="auto"/>
        <w:bottom w:val="none" w:sz="0" w:space="0" w:color="auto"/>
        <w:right w:val="none" w:sz="0" w:space="0" w:color="auto"/>
      </w:divBdr>
    </w:div>
    <w:div w:id="1735933370">
      <w:bodyDiv w:val="1"/>
      <w:marLeft w:val="0"/>
      <w:marRight w:val="0"/>
      <w:marTop w:val="0"/>
      <w:marBottom w:val="0"/>
      <w:divBdr>
        <w:top w:val="none" w:sz="0" w:space="0" w:color="auto"/>
        <w:left w:val="none" w:sz="0" w:space="0" w:color="auto"/>
        <w:bottom w:val="none" w:sz="0" w:space="0" w:color="auto"/>
        <w:right w:val="none" w:sz="0" w:space="0" w:color="auto"/>
      </w:divBdr>
    </w:div>
    <w:div w:id="1736010899">
      <w:bodyDiv w:val="1"/>
      <w:marLeft w:val="0"/>
      <w:marRight w:val="0"/>
      <w:marTop w:val="0"/>
      <w:marBottom w:val="0"/>
      <w:divBdr>
        <w:top w:val="none" w:sz="0" w:space="0" w:color="auto"/>
        <w:left w:val="none" w:sz="0" w:space="0" w:color="auto"/>
        <w:bottom w:val="none" w:sz="0" w:space="0" w:color="auto"/>
        <w:right w:val="none" w:sz="0" w:space="0" w:color="auto"/>
      </w:divBdr>
    </w:div>
    <w:div w:id="1736125373">
      <w:bodyDiv w:val="1"/>
      <w:marLeft w:val="0"/>
      <w:marRight w:val="0"/>
      <w:marTop w:val="0"/>
      <w:marBottom w:val="0"/>
      <w:divBdr>
        <w:top w:val="none" w:sz="0" w:space="0" w:color="auto"/>
        <w:left w:val="none" w:sz="0" w:space="0" w:color="auto"/>
        <w:bottom w:val="none" w:sz="0" w:space="0" w:color="auto"/>
        <w:right w:val="none" w:sz="0" w:space="0" w:color="auto"/>
      </w:divBdr>
    </w:div>
    <w:div w:id="1736316328">
      <w:bodyDiv w:val="1"/>
      <w:marLeft w:val="0"/>
      <w:marRight w:val="0"/>
      <w:marTop w:val="0"/>
      <w:marBottom w:val="0"/>
      <w:divBdr>
        <w:top w:val="none" w:sz="0" w:space="0" w:color="auto"/>
        <w:left w:val="none" w:sz="0" w:space="0" w:color="auto"/>
        <w:bottom w:val="none" w:sz="0" w:space="0" w:color="auto"/>
        <w:right w:val="none" w:sz="0" w:space="0" w:color="auto"/>
      </w:divBdr>
    </w:div>
    <w:div w:id="1736774769">
      <w:bodyDiv w:val="1"/>
      <w:marLeft w:val="0"/>
      <w:marRight w:val="0"/>
      <w:marTop w:val="0"/>
      <w:marBottom w:val="0"/>
      <w:divBdr>
        <w:top w:val="none" w:sz="0" w:space="0" w:color="auto"/>
        <w:left w:val="none" w:sz="0" w:space="0" w:color="auto"/>
        <w:bottom w:val="none" w:sz="0" w:space="0" w:color="auto"/>
        <w:right w:val="none" w:sz="0" w:space="0" w:color="auto"/>
      </w:divBdr>
    </w:div>
    <w:div w:id="1736777300">
      <w:bodyDiv w:val="1"/>
      <w:marLeft w:val="0"/>
      <w:marRight w:val="0"/>
      <w:marTop w:val="0"/>
      <w:marBottom w:val="0"/>
      <w:divBdr>
        <w:top w:val="none" w:sz="0" w:space="0" w:color="auto"/>
        <w:left w:val="none" w:sz="0" w:space="0" w:color="auto"/>
        <w:bottom w:val="none" w:sz="0" w:space="0" w:color="auto"/>
        <w:right w:val="none" w:sz="0" w:space="0" w:color="auto"/>
      </w:divBdr>
    </w:div>
    <w:div w:id="1737052408">
      <w:bodyDiv w:val="1"/>
      <w:marLeft w:val="0"/>
      <w:marRight w:val="0"/>
      <w:marTop w:val="0"/>
      <w:marBottom w:val="0"/>
      <w:divBdr>
        <w:top w:val="none" w:sz="0" w:space="0" w:color="auto"/>
        <w:left w:val="none" w:sz="0" w:space="0" w:color="auto"/>
        <w:bottom w:val="none" w:sz="0" w:space="0" w:color="auto"/>
        <w:right w:val="none" w:sz="0" w:space="0" w:color="auto"/>
      </w:divBdr>
    </w:div>
    <w:div w:id="1737118689">
      <w:bodyDiv w:val="1"/>
      <w:marLeft w:val="0"/>
      <w:marRight w:val="0"/>
      <w:marTop w:val="0"/>
      <w:marBottom w:val="0"/>
      <w:divBdr>
        <w:top w:val="none" w:sz="0" w:space="0" w:color="auto"/>
        <w:left w:val="none" w:sz="0" w:space="0" w:color="auto"/>
        <w:bottom w:val="none" w:sz="0" w:space="0" w:color="auto"/>
        <w:right w:val="none" w:sz="0" w:space="0" w:color="auto"/>
      </w:divBdr>
    </w:div>
    <w:div w:id="1737194594">
      <w:bodyDiv w:val="1"/>
      <w:marLeft w:val="0"/>
      <w:marRight w:val="0"/>
      <w:marTop w:val="0"/>
      <w:marBottom w:val="0"/>
      <w:divBdr>
        <w:top w:val="none" w:sz="0" w:space="0" w:color="auto"/>
        <w:left w:val="none" w:sz="0" w:space="0" w:color="auto"/>
        <w:bottom w:val="none" w:sz="0" w:space="0" w:color="auto"/>
        <w:right w:val="none" w:sz="0" w:space="0" w:color="auto"/>
      </w:divBdr>
    </w:div>
    <w:div w:id="1738090798">
      <w:bodyDiv w:val="1"/>
      <w:marLeft w:val="0"/>
      <w:marRight w:val="0"/>
      <w:marTop w:val="0"/>
      <w:marBottom w:val="0"/>
      <w:divBdr>
        <w:top w:val="none" w:sz="0" w:space="0" w:color="auto"/>
        <w:left w:val="none" w:sz="0" w:space="0" w:color="auto"/>
        <w:bottom w:val="none" w:sz="0" w:space="0" w:color="auto"/>
        <w:right w:val="none" w:sz="0" w:space="0" w:color="auto"/>
      </w:divBdr>
    </w:div>
    <w:div w:id="1738281603">
      <w:bodyDiv w:val="1"/>
      <w:marLeft w:val="0"/>
      <w:marRight w:val="0"/>
      <w:marTop w:val="0"/>
      <w:marBottom w:val="0"/>
      <w:divBdr>
        <w:top w:val="none" w:sz="0" w:space="0" w:color="auto"/>
        <w:left w:val="none" w:sz="0" w:space="0" w:color="auto"/>
        <w:bottom w:val="none" w:sz="0" w:space="0" w:color="auto"/>
        <w:right w:val="none" w:sz="0" w:space="0" w:color="auto"/>
      </w:divBdr>
    </w:div>
    <w:div w:id="1738436121">
      <w:bodyDiv w:val="1"/>
      <w:marLeft w:val="0"/>
      <w:marRight w:val="0"/>
      <w:marTop w:val="0"/>
      <w:marBottom w:val="0"/>
      <w:divBdr>
        <w:top w:val="none" w:sz="0" w:space="0" w:color="auto"/>
        <w:left w:val="none" w:sz="0" w:space="0" w:color="auto"/>
        <w:bottom w:val="none" w:sz="0" w:space="0" w:color="auto"/>
        <w:right w:val="none" w:sz="0" w:space="0" w:color="auto"/>
      </w:divBdr>
    </w:div>
    <w:div w:id="1738631156">
      <w:bodyDiv w:val="1"/>
      <w:marLeft w:val="0"/>
      <w:marRight w:val="0"/>
      <w:marTop w:val="0"/>
      <w:marBottom w:val="0"/>
      <w:divBdr>
        <w:top w:val="none" w:sz="0" w:space="0" w:color="auto"/>
        <w:left w:val="none" w:sz="0" w:space="0" w:color="auto"/>
        <w:bottom w:val="none" w:sz="0" w:space="0" w:color="auto"/>
        <w:right w:val="none" w:sz="0" w:space="0" w:color="auto"/>
      </w:divBdr>
    </w:div>
    <w:div w:id="1739551800">
      <w:bodyDiv w:val="1"/>
      <w:marLeft w:val="0"/>
      <w:marRight w:val="0"/>
      <w:marTop w:val="0"/>
      <w:marBottom w:val="0"/>
      <w:divBdr>
        <w:top w:val="none" w:sz="0" w:space="0" w:color="auto"/>
        <w:left w:val="none" w:sz="0" w:space="0" w:color="auto"/>
        <w:bottom w:val="none" w:sz="0" w:space="0" w:color="auto"/>
        <w:right w:val="none" w:sz="0" w:space="0" w:color="auto"/>
      </w:divBdr>
    </w:div>
    <w:div w:id="1739745997">
      <w:bodyDiv w:val="1"/>
      <w:marLeft w:val="0"/>
      <w:marRight w:val="0"/>
      <w:marTop w:val="0"/>
      <w:marBottom w:val="0"/>
      <w:divBdr>
        <w:top w:val="none" w:sz="0" w:space="0" w:color="auto"/>
        <w:left w:val="none" w:sz="0" w:space="0" w:color="auto"/>
        <w:bottom w:val="none" w:sz="0" w:space="0" w:color="auto"/>
        <w:right w:val="none" w:sz="0" w:space="0" w:color="auto"/>
      </w:divBdr>
    </w:div>
    <w:div w:id="1739862587">
      <w:bodyDiv w:val="1"/>
      <w:marLeft w:val="0"/>
      <w:marRight w:val="0"/>
      <w:marTop w:val="0"/>
      <w:marBottom w:val="0"/>
      <w:divBdr>
        <w:top w:val="none" w:sz="0" w:space="0" w:color="auto"/>
        <w:left w:val="none" w:sz="0" w:space="0" w:color="auto"/>
        <w:bottom w:val="none" w:sz="0" w:space="0" w:color="auto"/>
        <w:right w:val="none" w:sz="0" w:space="0" w:color="auto"/>
      </w:divBdr>
    </w:div>
    <w:div w:id="1740012513">
      <w:bodyDiv w:val="1"/>
      <w:marLeft w:val="0"/>
      <w:marRight w:val="0"/>
      <w:marTop w:val="0"/>
      <w:marBottom w:val="0"/>
      <w:divBdr>
        <w:top w:val="none" w:sz="0" w:space="0" w:color="auto"/>
        <w:left w:val="none" w:sz="0" w:space="0" w:color="auto"/>
        <w:bottom w:val="none" w:sz="0" w:space="0" w:color="auto"/>
        <w:right w:val="none" w:sz="0" w:space="0" w:color="auto"/>
      </w:divBdr>
    </w:div>
    <w:div w:id="1740201905">
      <w:bodyDiv w:val="1"/>
      <w:marLeft w:val="0"/>
      <w:marRight w:val="0"/>
      <w:marTop w:val="0"/>
      <w:marBottom w:val="0"/>
      <w:divBdr>
        <w:top w:val="none" w:sz="0" w:space="0" w:color="auto"/>
        <w:left w:val="none" w:sz="0" w:space="0" w:color="auto"/>
        <w:bottom w:val="none" w:sz="0" w:space="0" w:color="auto"/>
        <w:right w:val="none" w:sz="0" w:space="0" w:color="auto"/>
      </w:divBdr>
    </w:div>
    <w:div w:id="1740208284">
      <w:bodyDiv w:val="1"/>
      <w:marLeft w:val="0"/>
      <w:marRight w:val="0"/>
      <w:marTop w:val="0"/>
      <w:marBottom w:val="0"/>
      <w:divBdr>
        <w:top w:val="none" w:sz="0" w:space="0" w:color="auto"/>
        <w:left w:val="none" w:sz="0" w:space="0" w:color="auto"/>
        <w:bottom w:val="none" w:sz="0" w:space="0" w:color="auto"/>
        <w:right w:val="none" w:sz="0" w:space="0" w:color="auto"/>
      </w:divBdr>
    </w:div>
    <w:div w:id="1740320892">
      <w:bodyDiv w:val="1"/>
      <w:marLeft w:val="0"/>
      <w:marRight w:val="0"/>
      <w:marTop w:val="0"/>
      <w:marBottom w:val="0"/>
      <w:divBdr>
        <w:top w:val="none" w:sz="0" w:space="0" w:color="auto"/>
        <w:left w:val="none" w:sz="0" w:space="0" w:color="auto"/>
        <w:bottom w:val="none" w:sz="0" w:space="0" w:color="auto"/>
        <w:right w:val="none" w:sz="0" w:space="0" w:color="auto"/>
      </w:divBdr>
    </w:div>
    <w:div w:id="1740518702">
      <w:bodyDiv w:val="1"/>
      <w:marLeft w:val="0"/>
      <w:marRight w:val="0"/>
      <w:marTop w:val="0"/>
      <w:marBottom w:val="0"/>
      <w:divBdr>
        <w:top w:val="none" w:sz="0" w:space="0" w:color="auto"/>
        <w:left w:val="none" w:sz="0" w:space="0" w:color="auto"/>
        <w:bottom w:val="none" w:sz="0" w:space="0" w:color="auto"/>
        <w:right w:val="none" w:sz="0" w:space="0" w:color="auto"/>
      </w:divBdr>
    </w:div>
    <w:div w:id="1740908814">
      <w:bodyDiv w:val="1"/>
      <w:marLeft w:val="0"/>
      <w:marRight w:val="0"/>
      <w:marTop w:val="0"/>
      <w:marBottom w:val="0"/>
      <w:divBdr>
        <w:top w:val="none" w:sz="0" w:space="0" w:color="auto"/>
        <w:left w:val="none" w:sz="0" w:space="0" w:color="auto"/>
        <w:bottom w:val="none" w:sz="0" w:space="0" w:color="auto"/>
        <w:right w:val="none" w:sz="0" w:space="0" w:color="auto"/>
      </w:divBdr>
    </w:div>
    <w:div w:id="1740974965">
      <w:bodyDiv w:val="1"/>
      <w:marLeft w:val="0"/>
      <w:marRight w:val="0"/>
      <w:marTop w:val="0"/>
      <w:marBottom w:val="0"/>
      <w:divBdr>
        <w:top w:val="none" w:sz="0" w:space="0" w:color="auto"/>
        <w:left w:val="none" w:sz="0" w:space="0" w:color="auto"/>
        <w:bottom w:val="none" w:sz="0" w:space="0" w:color="auto"/>
        <w:right w:val="none" w:sz="0" w:space="0" w:color="auto"/>
      </w:divBdr>
    </w:div>
    <w:div w:id="1741058387">
      <w:bodyDiv w:val="1"/>
      <w:marLeft w:val="0"/>
      <w:marRight w:val="0"/>
      <w:marTop w:val="0"/>
      <w:marBottom w:val="0"/>
      <w:divBdr>
        <w:top w:val="none" w:sz="0" w:space="0" w:color="auto"/>
        <w:left w:val="none" w:sz="0" w:space="0" w:color="auto"/>
        <w:bottom w:val="none" w:sz="0" w:space="0" w:color="auto"/>
        <w:right w:val="none" w:sz="0" w:space="0" w:color="auto"/>
      </w:divBdr>
    </w:div>
    <w:div w:id="1741250656">
      <w:bodyDiv w:val="1"/>
      <w:marLeft w:val="0"/>
      <w:marRight w:val="0"/>
      <w:marTop w:val="0"/>
      <w:marBottom w:val="0"/>
      <w:divBdr>
        <w:top w:val="none" w:sz="0" w:space="0" w:color="auto"/>
        <w:left w:val="none" w:sz="0" w:space="0" w:color="auto"/>
        <w:bottom w:val="none" w:sz="0" w:space="0" w:color="auto"/>
        <w:right w:val="none" w:sz="0" w:space="0" w:color="auto"/>
      </w:divBdr>
    </w:div>
    <w:div w:id="1741321901">
      <w:bodyDiv w:val="1"/>
      <w:marLeft w:val="0"/>
      <w:marRight w:val="0"/>
      <w:marTop w:val="0"/>
      <w:marBottom w:val="0"/>
      <w:divBdr>
        <w:top w:val="none" w:sz="0" w:space="0" w:color="auto"/>
        <w:left w:val="none" w:sz="0" w:space="0" w:color="auto"/>
        <w:bottom w:val="none" w:sz="0" w:space="0" w:color="auto"/>
        <w:right w:val="none" w:sz="0" w:space="0" w:color="auto"/>
      </w:divBdr>
    </w:div>
    <w:div w:id="1741636423">
      <w:bodyDiv w:val="1"/>
      <w:marLeft w:val="0"/>
      <w:marRight w:val="0"/>
      <w:marTop w:val="0"/>
      <w:marBottom w:val="0"/>
      <w:divBdr>
        <w:top w:val="none" w:sz="0" w:space="0" w:color="auto"/>
        <w:left w:val="none" w:sz="0" w:space="0" w:color="auto"/>
        <w:bottom w:val="none" w:sz="0" w:space="0" w:color="auto"/>
        <w:right w:val="none" w:sz="0" w:space="0" w:color="auto"/>
      </w:divBdr>
    </w:div>
    <w:div w:id="1741976990">
      <w:bodyDiv w:val="1"/>
      <w:marLeft w:val="0"/>
      <w:marRight w:val="0"/>
      <w:marTop w:val="0"/>
      <w:marBottom w:val="0"/>
      <w:divBdr>
        <w:top w:val="none" w:sz="0" w:space="0" w:color="auto"/>
        <w:left w:val="none" w:sz="0" w:space="0" w:color="auto"/>
        <w:bottom w:val="none" w:sz="0" w:space="0" w:color="auto"/>
        <w:right w:val="none" w:sz="0" w:space="0" w:color="auto"/>
      </w:divBdr>
    </w:div>
    <w:div w:id="1742025028">
      <w:bodyDiv w:val="1"/>
      <w:marLeft w:val="0"/>
      <w:marRight w:val="0"/>
      <w:marTop w:val="0"/>
      <w:marBottom w:val="0"/>
      <w:divBdr>
        <w:top w:val="none" w:sz="0" w:space="0" w:color="auto"/>
        <w:left w:val="none" w:sz="0" w:space="0" w:color="auto"/>
        <w:bottom w:val="none" w:sz="0" w:space="0" w:color="auto"/>
        <w:right w:val="none" w:sz="0" w:space="0" w:color="auto"/>
      </w:divBdr>
    </w:div>
    <w:div w:id="1742409103">
      <w:bodyDiv w:val="1"/>
      <w:marLeft w:val="0"/>
      <w:marRight w:val="0"/>
      <w:marTop w:val="0"/>
      <w:marBottom w:val="0"/>
      <w:divBdr>
        <w:top w:val="none" w:sz="0" w:space="0" w:color="auto"/>
        <w:left w:val="none" w:sz="0" w:space="0" w:color="auto"/>
        <w:bottom w:val="none" w:sz="0" w:space="0" w:color="auto"/>
        <w:right w:val="none" w:sz="0" w:space="0" w:color="auto"/>
      </w:divBdr>
    </w:div>
    <w:div w:id="1742824213">
      <w:bodyDiv w:val="1"/>
      <w:marLeft w:val="0"/>
      <w:marRight w:val="0"/>
      <w:marTop w:val="0"/>
      <w:marBottom w:val="0"/>
      <w:divBdr>
        <w:top w:val="none" w:sz="0" w:space="0" w:color="auto"/>
        <w:left w:val="none" w:sz="0" w:space="0" w:color="auto"/>
        <w:bottom w:val="none" w:sz="0" w:space="0" w:color="auto"/>
        <w:right w:val="none" w:sz="0" w:space="0" w:color="auto"/>
      </w:divBdr>
    </w:div>
    <w:div w:id="1743063884">
      <w:bodyDiv w:val="1"/>
      <w:marLeft w:val="0"/>
      <w:marRight w:val="0"/>
      <w:marTop w:val="0"/>
      <w:marBottom w:val="0"/>
      <w:divBdr>
        <w:top w:val="none" w:sz="0" w:space="0" w:color="auto"/>
        <w:left w:val="none" w:sz="0" w:space="0" w:color="auto"/>
        <w:bottom w:val="none" w:sz="0" w:space="0" w:color="auto"/>
        <w:right w:val="none" w:sz="0" w:space="0" w:color="auto"/>
      </w:divBdr>
    </w:div>
    <w:div w:id="1743067899">
      <w:bodyDiv w:val="1"/>
      <w:marLeft w:val="0"/>
      <w:marRight w:val="0"/>
      <w:marTop w:val="0"/>
      <w:marBottom w:val="0"/>
      <w:divBdr>
        <w:top w:val="none" w:sz="0" w:space="0" w:color="auto"/>
        <w:left w:val="none" w:sz="0" w:space="0" w:color="auto"/>
        <w:bottom w:val="none" w:sz="0" w:space="0" w:color="auto"/>
        <w:right w:val="none" w:sz="0" w:space="0" w:color="auto"/>
      </w:divBdr>
    </w:div>
    <w:div w:id="1743260667">
      <w:bodyDiv w:val="1"/>
      <w:marLeft w:val="0"/>
      <w:marRight w:val="0"/>
      <w:marTop w:val="0"/>
      <w:marBottom w:val="0"/>
      <w:divBdr>
        <w:top w:val="none" w:sz="0" w:space="0" w:color="auto"/>
        <w:left w:val="none" w:sz="0" w:space="0" w:color="auto"/>
        <w:bottom w:val="none" w:sz="0" w:space="0" w:color="auto"/>
        <w:right w:val="none" w:sz="0" w:space="0" w:color="auto"/>
      </w:divBdr>
    </w:div>
    <w:div w:id="1743402784">
      <w:bodyDiv w:val="1"/>
      <w:marLeft w:val="0"/>
      <w:marRight w:val="0"/>
      <w:marTop w:val="0"/>
      <w:marBottom w:val="0"/>
      <w:divBdr>
        <w:top w:val="none" w:sz="0" w:space="0" w:color="auto"/>
        <w:left w:val="none" w:sz="0" w:space="0" w:color="auto"/>
        <w:bottom w:val="none" w:sz="0" w:space="0" w:color="auto"/>
        <w:right w:val="none" w:sz="0" w:space="0" w:color="auto"/>
      </w:divBdr>
    </w:div>
    <w:div w:id="1743601435">
      <w:bodyDiv w:val="1"/>
      <w:marLeft w:val="0"/>
      <w:marRight w:val="0"/>
      <w:marTop w:val="0"/>
      <w:marBottom w:val="0"/>
      <w:divBdr>
        <w:top w:val="none" w:sz="0" w:space="0" w:color="auto"/>
        <w:left w:val="none" w:sz="0" w:space="0" w:color="auto"/>
        <w:bottom w:val="none" w:sz="0" w:space="0" w:color="auto"/>
        <w:right w:val="none" w:sz="0" w:space="0" w:color="auto"/>
      </w:divBdr>
    </w:div>
    <w:div w:id="1743677147">
      <w:bodyDiv w:val="1"/>
      <w:marLeft w:val="0"/>
      <w:marRight w:val="0"/>
      <w:marTop w:val="0"/>
      <w:marBottom w:val="0"/>
      <w:divBdr>
        <w:top w:val="none" w:sz="0" w:space="0" w:color="auto"/>
        <w:left w:val="none" w:sz="0" w:space="0" w:color="auto"/>
        <w:bottom w:val="none" w:sz="0" w:space="0" w:color="auto"/>
        <w:right w:val="none" w:sz="0" w:space="0" w:color="auto"/>
      </w:divBdr>
    </w:div>
    <w:div w:id="1743943239">
      <w:bodyDiv w:val="1"/>
      <w:marLeft w:val="0"/>
      <w:marRight w:val="0"/>
      <w:marTop w:val="0"/>
      <w:marBottom w:val="0"/>
      <w:divBdr>
        <w:top w:val="none" w:sz="0" w:space="0" w:color="auto"/>
        <w:left w:val="none" w:sz="0" w:space="0" w:color="auto"/>
        <w:bottom w:val="none" w:sz="0" w:space="0" w:color="auto"/>
        <w:right w:val="none" w:sz="0" w:space="0" w:color="auto"/>
      </w:divBdr>
    </w:div>
    <w:div w:id="1744642683">
      <w:bodyDiv w:val="1"/>
      <w:marLeft w:val="0"/>
      <w:marRight w:val="0"/>
      <w:marTop w:val="0"/>
      <w:marBottom w:val="0"/>
      <w:divBdr>
        <w:top w:val="none" w:sz="0" w:space="0" w:color="auto"/>
        <w:left w:val="none" w:sz="0" w:space="0" w:color="auto"/>
        <w:bottom w:val="none" w:sz="0" w:space="0" w:color="auto"/>
        <w:right w:val="none" w:sz="0" w:space="0" w:color="auto"/>
      </w:divBdr>
    </w:div>
    <w:div w:id="1744831932">
      <w:bodyDiv w:val="1"/>
      <w:marLeft w:val="0"/>
      <w:marRight w:val="0"/>
      <w:marTop w:val="0"/>
      <w:marBottom w:val="0"/>
      <w:divBdr>
        <w:top w:val="none" w:sz="0" w:space="0" w:color="auto"/>
        <w:left w:val="none" w:sz="0" w:space="0" w:color="auto"/>
        <w:bottom w:val="none" w:sz="0" w:space="0" w:color="auto"/>
        <w:right w:val="none" w:sz="0" w:space="0" w:color="auto"/>
      </w:divBdr>
    </w:div>
    <w:div w:id="1744836893">
      <w:bodyDiv w:val="1"/>
      <w:marLeft w:val="0"/>
      <w:marRight w:val="0"/>
      <w:marTop w:val="0"/>
      <w:marBottom w:val="0"/>
      <w:divBdr>
        <w:top w:val="none" w:sz="0" w:space="0" w:color="auto"/>
        <w:left w:val="none" w:sz="0" w:space="0" w:color="auto"/>
        <w:bottom w:val="none" w:sz="0" w:space="0" w:color="auto"/>
        <w:right w:val="none" w:sz="0" w:space="0" w:color="auto"/>
      </w:divBdr>
    </w:div>
    <w:div w:id="1745105637">
      <w:bodyDiv w:val="1"/>
      <w:marLeft w:val="0"/>
      <w:marRight w:val="0"/>
      <w:marTop w:val="0"/>
      <w:marBottom w:val="0"/>
      <w:divBdr>
        <w:top w:val="none" w:sz="0" w:space="0" w:color="auto"/>
        <w:left w:val="none" w:sz="0" w:space="0" w:color="auto"/>
        <w:bottom w:val="none" w:sz="0" w:space="0" w:color="auto"/>
        <w:right w:val="none" w:sz="0" w:space="0" w:color="auto"/>
      </w:divBdr>
    </w:div>
    <w:div w:id="1745224327">
      <w:bodyDiv w:val="1"/>
      <w:marLeft w:val="0"/>
      <w:marRight w:val="0"/>
      <w:marTop w:val="0"/>
      <w:marBottom w:val="0"/>
      <w:divBdr>
        <w:top w:val="none" w:sz="0" w:space="0" w:color="auto"/>
        <w:left w:val="none" w:sz="0" w:space="0" w:color="auto"/>
        <w:bottom w:val="none" w:sz="0" w:space="0" w:color="auto"/>
        <w:right w:val="none" w:sz="0" w:space="0" w:color="auto"/>
      </w:divBdr>
    </w:div>
    <w:div w:id="1745369209">
      <w:bodyDiv w:val="1"/>
      <w:marLeft w:val="0"/>
      <w:marRight w:val="0"/>
      <w:marTop w:val="0"/>
      <w:marBottom w:val="0"/>
      <w:divBdr>
        <w:top w:val="none" w:sz="0" w:space="0" w:color="auto"/>
        <w:left w:val="none" w:sz="0" w:space="0" w:color="auto"/>
        <w:bottom w:val="none" w:sz="0" w:space="0" w:color="auto"/>
        <w:right w:val="none" w:sz="0" w:space="0" w:color="auto"/>
      </w:divBdr>
    </w:div>
    <w:div w:id="1745682472">
      <w:bodyDiv w:val="1"/>
      <w:marLeft w:val="0"/>
      <w:marRight w:val="0"/>
      <w:marTop w:val="0"/>
      <w:marBottom w:val="0"/>
      <w:divBdr>
        <w:top w:val="none" w:sz="0" w:space="0" w:color="auto"/>
        <w:left w:val="none" w:sz="0" w:space="0" w:color="auto"/>
        <w:bottom w:val="none" w:sz="0" w:space="0" w:color="auto"/>
        <w:right w:val="none" w:sz="0" w:space="0" w:color="auto"/>
      </w:divBdr>
    </w:div>
    <w:div w:id="1746344133">
      <w:bodyDiv w:val="1"/>
      <w:marLeft w:val="0"/>
      <w:marRight w:val="0"/>
      <w:marTop w:val="0"/>
      <w:marBottom w:val="0"/>
      <w:divBdr>
        <w:top w:val="none" w:sz="0" w:space="0" w:color="auto"/>
        <w:left w:val="none" w:sz="0" w:space="0" w:color="auto"/>
        <w:bottom w:val="none" w:sz="0" w:space="0" w:color="auto"/>
        <w:right w:val="none" w:sz="0" w:space="0" w:color="auto"/>
      </w:divBdr>
    </w:div>
    <w:div w:id="1746757094">
      <w:bodyDiv w:val="1"/>
      <w:marLeft w:val="0"/>
      <w:marRight w:val="0"/>
      <w:marTop w:val="0"/>
      <w:marBottom w:val="0"/>
      <w:divBdr>
        <w:top w:val="none" w:sz="0" w:space="0" w:color="auto"/>
        <w:left w:val="none" w:sz="0" w:space="0" w:color="auto"/>
        <w:bottom w:val="none" w:sz="0" w:space="0" w:color="auto"/>
        <w:right w:val="none" w:sz="0" w:space="0" w:color="auto"/>
      </w:divBdr>
    </w:div>
    <w:div w:id="1746803956">
      <w:bodyDiv w:val="1"/>
      <w:marLeft w:val="0"/>
      <w:marRight w:val="0"/>
      <w:marTop w:val="0"/>
      <w:marBottom w:val="0"/>
      <w:divBdr>
        <w:top w:val="none" w:sz="0" w:space="0" w:color="auto"/>
        <w:left w:val="none" w:sz="0" w:space="0" w:color="auto"/>
        <w:bottom w:val="none" w:sz="0" w:space="0" w:color="auto"/>
        <w:right w:val="none" w:sz="0" w:space="0" w:color="auto"/>
      </w:divBdr>
    </w:div>
    <w:div w:id="1746956274">
      <w:bodyDiv w:val="1"/>
      <w:marLeft w:val="0"/>
      <w:marRight w:val="0"/>
      <w:marTop w:val="0"/>
      <w:marBottom w:val="0"/>
      <w:divBdr>
        <w:top w:val="none" w:sz="0" w:space="0" w:color="auto"/>
        <w:left w:val="none" w:sz="0" w:space="0" w:color="auto"/>
        <w:bottom w:val="none" w:sz="0" w:space="0" w:color="auto"/>
        <w:right w:val="none" w:sz="0" w:space="0" w:color="auto"/>
      </w:divBdr>
    </w:div>
    <w:div w:id="1748262558">
      <w:bodyDiv w:val="1"/>
      <w:marLeft w:val="0"/>
      <w:marRight w:val="0"/>
      <w:marTop w:val="0"/>
      <w:marBottom w:val="0"/>
      <w:divBdr>
        <w:top w:val="none" w:sz="0" w:space="0" w:color="auto"/>
        <w:left w:val="none" w:sz="0" w:space="0" w:color="auto"/>
        <w:bottom w:val="none" w:sz="0" w:space="0" w:color="auto"/>
        <w:right w:val="none" w:sz="0" w:space="0" w:color="auto"/>
      </w:divBdr>
    </w:div>
    <w:div w:id="1748266645">
      <w:bodyDiv w:val="1"/>
      <w:marLeft w:val="0"/>
      <w:marRight w:val="0"/>
      <w:marTop w:val="0"/>
      <w:marBottom w:val="0"/>
      <w:divBdr>
        <w:top w:val="none" w:sz="0" w:space="0" w:color="auto"/>
        <w:left w:val="none" w:sz="0" w:space="0" w:color="auto"/>
        <w:bottom w:val="none" w:sz="0" w:space="0" w:color="auto"/>
        <w:right w:val="none" w:sz="0" w:space="0" w:color="auto"/>
      </w:divBdr>
    </w:div>
    <w:div w:id="1748384903">
      <w:bodyDiv w:val="1"/>
      <w:marLeft w:val="0"/>
      <w:marRight w:val="0"/>
      <w:marTop w:val="0"/>
      <w:marBottom w:val="0"/>
      <w:divBdr>
        <w:top w:val="none" w:sz="0" w:space="0" w:color="auto"/>
        <w:left w:val="none" w:sz="0" w:space="0" w:color="auto"/>
        <w:bottom w:val="none" w:sz="0" w:space="0" w:color="auto"/>
        <w:right w:val="none" w:sz="0" w:space="0" w:color="auto"/>
      </w:divBdr>
    </w:div>
    <w:div w:id="1748843941">
      <w:bodyDiv w:val="1"/>
      <w:marLeft w:val="0"/>
      <w:marRight w:val="0"/>
      <w:marTop w:val="0"/>
      <w:marBottom w:val="0"/>
      <w:divBdr>
        <w:top w:val="none" w:sz="0" w:space="0" w:color="auto"/>
        <w:left w:val="none" w:sz="0" w:space="0" w:color="auto"/>
        <w:bottom w:val="none" w:sz="0" w:space="0" w:color="auto"/>
        <w:right w:val="none" w:sz="0" w:space="0" w:color="auto"/>
      </w:divBdr>
    </w:div>
    <w:div w:id="1748915897">
      <w:bodyDiv w:val="1"/>
      <w:marLeft w:val="0"/>
      <w:marRight w:val="0"/>
      <w:marTop w:val="0"/>
      <w:marBottom w:val="0"/>
      <w:divBdr>
        <w:top w:val="none" w:sz="0" w:space="0" w:color="auto"/>
        <w:left w:val="none" w:sz="0" w:space="0" w:color="auto"/>
        <w:bottom w:val="none" w:sz="0" w:space="0" w:color="auto"/>
        <w:right w:val="none" w:sz="0" w:space="0" w:color="auto"/>
      </w:divBdr>
    </w:div>
    <w:div w:id="1749034500">
      <w:bodyDiv w:val="1"/>
      <w:marLeft w:val="0"/>
      <w:marRight w:val="0"/>
      <w:marTop w:val="0"/>
      <w:marBottom w:val="0"/>
      <w:divBdr>
        <w:top w:val="none" w:sz="0" w:space="0" w:color="auto"/>
        <w:left w:val="none" w:sz="0" w:space="0" w:color="auto"/>
        <w:bottom w:val="none" w:sz="0" w:space="0" w:color="auto"/>
        <w:right w:val="none" w:sz="0" w:space="0" w:color="auto"/>
      </w:divBdr>
    </w:div>
    <w:div w:id="1749224989">
      <w:bodyDiv w:val="1"/>
      <w:marLeft w:val="0"/>
      <w:marRight w:val="0"/>
      <w:marTop w:val="0"/>
      <w:marBottom w:val="0"/>
      <w:divBdr>
        <w:top w:val="none" w:sz="0" w:space="0" w:color="auto"/>
        <w:left w:val="none" w:sz="0" w:space="0" w:color="auto"/>
        <w:bottom w:val="none" w:sz="0" w:space="0" w:color="auto"/>
        <w:right w:val="none" w:sz="0" w:space="0" w:color="auto"/>
      </w:divBdr>
    </w:div>
    <w:div w:id="1749227490">
      <w:bodyDiv w:val="1"/>
      <w:marLeft w:val="0"/>
      <w:marRight w:val="0"/>
      <w:marTop w:val="0"/>
      <w:marBottom w:val="0"/>
      <w:divBdr>
        <w:top w:val="none" w:sz="0" w:space="0" w:color="auto"/>
        <w:left w:val="none" w:sz="0" w:space="0" w:color="auto"/>
        <w:bottom w:val="none" w:sz="0" w:space="0" w:color="auto"/>
        <w:right w:val="none" w:sz="0" w:space="0" w:color="auto"/>
      </w:divBdr>
    </w:div>
    <w:div w:id="1749500236">
      <w:bodyDiv w:val="1"/>
      <w:marLeft w:val="0"/>
      <w:marRight w:val="0"/>
      <w:marTop w:val="0"/>
      <w:marBottom w:val="0"/>
      <w:divBdr>
        <w:top w:val="none" w:sz="0" w:space="0" w:color="auto"/>
        <w:left w:val="none" w:sz="0" w:space="0" w:color="auto"/>
        <w:bottom w:val="none" w:sz="0" w:space="0" w:color="auto"/>
        <w:right w:val="none" w:sz="0" w:space="0" w:color="auto"/>
      </w:divBdr>
    </w:div>
    <w:div w:id="1749501795">
      <w:bodyDiv w:val="1"/>
      <w:marLeft w:val="0"/>
      <w:marRight w:val="0"/>
      <w:marTop w:val="0"/>
      <w:marBottom w:val="0"/>
      <w:divBdr>
        <w:top w:val="none" w:sz="0" w:space="0" w:color="auto"/>
        <w:left w:val="none" w:sz="0" w:space="0" w:color="auto"/>
        <w:bottom w:val="none" w:sz="0" w:space="0" w:color="auto"/>
        <w:right w:val="none" w:sz="0" w:space="0" w:color="auto"/>
      </w:divBdr>
    </w:div>
    <w:div w:id="1749762176">
      <w:bodyDiv w:val="1"/>
      <w:marLeft w:val="0"/>
      <w:marRight w:val="0"/>
      <w:marTop w:val="0"/>
      <w:marBottom w:val="0"/>
      <w:divBdr>
        <w:top w:val="none" w:sz="0" w:space="0" w:color="auto"/>
        <w:left w:val="none" w:sz="0" w:space="0" w:color="auto"/>
        <w:bottom w:val="none" w:sz="0" w:space="0" w:color="auto"/>
        <w:right w:val="none" w:sz="0" w:space="0" w:color="auto"/>
      </w:divBdr>
    </w:div>
    <w:div w:id="1749767637">
      <w:bodyDiv w:val="1"/>
      <w:marLeft w:val="0"/>
      <w:marRight w:val="0"/>
      <w:marTop w:val="0"/>
      <w:marBottom w:val="0"/>
      <w:divBdr>
        <w:top w:val="none" w:sz="0" w:space="0" w:color="auto"/>
        <w:left w:val="none" w:sz="0" w:space="0" w:color="auto"/>
        <w:bottom w:val="none" w:sz="0" w:space="0" w:color="auto"/>
        <w:right w:val="none" w:sz="0" w:space="0" w:color="auto"/>
      </w:divBdr>
    </w:div>
    <w:div w:id="1749838222">
      <w:bodyDiv w:val="1"/>
      <w:marLeft w:val="0"/>
      <w:marRight w:val="0"/>
      <w:marTop w:val="0"/>
      <w:marBottom w:val="0"/>
      <w:divBdr>
        <w:top w:val="none" w:sz="0" w:space="0" w:color="auto"/>
        <w:left w:val="none" w:sz="0" w:space="0" w:color="auto"/>
        <w:bottom w:val="none" w:sz="0" w:space="0" w:color="auto"/>
        <w:right w:val="none" w:sz="0" w:space="0" w:color="auto"/>
      </w:divBdr>
    </w:div>
    <w:div w:id="1749889124">
      <w:bodyDiv w:val="1"/>
      <w:marLeft w:val="0"/>
      <w:marRight w:val="0"/>
      <w:marTop w:val="0"/>
      <w:marBottom w:val="0"/>
      <w:divBdr>
        <w:top w:val="none" w:sz="0" w:space="0" w:color="auto"/>
        <w:left w:val="none" w:sz="0" w:space="0" w:color="auto"/>
        <w:bottom w:val="none" w:sz="0" w:space="0" w:color="auto"/>
        <w:right w:val="none" w:sz="0" w:space="0" w:color="auto"/>
      </w:divBdr>
    </w:div>
    <w:div w:id="1750038126">
      <w:bodyDiv w:val="1"/>
      <w:marLeft w:val="0"/>
      <w:marRight w:val="0"/>
      <w:marTop w:val="0"/>
      <w:marBottom w:val="0"/>
      <w:divBdr>
        <w:top w:val="none" w:sz="0" w:space="0" w:color="auto"/>
        <w:left w:val="none" w:sz="0" w:space="0" w:color="auto"/>
        <w:bottom w:val="none" w:sz="0" w:space="0" w:color="auto"/>
        <w:right w:val="none" w:sz="0" w:space="0" w:color="auto"/>
      </w:divBdr>
    </w:div>
    <w:div w:id="1750077667">
      <w:bodyDiv w:val="1"/>
      <w:marLeft w:val="0"/>
      <w:marRight w:val="0"/>
      <w:marTop w:val="0"/>
      <w:marBottom w:val="0"/>
      <w:divBdr>
        <w:top w:val="none" w:sz="0" w:space="0" w:color="auto"/>
        <w:left w:val="none" w:sz="0" w:space="0" w:color="auto"/>
        <w:bottom w:val="none" w:sz="0" w:space="0" w:color="auto"/>
        <w:right w:val="none" w:sz="0" w:space="0" w:color="auto"/>
      </w:divBdr>
    </w:div>
    <w:div w:id="1750078320">
      <w:bodyDiv w:val="1"/>
      <w:marLeft w:val="0"/>
      <w:marRight w:val="0"/>
      <w:marTop w:val="0"/>
      <w:marBottom w:val="0"/>
      <w:divBdr>
        <w:top w:val="none" w:sz="0" w:space="0" w:color="auto"/>
        <w:left w:val="none" w:sz="0" w:space="0" w:color="auto"/>
        <w:bottom w:val="none" w:sz="0" w:space="0" w:color="auto"/>
        <w:right w:val="none" w:sz="0" w:space="0" w:color="auto"/>
      </w:divBdr>
    </w:div>
    <w:div w:id="1751341723">
      <w:bodyDiv w:val="1"/>
      <w:marLeft w:val="0"/>
      <w:marRight w:val="0"/>
      <w:marTop w:val="0"/>
      <w:marBottom w:val="0"/>
      <w:divBdr>
        <w:top w:val="none" w:sz="0" w:space="0" w:color="auto"/>
        <w:left w:val="none" w:sz="0" w:space="0" w:color="auto"/>
        <w:bottom w:val="none" w:sz="0" w:space="0" w:color="auto"/>
        <w:right w:val="none" w:sz="0" w:space="0" w:color="auto"/>
      </w:divBdr>
    </w:div>
    <w:div w:id="1751387165">
      <w:bodyDiv w:val="1"/>
      <w:marLeft w:val="0"/>
      <w:marRight w:val="0"/>
      <w:marTop w:val="0"/>
      <w:marBottom w:val="0"/>
      <w:divBdr>
        <w:top w:val="none" w:sz="0" w:space="0" w:color="auto"/>
        <w:left w:val="none" w:sz="0" w:space="0" w:color="auto"/>
        <w:bottom w:val="none" w:sz="0" w:space="0" w:color="auto"/>
        <w:right w:val="none" w:sz="0" w:space="0" w:color="auto"/>
      </w:divBdr>
    </w:div>
    <w:div w:id="1752005934">
      <w:bodyDiv w:val="1"/>
      <w:marLeft w:val="0"/>
      <w:marRight w:val="0"/>
      <w:marTop w:val="0"/>
      <w:marBottom w:val="0"/>
      <w:divBdr>
        <w:top w:val="none" w:sz="0" w:space="0" w:color="auto"/>
        <w:left w:val="none" w:sz="0" w:space="0" w:color="auto"/>
        <w:bottom w:val="none" w:sz="0" w:space="0" w:color="auto"/>
        <w:right w:val="none" w:sz="0" w:space="0" w:color="auto"/>
      </w:divBdr>
    </w:div>
    <w:div w:id="1752120272">
      <w:bodyDiv w:val="1"/>
      <w:marLeft w:val="0"/>
      <w:marRight w:val="0"/>
      <w:marTop w:val="0"/>
      <w:marBottom w:val="0"/>
      <w:divBdr>
        <w:top w:val="none" w:sz="0" w:space="0" w:color="auto"/>
        <w:left w:val="none" w:sz="0" w:space="0" w:color="auto"/>
        <w:bottom w:val="none" w:sz="0" w:space="0" w:color="auto"/>
        <w:right w:val="none" w:sz="0" w:space="0" w:color="auto"/>
      </w:divBdr>
    </w:div>
    <w:div w:id="1752464054">
      <w:bodyDiv w:val="1"/>
      <w:marLeft w:val="0"/>
      <w:marRight w:val="0"/>
      <w:marTop w:val="0"/>
      <w:marBottom w:val="0"/>
      <w:divBdr>
        <w:top w:val="none" w:sz="0" w:space="0" w:color="auto"/>
        <w:left w:val="none" w:sz="0" w:space="0" w:color="auto"/>
        <w:bottom w:val="none" w:sz="0" w:space="0" w:color="auto"/>
        <w:right w:val="none" w:sz="0" w:space="0" w:color="auto"/>
      </w:divBdr>
    </w:div>
    <w:div w:id="1752655093">
      <w:bodyDiv w:val="1"/>
      <w:marLeft w:val="0"/>
      <w:marRight w:val="0"/>
      <w:marTop w:val="0"/>
      <w:marBottom w:val="0"/>
      <w:divBdr>
        <w:top w:val="none" w:sz="0" w:space="0" w:color="auto"/>
        <w:left w:val="none" w:sz="0" w:space="0" w:color="auto"/>
        <w:bottom w:val="none" w:sz="0" w:space="0" w:color="auto"/>
        <w:right w:val="none" w:sz="0" w:space="0" w:color="auto"/>
      </w:divBdr>
    </w:div>
    <w:div w:id="1752703879">
      <w:bodyDiv w:val="1"/>
      <w:marLeft w:val="0"/>
      <w:marRight w:val="0"/>
      <w:marTop w:val="0"/>
      <w:marBottom w:val="0"/>
      <w:divBdr>
        <w:top w:val="none" w:sz="0" w:space="0" w:color="auto"/>
        <w:left w:val="none" w:sz="0" w:space="0" w:color="auto"/>
        <w:bottom w:val="none" w:sz="0" w:space="0" w:color="auto"/>
        <w:right w:val="none" w:sz="0" w:space="0" w:color="auto"/>
      </w:divBdr>
    </w:div>
    <w:div w:id="1752922437">
      <w:bodyDiv w:val="1"/>
      <w:marLeft w:val="0"/>
      <w:marRight w:val="0"/>
      <w:marTop w:val="0"/>
      <w:marBottom w:val="0"/>
      <w:divBdr>
        <w:top w:val="none" w:sz="0" w:space="0" w:color="auto"/>
        <w:left w:val="none" w:sz="0" w:space="0" w:color="auto"/>
        <w:bottom w:val="none" w:sz="0" w:space="0" w:color="auto"/>
        <w:right w:val="none" w:sz="0" w:space="0" w:color="auto"/>
      </w:divBdr>
    </w:div>
    <w:div w:id="1753038922">
      <w:bodyDiv w:val="1"/>
      <w:marLeft w:val="0"/>
      <w:marRight w:val="0"/>
      <w:marTop w:val="0"/>
      <w:marBottom w:val="0"/>
      <w:divBdr>
        <w:top w:val="none" w:sz="0" w:space="0" w:color="auto"/>
        <w:left w:val="none" w:sz="0" w:space="0" w:color="auto"/>
        <w:bottom w:val="none" w:sz="0" w:space="0" w:color="auto"/>
        <w:right w:val="none" w:sz="0" w:space="0" w:color="auto"/>
      </w:divBdr>
    </w:div>
    <w:div w:id="1753158622">
      <w:bodyDiv w:val="1"/>
      <w:marLeft w:val="0"/>
      <w:marRight w:val="0"/>
      <w:marTop w:val="0"/>
      <w:marBottom w:val="0"/>
      <w:divBdr>
        <w:top w:val="none" w:sz="0" w:space="0" w:color="auto"/>
        <w:left w:val="none" w:sz="0" w:space="0" w:color="auto"/>
        <w:bottom w:val="none" w:sz="0" w:space="0" w:color="auto"/>
        <w:right w:val="none" w:sz="0" w:space="0" w:color="auto"/>
      </w:divBdr>
    </w:div>
    <w:div w:id="1753159486">
      <w:bodyDiv w:val="1"/>
      <w:marLeft w:val="0"/>
      <w:marRight w:val="0"/>
      <w:marTop w:val="0"/>
      <w:marBottom w:val="0"/>
      <w:divBdr>
        <w:top w:val="none" w:sz="0" w:space="0" w:color="auto"/>
        <w:left w:val="none" w:sz="0" w:space="0" w:color="auto"/>
        <w:bottom w:val="none" w:sz="0" w:space="0" w:color="auto"/>
        <w:right w:val="none" w:sz="0" w:space="0" w:color="auto"/>
      </w:divBdr>
    </w:div>
    <w:div w:id="1753160039">
      <w:bodyDiv w:val="1"/>
      <w:marLeft w:val="0"/>
      <w:marRight w:val="0"/>
      <w:marTop w:val="0"/>
      <w:marBottom w:val="0"/>
      <w:divBdr>
        <w:top w:val="none" w:sz="0" w:space="0" w:color="auto"/>
        <w:left w:val="none" w:sz="0" w:space="0" w:color="auto"/>
        <w:bottom w:val="none" w:sz="0" w:space="0" w:color="auto"/>
        <w:right w:val="none" w:sz="0" w:space="0" w:color="auto"/>
      </w:divBdr>
    </w:div>
    <w:div w:id="1753164669">
      <w:bodyDiv w:val="1"/>
      <w:marLeft w:val="0"/>
      <w:marRight w:val="0"/>
      <w:marTop w:val="0"/>
      <w:marBottom w:val="0"/>
      <w:divBdr>
        <w:top w:val="none" w:sz="0" w:space="0" w:color="auto"/>
        <w:left w:val="none" w:sz="0" w:space="0" w:color="auto"/>
        <w:bottom w:val="none" w:sz="0" w:space="0" w:color="auto"/>
        <w:right w:val="none" w:sz="0" w:space="0" w:color="auto"/>
      </w:divBdr>
    </w:div>
    <w:div w:id="1753164673">
      <w:bodyDiv w:val="1"/>
      <w:marLeft w:val="0"/>
      <w:marRight w:val="0"/>
      <w:marTop w:val="0"/>
      <w:marBottom w:val="0"/>
      <w:divBdr>
        <w:top w:val="none" w:sz="0" w:space="0" w:color="auto"/>
        <w:left w:val="none" w:sz="0" w:space="0" w:color="auto"/>
        <w:bottom w:val="none" w:sz="0" w:space="0" w:color="auto"/>
        <w:right w:val="none" w:sz="0" w:space="0" w:color="auto"/>
      </w:divBdr>
    </w:div>
    <w:div w:id="1753426386">
      <w:bodyDiv w:val="1"/>
      <w:marLeft w:val="0"/>
      <w:marRight w:val="0"/>
      <w:marTop w:val="0"/>
      <w:marBottom w:val="0"/>
      <w:divBdr>
        <w:top w:val="none" w:sz="0" w:space="0" w:color="auto"/>
        <w:left w:val="none" w:sz="0" w:space="0" w:color="auto"/>
        <w:bottom w:val="none" w:sz="0" w:space="0" w:color="auto"/>
        <w:right w:val="none" w:sz="0" w:space="0" w:color="auto"/>
      </w:divBdr>
    </w:div>
    <w:div w:id="1753578992">
      <w:bodyDiv w:val="1"/>
      <w:marLeft w:val="0"/>
      <w:marRight w:val="0"/>
      <w:marTop w:val="0"/>
      <w:marBottom w:val="0"/>
      <w:divBdr>
        <w:top w:val="none" w:sz="0" w:space="0" w:color="auto"/>
        <w:left w:val="none" w:sz="0" w:space="0" w:color="auto"/>
        <w:bottom w:val="none" w:sz="0" w:space="0" w:color="auto"/>
        <w:right w:val="none" w:sz="0" w:space="0" w:color="auto"/>
      </w:divBdr>
    </w:div>
    <w:div w:id="1753774292">
      <w:bodyDiv w:val="1"/>
      <w:marLeft w:val="0"/>
      <w:marRight w:val="0"/>
      <w:marTop w:val="0"/>
      <w:marBottom w:val="0"/>
      <w:divBdr>
        <w:top w:val="none" w:sz="0" w:space="0" w:color="auto"/>
        <w:left w:val="none" w:sz="0" w:space="0" w:color="auto"/>
        <w:bottom w:val="none" w:sz="0" w:space="0" w:color="auto"/>
        <w:right w:val="none" w:sz="0" w:space="0" w:color="auto"/>
      </w:divBdr>
    </w:div>
    <w:div w:id="1754161803">
      <w:bodyDiv w:val="1"/>
      <w:marLeft w:val="0"/>
      <w:marRight w:val="0"/>
      <w:marTop w:val="0"/>
      <w:marBottom w:val="0"/>
      <w:divBdr>
        <w:top w:val="none" w:sz="0" w:space="0" w:color="auto"/>
        <w:left w:val="none" w:sz="0" w:space="0" w:color="auto"/>
        <w:bottom w:val="none" w:sz="0" w:space="0" w:color="auto"/>
        <w:right w:val="none" w:sz="0" w:space="0" w:color="auto"/>
      </w:divBdr>
    </w:div>
    <w:div w:id="1754427705">
      <w:bodyDiv w:val="1"/>
      <w:marLeft w:val="0"/>
      <w:marRight w:val="0"/>
      <w:marTop w:val="0"/>
      <w:marBottom w:val="0"/>
      <w:divBdr>
        <w:top w:val="none" w:sz="0" w:space="0" w:color="auto"/>
        <w:left w:val="none" w:sz="0" w:space="0" w:color="auto"/>
        <w:bottom w:val="none" w:sz="0" w:space="0" w:color="auto"/>
        <w:right w:val="none" w:sz="0" w:space="0" w:color="auto"/>
      </w:divBdr>
    </w:div>
    <w:div w:id="1754543411">
      <w:bodyDiv w:val="1"/>
      <w:marLeft w:val="0"/>
      <w:marRight w:val="0"/>
      <w:marTop w:val="0"/>
      <w:marBottom w:val="0"/>
      <w:divBdr>
        <w:top w:val="none" w:sz="0" w:space="0" w:color="auto"/>
        <w:left w:val="none" w:sz="0" w:space="0" w:color="auto"/>
        <w:bottom w:val="none" w:sz="0" w:space="0" w:color="auto"/>
        <w:right w:val="none" w:sz="0" w:space="0" w:color="auto"/>
      </w:divBdr>
    </w:div>
    <w:div w:id="1755129513">
      <w:bodyDiv w:val="1"/>
      <w:marLeft w:val="0"/>
      <w:marRight w:val="0"/>
      <w:marTop w:val="0"/>
      <w:marBottom w:val="0"/>
      <w:divBdr>
        <w:top w:val="none" w:sz="0" w:space="0" w:color="auto"/>
        <w:left w:val="none" w:sz="0" w:space="0" w:color="auto"/>
        <w:bottom w:val="none" w:sz="0" w:space="0" w:color="auto"/>
        <w:right w:val="none" w:sz="0" w:space="0" w:color="auto"/>
      </w:divBdr>
    </w:div>
    <w:div w:id="1755204039">
      <w:bodyDiv w:val="1"/>
      <w:marLeft w:val="0"/>
      <w:marRight w:val="0"/>
      <w:marTop w:val="0"/>
      <w:marBottom w:val="0"/>
      <w:divBdr>
        <w:top w:val="none" w:sz="0" w:space="0" w:color="auto"/>
        <w:left w:val="none" w:sz="0" w:space="0" w:color="auto"/>
        <w:bottom w:val="none" w:sz="0" w:space="0" w:color="auto"/>
        <w:right w:val="none" w:sz="0" w:space="0" w:color="auto"/>
      </w:divBdr>
    </w:div>
    <w:div w:id="1755779469">
      <w:bodyDiv w:val="1"/>
      <w:marLeft w:val="0"/>
      <w:marRight w:val="0"/>
      <w:marTop w:val="0"/>
      <w:marBottom w:val="0"/>
      <w:divBdr>
        <w:top w:val="none" w:sz="0" w:space="0" w:color="auto"/>
        <w:left w:val="none" w:sz="0" w:space="0" w:color="auto"/>
        <w:bottom w:val="none" w:sz="0" w:space="0" w:color="auto"/>
        <w:right w:val="none" w:sz="0" w:space="0" w:color="auto"/>
      </w:divBdr>
    </w:div>
    <w:div w:id="1756172730">
      <w:bodyDiv w:val="1"/>
      <w:marLeft w:val="0"/>
      <w:marRight w:val="0"/>
      <w:marTop w:val="0"/>
      <w:marBottom w:val="0"/>
      <w:divBdr>
        <w:top w:val="none" w:sz="0" w:space="0" w:color="auto"/>
        <w:left w:val="none" w:sz="0" w:space="0" w:color="auto"/>
        <w:bottom w:val="none" w:sz="0" w:space="0" w:color="auto"/>
        <w:right w:val="none" w:sz="0" w:space="0" w:color="auto"/>
      </w:divBdr>
    </w:div>
    <w:div w:id="1756365582">
      <w:bodyDiv w:val="1"/>
      <w:marLeft w:val="0"/>
      <w:marRight w:val="0"/>
      <w:marTop w:val="0"/>
      <w:marBottom w:val="0"/>
      <w:divBdr>
        <w:top w:val="none" w:sz="0" w:space="0" w:color="auto"/>
        <w:left w:val="none" w:sz="0" w:space="0" w:color="auto"/>
        <w:bottom w:val="none" w:sz="0" w:space="0" w:color="auto"/>
        <w:right w:val="none" w:sz="0" w:space="0" w:color="auto"/>
      </w:divBdr>
    </w:div>
    <w:div w:id="1756395776">
      <w:bodyDiv w:val="1"/>
      <w:marLeft w:val="0"/>
      <w:marRight w:val="0"/>
      <w:marTop w:val="0"/>
      <w:marBottom w:val="0"/>
      <w:divBdr>
        <w:top w:val="none" w:sz="0" w:space="0" w:color="auto"/>
        <w:left w:val="none" w:sz="0" w:space="0" w:color="auto"/>
        <w:bottom w:val="none" w:sz="0" w:space="0" w:color="auto"/>
        <w:right w:val="none" w:sz="0" w:space="0" w:color="auto"/>
      </w:divBdr>
    </w:div>
    <w:div w:id="1756509265">
      <w:bodyDiv w:val="1"/>
      <w:marLeft w:val="0"/>
      <w:marRight w:val="0"/>
      <w:marTop w:val="0"/>
      <w:marBottom w:val="0"/>
      <w:divBdr>
        <w:top w:val="none" w:sz="0" w:space="0" w:color="auto"/>
        <w:left w:val="none" w:sz="0" w:space="0" w:color="auto"/>
        <w:bottom w:val="none" w:sz="0" w:space="0" w:color="auto"/>
        <w:right w:val="none" w:sz="0" w:space="0" w:color="auto"/>
      </w:divBdr>
    </w:div>
    <w:div w:id="1756782759">
      <w:bodyDiv w:val="1"/>
      <w:marLeft w:val="0"/>
      <w:marRight w:val="0"/>
      <w:marTop w:val="0"/>
      <w:marBottom w:val="0"/>
      <w:divBdr>
        <w:top w:val="none" w:sz="0" w:space="0" w:color="auto"/>
        <w:left w:val="none" w:sz="0" w:space="0" w:color="auto"/>
        <w:bottom w:val="none" w:sz="0" w:space="0" w:color="auto"/>
        <w:right w:val="none" w:sz="0" w:space="0" w:color="auto"/>
      </w:divBdr>
    </w:div>
    <w:div w:id="1756974396">
      <w:bodyDiv w:val="1"/>
      <w:marLeft w:val="0"/>
      <w:marRight w:val="0"/>
      <w:marTop w:val="0"/>
      <w:marBottom w:val="0"/>
      <w:divBdr>
        <w:top w:val="none" w:sz="0" w:space="0" w:color="auto"/>
        <w:left w:val="none" w:sz="0" w:space="0" w:color="auto"/>
        <w:bottom w:val="none" w:sz="0" w:space="0" w:color="auto"/>
        <w:right w:val="none" w:sz="0" w:space="0" w:color="auto"/>
      </w:divBdr>
    </w:div>
    <w:div w:id="1757048179">
      <w:bodyDiv w:val="1"/>
      <w:marLeft w:val="0"/>
      <w:marRight w:val="0"/>
      <w:marTop w:val="0"/>
      <w:marBottom w:val="0"/>
      <w:divBdr>
        <w:top w:val="none" w:sz="0" w:space="0" w:color="auto"/>
        <w:left w:val="none" w:sz="0" w:space="0" w:color="auto"/>
        <w:bottom w:val="none" w:sz="0" w:space="0" w:color="auto"/>
        <w:right w:val="none" w:sz="0" w:space="0" w:color="auto"/>
      </w:divBdr>
    </w:div>
    <w:div w:id="1757050474">
      <w:bodyDiv w:val="1"/>
      <w:marLeft w:val="0"/>
      <w:marRight w:val="0"/>
      <w:marTop w:val="0"/>
      <w:marBottom w:val="0"/>
      <w:divBdr>
        <w:top w:val="none" w:sz="0" w:space="0" w:color="auto"/>
        <w:left w:val="none" w:sz="0" w:space="0" w:color="auto"/>
        <w:bottom w:val="none" w:sz="0" w:space="0" w:color="auto"/>
        <w:right w:val="none" w:sz="0" w:space="0" w:color="auto"/>
      </w:divBdr>
    </w:div>
    <w:div w:id="1757167048">
      <w:bodyDiv w:val="1"/>
      <w:marLeft w:val="0"/>
      <w:marRight w:val="0"/>
      <w:marTop w:val="0"/>
      <w:marBottom w:val="0"/>
      <w:divBdr>
        <w:top w:val="none" w:sz="0" w:space="0" w:color="auto"/>
        <w:left w:val="none" w:sz="0" w:space="0" w:color="auto"/>
        <w:bottom w:val="none" w:sz="0" w:space="0" w:color="auto"/>
        <w:right w:val="none" w:sz="0" w:space="0" w:color="auto"/>
      </w:divBdr>
    </w:div>
    <w:div w:id="1757240983">
      <w:bodyDiv w:val="1"/>
      <w:marLeft w:val="0"/>
      <w:marRight w:val="0"/>
      <w:marTop w:val="0"/>
      <w:marBottom w:val="0"/>
      <w:divBdr>
        <w:top w:val="none" w:sz="0" w:space="0" w:color="auto"/>
        <w:left w:val="none" w:sz="0" w:space="0" w:color="auto"/>
        <w:bottom w:val="none" w:sz="0" w:space="0" w:color="auto"/>
        <w:right w:val="none" w:sz="0" w:space="0" w:color="auto"/>
      </w:divBdr>
    </w:div>
    <w:div w:id="1757284262">
      <w:bodyDiv w:val="1"/>
      <w:marLeft w:val="0"/>
      <w:marRight w:val="0"/>
      <w:marTop w:val="0"/>
      <w:marBottom w:val="0"/>
      <w:divBdr>
        <w:top w:val="none" w:sz="0" w:space="0" w:color="auto"/>
        <w:left w:val="none" w:sz="0" w:space="0" w:color="auto"/>
        <w:bottom w:val="none" w:sz="0" w:space="0" w:color="auto"/>
        <w:right w:val="none" w:sz="0" w:space="0" w:color="auto"/>
      </w:divBdr>
    </w:div>
    <w:div w:id="1757825493">
      <w:bodyDiv w:val="1"/>
      <w:marLeft w:val="0"/>
      <w:marRight w:val="0"/>
      <w:marTop w:val="0"/>
      <w:marBottom w:val="0"/>
      <w:divBdr>
        <w:top w:val="none" w:sz="0" w:space="0" w:color="auto"/>
        <w:left w:val="none" w:sz="0" w:space="0" w:color="auto"/>
        <w:bottom w:val="none" w:sz="0" w:space="0" w:color="auto"/>
        <w:right w:val="none" w:sz="0" w:space="0" w:color="auto"/>
      </w:divBdr>
    </w:div>
    <w:div w:id="1757827042">
      <w:bodyDiv w:val="1"/>
      <w:marLeft w:val="0"/>
      <w:marRight w:val="0"/>
      <w:marTop w:val="0"/>
      <w:marBottom w:val="0"/>
      <w:divBdr>
        <w:top w:val="none" w:sz="0" w:space="0" w:color="auto"/>
        <w:left w:val="none" w:sz="0" w:space="0" w:color="auto"/>
        <w:bottom w:val="none" w:sz="0" w:space="0" w:color="auto"/>
        <w:right w:val="none" w:sz="0" w:space="0" w:color="auto"/>
      </w:divBdr>
    </w:div>
    <w:div w:id="1758089886">
      <w:bodyDiv w:val="1"/>
      <w:marLeft w:val="0"/>
      <w:marRight w:val="0"/>
      <w:marTop w:val="0"/>
      <w:marBottom w:val="0"/>
      <w:divBdr>
        <w:top w:val="none" w:sz="0" w:space="0" w:color="auto"/>
        <w:left w:val="none" w:sz="0" w:space="0" w:color="auto"/>
        <w:bottom w:val="none" w:sz="0" w:space="0" w:color="auto"/>
        <w:right w:val="none" w:sz="0" w:space="0" w:color="auto"/>
      </w:divBdr>
    </w:div>
    <w:div w:id="1758093992">
      <w:bodyDiv w:val="1"/>
      <w:marLeft w:val="0"/>
      <w:marRight w:val="0"/>
      <w:marTop w:val="0"/>
      <w:marBottom w:val="0"/>
      <w:divBdr>
        <w:top w:val="none" w:sz="0" w:space="0" w:color="auto"/>
        <w:left w:val="none" w:sz="0" w:space="0" w:color="auto"/>
        <w:bottom w:val="none" w:sz="0" w:space="0" w:color="auto"/>
        <w:right w:val="none" w:sz="0" w:space="0" w:color="auto"/>
      </w:divBdr>
    </w:div>
    <w:div w:id="1758406482">
      <w:bodyDiv w:val="1"/>
      <w:marLeft w:val="0"/>
      <w:marRight w:val="0"/>
      <w:marTop w:val="0"/>
      <w:marBottom w:val="0"/>
      <w:divBdr>
        <w:top w:val="none" w:sz="0" w:space="0" w:color="auto"/>
        <w:left w:val="none" w:sz="0" w:space="0" w:color="auto"/>
        <w:bottom w:val="none" w:sz="0" w:space="0" w:color="auto"/>
        <w:right w:val="none" w:sz="0" w:space="0" w:color="auto"/>
      </w:divBdr>
    </w:div>
    <w:div w:id="1758477436">
      <w:bodyDiv w:val="1"/>
      <w:marLeft w:val="0"/>
      <w:marRight w:val="0"/>
      <w:marTop w:val="0"/>
      <w:marBottom w:val="0"/>
      <w:divBdr>
        <w:top w:val="none" w:sz="0" w:space="0" w:color="auto"/>
        <w:left w:val="none" w:sz="0" w:space="0" w:color="auto"/>
        <w:bottom w:val="none" w:sz="0" w:space="0" w:color="auto"/>
        <w:right w:val="none" w:sz="0" w:space="0" w:color="auto"/>
      </w:divBdr>
    </w:div>
    <w:div w:id="1758549664">
      <w:bodyDiv w:val="1"/>
      <w:marLeft w:val="0"/>
      <w:marRight w:val="0"/>
      <w:marTop w:val="0"/>
      <w:marBottom w:val="0"/>
      <w:divBdr>
        <w:top w:val="none" w:sz="0" w:space="0" w:color="auto"/>
        <w:left w:val="none" w:sz="0" w:space="0" w:color="auto"/>
        <w:bottom w:val="none" w:sz="0" w:space="0" w:color="auto"/>
        <w:right w:val="none" w:sz="0" w:space="0" w:color="auto"/>
      </w:divBdr>
    </w:div>
    <w:div w:id="1758557452">
      <w:bodyDiv w:val="1"/>
      <w:marLeft w:val="0"/>
      <w:marRight w:val="0"/>
      <w:marTop w:val="0"/>
      <w:marBottom w:val="0"/>
      <w:divBdr>
        <w:top w:val="none" w:sz="0" w:space="0" w:color="auto"/>
        <w:left w:val="none" w:sz="0" w:space="0" w:color="auto"/>
        <w:bottom w:val="none" w:sz="0" w:space="0" w:color="auto"/>
        <w:right w:val="none" w:sz="0" w:space="0" w:color="auto"/>
      </w:divBdr>
    </w:div>
    <w:div w:id="1758790776">
      <w:bodyDiv w:val="1"/>
      <w:marLeft w:val="0"/>
      <w:marRight w:val="0"/>
      <w:marTop w:val="0"/>
      <w:marBottom w:val="0"/>
      <w:divBdr>
        <w:top w:val="none" w:sz="0" w:space="0" w:color="auto"/>
        <w:left w:val="none" w:sz="0" w:space="0" w:color="auto"/>
        <w:bottom w:val="none" w:sz="0" w:space="0" w:color="auto"/>
        <w:right w:val="none" w:sz="0" w:space="0" w:color="auto"/>
      </w:divBdr>
    </w:div>
    <w:div w:id="1759134012">
      <w:bodyDiv w:val="1"/>
      <w:marLeft w:val="0"/>
      <w:marRight w:val="0"/>
      <w:marTop w:val="0"/>
      <w:marBottom w:val="0"/>
      <w:divBdr>
        <w:top w:val="none" w:sz="0" w:space="0" w:color="auto"/>
        <w:left w:val="none" w:sz="0" w:space="0" w:color="auto"/>
        <w:bottom w:val="none" w:sz="0" w:space="0" w:color="auto"/>
        <w:right w:val="none" w:sz="0" w:space="0" w:color="auto"/>
      </w:divBdr>
    </w:div>
    <w:div w:id="1759212867">
      <w:bodyDiv w:val="1"/>
      <w:marLeft w:val="0"/>
      <w:marRight w:val="0"/>
      <w:marTop w:val="0"/>
      <w:marBottom w:val="0"/>
      <w:divBdr>
        <w:top w:val="none" w:sz="0" w:space="0" w:color="auto"/>
        <w:left w:val="none" w:sz="0" w:space="0" w:color="auto"/>
        <w:bottom w:val="none" w:sz="0" w:space="0" w:color="auto"/>
        <w:right w:val="none" w:sz="0" w:space="0" w:color="auto"/>
      </w:divBdr>
    </w:div>
    <w:div w:id="1759521600">
      <w:bodyDiv w:val="1"/>
      <w:marLeft w:val="0"/>
      <w:marRight w:val="0"/>
      <w:marTop w:val="0"/>
      <w:marBottom w:val="0"/>
      <w:divBdr>
        <w:top w:val="none" w:sz="0" w:space="0" w:color="auto"/>
        <w:left w:val="none" w:sz="0" w:space="0" w:color="auto"/>
        <w:bottom w:val="none" w:sz="0" w:space="0" w:color="auto"/>
        <w:right w:val="none" w:sz="0" w:space="0" w:color="auto"/>
      </w:divBdr>
    </w:div>
    <w:div w:id="1759594501">
      <w:bodyDiv w:val="1"/>
      <w:marLeft w:val="0"/>
      <w:marRight w:val="0"/>
      <w:marTop w:val="0"/>
      <w:marBottom w:val="0"/>
      <w:divBdr>
        <w:top w:val="none" w:sz="0" w:space="0" w:color="auto"/>
        <w:left w:val="none" w:sz="0" w:space="0" w:color="auto"/>
        <w:bottom w:val="none" w:sz="0" w:space="0" w:color="auto"/>
        <w:right w:val="none" w:sz="0" w:space="0" w:color="auto"/>
      </w:divBdr>
    </w:div>
    <w:div w:id="1759715640">
      <w:bodyDiv w:val="1"/>
      <w:marLeft w:val="0"/>
      <w:marRight w:val="0"/>
      <w:marTop w:val="0"/>
      <w:marBottom w:val="0"/>
      <w:divBdr>
        <w:top w:val="none" w:sz="0" w:space="0" w:color="auto"/>
        <w:left w:val="none" w:sz="0" w:space="0" w:color="auto"/>
        <w:bottom w:val="none" w:sz="0" w:space="0" w:color="auto"/>
        <w:right w:val="none" w:sz="0" w:space="0" w:color="auto"/>
      </w:divBdr>
    </w:div>
    <w:div w:id="1759905495">
      <w:bodyDiv w:val="1"/>
      <w:marLeft w:val="0"/>
      <w:marRight w:val="0"/>
      <w:marTop w:val="0"/>
      <w:marBottom w:val="0"/>
      <w:divBdr>
        <w:top w:val="none" w:sz="0" w:space="0" w:color="auto"/>
        <w:left w:val="none" w:sz="0" w:space="0" w:color="auto"/>
        <w:bottom w:val="none" w:sz="0" w:space="0" w:color="auto"/>
        <w:right w:val="none" w:sz="0" w:space="0" w:color="auto"/>
      </w:divBdr>
    </w:div>
    <w:div w:id="1760058354">
      <w:bodyDiv w:val="1"/>
      <w:marLeft w:val="0"/>
      <w:marRight w:val="0"/>
      <w:marTop w:val="0"/>
      <w:marBottom w:val="0"/>
      <w:divBdr>
        <w:top w:val="none" w:sz="0" w:space="0" w:color="auto"/>
        <w:left w:val="none" w:sz="0" w:space="0" w:color="auto"/>
        <w:bottom w:val="none" w:sz="0" w:space="0" w:color="auto"/>
        <w:right w:val="none" w:sz="0" w:space="0" w:color="auto"/>
      </w:divBdr>
    </w:div>
    <w:div w:id="1760518951">
      <w:bodyDiv w:val="1"/>
      <w:marLeft w:val="0"/>
      <w:marRight w:val="0"/>
      <w:marTop w:val="0"/>
      <w:marBottom w:val="0"/>
      <w:divBdr>
        <w:top w:val="none" w:sz="0" w:space="0" w:color="auto"/>
        <w:left w:val="none" w:sz="0" w:space="0" w:color="auto"/>
        <w:bottom w:val="none" w:sz="0" w:space="0" w:color="auto"/>
        <w:right w:val="none" w:sz="0" w:space="0" w:color="auto"/>
      </w:divBdr>
    </w:div>
    <w:div w:id="1760710961">
      <w:bodyDiv w:val="1"/>
      <w:marLeft w:val="0"/>
      <w:marRight w:val="0"/>
      <w:marTop w:val="0"/>
      <w:marBottom w:val="0"/>
      <w:divBdr>
        <w:top w:val="none" w:sz="0" w:space="0" w:color="auto"/>
        <w:left w:val="none" w:sz="0" w:space="0" w:color="auto"/>
        <w:bottom w:val="none" w:sz="0" w:space="0" w:color="auto"/>
        <w:right w:val="none" w:sz="0" w:space="0" w:color="auto"/>
      </w:divBdr>
    </w:div>
    <w:div w:id="1760980809">
      <w:bodyDiv w:val="1"/>
      <w:marLeft w:val="0"/>
      <w:marRight w:val="0"/>
      <w:marTop w:val="0"/>
      <w:marBottom w:val="0"/>
      <w:divBdr>
        <w:top w:val="none" w:sz="0" w:space="0" w:color="auto"/>
        <w:left w:val="none" w:sz="0" w:space="0" w:color="auto"/>
        <w:bottom w:val="none" w:sz="0" w:space="0" w:color="auto"/>
        <w:right w:val="none" w:sz="0" w:space="0" w:color="auto"/>
      </w:divBdr>
    </w:div>
    <w:div w:id="1761215857">
      <w:bodyDiv w:val="1"/>
      <w:marLeft w:val="0"/>
      <w:marRight w:val="0"/>
      <w:marTop w:val="0"/>
      <w:marBottom w:val="0"/>
      <w:divBdr>
        <w:top w:val="none" w:sz="0" w:space="0" w:color="auto"/>
        <w:left w:val="none" w:sz="0" w:space="0" w:color="auto"/>
        <w:bottom w:val="none" w:sz="0" w:space="0" w:color="auto"/>
        <w:right w:val="none" w:sz="0" w:space="0" w:color="auto"/>
      </w:divBdr>
    </w:div>
    <w:div w:id="1761952368">
      <w:bodyDiv w:val="1"/>
      <w:marLeft w:val="0"/>
      <w:marRight w:val="0"/>
      <w:marTop w:val="0"/>
      <w:marBottom w:val="0"/>
      <w:divBdr>
        <w:top w:val="none" w:sz="0" w:space="0" w:color="auto"/>
        <w:left w:val="none" w:sz="0" w:space="0" w:color="auto"/>
        <w:bottom w:val="none" w:sz="0" w:space="0" w:color="auto"/>
        <w:right w:val="none" w:sz="0" w:space="0" w:color="auto"/>
      </w:divBdr>
    </w:div>
    <w:div w:id="1762028165">
      <w:bodyDiv w:val="1"/>
      <w:marLeft w:val="0"/>
      <w:marRight w:val="0"/>
      <w:marTop w:val="0"/>
      <w:marBottom w:val="0"/>
      <w:divBdr>
        <w:top w:val="none" w:sz="0" w:space="0" w:color="auto"/>
        <w:left w:val="none" w:sz="0" w:space="0" w:color="auto"/>
        <w:bottom w:val="none" w:sz="0" w:space="0" w:color="auto"/>
        <w:right w:val="none" w:sz="0" w:space="0" w:color="auto"/>
      </w:divBdr>
    </w:div>
    <w:div w:id="1762293919">
      <w:bodyDiv w:val="1"/>
      <w:marLeft w:val="0"/>
      <w:marRight w:val="0"/>
      <w:marTop w:val="0"/>
      <w:marBottom w:val="0"/>
      <w:divBdr>
        <w:top w:val="none" w:sz="0" w:space="0" w:color="auto"/>
        <w:left w:val="none" w:sz="0" w:space="0" w:color="auto"/>
        <w:bottom w:val="none" w:sz="0" w:space="0" w:color="auto"/>
        <w:right w:val="none" w:sz="0" w:space="0" w:color="auto"/>
      </w:divBdr>
    </w:div>
    <w:div w:id="1762600328">
      <w:bodyDiv w:val="1"/>
      <w:marLeft w:val="0"/>
      <w:marRight w:val="0"/>
      <w:marTop w:val="0"/>
      <w:marBottom w:val="0"/>
      <w:divBdr>
        <w:top w:val="none" w:sz="0" w:space="0" w:color="auto"/>
        <w:left w:val="none" w:sz="0" w:space="0" w:color="auto"/>
        <w:bottom w:val="none" w:sz="0" w:space="0" w:color="auto"/>
        <w:right w:val="none" w:sz="0" w:space="0" w:color="auto"/>
      </w:divBdr>
    </w:div>
    <w:div w:id="1762602612">
      <w:bodyDiv w:val="1"/>
      <w:marLeft w:val="0"/>
      <w:marRight w:val="0"/>
      <w:marTop w:val="0"/>
      <w:marBottom w:val="0"/>
      <w:divBdr>
        <w:top w:val="none" w:sz="0" w:space="0" w:color="auto"/>
        <w:left w:val="none" w:sz="0" w:space="0" w:color="auto"/>
        <w:bottom w:val="none" w:sz="0" w:space="0" w:color="auto"/>
        <w:right w:val="none" w:sz="0" w:space="0" w:color="auto"/>
      </w:divBdr>
    </w:div>
    <w:div w:id="1762877012">
      <w:bodyDiv w:val="1"/>
      <w:marLeft w:val="0"/>
      <w:marRight w:val="0"/>
      <w:marTop w:val="0"/>
      <w:marBottom w:val="0"/>
      <w:divBdr>
        <w:top w:val="none" w:sz="0" w:space="0" w:color="auto"/>
        <w:left w:val="none" w:sz="0" w:space="0" w:color="auto"/>
        <w:bottom w:val="none" w:sz="0" w:space="0" w:color="auto"/>
        <w:right w:val="none" w:sz="0" w:space="0" w:color="auto"/>
      </w:divBdr>
    </w:div>
    <w:div w:id="1762944166">
      <w:bodyDiv w:val="1"/>
      <w:marLeft w:val="0"/>
      <w:marRight w:val="0"/>
      <w:marTop w:val="0"/>
      <w:marBottom w:val="0"/>
      <w:divBdr>
        <w:top w:val="none" w:sz="0" w:space="0" w:color="auto"/>
        <w:left w:val="none" w:sz="0" w:space="0" w:color="auto"/>
        <w:bottom w:val="none" w:sz="0" w:space="0" w:color="auto"/>
        <w:right w:val="none" w:sz="0" w:space="0" w:color="auto"/>
      </w:divBdr>
    </w:div>
    <w:div w:id="1762947408">
      <w:bodyDiv w:val="1"/>
      <w:marLeft w:val="0"/>
      <w:marRight w:val="0"/>
      <w:marTop w:val="0"/>
      <w:marBottom w:val="0"/>
      <w:divBdr>
        <w:top w:val="none" w:sz="0" w:space="0" w:color="auto"/>
        <w:left w:val="none" w:sz="0" w:space="0" w:color="auto"/>
        <w:bottom w:val="none" w:sz="0" w:space="0" w:color="auto"/>
        <w:right w:val="none" w:sz="0" w:space="0" w:color="auto"/>
      </w:divBdr>
    </w:div>
    <w:div w:id="1763263322">
      <w:bodyDiv w:val="1"/>
      <w:marLeft w:val="0"/>
      <w:marRight w:val="0"/>
      <w:marTop w:val="0"/>
      <w:marBottom w:val="0"/>
      <w:divBdr>
        <w:top w:val="none" w:sz="0" w:space="0" w:color="auto"/>
        <w:left w:val="none" w:sz="0" w:space="0" w:color="auto"/>
        <w:bottom w:val="none" w:sz="0" w:space="0" w:color="auto"/>
        <w:right w:val="none" w:sz="0" w:space="0" w:color="auto"/>
      </w:divBdr>
    </w:div>
    <w:div w:id="1763798150">
      <w:bodyDiv w:val="1"/>
      <w:marLeft w:val="0"/>
      <w:marRight w:val="0"/>
      <w:marTop w:val="0"/>
      <w:marBottom w:val="0"/>
      <w:divBdr>
        <w:top w:val="none" w:sz="0" w:space="0" w:color="auto"/>
        <w:left w:val="none" w:sz="0" w:space="0" w:color="auto"/>
        <w:bottom w:val="none" w:sz="0" w:space="0" w:color="auto"/>
        <w:right w:val="none" w:sz="0" w:space="0" w:color="auto"/>
      </w:divBdr>
    </w:div>
    <w:div w:id="1763989398">
      <w:bodyDiv w:val="1"/>
      <w:marLeft w:val="0"/>
      <w:marRight w:val="0"/>
      <w:marTop w:val="0"/>
      <w:marBottom w:val="0"/>
      <w:divBdr>
        <w:top w:val="none" w:sz="0" w:space="0" w:color="auto"/>
        <w:left w:val="none" w:sz="0" w:space="0" w:color="auto"/>
        <w:bottom w:val="none" w:sz="0" w:space="0" w:color="auto"/>
        <w:right w:val="none" w:sz="0" w:space="0" w:color="auto"/>
      </w:divBdr>
    </w:div>
    <w:div w:id="1764062435">
      <w:bodyDiv w:val="1"/>
      <w:marLeft w:val="0"/>
      <w:marRight w:val="0"/>
      <w:marTop w:val="0"/>
      <w:marBottom w:val="0"/>
      <w:divBdr>
        <w:top w:val="none" w:sz="0" w:space="0" w:color="auto"/>
        <w:left w:val="none" w:sz="0" w:space="0" w:color="auto"/>
        <w:bottom w:val="none" w:sz="0" w:space="0" w:color="auto"/>
        <w:right w:val="none" w:sz="0" w:space="0" w:color="auto"/>
      </w:divBdr>
    </w:div>
    <w:div w:id="1764103641">
      <w:bodyDiv w:val="1"/>
      <w:marLeft w:val="0"/>
      <w:marRight w:val="0"/>
      <w:marTop w:val="0"/>
      <w:marBottom w:val="0"/>
      <w:divBdr>
        <w:top w:val="none" w:sz="0" w:space="0" w:color="auto"/>
        <w:left w:val="none" w:sz="0" w:space="0" w:color="auto"/>
        <w:bottom w:val="none" w:sz="0" w:space="0" w:color="auto"/>
        <w:right w:val="none" w:sz="0" w:space="0" w:color="auto"/>
      </w:divBdr>
    </w:div>
    <w:div w:id="1764296580">
      <w:bodyDiv w:val="1"/>
      <w:marLeft w:val="0"/>
      <w:marRight w:val="0"/>
      <w:marTop w:val="0"/>
      <w:marBottom w:val="0"/>
      <w:divBdr>
        <w:top w:val="none" w:sz="0" w:space="0" w:color="auto"/>
        <w:left w:val="none" w:sz="0" w:space="0" w:color="auto"/>
        <w:bottom w:val="none" w:sz="0" w:space="0" w:color="auto"/>
        <w:right w:val="none" w:sz="0" w:space="0" w:color="auto"/>
      </w:divBdr>
    </w:div>
    <w:div w:id="1764300928">
      <w:bodyDiv w:val="1"/>
      <w:marLeft w:val="0"/>
      <w:marRight w:val="0"/>
      <w:marTop w:val="0"/>
      <w:marBottom w:val="0"/>
      <w:divBdr>
        <w:top w:val="none" w:sz="0" w:space="0" w:color="auto"/>
        <w:left w:val="none" w:sz="0" w:space="0" w:color="auto"/>
        <w:bottom w:val="none" w:sz="0" w:space="0" w:color="auto"/>
        <w:right w:val="none" w:sz="0" w:space="0" w:color="auto"/>
      </w:divBdr>
    </w:div>
    <w:div w:id="1764497737">
      <w:bodyDiv w:val="1"/>
      <w:marLeft w:val="0"/>
      <w:marRight w:val="0"/>
      <w:marTop w:val="0"/>
      <w:marBottom w:val="0"/>
      <w:divBdr>
        <w:top w:val="none" w:sz="0" w:space="0" w:color="auto"/>
        <w:left w:val="none" w:sz="0" w:space="0" w:color="auto"/>
        <w:bottom w:val="none" w:sz="0" w:space="0" w:color="auto"/>
        <w:right w:val="none" w:sz="0" w:space="0" w:color="auto"/>
      </w:divBdr>
    </w:div>
    <w:div w:id="1764644312">
      <w:bodyDiv w:val="1"/>
      <w:marLeft w:val="0"/>
      <w:marRight w:val="0"/>
      <w:marTop w:val="0"/>
      <w:marBottom w:val="0"/>
      <w:divBdr>
        <w:top w:val="none" w:sz="0" w:space="0" w:color="auto"/>
        <w:left w:val="none" w:sz="0" w:space="0" w:color="auto"/>
        <w:bottom w:val="none" w:sz="0" w:space="0" w:color="auto"/>
        <w:right w:val="none" w:sz="0" w:space="0" w:color="auto"/>
      </w:divBdr>
    </w:div>
    <w:div w:id="1765418007">
      <w:bodyDiv w:val="1"/>
      <w:marLeft w:val="0"/>
      <w:marRight w:val="0"/>
      <w:marTop w:val="0"/>
      <w:marBottom w:val="0"/>
      <w:divBdr>
        <w:top w:val="none" w:sz="0" w:space="0" w:color="auto"/>
        <w:left w:val="none" w:sz="0" w:space="0" w:color="auto"/>
        <w:bottom w:val="none" w:sz="0" w:space="0" w:color="auto"/>
        <w:right w:val="none" w:sz="0" w:space="0" w:color="auto"/>
      </w:divBdr>
    </w:div>
    <w:div w:id="1766416919">
      <w:bodyDiv w:val="1"/>
      <w:marLeft w:val="0"/>
      <w:marRight w:val="0"/>
      <w:marTop w:val="0"/>
      <w:marBottom w:val="0"/>
      <w:divBdr>
        <w:top w:val="none" w:sz="0" w:space="0" w:color="auto"/>
        <w:left w:val="none" w:sz="0" w:space="0" w:color="auto"/>
        <w:bottom w:val="none" w:sz="0" w:space="0" w:color="auto"/>
        <w:right w:val="none" w:sz="0" w:space="0" w:color="auto"/>
      </w:divBdr>
    </w:div>
    <w:div w:id="1766464654">
      <w:bodyDiv w:val="1"/>
      <w:marLeft w:val="0"/>
      <w:marRight w:val="0"/>
      <w:marTop w:val="0"/>
      <w:marBottom w:val="0"/>
      <w:divBdr>
        <w:top w:val="none" w:sz="0" w:space="0" w:color="auto"/>
        <w:left w:val="none" w:sz="0" w:space="0" w:color="auto"/>
        <w:bottom w:val="none" w:sz="0" w:space="0" w:color="auto"/>
        <w:right w:val="none" w:sz="0" w:space="0" w:color="auto"/>
      </w:divBdr>
    </w:div>
    <w:div w:id="1766804886">
      <w:bodyDiv w:val="1"/>
      <w:marLeft w:val="0"/>
      <w:marRight w:val="0"/>
      <w:marTop w:val="0"/>
      <w:marBottom w:val="0"/>
      <w:divBdr>
        <w:top w:val="none" w:sz="0" w:space="0" w:color="auto"/>
        <w:left w:val="none" w:sz="0" w:space="0" w:color="auto"/>
        <w:bottom w:val="none" w:sz="0" w:space="0" w:color="auto"/>
        <w:right w:val="none" w:sz="0" w:space="0" w:color="auto"/>
      </w:divBdr>
    </w:div>
    <w:div w:id="1767190877">
      <w:bodyDiv w:val="1"/>
      <w:marLeft w:val="0"/>
      <w:marRight w:val="0"/>
      <w:marTop w:val="0"/>
      <w:marBottom w:val="0"/>
      <w:divBdr>
        <w:top w:val="none" w:sz="0" w:space="0" w:color="auto"/>
        <w:left w:val="none" w:sz="0" w:space="0" w:color="auto"/>
        <w:bottom w:val="none" w:sz="0" w:space="0" w:color="auto"/>
        <w:right w:val="none" w:sz="0" w:space="0" w:color="auto"/>
      </w:divBdr>
    </w:div>
    <w:div w:id="1767385402">
      <w:bodyDiv w:val="1"/>
      <w:marLeft w:val="0"/>
      <w:marRight w:val="0"/>
      <w:marTop w:val="0"/>
      <w:marBottom w:val="0"/>
      <w:divBdr>
        <w:top w:val="none" w:sz="0" w:space="0" w:color="auto"/>
        <w:left w:val="none" w:sz="0" w:space="0" w:color="auto"/>
        <w:bottom w:val="none" w:sz="0" w:space="0" w:color="auto"/>
        <w:right w:val="none" w:sz="0" w:space="0" w:color="auto"/>
      </w:divBdr>
    </w:div>
    <w:div w:id="1767457857">
      <w:bodyDiv w:val="1"/>
      <w:marLeft w:val="0"/>
      <w:marRight w:val="0"/>
      <w:marTop w:val="0"/>
      <w:marBottom w:val="0"/>
      <w:divBdr>
        <w:top w:val="none" w:sz="0" w:space="0" w:color="auto"/>
        <w:left w:val="none" w:sz="0" w:space="0" w:color="auto"/>
        <w:bottom w:val="none" w:sz="0" w:space="0" w:color="auto"/>
        <w:right w:val="none" w:sz="0" w:space="0" w:color="auto"/>
      </w:divBdr>
    </w:div>
    <w:div w:id="1767799163">
      <w:bodyDiv w:val="1"/>
      <w:marLeft w:val="0"/>
      <w:marRight w:val="0"/>
      <w:marTop w:val="0"/>
      <w:marBottom w:val="0"/>
      <w:divBdr>
        <w:top w:val="none" w:sz="0" w:space="0" w:color="auto"/>
        <w:left w:val="none" w:sz="0" w:space="0" w:color="auto"/>
        <w:bottom w:val="none" w:sz="0" w:space="0" w:color="auto"/>
        <w:right w:val="none" w:sz="0" w:space="0" w:color="auto"/>
      </w:divBdr>
    </w:div>
    <w:div w:id="1767848725">
      <w:bodyDiv w:val="1"/>
      <w:marLeft w:val="0"/>
      <w:marRight w:val="0"/>
      <w:marTop w:val="0"/>
      <w:marBottom w:val="0"/>
      <w:divBdr>
        <w:top w:val="none" w:sz="0" w:space="0" w:color="auto"/>
        <w:left w:val="none" w:sz="0" w:space="0" w:color="auto"/>
        <w:bottom w:val="none" w:sz="0" w:space="0" w:color="auto"/>
        <w:right w:val="none" w:sz="0" w:space="0" w:color="auto"/>
      </w:divBdr>
    </w:div>
    <w:div w:id="1768426897">
      <w:bodyDiv w:val="1"/>
      <w:marLeft w:val="0"/>
      <w:marRight w:val="0"/>
      <w:marTop w:val="0"/>
      <w:marBottom w:val="0"/>
      <w:divBdr>
        <w:top w:val="none" w:sz="0" w:space="0" w:color="auto"/>
        <w:left w:val="none" w:sz="0" w:space="0" w:color="auto"/>
        <w:bottom w:val="none" w:sz="0" w:space="0" w:color="auto"/>
        <w:right w:val="none" w:sz="0" w:space="0" w:color="auto"/>
      </w:divBdr>
    </w:div>
    <w:div w:id="1768574085">
      <w:bodyDiv w:val="1"/>
      <w:marLeft w:val="0"/>
      <w:marRight w:val="0"/>
      <w:marTop w:val="0"/>
      <w:marBottom w:val="0"/>
      <w:divBdr>
        <w:top w:val="none" w:sz="0" w:space="0" w:color="auto"/>
        <w:left w:val="none" w:sz="0" w:space="0" w:color="auto"/>
        <w:bottom w:val="none" w:sz="0" w:space="0" w:color="auto"/>
        <w:right w:val="none" w:sz="0" w:space="0" w:color="auto"/>
      </w:divBdr>
    </w:div>
    <w:div w:id="1768580794">
      <w:bodyDiv w:val="1"/>
      <w:marLeft w:val="0"/>
      <w:marRight w:val="0"/>
      <w:marTop w:val="0"/>
      <w:marBottom w:val="0"/>
      <w:divBdr>
        <w:top w:val="none" w:sz="0" w:space="0" w:color="auto"/>
        <w:left w:val="none" w:sz="0" w:space="0" w:color="auto"/>
        <w:bottom w:val="none" w:sz="0" w:space="0" w:color="auto"/>
        <w:right w:val="none" w:sz="0" w:space="0" w:color="auto"/>
      </w:divBdr>
    </w:div>
    <w:div w:id="1768691954">
      <w:bodyDiv w:val="1"/>
      <w:marLeft w:val="0"/>
      <w:marRight w:val="0"/>
      <w:marTop w:val="0"/>
      <w:marBottom w:val="0"/>
      <w:divBdr>
        <w:top w:val="none" w:sz="0" w:space="0" w:color="auto"/>
        <w:left w:val="none" w:sz="0" w:space="0" w:color="auto"/>
        <w:bottom w:val="none" w:sz="0" w:space="0" w:color="auto"/>
        <w:right w:val="none" w:sz="0" w:space="0" w:color="auto"/>
      </w:divBdr>
    </w:div>
    <w:div w:id="1768958383">
      <w:bodyDiv w:val="1"/>
      <w:marLeft w:val="0"/>
      <w:marRight w:val="0"/>
      <w:marTop w:val="0"/>
      <w:marBottom w:val="0"/>
      <w:divBdr>
        <w:top w:val="none" w:sz="0" w:space="0" w:color="auto"/>
        <w:left w:val="none" w:sz="0" w:space="0" w:color="auto"/>
        <w:bottom w:val="none" w:sz="0" w:space="0" w:color="auto"/>
        <w:right w:val="none" w:sz="0" w:space="0" w:color="auto"/>
      </w:divBdr>
    </w:div>
    <w:div w:id="1769277866">
      <w:bodyDiv w:val="1"/>
      <w:marLeft w:val="0"/>
      <w:marRight w:val="0"/>
      <w:marTop w:val="0"/>
      <w:marBottom w:val="0"/>
      <w:divBdr>
        <w:top w:val="none" w:sz="0" w:space="0" w:color="auto"/>
        <w:left w:val="none" w:sz="0" w:space="0" w:color="auto"/>
        <w:bottom w:val="none" w:sz="0" w:space="0" w:color="auto"/>
        <w:right w:val="none" w:sz="0" w:space="0" w:color="auto"/>
      </w:divBdr>
    </w:div>
    <w:div w:id="1769543683">
      <w:bodyDiv w:val="1"/>
      <w:marLeft w:val="0"/>
      <w:marRight w:val="0"/>
      <w:marTop w:val="0"/>
      <w:marBottom w:val="0"/>
      <w:divBdr>
        <w:top w:val="none" w:sz="0" w:space="0" w:color="auto"/>
        <w:left w:val="none" w:sz="0" w:space="0" w:color="auto"/>
        <w:bottom w:val="none" w:sz="0" w:space="0" w:color="auto"/>
        <w:right w:val="none" w:sz="0" w:space="0" w:color="auto"/>
      </w:divBdr>
    </w:div>
    <w:div w:id="1769810639">
      <w:bodyDiv w:val="1"/>
      <w:marLeft w:val="0"/>
      <w:marRight w:val="0"/>
      <w:marTop w:val="0"/>
      <w:marBottom w:val="0"/>
      <w:divBdr>
        <w:top w:val="none" w:sz="0" w:space="0" w:color="auto"/>
        <w:left w:val="none" w:sz="0" w:space="0" w:color="auto"/>
        <w:bottom w:val="none" w:sz="0" w:space="0" w:color="auto"/>
        <w:right w:val="none" w:sz="0" w:space="0" w:color="auto"/>
      </w:divBdr>
    </w:div>
    <w:div w:id="1769888553">
      <w:bodyDiv w:val="1"/>
      <w:marLeft w:val="0"/>
      <w:marRight w:val="0"/>
      <w:marTop w:val="0"/>
      <w:marBottom w:val="0"/>
      <w:divBdr>
        <w:top w:val="none" w:sz="0" w:space="0" w:color="auto"/>
        <w:left w:val="none" w:sz="0" w:space="0" w:color="auto"/>
        <w:bottom w:val="none" w:sz="0" w:space="0" w:color="auto"/>
        <w:right w:val="none" w:sz="0" w:space="0" w:color="auto"/>
      </w:divBdr>
    </w:div>
    <w:div w:id="1770196331">
      <w:bodyDiv w:val="1"/>
      <w:marLeft w:val="0"/>
      <w:marRight w:val="0"/>
      <w:marTop w:val="0"/>
      <w:marBottom w:val="0"/>
      <w:divBdr>
        <w:top w:val="none" w:sz="0" w:space="0" w:color="auto"/>
        <w:left w:val="none" w:sz="0" w:space="0" w:color="auto"/>
        <w:bottom w:val="none" w:sz="0" w:space="0" w:color="auto"/>
        <w:right w:val="none" w:sz="0" w:space="0" w:color="auto"/>
      </w:divBdr>
    </w:div>
    <w:div w:id="1770351591">
      <w:bodyDiv w:val="1"/>
      <w:marLeft w:val="0"/>
      <w:marRight w:val="0"/>
      <w:marTop w:val="0"/>
      <w:marBottom w:val="0"/>
      <w:divBdr>
        <w:top w:val="none" w:sz="0" w:space="0" w:color="auto"/>
        <w:left w:val="none" w:sz="0" w:space="0" w:color="auto"/>
        <w:bottom w:val="none" w:sz="0" w:space="0" w:color="auto"/>
        <w:right w:val="none" w:sz="0" w:space="0" w:color="auto"/>
      </w:divBdr>
    </w:div>
    <w:div w:id="1770351897">
      <w:bodyDiv w:val="1"/>
      <w:marLeft w:val="0"/>
      <w:marRight w:val="0"/>
      <w:marTop w:val="0"/>
      <w:marBottom w:val="0"/>
      <w:divBdr>
        <w:top w:val="none" w:sz="0" w:space="0" w:color="auto"/>
        <w:left w:val="none" w:sz="0" w:space="0" w:color="auto"/>
        <w:bottom w:val="none" w:sz="0" w:space="0" w:color="auto"/>
        <w:right w:val="none" w:sz="0" w:space="0" w:color="auto"/>
      </w:divBdr>
    </w:div>
    <w:div w:id="1770462043">
      <w:bodyDiv w:val="1"/>
      <w:marLeft w:val="0"/>
      <w:marRight w:val="0"/>
      <w:marTop w:val="0"/>
      <w:marBottom w:val="0"/>
      <w:divBdr>
        <w:top w:val="none" w:sz="0" w:space="0" w:color="auto"/>
        <w:left w:val="none" w:sz="0" w:space="0" w:color="auto"/>
        <w:bottom w:val="none" w:sz="0" w:space="0" w:color="auto"/>
        <w:right w:val="none" w:sz="0" w:space="0" w:color="auto"/>
      </w:divBdr>
    </w:div>
    <w:div w:id="1770546368">
      <w:bodyDiv w:val="1"/>
      <w:marLeft w:val="0"/>
      <w:marRight w:val="0"/>
      <w:marTop w:val="0"/>
      <w:marBottom w:val="0"/>
      <w:divBdr>
        <w:top w:val="none" w:sz="0" w:space="0" w:color="auto"/>
        <w:left w:val="none" w:sz="0" w:space="0" w:color="auto"/>
        <w:bottom w:val="none" w:sz="0" w:space="0" w:color="auto"/>
        <w:right w:val="none" w:sz="0" w:space="0" w:color="auto"/>
      </w:divBdr>
    </w:div>
    <w:div w:id="1770614733">
      <w:bodyDiv w:val="1"/>
      <w:marLeft w:val="0"/>
      <w:marRight w:val="0"/>
      <w:marTop w:val="0"/>
      <w:marBottom w:val="0"/>
      <w:divBdr>
        <w:top w:val="none" w:sz="0" w:space="0" w:color="auto"/>
        <w:left w:val="none" w:sz="0" w:space="0" w:color="auto"/>
        <w:bottom w:val="none" w:sz="0" w:space="0" w:color="auto"/>
        <w:right w:val="none" w:sz="0" w:space="0" w:color="auto"/>
      </w:divBdr>
    </w:div>
    <w:div w:id="1771075325">
      <w:bodyDiv w:val="1"/>
      <w:marLeft w:val="0"/>
      <w:marRight w:val="0"/>
      <w:marTop w:val="0"/>
      <w:marBottom w:val="0"/>
      <w:divBdr>
        <w:top w:val="none" w:sz="0" w:space="0" w:color="auto"/>
        <w:left w:val="none" w:sz="0" w:space="0" w:color="auto"/>
        <w:bottom w:val="none" w:sz="0" w:space="0" w:color="auto"/>
        <w:right w:val="none" w:sz="0" w:space="0" w:color="auto"/>
      </w:divBdr>
    </w:div>
    <w:div w:id="1771117338">
      <w:bodyDiv w:val="1"/>
      <w:marLeft w:val="0"/>
      <w:marRight w:val="0"/>
      <w:marTop w:val="0"/>
      <w:marBottom w:val="0"/>
      <w:divBdr>
        <w:top w:val="none" w:sz="0" w:space="0" w:color="auto"/>
        <w:left w:val="none" w:sz="0" w:space="0" w:color="auto"/>
        <w:bottom w:val="none" w:sz="0" w:space="0" w:color="auto"/>
        <w:right w:val="none" w:sz="0" w:space="0" w:color="auto"/>
      </w:divBdr>
    </w:div>
    <w:div w:id="1771387190">
      <w:bodyDiv w:val="1"/>
      <w:marLeft w:val="0"/>
      <w:marRight w:val="0"/>
      <w:marTop w:val="0"/>
      <w:marBottom w:val="0"/>
      <w:divBdr>
        <w:top w:val="none" w:sz="0" w:space="0" w:color="auto"/>
        <w:left w:val="none" w:sz="0" w:space="0" w:color="auto"/>
        <w:bottom w:val="none" w:sz="0" w:space="0" w:color="auto"/>
        <w:right w:val="none" w:sz="0" w:space="0" w:color="auto"/>
      </w:divBdr>
    </w:div>
    <w:div w:id="1772046595">
      <w:bodyDiv w:val="1"/>
      <w:marLeft w:val="0"/>
      <w:marRight w:val="0"/>
      <w:marTop w:val="0"/>
      <w:marBottom w:val="0"/>
      <w:divBdr>
        <w:top w:val="none" w:sz="0" w:space="0" w:color="auto"/>
        <w:left w:val="none" w:sz="0" w:space="0" w:color="auto"/>
        <w:bottom w:val="none" w:sz="0" w:space="0" w:color="auto"/>
        <w:right w:val="none" w:sz="0" w:space="0" w:color="auto"/>
      </w:divBdr>
    </w:div>
    <w:div w:id="1772119057">
      <w:bodyDiv w:val="1"/>
      <w:marLeft w:val="0"/>
      <w:marRight w:val="0"/>
      <w:marTop w:val="0"/>
      <w:marBottom w:val="0"/>
      <w:divBdr>
        <w:top w:val="none" w:sz="0" w:space="0" w:color="auto"/>
        <w:left w:val="none" w:sz="0" w:space="0" w:color="auto"/>
        <w:bottom w:val="none" w:sz="0" w:space="0" w:color="auto"/>
        <w:right w:val="none" w:sz="0" w:space="0" w:color="auto"/>
      </w:divBdr>
    </w:div>
    <w:div w:id="1772120307">
      <w:bodyDiv w:val="1"/>
      <w:marLeft w:val="0"/>
      <w:marRight w:val="0"/>
      <w:marTop w:val="0"/>
      <w:marBottom w:val="0"/>
      <w:divBdr>
        <w:top w:val="none" w:sz="0" w:space="0" w:color="auto"/>
        <w:left w:val="none" w:sz="0" w:space="0" w:color="auto"/>
        <w:bottom w:val="none" w:sz="0" w:space="0" w:color="auto"/>
        <w:right w:val="none" w:sz="0" w:space="0" w:color="auto"/>
      </w:divBdr>
    </w:div>
    <w:div w:id="1772318988">
      <w:bodyDiv w:val="1"/>
      <w:marLeft w:val="0"/>
      <w:marRight w:val="0"/>
      <w:marTop w:val="0"/>
      <w:marBottom w:val="0"/>
      <w:divBdr>
        <w:top w:val="none" w:sz="0" w:space="0" w:color="auto"/>
        <w:left w:val="none" w:sz="0" w:space="0" w:color="auto"/>
        <w:bottom w:val="none" w:sz="0" w:space="0" w:color="auto"/>
        <w:right w:val="none" w:sz="0" w:space="0" w:color="auto"/>
      </w:divBdr>
    </w:div>
    <w:div w:id="1772385668">
      <w:bodyDiv w:val="1"/>
      <w:marLeft w:val="0"/>
      <w:marRight w:val="0"/>
      <w:marTop w:val="0"/>
      <w:marBottom w:val="0"/>
      <w:divBdr>
        <w:top w:val="none" w:sz="0" w:space="0" w:color="auto"/>
        <w:left w:val="none" w:sz="0" w:space="0" w:color="auto"/>
        <w:bottom w:val="none" w:sz="0" w:space="0" w:color="auto"/>
        <w:right w:val="none" w:sz="0" w:space="0" w:color="auto"/>
      </w:divBdr>
    </w:div>
    <w:div w:id="1772510004">
      <w:bodyDiv w:val="1"/>
      <w:marLeft w:val="0"/>
      <w:marRight w:val="0"/>
      <w:marTop w:val="0"/>
      <w:marBottom w:val="0"/>
      <w:divBdr>
        <w:top w:val="none" w:sz="0" w:space="0" w:color="auto"/>
        <w:left w:val="none" w:sz="0" w:space="0" w:color="auto"/>
        <w:bottom w:val="none" w:sz="0" w:space="0" w:color="auto"/>
        <w:right w:val="none" w:sz="0" w:space="0" w:color="auto"/>
      </w:divBdr>
    </w:div>
    <w:div w:id="1772584061">
      <w:bodyDiv w:val="1"/>
      <w:marLeft w:val="0"/>
      <w:marRight w:val="0"/>
      <w:marTop w:val="0"/>
      <w:marBottom w:val="0"/>
      <w:divBdr>
        <w:top w:val="none" w:sz="0" w:space="0" w:color="auto"/>
        <w:left w:val="none" w:sz="0" w:space="0" w:color="auto"/>
        <w:bottom w:val="none" w:sz="0" w:space="0" w:color="auto"/>
        <w:right w:val="none" w:sz="0" w:space="0" w:color="auto"/>
      </w:divBdr>
    </w:div>
    <w:div w:id="1772776143">
      <w:bodyDiv w:val="1"/>
      <w:marLeft w:val="0"/>
      <w:marRight w:val="0"/>
      <w:marTop w:val="0"/>
      <w:marBottom w:val="0"/>
      <w:divBdr>
        <w:top w:val="none" w:sz="0" w:space="0" w:color="auto"/>
        <w:left w:val="none" w:sz="0" w:space="0" w:color="auto"/>
        <w:bottom w:val="none" w:sz="0" w:space="0" w:color="auto"/>
        <w:right w:val="none" w:sz="0" w:space="0" w:color="auto"/>
      </w:divBdr>
    </w:div>
    <w:div w:id="1772896977">
      <w:bodyDiv w:val="1"/>
      <w:marLeft w:val="0"/>
      <w:marRight w:val="0"/>
      <w:marTop w:val="0"/>
      <w:marBottom w:val="0"/>
      <w:divBdr>
        <w:top w:val="none" w:sz="0" w:space="0" w:color="auto"/>
        <w:left w:val="none" w:sz="0" w:space="0" w:color="auto"/>
        <w:bottom w:val="none" w:sz="0" w:space="0" w:color="auto"/>
        <w:right w:val="none" w:sz="0" w:space="0" w:color="auto"/>
      </w:divBdr>
    </w:div>
    <w:div w:id="1772968907">
      <w:bodyDiv w:val="1"/>
      <w:marLeft w:val="0"/>
      <w:marRight w:val="0"/>
      <w:marTop w:val="0"/>
      <w:marBottom w:val="0"/>
      <w:divBdr>
        <w:top w:val="none" w:sz="0" w:space="0" w:color="auto"/>
        <w:left w:val="none" w:sz="0" w:space="0" w:color="auto"/>
        <w:bottom w:val="none" w:sz="0" w:space="0" w:color="auto"/>
        <w:right w:val="none" w:sz="0" w:space="0" w:color="auto"/>
      </w:divBdr>
    </w:div>
    <w:div w:id="1772971662">
      <w:bodyDiv w:val="1"/>
      <w:marLeft w:val="0"/>
      <w:marRight w:val="0"/>
      <w:marTop w:val="0"/>
      <w:marBottom w:val="0"/>
      <w:divBdr>
        <w:top w:val="none" w:sz="0" w:space="0" w:color="auto"/>
        <w:left w:val="none" w:sz="0" w:space="0" w:color="auto"/>
        <w:bottom w:val="none" w:sz="0" w:space="0" w:color="auto"/>
        <w:right w:val="none" w:sz="0" w:space="0" w:color="auto"/>
      </w:divBdr>
    </w:div>
    <w:div w:id="1773011553">
      <w:bodyDiv w:val="1"/>
      <w:marLeft w:val="0"/>
      <w:marRight w:val="0"/>
      <w:marTop w:val="0"/>
      <w:marBottom w:val="0"/>
      <w:divBdr>
        <w:top w:val="none" w:sz="0" w:space="0" w:color="auto"/>
        <w:left w:val="none" w:sz="0" w:space="0" w:color="auto"/>
        <w:bottom w:val="none" w:sz="0" w:space="0" w:color="auto"/>
        <w:right w:val="none" w:sz="0" w:space="0" w:color="auto"/>
      </w:divBdr>
    </w:div>
    <w:div w:id="1773234016">
      <w:bodyDiv w:val="1"/>
      <w:marLeft w:val="0"/>
      <w:marRight w:val="0"/>
      <w:marTop w:val="0"/>
      <w:marBottom w:val="0"/>
      <w:divBdr>
        <w:top w:val="none" w:sz="0" w:space="0" w:color="auto"/>
        <w:left w:val="none" w:sz="0" w:space="0" w:color="auto"/>
        <w:bottom w:val="none" w:sz="0" w:space="0" w:color="auto"/>
        <w:right w:val="none" w:sz="0" w:space="0" w:color="auto"/>
      </w:divBdr>
    </w:div>
    <w:div w:id="1773625058">
      <w:bodyDiv w:val="1"/>
      <w:marLeft w:val="0"/>
      <w:marRight w:val="0"/>
      <w:marTop w:val="0"/>
      <w:marBottom w:val="0"/>
      <w:divBdr>
        <w:top w:val="none" w:sz="0" w:space="0" w:color="auto"/>
        <w:left w:val="none" w:sz="0" w:space="0" w:color="auto"/>
        <w:bottom w:val="none" w:sz="0" w:space="0" w:color="auto"/>
        <w:right w:val="none" w:sz="0" w:space="0" w:color="auto"/>
      </w:divBdr>
    </w:div>
    <w:div w:id="1774083554">
      <w:bodyDiv w:val="1"/>
      <w:marLeft w:val="0"/>
      <w:marRight w:val="0"/>
      <w:marTop w:val="0"/>
      <w:marBottom w:val="0"/>
      <w:divBdr>
        <w:top w:val="none" w:sz="0" w:space="0" w:color="auto"/>
        <w:left w:val="none" w:sz="0" w:space="0" w:color="auto"/>
        <w:bottom w:val="none" w:sz="0" w:space="0" w:color="auto"/>
        <w:right w:val="none" w:sz="0" w:space="0" w:color="auto"/>
      </w:divBdr>
    </w:div>
    <w:div w:id="1774279825">
      <w:bodyDiv w:val="1"/>
      <w:marLeft w:val="0"/>
      <w:marRight w:val="0"/>
      <w:marTop w:val="0"/>
      <w:marBottom w:val="0"/>
      <w:divBdr>
        <w:top w:val="none" w:sz="0" w:space="0" w:color="auto"/>
        <w:left w:val="none" w:sz="0" w:space="0" w:color="auto"/>
        <w:bottom w:val="none" w:sz="0" w:space="0" w:color="auto"/>
        <w:right w:val="none" w:sz="0" w:space="0" w:color="auto"/>
      </w:divBdr>
    </w:div>
    <w:div w:id="1774324108">
      <w:bodyDiv w:val="1"/>
      <w:marLeft w:val="0"/>
      <w:marRight w:val="0"/>
      <w:marTop w:val="0"/>
      <w:marBottom w:val="0"/>
      <w:divBdr>
        <w:top w:val="none" w:sz="0" w:space="0" w:color="auto"/>
        <w:left w:val="none" w:sz="0" w:space="0" w:color="auto"/>
        <w:bottom w:val="none" w:sz="0" w:space="0" w:color="auto"/>
        <w:right w:val="none" w:sz="0" w:space="0" w:color="auto"/>
      </w:divBdr>
    </w:div>
    <w:div w:id="1774352743">
      <w:bodyDiv w:val="1"/>
      <w:marLeft w:val="0"/>
      <w:marRight w:val="0"/>
      <w:marTop w:val="0"/>
      <w:marBottom w:val="0"/>
      <w:divBdr>
        <w:top w:val="none" w:sz="0" w:space="0" w:color="auto"/>
        <w:left w:val="none" w:sz="0" w:space="0" w:color="auto"/>
        <w:bottom w:val="none" w:sz="0" w:space="0" w:color="auto"/>
        <w:right w:val="none" w:sz="0" w:space="0" w:color="auto"/>
      </w:divBdr>
    </w:div>
    <w:div w:id="1775203581">
      <w:bodyDiv w:val="1"/>
      <w:marLeft w:val="0"/>
      <w:marRight w:val="0"/>
      <w:marTop w:val="0"/>
      <w:marBottom w:val="0"/>
      <w:divBdr>
        <w:top w:val="none" w:sz="0" w:space="0" w:color="auto"/>
        <w:left w:val="none" w:sz="0" w:space="0" w:color="auto"/>
        <w:bottom w:val="none" w:sz="0" w:space="0" w:color="auto"/>
        <w:right w:val="none" w:sz="0" w:space="0" w:color="auto"/>
      </w:divBdr>
    </w:div>
    <w:div w:id="1775595530">
      <w:bodyDiv w:val="1"/>
      <w:marLeft w:val="0"/>
      <w:marRight w:val="0"/>
      <w:marTop w:val="0"/>
      <w:marBottom w:val="0"/>
      <w:divBdr>
        <w:top w:val="none" w:sz="0" w:space="0" w:color="auto"/>
        <w:left w:val="none" w:sz="0" w:space="0" w:color="auto"/>
        <w:bottom w:val="none" w:sz="0" w:space="0" w:color="auto"/>
        <w:right w:val="none" w:sz="0" w:space="0" w:color="auto"/>
      </w:divBdr>
    </w:div>
    <w:div w:id="1775635931">
      <w:bodyDiv w:val="1"/>
      <w:marLeft w:val="0"/>
      <w:marRight w:val="0"/>
      <w:marTop w:val="0"/>
      <w:marBottom w:val="0"/>
      <w:divBdr>
        <w:top w:val="none" w:sz="0" w:space="0" w:color="auto"/>
        <w:left w:val="none" w:sz="0" w:space="0" w:color="auto"/>
        <w:bottom w:val="none" w:sz="0" w:space="0" w:color="auto"/>
        <w:right w:val="none" w:sz="0" w:space="0" w:color="auto"/>
      </w:divBdr>
    </w:div>
    <w:div w:id="1775860945">
      <w:bodyDiv w:val="1"/>
      <w:marLeft w:val="0"/>
      <w:marRight w:val="0"/>
      <w:marTop w:val="0"/>
      <w:marBottom w:val="0"/>
      <w:divBdr>
        <w:top w:val="none" w:sz="0" w:space="0" w:color="auto"/>
        <w:left w:val="none" w:sz="0" w:space="0" w:color="auto"/>
        <w:bottom w:val="none" w:sz="0" w:space="0" w:color="auto"/>
        <w:right w:val="none" w:sz="0" w:space="0" w:color="auto"/>
      </w:divBdr>
    </w:div>
    <w:div w:id="1775861626">
      <w:bodyDiv w:val="1"/>
      <w:marLeft w:val="0"/>
      <w:marRight w:val="0"/>
      <w:marTop w:val="0"/>
      <w:marBottom w:val="0"/>
      <w:divBdr>
        <w:top w:val="none" w:sz="0" w:space="0" w:color="auto"/>
        <w:left w:val="none" w:sz="0" w:space="0" w:color="auto"/>
        <w:bottom w:val="none" w:sz="0" w:space="0" w:color="auto"/>
        <w:right w:val="none" w:sz="0" w:space="0" w:color="auto"/>
      </w:divBdr>
    </w:div>
    <w:div w:id="1776053048">
      <w:bodyDiv w:val="1"/>
      <w:marLeft w:val="0"/>
      <w:marRight w:val="0"/>
      <w:marTop w:val="0"/>
      <w:marBottom w:val="0"/>
      <w:divBdr>
        <w:top w:val="none" w:sz="0" w:space="0" w:color="auto"/>
        <w:left w:val="none" w:sz="0" w:space="0" w:color="auto"/>
        <w:bottom w:val="none" w:sz="0" w:space="0" w:color="auto"/>
        <w:right w:val="none" w:sz="0" w:space="0" w:color="auto"/>
      </w:divBdr>
    </w:div>
    <w:div w:id="1776091852">
      <w:bodyDiv w:val="1"/>
      <w:marLeft w:val="0"/>
      <w:marRight w:val="0"/>
      <w:marTop w:val="0"/>
      <w:marBottom w:val="0"/>
      <w:divBdr>
        <w:top w:val="none" w:sz="0" w:space="0" w:color="auto"/>
        <w:left w:val="none" w:sz="0" w:space="0" w:color="auto"/>
        <w:bottom w:val="none" w:sz="0" w:space="0" w:color="auto"/>
        <w:right w:val="none" w:sz="0" w:space="0" w:color="auto"/>
      </w:divBdr>
    </w:div>
    <w:div w:id="1776291748">
      <w:bodyDiv w:val="1"/>
      <w:marLeft w:val="0"/>
      <w:marRight w:val="0"/>
      <w:marTop w:val="0"/>
      <w:marBottom w:val="0"/>
      <w:divBdr>
        <w:top w:val="none" w:sz="0" w:space="0" w:color="auto"/>
        <w:left w:val="none" w:sz="0" w:space="0" w:color="auto"/>
        <w:bottom w:val="none" w:sz="0" w:space="0" w:color="auto"/>
        <w:right w:val="none" w:sz="0" w:space="0" w:color="auto"/>
      </w:divBdr>
    </w:div>
    <w:div w:id="1776511534">
      <w:bodyDiv w:val="1"/>
      <w:marLeft w:val="0"/>
      <w:marRight w:val="0"/>
      <w:marTop w:val="0"/>
      <w:marBottom w:val="0"/>
      <w:divBdr>
        <w:top w:val="none" w:sz="0" w:space="0" w:color="auto"/>
        <w:left w:val="none" w:sz="0" w:space="0" w:color="auto"/>
        <w:bottom w:val="none" w:sz="0" w:space="0" w:color="auto"/>
        <w:right w:val="none" w:sz="0" w:space="0" w:color="auto"/>
      </w:divBdr>
    </w:div>
    <w:div w:id="1776557168">
      <w:bodyDiv w:val="1"/>
      <w:marLeft w:val="0"/>
      <w:marRight w:val="0"/>
      <w:marTop w:val="0"/>
      <w:marBottom w:val="0"/>
      <w:divBdr>
        <w:top w:val="none" w:sz="0" w:space="0" w:color="auto"/>
        <w:left w:val="none" w:sz="0" w:space="0" w:color="auto"/>
        <w:bottom w:val="none" w:sz="0" w:space="0" w:color="auto"/>
        <w:right w:val="none" w:sz="0" w:space="0" w:color="auto"/>
      </w:divBdr>
    </w:div>
    <w:div w:id="1776630939">
      <w:bodyDiv w:val="1"/>
      <w:marLeft w:val="0"/>
      <w:marRight w:val="0"/>
      <w:marTop w:val="0"/>
      <w:marBottom w:val="0"/>
      <w:divBdr>
        <w:top w:val="none" w:sz="0" w:space="0" w:color="auto"/>
        <w:left w:val="none" w:sz="0" w:space="0" w:color="auto"/>
        <w:bottom w:val="none" w:sz="0" w:space="0" w:color="auto"/>
        <w:right w:val="none" w:sz="0" w:space="0" w:color="auto"/>
      </w:divBdr>
    </w:div>
    <w:div w:id="1776706632">
      <w:bodyDiv w:val="1"/>
      <w:marLeft w:val="0"/>
      <w:marRight w:val="0"/>
      <w:marTop w:val="0"/>
      <w:marBottom w:val="0"/>
      <w:divBdr>
        <w:top w:val="none" w:sz="0" w:space="0" w:color="auto"/>
        <w:left w:val="none" w:sz="0" w:space="0" w:color="auto"/>
        <w:bottom w:val="none" w:sz="0" w:space="0" w:color="auto"/>
        <w:right w:val="none" w:sz="0" w:space="0" w:color="auto"/>
      </w:divBdr>
    </w:div>
    <w:div w:id="1777365201">
      <w:bodyDiv w:val="1"/>
      <w:marLeft w:val="0"/>
      <w:marRight w:val="0"/>
      <w:marTop w:val="0"/>
      <w:marBottom w:val="0"/>
      <w:divBdr>
        <w:top w:val="none" w:sz="0" w:space="0" w:color="auto"/>
        <w:left w:val="none" w:sz="0" w:space="0" w:color="auto"/>
        <w:bottom w:val="none" w:sz="0" w:space="0" w:color="auto"/>
        <w:right w:val="none" w:sz="0" w:space="0" w:color="auto"/>
      </w:divBdr>
    </w:div>
    <w:div w:id="1778599130">
      <w:bodyDiv w:val="1"/>
      <w:marLeft w:val="0"/>
      <w:marRight w:val="0"/>
      <w:marTop w:val="0"/>
      <w:marBottom w:val="0"/>
      <w:divBdr>
        <w:top w:val="none" w:sz="0" w:space="0" w:color="auto"/>
        <w:left w:val="none" w:sz="0" w:space="0" w:color="auto"/>
        <w:bottom w:val="none" w:sz="0" w:space="0" w:color="auto"/>
        <w:right w:val="none" w:sz="0" w:space="0" w:color="auto"/>
      </w:divBdr>
    </w:div>
    <w:div w:id="1778863959">
      <w:bodyDiv w:val="1"/>
      <w:marLeft w:val="0"/>
      <w:marRight w:val="0"/>
      <w:marTop w:val="0"/>
      <w:marBottom w:val="0"/>
      <w:divBdr>
        <w:top w:val="none" w:sz="0" w:space="0" w:color="auto"/>
        <w:left w:val="none" w:sz="0" w:space="0" w:color="auto"/>
        <w:bottom w:val="none" w:sz="0" w:space="0" w:color="auto"/>
        <w:right w:val="none" w:sz="0" w:space="0" w:color="auto"/>
      </w:divBdr>
    </w:div>
    <w:div w:id="1778909201">
      <w:bodyDiv w:val="1"/>
      <w:marLeft w:val="0"/>
      <w:marRight w:val="0"/>
      <w:marTop w:val="0"/>
      <w:marBottom w:val="0"/>
      <w:divBdr>
        <w:top w:val="none" w:sz="0" w:space="0" w:color="auto"/>
        <w:left w:val="none" w:sz="0" w:space="0" w:color="auto"/>
        <w:bottom w:val="none" w:sz="0" w:space="0" w:color="auto"/>
        <w:right w:val="none" w:sz="0" w:space="0" w:color="auto"/>
      </w:divBdr>
    </w:div>
    <w:div w:id="1778982066">
      <w:bodyDiv w:val="1"/>
      <w:marLeft w:val="0"/>
      <w:marRight w:val="0"/>
      <w:marTop w:val="0"/>
      <w:marBottom w:val="0"/>
      <w:divBdr>
        <w:top w:val="none" w:sz="0" w:space="0" w:color="auto"/>
        <w:left w:val="none" w:sz="0" w:space="0" w:color="auto"/>
        <w:bottom w:val="none" w:sz="0" w:space="0" w:color="auto"/>
        <w:right w:val="none" w:sz="0" w:space="0" w:color="auto"/>
      </w:divBdr>
    </w:div>
    <w:div w:id="1778983235">
      <w:bodyDiv w:val="1"/>
      <w:marLeft w:val="0"/>
      <w:marRight w:val="0"/>
      <w:marTop w:val="0"/>
      <w:marBottom w:val="0"/>
      <w:divBdr>
        <w:top w:val="none" w:sz="0" w:space="0" w:color="auto"/>
        <w:left w:val="none" w:sz="0" w:space="0" w:color="auto"/>
        <w:bottom w:val="none" w:sz="0" w:space="0" w:color="auto"/>
        <w:right w:val="none" w:sz="0" w:space="0" w:color="auto"/>
      </w:divBdr>
    </w:div>
    <w:div w:id="1779059674">
      <w:bodyDiv w:val="1"/>
      <w:marLeft w:val="0"/>
      <w:marRight w:val="0"/>
      <w:marTop w:val="0"/>
      <w:marBottom w:val="0"/>
      <w:divBdr>
        <w:top w:val="none" w:sz="0" w:space="0" w:color="auto"/>
        <w:left w:val="none" w:sz="0" w:space="0" w:color="auto"/>
        <w:bottom w:val="none" w:sz="0" w:space="0" w:color="auto"/>
        <w:right w:val="none" w:sz="0" w:space="0" w:color="auto"/>
      </w:divBdr>
    </w:div>
    <w:div w:id="1779138379">
      <w:bodyDiv w:val="1"/>
      <w:marLeft w:val="0"/>
      <w:marRight w:val="0"/>
      <w:marTop w:val="0"/>
      <w:marBottom w:val="0"/>
      <w:divBdr>
        <w:top w:val="none" w:sz="0" w:space="0" w:color="auto"/>
        <w:left w:val="none" w:sz="0" w:space="0" w:color="auto"/>
        <w:bottom w:val="none" w:sz="0" w:space="0" w:color="auto"/>
        <w:right w:val="none" w:sz="0" w:space="0" w:color="auto"/>
      </w:divBdr>
    </w:div>
    <w:div w:id="1779375945">
      <w:bodyDiv w:val="1"/>
      <w:marLeft w:val="0"/>
      <w:marRight w:val="0"/>
      <w:marTop w:val="0"/>
      <w:marBottom w:val="0"/>
      <w:divBdr>
        <w:top w:val="none" w:sz="0" w:space="0" w:color="auto"/>
        <w:left w:val="none" w:sz="0" w:space="0" w:color="auto"/>
        <w:bottom w:val="none" w:sz="0" w:space="0" w:color="auto"/>
        <w:right w:val="none" w:sz="0" w:space="0" w:color="auto"/>
      </w:divBdr>
    </w:div>
    <w:div w:id="1779518761">
      <w:bodyDiv w:val="1"/>
      <w:marLeft w:val="0"/>
      <w:marRight w:val="0"/>
      <w:marTop w:val="0"/>
      <w:marBottom w:val="0"/>
      <w:divBdr>
        <w:top w:val="none" w:sz="0" w:space="0" w:color="auto"/>
        <w:left w:val="none" w:sz="0" w:space="0" w:color="auto"/>
        <w:bottom w:val="none" w:sz="0" w:space="0" w:color="auto"/>
        <w:right w:val="none" w:sz="0" w:space="0" w:color="auto"/>
      </w:divBdr>
    </w:div>
    <w:div w:id="1779519575">
      <w:bodyDiv w:val="1"/>
      <w:marLeft w:val="0"/>
      <w:marRight w:val="0"/>
      <w:marTop w:val="0"/>
      <w:marBottom w:val="0"/>
      <w:divBdr>
        <w:top w:val="none" w:sz="0" w:space="0" w:color="auto"/>
        <w:left w:val="none" w:sz="0" w:space="0" w:color="auto"/>
        <w:bottom w:val="none" w:sz="0" w:space="0" w:color="auto"/>
        <w:right w:val="none" w:sz="0" w:space="0" w:color="auto"/>
      </w:divBdr>
    </w:div>
    <w:div w:id="1779523301">
      <w:bodyDiv w:val="1"/>
      <w:marLeft w:val="0"/>
      <w:marRight w:val="0"/>
      <w:marTop w:val="0"/>
      <w:marBottom w:val="0"/>
      <w:divBdr>
        <w:top w:val="none" w:sz="0" w:space="0" w:color="auto"/>
        <w:left w:val="none" w:sz="0" w:space="0" w:color="auto"/>
        <w:bottom w:val="none" w:sz="0" w:space="0" w:color="auto"/>
        <w:right w:val="none" w:sz="0" w:space="0" w:color="auto"/>
      </w:divBdr>
    </w:div>
    <w:div w:id="1779569692">
      <w:bodyDiv w:val="1"/>
      <w:marLeft w:val="0"/>
      <w:marRight w:val="0"/>
      <w:marTop w:val="0"/>
      <w:marBottom w:val="0"/>
      <w:divBdr>
        <w:top w:val="none" w:sz="0" w:space="0" w:color="auto"/>
        <w:left w:val="none" w:sz="0" w:space="0" w:color="auto"/>
        <w:bottom w:val="none" w:sz="0" w:space="0" w:color="auto"/>
        <w:right w:val="none" w:sz="0" w:space="0" w:color="auto"/>
      </w:divBdr>
    </w:div>
    <w:div w:id="1779792602">
      <w:bodyDiv w:val="1"/>
      <w:marLeft w:val="0"/>
      <w:marRight w:val="0"/>
      <w:marTop w:val="0"/>
      <w:marBottom w:val="0"/>
      <w:divBdr>
        <w:top w:val="none" w:sz="0" w:space="0" w:color="auto"/>
        <w:left w:val="none" w:sz="0" w:space="0" w:color="auto"/>
        <w:bottom w:val="none" w:sz="0" w:space="0" w:color="auto"/>
        <w:right w:val="none" w:sz="0" w:space="0" w:color="auto"/>
      </w:divBdr>
    </w:div>
    <w:div w:id="1779911604">
      <w:bodyDiv w:val="1"/>
      <w:marLeft w:val="0"/>
      <w:marRight w:val="0"/>
      <w:marTop w:val="0"/>
      <w:marBottom w:val="0"/>
      <w:divBdr>
        <w:top w:val="none" w:sz="0" w:space="0" w:color="auto"/>
        <w:left w:val="none" w:sz="0" w:space="0" w:color="auto"/>
        <w:bottom w:val="none" w:sz="0" w:space="0" w:color="auto"/>
        <w:right w:val="none" w:sz="0" w:space="0" w:color="auto"/>
      </w:divBdr>
    </w:div>
    <w:div w:id="1779982706">
      <w:bodyDiv w:val="1"/>
      <w:marLeft w:val="0"/>
      <w:marRight w:val="0"/>
      <w:marTop w:val="0"/>
      <w:marBottom w:val="0"/>
      <w:divBdr>
        <w:top w:val="none" w:sz="0" w:space="0" w:color="auto"/>
        <w:left w:val="none" w:sz="0" w:space="0" w:color="auto"/>
        <w:bottom w:val="none" w:sz="0" w:space="0" w:color="auto"/>
        <w:right w:val="none" w:sz="0" w:space="0" w:color="auto"/>
      </w:divBdr>
    </w:div>
    <w:div w:id="1780906424">
      <w:bodyDiv w:val="1"/>
      <w:marLeft w:val="0"/>
      <w:marRight w:val="0"/>
      <w:marTop w:val="0"/>
      <w:marBottom w:val="0"/>
      <w:divBdr>
        <w:top w:val="none" w:sz="0" w:space="0" w:color="auto"/>
        <w:left w:val="none" w:sz="0" w:space="0" w:color="auto"/>
        <w:bottom w:val="none" w:sz="0" w:space="0" w:color="auto"/>
        <w:right w:val="none" w:sz="0" w:space="0" w:color="auto"/>
      </w:divBdr>
    </w:div>
    <w:div w:id="1780947488">
      <w:bodyDiv w:val="1"/>
      <w:marLeft w:val="0"/>
      <w:marRight w:val="0"/>
      <w:marTop w:val="0"/>
      <w:marBottom w:val="0"/>
      <w:divBdr>
        <w:top w:val="none" w:sz="0" w:space="0" w:color="auto"/>
        <w:left w:val="none" w:sz="0" w:space="0" w:color="auto"/>
        <w:bottom w:val="none" w:sz="0" w:space="0" w:color="auto"/>
        <w:right w:val="none" w:sz="0" w:space="0" w:color="auto"/>
      </w:divBdr>
    </w:div>
    <w:div w:id="1781147407">
      <w:bodyDiv w:val="1"/>
      <w:marLeft w:val="0"/>
      <w:marRight w:val="0"/>
      <w:marTop w:val="0"/>
      <w:marBottom w:val="0"/>
      <w:divBdr>
        <w:top w:val="none" w:sz="0" w:space="0" w:color="auto"/>
        <w:left w:val="none" w:sz="0" w:space="0" w:color="auto"/>
        <w:bottom w:val="none" w:sz="0" w:space="0" w:color="auto"/>
        <w:right w:val="none" w:sz="0" w:space="0" w:color="auto"/>
      </w:divBdr>
    </w:div>
    <w:div w:id="1781221305">
      <w:bodyDiv w:val="1"/>
      <w:marLeft w:val="0"/>
      <w:marRight w:val="0"/>
      <w:marTop w:val="0"/>
      <w:marBottom w:val="0"/>
      <w:divBdr>
        <w:top w:val="none" w:sz="0" w:space="0" w:color="auto"/>
        <w:left w:val="none" w:sz="0" w:space="0" w:color="auto"/>
        <w:bottom w:val="none" w:sz="0" w:space="0" w:color="auto"/>
        <w:right w:val="none" w:sz="0" w:space="0" w:color="auto"/>
      </w:divBdr>
    </w:div>
    <w:div w:id="1781336608">
      <w:bodyDiv w:val="1"/>
      <w:marLeft w:val="0"/>
      <w:marRight w:val="0"/>
      <w:marTop w:val="0"/>
      <w:marBottom w:val="0"/>
      <w:divBdr>
        <w:top w:val="none" w:sz="0" w:space="0" w:color="auto"/>
        <w:left w:val="none" w:sz="0" w:space="0" w:color="auto"/>
        <w:bottom w:val="none" w:sz="0" w:space="0" w:color="auto"/>
        <w:right w:val="none" w:sz="0" w:space="0" w:color="auto"/>
      </w:divBdr>
    </w:div>
    <w:div w:id="1781337653">
      <w:bodyDiv w:val="1"/>
      <w:marLeft w:val="0"/>
      <w:marRight w:val="0"/>
      <w:marTop w:val="0"/>
      <w:marBottom w:val="0"/>
      <w:divBdr>
        <w:top w:val="none" w:sz="0" w:space="0" w:color="auto"/>
        <w:left w:val="none" w:sz="0" w:space="0" w:color="auto"/>
        <w:bottom w:val="none" w:sz="0" w:space="0" w:color="auto"/>
        <w:right w:val="none" w:sz="0" w:space="0" w:color="auto"/>
      </w:divBdr>
    </w:div>
    <w:div w:id="1782142872">
      <w:bodyDiv w:val="1"/>
      <w:marLeft w:val="0"/>
      <w:marRight w:val="0"/>
      <w:marTop w:val="0"/>
      <w:marBottom w:val="0"/>
      <w:divBdr>
        <w:top w:val="none" w:sz="0" w:space="0" w:color="auto"/>
        <w:left w:val="none" w:sz="0" w:space="0" w:color="auto"/>
        <w:bottom w:val="none" w:sz="0" w:space="0" w:color="auto"/>
        <w:right w:val="none" w:sz="0" w:space="0" w:color="auto"/>
      </w:divBdr>
    </w:div>
    <w:div w:id="1782723339">
      <w:bodyDiv w:val="1"/>
      <w:marLeft w:val="0"/>
      <w:marRight w:val="0"/>
      <w:marTop w:val="0"/>
      <w:marBottom w:val="0"/>
      <w:divBdr>
        <w:top w:val="none" w:sz="0" w:space="0" w:color="auto"/>
        <w:left w:val="none" w:sz="0" w:space="0" w:color="auto"/>
        <w:bottom w:val="none" w:sz="0" w:space="0" w:color="auto"/>
        <w:right w:val="none" w:sz="0" w:space="0" w:color="auto"/>
      </w:divBdr>
    </w:div>
    <w:div w:id="1783065313">
      <w:bodyDiv w:val="1"/>
      <w:marLeft w:val="0"/>
      <w:marRight w:val="0"/>
      <w:marTop w:val="0"/>
      <w:marBottom w:val="0"/>
      <w:divBdr>
        <w:top w:val="none" w:sz="0" w:space="0" w:color="auto"/>
        <w:left w:val="none" w:sz="0" w:space="0" w:color="auto"/>
        <w:bottom w:val="none" w:sz="0" w:space="0" w:color="auto"/>
        <w:right w:val="none" w:sz="0" w:space="0" w:color="auto"/>
      </w:divBdr>
    </w:div>
    <w:div w:id="1783264432">
      <w:bodyDiv w:val="1"/>
      <w:marLeft w:val="0"/>
      <w:marRight w:val="0"/>
      <w:marTop w:val="0"/>
      <w:marBottom w:val="0"/>
      <w:divBdr>
        <w:top w:val="none" w:sz="0" w:space="0" w:color="auto"/>
        <w:left w:val="none" w:sz="0" w:space="0" w:color="auto"/>
        <w:bottom w:val="none" w:sz="0" w:space="0" w:color="auto"/>
        <w:right w:val="none" w:sz="0" w:space="0" w:color="auto"/>
      </w:divBdr>
    </w:div>
    <w:div w:id="1783573071">
      <w:bodyDiv w:val="1"/>
      <w:marLeft w:val="0"/>
      <w:marRight w:val="0"/>
      <w:marTop w:val="0"/>
      <w:marBottom w:val="0"/>
      <w:divBdr>
        <w:top w:val="none" w:sz="0" w:space="0" w:color="auto"/>
        <w:left w:val="none" w:sz="0" w:space="0" w:color="auto"/>
        <w:bottom w:val="none" w:sz="0" w:space="0" w:color="auto"/>
        <w:right w:val="none" w:sz="0" w:space="0" w:color="auto"/>
      </w:divBdr>
    </w:div>
    <w:div w:id="1783843599">
      <w:bodyDiv w:val="1"/>
      <w:marLeft w:val="0"/>
      <w:marRight w:val="0"/>
      <w:marTop w:val="0"/>
      <w:marBottom w:val="0"/>
      <w:divBdr>
        <w:top w:val="none" w:sz="0" w:space="0" w:color="auto"/>
        <w:left w:val="none" w:sz="0" w:space="0" w:color="auto"/>
        <w:bottom w:val="none" w:sz="0" w:space="0" w:color="auto"/>
        <w:right w:val="none" w:sz="0" w:space="0" w:color="auto"/>
      </w:divBdr>
    </w:div>
    <w:div w:id="1783914476">
      <w:bodyDiv w:val="1"/>
      <w:marLeft w:val="0"/>
      <w:marRight w:val="0"/>
      <w:marTop w:val="0"/>
      <w:marBottom w:val="0"/>
      <w:divBdr>
        <w:top w:val="none" w:sz="0" w:space="0" w:color="auto"/>
        <w:left w:val="none" w:sz="0" w:space="0" w:color="auto"/>
        <w:bottom w:val="none" w:sz="0" w:space="0" w:color="auto"/>
        <w:right w:val="none" w:sz="0" w:space="0" w:color="auto"/>
      </w:divBdr>
    </w:div>
    <w:div w:id="1783960333">
      <w:bodyDiv w:val="1"/>
      <w:marLeft w:val="0"/>
      <w:marRight w:val="0"/>
      <w:marTop w:val="0"/>
      <w:marBottom w:val="0"/>
      <w:divBdr>
        <w:top w:val="none" w:sz="0" w:space="0" w:color="auto"/>
        <w:left w:val="none" w:sz="0" w:space="0" w:color="auto"/>
        <w:bottom w:val="none" w:sz="0" w:space="0" w:color="auto"/>
        <w:right w:val="none" w:sz="0" w:space="0" w:color="auto"/>
      </w:divBdr>
    </w:div>
    <w:div w:id="1784036511">
      <w:bodyDiv w:val="1"/>
      <w:marLeft w:val="0"/>
      <w:marRight w:val="0"/>
      <w:marTop w:val="0"/>
      <w:marBottom w:val="0"/>
      <w:divBdr>
        <w:top w:val="none" w:sz="0" w:space="0" w:color="auto"/>
        <w:left w:val="none" w:sz="0" w:space="0" w:color="auto"/>
        <w:bottom w:val="none" w:sz="0" w:space="0" w:color="auto"/>
        <w:right w:val="none" w:sz="0" w:space="0" w:color="auto"/>
      </w:divBdr>
    </w:div>
    <w:div w:id="1784223430">
      <w:bodyDiv w:val="1"/>
      <w:marLeft w:val="0"/>
      <w:marRight w:val="0"/>
      <w:marTop w:val="0"/>
      <w:marBottom w:val="0"/>
      <w:divBdr>
        <w:top w:val="none" w:sz="0" w:space="0" w:color="auto"/>
        <w:left w:val="none" w:sz="0" w:space="0" w:color="auto"/>
        <w:bottom w:val="none" w:sz="0" w:space="0" w:color="auto"/>
        <w:right w:val="none" w:sz="0" w:space="0" w:color="auto"/>
      </w:divBdr>
    </w:div>
    <w:div w:id="1784230952">
      <w:bodyDiv w:val="1"/>
      <w:marLeft w:val="0"/>
      <w:marRight w:val="0"/>
      <w:marTop w:val="0"/>
      <w:marBottom w:val="0"/>
      <w:divBdr>
        <w:top w:val="none" w:sz="0" w:space="0" w:color="auto"/>
        <w:left w:val="none" w:sz="0" w:space="0" w:color="auto"/>
        <w:bottom w:val="none" w:sz="0" w:space="0" w:color="auto"/>
        <w:right w:val="none" w:sz="0" w:space="0" w:color="auto"/>
      </w:divBdr>
    </w:div>
    <w:div w:id="1784378617">
      <w:bodyDiv w:val="1"/>
      <w:marLeft w:val="0"/>
      <w:marRight w:val="0"/>
      <w:marTop w:val="0"/>
      <w:marBottom w:val="0"/>
      <w:divBdr>
        <w:top w:val="none" w:sz="0" w:space="0" w:color="auto"/>
        <w:left w:val="none" w:sz="0" w:space="0" w:color="auto"/>
        <w:bottom w:val="none" w:sz="0" w:space="0" w:color="auto"/>
        <w:right w:val="none" w:sz="0" w:space="0" w:color="auto"/>
      </w:divBdr>
    </w:div>
    <w:div w:id="1784492843">
      <w:bodyDiv w:val="1"/>
      <w:marLeft w:val="0"/>
      <w:marRight w:val="0"/>
      <w:marTop w:val="0"/>
      <w:marBottom w:val="0"/>
      <w:divBdr>
        <w:top w:val="none" w:sz="0" w:space="0" w:color="auto"/>
        <w:left w:val="none" w:sz="0" w:space="0" w:color="auto"/>
        <w:bottom w:val="none" w:sz="0" w:space="0" w:color="auto"/>
        <w:right w:val="none" w:sz="0" w:space="0" w:color="auto"/>
      </w:divBdr>
    </w:div>
    <w:div w:id="1784618923">
      <w:bodyDiv w:val="1"/>
      <w:marLeft w:val="0"/>
      <w:marRight w:val="0"/>
      <w:marTop w:val="0"/>
      <w:marBottom w:val="0"/>
      <w:divBdr>
        <w:top w:val="none" w:sz="0" w:space="0" w:color="auto"/>
        <w:left w:val="none" w:sz="0" w:space="0" w:color="auto"/>
        <w:bottom w:val="none" w:sz="0" w:space="0" w:color="auto"/>
        <w:right w:val="none" w:sz="0" w:space="0" w:color="auto"/>
      </w:divBdr>
    </w:div>
    <w:div w:id="1784691813">
      <w:bodyDiv w:val="1"/>
      <w:marLeft w:val="0"/>
      <w:marRight w:val="0"/>
      <w:marTop w:val="0"/>
      <w:marBottom w:val="0"/>
      <w:divBdr>
        <w:top w:val="none" w:sz="0" w:space="0" w:color="auto"/>
        <w:left w:val="none" w:sz="0" w:space="0" w:color="auto"/>
        <w:bottom w:val="none" w:sz="0" w:space="0" w:color="auto"/>
        <w:right w:val="none" w:sz="0" w:space="0" w:color="auto"/>
      </w:divBdr>
    </w:div>
    <w:div w:id="1784763545">
      <w:bodyDiv w:val="1"/>
      <w:marLeft w:val="0"/>
      <w:marRight w:val="0"/>
      <w:marTop w:val="0"/>
      <w:marBottom w:val="0"/>
      <w:divBdr>
        <w:top w:val="none" w:sz="0" w:space="0" w:color="auto"/>
        <w:left w:val="none" w:sz="0" w:space="0" w:color="auto"/>
        <w:bottom w:val="none" w:sz="0" w:space="0" w:color="auto"/>
        <w:right w:val="none" w:sz="0" w:space="0" w:color="auto"/>
      </w:divBdr>
    </w:div>
    <w:div w:id="1784886425">
      <w:bodyDiv w:val="1"/>
      <w:marLeft w:val="0"/>
      <w:marRight w:val="0"/>
      <w:marTop w:val="0"/>
      <w:marBottom w:val="0"/>
      <w:divBdr>
        <w:top w:val="none" w:sz="0" w:space="0" w:color="auto"/>
        <w:left w:val="none" w:sz="0" w:space="0" w:color="auto"/>
        <w:bottom w:val="none" w:sz="0" w:space="0" w:color="auto"/>
        <w:right w:val="none" w:sz="0" w:space="0" w:color="auto"/>
      </w:divBdr>
    </w:div>
    <w:div w:id="1784956706">
      <w:bodyDiv w:val="1"/>
      <w:marLeft w:val="0"/>
      <w:marRight w:val="0"/>
      <w:marTop w:val="0"/>
      <w:marBottom w:val="0"/>
      <w:divBdr>
        <w:top w:val="none" w:sz="0" w:space="0" w:color="auto"/>
        <w:left w:val="none" w:sz="0" w:space="0" w:color="auto"/>
        <w:bottom w:val="none" w:sz="0" w:space="0" w:color="auto"/>
        <w:right w:val="none" w:sz="0" w:space="0" w:color="auto"/>
      </w:divBdr>
    </w:div>
    <w:div w:id="1785230539">
      <w:bodyDiv w:val="1"/>
      <w:marLeft w:val="0"/>
      <w:marRight w:val="0"/>
      <w:marTop w:val="0"/>
      <w:marBottom w:val="0"/>
      <w:divBdr>
        <w:top w:val="none" w:sz="0" w:space="0" w:color="auto"/>
        <w:left w:val="none" w:sz="0" w:space="0" w:color="auto"/>
        <w:bottom w:val="none" w:sz="0" w:space="0" w:color="auto"/>
        <w:right w:val="none" w:sz="0" w:space="0" w:color="auto"/>
      </w:divBdr>
    </w:div>
    <w:div w:id="1785231106">
      <w:bodyDiv w:val="1"/>
      <w:marLeft w:val="0"/>
      <w:marRight w:val="0"/>
      <w:marTop w:val="0"/>
      <w:marBottom w:val="0"/>
      <w:divBdr>
        <w:top w:val="none" w:sz="0" w:space="0" w:color="auto"/>
        <w:left w:val="none" w:sz="0" w:space="0" w:color="auto"/>
        <w:bottom w:val="none" w:sz="0" w:space="0" w:color="auto"/>
        <w:right w:val="none" w:sz="0" w:space="0" w:color="auto"/>
      </w:divBdr>
    </w:div>
    <w:div w:id="1785542870">
      <w:bodyDiv w:val="1"/>
      <w:marLeft w:val="0"/>
      <w:marRight w:val="0"/>
      <w:marTop w:val="0"/>
      <w:marBottom w:val="0"/>
      <w:divBdr>
        <w:top w:val="none" w:sz="0" w:space="0" w:color="auto"/>
        <w:left w:val="none" w:sz="0" w:space="0" w:color="auto"/>
        <w:bottom w:val="none" w:sz="0" w:space="0" w:color="auto"/>
        <w:right w:val="none" w:sz="0" w:space="0" w:color="auto"/>
      </w:divBdr>
    </w:div>
    <w:div w:id="1785686673">
      <w:bodyDiv w:val="1"/>
      <w:marLeft w:val="0"/>
      <w:marRight w:val="0"/>
      <w:marTop w:val="0"/>
      <w:marBottom w:val="0"/>
      <w:divBdr>
        <w:top w:val="none" w:sz="0" w:space="0" w:color="auto"/>
        <w:left w:val="none" w:sz="0" w:space="0" w:color="auto"/>
        <w:bottom w:val="none" w:sz="0" w:space="0" w:color="auto"/>
        <w:right w:val="none" w:sz="0" w:space="0" w:color="auto"/>
      </w:divBdr>
    </w:div>
    <w:div w:id="1785805314">
      <w:bodyDiv w:val="1"/>
      <w:marLeft w:val="0"/>
      <w:marRight w:val="0"/>
      <w:marTop w:val="0"/>
      <w:marBottom w:val="0"/>
      <w:divBdr>
        <w:top w:val="none" w:sz="0" w:space="0" w:color="auto"/>
        <w:left w:val="none" w:sz="0" w:space="0" w:color="auto"/>
        <w:bottom w:val="none" w:sz="0" w:space="0" w:color="auto"/>
        <w:right w:val="none" w:sz="0" w:space="0" w:color="auto"/>
      </w:divBdr>
    </w:div>
    <w:div w:id="1785808214">
      <w:bodyDiv w:val="1"/>
      <w:marLeft w:val="0"/>
      <w:marRight w:val="0"/>
      <w:marTop w:val="0"/>
      <w:marBottom w:val="0"/>
      <w:divBdr>
        <w:top w:val="none" w:sz="0" w:space="0" w:color="auto"/>
        <w:left w:val="none" w:sz="0" w:space="0" w:color="auto"/>
        <w:bottom w:val="none" w:sz="0" w:space="0" w:color="auto"/>
        <w:right w:val="none" w:sz="0" w:space="0" w:color="auto"/>
      </w:divBdr>
    </w:div>
    <w:div w:id="1786457077">
      <w:bodyDiv w:val="1"/>
      <w:marLeft w:val="0"/>
      <w:marRight w:val="0"/>
      <w:marTop w:val="0"/>
      <w:marBottom w:val="0"/>
      <w:divBdr>
        <w:top w:val="none" w:sz="0" w:space="0" w:color="auto"/>
        <w:left w:val="none" w:sz="0" w:space="0" w:color="auto"/>
        <w:bottom w:val="none" w:sz="0" w:space="0" w:color="auto"/>
        <w:right w:val="none" w:sz="0" w:space="0" w:color="auto"/>
      </w:divBdr>
    </w:div>
    <w:div w:id="1786578898">
      <w:bodyDiv w:val="1"/>
      <w:marLeft w:val="0"/>
      <w:marRight w:val="0"/>
      <w:marTop w:val="0"/>
      <w:marBottom w:val="0"/>
      <w:divBdr>
        <w:top w:val="none" w:sz="0" w:space="0" w:color="auto"/>
        <w:left w:val="none" w:sz="0" w:space="0" w:color="auto"/>
        <w:bottom w:val="none" w:sz="0" w:space="0" w:color="auto"/>
        <w:right w:val="none" w:sz="0" w:space="0" w:color="auto"/>
      </w:divBdr>
    </w:div>
    <w:div w:id="1786656342">
      <w:bodyDiv w:val="1"/>
      <w:marLeft w:val="0"/>
      <w:marRight w:val="0"/>
      <w:marTop w:val="0"/>
      <w:marBottom w:val="0"/>
      <w:divBdr>
        <w:top w:val="none" w:sz="0" w:space="0" w:color="auto"/>
        <w:left w:val="none" w:sz="0" w:space="0" w:color="auto"/>
        <w:bottom w:val="none" w:sz="0" w:space="0" w:color="auto"/>
        <w:right w:val="none" w:sz="0" w:space="0" w:color="auto"/>
      </w:divBdr>
    </w:div>
    <w:div w:id="1786728408">
      <w:bodyDiv w:val="1"/>
      <w:marLeft w:val="0"/>
      <w:marRight w:val="0"/>
      <w:marTop w:val="0"/>
      <w:marBottom w:val="0"/>
      <w:divBdr>
        <w:top w:val="none" w:sz="0" w:space="0" w:color="auto"/>
        <w:left w:val="none" w:sz="0" w:space="0" w:color="auto"/>
        <w:bottom w:val="none" w:sz="0" w:space="0" w:color="auto"/>
        <w:right w:val="none" w:sz="0" w:space="0" w:color="auto"/>
      </w:divBdr>
    </w:div>
    <w:div w:id="1786970172">
      <w:bodyDiv w:val="1"/>
      <w:marLeft w:val="0"/>
      <w:marRight w:val="0"/>
      <w:marTop w:val="0"/>
      <w:marBottom w:val="0"/>
      <w:divBdr>
        <w:top w:val="none" w:sz="0" w:space="0" w:color="auto"/>
        <w:left w:val="none" w:sz="0" w:space="0" w:color="auto"/>
        <w:bottom w:val="none" w:sz="0" w:space="0" w:color="auto"/>
        <w:right w:val="none" w:sz="0" w:space="0" w:color="auto"/>
      </w:divBdr>
    </w:div>
    <w:div w:id="1786995051">
      <w:bodyDiv w:val="1"/>
      <w:marLeft w:val="0"/>
      <w:marRight w:val="0"/>
      <w:marTop w:val="0"/>
      <w:marBottom w:val="0"/>
      <w:divBdr>
        <w:top w:val="none" w:sz="0" w:space="0" w:color="auto"/>
        <w:left w:val="none" w:sz="0" w:space="0" w:color="auto"/>
        <w:bottom w:val="none" w:sz="0" w:space="0" w:color="auto"/>
        <w:right w:val="none" w:sz="0" w:space="0" w:color="auto"/>
      </w:divBdr>
    </w:div>
    <w:div w:id="1787040223">
      <w:bodyDiv w:val="1"/>
      <w:marLeft w:val="0"/>
      <w:marRight w:val="0"/>
      <w:marTop w:val="0"/>
      <w:marBottom w:val="0"/>
      <w:divBdr>
        <w:top w:val="none" w:sz="0" w:space="0" w:color="auto"/>
        <w:left w:val="none" w:sz="0" w:space="0" w:color="auto"/>
        <w:bottom w:val="none" w:sz="0" w:space="0" w:color="auto"/>
        <w:right w:val="none" w:sz="0" w:space="0" w:color="auto"/>
      </w:divBdr>
    </w:div>
    <w:div w:id="1787385407">
      <w:bodyDiv w:val="1"/>
      <w:marLeft w:val="0"/>
      <w:marRight w:val="0"/>
      <w:marTop w:val="0"/>
      <w:marBottom w:val="0"/>
      <w:divBdr>
        <w:top w:val="none" w:sz="0" w:space="0" w:color="auto"/>
        <w:left w:val="none" w:sz="0" w:space="0" w:color="auto"/>
        <w:bottom w:val="none" w:sz="0" w:space="0" w:color="auto"/>
        <w:right w:val="none" w:sz="0" w:space="0" w:color="auto"/>
      </w:divBdr>
    </w:div>
    <w:div w:id="1787429604">
      <w:bodyDiv w:val="1"/>
      <w:marLeft w:val="0"/>
      <w:marRight w:val="0"/>
      <w:marTop w:val="0"/>
      <w:marBottom w:val="0"/>
      <w:divBdr>
        <w:top w:val="none" w:sz="0" w:space="0" w:color="auto"/>
        <w:left w:val="none" w:sz="0" w:space="0" w:color="auto"/>
        <w:bottom w:val="none" w:sz="0" w:space="0" w:color="auto"/>
        <w:right w:val="none" w:sz="0" w:space="0" w:color="auto"/>
      </w:divBdr>
    </w:div>
    <w:div w:id="1787696212">
      <w:bodyDiv w:val="1"/>
      <w:marLeft w:val="0"/>
      <w:marRight w:val="0"/>
      <w:marTop w:val="0"/>
      <w:marBottom w:val="0"/>
      <w:divBdr>
        <w:top w:val="none" w:sz="0" w:space="0" w:color="auto"/>
        <w:left w:val="none" w:sz="0" w:space="0" w:color="auto"/>
        <w:bottom w:val="none" w:sz="0" w:space="0" w:color="auto"/>
        <w:right w:val="none" w:sz="0" w:space="0" w:color="auto"/>
      </w:divBdr>
    </w:div>
    <w:div w:id="1787696746">
      <w:bodyDiv w:val="1"/>
      <w:marLeft w:val="0"/>
      <w:marRight w:val="0"/>
      <w:marTop w:val="0"/>
      <w:marBottom w:val="0"/>
      <w:divBdr>
        <w:top w:val="none" w:sz="0" w:space="0" w:color="auto"/>
        <w:left w:val="none" w:sz="0" w:space="0" w:color="auto"/>
        <w:bottom w:val="none" w:sz="0" w:space="0" w:color="auto"/>
        <w:right w:val="none" w:sz="0" w:space="0" w:color="auto"/>
      </w:divBdr>
    </w:div>
    <w:div w:id="1788281563">
      <w:bodyDiv w:val="1"/>
      <w:marLeft w:val="0"/>
      <w:marRight w:val="0"/>
      <w:marTop w:val="0"/>
      <w:marBottom w:val="0"/>
      <w:divBdr>
        <w:top w:val="none" w:sz="0" w:space="0" w:color="auto"/>
        <w:left w:val="none" w:sz="0" w:space="0" w:color="auto"/>
        <w:bottom w:val="none" w:sz="0" w:space="0" w:color="auto"/>
        <w:right w:val="none" w:sz="0" w:space="0" w:color="auto"/>
      </w:divBdr>
    </w:div>
    <w:div w:id="1788741224">
      <w:bodyDiv w:val="1"/>
      <w:marLeft w:val="0"/>
      <w:marRight w:val="0"/>
      <w:marTop w:val="0"/>
      <w:marBottom w:val="0"/>
      <w:divBdr>
        <w:top w:val="none" w:sz="0" w:space="0" w:color="auto"/>
        <w:left w:val="none" w:sz="0" w:space="0" w:color="auto"/>
        <w:bottom w:val="none" w:sz="0" w:space="0" w:color="auto"/>
        <w:right w:val="none" w:sz="0" w:space="0" w:color="auto"/>
      </w:divBdr>
    </w:div>
    <w:div w:id="1789202912">
      <w:bodyDiv w:val="1"/>
      <w:marLeft w:val="0"/>
      <w:marRight w:val="0"/>
      <w:marTop w:val="0"/>
      <w:marBottom w:val="0"/>
      <w:divBdr>
        <w:top w:val="none" w:sz="0" w:space="0" w:color="auto"/>
        <w:left w:val="none" w:sz="0" w:space="0" w:color="auto"/>
        <w:bottom w:val="none" w:sz="0" w:space="0" w:color="auto"/>
        <w:right w:val="none" w:sz="0" w:space="0" w:color="auto"/>
      </w:divBdr>
    </w:div>
    <w:div w:id="1789663122">
      <w:bodyDiv w:val="1"/>
      <w:marLeft w:val="0"/>
      <w:marRight w:val="0"/>
      <w:marTop w:val="0"/>
      <w:marBottom w:val="0"/>
      <w:divBdr>
        <w:top w:val="none" w:sz="0" w:space="0" w:color="auto"/>
        <w:left w:val="none" w:sz="0" w:space="0" w:color="auto"/>
        <w:bottom w:val="none" w:sz="0" w:space="0" w:color="auto"/>
        <w:right w:val="none" w:sz="0" w:space="0" w:color="auto"/>
      </w:divBdr>
    </w:div>
    <w:div w:id="1789736716">
      <w:bodyDiv w:val="1"/>
      <w:marLeft w:val="0"/>
      <w:marRight w:val="0"/>
      <w:marTop w:val="0"/>
      <w:marBottom w:val="0"/>
      <w:divBdr>
        <w:top w:val="none" w:sz="0" w:space="0" w:color="auto"/>
        <w:left w:val="none" w:sz="0" w:space="0" w:color="auto"/>
        <w:bottom w:val="none" w:sz="0" w:space="0" w:color="auto"/>
        <w:right w:val="none" w:sz="0" w:space="0" w:color="auto"/>
      </w:divBdr>
    </w:div>
    <w:div w:id="1789810743">
      <w:bodyDiv w:val="1"/>
      <w:marLeft w:val="0"/>
      <w:marRight w:val="0"/>
      <w:marTop w:val="0"/>
      <w:marBottom w:val="0"/>
      <w:divBdr>
        <w:top w:val="none" w:sz="0" w:space="0" w:color="auto"/>
        <w:left w:val="none" w:sz="0" w:space="0" w:color="auto"/>
        <w:bottom w:val="none" w:sz="0" w:space="0" w:color="auto"/>
        <w:right w:val="none" w:sz="0" w:space="0" w:color="auto"/>
      </w:divBdr>
    </w:div>
    <w:div w:id="1790053429">
      <w:bodyDiv w:val="1"/>
      <w:marLeft w:val="0"/>
      <w:marRight w:val="0"/>
      <w:marTop w:val="0"/>
      <w:marBottom w:val="0"/>
      <w:divBdr>
        <w:top w:val="none" w:sz="0" w:space="0" w:color="auto"/>
        <w:left w:val="none" w:sz="0" w:space="0" w:color="auto"/>
        <w:bottom w:val="none" w:sz="0" w:space="0" w:color="auto"/>
        <w:right w:val="none" w:sz="0" w:space="0" w:color="auto"/>
      </w:divBdr>
    </w:div>
    <w:div w:id="1790198667">
      <w:bodyDiv w:val="1"/>
      <w:marLeft w:val="0"/>
      <w:marRight w:val="0"/>
      <w:marTop w:val="0"/>
      <w:marBottom w:val="0"/>
      <w:divBdr>
        <w:top w:val="none" w:sz="0" w:space="0" w:color="auto"/>
        <w:left w:val="none" w:sz="0" w:space="0" w:color="auto"/>
        <w:bottom w:val="none" w:sz="0" w:space="0" w:color="auto"/>
        <w:right w:val="none" w:sz="0" w:space="0" w:color="auto"/>
      </w:divBdr>
    </w:div>
    <w:div w:id="1790470694">
      <w:bodyDiv w:val="1"/>
      <w:marLeft w:val="0"/>
      <w:marRight w:val="0"/>
      <w:marTop w:val="0"/>
      <w:marBottom w:val="0"/>
      <w:divBdr>
        <w:top w:val="none" w:sz="0" w:space="0" w:color="auto"/>
        <w:left w:val="none" w:sz="0" w:space="0" w:color="auto"/>
        <w:bottom w:val="none" w:sz="0" w:space="0" w:color="auto"/>
        <w:right w:val="none" w:sz="0" w:space="0" w:color="auto"/>
      </w:divBdr>
    </w:div>
    <w:div w:id="1790933992">
      <w:bodyDiv w:val="1"/>
      <w:marLeft w:val="0"/>
      <w:marRight w:val="0"/>
      <w:marTop w:val="0"/>
      <w:marBottom w:val="0"/>
      <w:divBdr>
        <w:top w:val="none" w:sz="0" w:space="0" w:color="auto"/>
        <w:left w:val="none" w:sz="0" w:space="0" w:color="auto"/>
        <w:bottom w:val="none" w:sz="0" w:space="0" w:color="auto"/>
        <w:right w:val="none" w:sz="0" w:space="0" w:color="auto"/>
      </w:divBdr>
    </w:div>
    <w:div w:id="1791052986">
      <w:bodyDiv w:val="1"/>
      <w:marLeft w:val="0"/>
      <w:marRight w:val="0"/>
      <w:marTop w:val="0"/>
      <w:marBottom w:val="0"/>
      <w:divBdr>
        <w:top w:val="none" w:sz="0" w:space="0" w:color="auto"/>
        <w:left w:val="none" w:sz="0" w:space="0" w:color="auto"/>
        <w:bottom w:val="none" w:sz="0" w:space="0" w:color="auto"/>
        <w:right w:val="none" w:sz="0" w:space="0" w:color="auto"/>
      </w:divBdr>
    </w:div>
    <w:div w:id="1791120322">
      <w:bodyDiv w:val="1"/>
      <w:marLeft w:val="0"/>
      <w:marRight w:val="0"/>
      <w:marTop w:val="0"/>
      <w:marBottom w:val="0"/>
      <w:divBdr>
        <w:top w:val="none" w:sz="0" w:space="0" w:color="auto"/>
        <w:left w:val="none" w:sz="0" w:space="0" w:color="auto"/>
        <w:bottom w:val="none" w:sz="0" w:space="0" w:color="auto"/>
        <w:right w:val="none" w:sz="0" w:space="0" w:color="auto"/>
      </w:divBdr>
    </w:div>
    <w:div w:id="1791194958">
      <w:bodyDiv w:val="1"/>
      <w:marLeft w:val="0"/>
      <w:marRight w:val="0"/>
      <w:marTop w:val="0"/>
      <w:marBottom w:val="0"/>
      <w:divBdr>
        <w:top w:val="none" w:sz="0" w:space="0" w:color="auto"/>
        <w:left w:val="none" w:sz="0" w:space="0" w:color="auto"/>
        <w:bottom w:val="none" w:sz="0" w:space="0" w:color="auto"/>
        <w:right w:val="none" w:sz="0" w:space="0" w:color="auto"/>
      </w:divBdr>
    </w:div>
    <w:div w:id="1791361262">
      <w:bodyDiv w:val="1"/>
      <w:marLeft w:val="0"/>
      <w:marRight w:val="0"/>
      <w:marTop w:val="0"/>
      <w:marBottom w:val="0"/>
      <w:divBdr>
        <w:top w:val="none" w:sz="0" w:space="0" w:color="auto"/>
        <w:left w:val="none" w:sz="0" w:space="0" w:color="auto"/>
        <w:bottom w:val="none" w:sz="0" w:space="0" w:color="auto"/>
        <w:right w:val="none" w:sz="0" w:space="0" w:color="auto"/>
      </w:divBdr>
    </w:div>
    <w:div w:id="1791362729">
      <w:bodyDiv w:val="1"/>
      <w:marLeft w:val="0"/>
      <w:marRight w:val="0"/>
      <w:marTop w:val="0"/>
      <w:marBottom w:val="0"/>
      <w:divBdr>
        <w:top w:val="none" w:sz="0" w:space="0" w:color="auto"/>
        <w:left w:val="none" w:sz="0" w:space="0" w:color="auto"/>
        <w:bottom w:val="none" w:sz="0" w:space="0" w:color="auto"/>
        <w:right w:val="none" w:sz="0" w:space="0" w:color="auto"/>
      </w:divBdr>
    </w:div>
    <w:div w:id="1791507096">
      <w:bodyDiv w:val="1"/>
      <w:marLeft w:val="0"/>
      <w:marRight w:val="0"/>
      <w:marTop w:val="0"/>
      <w:marBottom w:val="0"/>
      <w:divBdr>
        <w:top w:val="none" w:sz="0" w:space="0" w:color="auto"/>
        <w:left w:val="none" w:sz="0" w:space="0" w:color="auto"/>
        <w:bottom w:val="none" w:sz="0" w:space="0" w:color="auto"/>
        <w:right w:val="none" w:sz="0" w:space="0" w:color="auto"/>
      </w:divBdr>
    </w:div>
    <w:div w:id="1791515095">
      <w:bodyDiv w:val="1"/>
      <w:marLeft w:val="0"/>
      <w:marRight w:val="0"/>
      <w:marTop w:val="0"/>
      <w:marBottom w:val="0"/>
      <w:divBdr>
        <w:top w:val="none" w:sz="0" w:space="0" w:color="auto"/>
        <w:left w:val="none" w:sz="0" w:space="0" w:color="auto"/>
        <w:bottom w:val="none" w:sz="0" w:space="0" w:color="auto"/>
        <w:right w:val="none" w:sz="0" w:space="0" w:color="auto"/>
      </w:divBdr>
    </w:div>
    <w:div w:id="1791701940">
      <w:bodyDiv w:val="1"/>
      <w:marLeft w:val="0"/>
      <w:marRight w:val="0"/>
      <w:marTop w:val="0"/>
      <w:marBottom w:val="0"/>
      <w:divBdr>
        <w:top w:val="none" w:sz="0" w:space="0" w:color="auto"/>
        <w:left w:val="none" w:sz="0" w:space="0" w:color="auto"/>
        <w:bottom w:val="none" w:sz="0" w:space="0" w:color="auto"/>
        <w:right w:val="none" w:sz="0" w:space="0" w:color="auto"/>
      </w:divBdr>
    </w:div>
    <w:div w:id="1792092094">
      <w:bodyDiv w:val="1"/>
      <w:marLeft w:val="0"/>
      <w:marRight w:val="0"/>
      <w:marTop w:val="0"/>
      <w:marBottom w:val="0"/>
      <w:divBdr>
        <w:top w:val="none" w:sz="0" w:space="0" w:color="auto"/>
        <w:left w:val="none" w:sz="0" w:space="0" w:color="auto"/>
        <w:bottom w:val="none" w:sz="0" w:space="0" w:color="auto"/>
        <w:right w:val="none" w:sz="0" w:space="0" w:color="auto"/>
      </w:divBdr>
    </w:div>
    <w:div w:id="1792631899">
      <w:bodyDiv w:val="1"/>
      <w:marLeft w:val="0"/>
      <w:marRight w:val="0"/>
      <w:marTop w:val="0"/>
      <w:marBottom w:val="0"/>
      <w:divBdr>
        <w:top w:val="none" w:sz="0" w:space="0" w:color="auto"/>
        <w:left w:val="none" w:sz="0" w:space="0" w:color="auto"/>
        <w:bottom w:val="none" w:sz="0" w:space="0" w:color="auto"/>
        <w:right w:val="none" w:sz="0" w:space="0" w:color="auto"/>
      </w:divBdr>
    </w:div>
    <w:div w:id="1792700263">
      <w:bodyDiv w:val="1"/>
      <w:marLeft w:val="0"/>
      <w:marRight w:val="0"/>
      <w:marTop w:val="0"/>
      <w:marBottom w:val="0"/>
      <w:divBdr>
        <w:top w:val="none" w:sz="0" w:space="0" w:color="auto"/>
        <w:left w:val="none" w:sz="0" w:space="0" w:color="auto"/>
        <w:bottom w:val="none" w:sz="0" w:space="0" w:color="auto"/>
        <w:right w:val="none" w:sz="0" w:space="0" w:color="auto"/>
      </w:divBdr>
    </w:div>
    <w:div w:id="1793015978">
      <w:bodyDiv w:val="1"/>
      <w:marLeft w:val="0"/>
      <w:marRight w:val="0"/>
      <w:marTop w:val="0"/>
      <w:marBottom w:val="0"/>
      <w:divBdr>
        <w:top w:val="none" w:sz="0" w:space="0" w:color="auto"/>
        <w:left w:val="none" w:sz="0" w:space="0" w:color="auto"/>
        <w:bottom w:val="none" w:sz="0" w:space="0" w:color="auto"/>
        <w:right w:val="none" w:sz="0" w:space="0" w:color="auto"/>
      </w:divBdr>
    </w:div>
    <w:div w:id="1793286557">
      <w:bodyDiv w:val="1"/>
      <w:marLeft w:val="0"/>
      <w:marRight w:val="0"/>
      <w:marTop w:val="0"/>
      <w:marBottom w:val="0"/>
      <w:divBdr>
        <w:top w:val="none" w:sz="0" w:space="0" w:color="auto"/>
        <w:left w:val="none" w:sz="0" w:space="0" w:color="auto"/>
        <w:bottom w:val="none" w:sz="0" w:space="0" w:color="auto"/>
        <w:right w:val="none" w:sz="0" w:space="0" w:color="auto"/>
      </w:divBdr>
    </w:div>
    <w:div w:id="1793357598">
      <w:bodyDiv w:val="1"/>
      <w:marLeft w:val="0"/>
      <w:marRight w:val="0"/>
      <w:marTop w:val="0"/>
      <w:marBottom w:val="0"/>
      <w:divBdr>
        <w:top w:val="none" w:sz="0" w:space="0" w:color="auto"/>
        <w:left w:val="none" w:sz="0" w:space="0" w:color="auto"/>
        <w:bottom w:val="none" w:sz="0" w:space="0" w:color="auto"/>
        <w:right w:val="none" w:sz="0" w:space="0" w:color="auto"/>
      </w:divBdr>
    </w:div>
    <w:div w:id="1793400331">
      <w:bodyDiv w:val="1"/>
      <w:marLeft w:val="0"/>
      <w:marRight w:val="0"/>
      <w:marTop w:val="0"/>
      <w:marBottom w:val="0"/>
      <w:divBdr>
        <w:top w:val="none" w:sz="0" w:space="0" w:color="auto"/>
        <w:left w:val="none" w:sz="0" w:space="0" w:color="auto"/>
        <w:bottom w:val="none" w:sz="0" w:space="0" w:color="auto"/>
        <w:right w:val="none" w:sz="0" w:space="0" w:color="auto"/>
      </w:divBdr>
    </w:div>
    <w:div w:id="1793817157">
      <w:bodyDiv w:val="1"/>
      <w:marLeft w:val="0"/>
      <w:marRight w:val="0"/>
      <w:marTop w:val="0"/>
      <w:marBottom w:val="0"/>
      <w:divBdr>
        <w:top w:val="none" w:sz="0" w:space="0" w:color="auto"/>
        <w:left w:val="none" w:sz="0" w:space="0" w:color="auto"/>
        <w:bottom w:val="none" w:sz="0" w:space="0" w:color="auto"/>
        <w:right w:val="none" w:sz="0" w:space="0" w:color="auto"/>
      </w:divBdr>
    </w:div>
    <w:div w:id="1794205551">
      <w:bodyDiv w:val="1"/>
      <w:marLeft w:val="0"/>
      <w:marRight w:val="0"/>
      <w:marTop w:val="0"/>
      <w:marBottom w:val="0"/>
      <w:divBdr>
        <w:top w:val="none" w:sz="0" w:space="0" w:color="auto"/>
        <w:left w:val="none" w:sz="0" w:space="0" w:color="auto"/>
        <w:bottom w:val="none" w:sz="0" w:space="0" w:color="auto"/>
        <w:right w:val="none" w:sz="0" w:space="0" w:color="auto"/>
      </w:divBdr>
    </w:div>
    <w:div w:id="1794709846">
      <w:bodyDiv w:val="1"/>
      <w:marLeft w:val="0"/>
      <w:marRight w:val="0"/>
      <w:marTop w:val="0"/>
      <w:marBottom w:val="0"/>
      <w:divBdr>
        <w:top w:val="none" w:sz="0" w:space="0" w:color="auto"/>
        <w:left w:val="none" w:sz="0" w:space="0" w:color="auto"/>
        <w:bottom w:val="none" w:sz="0" w:space="0" w:color="auto"/>
        <w:right w:val="none" w:sz="0" w:space="0" w:color="auto"/>
      </w:divBdr>
    </w:div>
    <w:div w:id="1795295734">
      <w:bodyDiv w:val="1"/>
      <w:marLeft w:val="0"/>
      <w:marRight w:val="0"/>
      <w:marTop w:val="0"/>
      <w:marBottom w:val="0"/>
      <w:divBdr>
        <w:top w:val="none" w:sz="0" w:space="0" w:color="auto"/>
        <w:left w:val="none" w:sz="0" w:space="0" w:color="auto"/>
        <w:bottom w:val="none" w:sz="0" w:space="0" w:color="auto"/>
        <w:right w:val="none" w:sz="0" w:space="0" w:color="auto"/>
      </w:divBdr>
    </w:div>
    <w:div w:id="1795320384">
      <w:bodyDiv w:val="1"/>
      <w:marLeft w:val="0"/>
      <w:marRight w:val="0"/>
      <w:marTop w:val="0"/>
      <w:marBottom w:val="0"/>
      <w:divBdr>
        <w:top w:val="none" w:sz="0" w:space="0" w:color="auto"/>
        <w:left w:val="none" w:sz="0" w:space="0" w:color="auto"/>
        <w:bottom w:val="none" w:sz="0" w:space="0" w:color="auto"/>
        <w:right w:val="none" w:sz="0" w:space="0" w:color="auto"/>
      </w:divBdr>
    </w:div>
    <w:div w:id="1795828131">
      <w:bodyDiv w:val="1"/>
      <w:marLeft w:val="0"/>
      <w:marRight w:val="0"/>
      <w:marTop w:val="0"/>
      <w:marBottom w:val="0"/>
      <w:divBdr>
        <w:top w:val="none" w:sz="0" w:space="0" w:color="auto"/>
        <w:left w:val="none" w:sz="0" w:space="0" w:color="auto"/>
        <w:bottom w:val="none" w:sz="0" w:space="0" w:color="auto"/>
        <w:right w:val="none" w:sz="0" w:space="0" w:color="auto"/>
      </w:divBdr>
    </w:div>
    <w:div w:id="1796023680">
      <w:bodyDiv w:val="1"/>
      <w:marLeft w:val="0"/>
      <w:marRight w:val="0"/>
      <w:marTop w:val="0"/>
      <w:marBottom w:val="0"/>
      <w:divBdr>
        <w:top w:val="none" w:sz="0" w:space="0" w:color="auto"/>
        <w:left w:val="none" w:sz="0" w:space="0" w:color="auto"/>
        <w:bottom w:val="none" w:sz="0" w:space="0" w:color="auto"/>
        <w:right w:val="none" w:sz="0" w:space="0" w:color="auto"/>
      </w:divBdr>
    </w:div>
    <w:div w:id="1796288453">
      <w:bodyDiv w:val="1"/>
      <w:marLeft w:val="0"/>
      <w:marRight w:val="0"/>
      <w:marTop w:val="0"/>
      <w:marBottom w:val="0"/>
      <w:divBdr>
        <w:top w:val="none" w:sz="0" w:space="0" w:color="auto"/>
        <w:left w:val="none" w:sz="0" w:space="0" w:color="auto"/>
        <w:bottom w:val="none" w:sz="0" w:space="0" w:color="auto"/>
        <w:right w:val="none" w:sz="0" w:space="0" w:color="auto"/>
      </w:divBdr>
    </w:div>
    <w:div w:id="1796363396">
      <w:bodyDiv w:val="1"/>
      <w:marLeft w:val="0"/>
      <w:marRight w:val="0"/>
      <w:marTop w:val="0"/>
      <w:marBottom w:val="0"/>
      <w:divBdr>
        <w:top w:val="none" w:sz="0" w:space="0" w:color="auto"/>
        <w:left w:val="none" w:sz="0" w:space="0" w:color="auto"/>
        <w:bottom w:val="none" w:sz="0" w:space="0" w:color="auto"/>
        <w:right w:val="none" w:sz="0" w:space="0" w:color="auto"/>
      </w:divBdr>
    </w:div>
    <w:div w:id="1796363967">
      <w:bodyDiv w:val="1"/>
      <w:marLeft w:val="0"/>
      <w:marRight w:val="0"/>
      <w:marTop w:val="0"/>
      <w:marBottom w:val="0"/>
      <w:divBdr>
        <w:top w:val="none" w:sz="0" w:space="0" w:color="auto"/>
        <w:left w:val="none" w:sz="0" w:space="0" w:color="auto"/>
        <w:bottom w:val="none" w:sz="0" w:space="0" w:color="auto"/>
        <w:right w:val="none" w:sz="0" w:space="0" w:color="auto"/>
      </w:divBdr>
    </w:div>
    <w:div w:id="1796630255">
      <w:bodyDiv w:val="1"/>
      <w:marLeft w:val="0"/>
      <w:marRight w:val="0"/>
      <w:marTop w:val="0"/>
      <w:marBottom w:val="0"/>
      <w:divBdr>
        <w:top w:val="none" w:sz="0" w:space="0" w:color="auto"/>
        <w:left w:val="none" w:sz="0" w:space="0" w:color="auto"/>
        <w:bottom w:val="none" w:sz="0" w:space="0" w:color="auto"/>
        <w:right w:val="none" w:sz="0" w:space="0" w:color="auto"/>
      </w:divBdr>
    </w:div>
    <w:div w:id="1796682123">
      <w:bodyDiv w:val="1"/>
      <w:marLeft w:val="0"/>
      <w:marRight w:val="0"/>
      <w:marTop w:val="0"/>
      <w:marBottom w:val="0"/>
      <w:divBdr>
        <w:top w:val="none" w:sz="0" w:space="0" w:color="auto"/>
        <w:left w:val="none" w:sz="0" w:space="0" w:color="auto"/>
        <w:bottom w:val="none" w:sz="0" w:space="0" w:color="auto"/>
        <w:right w:val="none" w:sz="0" w:space="0" w:color="auto"/>
      </w:divBdr>
    </w:div>
    <w:div w:id="1796831614">
      <w:bodyDiv w:val="1"/>
      <w:marLeft w:val="0"/>
      <w:marRight w:val="0"/>
      <w:marTop w:val="0"/>
      <w:marBottom w:val="0"/>
      <w:divBdr>
        <w:top w:val="none" w:sz="0" w:space="0" w:color="auto"/>
        <w:left w:val="none" w:sz="0" w:space="0" w:color="auto"/>
        <w:bottom w:val="none" w:sz="0" w:space="0" w:color="auto"/>
        <w:right w:val="none" w:sz="0" w:space="0" w:color="auto"/>
      </w:divBdr>
    </w:div>
    <w:div w:id="1796873873">
      <w:bodyDiv w:val="1"/>
      <w:marLeft w:val="0"/>
      <w:marRight w:val="0"/>
      <w:marTop w:val="0"/>
      <w:marBottom w:val="0"/>
      <w:divBdr>
        <w:top w:val="none" w:sz="0" w:space="0" w:color="auto"/>
        <w:left w:val="none" w:sz="0" w:space="0" w:color="auto"/>
        <w:bottom w:val="none" w:sz="0" w:space="0" w:color="auto"/>
        <w:right w:val="none" w:sz="0" w:space="0" w:color="auto"/>
      </w:divBdr>
    </w:div>
    <w:div w:id="1796948347">
      <w:bodyDiv w:val="1"/>
      <w:marLeft w:val="0"/>
      <w:marRight w:val="0"/>
      <w:marTop w:val="0"/>
      <w:marBottom w:val="0"/>
      <w:divBdr>
        <w:top w:val="none" w:sz="0" w:space="0" w:color="auto"/>
        <w:left w:val="none" w:sz="0" w:space="0" w:color="auto"/>
        <w:bottom w:val="none" w:sz="0" w:space="0" w:color="auto"/>
        <w:right w:val="none" w:sz="0" w:space="0" w:color="auto"/>
      </w:divBdr>
    </w:div>
    <w:div w:id="1797092331">
      <w:bodyDiv w:val="1"/>
      <w:marLeft w:val="0"/>
      <w:marRight w:val="0"/>
      <w:marTop w:val="0"/>
      <w:marBottom w:val="0"/>
      <w:divBdr>
        <w:top w:val="none" w:sz="0" w:space="0" w:color="auto"/>
        <w:left w:val="none" w:sz="0" w:space="0" w:color="auto"/>
        <w:bottom w:val="none" w:sz="0" w:space="0" w:color="auto"/>
        <w:right w:val="none" w:sz="0" w:space="0" w:color="auto"/>
      </w:divBdr>
    </w:div>
    <w:div w:id="1797217976">
      <w:bodyDiv w:val="1"/>
      <w:marLeft w:val="0"/>
      <w:marRight w:val="0"/>
      <w:marTop w:val="0"/>
      <w:marBottom w:val="0"/>
      <w:divBdr>
        <w:top w:val="none" w:sz="0" w:space="0" w:color="auto"/>
        <w:left w:val="none" w:sz="0" w:space="0" w:color="auto"/>
        <w:bottom w:val="none" w:sz="0" w:space="0" w:color="auto"/>
        <w:right w:val="none" w:sz="0" w:space="0" w:color="auto"/>
      </w:divBdr>
    </w:div>
    <w:div w:id="1797259774">
      <w:bodyDiv w:val="1"/>
      <w:marLeft w:val="0"/>
      <w:marRight w:val="0"/>
      <w:marTop w:val="0"/>
      <w:marBottom w:val="0"/>
      <w:divBdr>
        <w:top w:val="none" w:sz="0" w:space="0" w:color="auto"/>
        <w:left w:val="none" w:sz="0" w:space="0" w:color="auto"/>
        <w:bottom w:val="none" w:sz="0" w:space="0" w:color="auto"/>
        <w:right w:val="none" w:sz="0" w:space="0" w:color="auto"/>
      </w:divBdr>
    </w:div>
    <w:div w:id="1797287461">
      <w:bodyDiv w:val="1"/>
      <w:marLeft w:val="0"/>
      <w:marRight w:val="0"/>
      <w:marTop w:val="0"/>
      <w:marBottom w:val="0"/>
      <w:divBdr>
        <w:top w:val="none" w:sz="0" w:space="0" w:color="auto"/>
        <w:left w:val="none" w:sz="0" w:space="0" w:color="auto"/>
        <w:bottom w:val="none" w:sz="0" w:space="0" w:color="auto"/>
        <w:right w:val="none" w:sz="0" w:space="0" w:color="auto"/>
      </w:divBdr>
    </w:div>
    <w:div w:id="1797791837">
      <w:bodyDiv w:val="1"/>
      <w:marLeft w:val="0"/>
      <w:marRight w:val="0"/>
      <w:marTop w:val="0"/>
      <w:marBottom w:val="0"/>
      <w:divBdr>
        <w:top w:val="none" w:sz="0" w:space="0" w:color="auto"/>
        <w:left w:val="none" w:sz="0" w:space="0" w:color="auto"/>
        <w:bottom w:val="none" w:sz="0" w:space="0" w:color="auto"/>
        <w:right w:val="none" w:sz="0" w:space="0" w:color="auto"/>
      </w:divBdr>
    </w:div>
    <w:div w:id="1797870398">
      <w:bodyDiv w:val="1"/>
      <w:marLeft w:val="0"/>
      <w:marRight w:val="0"/>
      <w:marTop w:val="0"/>
      <w:marBottom w:val="0"/>
      <w:divBdr>
        <w:top w:val="none" w:sz="0" w:space="0" w:color="auto"/>
        <w:left w:val="none" w:sz="0" w:space="0" w:color="auto"/>
        <w:bottom w:val="none" w:sz="0" w:space="0" w:color="auto"/>
        <w:right w:val="none" w:sz="0" w:space="0" w:color="auto"/>
      </w:divBdr>
    </w:div>
    <w:div w:id="1797944779">
      <w:bodyDiv w:val="1"/>
      <w:marLeft w:val="0"/>
      <w:marRight w:val="0"/>
      <w:marTop w:val="0"/>
      <w:marBottom w:val="0"/>
      <w:divBdr>
        <w:top w:val="none" w:sz="0" w:space="0" w:color="auto"/>
        <w:left w:val="none" w:sz="0" w:space="0" w:color="auto"/>
        <w:bottom w:val="none" w:sz="0" w:space="0" w:color="auto"/>
        <w:right w:val="none" w:sz="0" w:space="0" w:color="auto"/>
      </w:divBdr>
    </w:div>
    <w:div w:id="1798179923">
      <w:bodyDiv w:val="1"/>
      <w:marLeft w:val="0"/>
      <w:marRight w:val="0"/>
      <w:marTop w:val="0"/>
      <w:marBottom w:val="0"/>
      <w:divBdr>
        <w:top w:val="none" w:sz="0" w:space="0" w:color="auto"/>
        <w:left w:val="none" w:sz="0" w:space="0" w:color="auto"/>
        <w:bottom w:val="none" w:sz="0" w:space="0" w:color="auto"/>
        <w:right w:val="none" w:sz="0" w:space="0" w:color="auto"/>
      </w:divBdr>
    </w:div>
    <w:div w:id="1798402942">
      <w:bodyDiv w:val="1"/>
      <w:marLeft w:val="0"/>
      <w:marRight w:val="0"/>
      <w:marTop w:val="0"/>
      <w:marBottom w:val="0"/>
      <w:divBdr>
        <w:top w:val="none" w:sz="0" w:space="0" w:color="auto"/>
        <w:left w:val="none" w:sz="0" w:space="0" w:color="auto"/>
        <w:bottom w:val="none" w:sz="0" w:space="0" w:color="auto"/>
        <w:right w:val="none" w:sz="0" w:space="0" w:color="auto"/>
      </w:divBdr>
    </w:div>
    <w:div w:id="1798446078">
      <w:bodyDiv w:val="1"/>
      <w:marLeft w:val="0"/>
      <w:marRight w:val="0"/>
      <w:marTop w:val="0"/>
      <w:marBottom w:val="0"/>
      <w:divBdr>
        <w:top w:val="none" w:sz="0" w:space="0" w:color="auto"/>
        <w:left w:val="none" w:sz="0" w:space="0" w:color="auto"/>
        <w:bottom w:val="none" w:sz="0" w:space="0" w:color="auto"/>
        <w:right w:val="none" w:sz="0" w:space="0" w:color="auto"/>
      </w:divBdr>
    </w:div>
    <w:div w:id="1798523503">
      <w:bodyDiv w:val="1"/>
      <w:marLeft w:val="0"/>
      <w:marRight w:val="0"/>
      <w:marTop w:val="0"/>
      <w:marBottom w:val="0"/>
      <w:divBdr>
        <w:top w:val="none" w:sz="0" w:space="0" w:color="auto"/>
        <w:left w:val="none" w:sz="0" w:space="0" w:color="auto"/>
        <w:bottom w:val="none" w:sz="0" w:space="0" w:color="auto"/>
        <w:right w:val="none" w:sz="0" w:space="0" w:color="auto"/>
      </w:divBdr>
    </w:div>
    <w:div w:id="1798721278">
      <w:bodyDiv w:val="1"/>
      <w:marLeft w:val="0"/>
      <w:marRight w:val="0"/>
      <w:marTop w:val="0"/>
      <w:marBottom w:val="0"/>
      <w:divBdr>
        <w:top w:val="none" w:sz="0" w:space="0" w:color="auto"/>
        <w:left w:val="none" w:sz="0" w:space="0" w:color="auto"/>
        <w:bottom w:val="none" w:sz="0" w:space="0" w:color="auto"/>
        <w:right w:val="none" w:sz="0" w:space="0" w:color="auto"/>
      </w:divBdr>
    </w:div>
    <w:div w:id="1798990108">
      <w:bodyDiv w:val="1"/>
      <w:marLeft w:val="0"/>
      <w:marRight w:val="0"/>
      <w:marTop w:val="0"/>
      <w:marBottom w:val="0"/>
      <w:divBdr>
        <w:top w:val="none" w:sz="0" w:space="0" w:color="auto"/>
        <w:left w:val="none" w:sz="0" w:space="0" w:color="auto"/>
        <w:bottom w:val="none" w:sz="0" w:space="0" w:color="auto"/>
        <w:right w:val="none" w:sz="0" w:space="0" w:color="auto"/>
      </w:divBdr>
    </w:div>
    <w:div w:id="1799297831">
      <w:bodyDiv w:val="1"/>
      <w:marLeft w:val="0"/>
      <w:marRight w:val="0"/>
      <w:marTop w:val="0"/>
      <w:marBottom w:val="0"/>
      <w:divBdr>
        <w:top w:val="none" w:sz="0" w:space="0" w:color="auto"/>
        <w:left w:val="none" w:sz="0" w:space="0" w:color="auto"/>
        <w:bottom w:val="none" w:sz="0" w:space="0" w:color="auto"/>
        <w:right w:val="none" w:sz="0" w:space="0" w:color="auto"/>
      </w:divBdr>
    </w:div>
    <w:div w:id="1799371266">
      <w:bodyDiv w:val="1"/>
      <w:marLeft w:val="0"/>
      <w:marRight w:val="0"/>
      <w:marTop w:val="0"/>
      <w:marBottom w:val="0"/>
      <w:divBdr>
        <w:top w:val="none" w:sz="0" w:space="0" w:color="auto"/>
        <w:left w:val="none" w:sz="0" w:space="0" w:color="auto"/>
        <w:bottom w:val="none" w:sz="0" w:space="0" w:color="auto"/>
        <w:right w:val="none" w:sz="0" w:space="0" w:color="auto"/>
      </w:divBdr>
    </w:div>
    <w:div w:id="1799376744">
      <w:bodyDiv w:val="1"/>
      <w:marLeft w:val="0"/>
      <w:marRight w:val="0"/>
      <w:marTop w:val="0"/>
      <w:marBottom w:val="0"/>
      <w:divBdr>
        <w:top w:val="none" w:sz="0" w:space="0" w:color="auto"/>
        <w:left w:val="none" w:sz="0" w:space="0" w:color="auto"/>
        <w:bottom w:val="none" w:sz="0" w:space="0" w:color="auto"/>
        <w:right w:val="none" w:sz="0" w:space="0" w:color="auto"/>
      </w:divBdr>
    </w:div>
    <w:div w:id="1799494799">
      <w:bodyDiv w:val="1"/>
      <w:marLeft w:val="0"/>
      <w:marRight w:val="0"/>
      <w:marTop w:val="0"/>
      <w:marBottom w:val="0"/>
      <w:divBdr>
        <w:top w:val="none" w:sz="0" w:space="0" w:color="auto"/>
        <w:left w:val="none" w:sz="0" w:space="0" w:color="auto"/>
        <w:bottom w:val="none" w:sz="0" w:space="0" w:color="auto"/>
        <w:right w:val="none" w:sz="0" w:space="0" w:color="auto"/>
      </w:divBdr>
    </w:div>
    <w:div w:id="1799950840">
      <w:bodyDiv w:val="1"/>
      <w:marLeft w:val="0"/>
      <w:marRight w:val="0"/>
      <w:marTop w:val="0"/>
      <w:marBottom w:val="0"/>
      <w:divBdr>
        <w:top w:val="none" w:sz="0" w:space="0" w:color="auto"/>
        <w:left w:val="none" w:sz="0" w:space="0" w:color="auto"/>
        <w:bottom w:val="none" w:sz="0" w:space="0" w:color="auto"/>
        <w:right w:val="none" w:sz="0" w:space="0" w:color="auto"/>
      </w:divBdr>
    </w:div>
    <w:div w:id="1800294102">
      <w:bodyDiv w:val="1"/>
      <w:marLeft w:val="0"/>
      <w:marRight w:val="0"/>
      <w:marTop w:val="0"/>
      <w:marBottom w:val="0"/>
      <w:divBdr>
        <w:top w:val="none" w:sz="0" w:space="0" w:color="auto"/>
        <w:left w:val="none" w:sz="0" w:space="0" w:color="auto"/>
        <w:bottom w:val="none" w:sz="0" w:space="0" w:color="auto"/>
        <w:right w:val="none" w:sz="0" w:space="0" w:color="auto"/>
      </w:divBdr>
    </w:div>
    <w:div w:id="1800294804">
      <w:bodyDiv w:val="1"/>
      <w:marLeft w:val="0"/>
      <w:marRight w:val="0"/>
      <w:marTop w:val="0"/>
      <w:marBottom w:val="0"/>
      <w:divBdr>
        <w:top w:val="none" w:sz="0" w:space="0" w:color="auto"/>
        <w:left w:val="none" w:sz="0" w:space="0" w:color="auto"/>
        <w:bottom w:val="none" w:sz="0" w:space="0" w:color="auto"/>
        <w:right w:val="none" w:sz="0" w:space="0" w:color="auto"/>
      </w:divBdr>
    </w:div>
    <w:div w:id="1800342188">
      <w:bodyDiv w:val="1"/>
      <w:marLeft w:val="0"/>
      <w:marRight w:val="0"/>
      <w:marTop w:val="0"/>
      <w:marBottom w:val="0"/>
      <w:divBdr>
        <w:top w:val="none" w:sz="0" w:space="0" w:color="auto"/>
        <w:left w:val="none" w:sz="0" w:space="0" w:color="auto"/>
        <w:bottom w:val="none" w:sz="0" w:space="0" w:color="auto"/>
        <w:right w:val="none" w:sz="0" w:space="0" w:color="auto"/>
      </w:divBdr>
    </w:div>
    <w:div w:id="1800416579">
      <w:bodyDiv w:val="1"/>
      <w:marLeft w:val="0"/>
      <w:marRight w:val="0"/>
      <w:marTop w:val="0"/>
      <w:marBottom w:val="0"/>
      <w:divBdr>
        <w:top w:val="none" w:sz="0" w:space="0" w:color="auto"/>
        <w:left w:val="none" w:sz="0" w:space="0" w:color="auto"/>
        <w:bottom w:val="none" w:sz="0" w:space="0" w:color="auto"/>
        <w:right w:val="none" w:sz="0" w:space="0" w:color="auto"/>
      </w:divBdr>
    </w:div>
    <w:div w:id="1800490491">
      <w:bodyDiv w:val="1"/>
      <w:marLeft w:val="0"/>
      <w:marRight w:val="0"/>
      <w:marTop w:val="0"/>
      <w:marBottom w:val="0"/>
      <w:divBdr>
        <w:top w:val="none" w:sz="0" w:space="0" w:color="auto"/>
        <w:left w:val="none" w:sz="0" w:space="0" w:color="auto"/>
        <w:bottom w:val="none" w:sz="0" w:space="0" w:color="auto"/>
        <w:right w:val="none" w:sz="0" w:space="0" w:color="auto"/>
      </w:divBdr>
    </w:div>
    <w:div w:id="1800492560">
      <w:bodyDiv w:val="1"/>
      <w:marLeft w:val="0"/>
      <w:marRight w:val="0"/>
      <w:marTop w:val="0"/>
      <w:marBottom w:val="0"/>
      <w:divBdr>
        <w:top w:val="none" w:sz="0" w:space="0" w:color="auto"/>
        <w:left w:val="none" w:sz="0" w:space="0" w:color="auto"/>
        <w:bottom w:val="none" w:sz="0" w:space="0" w:color="auto"/>
        <w:right w:val="none" w:sz="0" w:space="0" w:color="auto"/>
      </w:divBdr>
    </w:div>
    <w:div w:id="1800754973">
      <w:bodyDiv w:val="1"/>
      <w:marLeft w:val="0"/>
      <w:marRight w:val="0"/>
      <w:marTop w:val="0"/>
      <w:marBottom w:val="0"/>
      <w:divBdr>
        <w:top w:val="none" w:sz="0" w:space="0" w:color="auto"/>
        <w:left w:val="none" w:sz="0" w:space="0" w:color="auto"/>
        <w:bottom w:val="none" w:sz="0" w:space="0" w:color="auto"/>
        <w:right w:val="none" w:sz="0" w:space="0" w:color="auto"/>
      </w:divBdr>
    </w:div>
    <w:div w:id="1800760016">
      <w:bodyDiv w:val="1"/>
      <w:marLeft w:val="0"/>
      <w:marRight w:val="0"/>
      <w:marTop w:val="0"/>
      <w:marBottom w:val="0"/>
      <w:divBdr>
        <w:top w:val="none" w:sz="0" w:space="0" w:color="auto"/>
        <w:left w:val="none" w:sz="0" w:space="0" w:color="auto"/>
        <w:bottom w:val="none" w:sz="0" w:space="0" w:color="auto"/>
        <w:right w:val="none" w:sz="0" w:space="0" w:color="auto"/>
      </w:divBdr>
    </w:div>
    <w:div w:id="1800800779">
      <w:bodyDiv w:val="1"/>
      <w:marLeft w:val="0"/>
      <w:marRight w:val="0"/>
      <w:marTop w:val="0"/>
      <w:marBottom w:val="0"/>
      <w:divBdr>
        <w:top w:val="none" w:sz="0" w:space="0" w:color="auto"/>
        <w:left w:val="none" w:sz="0" w:space="0" w:color="auto"/>
        <w:bottom w:val="none" w:sz="0" w:space="0" w:color="auto"/>
        <w:right w:val="none" w:sz="0" w:space="0" w:color="auto"/>
      </w:divBdr>
    </w:div>
    <w:div w:id="1801416246">
      <w:bodyDiv w:val="1"/>
      <w:marLeft w:val="0"/>
      <w:marRight w:val="0"/>
      <w:marTop w:val="0"/>
      <w:marBottom w:val="0"/>
      <w:divBdr>
        <w:top w:val="none" w:sz="0" w:space="0" w:color="auto"/>
        <w:left w:val="none" w:sz="0" w:space="0" w:color="auto"/>
        <w:bottom w:val="none" w:sz="0" w:space="0" w:color="auto"/>
        <w:right w:val="none" w:sz="0" w:space="0" w:color="auto"/>
      </w:divBdr>
    </w:div>
    <w:div w:id="1801461137">
      <w:bodyDiv w:val="1"/>
      <w:marLeft w:val="0"/>
      <w:marRight w:val="0"/>
      <w:marTop w:val="0"/>
      <w:marBottom w:val="0"/>
      <w:divBdr>
        <w:top w:val="none" w:sz="0" w:space="0" w:color="auto"/>
        <w:left w:val="none" w:sz="0" w:space="0" w:color="auto"/>
        <w:bottom w:val="none" w:sz="0" w:space="0" w:color="auto"/>
        <w:right w:val="none" w:sz="0" w:space="0" w:color="auto"/>
      </w:divBdr>
    </w:div>
    <w:div w:id="1801610745">
      <w:bodyDiv w:val="1"/>
      <w:marLeft w:val="0"/>
      <w:marRight w:val="0"/>
      <w:marTop w:val="0"/>
      <w:marBottom w:val="0"/>
      <w:divBdr>
        <w:top w:val="none" w:sz="0" w:space="0" w:color="auto"/>
        <w:left w:val="none" w:sz="0" w:space="0" w:color="auto"/>
        <w:bottom w:val="none" w:sz="0" w:space="0" w:color="auto"/>
        <w:right w:val="none" w:sz="0" w:space="0" w:color="auto"/>
      </w:divBdr>
    </w:div>
    <w:div w:id="1801722549">
      <w:bodyDiv w:val="1"/>
      <w:marLeft w:val="0"/>
      <w:marRight w:val="0"/>
      <w:marTop w:val="0"/>
      <w:marBottom w:val="0"/>
      <w:divBdr>
        <w:top w:val="none" w:sz="0" w:space="0" w:color="auto"/>
        <w:left w:val="none" w:sz="0" w:space="0" w:color="auto"/>
        <w:bottom w:val="none" w:sz="0" w:space="0" w:color="auto"/>
        <w:right w:val="none" w:sz="0" w:space="0" w:color="auto"/>
      </w:divBdr>
    </w:div>
    <w:div w:id="1801848374">
      <w:bodyDiv w:val="1"/>
      <w:marLeft w:val="0"/>
      <w:marRight w:val="0"/>
      <w:marTop w:val="0"/>
      <w:marBottom w:val="0"/>
      <w:divBdr>
        <w:top w:val="none" w:sz="0" w:space="0" w:color="auto"/>
        <w:left w:val="none" w:sz="0" w:space="0" w:color="auto"/>
        <w:bottom w:val="none" w:sz="0" w:space="0" w:color="auto"/>
        <w:right w:val="none" w:sz="0" w:space="0" w:color="auto"/>
      </w:divBdr>
    </w:div>
    <w:div w:id="1802110407">
      <w:bodyDiv w:val="1"/>
      <w:marLeft w:val="0"/>
      <w:marRight w:val="0"/>
      <w:marTop w:val="0"/>
      <w:marBottom w:val="0"/>
      <w:divBdr>
        <w:top w:val="none" w:sz="0" w:space="0" w:color="auto"/>
        <w:left w:val="none" w:sz="0" w:space="0" w:color="auto"/>
        <w:bottom w:val="none" w:sz="0" w:space="0" w:color="auto"/>
        <w:right w:val="none" w:sz="0" w:space="0" w:color="auto"/>
      </w:divBdr>
    </w:div>
    <w:div w:id="1802114342">
      <w:bodyDiv w:val="1"/>
      <w:marLeft w:val="0"/>
      <w:marRight w:val="0"/>
      <w:marTop w:val="0"/>
      <w:marBottom w:val="0"/>
      <w:divBdr>
        <w:top w:val="none" w:sz="0" w:space="0" w:color="auto"/>
        <w:left w:val="none" w:sz="0" w:space="0" w:color="auto"/>
        <w:bottom w:val="none" w:sz="0" w:space="0" w:color="auto"/>
        <w:right w:val="none" w:sz="0" w:space="0" w:color="auto"/>
      </w:divBdr>
    </w:div>
    <w:div w:id="1802193163">
      <w:bodyDiv w:val="1"/>
      <w:marLeft w:val="0"/>
      <w:marRight w:val="0"/>
      <w:marTop w:val="0"/>
      <w:marBottom w:val="0"/>
      <w:divBdr>
        <w:top w:val="none" w:sz="0" w:space="0" w:color="auto"/>
        <w:left w:val="none" w:sz="0" w:space="0" w:color="auto"/>
        <w:bottom w:val="none" w:sz="0" w:space="0" w:color="auto"/>
        <w:right w:val="none" w:sz="0" w:space="0" w:color="auto"/>
      </w:divBdr>
    </w:div>
    <w:div w:id="1802310685">
      <w:bodyDiv w:val="1"/>
      <w:marLeft w:val="0"/>
      <w:marRight w:val="0"/>
      <w:marTop w:val="0"/>
      <w:marBottom w:val="0"/>
      <w:divBdr>
        <w:top w:val="none" w:sz="0" w:space="0" w:color="auto"/>
        <w:left w:val="none" w:sz="0" w:space="0" w:color="auto"/>
        <w:bottom w:val="none" w:sz="0" w:space="0" w:color="auto"/>
        <w:right w:val="none" w:sz="0" w:space="0" w:color="auto"/>
      </w:divBdr>
    </w:div>
    <w:div w:id="1802336468">
      <w:bodyDiv w:val="1"/>
      <w:marLeft w:val="0"/>
      <w:marRight w:val="0"/>
      <w:marTop w:val="0"/>
      <w:marBottom w:val="0"/>
      <w:divBdr>
        <w:top w:val="none" w:sz="0" w:space="0" w:color="auto"/>
        <w:left w:val="none" w:sz="0" w:space="0" w:color="auto"/>
        <w:bottom w:val="none" w:sz="0" w:space="0" w:color="auto"/>
        <w:right w:val="none" w:sz="0" w:space="0" w:color="auto"/>
      </w:divBdr>
    </w:div>
    <w:div w:id="1802382236">
      <w:bodyDiv w:val="1"/>
      <w:marLeft w:val="0"/>
      <w:marRight w:val="0"/>
      <w:marTop w:val="0"/>
      <w:marBottom w:val="0"/>
      <w:divBdr>
        <w:top w:val="none" w:sz="0" w:space="0" w:color="auto"/>
        <w:left w:val="none" w:sz="0" w:space="0" w:color="auto"/>
        <w:bottom w:val="none" w:sz="0" w:space="0" w:color="auto"/>
        <w:right w:val="none" w:sz="0" w:space="0" w:color="auto"/>
      </w:divBdr>
    </w:div>
    <w:div w:id="1802720822">
      <w:bodyDiv w:val="1"/>
      <w:marLeft w:val="0"/>
      <w:marRight w:val="0"/>
      <w:marTop w:val="0"/>
      <w:marBottom w:val="0"/>
      <w:divBdr>
        <w:top w:val="none" w:sz="0" w:space="0" w:color="auto"/>
        <w:left w:val="none" w:sz="0" w:space="0" w:color="auto"/>
        <w:bottom w:val="none" w:sz="0" w:space="0" w:color="auto"/>
        <w:right w:val="none" w:sz="0" w:space="0" w:color="auto"/>
      </w:divBdr>
    </w:div>
    <w:div w:id="1802843238">
      <w:bodyDiv w:val="1"/>
      <w:marLeft w:val="0"/>
      <w:marRight w:val="0"/>
      <w:marTop w:val="0"/>
      <w:marBottom w:val="0"/>
      <w:divBdr>
        <w:top w:val="none" w:sz="0" w:space="0" w:color="auto"/>
        <w:left w:val="none" w:sz="0" w:space="0" w:color="auto"/>
        <w:bottom w:val="none" w:sz="0" w:space="0" w:color="auto"/>
        <w:right w:val="none" w:sz="0" w:space="0" w:color="auto"/>
      </w:divBdr>
    </w:div>
    <w:div w:id="1802919605">
      <w:bodyDiv w:val="1"/>
      <w:marLeft w:val="0"/>
      <w:marRight w:val="0"/>
      <w:marTop w:val="0"/>
      <w:marBottom w:val="0"/>
      <w:divBdr>
        <w:top w:val="none" w:sz="0" w:space="0" w:color="auto"/>
        <w:left w:val="none" w:sz="0" w:space="0" w:color="auto"/>
        <w:bottom w:val="none" w:sz="0" w:space="0" w:color="auto"/>
        <w:right w:val="none" w:sz="0" w:space="0" w:color="auto"/>
      </w:divBdr>
    </w:div>
    <w:div w:id="1802923164">
      <w:bodyDiv w:val="1"/>
      <w:marLeft w:val="0"/>
      <w:marRight w:val="0"/>
      <w:marTop w:val="0"/>
      <w:marBottom w:val="0"/>
      <w:divBdr>
        <w:top w:val="none" w:sz="0" w:space="0" w:color="auto"/>
        <w:left w:val="none" w:sz="0" w:space="0" w:color="auto"/>
        <w:bottom w:val="none" w:sz="0" w:space="0" w:color="auto"/>
        <w:right w:val="none" w:sz="0" w:space="0" w:color="auto"/>
      </w:divBdr>
    </w:div>
    <w:div w:id="1803110430">
      <w:bodyDiv w:val="1"/>
      <w:marLeft w:val="0"/>
      <w:marRight w:val="0"/>
      <w:marTop w:val="0"/>
      <w:marBottom w:val="0"/>
      <w:divBdr>
        <w:top w:val="none" w:sz="0" w:space="0" w:color="auto"/>
        <w:left w:val="none" w:sz="0" w:space="0" w:color="auto"/>
        <w:bottom w:val="none" w:sz="0" w:space="0" w:color="auto"/>
        <w:right w:val="none" w:sz="0" w:space="0" w:color="auto"/>
      </w:divBdr>
    </w:div>
    <w:div w:id="1803839371">
      <w:bodyDiv w:val="1"/>
      <w:marLeft w:val="0"/>
      <w:marRight w:val="0"/>
      <w:marTop w:val="0"/>
      <w:marBottom w:val="0"/>
      <w:divBdr>
        <w:top w:val="none" w:sz="0" w:space="0" w:color="auto"/>
        <w:left w:val="none" w:sz="0" w:space="0" w:color="auto"/>
        <w:bottom w:val="none" w:sz="0" w:space="0" w:color="auto"/>
        <w:right w:val="none" w:sz="0" w:space="0" w:color="auto"/>
      </w:divBdr>
    </w:div>
    <w:div w:id="1803840131">
      <w:bodyDiv w:val="1"/>
      <w:marLeft w:val="0"/>
      <w:marRight w:val="0"/>
      <w:marTop w:val="0"/>
      <w:marBottom w:val="0"/>
      <w:divBdr>
        <w:top w:val="none" w:sz="0" w:space="0" w:color="auto"/>
        <w:left w:val="none" w:sz="0" w:space="0" w:color="auto"/>
        <w:bottom w:val="none" w:sz="0" w:space="0" w:color="auto"/>
        <w:right w:val="none" w:sz="0" w:space="0" w:color="auto"/>
      </w:divBdr>
    </w:div>
    <w:div w:id="1804158778">
      <w:bodyDiv w:val="1"/>
      <w:marLeft w:val="0"/>
      <w:marRight w:val="0"/>
      <w:marTop w:val="0"/>
      <w:marBottom w:val="0"/>
      <w:divBdr>
        <w:top w:val="none" w:sz="0" w:space="0" w:color="auto"/>
        <w:left w:val="none" w:sz="0" w:space="0" w:color="auto"/>
        <w:bottom w:val="none" w:sz="0" w:space="0" w:color="auto"/>
        <w:right w:val="none" w:sz="0" w:space="0" w:color="auto"/>
      </w:divBdr>
    </w:div>
    <w:div w:id="1804345068">
      <w:bodyDiv w:val="1"/>
      <w:marLeft w:val="0"/>
      <w:marRight w:val="0"/>
      <w:marTop w:val="0"/>
      <w:marBottom w:val="0"/>
      <w:divBdr>
        <w:top w:val="none" w:sz="0" w:space="0" w:color="auto"/>
        <w:left w:val="none" w:sz="0" w:space="0" w:color="auto"/>
        <w:bottom w:val="none" w:sz="0" w:space="0" w:color="auto"/>
        <w:right w:val="none" w:sz="0" w:space="0" w:color="auto"/>
      </w:divBdr>
    </w:div>
    <w:div w:id="1804614871">
      <w:bodyDiv w:val="1"/>
      <w:marLeft w:val="0"/>
      <w:marRight w:val="0"/>
      <w:marTop w:val="0"/>
      <w:marBottom w:val="0"/>
      <w:divBdr>
        <w:top w:val="none" w:sz="0" w:space="0" w:color="auto"/>
        <w:left w:val="none" w:sz="0" w:space="0" w:color="auto"/>
        <w:bottom w:val="none" w:sz="0" w:space="0" w:color="auto"/>
        <w:right w:val="none" w:sz="0" w:space="0" w:color="auto"/>
      </w:divBdr>
    </w:div>
    <w:div w:id="1804734512">
      <w:bodyDiv w:val="1"/>
      <w:marLeft w:val="0"/>
      <w:marRight w:val="0"/>
      <w:marTop w:val="0"/>
      <w:marBottom w:val="0"/>
      <w:divBdr>
        <w:top w:val="none" w:sz="0" w:space="0" w:color="auto"/>
        <w:left w:val="none" w:sz="0" w:space="0" w:color="auto"/>
        <w:bottom w:val="none" w:sz="0" w:space="0" w:color="auto"/>
        <w:right w:val="none" w:sz="0" w:space="0" w:color="auto"/>
      </w:divBdr>
    </w:div>
    <w:div w:id="1805194094">
      <w:bodyDiv w:val="1"/>
      <w:marLeft w:val="0"/>
      <w:marRight w:val="0"/>
      <w:marTop w:val="0"/>
      <w:marBottom w:val="0"/>
      <w:divBdr>
        <w:top w:val="none" w:sz="0" w:space="0" w:color="auto"/>
        <w:left w:val="none" w:sz="0" w:space="0" w:color="auto"/>
        <w:bottom w:val="none" w:sz="0" w:space="0" w:color="auto"/>
        <w:right w:val="none" w:sz="0" w:space="0" w:color="auto"/>
      </w:divBdr>
    </w:div>
    <w:div w:id="1805461135">
      <w:bodyDiv w:val="1"/>
      <w:marLeft w:val="0"/>
      <w:marRight w:val="0"/>
      <w:marTop w:val="0"/>
      <w:marBottom w:val="0"/>
      <w:divBdr>
        <w:top w:val="none" w:sz="0" w:space="0" w:color="auto"/>
        <w:left w:val="none" w:sz="0" w:space="0" w:color="auto"/>
        <w:bottom w:val="none" w:sz="0" w:space="0" w:color="auto"/>
        <w:right w:val="none" w:sz="0" w:space="0" w:color="auto"/>
      </w:divBdr>
    </w:div>
    <w:div w:id="1805539580">
      <w:bodyDiv w:val="1"/>
      <w:marLeft w:val="0"/>
      <w:marRight w:val="0"/>
      <w:marTop w:val="0"/>
      <w:marBottom w:val="0"/>
      <w:divBdr>
        <w:top w:val="none" w:sz="0" w:space="0" w:color="auto"/>
        <w:left w:val="none" w:sz="0" w:space="0" w:color="auto"/>
        <w:bottom w:val="none" w:sz="0" w:space="0" w:color="auto"/>
        <w:right w:val="none" w:sz="0" w:space="0" w:color="auto"/>
      </w:divBdr>
    </w:div>
    <w:div w:id="1805729038">
      <w:bodyDiv w:val="1"/>
      <w:marLeft w:val="0"/>
      <w:marRight w:val="0"/>
      <w:marTop w:val="0"/>
      <w:marBottom w:val="0"/>
      <w:divBdr>
        <w:top w:val="none" w:sz="0" w:space="0" w:color="auto"/>
        <w:left w:val="none" w:sz="0" w:space="0" w:color="auto"/>
        <w:bottom w:val="none" w:sz="0" w:space="0" w:color="auto"/>
        <w:right w:val="none" w:sz="0" w:space="0" w:color="auto"/>
      </w:divBdr>
    </w:div>
    <w:div w:id="1805928536">
      <w:bodyDiv w:val="1"/>
      <w:marLeft w:val="0"/>
      <w:marRight w:val="0"/>
      <w:marTop w:val="0"/>
      <w:marBottom w:val="0"/>
      <w:divBdr>
        <w:top w:val="none" w:sz="0" w:space="0" w:color="auto"/>
        <w:left w:val="none" w:sz="0" w:space="0" w:color="auto"/>
        <w:bottom w:val="none" w:sz="0" w:space="0" w:color="auto"/>
        <w:right w:val="none" w:sz="0" w:space="0" w:color="auto"/>
      </w:divBdr>
    </w:div>
    <w:div w:id="1806072506">
      <w:bodyDiv w:val="1"/>
      <w:marLeft w:val="0"/>
      <w:marRight w:val="0"/>
      <w:marTop w:val="0"/>
      <w:marBottom w:val="0"/>
      <w:divBdr>
        <w:top w:val="none" w:sz="0" w:space="0" w:color="auto"/>
        <w:left w:val="none" w:sz="0" w:space="0" w:color="auto"/>
        <w:bottom w:val="none" w:sz="0" w:space="0" w:color="auto"/>
        <w:right w:val="none" w:sz="0" w:space="0" w:color="auto"/>
      </w:divBdr>
    </w:div>
    <w:div w:id="1806122600">
      <w:bodyDiv w:val="1"/>
      <w:marLeft w:val="0"/>
      <w:marRight w:val="0"/>
      <w:marTop w:val="0"/>
      <w:marBottom w:val="0"/>
      <w:divBdr>
        <w:top w:val="none" w:sz="0" w:space="0" w:color="auto"/>
        <w:left w:val="none" w:sz="0" w:space="0" w:color="auto"/>
        <w:bottom w:val="none" w:sz="0" w:space="0" w:color="auto"/>
        <w:right w:val="none" w:sz="0" w:space="0" w:color="auto"/>
      </w:divBdr>
    </w:div>
    <w:div w:id="1806313473">
      <w:bodyDiv w:val="1"/>
      <w:marLeft w:val="0"/>
      <w:marRight w:val="0"/>
      <w:marTop w:val="0"/>
      <w:marBottom w:val="0"/>
      <w:divBdr>
        <w:top w:val="none" w:sz="0" w:space="0" w:color="auto"/>
        <w:left w:val="none" w:sz="0" w:space="0" w:color="auto"/>
        <w:bottom w:val="none" w:sz="0" w:space="0" w:color="auto"/>
        <w:right w:val="none" w:sz="0" w:space="0" w:color="auto"/>
      </w:divBdr>
    </w:div>
    <w:div w:id="1806392896">
      <w:bodyDiv w:val="1"/>
      <w:marLeft w:val="0"/>
      <w:marRight w:val="0"/>
      <w:marTop w:val="0"/>
      <w:marBottom w:val="0"/>
      <w:divBdr>
        <w:top w:val="none" w:sz="0" w:space="0" w:color="auto"/>
        <w:left w:val="none" w:sz="0" w:space="0" w:color="auto"/>
        <w:bottom w:val="none" w:sz="0" w:space="0" w:color="auto"/>
        <w:right w:val="none" w:sz="0" w:space="0" w:color="auto"/>
      </w:divBdr>
    </w:div>
    <w:div w:id="1806465203">
      <w:bodyDiv w:val="1"/>
      <w:marLeft w:val="0"/>
      <w:marRight w:val="0"/>
      <w:marTop w:val="0"/>
      <w:marBottom w:val="0"/>
      <w:divBdr>
        <w:top w:val="none" w:sz="0" w:space="0" w:color="auto"/>
        <w:left w:val="none" w:sz="0" w:space="0" w:color="auto"/>
        <w:bottom w:val="none" w:sz="0" w:space="0" w:color="auto"/>
        <w:right w:val="none" w:sz="0" w:space="0" w:color="auto"/>
      </w:divBdr>
    </w:div>
    <w:div w:id="1806585115">
      <w:bodyDiv w:val="1"/>
      <w:marLeft w:val="0"/>
      <w:marRight w:val="0"/>
      <w:marTop w:val="0"/>
      <w:marBottom w:val="0"/>
      <w:divBdr>
        <w:top w:val="none" w:sz="0" w:space="0" w:color="auto"/>
        <w:left w:val="none" w:sz="0" w:space="0" w:color="auto"/>
        <w:bottom w:val="none" w:sz="0" w:space="0" w:color="auto"/>
        <w:right w:val="none" w:sz="0" w:space="0" w:color="auto"/>
      </w:divBdr>
    </w:div>
    <w:div w:id="1806654844">
      <w:bodyDiv w:val="1"/>
      <w:marLeft w:val="0"/>
      <w:marRight w:val="0"/>
      <w:marTop w:val="0"/>
      <w:marBottom w:val="0"/>
      <w:divBdr>
        <w:top w:val="none" w:sz="0" w:space="0" w:color="auto"/>
        <w:left w:val="none" w:sz="0" w:space="0" w:color="auto"/>
        <w:bottom w:val="none" w:sz="0" w:space="0" w:color="auto"/>
        <w:right w:val="none" w:sz="0" w:space="0" w:color="auto"/>
      </w:divBdr>
    </w:div>
    <w:div w:id="1806699510">
      <w:bodyDiv w:val="1"/>
      <w:marLeft w:val="0"/>
      <w:marRight w:val="0"/>
      <w:marTop w:val="0"/>
      <w:marBottom w:val="0"/>
      <w:divBdr>
        <w:top w:val="none" w:sz="0" w:space="0" w:color="auto"/>
        <w:left w:val="none" w:sz="0" w:space="0" w:color="auto"/>
        <w:bottom w:val="none" w:sz="0" w:space="0" w:color="auto"/>
        <w:right w:val="none" w:sz="0" w:space="0" w:color="auto"/>
      </w:divBdr>
    </w:div>
    <w:div w:id="1806925578">
      <w:bodyDiv w:val="1"/>
      <w:marLeft w:val="0"/>
      <w:marRight w:val="0"/>
      <w:marTop w:val="0"/>
      <w:marBottom w:val="0"/>
      <w:divBdr>
        <w:top w:val="none" w:sz="0" w:space="0" w:color="auto"/>
        <w:left w:val="none" w:sz="0" w:space="0" w:color="auto"/>
        <w:bottom w:val="none" w:sz="0" w:space="0" w:color="auto"/>
        <w:right w:val="none" w:sz="0" w:space="0" w:color="auto"/>
      </w:divBdr>
    </w:div>
    <w:div w:id="1807048166">
      <w:bodyDiv w:val="1"/>
      <w:marLeft w:val="0"/>
      <w:marRight w:val="0"/>
      <w:marTop w:val="0"/>
      <w:marBottom w:val="0"/>
      <w:divBdr>
        <w:top w:val="none" w:sz="0" w:space="0" w:color="auto"/>
        <w:left w:val="none" w:sz="0" w:space="0" w:color="auto"/>
        <w:bottom w:val="none" w:sz="0" w:space="0" w:color="auto"/>
        <w:right w:val="none" w:sz="0" w:space="0" w:color="auto"/>
      </w:divBdr>
    </w:div>
    <w:div w:id="1807118009">
      <w:bodyDiv w:val="1"/>
      <w:marLeft w:val="0"/>
      <w:marRight w:val="0"/>
      <w:marTop w:val="0"/>
      <w:marBottom w:val="0"/>
      <w:divBdr>
        <w:top w:val="none" w:sz="0" w:space="0" w:color="auto"/>
        <w:left w:val="none" w:sz="0" w:space="0" w:color="auto"/>
        <w:bottom w:val="none" w:sz="0" w:space="0" w:color="auto"/>
        <w:right w:val="none" w:sz="0" w:space="0" w:color="auto"/>
      </w:divBdr>
    </w:div>
    <w:div w:id="1807122149">
      <w:bodyDiv w:val="1"/>
      <w:marLeft w:val="0"/>
      <w:marRight w:val="0"/>
      <w:marTop w:val="0"/>
      <w:marBottom w:val="0"/>
      <w:divBdr>
        <w:top w:val="none" w:sz="0" w:space="0" w:color="auto"/>
        <w:left w:val="none" w:sz="0" w:space="0" w:color="auto"/>
        <w:bottom w:val="none" w:sz="0" w:space="0" w:color="auto"/>
        <w:right w:val="none" w:sz="0" w:space="0" w:color="auto"/>
      </w:divBdr>
    </w:div>
    <w:div w:id="1807166251">
      <w:bodyDiv w:val="1"/>
      <w:marLeft w:val="0"/>
      <w:marRight w:val="0"/>
      <w:marTop w:val="0"/>
      <w:marBottom w:val="0"/>
      <w:divBdr>
        <w:top w:val="none" w:sz="0" w:space="0" w:color="auto"/>
        <w:left w:val="none" w:sz="0" w:space="0" w:color="auto"/>
        <w:bottom w:val="none" w:sz="0" w:space="0" w:color="auto"/>
        <w:right w:val="none" w:sz="0" w:space="0" w:color="auto"/>
      </w:divBdr>
    </w:div>
    <w:div w:id="1807359763">
      <w:bodyDiv w:val="1"/>
      <w:marLeft w:val="0"/>
      <w:marRight w:val="0"/>
      <w:marTop w:val="0"/>
      <w:marBottom w:val="0"/>
      <w:divBdr>
        <w:top w:val="none" w:sz="0" w:space="0" w:color="auto"/>
        <w:left w:val="none" w:sz="0" w:space="0" w:color="auto"/>
        <w:bottom w:val="none" w:sz="0" w:space="0" w:color="auto"/>
        <w:right w:val="none" w:sz="0" w:space="0" w:color="auto"/>
      </w:divBdr>
    </w:div>
    <w:div w:id="1807433109">
      <w:bodyDiv w:val="1"/>
      <w:marLeft w:val="0"/>
      <w:marRight w:val="0"/>
      <w:marTop w:val="0"/>
      <w:marBottom w:val="0"/>
      <w:divBdr>
        <w:top w:val="none" w:sz="0" w:space="0" w:color="auto"/>
        <w:left w:val="none" w:sz="0" w:space="0" w:color="auto"/>
        <w:bottom w:val="none" w:sz="0" w:space="0" w:color="auto"/>
        <w:right w:val="none" w:sz="0" w:space="0" w:color="auto"/>
      </w:divBdr>
    </w:div>
    <w:div w:id="1807621291">
      <w:bodyDiv w:val="1"/>
      <w:marLeft w:val="0"/>
      <w:marRight w:val="0"/>
      <w:marTop w:val="0"/>
      <w:marBottom w:val="0"/>
      <w:divBdr>
        <w:top w:val="none" w:sz="0" w:space="0" w:color="auto"/>
        <w:left w:val="none" w:sz="0" w:space="0" w:color="auto"/>
        <w:bottom w:val="none" w:sz="0" w:space="0" w:color="auto"/>
        <w:right w:val="none" w:sz="0" w:space="0" w:color="auto"/>
      </w:divBdr>
    </w:div>
    <w:div w:id="1807816449">
      <w:bodyDiv w:val="1"/>
      <w:marLeft w:val="0"/>
      <w:marRight w:val="0"/>
      <w:marTop w:val="0"/>
      <w:marBottom w:val="0"/>
      <w:divBdr>
        <w:top w:val="none" w:sz="0" w:space="0" w:color="auto"/>
        <w:left w:val="none" w:sz="0" w:space="0" w:color="auto"/>
        <w:bottom w:val="none" w:sz="0" w:space="0" w:color="auto"/>
        <w:right w:val="none" w:sz="0" w:space="0" w:color="auto"/>
      </w:divBdr>
    </w:div>
    <w:div w:id="1808552403">
      <w:bodyDiv w:val="1"/>
      <w:marLeft w:val="0"/>
      <w:marRight w:val="0"/>
      <w:marTop w:val="0"/>
      <w:marBottom w:val="0"/>
      <w:divBdr>
        <w:top w:val="none" w:sz="0" w:space="0" w:color="auto"/>
        <w:left w:val="none" w:sz="0" w:space="0" w:color="auto"/>
        <w:bottom w:val="none" w:sz="0" w:space="0" w:color="auto"/>
        <w:right w:val="none" w:sz="0" w:space="0" w:color="auto"/>
      </w:divBdr>
    </w:div>
    <w:div w:id="1808739328">
      <w:bodyDiv w:val="1"/>
      <w:marLeft w:val="0"/>
      <w:marRight w:val="0"/>
      <w:marTop w:val="0"/>
      <w:marBottom w:val="0"/>
      <w:divBdr>
        <w:top w:val="none" w:sz="0" w:space="0" w:color="auto"/>
        <w:left w:val="none" w:sz="0" w:space="0" w:color="auto"/>
        <w:bottom w:val="none" w:sz="0" w:space="0" w:color="auto"/>
        <w:right w:val="none" w:sz="0" w:space="0" w:color="auto"/>
      </w:divBdr>
    </w:div>
    <w:div w:id="1808820910">
      <w:bodyDiv w:val="1"/>
      <w:marLeft w:val="0"/>
      <w:marRight w:val="0"/>
      <w:marTop w:val="0"/>
      <w:marBottom w:val="0"/>
      <w:divBdr>
        <w:top w:val="none" w:sz="0" w:space="0" w:color="auto"/>
        <w:left w:val="none" w:sz="0" w:space="0" w:color="auto"/>
        <w:bottom w:val="none" w:sz="0" w:space="0" w:color="auto"/>
        <w:right w:val="none" w:sz="0" w:space="0" w:color="auto"/>
      </w:divBdr>
    </w:div>
    <w:div w:id="1808889367">
      <w:bodyDiv w:val="1"/>
      <w:marLeft w:val="0"/>
      <w:marRight w:val="0"/>
      <w:marTop w:val="0"/>
      <w:marBottom w:val="0"/>
      <w:divBdr>
        <w:top w:val="none" w:sz="0" w:space="0" w:color="auto"/>
        <w:left w:val="none" w:sz="0" w:space="0" w:color="auto"/>
        <w:bottom w:val="none" w:sz="0" w:space="0" w:color="auto"/>
        <w:right w:val="none" w:sz="0" w:space="0" w:color="auto"/>
      </w:divBdr>
    </w:div>
    <w:div w:id="1809008224">
      <w:bodyDiv w:val="1"/>
      <w:marLeft w:val="0"/>
      <w:marRight w:val="0"/>
      <w:marTop w:val="0"/>
      <w:marBottom w:val="0"/>
      <w:divBdr>
        <w:top w:val="none" w:sz="0" w:space="0" w:color="auto"/>
        <w:left w:val="none" w:sz="0" w:space="0" w:color="auto"/>
        <w:bottom w:val="none" w:sz="0" w:space="0" w:color="auto"/>
        <w:right w:val="none" w:sz="0" w:space="0" w:color="auto"/>
      </w:divBdr>
    </w:div>
    <w:div w:id="1809123166">
      <w:bodyDiv w:val="1"/>
      <w:marLeft w:val="0"/>
      <w:marRight w:val="0"/>
      <w:marTop w:val="0"/>
      <w:marBottom w:val="0"/>
      <w:divBdr>
        <w:top w:val="none" w:sz="0" w:space="0" w:color="auto"/>
        <w:left w:val="none" w:sz="0" w:space="0" w:color="auto"/>
        <w:bottom w:val="none" w:sz="0" w:space="0" w:color="auto"/>
        <w:right w:val="none" w:sz="0" w:space="0" w:color="auto"/>
      </w:divBdr>
    </w:div>
    <w:div w:id="1809275136">
      <w:bodyDiv w:val="1"/>
      <w:marLeft w:val="0"/>
      <w:marRight w:val="0"/>
      <w:marTop w:val="0"/>
      <w:marBottom w:val="0"/>
      <w:divBdr>
        <w:top w:val="none" w:sz="0" w:space="0" w:color="auto"/>
        <w:left w:val="none" w:sz="0" w:space="0" w:color="auto"/>
        <w:bottom w:val="none" w:sz="0" w:space="0" w:color="auto"/>
        <w:right w:val="none" w:sz="0" w:space="0" w:color="auto"/>
      </w:divBdr>
    </w:div>
    <w:div w:id="1809320360">
      <w:bodyDiv w:val="1"/>
      <w:marLeft w:val="0"/>
      <w:marRight w:val="0"/>
      <w:marTop w:val="0"/>
      <w:marBottom w:val="0"/>
      <w:divBdr>
        <w:top w:val="none" w:sz="0" w:space="0" w:color="auto"/>
        <w:left w:val="none" w:sz="0" w:space="0" w:color="auto"/>
        <w:bottom w:val="none" w:sz="0" w:space="0" w:color="auto"/>
        <w:right w:val="none" w:sz="0" w:space="0" w:color="auto"/>
      </w:divBdr>
    </w:div>
    <w:div w:id="1809473951">
      <w:bodyDiv w:val="1"/>
      <w:marLeft w:val="0"/>
      <w:marRight w:val="0"/>
      <w:marTop w:val="0"/>
      <w:marBottom w:val="0"/>
      <w:divBdr>
        <w:top w:val="none" w:sz="0" w:space="0" w:color="auto"/>
        <w:left w:val="none" w:sz="0" w:space="0" w:color="auto"/>
        <w:bottom w:val="none" w:sz="0" w:space="0" w:color="auto"/>
        <w:right w:val="none" w:sz="0" w:space="0" w:color="auto"/>
      </w:divBdr>
    </w:div>
    <w:div w:id="1809779278">
      <w:bodyDiv w:val="1"/>
      <w:marLeft w:val="0"/>
      <w:marRight w:val="0"/>
      <w:marTop w:val="0"/>
      <w:marBottom w:val="0"/>
      <w:divBdr>
        <w:top w:val="none" w:sz="0" w:space="0" w:color="auto"/>
        <w:left w:val="none" w:sz="0" w:space="0" w:color="auto"/>
        <w:bottom w:val="none" w:sz="0" w:space="0" w:color="auto"/>
        <w:right w:val="none" w:sz="0" w:space="0" w:color="auto"/>
      </w:divBdr>
    </w:div>
    <w:div w:id="1810054203">
      <w:bodyDiv w:val="1"/>
      <w:marLeft w:val="0"/>
      <w:marRight w:val="0"/>
      <w:marTop w:val="0"/>
      <w:marBottom w:val="0"/>
      <w:divBdr>
        <w:top w:val="none" w:sz="0" w:space="0" w:color="auto"/>
        <w:left w:val="none" w:sz="0" w:space="0" w:color="auto"/>
        <w:bottom w:val="none" w:sz="0" w:space="0" w:color="auto"/>
        <w:right w:val="none" w:sz="0" w:space="0" w:color="auto"/>
      </w:divBdr>
    </w:div>
    <w:div w:id="1810126987">
      <w:bodyDiv w:val="1"/>
      <w:marLeft w:val="0"/>
      <w:marRight w:val="0"/>
      <w:marTop w:val="0"/>
      <w:marBottom w:val="0"/>
      <w:divBdr>
        <w:top w:val="none" w:sz="0" w:space="0" w:color="auto"/>
        <w:left w:val="none" w:sz="0" w:space="0" w:color="auto"/>
        <w:bottom w:val="none" w:sz="0" w:space="0" w:color="auto"/>
        <w:right w:val="none" w:sz="0" w:space="0" w:color="auto"/>
      </w:divBdr>
    </w:div>
    <w:div w:id="1810319480">
      <w:bodyDiv w:val="1"/>
      <w:marLeft w:val="0"/>
      <w:marRight w:val="0"/>
      <w:marTop w:val="0"/>
      <w:marBottom w:val="0"/>
      <w:divBdr>
        <w:top w:val="none" w:sz="0" w:space="0" w:color="auto"/>
        <w:left w:val="none" w:sz="0" w:space="0" w:color="auto"/>
        <w:bottom w:val="none" w:sz="0" w:space="0" w:color="auto"/>
        <w:right w:val="none" w:sz="0" w:space="0" w:color="auto"/>
      </w:divBdr>
    </w:div>
    <w:div w:id="1810367150">
      <w:bodyDiv w:val="1"/>
      <w:marLeft w:val="0"/>
      <w:marRight w:val="0"/>
      <w:marTop w:val="0"/>
      <w:marBottom w:val="0"/>
      <w:divBdr>
        <w:top w:val="none" w:sz="0" w:space="0" w:color="auto"/>
        <w:left w:val="none" w:sz="0" w:space="0" w:color="auto"/>
        <w:bottom w:val="none" w:sz="0" w:space="0" w:color="auto"/>
        <w:right w:val="none" w:sz="0" w:space="0" w:color="auto"/>
      </w:divBdr>
    </w:div>
    <w:div w:id="1810441861">
      <w:bodyDiv w:val="1"/>
      <w:marLeft w:val="0"/>
      <w:marRight w:val="0"/>
      <w:marTop w:val="0"/>
      <w:marBottom w:val="0"/>
      <w:divBdr>
        <w:top w:val="none" w:sz="0" w:space="0" w:color="auto"/>
        <w:left w:val="none" w:sz="0" w:space="0" w:color="auto"/>
        <w:bottom w:val="none" w:sz="0" w:space="0" w:color="auto"/>
        <w:right w:val="none" w:sz="0" w:space="0" w:color="auto"/>
      </w:divBdr>
    </w:div>
    <w:div w:id="1810634226">
      <w:bodyDiv w:val="1"/>
      <w:marLeft w:val="0"/>
      <w:marRight w:val="0"/>
      <w:marTop w:val="0"/>
      <w:marBottom w:val="0"/>
      <w:divBdr>
        <w:top w:val="none" w:sz="0" w:space="0" w:color="auto"/>
        <w:left w:val="none" w:sz="0" w:space="0" w:color="auto"/>
        <w:bottom w:val="none" w:sz="0" w:space="0" w:color="auto"/>
        <w:right w:val="none" w:sz="0" w:space="0" w:color="auto"/>
      </w:divBdr>
    </w:div>
    <w:div w:id="1810711695">
      <w:bodyDiv w:val="1"/>
      <w:marLeft w:val="0"/>
      <w:marRight w:val="0"/>
      <w:marTop w:val="0"/>
      <w:marBottom w:val="0"/>
      <w:divBdr>
        <w:top w:val="none" w:sz="0" w:space="0" w:color="auto"/>
        <w:left w:val="none" w:sz="0" w:space="0" w:color="auto"/>
        <w:bottom w:val="none" w:sz="0" w:space="0" w:color="auto"/>
        <w:right w:val="none" w:sz="0" w:space="0" w:color="auto"/>
      </w:divBdr>
    </w:div>
    <w:div w:id="1810972837">
      <w:bodyDiv w:val="1"/>
      <w:marLeft w:val="0"/>
      <w:marRight w:val="0"/>
      <w:marTop w:val="0"/>
      <w:marBottom w:val="0"/>
      <w:divBdr>
        <w:top w:val="none" w:sz="0" w:space="0" w:color="auto"/>
        <w:left w:val="none" w:sz="0" w:space="0" w:color="auto"/>
        <w:bottom w:val="none" w:sz="0" w:space="0" w:color="auto"/>
        <w:right w:val="none" w:sz="0" w:space="0" w:color="auto"/>
      </w:divBdr>
    </w:div>
    <w:div w:id="1811165834">
      <w:bodyDiv w:val="1"/>
      <w:marLeft w:val="0"/>
      <w:marRight w:val="0"/>
      <w:marTop w:val="0"/>
      <w:marBottom w:val="0"/>
      <w:divBdr>
        <w:top w:val="none" w:sz="0" w:space="0" w:color="auto"/>
        <w:left w:val="none" w:sz="0" w:space="0" w:color="auto"/>
        <w:bottom w:val="none" w:sz="0" w:space="0" w:color="auto"/>
        <w:right w:val="none" w:sz="0" w:space="0" w:color="auto"/>
      </w:divBdr>
    </w:div>
    <w:div w:id="1811172859">
      <w:bodyDiv w:val="1"/>
      <w:marLeft w:val="0"/>
      <w:marRight w:val="0"/>
      <w:marTop w:val="0"/>
      <w:marBottom w:val="0"/>
      <w:divBdr>
        <w:top w:val="none" w:sz="0" w:space="0" w:color="auto"/>
        <w:left w:val="none" w:sz="0" w:space="0" w:color="auto"/>
        <w:bottom w:val="none" w:sz="0" w:space="0" w:color="auto"/>
        <w:right w:val="none" w:sz="0" w:space="0" w:color="auto"/>
      </w:divBdr>
    </w:div>
    <w:div w:id="1811559804">
      <w:bodyDiv w:val="1"/>
      <w:marLeft w:val="0"/>
      <w:marRight w:val="0"/>
      <w:marTop w:val="0"/>
      <w:marBottom w:val="0"/>
      <w:divBdr>
        <w:top w:val="none" w:sz="0" w:space="0" w:color="auto"/>
        <w:left w:val="none" w:sz="0" w:space="0" w:color="auto"/>
        <w:bottom w:val="none" w:sz="0" w:space="0" w:color="auto"/>
        <w:right w:val="none" w:sz="0" w:space="0" w:color="auto"/>
      </w:divBdr>
    </w:div>
    <w:div w:id="1811752189">
      <w:bodyDiv w:val="1"/>
      <w:marLeft w:val="0"/>
      <w:marRight w:val="0"/>
      <w:marTop w:val="0"/>
      <w:marBottom w:val="0"/>
      <w:divBdr>
        <w:top w:val="none" w:sz="0" w:space="0" w:color="auto"/>
        <w:left w:val="none" w:sz="0" w:space="0" w:color="auto"/>
        <w:bottom w:val="none" w:sz="0" w:space="0" w:color="auto"/>
        <w:right w:val="none" w:sz="0" w:space="0" w:color="auto"/>
      </w:divBdr>
    </w:div>
    <w:div w:id="1811820719">
      <w:bodyDiv w:val="1"/>
      <w:marLeft w:val="0"/>
      <w:marRight w:val="0"/>
      <w:marTop w:val="0"/>
      <w:marBottom w:val="0"/>
      <w:divBdr>
        <w:top w:val="none" w:sz="0" w:space="0" w:color="auto"/>
        <w:left w:val="none" w:sz="0" w:space="0" w:color="auto"/>
        <w:bottom w:val="none" w:sz="0" w:space="0" w:color="auto"/>
        <w:right w:val="none" w:sz="0" w:space="0" w:color="auto"/>
      </w:divBdr>
    </w:div>
    <w:div w:id="1811822469">
      <w:bodyDiv w:val="1"/>
      <w:marLeft w:val="0"/>
      <w:marRight w:val="0"/>
      <w:marTop w:val="0"/>
      <w:marBottom w:val="0"/>
      <w:divBdr>
        <w:top w:val="none" w:sz="0" w:space="0" w:color="auto"/>
        <w:left w:val="none" w:sz="0" w:space="0" w:color="auto"/>
        <w:bottom w:val="none" w:sz="0" w:space="0" w:color="auto"/>
        <w:right w:val="none" w:sz="0" w:space="0" w:color="auto"/>
      </w:divBdr>
    </w:div>
    <w:div w:id="1811824880">
      <w:bodyDiv w:val="1"/>
      <w:marLeft w:val="0"/>
      <w:marRight w:val="0"/>
      <w:marTop w:val="0"/>
      <w:marBottom w:val="0"/>
      <w:divBdr>
        <w:top w:val="none" w:sz="0" w:space="0" w:color="auto"/>
        <w:left w:val="none" w:sz="0" w:space="0" w:color="auto"/>
        <w:bottom w:val="none" w:sz="0" w:space="0" w:color="auto"/>
        <w:right w:val="none" w:sz="0" w:space="0" w:color="auto"/>
      </w:divBdr>
    </w:div>
    <w:div w:id="1812013863">
      <w:bodyDiv w:val="1"/>
      <w:marLeft w:val="0"/>
      <w:marRight w:val="0"/>
      <w:marTop w:val="0"/>
      <w:marBottom w:val="0"/>
      <w:divBdr>
        <w:top w:val="none" w:sz="0" w:space="0" w:color="auto"/>
        <w:left w:val="none" w:sz="0" w:space="0" w:color="auto"/>
        <w:bottom w:val="none" w:sz="0" w:space="0" w:color="auto"/>
        <w:right w:val="none" w:sz="0" w:space="0" w:color="auto"/>
      </w:divBdr>
    </w:div>
    <w:div w:id="1812165246">
      <w:bodyDiv w:val="1"/>
      <w:marLeft w:val="0"/>
      <w:marRight w:val="0"/>
      <w:marTop w:val="0"/>
      <w:marBottom w:val="0"/>
      <w:divBdr>
        <w:top w:val="none" w:sz="0" w:space="0" w:color="auto"/>
        <w:left w:val="none" w:sz="0" w:space="0" w:color="auto"/>
        <w:bottom w:val="none" w:sz="0" w:space="0" w:color="auto"/>
        <w:right w:val="none" w:sz="0" w:space="0" w:color="auto"/>
      </w:divBdr>
    </w:div>
    <w:div w:id="1812479376">
      <w:bodyDiv w:val="1"/>
      <w:marLeft w:val="0"/>
      <w:marRight w:val="0"/>
      <w:marTop w:val="0"/>
      <w:marBottom w:val="0"/>
      <w:divBdr>
        <w:top w:val="none" w:sz="0" w:space="0" w:color="auto"/>
        <w:left w:val="none" w:sz="0" w:space="0" w:color="auto"/>
        <w:bottom w:val="none" w:sz="0" w:space="0" w:color="auto"/>
        <w:right w:val="none" w:sz="0" w:space="0" w:color="auto"/>
      </w:divBdr>
    </w:div>
    <w:div w:id="1812595369">
      <w:bodyDiv w:val="1"/>
      <w:marLeft w:val="0"/>
      <w:marRight w:val="0"/>
      <w:marTop w:val="0"/>
      <w:marBottom w:val="0"/>
      <w:divBdr>
        <w:top w:val="none" w:sz="0" w:space="0" w:color="auto"/>
        <w:left w:val="none" w:sz="0" w:space="0" w:color="auto"/>
        <w:bottom w:val="none" w:sz="0" w:space="0" w:color="auto"/>
        <w:right w:val="none" w:sz="0" w:space="0" w:color="auto"/>
      </w:divBdr>
    </w:div>
    <w:div w:id="1812672763">
      <w:bodyDiv w:val="1"/>
      <w:marLeft w:val="0"/>
      <w:marRight w:val="0"/>
      <w:marTop w:val="0"/>
      <w:marBottom w:val="0"/>
      <w:divBdr>
        <w:top w:val="none" w:sz="0" w:space="0" w:color="auto"/>
        <w:left w:val="none" w:sz="0" w:space="0" w:color="auto"/>
        <w:bottom w:val="none" w:sz="0" w:space="0" w:color="auto"/>
        <w:right w:val="none" w:sz="0" w:space="0" w:color="auto"/>
      </w:divBdr>
    </w:div>
    <w:div w:id="1812743141">
      <w:bodyDiv w:val="1"/>
      <w:marLeft w:val="0"/>
      <w:marRight w:val="0"/>
      <w:marTop w:val="0"/>
      <w:marBottom w:val="0"/>
      <w:divBdr>
        <w:top w:val="none" w:sz="0" w:space="0" w:color="auto"/>
        <w:left w:val="none" w:sz="0" w:space="0" w:color="auto"/>
        <w:bottom w:val="none" w:sz="0" w:space="0" w:color="auto"/>
        <w:right w:val="none" w:sz="0" w:space="0" w:color="auto"/>
      </w:divBdr>
    </w:div>
    <w:div w:id="1812861421">
      <w:bodyDiv w:val="1"/>
      <w:marLeft w:val="0"/>
      <w:marRight w:val="0"/>
      <w:marTop w:val="0"/>
      <w:marBottom w:val="0"/>
      <w:divBdr>
        <w:top w:val="none" w:sz="0" w:space="0" w:color="auto"/>
        <w:left w:val="none" w:sz="0" w:space="0" w:color="auto"/>
        <w:bottom w:val="none" w:sz="0" w:space="0" w:color="auto"/>
        <w:right w:val="none" w:sz="0" w:space="0" w:color="auto"/>
      </w:divBdr>
    </w:div>
    <w:div w:id="1812942104">
      <w:bodyDiv w:val="1"/>
      <w:marLeft w:val="0"/>
      <w:marRight w:val="0"/>
      <w:marTop w:val="0"/>
      <w:marBottom w:val="0"/>
      <w:divBdr>
        <w:top w:val="none" w:sz="0" w:space="0" w:color="auto"/>
        <w:left w:val="none" w:sz="0" w:space="0" w:color="auto"/>
        <w:bottom w:val="none" w:sz="0" w:space="0" w:color="auto"/>
        <w:right w:val="none" w:sz="0" w:space="0" w:color="auto"/>
      </w:divBdr>
    </w:div>
    <w:div w:id="1814179242">
      <w:bodyDiv w:val="1"/>
      <w:marLeft w:val="0"/>
      <w:marRight w:val="0"/>
      <w:marTop w:val="0"/>
      <w:marBottom w:val="0"/>
      <w:divBdr>
        <w:top w:val="none" w:sz="0" w:space="0" w:color="auto"/>
        <w:left w:val="none" w:sz="0" w:space="0" w:color="auto"/>
        <w:bottom w:val="none" w:sz="0" w:space="0" w:color="auto"/>
        <w:right w:val="none" w:sz="0" w:space="0" w:color="auto"/>
      </w:divBdr>
    </w:div>
    <w:div w:id="1814786001">
      <w:bodyDiv w:val="1"/>
      <w:marLeft w:val="0"/>
      <w:marRight w:val="0"/>
      <w:marTop w:val="0"/>
      <w:marBottom w:val="0"/>
      <w:divBdr>
        <w:top w:val="none" w:sz="0" w:space="0" w:color="auto"/>
        <w:left w:val="none" w:sz="0" w:space="0" w:color="auto"/>
        <w:bottom w:val="none" w:sz="0" w:space="0" w:color="auto"/>
        <w:right w:val="none" w:sz="0" w:space="0" w:color="auto"/>
      </w:divBdr>
    </w:div>
    <w:div w:id="1814905384">
      <w:bodyDiv w:val="1"/>
      <w:marLeft w:val="0"/>
      <w:marRight w:val="0"/>
      <w:marTop w:val="0"/>
      <w:marBottom w:val="0"/>
      <w:divBdr>
        <w:top w:val="none" w:sz="0" w:space="0" w:color="auto"/>
        <w:left w:val="none" w:sz="0" w:space="0" w:color="auto"/>
        <w:bottom w:val="none" w:sz="0" w:space="0" w:color="auto"/>
        <w:right w:val="none" w:sz="0" w:space="0" w:color="auto"/>
      </w:divBdr>
    </w:div>
    <w:div w:id="1814909056">
      <w:bodyDiv w:val="1"/>
      <w:marLeft w:val="0"/>
      <w:marRight w:val="0"/>
      <w:marTop w:val="0"/>
      <w:marBottom w:val="0"/>
      <w:divBdr>
        <w:top w:val="none" w:sz="0" w:space="0" w:color="auto"/>
        <w:left w:val="none" w:sz="0" w:space="0" w:color="auto"/>
        <w:bottom w:val="none" w:sz="0" w:space="0" w:color="auto"/>
        <w:right w:val="none" w:sz="0" w:space="0" w:color="auto"/>
      </w:divBdr>
    </w:div>
    <w:div w:id="1815097299">
      <w:bodyDiv w:val="1"/>
      <w:marLeft w:val="0"/>
      <w:marRight w:val="0"/>
      <w:marTop w:val="0"/>
      <w:marBottom w:val="0"/>
      <w:divBdr>
        <w:top w:val="none" w:sz="0" w:space="0" w:color="auto"/>
        <w:left w:val="none" w:sz="0" w:space="0" w:color="auto"/>
        <w:bottom w:val="none" w:sz="0" w:space="0" w:color="auto"/>
        <w:right w:val="none" w:sz="0" w:space="0" w:color="auto"/>
      </w:divBdr>
    </w:div>
    <w:div w:id="1815098977">
      <w:bodyDiv w:val="1"/>
      <w:marLeft w:val="0"/>
      <w:marRight w:val="0"/>
      <w:marTop w:val="0"/>
      <w:marBottom w:val="0"/>
      <w:divBdr>
        <w:top w:val="none" w:sz="0" w:space="0" w:color="auto"/>
        <w:left w:val="none" w:sz="0" w:space="0" w:color="auto"/>
        <w:bottom w:val="none" w:sz="0" w:space="0" w:color="auto"/>
        <w:right w:val="none" w:sz="0" w:space="0" w:color="auto"/>
      </w:divBdr>
    </w:div>
    <w:div w:id="1815416154">
      <w:bodyDiv w:val="1"/>
      <w:marLeft w:val="0"/>
      <w:marRight w:val="0"/>
      <w:marTop w:val="0"/>
      <w:marBottom w:val="0"/>
      <w:divBdr>
        <w:top w:val="none" w:sz="0" w:space="0" w:color="auto"/>
        <w:left w:val="none" w:sz="0" w:space="0" w:color="auto"/>
        <w:bottom w:val="none" w:sz="0" w:space="0" w:color="auto"/>
        <w:right w:val="none" w:sz="0" w:space="0" w:color="auto"/>
      </w:divBdr>
    </w:div>
    <w:div w:id="1815559155">
      <w:bodyDiv w:val="1"/>
      <w:marLeft w:val="0"/>
      <w:marRight w:val="0"/>
      <w:marTop w:val="0"/>
      <w:marBottom w:val="0"/>
      <w:divBdr>
        <w:top w:val="none" w:sz="0" w:space="0" w:color="auto"/>
        <w:left w:val="none" w:sz="0" w:space="0" w:color="auto"/>
        <w:bottom w:val="none" w:sz="0" w:space="0" w:color="auto"/>
        <w:right w:val="none" w:sz="0" w:space="0" w:color="auto"/>
      </w:divBdr>
    </w:div>
    <w:div w:id="1815638100">
      <w:bodyDiv w:val="1"/>
      <w:marLeft w:val="0"/>
      <w:marRight w:val="0"/>
      <w:marTop w:val="0"/>
      <w:marBottom w:val="0"/>
      <w:divBdr>
        <w:top w:val="none" w:sz="0" w:space="0" w:color="auto"/>
        <w:left w:val="none" w:sz="0" w:space="0" w:color="auto"/>
        <w:bottom w:val="none" w:sz="0" w:space="0" w:color="auto"/>
        <w:right w:val="none" w:sz="0" w:space="0" w:color="auto"/>
      </w:divBdr>
    </w:div>
    <w:div w:id="1816026112">
      <w:bodyDiv w:val="1"/>
      <w:marLeft w:val="0"/>
      <w:marRight w:val="0"/>
      <w:marTop w:val="0"/>
      <w:marBottom w:val="0"/>
      <w:divBdr>
        <w:top w:val="none" w:sz="0" w:space="0" w:color="auto"/>
        <w:left w:val="none" w:sz="0" w:space="0" w:color="auto"/>
        <w:bottom w:val="none" w:sz="0" w:space="0" w:color="auto"/>
        <w:right w:val="none" w:sz="0" w:space="0" w:color="auto"/>
      </w:divBdr>
    </w:div>
    <w:div w:id="1816340108">
      <w:bodyDiv w:val="1"/>
      <w:marLeft w:val="0"/>
      <w:marRight w:val="0"/>
      <w:marTop w:val="0"/>
      <w:marBottom w:val="0"/>
      <w:divBdr>
        <w:top w:val="none" w:sz="0" w:space="0" w:color="auto"/>
        <w:left w:val="none" w:sz="0" w:space="0" w:color="auto"/>
        <w:bottom w:val="none" w:sz="0" w:space="0" w:color="auto"/>
        <w:right w:val="none" w:sz="0" w:space="0" w:color="auto"/>
      </w:divBdr>
    </w:div>
    <w:div w:id="1816485517">
      <w:bodyDiv w:val="1"/>
      <w:marLeft w:val="0"/>
      <w:marRight w:val="0"/>
      <w:marTop w:val="0"/>
      <w:marBottom w:val="0"/>
      <w:divBdr>
        <w:top w:val="none" w:sz="0" w:space="0" w:color="auto"/>
        <w:left w:val="none" w:sz="0" w:space="0" w:color="auto"/>
        <w:bottom w:val="none" w:sz="0" w:space="0" w:color="auto"/>
        <w:right w:val="none" w:sz="0" w:space="0" w:color="auto"/>
      </w:divBdr>
    </w:div>
    <w:div w:id="1816486980">
      <w:bodyDiv w:val="1"/>
      <w:marLeft w:val="0"/>
      <w:marRight w:val="0"/>
      <w:marTop w:val="0"/>
      <w:marBottom w:val="0"/>
      <w:divBdr>
        <w:top w:val="none" w:sz="0" w:space="0" w:color="auto"/>
        <w:left w:val="none" w:sz="0" w:space="0" w:color="auto"/>
        <w:bottom w:val="none" w:sz="0" w:space="0" w:color="auto"/>
        <w:right w:val="none" w:sz="0" w:space="0" w:color="auto"/>
      </w:divBdr>
    </w:div>
    <w:div w:id="1816679448">
      <w:bodyDiv w:val="1"/>
      <w:marLeft w:val="0"/>
      <w:marRight w:val="0"/>
      <w:marTop w:val="0"/>
      <w:marBottom w:val="0"/>
      <w:divBdr>
        <w:top w:val="none" w:sz="0" w:space="0" w:color="auto"/>
        <w:left w:val="none" w:sz="0" w:space="0" w:color="auto"/>
        <w:bottom w:val="none" w:sz="0" w:space="0" w:color="auto"/>
        <w:right w:val="none" w:sz="0" w:space="0" w:color="auto"/>
      </w:divBdr>
    </w:div>
    <w:div w:id="1816755222">
      <w:bodyDiv w:val="1"/>
      <w:marLeft w:val="0"/>
      <w:marRight w:val="0"/>
      <w:marTop w:val="0"/>
      <w:marBottom w:val="0"/>
      <w:divBdr>
        <w:top w:val="none" w:sz="0" w:space="0" w:color="auto"/>
        <w:left w:val="none" w:sz="0" w:space="0" w:color="auto"/>
        <w:bottom w:val="none" w:sz="0" w:space="0" w:color="auto"/>
        <w:right w:val="none" w:sz="0" w:space="0" w:color="auto"/>
      </w:divBdr>
    </w:div>
    <w:div w:id="1816793557">
      <w:bodyDiv w:val="1"/>
      <w:marLeft w:val="0"/>
      <w:marRight w:val="0"/>
      <w:marTop w:val="0"/>
      <w:marBottom w:val="0"/>
      <w:divBdr>
        <w:top w:val="none" w:sz="0" w:space="0" w:color="auto"/>
        <w:left w:val="none" w:sz="0" w:space="0" w:color="auto"/>
        <w:bottom w:val="none" w:sz="0" w:space="0" w:color="auto"/>
        <w:right w:val="none" w:sz="0" w:space="0" w:color="auto"/>
      </w:divBdr>
    </w:div>
    <w:div w:id="1816868930">
      <w:bodyDiv w:val="1"/>
      <w:marLeft w:val="0"/>
      <w:marRight w:val="0"/>
      <w:marTop w:val="0"/>
      <w:marBottom w:val="0"/>
      <w:divBdr>
        <w:top w:val="none" w:sz="0" w:space="0" w:color="auto"/>
        <w:left w:val="none" w:sz="0" w:space="0" w:color="auto"/>
        <w:bottom w:val="none" w:sz="0" w:space="0" w:color="auto"/>
        <w:right w:val="none" w:sz="0" w:space="0" w:color="auto"/>
      </w:divBdr>
    </w:div>
    <w:div w:id="1817799882">
      <w:bodyDiv w:val="1"/>
      <w:marLeft w:val="0"/>
      <w:marRight w:val="0"/>
      <w:marTop w:val="0"/>
      <w:marBottom w:val="0"/>
      <w:divBdr>
        <w:top w:val="none" w:sz="0" w:space="0" w:color="auto"/>
        <w:left w:val="none" w:sz="0" w:space="0" w:color="auto"/>
        <w:bottom w:val="none" w:sz="0" w:space="0" w:color="auto"/>
        <w:right w:val="none" w:sz="0" w:space="0" w:color="auto"/>
      </w:divBdr>
    </w:div>
    <w:div w:id="1818061196">
      <w:bodyDiv w:val="1"/>
      <w:marLeft w:val="0"/>
      <w:marRight w:val="0"/>
      <w:marTop w:val="0"/>
      <w:marBottom w:val="0"/>
      <w:divBdr>
        <w:top w:val="none" w:sz="0" w:space="0" w:color="auto"/>
        <w:left w:val="none" w:sz="0" w:space="0" w:color="auto"/>
        <w:bottom w:val="none" w:sz="0" w:space="0" w:color="auto"/>
        <w:right w:val="none" w:sz="0" w:space="0" w:color="auto"/>
      </w:divBdr>
    </w:div>
    <w:div w:id="1818186313">
      <w:bodyDiv w:val="1"/>
      <w:marLeft w:val="0"/>
      <w:marRight w:val="0"/>
      <w:marTop w:val="0"/>
      <w:marBottom w:val="0"/>
      <w:divBdr>
        <w:top w:val="none" w:sz="0" w:space="0" w:color="auto"/>
        <w:left w:val="none" w:sz="0" w:space="0" w:color="auto"/>
        <w:bottom w:val="none" w:sz="0" w:space="0" w:color="auto"/>
        <w:right w:val="none" w:sz="0" w:space="0" w:color="auto"/>
      </w:divBdr>
    </w:div>
    <w:div w:id="1818379212">
      <w:bodyDiv w:val="1"/>
      <w:marLeft w:val="0"/>
      <w:marRight w:val="0"/>
      <w:marTop w:val="0"/>
      <w:marBottom w:val="0"/>
      <w:divBdr>
        <w:top w:val="none" w:sz="0" w:space="0" w:color="auto"/>
        <w:left w:val="none" w:sz="0" w:space="0" w:color="auto"/>
        <w:bottom w:val="none" w:sz="0" w:space="0" w:color="auto"/>
        <w:right w:val="none" w:sz="0" w:space="0" w:color="auto"/>
      </w:divBdr>
    </w:div>
    <w:div w:id="1818641049">
      <w:bodyDiv w:val="1"/>
      <w:marLeft w:val="0"/>
      <w:marRight w:val="0"/>
      <w:marTop w:val="0"/>
      <w:marBottom w:val="0"/>
      <w:divBdr>
        <w:top w:val="none" w:sz="0" w:space="0" w:color="auto"/>
        <w:left w:val="none" w:sz="0" w:space="0" w:color="auto"/>
        <w:bottom w:val="none" w:sz="0" w:space="0" w:color="auto"/>
        <w:right w:val="none" w:sz="0" w:space="0" w:color="auto"/>
      </w:divBdr>
    </w:div>
    <w:div w:id="1818761500">
      <w:bodyDiv w:val="1"/>
      <w:marLeft w:val="0"/>
      <w:marRight w:val="0"/>
      <w:marTop w:val="0"/>
      <w:marBottom w:val="0"/>
      <w:divBdr>
        <w:top w:val="none" w:sz="0" w:space="0" w:color="auto"/>
        <w:left w:val="none" w:sz="0" w:space="0" w:color="auto"/>
        <w:bottom w:val="none" w:sz="0" w:space="0" w:color="auto"/>
        <w:right w:val="none" w:sz="0" w:space="0" w:color="auto"/>
      </w:divBdr>
    </w:div>
    <w:div w:id="1818842532">
      <w:bodyDiv w:val="1"/>
      <w:marLeft w:val="0"/>
      <w:marRight w:val="0"/>
      <w:marTop w:val="0"/>
      <w:marBottom w:val="0"/>
      <w:divBdr>
        <w:top w:val="none" w:sz="0" w:space="0" w:color="auto"/>
        <w:left w:val="none" w:sz="0" w:space="0" w:color="auto"/>
        <w:bottom w:val="none" w:sz="0" w:space="0" w:color="auto"/>
        <w:right w:val="none" w:sz="0" w:space="0" w:color="auto"/>
      </w:divBdr>
    </w:div>
    <w:div w:id="1819303334">
      <w:bodyDiv w:val="1"/>
      <w:marLeft w:val="0"/>
      <w:marRight w:val="0"/>
      <w:marTop w:val="0"/>
      <w:marBottom w:val="0"/>
      <w:divBdr>
        <w:top w:val="none" w:sz="0" w:space="0" w:color="auto"/>
        <w:left w:val="none" w:sz="0" w:space="0" w:color="auto"/>
        <w:bottom w:val="none" w:sz="0" w:space="0" w:color="auto"/>
        <w:right w:val="none" w:sz="0" w:space="0" w:color="auto"/>
      </w:divBdr>
    </w:div>
    <w:div w:id="1820225500">
      <w:bodyDiv w:val="1"/>
      <w:marLeft w:val="0"/>
      <w:marRight w:val="0"/>
      <w:marTop w:val="0"/>
      <w:marBottom w:val="0"/>
      <w:divBdr>
        <w:top w:val="none" w:sz="0" w:space="0" w:color="auto"/>
        <w:left w:val="none" w:sz="0" w:space="0" w:color="auto"/>
        <w:bottom w:val="none" w:sz="0" w:space="0" w:color="auto"/>
        <w:right w:val="none" w:sz="0" w:space="0" w:color="auto"/>
      </w:divBdr>
    </w:div>
    <w:div w:id="1820532197">
      <w:bodyDiv w:val="1"/>
      <w:marLeft w:val="0"/>
      <w:marRight w:val="0"/>
      <w:marTop w:val="0"/>
      <w:marBottom w:val="0"/>
      <w:divBdr>
        <w:top w:val="none" w:sz="0" w:space="0" w:color="auto"/>
        <w:left w:val="none" w:sz="0" w:space="0" w:color="auto"/>
        <w:bottom w:val="none" w:sz="0" w:space="0" w:color="auto"/>
        <w:right w:val="none" w:sz="0" w:space="0" w:color="auto"/>
      </w:divBdr>
    </w:div>
    <w:div w:id="1820686348">
      <w:bodyDiv w:val="1"/>
      <w:marLeft w:val="0"/>
      <w:marRight w:val="0"/>
      <w:marTop w:val="0"/>
      <w:marBottom w:val="0"/>
      <w:divBdr>
        <w:top w:val="none" w:sz="0" w:space="0" w:color="auto"/>
        <w:left w:val="none" w:sz="0" w:space="0" w:color="auto"/>
        <w:bottom w:val="none" w:sz="0" w:space="0" w:color="auto"/>
        <w:right w:val="none" w:sz="0" w:space="0" w:color="auto"/>
      </w:divBdr>
    </w:div>
    <w:div w:id="1821117376">
      <w:bodyDiv w:val="1"/>
      <w:marLeft w:val="0"/>
      <w:marRight w:val="0"/>
      <w:marTop w:val="0"/>
      <w:marBottom w:val="0"/>
      <w:divBdr>
        <w:top w:val="none" w:sz="0" w:space="0" w:color="auto"/>
        <w:left w:val="none" w:sz="0" w:space="0" w:color="auto"/>
        <w:bottom w:val="none" w:sz="0" w:space="0" w:color="auto"/>
        <w:right w:val="none" w:sz="0" w:space="0" w:color="auto"/>
      </w:divBdr>
    </w:div>
    <w:div w:id="1821455153">
      <w:bodyDiv w:val="1"/>
      <w:marLeft w:val="0"/>
      <w:marRight w:val="0"/>
      <w:marTop w:val="0"/>
      <w:marBottom w:val="0"/>
      <w:divBdr>
        <w:top w:val="none" w:sz="0" w:space="0" w:color="auto"/>
        <w:left w:val="none" w:sz="0" w:space="0" w:color="auto"/>
        <w:bottom w:val="none" w:sz="0" w:space="0" w:color="auto"/>
        <w:right w:val="none" w:sz="0" w:space="0" w:color="auto"/>
      </w:divBdr>
    </w:div>
    <w:div w:id="1821460607">
      <w:bodyDiv w:val="1"/>
      <w:marLeft w:val="0"/>
      <w:marRight w:val="0"/>
      <w:marTop w:val="0"/>
      <w:marBottom w:val="0"/>
      <w:divBdr>
        <w:top w:val="none" w:sz="0" w:space="0" w:color="auto"/>
        <w:left w:val="none" w:sz="0" w:space="0" w:color="auto"/>
        <w:bottom w:val="none" w:sz="0" w:space="0" w:color="auto"/>
        <w:right w:val="none" w:sz="0" w:space="0" w:color="auto"/>
      </w:divBdr>
    </w:div>
    <w:div w:id="1821996605">
      <w:bodyDiv w:val="1"/>
      <w:marLeft w:val="0"/>
      <w:marRight w:val="0"/>
      <w:marTop w:val="0"/>
      <w:marBottom w:val="0"/>
      <w:divBdr>
        <w:top w:val="none" w:sz="0" w:space="0" w:color="auto"/>
        <w:left w:val="none" w:sz="0" w:space="0" w:color="auto"/>
        <w:bottom w:val="none" w:sz="0" w:space="0" w:color="auto"/>
        <w:right w:val="none" w:sz="0" w:space="0" w:color="auto"/>
      </w:divBdr>
    </w:div>
    <w:div w:id="1822388179">
      <w:bodyDiv w:val="1"/>
      <w:marLeft w:val="0"/>
      <w:marRight w:val="0"/>
      <w:marTop w:val="0"/>
      <w:marBottom w:val="0"/>
      <w:divBdr>
        <w:top w:val="none" w:sz="0" w:space="0" w:color="auto"/>
        <w:left w:val="none" w:sz="0" w:space="0" w:color="auto"/>
        <w:bottom w:val="none" w:sz="0" w:space="0" w:color="auto"/>
        <w:right w:val="none" w:sz="0" w:space="0" w:color="auto"/>
      </w:divBdr>
    </w:div>
    <w:div w:id="1822691647">
      <w:bodyDiv w:val="1"/>
      <w:marLeft w:val="0"/>
      <w:marRight w:val="0"/>
      <w:marTop w:val="0"/>
      <w:marBottom w:val="0"/>
      <w:divBdr>
        <w:top w:val="none" w:sz="0" w:space="0" w:color="auto"/>
        <w:left w:val="none" w:sz="0" w:space="0" w:color="auto"/>
        <w:bottom w:val="none" w:sz="0" w:space="0" w:color="auto"/>
        <w:right w:val="none" w:sz="0" w:space="0" w:color="auto"/>
      </w:divBdr>
    </w:div>
    <w:div w:id="1822845172">
      <w:bodyDiv w:val="1"/>
      <w:marLeft w:val="0"/>
      <w:marRight w:val="0"/>
      <w:marTop w:val="0"/>
      <w:marBottom w:val="0"/>
      <w:divBdr>
        <w:top w:val="none" w:sz="0" w:space="0" w:color="auto"/>
        <w:left w:val="none" w:sz="0" w:space="0" w:color="auto"/>
        <w:bottom w:val="none" w:sz="0" w:space="0" w:color="auto"/>
        <w:right w:val="none" w:sz="0" w:space="0" w:color="auto"/>
      </w:divBdr>
    </w:div>
    <w:div w:id="1823615482">
      <w:bodyDiv w:val="1"/>
      <w:marLeft w:val="0"/>
      <w:marRight w:val="0"/>
      <w:marTop w:val="0"/>
      <w:marBottom w:val="0"/>
      <w:divBdr>
        <w:top w:val="none" w:sz="0" w:space="0" w:color="auto"/>
        <w:left w:val="none" w:sz="0" w:space="0" w:color="auto"/>
        <w:bottom w:val="none" w:sz="0" w:space="0" w:color="auto"/>
        <w:right w:val="none" w:sz="0" w:space="0" w:color="auto"/>
      </w:divBdr>
    </w:div>
    <w:div w:id="1823884073">
      <w:bodyDiv w:val="1"/>
      <w:marLeft w:val="0"/>
      <w:marRight w:val="0"/>
      <w:marTop w:val="0"/>
      <w:marBottom w:val="0"/>
      <w:divBdr>
        <w:top w:val="none" w:sz="0" w:space="0" w:color="auto"/>
        <w:left w:val="none" w:sz="0" w:space="0" w:color="auto"/>
        <w:bottom w:val="none" w:sz="0" w:space="0" w:color="auto"/>
        <w:right w:val="none" w:sz="0" w:space="0" w:color="auto"/>
      </w:divBdr>
    </w:div>
    <w:div w:id="1823964658">
      <w:bodyDiv w:val="1"/>
      <w:marLeft w:val="0"/>
      <w:marRight w:val="0"/>
      <w:marTop w:val="0"/>
      <w:marBottom w:val="0"/>
      <w:divBdr>
        <w:top w:val="none" w:sz="0" w:space="0" w:color="auto"/>
        <w:left w:val="none" w:sz="0" w:space="0" w:color="auto"/>
        <w:bottom w:val="none" w:sz="0" w:space="0" w:color="auto"/>
        <w:right w:val="none" w:sz="0" w:space="0" w:color="auto"/>
      </w:divBdr>
    </w:div>
    <w:div w:id="1824160885">
      <w:bodyDiv w:val="1"/>
      <w:marLeft w:val="0"/>
      <w:marRight w:val="0"/>
      <w:marTop w:val="0"/>
      <w:marBottom w:val="0"/>
      <w:divBdr>
        <w:top w:val="none" w:sz="0" w:space="0" w:color="auto"/>
        <w:left w:val="none" w:sz="0" w:space="0" w:color="auto"/>
        <w:bottom w:val="none" w:sz="0" w:space="0" w:color="auto"/>
        <w:right w:val="none" w:sz="0" w:space="0" w:color="auto"/>
      </w:divBdr>
    </w:div>
    <w:div w:id="1824202197">
      <w:bodyDiv w:val="1"/>
      <w:marLeft w:val="0"/>
      <w:marRight w:val="0"/>
      <w:marTop w:val="0"/>
      <w:marBottom w:val="0"/>
      <w:divBdr>
        <w:top w:val="none" w:sz="0" w:space="0" w:color="auto"/>
        <w:left w:val="none" w:sz="0" w:space="0" w:color="auto"/>
        <w:bottom w:val="none" w:sz="0" w:space="0" w:color="auto"/>
        <w:right w:val="none" w:sz="0" w:space="0" w:color="auto"/>
      </w:divBdr>
    </w:div>
    <w:div w:id="1824614873">
      <w:bodyDiv w:val="1"/>
      <w:marLeft w:val="0"/>
      <w:marRight w:val="0"/>
      <w:marTop w:val="0"/>
      <w:marBottom w:val="0"/>
      <w:divBdr>
        <w:top w:val="none" w:sz="0" w:space="0" w:color="auto"/>
        <w:left w:val="none" w:sz="0" w:space="0" w:color="auto"/>
        <w:bottom w:val="none" w:sz="0" w:space="0" w:color="auto"/>
        <w:right w:val="none" w:sz="0" w:space="0" w:color="auto"/>
      </w:divBdr>
    </w:div>
    <w:div w:id="1824661858">
      <w:bodyDiv w:val="1"/>
      <w:marLeft w:val="0"/>
      <w:marRight w:val="0"/>
      <w:marTop w:val="0"/>
      <w:marBottom w:val="0"/>
      <w:divBdr>
        <w:top w:val="none" w:sz="0" w:space="0" w:color="auto"/>
        <w:left w:val="none" w:sz="0" w:space="0" w:color="auto"/>
        <w:bottom w:val="none" w:sz="0" w:space="0" w:color="auto"/>
        <w:right w:val="none" w:sz="0" w:space="0" w:color="auto"/>
      </w:divBdr>
    </w:div>
    <w:div w:id="1825050285">
      <w:bodyDiv w:val="1"/>
      <w:marLeft w:val="0"/>
      <w:marRight w:val="0"/>
      <w:marTop w:val="0"/>
      <w:marBottom w:val="0"/>
      <w:divBdr>
        <w:top w:val="none" w:sz="0" w:space="0" w:color="auto"/>
        <w:left w:val="none" w:sz="0" w:space="0" w:color="auto"/>
        <w:bottom w:val="none" w:sz="0" w:space="0" w:color="auto"/>
        <w:right w:val="none" w:sz="0" w:space="0" w:color="auto"/>
      </w:divBdr>
    </w:div>
    <w:div w:id="1825193607">
      <w:bodyDiv w:val="1"/>
      <w:marLeft w:val="0"/>
      <w:marRight w:val="0"/>
      <w:marTop w:val="0"/>
      <w:marBottom w:val="0"/>
      <w:divBdr>
        <w:top w:val="none" w:sz="0" w:space="0" w:color="auto"/>
        <w:left w:val="none" w:sz="0" w:space="0" w:color="auto"/>
        <w:bottom w:val="none" w:sz="0" w:space="0" w:color="auto"/>
        <w:right w:val="none" w:sz="0" w:space="0" w:color="auto"/>
      </w:divBdr>
    </w:div>
    <w:div w:id="1825194932">
      <w:bodyDiv w:val="1"/>
      <w:marLeft w:val="0"/>
      <w:marRight w:val="0"/>
      <w:marTop w:val="0"/>
      <w:marBottom w:val="0"/>
      <w:divBdr>
        <w:top w:val="none" w:sz="0" w:space="0" w:color="auto"/>
        <w:left w:val="none" w:sz="0" w:space="0" w:color="auto"/>
        <w:bottom w:val="none" w:sz="0" w:space="0" w:color="auto"/>
        <w:right w:val="none" w:sz="0" w:space="0" w:color="auto"/>
      </w:divBdr>
    </w:div>
    <w:div w:id="1825200688">
      <w:bodyDiv w:val="1"/>
      <w:marLeft w:val="0"/>
      <w:marRight w:val="0"/>
      <w:marTop w:val="0"/>
      <w:marBottom w:val="0"/>
      <w:divBdr>
        <w:top w:val="none" w:sz="0" w:space="0" w:color="auto"/>
        <w:left w:val="none" w:sz="0" w:space="0" w:color="auto"/>
        <w:bottom w:val="none" w:sz="0" w:space="0" w:color="auto"/>
        <w:right w:val="none" w:sz="0" w:space="0" w:color="auto"/>
      </w:divBdr>
    </w:div>
    <w:div w:id="1825663952">
      <w:bodyDiv w:val="1"/>
      <w:marLeft w:val="0"/>
      <w:marRight w:val="0"/>
      <w:marTop w:val="0"/>
      <w:marBottom w:val="0"/>
      <w:divBdr>
        <w:top w:val="none" w:sz="0" w:space="0" w:color="auto"/>
        <w:left w:val="none" w:sz="0" w:space="0" w:color="auto"/>
        <w:bottom w:val="none" w:sz="0" w:space="0" w:color="auto"/>
        <w:right w:val="none" w:sz="0" w:space="0" w:color="auto"/>
      </w:divBdr>
    </w:div>
    <w:div w:id="1825778155">
      <w:bodyDiv w:val="1"/>
      <w:marLeft w:val="0"/>
      <w:marRight w:val="0"/>
      <w:marTop w:val="0"/>
      <w:marBottom w:val="0"/>
      <w:divBdr>
        <w:top w:val="none" w:sz="0" w:space="0" w:color="auto"/>
        <w:left w:val="none" w:sz="0" w:space="0" w:color="auto"/>
        <w:bottom w:val="none" w:sz="0" w:space="0" w:color="auto"/>
        <w:right w:val="none" w:sz="0" w:space="0" w:color="auto"/>
      </w:divBdr>
    </w:div>
    <w:div w:id="1825855615">
      <w:bodyDiv w:val="1"/>
      <w:marLeft w:val="0"/>
      <w:marRight w:val="0"/>
      <w:marTop w:val="0"/>
      <w:marBottom w:val="0"/>
      <w:divBdr>
        <w:top w:val="none" w:sz="0" w:space="0" w:color="auto"/>
        <w:left w:val="none" w:sz="0" w:space="0" w:color="auto"/>
        <w:bottom w:val="none" w:sz="0" w:space="0" w:color="auto"/>
        <w:right w:val="none" w:sz="0" w:space="0" w:color="auto"/>
      </w:divBdr>
    </w:div>
    <w:div w:id="1825968827">
      <w:bodyDiv w:val="1"/>
      <w:marLeft w:val="0"/>
      <w:marRight w:val="0"/>
      <w:marTop w:val="0"/>
      <w:marBottom w:val="0"/>
      <w:divBdr>
        <w:top w:val="none" w:sz="0" w:space="0" w:color="auto"/>
        <w:left w:val="none" w:sz="0" w:space="0" w:color="auto"/>
        <w:bottom w:val="none" w:sz="0" w:space="0" w:color="auto"/>
        <w:right w:val="none" w:sz="0" w:space="0" w:color="auto"/>
      </w:divBdr>
    </w:div>
    <w:div w:id="1826050073">
      <w:bodyDiv w:val="1"/>
      <w:marLeft w:val="0"/>
      <w:marRight w:val="0"/>
      <w:marTop w:val="0"/>
      <w:marBottom w:val="0"/>
      <w:divBdr>
        <w:top w:val="none" w:sz="0" w:space="0" w:color="auto"/>
        <w:left w:val="none" w:sz="0" w:space="0" w:color="auto"/>
        <w:bottom w:val="none" w:sz="0" w:space="0" w:color="auto"/>
        <w:right w:val="none" w:sz="0" w:space="0" w:color="auto"/>
      </w:divBdr>
    </w:div>
    <w:div w:id="1826119103">
      <w:bodyDiv w:val="1"/>
      <w:marLeft w:val="0"/>
      <w:marRight w:val="0"/>
      <w:marTop w:val="0"/>
      <w:marBottom w:val="0"/>
      <w:divBdr>
        <w:top w:val="none" w:sz="0" w:space="0" w:color="auto"/>
        <w:left w:val="none" w:sz="0" w:space="0" w:color="auto"/>
        <w:bottom w:val="none" w:sz="0" w:space="0" w:color="auto"/>
        <w:right w:val="none" w:sz="0" w:space="0" w:color="auto"/>
      </w:divBdr>
    </w:div>
    <w:div w:id="1826236229">
      <w:bodyDiv w:val="1"/>
      <w:marLeft w:val="0"/>
      <w:marRight w:val="0"/>
      <w:marTop w:val="0"/>
      <w:marBottom w:val="0"/>
      <w:divBdr>
        <w:top w:val="none" w:sz="0" w:space="0" w:color="auto"/>
        <w:left w:val="none" w:sz="0" w:space="0" w:color="auto"/>
        <w:bottom w:val="none" w:sz="0" w:space="0" w:color="auto"/>
        <w:right w:val="none" w:sz="0" w:space="0" w:color="auto"/>
      </w:divBdr>
    </w:div>
    <w:div w:id="1826434704">
      <w:bodyDiv w:val="1"/>
      <w:marLeft w:val="0"/>
      <w:marRight w:val="0"/>
      <w:marTop w:val="0"/>
      <w:marBottom w:val="0"/>
      <w:divBdr>
        <w:top w:val="none" w:sz="0" w:space="0" w:color="auto"/>
        <w:left w:val="none" w:sz="0" w:space="0" w:color="auto"/>
        <w:bottom w:val="none" w:sz="0" w:space="0" w:color="auto"/>
        <w:right w:val="none" w:sz="0" w:space="0" w:color="auto"/>
      </w:divBdr>
    </w:div>
    <w:div w:id="1826579151">
      <w:bodyDiv w:val="1"/>
      <w:marLeft w:val="0"/>
      <w:marRight w:val="0"/>
      <w:marTop w:val="0"/>
      <w:marBottom w:val="0"/>
      <w:divBdr>
        <w:top w:val="none" w:sz="0" w:space="0" w:color="auto"/>
        <w:left w:val="none" w:sz="0" w:space="0" w:color="auto"/>
        <w:bottom w:val="none" w:sz="0" w:space="0" w:color="auto"/>
        <w:right w:val="none" w:sz="0" w:space="0" w:color="auto"/>
      </w:divBdr>
    </w:div>
    <w:div w:id="1826623203">
      <w:bodyDiv w:val="1"/>
      <w:marLeft w:val="0"/>
      <w:marRight w:val="0"/>
      <w:marTop w:val="0"/>
      <w:marBottom w:val="0"/>
      <w:divBdr>
        <w:top w:val="none" w:sz="0" w:space="0" w:color="auto"/>
        <w:left w:val="none" w:sz="0" w:space="0" w:color="auto"/>
        <w:bottom w:val="none" w:sz="0" w:space="0" w:color="auto"/>
        <w:right w:val="none" w:sz="0" w:space="0" w:color="auto"/>
      </w:divBdr>
    </w:div>
    <w:div w:id="1826816749">
      <w:bodyDiv w:val="1"/>
      <w:marLeft w:val="0"/>
      <w:marRight w:val="0"/>
      <w:marTop w:val="0"/>
      <w:marBottom w:val="0"/>
      <w:divBdr>
        <w:top w:val="none" w:sz="0" w:space="0" w:color="auto"/>
        <w:left w:val="none" w:sz="0" w:space="0" w:color="auto"/>
        <w:bottom w:val="none" w:sz="0" w:space="0" w:color="auto"/>
        <w:right w:val="none" w:sz="0" w:space="0" w:color="auto"/>
      </w:divBdr>
    </w:div>
    <w:div w:id="1827433591">
      <w:bodyDiv w:val="1"/>
      <w:marLeft w:val="0"/>
      <w:marRight w:val="0"/>
      <w:marTop w:val="0"/>
      <w:marBottom w:val="0"/>
      <w:divBdr>
        <w:top w:val="none" w:sz="0" w:space="0" w:color="auto"/>
        <w:left w:val="none" w:sz="0" w:space="0" w:color="auto"/>
        <w:bottom w:val="none" w:sz="0" w:space="0" w:color="auto"/>
        <w:right w:val="none" w:sz="0" w:space="0" w:color="auto"/>
      </w:divBdr>
    </w:div>
    <w:div w:id="1827897052">
      <w:bodyDiv w:val="1"/>
      <w:marLeft w:val="0"/>
      <w:marRight w:val="0"/>
      <w:marTop w:val="0"/>
      <w:marBottom w:val="0"/>
      <w:divBdr>
        <w:top w:val="none" w:sz="0" w:space="0" w:color="auto"/>
        <w:left w:val="none" w:sz="0" w:space="0" w:color="auto"/>
        <w:bottom w:val="none" w:sz="0" w:space="0" w:color="auto"/>
        <w:right w:val="none" w:sz="0" w:space="0" w:color="auto"/>
      </w:divBdr>
    </w:div>
    <w:div w:id="1828134757">
      <w:bodyDiv w:val="1"/>
      <w:marLeft w:val="0"/>
      <w:marRight w:val="0"/>
      <w:marTop w:val="0"/>
      <w:marBottom w:val="0"/>
      <w:divBdr>
        <w:top w:val="none" w:sz="0" w:space="0" w:color="auto"/>
        <w:left w:val="none" w:sz="0" w:space="0" w:color="auto"/>
        <w:bottom w:val="none" w:sz="0" w:space="0" w:color="auto"/>
        <w:right w:val="none" w:sz="0" w:space="0" w:color="auto"/>
      </w:divBdr>
    </w:div>
    <w:div w:id="1828278365">
      <w:bodyDiv w:val="1"/>
      <w:marLeft w:val="0"/>
      <w:marRight w:val="0"/>
      <w:marTop w:val="0"/>
      <w:marBottom w:val="0"/>
      <w:divBdr>
        <w:top w:val="none" w:sz="0" w:space="0" w:color="auto"/>
        <w:left w:val="none" w:sz="0" w:space="0" w:color="auto"/>
        <w:bottom w:val="none" w:sz="0" w:space="0" w:color="auto"/>
        <w:right w:val="none" w:sz="0" w:space="0" w:color="auto"/>
      </w:divBdr>
    </w:div>
    <w:div w:id="1828590751">
      <w:bodyDiv w:val="1"/>
      <w:marLeft w:val="0"/>
      <w:marRight w:val="0"/>
      <w:marTop w:val="0"/>
      <w:marBottom w:val="0"/>
      <w:divBdr>
        <w:top w:val="none" w:sz="0" w:space="0" w:color="auto"/>
        <w:left w:val="none" w:sz="0" w:space="0" w:color="auto"/>
        <w:bottom w:val="none" w:sz="0" w:space="0" w:color="auto"/>
        <w:right w:val="none" w:sz="0" w:space="0" w:color="auto"/>
      </w:divBdr>
    </w:div>
    <w:div w:id="1829248952">
      <w:bodyDiv w:val="1"/>
      <w:marLeft w:val="0"/>
      <w:marRight w:val="0"/>
      <w:marTop w:val="0"/>
      <w:marBottom w:val="0"/>
      <w:divBdr>
        <w:top w:val="none" w:sz="0" w:space="0" w:color="auto"/>
        <w:left w:val="none" w:sz="0" w:space="0" w:color="auto"/>
        <w:bottom w:val="none" w:sz="0" w:space="0" w:color="auto"/>
        <w:right w:val="none" w:sz="0" w:space="0" w:color="auto"/>
      </w:divBdr>
    </w:div>
    <w:div w:id="1829832137">
      <w:bodyDiv w:val="1"/>
      <w:marLeft w:val="0"/>
      <w:marRight w:val="0"/>
      <w:marTop w:val="0"/>
      <w:marBottom w:val="0"/>
      <w:divBdr>
        <w:top w:val="none" w:sz="0" w:space="0" w:color="auto"/>
        <w:left w:val="none" w:sz="0" w:space="0" w:color="auto"/>
        <w:bottom w:val="none" w:sz="0" w:space="0" w:color="auto"/>
        <w:right w:val="none" w:sz="0" w:space="0" w:color="auto"/>
      </w:divBdr>
    </w:div>
    <w:div w:id="1830321208">
      <w:bodyDiv w:val="1"/>
      <w:marLeft w:val="0"/>
      <w:marRight w:val="0"/>
      <w:marTop w:val="0"/>
      <w:marBottom w:val="0"/>
      <w:divBdr>
        <w:top w:val="none" w:sz="0" w:space="0" w:color="auto"/>
        <w:left w:val="none" w:sz="0" w:space="0" w:color="auto"/>
        <w:bottom w:val="none" w:sz="0" w:space="0" w:color="auto"/>
        <w:right w:val="none" w:sz="0" w:space="0" w:color="auto"/>
      </w:divBdr>
    </w:div>
    <w:div w:id="1830631827">
      <w:bodyDiv w:val="1"/>
      <w:marLeft w:val="0"/>
      <w:marRight w:val="0"/>
      <w:marTop w:val="0"/>
      <w:marBottom w:val="0"/>
      <w:divBdr>
        <w:top w:val="none" w:sz="0" w:space="0" w:color="auto"/>
        <w:left w:val="none" w:sz="0" w:space="0" w:color="auto"/>
        <w:bottom w:val="none" w:sz="0" w:space="0" w:color="auto"/>
        <w:right w:val="none" w:sz="0" w:space="0" w:color="auto"/>
      </w:divBdr>
    </w:div>
    <w:div w:id="1831096275">
      <w:bodyDiv w:val="1"/>
      <w:marLeft w:val="0"/>
      <w:marRight w:val="0"/>
      <w:marTop w:val="0"/>
      <w:marBottom w:val="0"/>
      <w:divBdr>
        <w:top w:val="none" w:sz="0" w:space="0" w:color="auto"/>
        <w:left w:val="none" w:sz="0" w:space="0" w:color="auto"/>
        <w:bottom w:val="none" w:sz="0" w:space="0" w:color="auto"/>
        <w:right w:val="none" w:sz="0" w:space="0" w:color="auto"/>
      </w:divBdr>
    </w:div>
    <w:div w:id="1831209328">
      <w:bodyDiv w:val="1"/>
      <w:marLeft w:val="0"/>
      <w:marRight w:val="0"/>
      <w:marTop w:val="0"/>
      <w:marBottom w:val="0"/>
      <w:divBdr>
        <w:top w:val="none" w:sz="0" w:space="0" w:color="auto"/>
        <w:left w:val="none" w:sz="0" w:space="0" w:color="auto"/>
        <w:bottom w:val="none" w:sz="0" w:space="0" w:color="auto"/>
        <w:right w:val="none" w:sz="0" w:space="0" w:color="auto"/>
      </w:divBdr>
    </w:div>
    <w:div w:id="1831366839">
      <w:bodyDiv w:val="1"/>
      <w:marLeft w:val="0"/>
      <w:marRight w:val="0"/>
      <w:marTop w:val="0"/>
      <w:marBottom w:val="0"/>
      <w:divBdr>
        <w:top w:val="none" w:sz="0" w:space="0" w:color="auto"/>
        <w:left w:val="none" w:sz="0" w:space="0" w:color="auto"/>
        <w:bottom w:val="none" w:sz="0" w:space="0" w:color="auto"/>
        <w:right w:val="none" w:sz="0" w:space="0" w:color="auto"/>
      </w:divBdr>
    </w:div>
    <w:div w:id="1831482004">
      <w:bodyDiv w:val="1"/>
      <w:marLeft w:val="0"/>
      <w:marRight w:val="0"/>
      <w:marTop w:val="0"/>
      <w:marBottom w:val="0"/>
      <w:divBdr>
        <w:top w:val="none" w:sz="0" w:space="0" w:color="auto"/>
        <w:left w:val="none" w:sz="0" w:space="0" w:color="auto"/>
        <w:bottom w:val="none" w:sz="0" w:space="0" w:color="auto"/>
        <w:right w:val="none" w:sz="0" w:space="0" w:color="auto"/>
      </w:divBdr>
    </w:div>
    <w:div w:id="1831673996">
      <w:bodyDiv w:val="1"/>
      <w:marLeft w:val="0"/>
      <w:marRight w:val="0"/>
      <w:marTop w:val="0"/>
      <w:marBottom w:val="0"/>
      <w:divBdr>
        <w:top w:val="none" w:sz="0" w:space="0" w:color="auto"/>
        <w:left w:val="none" w:sz="0" w:space="0" w:color="auto"/>
        <w:bottom w:val="none" w:sz="0" w:space="0" w:color="auto"/>
        <w:right w:val="none" w:sz="0" w:space="0" w:color="auto"/>
      </w:divBdr>
    </w:div>
    <w:div w:id="1832214407">
      <w:bodyDiv w:val="1"/>
      <w:marLeft w:val="0"/>
      <w:marRight w:val="0"/>
      <w:marTop w:val="0"/>
      <w:marBottom w:val="0"/>
      <w:divBdr>
        <w:top w:val="none" w:sz="0" w:space="0" w:color="auto"/>
        <w:left w:val="none" w:sz="0" w:space="0" w:color="auto"/>
        <w:bottom w:val="none" w:sz="0" w:space="0" w:color="auto"/>
        <w:right w:val="none" w:sz="0" w:space="0" w:color="auto"/>
      </w:divBdr>
    </w:div>
    <w:div w:id="1832285700">
      <w:bodyDiv w:val="1"/>
      <w:marLeft w:val="0"/>
      <w:marRight w:val="0"/>
      <w:marTop w:val="0"/>
      <w:marBottom w:val="0"/>
      <w:divBdr>
        <w:top w:val="none" w:sz="0" w:space="0" w:color="auto"/>
        <w:left w:val="none" w:sz="0" w:space="0" w:color="auto"/>
        <w:bottom w:val="none" w:sz="0" w:space="0" w:color="auto"/>
        <w:right w:val="none" w:sz="0" w:space="0" w:color="auto"/>
      </w:divBdr>
    </w:div>
    <w:div w:id="1832287467">
      <w:bodyDiv w:val="1"/>
      <w:marLeft w:val="0"/>
      <w:marRight w:val="0"/>
      <w:marTop w:val="0"/>
      <w:marBottom w:val="0"/>
      <w:divBdr>
        <w:top w:val="none" w:sz="0" w:space="0" w:color="auto"/>
        <w:left w:val="none" w:sz="0" w:space="0" w:color="auto"/>
        <w:bottom w:val="none" w:sz="0" w:space="0" w:color="auto"/>
        <w:right w:val="none" w:sz="0" w:space="0" w:color="auto"/>
      </w:divBdr>
    </w:div>
    <w:div w:id="1832673403">
      <w:bodyDiv w:val="1"/>
      <w:marLeft w:val="0"/>
      <w:marRight w:val="0"/>
      <w:marTop w:val="0"/>
      <w:marBottom w:val="0"/>
      <w:divBdr>
        <w:top w:val="none" w:sz="0" w:space="0" w:color="auto"/>
        <w:left w:val="none" w:sz="0" w:space="0" w:color="auto"/>
        <w:bottom w:val="none" w:sz="0" w:space="0" w:color="auto"/>
        <w:right w:val="none" w:sz="0" w:space="0" w:color="auto"/>
      </w:divBdr>
    </w:div>
    <w:div w:id="1832675123">
      <w:bodyDiv w:val="1"/>
      <w:marLeft w:val="0"/>
      <w:marRight w:val="0"/>
      <w:marTop w:val="0"/>
      <w:marBottom w:val="0"/>
      <w:divBdr>
        <w:top w:val="none" w:sz="0" w:space="0" w:color="auto"/>
        <w:left w:val="none" w:sz="0" w:space="0" w:color="auto"/>
        <w:bottom w:val="none" w:sz="0" w:space="0" w:color="auto"/>
        <w:right w:val="none" w:sz="0" w:space="0" w:color="auto"/>
      </w:divBdr>
    </w:div>
    <w:div w:id="1832987704">
      <w:bodyDiv w:val="1"/>
      <w:marLeft w:val="0"/>
      <w:marRight w:val="0"/>
      <w:marTop w:val="0"/>
      <w:marBottom w:val="0"/>
      <w:divBdr>
        <w:top w:val="none" w:sz="0" w:space="0" w:color="auto"/>
        <w:left w:val="none" w:sz="0" w:space="0" w:color="auto"/>
        <w:bottom w:val="none" w:sz="0" w:space="0" w:color="auto"/>
        <w:right w:val="none" w:sz="0" w:space="0" w:color="auto"/>
      </w:divBdr>
    </w:div>
    <w:div w:id="1833062835">
      <w:bodyDiv w:val="1"/>
      <w:marLeft w:val="0"/>
      <w:marRight w:val="0"/>
      <w:marTop w:val="0"/>
      <w:marBottom w:val="0"/>
      <w:divBdr>
        <w:top w:val="none" w:sz="0" w:space="0" w:color="auto"/>
        <w:left w:val="none" w:sz="0" w:space="0" w:color="auto"/>
        <w:bottom w:val="none" w:sz="0" w:space="0" w:color="auto"/>
        <w:right w:val="none" w:sz="0" w:space="0" w:color="auto"/>
      </w:divBdr>
    </w:div>
    <w:div w:id="1833178775">
      <w:bodyDiv w:val="1"/>
      <w:marLeft w:val="0"/>
      <w:marRight w:val="0"/>
      <w:marTop w:val="0"/>
      <w:marBottom w:val="0"/>
      <w:divBdr>
        <w:top w:val="none" w:sz="0" w:space="0" w:color="auto"/>
        <w:left w:val="none" w:sz="0" w:space="0" w:color="auto"/>
        <w:bottom w:val="none" w:sz="0" w:space="0" w:color="auto"/>
        <w:right w:val="none" w:sz="0" w:space="0" w:color="auto"/>
      </w:divBdr>
    </w:div>
    <w:div w:id="1833374597">
      <w:bodyDiv w:val="1"/>
      <w:marLeft w:val="0"/>
      <w:marRight w:val="0"/>
      <w:marTop w:val="0"/>
      <w:marBottom w:val="0"/>
      <w:divBdr>
        <w:top w:val="none" w:sz="0" w:space="0" w:color="auto"/>
        <w:left w:val="none" w:sz="0" w:space="0" w:color="auto"/>
        <w:bottom w:val="none" w:sz="0" w:space="0" w:color="auto"/>
        <w:right w:val="none" w:sz="0" w:space="0" w:color="auto"/>
      </w:divBdr>
    </w:div>
    <w:div w:id="1833448851">
      <w:bodyDiv w:val="1"/>
      <w:marLeft w:val="0"/>
      <w:marRight w:val="0"/>
      <w:marTop w:val="0"/>
      <w:marBottom w:val="0"/>
      <w:divBdr>
        <w:top w:val="none" w:sz="0" w:space="0" w:color="auto"/>
        <w:left w:val="none" w:sz="0" w:space="0" w:color="auto"/>
        <w:bottom w:val="none" w:sz="0" w:space="0" w:color="auto"/>
        <w:right w:val="none" w:sz="0" w:space="0" w:color="auto"/>
      </w:divBdr>
    </w:div>
    <w:div w:id="1833449531">
      <w:bodyDiv w:val="1"/>
      <w:marLeft w:val="0"/>
      <w:marRight w:val="0"/>
      <w:marTop w:val="0"/>
      <w:marBottom w:val="0"/>
      <w:divBdr>
        <w:top w:val="none" w:sz="0" w:space="0" w:color="auto"/>
        <w:left w:val="none" w:sz="0" w:space="0" w:color="auto"/>
        <w:bottom w:val="none" w:sz="0" w:space="0" w:color="auto"/>
        <w:right w:val="none" w:sz="0" w:space="0" w:color="auto"/>
      </w:divBdr>
    </w:div>
    <w:div w:id="1833645996">
      <w:bodyDiv w:val="1"/>
      <w:marLeft w:val="0"/>
      <w:marRight w:val="0"/>
      <w:marTop w:val="0"/>
      <w:marBottom w:val="0"/>
      <w:divBdr>
        <w:top w:val="none" w:sz="0" w:space="0" w:color="auto"/>
        <w:left w:val="none" w:sz="0" w:space="0" w:color="auto"/>
        <w:bottom w:val="none" w:sz="0" w:space="0" w:color="auto"/>
        <w:right w:val="none" w:sz="0" w:space="0" w:color="auto"/>
      </w:divBdr>
    </w:div>
    <w:div w:id="1833912328">
      <w:bodyDiv w:val="1"/>
      <w:marLeft w:val="0"/>
      <w:marRight w:val="0"/>
      <w:marTop w:val="0"/>
      <w:marBottom w:val="0"/>
      <w:divBdr>
        <w:top w:val="none" w:sz="0" w:space="0" w:color="auto"/>
        <w:left w:val="none" w:sz="0" w:space="0" w:color="auto"/>
        <w:bottom w:val="none" w:sz="0" w:space="0" w:color="auto"/>
        <w:right w:val="none" w:sz="0" w:space="0" w:color="auto"/>
      </w:divBdr>
    </w:div>
    <w:div w:id="1834177806">
      <w:bodyDiv w:val="1"/>
      <w:marLeft w:val="0"/>
      <w:marRight w:val="0"/>
      <w:marTop w:val="0"/>
      <w:marBottom w:val="0"/>
      <w:divBdr>
        <w:top w:val="none" w:sz="0" w:space="0" w:color="auto"/>
        <w:left w:val="none" w:sz="0" w:space="0" w:color="auto"/>
        <w:bottom w:val="none" w:sz="0" w:space="0" w:color="auto"/>
        <w:right w:val="none" w:sz="0" w:space="0" w:color="auto"/>
      </w:divBdr>
    </w:div>
    <w:div w:id="1834369763">
      <w:bodyDiv w:val="1"/>
      <w:marLeft w:val="0"/>
      <w:marRight w:val="0"/>
      <w:marTop w:val="0"/>
      <w:marBottom w:val="0"/>
      <w:divBdr>
        <w:top w:val="none" w:sz="0" w:space="0" w:color="auto"/>
        <w:left w:val="none" w:sz="0" w:space="0" w:color="auto"/>
        <w:bottom w:val="none" w:sz="0" w:space="0" w:color="auto"/>
        <w:right w:val="none" w:sz="0" w:space="0" w:color="auto"/>
      </w:divBdr>
    </w:div>
    <w:div w:id="1834375253">
      <w:bodyDiv w:val="1"/>
      <w:marLeft w:val="0"/>
      <w:marRight w:val="0"/>
      <w:marTop w:val="0"/>
      <w:marBottom w:val="0"/>
      <w:divBdr>
        <w:top w:val="none" w:sz="0" w:space="0" w:color="auto"/>
        <w:left w:val="none" w:sz="0" w:space="0" w:color="auto"/>
        <w:bottom w:val="none" w:sz="0" w:space="0" w:color="auto"/>
        <w:right w:val="none" w:sz="0" w:space="0" w:color="auto"/>
      </w:divBdr>
    </w:div>
    <w:div w:id="1834491437">
      <w:bodyDiv w:val="1"/>
      <w:marLeft w:val="0"/>
      <w:marRight w:val="0"/>
      <w:marTop w:val="0"/>
      <w:marBottom w:val="0"/>
      <w:divBdr>
        <w:top w:val="none" w:sz="0" w:space="0" w:color="auto"/>
        <w:left w:val="none" w:sz="0" w:space="0" w:color="auto"/>
        <w:bottom w:val="none" w:sz="0" w:space="0" w:color="auto"/>
        <w:right w:val="none" w:sz="0" w:space="0" w:color="auto"/>
      </w:divBdr>
    </w:div>
    <w:div w:id="1834494409">
      <w:bodyDiv w:val="1"/>
      <w:marLeft w:val="0"/>
      <w:marRight w:val="0"/>
      <w:marTop w:val="0"/>
      <w:marBottom w:val="0"/>
      <w:divBdr>
        <w:top w:val="none" w:sz="0" w:space="0" w:color="auto"/>
        <w:left w:val="none" w:sz="0" w:space="0" w:color="auto"/>
        <w:bottom w:val="none" w:sz="0" w:space="0" w:color="auto"/>
        <w:right w:val="none" w:sz="0" w:space="0" w:color="auto"/>
      </w:divBdr>
    </w:div>
    <w:div w:id="1834643249">
      <w:bodyDiv w:val="1"/>
      <w:marLeft w:val="0"/>
      <w:marRight w:val="0"/>
      <w:marTop w:val="0"/>
      <w:marBottom w:val="0"/>
      <w:divBdr>
        <w:top w:val="none" w:sz="0" w:space="0" w:color="auto"/>
        <w:left w:val="none" w:sz="0" w:space="0" w:color="auto"/>
        <w:bottom w:val="none" w:sz="0" w:space="0" w:color="auto"/>
        <w:right w:val="none" w:sz="0" w:space="0" w:color="auto"/>
      </w:divBdr>
    </w:div>
    <w:div w:id="1834761882">
      <w:bodyDiv w:val="1"/>
      <w:marLeft w:val="0"/>
      <w:marRight w:val="0"/>
      <w:marTop w:val="0"/>
      <w:marBottom w:val="0"/>
      <w:divBdr>
        <w:top w:val="none" w:sz="0" w:space="0" w:color="auto"/>
        <w:left w:val="none" w:sz="0" w:space="0" w:color="auto"/>
        <w:bottom w:val="none" w:sz="0" w:space="0" w:color="auto"/>
        <w:right w:val="none" w:sz="0" w:space="0" w:color="auto"/>
      </w:divBdr>
    </w:div>
    <w:div w:id="1834829518">
      <w:bodyDiv w:val="1"/>
      <w:marLeft w:val="0"/>
      <w:marRight w:val="0"/>
      <w:marTop w:val="0"/>
      <w:marBottom w:val="0"/>
      <w:divBdr>
        <w:top w:val="none" w:sz="0" w:space="0" w:color="auto"/>
        <w:left w:val="none" w:sz="0" w:space="0" w:color="auto"/>
        <w:bottom w:val="none" w:sz="0" w:space="0" w:color="auto"/>
        <w:right w:val="none" w:sz="0" w:space="0" w:color="auto"/>
      </w:divBdr>
    </w:div>
    <w:div w:id="1835294617">
      <w:bodyDiv w:val="1"/>
      <w:marLeft w:val="0"/>
      <w:marRight w:val="0"/>
      <w:marTop w:val="0"/>
      <w:marBottom w:val="0"/>
      <w:divBdr>
        <w:top w:val="none" w:sz="0" w:space="0" w:color="auto"/>
        <w:left w:val="none" w:sz="0" w:space="0" w:color="auto"/>
        <w:bottom w:val="none" w:sz="0" w:space="0" w:color="auto"/>
        <w:right w:val="none" w:sz="0" w:space="0" w:color="auto"/>
      </w:divBdr>
    </w:div>
    <w:div w:id="1835297444">
      <w:bodyDiv w:val="1"/>
      <w:marLeft w:val="0"/>
      <w:marRight w:val="0"/>
      <w:marTop w:val="0"/>
      <w:marBottom w:val="0"/>
      <w:divBdr>
        <w:top w:val="none" w:sz="0" w:space="0" w:color="auto"/>
        <w:left w:val="none" w:sz="0" w:space="0" w:color="auto"/>
        <w:bottom w:val="none" w:sz="0" w:space="0" w:color="auto"/>
        <w:right w:val="none" w:sz="0" w:space="0" w:color="auto"/>
      </w:divBdr>
    </w:div>
    <w:div w:id="1835485370">
      <w:bodyDiv w:val="1"/>
      <w:marLeft w:val="0"/>
      <w:marRight w:val="0"/>
      <w:marTop w:val="0"/>
      <w:marBottom w:val="0"/>
      <w:divBdr>
        <w:top w:val="none" w:sz="0" w:space="0" w:color="auto"/>
        <w:left w:val="none" w:sz="0" w:space="0" w:color="auto"/>
        <w:bottom w:val="none" w:sz="0" w:space="0" w:color="auto"/>
        <w:right w:val="none" w:sz="0" w:space="0" w:color="auto"/>
      </w:divBdr>
    </w:div>
    <w:div w:id="1835560805">
      <w:bodyDiv w:val="1"/>
      <w:marLeft w:val="0"/>
      <w:marRight w:val="0"/>
      <w:marTop w:val="0"/>
      <w:marBottom w:val="0"/>
      <w:divBdr>
        <w:top w:val="none" w:sz="0" w:space="0" w:color="auto"/>
        <w:left w:val="none" w:sz="0" w:space="0" w:color="auto"/>
        <w:bottom w:val="none" w:sz="0" w:space="0" w:color="auto"/>
        <w:right w:val="none" w:sz="0" w:space="0" w:color="auto"/>
      </w:divBdr>
    </w:div>
    <w:div w:id="1835563242">
      <w:bodyDiv w:val="1"/>
      <w:marLeft w:val="0"/>
      <w:marRight w:val="0"/>
      <w:marTop w:val="0"/>
      <w:marBottom w:val="0"/>
      <w:divBdr>
        <w:top w:val="none" w:sz="0" w:space="0" w:color="auto"/>
        <w:left w:val="none" w:sz="0" w:space="0" w:color="auto"/>
        <w:bottom w:val="none" w:sz="0" w:space="0" w:color="auto"/>
        <w:right w:val="none" w:sz="0" w:space="0" w:color="auto"/>
      </w:divBdr>
    </w:div>
    <w:div w:id="1836264355">
      <w:bodyDiv w:val="1"/>
      <w:marLeft w:val="0"/>
      <w:marRight w:val="0"/>
      <w:marTop w:val="0"/>
      <w:marBottom w:val="0"/>
      <w:divBdr>
        <w:top w:val="none" w:sz="0" w:space="0" w:color="auto"/>
        <w:left w:val="none" w:sz="0" w:space="0" w:color="auto"/>
        <w:bottom w:val="none" w:sz="0" w:space="0" w:color="auto"/>
        <w:right w:val="none" w:sz="0" w:space="0" w:color="auto"/>
      </w:divBdr>
    </w:div>
    <w:div w:id="1836413823">
      <w:bodyDiv w:val="1"/>
      <w:marLeft w:val="0"/>
      <w:marRight w:val="0"/>
      <w:marTop w:val="0"/>
      <w:marBottom w:val="0"/>
      <w:divBdr>
        <w:top w:val="none" w:sz="0" w:space="0" w:color="auto"/>
        <w:left w:val="none" w:sz="0" w:space="0" w:color="auto"/>
        <w:bottom w:val="none" w:sz="0" w:space="0" w:color="auto"/>
        <w:right w:val="none" w:sz="0" w:space="0" w:color="auto"/>
      </w:divBdr>
    </w:div>
    <w:div w:id="1836652545">
      <w:bodyDiv w:val="1"/>
      <w:marLeft w:val="0"/>
      <w:marRight w:val="0"/>
      <w:marTop w:val="0"/>
      <w:marBottom w:val="0"/>
      <w:divBdr>
        <w:top w:val="none" w:sz="0" w:space="0" w:color="auto"/>
        <w:left w:val="none" w:sz="0" w:space="0" w:color="auto"/>
        <w:bottom w:val="none" w:sz="0" w:space="0" w:color="auto"/>
        <w:right w:val="none" w:sz="0" w:space="0" w:color="auto"/>
      </w:divBdr>
    </w:div>
    <w:div w:id="1837108744">
      <w:bodyDiv w:val="1"/>
      <w:marLeft w:val="0"/>
      <w:marRight w:val="0"/>
      <w:marTop w:val="0"/>
      <w:marBottom w:val="0"/>
      <w:divBdr>
        <w:top w:val="none" w:sz="0" w:space="0" w:color="auto"/>
        <w:left w:val="none" w:sz="0" w:space="0" w:color="auto"/>
        <w:bottom w:val="none" w:sz="0" w:space="0" w:color="auto"/>
        <w:right w:val="none" w:sz="0" w:space="0" w:color="auto"/>
      </w:divBdr>
    </w:div>
    <w:div w:id="1837918063">
      <w:bodyDiv w:val="1"/>
      <w:marLeft w:val="0"/>
      <w:marRight w:val="0"/>
      <w:marTop w:val="0"/>
      <w:marBottom w:val="0"/>
      <w:divBdr>
        <w:top w:val="none" w:sz="0" w:space="0" w:color="auto"/>
        <w:left w:val="none" w:sz="0" w:space="0" w:color="auto"/>
        <w:bottom w:val="none" w:sz="0" w:space="0" w:color="auto"/>
        <w:right w:val="none" w:sz="0" w:space="0" w:color="auto"/>
      </w:divBdr>
    </w:div>
    <w:div w:id="1838499418">
      <w:bodyDiv w:val="1"/>
      <w:marLeft w:val="0"/>
      <w:marRight w:val="0"/>
      <w:marTop w:val="0"/>
      <w:marBottom w:val="0"/>
      <w:divBdr>
        <w:top w:val="none" w:sz="0" w:space="0" w:color="auto"/>
        <w:left w:val="none" w:sz="0" w:space="0" w:color="auto"/>
        <w:bottom w:val="none" w:sz="0" w:space="0" w:color="auto"/>
        <w:right w:val="none" w:sz="0" w:space="0" w:color="auto"/>
      </w:divBdr>
    </w:div>
    <w:div w:id="1838811662">
      <w:bodyDiv w:val="1"/>
      <w:marLeft w:val="0"/>
      <w:marRight w:val="0"/>
      <w:marTop w:val="0"/>
      <w:marBottom w:val="0"/>
      <w:divBdr>
        <w:top w:val="none" w:sz="0" w:space="0" w:color="auto"/>
        <w:left w:val="none" w:sz="0" w:space="0" w:color="auto"/>
        <w:bottom w:val="none" w:sz="0" w:space="0" w:color="auto"/>
        <w:right w:val="none" w:sz="0" w:space="0" w:color="auto"/>
      </w:divBdr>
    </w:div>
    <w:div w:id="1838886766">
      <w:bodyDiv w:val="1"/>
      <w:marLeft w:val="0"/>
      <w:marRight w:val="0"/>
      <w:marTop w:val="0"/>
      <w:marBottom w:val="0"/>
      <w:divBdr>
        <w:top w:val="none" w:sz="0" w:space="0" w:color="auto"/>
        <w:left w:val="none" w:sz="0" w:space="0" w:color="auto"/>
        <w:bottom w:val="none" w:sz="0" w:space="0" w:color="auto"/>
        <w:right w:val="none" w:sz="0" w:space="0" w:color="auto"/>
      </w:divBdr>
    </w:div>
    <w:div w:id="1839037749">
      <w:bodyDiv w:val="1"/>
      <w:marLeft w:val="0"/>
      <w:marRight w:val="0"/>
      <w:marTop w:val="0"/>
      <w:marBottom w:val="0"/>
      <w:divBdr>
        <w:top w:val="none" w:sz="0" w:space="0" w:color="auto"/>
        <w:left w:val="none" w:sz="0" w:space="0" w:color="auto"/>
        <w:bottom w:val="none" w:sz="0" w:space="0" w:color="auto"/>
        <w:right w:val="none" w:sz="0" w:space="0" w:color="auto"/>
      </w:divBdr>
    </w:div>
    <w:div w:id="1839343891">
      <w:bodyDiv w:val="1"/>
      <w:marLeft w:val="0"/>
      <w:marRight w:val="0"/>
      <w:marTop w:val="0"/>
      <w:marBottom w:val="0"/>
      <w:divBdr>
        <w:top w:val="none" w:sz="0" w:space="0" w:color="auto"/>
        <w:left w:val="none" w:sz="0" w:space="0" w:color="auto"/>
        <w:bottom w:val="none" w:sz="0" w:space="0" w:color="auto"/>
        <w:right w:val="none" w:sz="0" w:space="0" w:color="auto"/>
      </w:divBdr>
    </w:div>
    <w:div w:id="1840002091">
      <w:bodyDiv w:val="1"/>
      <w:marLeft w:val="0"/>
      <w:marRight w:val="0"/>
      <w:marTop w:val="0"/>
      <w:marBottom w:val="0"/>
      <w:divBdr>
        <w:top w:val="none" w:sz="0" w:space="0" w:color="auto"/>
        <w:left w:val="none" w:sz="0" w:space="0" w:color="auto"/>
        <w:bottom w:val="none" w:sz="0" w:space="0" w:color="auto"/>
        <w:right w:val="none" w:sz="0" w:space="0" w:color="auto"/>
      </w:divBdr>
    </w:div>
    <w:div w:id="1840148080">
      <w:bodyDiv w:val="1"/>
      <w:marLeft w:val="0"/>
      <w:marRight w:val="0"/>
      <w:marTop w:val="0"/>
      <w:marBottom w:val="0"/>
      <w:divBdr>
        <w:top w:val="none" w:sz="0" w:space="0" w:color="auto"/>
        <w:left w:val="none" w:sz="0" w:space="0" w:color="auto"/>
        <w:bottom w:val="none" w:sz="0" w:space="0" w:color="auto"/>
        <w:right w:val="none" w:sz="0" w:space="0" w:color="auto"/>
      </w:divBdr>
    </w:div>
    <w:div w:id="1840264592">
      <w:bodyDiv w:val="1"/>
      <w:marLeft w:val="0"/>
      <w:marRight w:val="0"/>
      <w:marTop w:val="0"/>
      <w:marBottom w:val="0"/>
      <w:divBdr>
        <w:top w:val="none" w:sz="0" w:space="0" w:color="auto"/>
        <w:left w:val="none" w:sz="0" w:space="0" w:color="auto"/>
        <w:bottom w:val="none" w:sz="0" w:space="0" w:color="auto"/>
        <w:right w:val="none" w:sz="0" w:space="0" w:color="auto"/>
      </w:divBdr>
    </w:div>
    <w:div w:id="1840458952">
      <w:bodyDiv w:val="1"/>
      <w:marLeft w:val="0"/>
      <w:marRight w:val="0"/>
      <w:marTop w:val="0"/>
      <w:marBottom w:val="0"/>
      <w:divBdr>
        <w:top w:val="none" w:sz="0" w:space="0" w:color="auto"/>
        <w:left w:val="none" w:sz="0" w:space="0" w:color="auto"/>
        <w:bottom w:val="none" w:sz="0" w:space="0" w:color="auto"/>
        <w:right w:val="none" w:sz="0" w:space="0" w:color="auto"/>
      </w:divBdr>
    </w:div>
    <w:div w:id="1841189657">
      <w:bodyDiv w:val="1"/>
      <w:marLeft w:val="0"/>
      <w:marRight w:val="0"/>
      <w:marTop w:val="0"/>
      <w:marBottom w:val="0"/>
      <w:divBdr>
        <w:top w:val="none" w:sz="0" w:space="0" w:color="auto"/>
        <w:left w:val="none" w:sz="0" w:space="0" w:color="auto"/>
        <w:bottom w:val="none" w:sz="0" w:space="0" w:color="auto"/>
        <w:right w:val="none" w:sz="0" w:space="0" w:color="auto"/>
      </w:divBdr>
    </w:div>
    <w:div w:id="1841190463">
      <w:bodyDiv w:val="1"/>
      <w:marLeft w:val="0"/>
      <w:marRight w:val="0"/>
      <w:marTop w:val="0"/>
      <w:marBottom w:val="0"/>
      <w:divBdr>
        <w:top w:val="none" w:sz="0" w:space="0" w:color="auto"/>
        <w:left w:val="none" w:sz="0" w:space="0" w:color="auto"/>
        <w:bottom w:val="none" w:sz="0" w:space="0" w:color="auto"/>
        <w:right w:val="none" w:sz="0" w:space="0" w:color="auto"/>
      </w:divBdr>
    </w:div>
    <w:div w:id="1841775731">
      <w:bodyDiv w:val="1"/>
      <w:marLeft w:val="0"/>
      <w:marRight w:val="0"/>
      <w:marTop w:val="0"/>
      <w:marBottom w:val="0"/>
      <w:divBdr>
        <w:top w:val="none" w:sz="0" w:space="0" w:color="auto"/>
        <w:left w:val="none" w:sz="0" w:space="0" w:color="auto"/>
        <w:bottom w:val="none" w:sz="0" w:space="0" w:color="auto"/>
        <w:right w:val="none" w:sz="0" w:space="0" w:color="auto"/>
      </w:divBdr>
    </w:div>
    <w:div w:id="1841852256">
      <w:bodyDiv w:val="1"/>
      <w:marLeft w:val="0"/>
      <w:marRight w:val="0"/>
      <w:marTop w:val="0"/>
      <w:marBottom w:val="0"/>
      <w:divBdr>
        <w:top w:val="none" w:sz="0" w:space="0" w:color="auto"/>
        <w:left w:val="none" w:sz="0" w:space="0" w:color="auto"/>
        <w:bottom w:val="none" w:sz="0" w:space="0" w:color="auto"/>
        <w:right w:val="none" w:sz="0" w:space="0" w:color="auto"/>
      </w:divBdr>
    </w:div>
    <w:div w:id="1841895594">
      <w:bodyDiv w:val="1"/>
      <w:marLeft w:val="0"/>
      <w:marRight w:val="0"/>
      <w:marTop w:val="0"/>
      <w:marBottom w:val="0"/>
      <w:divBdr>
        <w:top w:val="none" w:sz="0" w:space="0" w:color="auto"/>
        <w:left w:val="none" w:sz="0" w:space="0" w:color="auto"/>
        <w:bottom w:val="none" w:sz="0" w:space="0" w:color="auto"/>
        <w:right w:val="none" w:sz="0" w:space="0" w:color="auto"/>
      </w:divBdr>
    </w:div>
    <w:div w:id="1842041110">
      <w:bodyDiv w:val="1"/>
      <w:marLeft w:val="0"/>
      <w:marRight w:val="0"/>
      <w:marTop w:val="0"/>
      <w:marBottom w:val="0"/>
      <w:divBdr>
        <w:top w:val="none" w:sz="0" w:space="0" w:color="auto"/>
        <w:left w:val="none" w:sz="0" w:space="0" w:color="auto"/>
        <w:bottom w:val="none" w:sz="0" w:space="0" w:color="auto"/>
        <w:right w:val="none" w:sz="0" w:space="0" w:color="auto"/>
      </w:divBdr>
    </w:div>
    <w:div w:id="1842042397">
      <w:bodyDiv w:val="1"/>
      <w:marLeft w:val="0"/>
      <w:marRight w:val="0"/>
      <w:marTop w:val="0"/>
      <w:marBottom w:val="0"/>
      <w:divBdr>
        <w:top w:val="none" w:sz="0" w:space="0" w:color="auto"/>
        <w:left w:val="none" w:sz="0" w:space="0" w:color="auto"/>
        <w:bottom w:val="none" w:sz="0" w:space="0" w:color="auto"/>
        <w:right w:val="none" w:sz="0" w:space="0" w:color="auto"/>
      </w:divBdr>
    </w:div>
    <w:div w:id="1842088889">
      <w:bodyDiv w:val="1"/>
      <w:marLeft w:val="0"/>
      <w:marRight w:val="0"/>
      <w:marTop w:val="0"/>
      <w:marBottom w:val="0"/>
      <w:divBdr>
        <w:top w:val="none" w:sz="0" w:space="0" w:color="auto"/>
        <w:left w:val="none" w:sz="0" w:space="0" w:color="auto"/>
        <w:bottom w:val="none" w:sz="0" w:space="0" w:color="auto"/>
        <w:right w:val="none" w:sz="0" w:space="0" w:color="auto"/>
      </w:divBdr>
    </w:div>
    <w:div w:id="1842429413">
      <w:bodyDiv w:val="1"/>
      <w:marLeft w:val="0"/>
      <w:marRight w:val="0"/>
      <w:marTop w:val="0"/>
      <w:marBottom w:val="0"/>
      <w:divBdr>
        <w:top w:val="none" w:sz="0" w:space="0" w:color="auto"/>
        <w:left w:val="none" w:sz="0" w:space="0" w:color="auto"/>
        <w:bottom w:val="none" w:sz="0" w:space="0" w:color="auto"/>
        <w:right w:val="none" w:sz="0" w:space="0" w:color="auto"/>
      </w:divBdr>
    </w:div>
    <w:div w:id="1842696711">
      <w:bodyDiv w:val="1"/>
      <w:marLeft w:val="0"/>
      <w:marRight w:val="0"/>
      <w:marTop w:val="0"/>
      <w:marBottom w:val="0"/>
      <w:divBdr>
        <w:top w:val="none" w:sz="0" w:space="0" w:color="auto"/>
        <w:left w:val="none" w:sz="0" w:space="0" w:color="auto"/>
        <w:bottom w:val="none" w:sz="0" w:space="0" w:color="auto"/>
        <w:right w:val="none" w:sz="0" w:space="0" w:color="auto"/>
      </w:divBdr>
    </w:div>
    <w:div w:id="1843349727">
      <w:bodyDiv w:val="1"/>
      <w:marLeft w:val="0"/>
      <w:marRight w:val="0"/>
      <w:marTop w:val="0"/>
      <w:marBottom w:val="0"/>
      <w:divBdr>
        <w:top w:val="none" w:sz="0" w:space="0" w:color="auto"/>
        <w:left w:val="none" w:sz="0" w:space="0" w:color="auto"/>
        <w:bottom w:val="none" w:sz="0" w:space="0" w:color="auto"/>
        <w:right w:val="none" w:sz="0" w:space="0" w:color="auto"/>
      </w:divBdr>
    </w:div>
    <w:div w:id="1843616441">
      <w:bodyDiv w:val="1"/>
      <w:marLeft w:val="0"/>
      <w:marRight w:val="0"/>
      <w:marTop w:val="0"/>
      <w:marBottom w:val="0"/>
      <w:divBdr>
        <w:top w:val="none" w:sz="0" w:space="0" w:color="auto"/>
        <w:left w:val="none" w:sz="0" w:space="0" w:color="auto"/>
        <w:bottom w:val="none" w:sz="0" w:space="0" w:color="auto"/>
        <w:right w:val="none" w:sz="0" w:space="0" w:color="auto"/>
      </w:divBdr>
    </w:div>
    <w:div w:id="1843620760">
      <w:bodyDiv w:val="1"/>
      <w:marLeft w:val="0"/>
      <w:marRight w:val="0"/>
      <w:marTop w:val="0"/>
      <w:marBottom w:val="0"/>
      <w:divBdr>
        <w:top w:val="none" w:sz="0" w:space="0" w:color="auto"/>
        <w:left w:val="none" w:sz="0" w:space="0" w:color="auto"/>
        <w:bottom w:val="none" w:sz="0" w:space="0" w:color="auto"/>
        <w:right w:val="none" w:sz="0" w:space="0" w:color="auto"/>
      </w:divBdr>
    </w:div>
    <w:div w:id="1843620872">
      <w:bodyDiv w:val="1"/>
      <w:marLeft w:val="0"/>
      <w:marRight w:val="0"/>
      <w:marTop w:val="0"/>
      <w:marBottom w:val="0"/>
      <w:divBdr>
        <w:top w:val="none" w:sz="0" w:space="0" w:color="auto"/>
        <w:left w:val="none" w:sz="0" w:space="0" w:color="auto"/>
        <w:bottom w:val="none" w:sz="0" w:space="0" w:color="auto"/>
        <w:right w:val="none" w:sz="0" w:space="0" w:color="auto"/>
      </w:divBdr>
    </w:div>
    <w:div w:id="1843860176">
      <w:bodyDiv w:val="1"/>
      <w:marLeft w:val="0"/>
      <w:marRight w:val="0"/>
      <w:marTop w:val="0"/>
      <w:marBottom w:val="0"/>
      <w:divBdr>
        <w:top w:val="none" w:sz="0" w:space="0" w:color="auto"/>
        <w:left w:val="none" w:sz="0" w:space="0" w:color="auto"/>
        <w:bottom w:val="none" w:sz="0" w:space="0" w:color="auto"/>
        <w:right w:val="none" w:sz="0" w:space="0" w:color="auto"/>
      </w:divBdr>
    </w:div>
    <w:div w:id="1843887668">
      <w:bodyDiv w:val="1"/>
      <w:marLeft w:val="0"/>
      <w:marRight w:val="0"/>
      <w:marTop w:val="0"/>
      <w:marBottom w:val="0"/>
      <w:divBdr>
        <w:top w:val="none" w:sz="0" w:space="0" w:color="auto"/>
        <w:left w:val="none" w:sz="0" w:space="0" w:color="auto"/>
        <w:bottom w:val="none" w:sz="0" w:space="0" w:color="auto"/>
        <w:right w:val="none" w:sz="0" w:space="0" w:color="auto"/>
      </w:divBdr>
    </w:div>
    <w:div w:id="1844201225">
      <w:bodyDiv w:val="1"/>
      <w:marLeft w:val="0"/>
      <w:marRight w:val="0"/>
      <w:marTop w:val="0"/>
      <w:marBottom w:val="0"/>
      <w:divBdr>
        <w:top w:val="none" w:sz="0" w:space="0" w:color="auto"/>
        <w:left w:val="none" w:sz="0" w:space="0" w:color="auto"/>
        <w:bottom w:val="none" w:sz="0" w:space="0" w:color="auto"/>
        <w:right w:val="none" w:sz="0" w:space="0" w:color="auto"/>
      </w:divBdr>
    </w:div>
    <w:div w:id="1844466445">
      <w:bodyDiv w:val="1"/>
      <w:marLeft w:val="0"/>
      <w:marRight w:val="0"/>
      <w:marTop w:val="0"/>
      <w:marBottom w:val="0"/>
      <w:divBdr>
        <w:top w:val="none" w:sz="0" w:space="0" w:color="auto"/>
        <w:left w:val="none" w:sz="0" w:space="0" w:color="auto"/>
        <w:bottom w:val="none" w:sz="0" w:space="0" w:color="auto"/>
        <w:right w:val="none" w:sz="0" w:space="0" w:color="auto"/>
      </w:divBdr>
    </w:div>
    <w:div w:id="1844511690">
      <w:bodyDiv w:val="1"/>
      <w:marLeft w:val="0"/>
      <w:marRight w:val="0"/>
      <w:marTop w:val="0"/>
      <w:marBottom w:val="0"/>
      <w:divBdr>
        <w:top w:val="none" w:sz="0" w:space="0" w:color="auto"/>
        <w:left w:val="none" w:sz="0" w:space="0" w:color="auto"/>
        <w:bottom w:val="none" w:sz="0" w:space="0" w:color="auto"/>
        <w:right w:val="none" w:sz="0" w:space="0" w:color="auto"/>
      </w:divBdr>
    </w:div>
    <w:div w:id="1844515037">
      <w:bodyDiv w:val="1"/>
      <w:marLeft w:val="0"/>
      <w:marRight w:val="0"/>
      <w:marTop w:val="0"/>
      <w:marBottom w:val="0"/>
      <w:divBdr>
        <w:top w:val="none" w:sz="0" w:space="0" w:color="auto"/>
        <w:left w:val="none" w:sz="0" w:space="0" w:color="auto"/>
        <w:bottom w:val="none" w:sz="0" w:space="0" w:color="auto"/>
        <w:right w:val="none" w:sz="0" w:space="0" w:color="auto"/>
      </w:divBdr>
    </w:div>
    <w:div w:id="1844735563">
      <w:bodyDiv w:val="1"/>
      <w:marLeft w:val="0"/>
      <w:marRight w:val="0"/>
      <w:marTop w:val="0"/>
      <w:marBottom w:val="0"/>
      <w:divBdr>
        <w:top w:val="none" w:sz="0" w:space="0" w:color="auto"/>
        <w:left w:val="none" w:sz="0" w:space="0" w:color="auto"/>
        <w:bottom w:val="none" w:sz="0" w:space="0" w:color="auto"/>
        <w:right w:val="none" w:sz="0" w:space="0" w:color="auto"/>
      </w:divBdr>
    </w:div>
    <w:div w:id="1844859702">
      <w:bodyDiv w:val="1"/>
      <w:marLeft w:val="0"/>
      <w:marRight w:val="0"/>
      <w:marTop w:val="0"/>
      <w:marBottom w:val="0"/>
      <w:divBdr>
        <w:top w:val="none" w:sz="0" w:space="0" w:color="auto"/>
        <w:left w:val="none" w:sz="0" w:space="0" w:color="auto"/>
        <w:bottom w:val="none" w:sz="0" w:space="0" w:color="auto"/>
        <w:right w:val="none" w:sz="0" w:space="0" w:color="auto"/>
      </w:divBdr>
    </w:div>
    <w:div w:id="1845049086">
      <w:bodyDiv w:val="1"/>
      <w:marLeft w:val="0"/>
      <w:marRight w:val="0"/>
      <w:marTop w:val="0"/>
      <w:marBottom w:val="0"/>
      <w:divBdr>
        <w:top w:val="none" w:sz="0" w:space="0" w:color="auto"/>
        <w:left w:val="none" w:sz="0" w:space="0" w:color="auto"/>
        <w:bottom w:val="none" w:sz="0" w:space="0" w:color="auto"/>
        <w:right w:val="none" w:sz="0" w:space="0" w:color="auto"/>
      </w:divBdr>
    </w:div>
    <w:div w:id="1845049286">
      <w:bodyDiv w:val="1"/>
      <w:marLeft w:val="0"/>
      <w:marRight w:val="0"/>
      <w:marTop w:val="0"/>
      <w:marBottom w:val="0"/>
      <w:divBdr>
        <w:top w:val="none" w:sz="0" w:space="0" w:color="auto"/>
        <w:left w:val="none" w:sz="0" w:space="0" w:color="auto"/>
        <w:bottom w:val="none" w:sz="0" w:space="0" w:color="auto"/>
        <w:right w:val="none" w:sz="0" w:space="0" w:color="auto"/>
      </w:divBdr>
    </w:div>
    <w:div w:id="1845169008">
      <w:bodyDiv w:val="1"/>
      <w:marLeft w:val="0"/>
      <w:marRight w:val="0"/>
      <w:marTop w:val="0"/>
      <w:marBottom w:val="0"/>
      <w:divBdr>
        <w:top w:val="none" w:sz="0" w:space="0" w:color="auto"/>
        <w:left w:val="none" w:sz="0" w:space="0" w:color="auto"/>
        <w:bottom w:val="none" w:sz="0" w:space="0" w:color="auto"/>
        <w:right w:val="none" w:sz="0" w:space="0" w:color="auto"/>
      </w:divBdr>
    </w:div>
    <w:div w:id="1845392246">
      <w:bodyDiv w:val="1"/>
      <w:marLeft w:val="0"/>
      <w:marRight w:val="0"/>
      <w:marTop w:val="0"/>
      <w:marBottom w:val="0"/>
      <w:divBdr>
        <w:top w:val="none" w:sz="0" w:space="0" w:color="auto"/>
        <w:left w:val="none" w:sz="0" w:space="0" w:color="auto"/>
        <w:bottom w:val="none" w:sz="0" w:space="0" w:color="auto"/>
        <w:right w:val="none" w:sz="0" w:space="0" w:color="auto"/>
      </w:divBdr>
    </w:div>
    <w:div w:id="1845898697">
      <w:bodyDiv w:val="1"/>
      <w:marLeft w:val="0"/>
      <w:marRight w:val="0"/>
      <w:marTop w:val="0"/>
      <w:marBottom w:val="0"/>
      <w:divBdr>
        <w:top w:val="none" w:sz="0" w:space="0" w:color="auto"/>
        <w:left w:val="none" w:sz="0" w:space="0" w:color="auto"/>
        <w:bottom w:val="none" w:sz="0" w:space="0" w:color="auto"/>
        <w:right w:val="none" w:sz="0" w:space="0" w:color="auto"/>
      </w:divBdr>
    </w:div>
    <w:div w:id="1845901065">
      <w:bodyDiv w:val="1"/>
      <w:marLeft w:val="0"/>
      <w:marRight w:val="0"/>
      <w:marTop w:val="0"/>
      <w:marBottom w:val="0"/>
      <w:divBdr>
        <w:top w:val="none" w:sz="0" w:space="0" w:color="auto"/>
        <w:left w:val="none" w:sz="0" w:space="0" w:color="auto"/>
        <w:bottom w:val="none" w:sz="0" w:space="0" w:color="auto"/>
        <w:right w:val="none" w:sz="0" w:space="0" w:color="auto"/>
      </w:divBdr>
    </w:div>
    <w:div w:id="1846482672">
      <w:bodyDiv w:val="1"/>
      <w:marLeft w:val="0"/>
      <w:marRight w:val="0"/>
      <w:marTop w:val="0"/>
      <w:marBottom w:val="0"/>
      <w:divBdr>
        <w:top w:val="none" w:sz="0" w:space="0" w:color="auto"/>
        <w:left w:val="none" w:sz="0" w:space="0" w:color="auto"/>
        <w:bottom w:val="none" w:sz="0" w:space="0" w:color="auto"/>
        <w:right w:val="none" w:sz="0" w:space="0" w:color="auto"/>
      </w:divBdr>
    </w:div>
    <w:div w:id="1846507423">
      <w:bodyDiv w:val="1"/>
      <w:marLeft w:val="0"/>
      <w:marRight w:val="0"/>
      <w:marTop w:val="0"/>
      <w:marBottom w:val="0"/>
      <w:divBdr>
        <w:top w:val="none" w:sz="0" w:space="0" w:color="auto"/>
        <w:left w:val="none" w:sz="0" w:space="0" w:color="auto"/>
        <w:bottom w:val="none" w:sz="0" w:space="0" w:color="auto"/>
        <w:right w:val="none" w:sz="0" w:space="0" w:color="auto"/>
      </w:divBdr>
    </w:div>
    <w:div w:id="1847088339">
      <w:bodyDiv w:val="1"/>
      <w:marLeft w:val="0"/>
      <w:marRight w:val="0"/>
      <w:marTop w:val="0"/>
      <w:marBottom w:val="0"/>
      <w:divBdr>
        <w:top w:val="none" w:sz="0" w:space="0" w:color="auto"/>
        <w:left w:val="none" w:sz="0" w:space="0" w:color="auto"/>
        <w:bottom w:val="none" w:sz="0" w:space="0" w:color="auto"/>
        <w:right w:val="none" w:sz="0" w:space="0" w:color="auto"/>
      </w:divBdr>
    </w:div>
    <w:div w:id="1847553854">
      <w:bodyDiv w:val="1"/>
      <w:marLeft w:val="0"/>
      <w:marRight w:val="0"/>
      <w:marTop w:val="0"/>
      <w:marBottom w:val="0"/>
      <w:divBdr>
        <w:top w:val="none" w:sz="0" w:space="0" w:color="auto"/>
        <w:left w:val="none" w:sz="0" w:space="0" w:color="auto"/>
        <w:bottom w:val="none" w:sz="0" w:space="0" w:color="auto"/>
        <w:right w:val="none" w:sz="0" w:space="0" w:color="auto"/>
      </w:divBdr>
    </w:div>
    <w:div w:id="1847554069">
      <w:bodyDiv w:val="1"/>
      <w:marLeft w:val="0"/>
      <w:marRight w:val="0"/>
      <w:marTop w:val="0"/>
      <w:marBottom w:val="0"/>
      <w:divBdr>
        <w:top w:val="none" w:sz="0" w:space="0" w:color="auto"/>
        <w:left w:val="none" w:sz="0" w:space="0" w:color="auto"/>
        <w:bottom w:val="none" w:sz="0" w:space="0" w:color="auto"/>
        <w:right w:val="none" w:sz="0" w:space="0" w:color="auto"/>
      </w:divBdr>
    </w:div>
    <w:div w:id="1847746155">
      <w:bodyDiv w:val="1"/>
      <w:marLeft w:val="0"/>
      <w:marRight w:val="0"/>
      <w:marTop w:val="0"/>
      <w:marBottom w:val="0"/>
      <w:divBdr>
        <w:top w:val="none" w:sz="0" w:space="0" w:color="auto"/>
        <w:left w:val="none" w:sz="0" w:space="0" w:color="auto"/>
        <w:bottom w:val="none" w:sz="0" w:space="0" w:color="auto"/>
        <w:right w:val="none" w:sz="0" w:space="0" w:color="auto"/>
      </w:divBdr>
    </w:div>
    <w:div w:id="1847748100">
      <w:bodyDiv w:val="1"/>
      <w:marLeft w:val="0"/>
      <w:marRight w:val="0"/>
      <w:marTop w:val="0"/>
      <w:marBottom w:val="0"/>
      <w:divBdr>
        <w:top w:val="none" w:sz="0" w:space="0" w:color="auto"/>
        <w:left w:val="none" w:sz="0" w:space="0" w:color="auto"/>
        <w:bottom w:val="none" w:sz="0" w:space="0" w:color="auto"/>
        <w:right w:val="none" w:sz="0" w:space="0" w:color="auto"/>
      </w:divBdr>
    </w:div>
    <w:div w:id="1848011573">
      <w:bodyDiv w:val="1"/>
      <w:marLeft w:val="0"/>
      <w:marRight w:val="0"/>
      <w:marTop w:val="0"/>
      <w:marBottom w:val="0"/>
      <w:divBdr>
        <w:top w:val="none" w:sz="0" w:space="0" w:color="auto"/>
        <w:left w:val="none" w:sz="0" w:space="0" w:color="auto"/>
        <w:bottom w:val="none" w:sz="0" w:space="0" w:color="auto"/>
        <w:right w:val="none" w:sz="0" w:space="0" w:color="auto"/>
      </w:divBdr>
    </w:div>
    <w:div w:id="1848012925">
      <w:bodyDiv w:val="1"/>
      <w:marLeft w:val="0"/>
      <w:marRight w:val="0"/>
      <w:marTop w:val="0"/>
      <w:marBottom w:val="0"/>
      <w:divBdr>
        <w:top w:val="none" w:sz="0" w:space="0" w:color="auto"/>
        <w:left w:val="none" w:sz="0" w:space="0" w:color="auto"/>
        <w:bottom w:val="none" w:sz="0" w:space="0" w:color="auto"/>
        <w:right w:val="none" w:sz="0" w:space="0" w:color="auto"/>
      </w:divBdr>
    </w:div>
    <w:div w:id="1848210093">
      <w:bodyDiv w:val="1"/>
      <w:marLeft w:val="0"/>
      <w:marRight w:val="0"/>
      <w:marTop w:val="0"/>
      <w:marBottom w:val="0"/>
      <w:divBdr>
        <w:top w:val="none" w:sz="0" w:space="0" w:color="auto"/>
        <w:left w:val="none" w:sz="0" w:space="0" w:color="auto"/>
        <w:bottom w:val="none" w:sz="0" w:space="0" w:color="auto"/>
        <w:right w:val="none" w:sz="0" w:space="0" w:color="auto"/>
      </w:divBdr>
    </w:div>
    <w:div w:id="1849249583">
      <w:bodyDiv w:val="1"/>
      <w:marLeft w:val="0"/>
      <w:marRight w:val="0"/>
      <w:marTop w:val="0"/>
      <w:marBottom w:val="0"/>
      <w:divBdr>
        <w:top w:val="none" w:sz="0" w:space="0" w:color="auto"/>
        <w:left w:val="none" w:sz="0" w:space="0" w:color="auto"/>
        <w:bottom w:val="none" w:sz="0" w:space="0" w:color="auto"/>
        <w:right w:val="none" w:sz="0" w:space="0" w:color="auto"/>
      </w:divBdr>
    </w:div>
    <w:div w:id="1849365951">
      <w:bodyDiv w:val="1"/>
      <w:marLeft w:val="0"/>
      <w:marRight w:val="0"/>
      <w:marTop w:val="0"/>
      <w:marBottom w:val="0"/>
      <w:divBdr>
        <w:top w:val="none" w:sz="0" w:space="0" w:color="auto"/>
        <w:left w:val="none" w:sz="0" w:space="0" w:color="auto"/>
        <w:bottom w:val="none" w:sz="0" w:space="0" w:color="auto"/>
        <w:right w:val="none" w:sz="0" w:space="0" w:color="auto"/>
      </w:divBdr>
    </w:div>
    <w:div w:id="1849635176">
      <w:bodyDiv w:val="1"/>
      <w:marLeft w:val="0"/>
      <w:marRight w:val="0"/>
      <w:marTop w:val="0"/>
      <w:marBottom w:val="0"/>
      <w:divBdr>
        <w:top w:val="none" w:sz="0" w:space="0" w:color="auto"/>
        <w:left w:val="none" w:sz="0" w:space="0" w:color="auto"/>
        <w:bottom w:val="none" w:sz="0" w:space="0" w:color="auto"/>
        <w:right w:val="none" w:sz="0" w:space="0" w:color="auto"/>
      </w:divBdr>
    </w:div>
    <w:div w:id="1849782205">
      <w:bodyDiv w:val="1"/>
      <w:marLeft w:val="0"/>
      <w:marRight w:val="0"/>
      <w:marTop w:val="0"/>
      <w:marBottom w:val="0"/>
      <w:divBdr>
        <w:top w:val="none" w:sz="0" w:space="0" w:color="auto"/>
        <w:left w:val="none" w:sz="0" w:space="0" w:color="auto"/>
        <w:bottom w:val="none" w:sz="0" w:space="0" w:color="auto"/>
        <w:right w:val="none" w:sz="0" w:space="0" w:color="auto"/>
      </w:divBdr>
    </w:div>
    <w:div w:id="1849901885">
      <w:bodyDiv w:val="1"/>
      <w:marLeft w:val="0"/>
      <w:marRight w:val="0"/>
      <w:marTop w:val="0"/>
      <w:marBottom w:val="0"/>
      <w:divBdr>
        <w:top w:val="none" w:sz="0" w:space="0" w:color="auto"/>
        <w:left w:val="none" w:sz="0" w:space="0" w:color="auto"/>
        <w:bottom w:val="none" w:sz="0" w:space="0" w:color="auto"/>
        <w:right w:val="none" w:sz="0" w:space="0" w:color="auto"/>
      </w:divBdr>
    </w:div>
    <w:div w:id="1850024750">
      <w:bodyDiv w:val="1"/>
      <w:marLeft w:val="0"/>
      <w:marRight w:val="0"/>
      <w:marTop w:val="0"/>
      <w:marBottom w:val="0"/>
      <w:divBdr>
        <w:top w:val="none" w:sz="0" w:space="0" w:color="auto"/>
        <w:left w:val="none" w:sz="0" w:space="0" w:color="auto"/>
        <w:bottom w:val="none" w:sz="0" w:space="0" w:color="auto"/>
        <w:right w:val="none" w:sz="0" w:space="0" w:color="auto"/>
      </w:divBdr>
    </w:div>
    <w:div w:id="1850288736">
      <w:bodyDiv w:val="1"/>
      <w:marLeft w:val="0"/>
      <w:marRight w:val="0"/>
      <w:marTop w:val="0"/>
      <w:marBottom w:val="0"/>
      <w:divBdr>
        <w:top w:val="none" w:sz="0" w:space="0" w:color="auto"/>
        <w:left w:val="none" w:sz="0" w:space="0" w:color="auto"/>
        <w:bottom w:val="none" w:sz="0" w:space="0" w:color="auto"/>
        <w:right w:val="none" w:sz="0" w:space="0" w:color="auto"/>
      </w:divBdr>
    </w:div>
    <w:div w:id="1850368412">
      <w:bodyDiv w:val="1"/>
      <w:marLeft w:val="0"/>
      <w:marRight w:val="0"/>
      <w:marTop w:val="0"/>
      <w:marBottom w:val="0"/>
      <w:divBdr>
        <w:top w:val="none" w:sz="0" w:space="0" w:color="auto"/>
        <w:left w:val="none" w:sz="0" w:space="0" w:color="auto"/>
        <w:bottom w:val="none" w:sz="0" w:space="0" w:color="auto"/>
        <w:right w:val="none" w:sz="0" w:space="0" w:color="auto"/>
      </w:divBdr>
    </w:div>
    <w:div w:id="1850409154">
      <w:bodyDiv w:val="1"/>
      <w:marLeft w:val="0"/>
      <w:marRight w:val="0"/>
      <w:marTop w:val="0"/>
      <w:marBottom w:val="0"/>
      <w:divBdr>
        <w:top w:val="none" w:sz="0" w:space="0" w:color="auto"/>
        <w:left w:val="none" w:sz="0" w:space="0" w:color="auto"/>
        <w:bottom w:val="none" w:sz="0" w:space="0" w:color="auto"/>
        <w:right w:val="none" w:sz="0" w:space="0" w:color="auto"/>
      </w:divBdr>
    </w:div>
    <w:div w:id="1850438195">
      <w:bodyDiv w:val="1"/>
      <w:marLeft w:val="0"/>
      <w:marRight w:val="0"/>
      <w:marTop w:val="0"/>
      <w:marBottom w:val="0"/>
      <w:divBdr>
        <w:top w:val="none" w:sz="0" w:space="0" w:color="auto"/>
        <w:left w:val="none" w:sz="0" w:space="0" w:color="auto"/>
        <w:bottom w:val="none" w:sz="0" w:space="0" w:color="auto"/>
        <w:right w:val="none" w:sz="0" w:space="0" w:color="auto"/>
      </w:divBdr>
    </w:div>
    <w:div w:id="1850606436">
      <w:bodyDiv w:val="1"/>
      <w:marLeft w:val="0"/>
      <w:marRight w:val="0"/>
      <w:marTop w:val="0"/>
      <w:marBottom w:val="0"/>
      <w:divBdr>
        <w:top w:val="none" w:sz="0" w:space="0" w:color="auto"/>
        <w:left w:val="none" w:sz="0" w:space="0" w:color="auto"/>
        <w:bottom w:val="none" w:sz="0" w:space="0" w:color="auto"/>
        <w:right w:val="none" w:sz="0" w:space="0" w:color="auto"/>
      </w:divBdr>
    </w:div>
    <w:div w:id="1850634107">
      <w:bodyDiv w:val="1"/>
      <w:marLeft w:val="0"/>
      <w:marRight w:val="0"/>
      <w:marTop w:val="0"/>
      <w:marBottom w:val="0"/>
      <w:divBdr>
        <w:top w:val="none" w:sz="0" w:space="0" w:color="auto"/>
        <w:left w:val="none" w:sz="0" w:space="0" w:color="auto"/>
        <w:bottom w:val="none" w:sz="0" w:space="0" w:color="auto"/>
        <w:right w:val="none" w:sz="0" w:space="0" w:color="auto"/>
      </w:divBdr>
    </w:div>
    <w:div w:id="1850635064">
      <w:bodyDiv w:val="1"/>
      <w:marLeft w:val="0"/>
      <w:marRight w:val="0"/>
      <w:marTop w:val="0"/>
      <w:marBottom w:val="0"/>
      <w:divBdr>
        <w:top w:val="none" w:sz="0" w:space="0" w:color="auto"/>
        <w:left w:val="none" w:sz="0" w:space="0" w:color="auto"/>
        <w:bottom w:val="none" w:sz="0" w:space="0" w:color="auto"/>
        <w:right w:val="none" w:sz="0" w:space="0" w:color="auto"/>
      </w:divBdr>
    </w:div>
    <w:div w:id="1850638138">
      <w:bodyDiv w:val="1"/>
      <w:marLeft w:val="0"/>
      <w:marRight w:val="0"/>
      <w:marTop w:val="0"/>
      <w:marBottom w:val="0"/>
      <w:divBdr>
        <w:top w:val="none" w:sz="0" w:space="0" w:color="auto"/>
        <w:left w:val="none" w:sz="0" w:space="0" w:color="auto"/>
        <w:bottom w:val="none" w:sz="0" w:space="0" w:color="auto"/>
        <w:right w:val="none" w:sz="0" w:space="0" w:color="auto"/>
      </w:divBdr>
    </w:div>
    <w:div w:id="1850829159">
      <w:bodyDiv w:val="1"/>
      <w:marLeft w:val="0"/>
      <w:marRight w:val="0"/>
      <w:marTop w:val="0"/>
      <w:marBottom w:val="0"/>
      <w:divBdr>
        <w:top w:val="none" w:sz="0" w:space="0" w:color="auto"/>
        <w:left w:val="none" w:sz="0" w:space="0" w:color="auto"/>
        <w:bottom w:val="none" w:sz="0" w:space="0" w:color="auto"/>
        <w:right w:val="none" w:sz="0" w:space="0" w:color="auto"/>
      </w:divBdr>
    </w:div>
    <w:div w:id="1850947157">
      <w:bodyDiv w:val="1"/>
      <w:marLeft w:val="0"/>
      <w:marRight w:val="0"/>
      <w:marTop w:val="0"/>
      <w:marBottom w:val="0"/>
      <w:divBdr>
        <w:top w:val="none" w:sz="0" w:space="0" w:color="auto"/>
        <w:left w:val="none" w:sz="0" w:space="0" w:color="auto"/>
        <w:bottom w:val="none" w:sz="0" w:space="0" w:color="auto"/>
        <w:right w:val="none" w:sz="0" w:space="0" w:color="auto"/>
      </w:divBdr>
    </w:div>
    <w:div w:id="1850947679">
      <w:bodyDiv w:val="1"/>
      <w:marLeft w:val="0"/>
      <w:marRight w:val="0"/>
      <w:marTop w:val="0"/>
      <w:marBottom w:val="0"/>
      <w:divBdr>
        <w:top w:val="none" w:sz="0" w:space="0" w:color="auto"/>
        <w:left w:val="none" w:sz="0" w:space="0" w:color="auto"/>
        <w:bottom w:val="none" w:sz="0" w:space="0" w:color="auto"/>
        <w:right w:val="none" w:sz="0" w:space="0" w:color="auto"/>
      </w:divBdr>
    </w:div>
    <w:div w:id="1851021415">
      <w:bodyDiv w:val="1"/>
      <w:marLeft w:val="0"/>
      <w:marRight w:val="0"/>
      <w:marTop w:val="0"/>
      <w:marBottom w:val="0"/>
      <w:divBdr>
        <w:top w:val="none" w:sz="0" w:space="0" w:color="auto"/>
        <w:left w:val="none" w:sz="0" w:space="0" w:color="auto"/>
        <w:bottom w:val="none" w:sz="0" w:space="0" w:color="auto"/>
        <w:right w:val="none" w:sz="0" w:space="0" w:color="auto"/>
      </w:divBdr>
    </w:div>
    <w:div w:id="1851219533">
      <w:bodyDiv w:val="1"/>
      <w:marLeft w:val="0"/>
      <w:marRight w:val="0"/>
      <w:marTop w:val="0"/>
      <w:marBottom w:val="0"/>
      <w:divBdr>
        <w:top w:val="none" w:sz="0" w:space="0" w:color="auto"/>
        <w:left w:val="none" w:sz="0" w:space="0" w:color="auto"/>
        <w:bottom w:val="none" w:sz="0" w:space="0" w:color="auto"/>
        <w:right w:val="none" w:sz="0" w:space="0" w:color="auto"/>
      </w:divBdr>
    </w:div>
    <w:div w:id="1851292384">
      <w:bodyDiv w:val="1"/>
      <w:marLeft w:val="0"/>
      <w:marRight w:val="0"/>
      <w:marTop w:val="0"/>
      <w:marBottom w:val="0"/>
      <w:divBdr>
        <w:top w:val="none" w:sz="0" w:space="0" w:color="auto"/>
        <w:left w:val="none" w:sz="0" w:space="0" w:color="auto"/>
        <w:bottom w:val="none" w:sz="0" w:space="0" w:color="auto"/>
        <w:right w:val="none" w:sz="0" w:space="0" w:color="auto"/>
      </w:divBdr>
    </w:div>
    <w:div w:id="1851410864">
      <w:bodyDiv w:val="1"/>
      <w:marLeft w:val="0"/>
      <w:marRight w:val="0"/>
      <w:marTop w:val="0"/>
      <w:marBottom w:val="0"/>
      <w:divBdr>
        <w:top w:val="none" w:sz="0" w:space="0" w:color="auto"/>
        <w:left w:val="none" w:sz="0" w:space="0" w:color="auto"/>
        <w:bottom w:val="none" w:sz="0" w:space="0" w:color="auto"/>
        <w:right w:val="none" w:sz="0" w:space="0" w:color="auto"/>
      </w:divBdr>
    </w:div>
    <w:div w:id="1851798477">
      <w:bodyDiv w:val="1"/>
      <w:marLeft w:val="0"/>
      <w:marRight w:val="0"/>
      <w:marTop w:val="0"/>
      <w:marBottom w:val="0"/>
      <w:divBdr>
        <w:top w:val="none" w:sz="0" w:space="0" w:color="auto"/>
        <w:left w:val="none" w:sz="0" w:space="0" w:color="auto"/>
        <w:bottom w:val="none" w:sz="0" w:space="0" w:color="auto"/>
        <w:right w:val="none" w:sz="0" w:space="0" w:color="auto"/>
      </w:divBdr>
    </w:div>
    <w:div w:id="1851992553">
      <w:bodyDiv w:val="1"/>
      <w:marLeft w:val="0"/>
      <w:marRight w:val="0"/>
      <w:marTop w:val="0"/>
      <w:marBottom w:val="0"/>
      <w:divBdr>
        <w:top w:val="none" w:sz="0" w:space="0" w:color="auto"/>
        <w:left w:val="none" w:sz="0" w:space="0" w:color="auto"/>
        <w:bottom w:val="none" w:sz="0" w:space="0" w:color="auto"/>
        <w:right w:val="none" w:sz="0" w:space="0" w:color="auto"/>
      </w:divBdr>
    </w:div>
    <w:div w:id="1852140440">
      <w:bodyDiv w:val="1"/>
      <w:marLeft w:val="0"/>
      <w:marRight w:val="0"/>
      <w:marTop w:val="0"/>
      <w:marBottom w:val="0"/>
      <w:divBdr>
        <w:top w:val="none" w:sz="0" w:space="0" w:color="auto"/>
        <w:left w:val="none" w:sz="0" w:space="0" w:color="auto"/>
        <w:bottom w:val="none" w:sz="0" w:space="0" w:color="auto"/>
        <w:right w:val="none" w:sz="0" w:space="0" w:color="auto"/>
      </w:divBdr>
    </w:div>
    <w:div w:id="1852261287">
      <w:bodyDiv w:val="1"/>
      <w:marLeft w:val="0"/>
      <w:marRight w:val="0"/>
      <w:marTop w:val="0"/>
      <w:marBottom w:val="0"/>
      <w:divBdr>
        <w:top w:val="none" w:sz="0" w:space="0" w:color="auto"/>
        <w:left w:val="none" w:sz="0" w:space="0" w:color="auto"/>
        <w:bottom w:val="none" w:sz="0" w:space="0" w:color="auto"/>
        <w:right w:val="none" w:sz="0" w:space="0" w:color="auto"/>
      </w:divBdr>
    </w:div>
    <w:div w:id="1852261562">
      <w:bodyDiv w:val="1"/>
      <w:marLeft w:val="0"/>
      <w:marRight w:val="0"/>
      <w:marTop w:val="0"/>
      <w:marBottom w:val="0"/>
      <w:divBdr>
        <w:top w:val="none" w:sz="0" w:space="0" w:color="auto"/>
        <w:left w:val="none" w:sz="0" w:space="0" w:color="auto"/>
        <w:bottom w:val="none" w:sz="0" w:space="0" w:color="auto"/>
        <w:right w:val="none" w:sz="0" w:space="0" w:color="auto"/>
      </w:divBdr>
    </w:div>
    <w:div w:id="1852328789">
      <w:bodyDiv w:val="1"/>
      <w:marLeft w:val="0"/>
      <w:marRight w:val="0"/>
      <w:marTop w:val="0"/>
      <w:marBottom w:val="0"/>
      <w:divBdr>
        <w:top w:val="none" w:sz="0" w:space="0" w:color="auto"/>
        <w:left w:val="none" w:sz="0" w:space="0" w:color="auto"/>
        <w:bottom w:val="none" w:sz="0" w:space="0" w:color="auto"/>
        <w:right w:val="none" w:sz="0" w:space="0" w:color="auto"/>
      </w:divBdr>
    </w:div>
    <w:div w:id="1852834791">
      <w:bodyDiv w:val="1"/>
      <w:marLeft w:val="0"/>
      <w:marRight w:val="0"/>
      <w:marTop w:val="0"/>
      <w:marBottom w:val="0"/>
      <w:divBdr>
        <w:top w:val="none" w:sz="0" w:space="0" w:color="auto"/>
        <w:left w:val="none" w:sz="0" w:space="0" w:color="auto"/>
        <w:bottom w:val="none" w:sz="0" w:space="0" w:color="auto"/>
        <w:right w:val="none" w:sz="0" w:space="0" w:color="auto"/>
      </w:divBdr>
    </w:div>
    <w:div w:id="1853180027">
      <w:bodyDiv w:val="1"/>
      <w:marLeft w:val="0"/>
      <w:marRight w:val="0"/>
      <w:marTop w:val="0"/>
      <w:marBottom w:val="0"/>
      <w:divBdr>
        <w:top w:val="none" w:sz="0" w:space="0" w:color="auto"/>
        <w:left w:val="none" w:sz="0" w:space="0" w:color="auto"/>
        <w:bottom w:val="none" w:sz="0" w:space="0" w:color="auto"/>
        <w:right w:val="none" w:sz="0" w:space="0" w:color="auto"/>
      </w:divBdr>
    </w:div>
    <w:div w:id="1853950304">
      <w:bodyDiv w:val="1"/>
      <w:marLeft w:val="0"/>
      <w:marRight w:val="0"/>
      <w:marTop w:val="0"/>
      <w:marBottom w:val="0"/>
      <w:divBdr>
        <w:top w:val="none" w:sz="0" w:space="0" w:color="auto"/>
        <w:left w:val="none" w:sz="0" w:space="0" w:color="auto"/>
        <w:bottom w:val="none" w:sz="0" w:space="0" w:color="auto"/>
        <w:right w:val="none" w:sz="0" w:space="0" w:color="auto"/>
      </w:divBdr>
    </w:div>
    <w:div w:id="1854026878">
      <w:bodyDiv w:val="1"/>
      <w:marLeft w:val="0"/>
      <w:marRight w:val="0"/>
      <w:marTop w:val="0"/>
      <w:marBottom w:val="0"/>
      <w:divBdr>
        <w:top w:val="none" w:sz="0" w:space="0" w:color="auto"/>
        <w:left w:val="none" w:sz="0" w:space="0" w:color="auto"/>
        <w:bottom w:val="none" w:sz="0" w:space="0" w:color="auto"/>
        <w:right w:val="none" w:sz="0" w:space="0" w:color="auto"/>
      </w:divBdr>
    </w:div>
    <w:div w:id="1854177149">
      <w:bodyDiv w:val="1"/>
      <w:marLeft w:val="0"/>
      <w:marRight w:val="0"/>
      <w:marTop w:val="0"/>
      <w:marBottom w:val="0"/>
      <w:divBdr>
        <w:top w:val="none" w:sz="0" w:space="0" w:color="auto"/>
        <w:left w:val="none" w:sz="0" w:space="0" w:color="auto"/>
        <w:bottom w:val="none" w:sz="0" w:space="0" w:color="auto"/>
        <w:right w:val="none" w:sz="0" w:space="0" w:color="auto"/>
      </w:divBdr>
    </w:div>
    <w:div w:id="1854302285">
      <w:bodyDiv w:val="1"/>
      <w:marLeft w:val="0"/>
      <w:marRight w:val="0"/>
      <w:marTop w:val="0"/>
      <w:marBottom w:val="0"/>
      <w:divBdr>
        <w:top w:val="none" w:sz="0" w:space="0" w:color="auto"/>
        <w:left w:val="none" w:sz="0" w:space="0" w:color="auto"/>
        <w:bottom w:val="none" w:sz="0" w:space="0" w:color="auto"/>
        <w:right w:val="none" w:sz="0" w:space="0" w:color="auto"/>
      </w:divBdr>
    </w:div>
    <w:div w:id="1854494511">
      <w:bodyDiv w:val="1"/>
      <w:marLeft w:val="0"/>
      <w:marRight w:val="0"/>
      <w:marTop w:val="0"/>
      <w:marBottom w:val="0"/>
      <w:divBdr>
        <w:top w:val="none" w:sz="0" w:space="0" w:color="auto"/>
        <w:left w:val="none" w:sz="0" w:space="0" w:color="auto"/>
        <w:bottom w:val="none" w:sz="0" w:space="0" w:color="auto"/>
        <w:right w:val="none" w:sz="0" w:space="0" w:color="auto"/>
      </w:divBdr>
    </w:div>
    <w:div w:id="1854494712">
      <w:bodyDiv w:val="1"/>
      <w:marLeft w:val="0"/>
      <w:marRight w:val="0"/>
      <w:marTop w:val="0"/>
      <w:marBottom w:val="0"/>
      <w:divBdr>
        <w:top w:val="none" w:sz="0" w:space="0" w:color="auto"/>
        <w:left w:val="none" w:sz="0" w:space="0" w:color="auto"/>
        <w:bottom w:val="none" w:sz="0" w:space="0" w:color="auto"/>
        <w:right w:val="none" w:sz="0" w:space="0" w:color="auto"/>
      </w:divBdr>
    </w:div>
    <w:div w:id="1854566963">
      <w:bodyDiv w:val="1"/>
      <w:marLeft w:val="0"/>
      <w:marRight w:val="0"/>
      <w:marTop w:val="0"/>
      <w:marBottom w:val="0"/>
      <w:divBdr>
        <w:top w:val="none" w:sz="0" w:space="0" w:color="auto"/>
        <w:left w:val="none" w:sz="0" w:space="0" w:color="auto"/>
        <w:bottom w:val="none" w:sz="0" w:space="0" w:color="auto"/>
        <w:right w:val="none" w:sz="0" w:space="0" w:color="auto"/>
      </w:divBdr>
    </w:div>
    <w:div w:id="1854611203">
      <w:bodyDiv w:val="1"/>
      <w:marLeft w:val="0"/>
      <w:marRight w:val="0"/>
      <w:marTop w:val="0"/>
      <w:marBottom w:val="0"/>
      <w:divBdr>
        <w:top w:val="none" w:sz="0" w:space="0" w:color="auto"/>
        <w:left w:val="none" w:sz="0" w:space="0" w:color="auto"/>
        <w:bottom w:val="none" w:sz="0" w:space="0" w:color="auto"/>
        <w:right w:val="none" w:sz="0" w:space="0" w:color="auto"/>
      </w:divBdr>
    </w:div>
    <w:div w:id="1854953473">
      <w:bodyDiv w:val="1"/>
      <w:marLeft w:val="0"/>
      <w:marRight w:val="0"/>
      <w:marTop w:val="0"/>
      <w:marBottom w:val="0"/>
      <w:divBdr>
        <w:top w:val="none" w:sz="0" w:space="0" w:color="auto"/>
        <w:left w:val="none" w:sz="0" w:space="0" w:color="auto"/>
        <w:bottom w:val="none" w:sz="0" w:space="0" w:color="auto"/>
        <w:right w:val="none" w:sz="0" w:space="0" w:color="auto"/>
      </w:divBdr>
    </w:div>
    <w:div w:id="1855071022">
      <w:bodyDiv w:val="1"/>
      <w:marLeft w:val="0"/>
      <w:marRight w:val="0"/>
      <w:marTop w:val="0"/>
      <w:marBottom w:val="0"/>
      <w:divBdr>
        <w:top w:val="none" w:sz="0" w:space="0" w:color="auto"/>
        <w:left w:val="none" w:sz="0" w:space="0" w:color="auto"/>
        <w:bottom w:val="none" w:sz="0" w:space="0" w:color="auto"/>
        <w:right w:val="none" w:sz="0" w:space="0" w:color="auto"/>
      </w:divBdr>
    </w:div>
    <w:div w:id="1855144438">
      <w:bodyDiv w:val="1"/>
      <w:marLeft w:val="0"/>
      <w:marRight w:val="0"/>
      <w:marTop w:val="0"/>
      <w:marBottom w:val="0"/>
      <w:divBdr>
        <w:top w:val="none" w:sz="0" w:space="0" w:color="auto"/>
        <w:left w:val="none" w:sz="0" w:space="0" w:color="auto"/>
        <w:bottom w:val="none" w:sz="0" w:space="0" w:color="auto"/>
        <w:right w:val="none" w:sz="0" w:space="0" w:color="auto"/>
      </w:divBdr>
    </w:div>
    <w:div w:id="1855261753">
      <w:bodyDiv w:val="1"/>
      <w:marLeft w:val="0"/>
      <w:marRight w:val="0"/>
      <w:marTop w:val="0"/>
      <w:marBottom w:val="0"/>
      <w:divBdr>
        <w:top w:val="none" w:sz="0" w:space="0" w:color="auto"/>
        <w:left w:val="none" w:sz="0" w:space="0" w:color="auto"/>
        <w:bottom w:val="none" w:sz="0" w:space="0" w:color="auto"/>
        <w:right w:val="none" w:sz="0" w:space="0" w:color="auto"/>
      </w:divBdr>
    </w:div>
    <w:div w:id="1855341632">
      <w:bodyDiv w:val="1"/>
      <w:marLeft w:val="0"/>
      <w:marRight w:val="0"/>
      <w:marTop w:val="0"/>
      <w:marBottom w:val="0"/>
      <w:divBdr>
        <w:top w:val="none" w:sz="0" w:space="0" w:color="auto"/>
        <w:left w:val="none" w:sz="0" w:space="0" w:color="auto"/>
        <w:bottom w:val="none" w:sz="0" w:space="0" w:color="auto"/>
        <w:right w:val="none" w:sz="0" w:space="0" w:color="auto"/>
      </w:divBdr>
    </w:div>
    <w:div w:id="1855681972">
      <w:bodyDiv w:val="1"/>
      <w:marLeft w:val="0"/>
      <w:marRight w:val="0"/>
      <w:marTop w:val="0"/>
      <w:marBottom w:val="0"/>
      <w:divBdr>
        <w:top w:val="none" w:sz="0" w:space="0" w:color="auto"/>
        <w:left w:val="none" w:sz="0" w:space="0" w:color="auto"/>
        <w:bottom w:val="none" w:sz="0" w:space="0" w:color="auto"/>
        <w:right w:val="none" w:sz="0" w:space="0" w:color="auto"/>
      </w:divBdr>
    </w:div>
    <w:div w:id="1855683038">
      <w:bodyDiv w:val="1"/>
      <w:marLeft w:val="0"/>
      <w:marRight w:val="0"/>
      <w:marTop w:val="0"/>
      <w:marBottom w:val="0"/>
      <w:divBdr>
        <w:top w:val="none" w:sz="0" w:space="0" w:color="auto"/>
        <w:left w:val="none" w:sz="0" w:space="0" w:color="auto"/>
        <w:bottom w:val="none" w:sz="0" w:space="0" w:color="auto"/>
        <w:right w:val="none" w:sz="0" w:space="0" w:color="auto"/>
      </w:divBdr>
    </w:div>
    <w:div w:id="1855722725">
      <w:bodyDiv w:val="1"/>
      <w:marLeft w:val="0"/>
      <w:marRight w:val="0"/>
      <w:marTop w:val="0"/>
      <w:marBottom w:val="0"/>
      <w:divBdr>
        <w:top w:val="none" w:sz="0" w:space="0" w:color="auto"/>
        <w:left w:val="none" w:sz="0" w:space="0" w:color="auto"/>
        <w:bottom w:val="none" w:sz="0" w:space="0" w:color="auto"/>
        <w:right w:val="none" w:sz="0" w:space="0" w:color="auto"/>
      </w:divBdr>
    </w:div>
    <w:div w:id="1855878807">
      <w:bodyDiv w:val="1"/>
      <w:marLeft w:val="0"/>
      <w:marRight w:val="0"/>
      <w:marTop w:val="0"/>
      <w:marBottom w:val="0"/>
      <w:divBdr>
        <w:top w:val="none" w:sz="0" w:space="0" w:color="auto"/>
        <w:left w:val="none" w:sz="0" w:space="0" w:color="auto"/>
        <w:bottom w:val="none" w:sz="0" w:space="0" w:color="auto"/>
        <w:right w:val="none" w:sz="0" w:space="0" w:color="auto"/>
      </w:divBdr>
    </w:div>
    <w:div w:id="1856113255">
      <w:bodyDiv w:val="1"/>
      <w:marLeft w:val="0"/>
      <w:marRight w:val="0"/>
      <w:marTop w:val="0"/>
      <w:marBottom w:val="0"/>
      <w:divBdr>
        <w:top w:val="none" w:sz="0" w:space="0" w:color="auto"/>
        <w:left w:val="none" w:sz="0" w:space="0" w:color="auto"/>
        <w:bottom w:val="none" w:sz="0" w:space="0" w:color="auto"/>
        <w:right w:val="none" w:sz="0" w:space="0" w:color="auto"/>
      </w:divBdr>
    </w:div>
    <w:div w:id="1856654730">
      <w:bodyDiv w:val="1"/>
      <w:marLeft w:val="0"/>
      <w:marRight w:val="0"/>
      <w:marTop w:val="0"/>
      <w:marBottom w:val="0"/>
      <w:divBdr>
        <w:top w:val="none" w:sz="0" w:space="0" w:color="auto"/>
        <w:left w:val="none" w:sz="0" w:space="0" w:color="auto"/>
        <w:bottom w:val="none" w:sz="0" w:space="0" w:color="auto"/>
        <w:right w:val="none" w:sz="0" w:space="0" w:color="auto"/>
      </w:divBdr>
    </w:div>
    <w:div w:id="1857110876">
      <w:bodyDiv w:val="1"/>
      <w:marLeft w:val="0"/>
      <w:marRight w:val="0"/>
      <w:marTop w:val="0"/>
      <w:marBottom w:val="0"/>
      <w:divBdr>
        <w:top w:val="none" w:sz="0" w:space="0" w:color="auto"/>
        <w:left w:val="none" w:sz="0" w:space="0" w:color="auto"/>
        <w:bottom w:val="none" w:sz="0" w:space="0" w:color="auto"/>
        <w:right w:val="none" w:sz="0" w:space="0" w:color="auto"/>
      </w:divBdr>
    </w:div>
    <w:div w:id="1857428707">
      <w:bodyDiv w:val="1"/>
      <w:marLeft w:val="0"/>
      <w:marRight w:val="0"/>
      <w:marTop w:val="0"/>
      <w:marBottom w:val="0"/>
      <w:divBdr>
        <w:top w:val="none" w:sz="0" w:space="0" w:color="auto"/>
        <w:left w:val="none" w:sz="0" w:space="0" w:color="auto"/>
        <w:bottom w:val="none" w:sz="0" w:space="0" w:color="auto"/>
        <w:right w:val="none" w:sz="0" w:space="0" w:color="auto"/>
      </w:divBdr>
    </w:div>
    <w:div w:id="1857573380">
      <w:bodyDiv w:val="1"/>
      <w:marLeft w:val="0"/>
      <w:marRight w:val="0"/>
      <w:marTop w:val="0"/>
      <w:marBottom w:val="0"/>
      <w:divBdr>
        <w:top w:val="none" w:sz="0" w:space="0" w:color="auto"/>
        <w:left w:val="none" w:sz="0" w:space="0" w:color="auto"/>
        <w:bottom w:val="none" w:sz="0" w:space="0" w:color="auto"/>
        <w:right w:val="none" w:sz="0" w:space="0" w:color="auto"/>
      </w:divBdr>
    </w:div>
    <w:div w:id="1857688734">
      <w:bodyDiv w:val="1"/>
      <w:marLeft w:val="0"/>
      <w:marRight w:val="0"/>
      <w:marTop w:val="0"/>
      <w:marBottom w:val="0"/>
      <w:divBdr>
        <w:top w:val="none" w:sz="0" w:space="0" w:color="auto"/>
        <w:left w:val="none" w:sz="0" w:space="0" w:color="auto"/>
        <w:bottom w:val="none" w:sz="0" w:space="0" w:color="auto"/>
        <w:right w:val="none" w:sz="0" w:space="0" w:color="auto"/>
      </w:divBdr>
    </w:div>
    <w:div w:id="1857695225">
      <w:bodyDiv w:val="1"/>
      <w:marLeft w:val="0"/>
      <w:marRight w:val="0"/>
      <w:marTop w:val="0"/>
      <w:marBottom w:val="0"/>
      <w:divBdr>
        <w:top w:val="none" w:sz="0" w:space="0" w:color="auto"/>
        <w:left w:val="none" w:sz="0" w:space="0" w:color="auto"/>
        <w:bottom w:val="none" w:sz="0" w:space="0" w:color="auto"/>
        <w:right w:val="none" w:sz="0" w:space="0" w:color="auto"/>
      </w:divBdr>
    </w:div>
    <w:div w:id="1857886004">
      <w:bodyDiv w:val="1"/>
      <w:marLeft w:val="0"/>
      <w:marRight w:val="0"/>
      <w:marTop w:val="0"/>
      <w:marBottom w:val="0"/>
      <w:divBdr>
        <w:top w:val="none" w:sz="0" w:space="0" w:color="auto"/>
        <w:left w:val="none" w:sz="0" w:space="0" w:color="auto"/>
        <w:bottom w:val="none" w:sz="0" w:space="0" w:color="auto"/>
        <w:right w:val="none" w:sz="0" w:space="0" w:color="auto"/>
      </w:divBdr>
    </w:div>
    <w:div w:id="1858036597">
      <w:bodyDiv w:val="1"/>
      <w:marLeft w:val="0"/>
      <w:marRight w:val="0"/>
      <w:marTop w:val="0"/>
      <w:marBottom w:val="0"/>
      <w:divBdr>
        <w:top w:val="none" w:sz="0" w:space="0" w:color="auto"/>
        <w:left w:val="none" w:sz="0" w:space="0" w:color="auto"/>
        <w:bottom w:val="none" w:sz="0" w:space="0" w:color="auto"/>
        <w:right w:val="none" w:sz="0" w:space="0" w:color="auto"/>
      </w:divBdr>
    </w:div>
    <w:div w:id="1858152310">
      <w:bodyDiv w:val="1"/>
      <w:marLeft w:val="0"/>
      <w:marRight w:val="0"/>
      <w:marTop w:val="0"/>
      <w:marBottom w:val="0"/>
      <w:divBdr>
        <w:top w:val="none" w:sz="0" w:space="0" w:color="auto"/>
        <w:left w:val="none" w:sz="0" w:space="0" w:color="auto"/>
        <w:bottom w:val="none" w:sz="0" w:space="0" w:color="auto"/>
        <w:right w:val="none" w:sz="0" w:space="0" w:color="auto"/>
      </w:divBdr>
    </w:div>
    <w:div w:id="1858155032">
      <w:bodyDiv w:val="1"/>
      <w:marLeft w:val="0"/>
      <w:marRight w:val="0"/>
      <w:marTop w:val="0"/>
      <w:marBottom w:val="0"/>
      <w:divBdr>
        <w:top w:val="none" w:sz="0" w:space="0" w:color="auto"/>
        <w:left w:val="none" w:sz="0" w:space="0" w:color="auto"/>
        <w:bottom w:val="none" w:sz="0" w:space="0" w:color="auto"/>
        <w:right w:val="none" w:sz="0" w:space="0" w:color="auto"/>
      </w:divBdr>
    </w:div>
    <w:div w:id="1858158286">
      <w:bodyDiv w:val="1"/>
      <w:marLeft w:val="0"/>
      <w:marRight w:val="0"/>
      <w:marTop w:val="0"/>
      <w:marBottom w:val="0"/>
      <w:divBdr>
        <w:top w:val="none" w:sz="0" w:space="0" w:color="auto"/>
        <w:left w:val="none" w:sz="0" w:space="0" w:color="auto"/>
        <w:bottom w:val="none" w:sz="0" w:space="0" w:color="auto"/>
        <w:right w:val="none" w:sz="0" w:space="0" w:color="auto"/>
      </w:divBdr>
    </w:div>
    <w:div w:id="1858998738">
      <w:bodyDiv w:val="1"/>
      <w:marLeft w:val="0"/>
      <w:marRight w:val="0"/>
      <w:marTop w:val="0"/>
      <w:marBottom w:val="0"/>
      <w:divBdr>
        <w:top w:val="none" w:sz="0" w:space="0" w:color="auto"/>
        <w:left w:val="none" w:sz="0" w:space="0" w:color="auto"/>
        <w:bottom w:val="none" w:sz="0" w:space="0" w:color="auto"/>
        <w:right w:val="none" w:sz="0" w:space="0" w:color="auto"/>
      </w:divBdr>
    </w:div>
    <w:div w:id="1858998943">
      <w:bodyDiv w:val="1"/>
      <w:marLeft w:val="0"/>
      <w:marRight w:val="0"/>
      <w:marTop w:val="0"/>
      <w:marBottom w:val="0"/>
      <w:divBdr>
        <w:top w:val="none" w:sz="0" w:space="0" w:color="auto"/>
        <w:left w:val="none" w:sz="0" w:space="0" w:color="auto"/>
        <w:bottom w:val="none" w:sz="0" w:space="0" w:color="auto"/>
        <w:right w:val="none" w:sz="0" w:space="0" w:color="auto"/>
      </w:divBdr>
    </w:div>
    <w:div w:id="1859153926">
      <w:bodyDiv w:val="1"/>
      <w:marLeft w:val="0"/>
      <w:marRight w:val="0"/>
      <w:marTop w:val="0"/>
      <w:marBottom w:val="0"/>
      <w:divBdr>
        <w:top w:val="none" w:sz="0" w:space="0" w:color="auto"/>
        <w:left w:val="none" w:sz="0" w:space="0" w:color="auto"/>
        <w:bottom w:val="none" w:sz="0" w:space="0" w:color="auto"/>
        <w:right w:val="none" w:sz="0" w:space="0" w:color="auto"/>
      </w:divBdr>
    </w:div>
    <w:div w:id="1859273028">
      <w:bodyDiv w:val="1"/>
      <w:marLeft w:val="0"/>
      <w:marRight w:val="0"/>
      <w:marTop w:val="0"/>
      <w:marBottom w:val="0"/>
      <w:divBdr>
        <w:top w:val="none" w:sz="0" w:space="0" w:color="auto"/>
        <w:left w:val="none" w:sz="0" w:space="0" w:color="auto"/>
        <w:bottom w:val="none" w:sz="0" w:space="0" w:color="auto"/>
        <w:right w:val="none" w:sz="0" w:space="0" w:color="auto"/>
      </w:divBdr>
    </w:div>
    <w:div w:id="1859347443">
      <w:bodyDiv w:val="1"/>
      <w:marLeft w:val="0"/>
      <w:marRight w:val="0"/>
      <w:marTop w:val="0"/>
      <w:marBottom w:val="0"/>
      <w:divBdr>
        <w:top w:val="none" w:sz="0" w:space="0" w:color="auto"/>
        <w:left w:val="none" w:sz="0" w:space="0" w:color="auto"/>
        <w:bottom w:val="none" w:sz="0" w:space="0" w:color="auto"/>
        <w:right w:val="none" w:sz="0" w:space="0" w:color="auto"/>
      </w:divBdr>
    </w:div>
    <w:div w:id="1859465337">
      <w:bodyDiv w:val="1"/>
      <w:marLeft w:val="0"/>
      <w:marRight w:val="0"/>
      <w:marTop w:val="0"/>
      <w:marBottom w:val="0"/>
      <w:divBdr>
        <w:top w:val="none" w:sz="0" w:space="0" w:color="auto"/>
        <w:left w:val="none" w:sz="0" w:space="0" w:color="auto"/>
        <w:bottom w:val="none" w:sz="0" w:space="0" w:color="auto"/>
        <w:right w:val="none" w:sz="0" w:space="0" w:color="auto"/>
      </w:divBdr>
    </w:div>
    <w:div w:id="1859542737">
      <w:bodyDiv w:val="1"/>
      <w:marLeft w:val="0"/>
      <w:marRight w:val="0"/>
      <w:marTop w:val="0"/>
      <w:marBottom w:val="0"/>
      <w:divBdr>
        <w:top w:val="none" w:sz="0" w:space="0" w:color="auto"/>
        <w:left w:val="none" w:sz="0" w:space="0" w:color="auto"/>
        <w:bottom w:val="none" w:sz="0" w:space="0" w:color="auto"/>
        <w:right w:val="none" w:sz="0" w:space="0" w:color="auto"/>
      </w:divBdr>
    </w:div>
    <w:div w:id="1859733112">
      <w:bodyDiv w:val="1"/>
      <w:marLeft w:val="0"/>
      <w:marRight w:val="0"/>
      <w:marTop w:val="0"/>
      <w:marBottom w:val="0"/>
      <w:divBdr>
        <w:top w:val="none" w:sz="0" w:space="0" w:color="auto"/>
        <w:left w:val="none" w:sz="0" w:space="0" w:color="auto"/>
        <w:bottom w:val="none" w:sz="0" w:space="0" w:color="auto"/>
        <w:right w:val="none" w:sz="0" w:space="0" w:color="auto"/>
      </w:divBdr>
    </w:div>
    <w:div w:id="1859931159">
      <w:bodyDiv w:val="1"/>
      <w:marLeft w:val="0"/>
      <w:marRight w:val="0"/>
      <w:marTop w:val="0"/>
      <w:marBottom w:val="0"/>
      <w:divBdr>
        <w:top w:val="none" w:sz="0" w:space="0" w:color="auto"/>
        <w:left w:val="none" w:sz="0" w:space="0" w:color="auto"/>
        <w:bottom w:val="none" w:sz="0" w:space="0" w:color="auto"/>
        <w:right w:val="none" w:sz="0" w:space="0" w:color="auto"/>
      </w:divBdr>
    </w:div>
    <w:div w:id="1860195174">
      <w:bodyDiv w:val="1"/>
      <w:marLeft w:val="0"/>
      <w:marRight w:val="0"/>
      <w:marTop w:val="0"/>
      <w:marBottom w:val="0"/>
      <w:divBdr>
        <w:top w:val="none" w:sz="0" w:space="0" w:color="auto"/>
        <w:left w:val="none" w:sz="0" w:space="0" w:color="auto"/>
        <w:bottom w:val="none" w:sz="0" w:space="0" w:color="auto"/>
        <w:right w:val="none" w:sz="0" w:space="0" w:color="auto"/>
      </w:divBdr>
    </w:div>
    <w:div w:id="1860241200">
      <w:bodyDiv w:val="1"/>
      <w:marLeft w:val="0"/>
      <w:marRight w:val="0"/>
      <w:marTop w:val="0"/>
      <w:marBottom w:val="0"/>
      <w:divBdr>
        <w:top w:val="none" w:sz="0" w:space="0" w:color="auto"/>
        <w:left w:val="none" w:sz="0" w:space="0" w:color="auto"/>
        <w:bottom w:val="none" w:sz="0" w:space="0" w:color="auto"/>
        <w:right w:val="none" w:sz="0" w:space="0" w:color="auto"/>
      </w:divBdr>
    </w:div>
    <w:div w:id="1860462016">
      <w:bodyDiv w:val="1"/>
      <w:marLeft w:val="0"/>
      <w:marRight w:val="0"/>
      <w:marTop w:val="0"/>
      <w:marBottom w:val="0"/>
      <w:divBdr>
        <w:top w:val="none" w:sz="0" w:space="0" w:color="auto"/>
        <w:left w:val="none" w:sz="0" w:space="0" w:color="auto"/>
        <w:bottom w:val="none" w:sz="0" w:space="0" w:color="auto"/>
        <w:right w:val="none" w:sz="0" w:space="0" w:color="auto"/>
      </w:divBdr>
    </w:div>
    <w:div w:id="1860580205">
      <w:bodyDiv w:val="1"/>
      <w:marLeft w:val="0"/>
      <w:marRight w:val="0"/>
      <w:marTop w:val="0"/>
      <w:marBottom w:val="0"/>
      <w:divBdr>
        <w:top w:val="none" w:sz="0" w:space="0" w:color="auto"/>
        <w:left w:val="none" w:sz="0" w:space="0" w:color="auto"/>
        <w:bottom w:val="none" w:sz="0" w:space="0" w:color="auto"/>
        <w:right w:val="none" w:sz="0" w:space="0" w:color="auto"/>
      </w:divBdr>
    </w:div>
    <w:div w:id="1860583312">
      <w:bodyDiv w:val="1"/>
      <w:marLeft w:val="0"/>
      <w:marRight w:val="0"/>
      <w:marTop w:val="0"/>
      <w:marBottom w:val="0"/>
      <w:divBdr>
        <w:top w:val="none" w:sz="0" w:space="0" w:color="auto"/>
        <w:left w:val="none" w:sz="0" w:space="0" w:color="auto"/>
        <w:bottom w:val="none" w:sz="0" w:space="0" w:color="auto"/>
        <w:right w:val="none" w:sz="0" w:space="0" w:color="auto"/>
      </w:divBdr>
    </w:div>
    <w:div w:id="1860779411">
      <w:bodyDiv w:val="1"/>
      <w:marLeft w:val="0"/>
      <w:marRight w:val="0"/>
      <w:marTop w:val="0"/>
      <w:marBottom w:val="0"/>
      <w:divBdr>
        <w:top w:val="none" w:sz="0" w:space="0" w:color="auto"/>
        <w:left w:val="none" w:sz="0" w:space="0" w:color="auto"/>
        <w:bottom w:val="none" w:sz="0" w:space="0" w:color="auto"/>
        <w:right w:val="none" w:sz="0" w:space="0" w:color="auto"/>
      </w:divBdr>
    </w:div>
    <w:div w:id="1861042076">
      <w:bodyDiv w:val="1"/>
      <w:marLeft w:val="0"/>
      <w:marRight w:val="0"/>
      <w:marTop w:val="0"/>
      <w:marBottom w:val="0"/>
      <w:divBdr>
        <w:top w:val="none" w:sz="0" w:space="0" w:color="auto"/>
        <w:left w:val="none" w:sz="0" w:space="0" w:color="auto"/>
        <w:bottom w:val="none" w:sz="0" w:space="0" w:color="auto"/>
        <w:right w:val="none" w:sz="0" w:space="0" w:color="auto"/>
      </w:divBdr>
    </w:div>
    <w:div w:id="1861317758">
      <w:bodyDiv w:val="1"/>
      <w:marLeft w:val="0"/>
      <w:marRight w:val="0"/>
      <w:marTop w:val="0"/>
      <w:marBottom w:val="0"/>
      <w:divBdr>
        <w:top w:val="none" w:sz="0" w:space="0" w:color="auto"/>
        <w:left w:val="none" w:sz="0" w:space="0" w:color="auto"/>
        <w:bottom w:val="none" w:sz="0" w:space="0" w:color="auto"/>
        <w:right w:val="none" w:sz="0" w:space="0" w:color="auto"/>
      </w:divBdr>
    </w:div>
    <w:div w:id="1861503858">
      <w:bodyDiv w:val="1"/>
      <w:marLeft w:val="0"/>
      <w:marRight w:val="0"/>
      <w:marTop w:val="0"/>
      <w:marBottom w:val="0"/>
      <w:divBdr>
        <w:top w:val="none" w:sz="0" w:space="0" w:color="auto"/>
        <w:left w:val="none" w:sz="0" w:space="0" w:color="auto"/>
        <w:bottom w:val="none" w:sz="0" w:space="0" w:color="auto"/>
        <w:right w:val="none" w:sz="0" w:space="0" w:color="auto"/>
      </w:divBdr>
    </w:div>
    <w:div w:id="1861628900">
      <w:bodyDiv w:val="1"/>
      <w:marLeft w:val="0"/>
      <w:marRight w:val="0"/>
      <w:marTop w:val="0"/>
      <w:marBottom w:val="0"/>
      <w:divBdr>
        <w:top w:val="none" w:sz="0" w:space="0" w:color="auto"/>
        <w:left w:val="none" w:sz="0" w:space="0" w:color="auto"/>
        <w:bottom w:val="none" w:sz="0" w:space="0" w:color="auto"/>
        <w:right w:val="none" w:sz="0" w:space="0" w:color="auto"/>
      </w:divBdr>
    </w:div>
    <w:div w:id="1861889624">
      <w:bodyDiv w:val="1"/>
      <w:marLeft w:val="0"/>
      <w:marRight w:val="0"/>
      <w:marTop w:val="0"/>
      <w:marBottom w:val="0"/>
      <w:divBdr>
        <w:top w:val="none" w:sz="0" w:space="0" w:color="auto"/>
        <w:left w:val="none" w:sz="0" w:space="0" w:color="auto"/>
        <w:bottom w:val="none" w:sz="0" w:space="0" w:color="auto"/>
        <w:right w:val="none" w:sz="0" w:space="0" w:color="auto"/>
      </w:divBdr>
    </w:div>
    <w:div w:id="1862160409">
      <w:bodyDiv w:val="1"/>
      <w:marLeft w:val="0"/>
      <w:marRight w:val="0"/>
      <w:marTop w:val="0"/>
      <w:marBottom w:val="0"/>
      <w:divBdr>
        <w:top w:val="none" w:sz="0" w:space="0" w:color="auto"/>
        <w:left w:val="none" w:sz="0" w:space="0" w:color="auto"/>
        <w:bottom w:val="none" w:sz="0" w:space="0" w:color="auto"/>
        <w:right w:val="none" w:sz="0" w:space="0" w:color="auto"/>
      </w:divBdr>
    </w:div>
    <w:div w:id="1862166167">
      <w:bodyDiv w:val="1"/>
      <w:marLeft w:val="0"/>
      <w:marRight w:val="0"/>
      <w:marTop w:val="0"/>
      <w:marBottom w:val="0"/>
      <w:divBdr>
        <w:top w:val="none" w:sz="0" w:space="0" w:color="auto"/>
        <w:left w:val="none" w:sz="0" w:space="0" w:color="auto"/>
        <w:bottom w:val="none" w:sz="0" w:space="0" w:color="auto"/>
        <w:right w:val="none" w:sz="0" w:space="0" w:color="auto"/>
      </w:divBdr>
    </w:div>
    <w:div w:id="1862235652">
      <w:bodyDiv w:val="1"/>
      <w:marLeft w:val="0"/>
      <w:marRight w:val="0"/>
      <w:marTop w:val="0"/>
      <w:marBottom w:val="0"/>
      <w:divBdr>
        <w:top w:val="none" w:sz="0" w:space="0" w:color="auto"/>
        <w:left w:val="none" w:sz="0" w:space="0" w:color="auto"/>
        <w:bottom w:val="none" w:sz="0" w:space="0" w:color="auto"/>
        <w:right w:val="none" w:sz="0" w:space="0" w:color="auto"/>
      </w:divBdr>
    </w:div>
    <w:div w:id="1862821178">
      <w:bodyDiv w:val="1"/>
      <w:marLeft w:val="0"/>
      <w:marRight w:val="0"/>
      <w:marTop w:val="0"/>
      <w:marBottom w:val="0"/>
      <w:divBdr>
        <w:top w:val="none" w:sz="0" w:space="0" w:color="auto"/>
        <w:left w:val="none" w:sz="0" w:space="0" w:color="auto"/>
        <w:bottom w:val="none" w:sz="0" w:space="0" w:color="auto"/>
        <w:right w:val="none" w:sz="0" w:space="0" w:color="auto"/>
      </w:divBdr>
    </w:div>
    <w:div w:id="1862863440">
      <w:bodyDiv w:val="1"/>
      <w:marLeft w:val="0"/>
      <w:marRight w:val="0"/>
      <w:marTop w:val="0"/>
      <w:marBottom w:val="0"/>
      <w:divBdr>
        <w:top w:val="none" w:sz="0" w:space="0" w:color="auto"/>
        <w:left w:val="none" w:sz="0" w:space="0" w:color="auto"/>
        <w:bottom w:val="none" w:sz="0" w:space="0" w:color="auto"/>
        <w:right w:val="none" w:sz="0" w:space="0" w:color="auto"/>
      </w:divBdr>
    </w:div>
    <w:div w:id="1862931874">
      <w:bodyDiv w:val="1"/>
      <w:marLeft w:val="0"/>
      <w:marRight w:val="0"/>
      <w:marTop w:val="0"/>
      <w:marBottom w:val="0"/>
      <w:divBdr>
        <w:top w:val="none" w:sz="0" w:space="0" w:color="auto"/>
        <w:left w:val="none" w:sz="0" w:space="0" w:color="auto"/>
        <w:bottom w:val="none" w:sz="0" w:space="0" w:color="auto"/>
        <w:right w:val="none" w:sz="0" w:space="0" w:color="auto"/>
      </w:divBdr>
    </w:div>
    <w:div w:id="1862936135">
      <w:bodyDiv w:val="1"/>
      <w:marLeft w:val="0"/>
      <w:marRight w:val="0"/>
      <w:marTop w:val="0"/>
      <w:marBottom w:val="0"/>
      <w:divBdr>
        <w:top w:val="none" w:sz="0" w:space="0" w:color="auto"/>
        <w:left w:val="none" w:sz="0" w:space="0" w:color="auto"/>
        <w:bottom w:val="none" w:sz="0" w:space="0" w:color="auto"/>
        <w:right w:val="none" w:sz="0" w:space="0" w:color="auto"/>
      </w:divBdr>
    </w:div>
    <w:div w:id="1863005708">
      <w:bodyDiv w:val="1"/>
      <w:marLeft w:val="0"/>
      <w:marRight w:val="0"/>
      <w:marTop w:val="0"/>
      <w:marBottom w:val="0"/>
      <w:divBdr>
        <w:top w:val="none" w:sz="0" w:space="0" w:color="auto"/>
        <w:left w:val="none" w:sz="0" w:space="0" w:color="auto"/>
        <w:bottom w:val="none" w:sz="0" w:space="0" w:color="auto"/>
        <w:right w:val="none" w:sz="0" w:space="0" w:color="auto"/>
      </w:divBdr>
    </w:div>
    <w:div w:id="1863351704">
      <w:bodyDiv w:val="1"/>
      <w:marLeft w:val="0"/>
      <w:marRight w:val="0"/>
      <w:marTop w:val="0"/>
      <w:marBottom w:val="0"/>
      <w:divBdr>
        <w:top w:val="none" w:sz="0" w:space="0" w:color="auto"/>
        <w:left w:val="none" w:sz="0" w:space="0" w:color="auto"/>
        <w:bottom w:val="none" w:sz="0" w:space="0" w:color="auto"/>
        <w:right w:val="none" w:sz="0" w:space="0" w:color="auto"/>
      </w:divBdr>
    </w:div>
    <w:div w:id="1863547952">
      <w:bodyDiv w:val="1"/>
      <w:marLeft w:val="0"/>
      <w:marRight w:val="0"/>
      <w:marTop w:val="0"/>
      <w:marBottom w:val="0"/>
      <w:divBdr>
        <w:top w:val="none" w:sz="0" w:space="0" w:color="auto"/>
        <w:left w:val="none" w:sz="0" w:space="0" w:color="auto"/>
        <w:bottom w:val="none" w:sz="0" w:space="0" w:color="auto"/>
        <w:right w:val="none" w:sz="0" w:space="0" w:color="auto"/>
      </w:divBdr>
    </w:div>
    <w:div w:id="1864047780">
      <w:bodyDiv w:val="1"/>
      <w:marLeft w:val="0"/>
      <w:marRight w:val="0"/>
      <w:marTop w:val="0"/>
      <w:marBottom w:val="0"/>
      <w:divBdr>
        <w:top w:val="none" w:sz="0" w:space="0" w:color="auto"/>
        <w:left w:val="none" w:sz="0" w:space="0" w:color="auto"/>
        <w:bottom w:val="none" w:sz="0" w:space="0" w:color="auto"/>
        <w:right w:val="none" w:sz="0" w:space="0" w:color="auto"/>
      </w:divBdr>
    </w:div>
    <w:div w:id="1864319290">
      <w:bodyDiv w:val="1"/>
      <w:marLeft w:val="0"/>
      <w:marRight w:val="0"/>
      <w:marTop w:val="0"/>
      <w:marBottom w:val="0"/>
      <w:divBdr>
        <w:top w:val="none" w:sz="0" w:space="0" w:color="auto"/>
        <w:left w:val="none" w:sz="0" w:space="0" w:color="auto"/>
        <w:bottom w:val="none" w:sz="0" w:space="0" w:color="auto"/>
        <w:right w:val="none" w:sz="0" w:space="0" w:color="auto"/>
      </w:divBdr>
    </w:div>
    <w:div w:id="1864442838">
      <w:bodyDiv w:val="1"/>
      <w:marLeft w:val="0"/>
      <w:marRight w:val="0"/>
      <w:marTop w:val="0"/>
      <w:marBottom w:val="0"/>
      <w:divBdr>
        <w:top w:val="none" w:sz="0" w:space="0" w:color="auto"/>
        <w:left w:val="none" w:sz="0" w:space="0" w:color="auto"/>
        <w:bottom w:val="none" w:sz="0" w:space="0" w:color="auto"/>
        <w:right w:val="none" w:sz="0" w:space="0" w:color="auto"/>
      </w:divBdr>
    </w:div>
    <w:div w:id="1864897750">
      <w:bodyDiv w:val="1"/>
      <w:marLeft w:val="0"/>
      <w:marRight w:val="0"/>
      <w:marTop w:val="0"/>
      <w:marBottom w:val="0"/>
      <w:divBdr>
        <w:top w:val="none" w:sz="0" w:space="0" w:color="auto"/>
        <w:left w:val="none" w:sz="0" w:space="0" w:color="auto"/>
        <w:bottom w:val="none" w:sz="0" w:space="0" w:color="auto"/>
        <w:right w:val="none" w:sz="0" w:space="0" w:color="auto"/>
      </w:divBdr>
    </w:div>
    <w:div w:id="1865510125">
      <w:bodyDiv w:val="1"/>
      <w:marLeft w:val="0"/>
      <w:marRight w:val="0"/>
      <w:marTop w:val="0"/>
      <w:marBottom w:val="0"/>
      <w:divBdr>
        <w:top w:val="none" w:sz="0" w:space="0" w:color="auto"/>
        <w:left w:val="none" w:sz="0" w:space="0" w:color="auto"/>
        <w:bottom w:val="none" w:sz="0" w:space="0" w:color="auto"/>
        <w:right w:val="none" w:sz="0" w:space="0" w:color="auto"/>
      </w:divBdr>
    </w:div>
    <w:div w:id="1865678853">
      <w:bodyDiv w:val="1"/>
      <w:marLeft w:val="0"/>
      <w:marRight w:val="0"/>
      <w:marTop w:val="0"/>
      <w:marBottom w:val="0"/>
      <w:divBdr>
        <w:top w:val="none" w:sz="0" w:space="0" w:color="auto"/>
        <w:left w:val="none" w:sz="0" w:space="0" w:color="auto"/>
        <w:bottom w:val="none" w:sz="0" w:space="0" w:color="auto"/>
        <w:right w:val="none" w:sz="0" w:space="0" w:color="auto"/>
      </w:divBdr>
    </w:div>
    <w:div w:id="1865751524">
      <w:bodyDiv w:val="1"/>
      <w:marLeft w:val="0"/>
      <w:marRight w:val="0"/>
      <w:marTop w:val="0"/>
      <w:marBottom w:val="0"/>
      <w:divBdr>
        <w:top w:val="none" w:sz="0" w:space="0" w:color="auto"/>
        <w:left w:val="none" w:sz="0" w:space="0" w:color="auto"/>
        <w:bottom w:val="none" w:sz="0" w:space="0" w:color="auto"/>
        <w:right w:val="none" w:sz="0" w:space="0" w:color="auto"/>
      </w:divBdr>
    </w:div>
    <w:div w:id="1866014135">
      <w:bodyDiv w:val="1"/>
      <w:marLeft w:val="0"/>
      <w:marRight w:val="0"/>
      <w:marTop w:val="0"/>
      <w:marBottom w:val="0"/>
      <w:divBdr>
        <w:top w:val="none" w:sz="0" w:space="0" w:color="auto"/>
        <w:left w:val="none" w:sz="0" w:space="0" w:color="auto"/>
        <w:bottom w:val="none" w:sz="0" w:space="0" w:color="auto"/>
        <w:right w:val="none" w:sz="0" w:space="0" w:color="auto"/>
      </w:divBdr>
    </w:div>
    <w:div w:id="1866482235">
      <w:bodyDiv w:val="1"/>
      <w:marLeft w:val="0"/>
      <w:marRight w:val="0"/>
      <w:marTop w:val="0"/>
      <w:marBottom w:val="0"/>
      <w:divBdr>
        <w:top w:val="none" w:sz="0" w:space="0" w:color="auto"/>
        <w:left w:val="none" w:sz="0" w:space="0" w:color="auto"/>
        <w:bottom w:val="none" w:sz="0" w:space="0" w:color="auto"/>
        <w:right w:val="none" w:sz="0" w:space="0" w:color="auto"/>
      </w:divBdr>
    </w:div>
    <w:div w:id="1867061628">
      <w:bodyDiv w:val="1"/>
      <w:marLeft w:val="0"/>
      <w:marRight w:val="0"/>
      <w:marTop w:val="0"/>
      <w:marBottom w:val="0"/>
      <w:divBdr>
        <w:top w:val="none" w:sz="0" w:space="0" w:color="auto"/>
        <w:left w:val="none" w:sz="0" w:space="0" w:color="auto"/>
        <w:bottom w:val="none" w:sz="0" w:space="0" w:color="auto"/>
        <w:right w:val="none" w:sz="0" w:space="0" w:color="auto"/>
      </w:divBdr>
    </w:div>
    <w:div w:id="1867251761">
      <w:bodyDiv w:val="1"/>
      <w:marLeft w:val="0"/>
      <w:marRight w:val="0"/>
      <w:marTop w:val="0"/>
      <w:marBottom w:val="0"/>
      <w:divBdr>
        <w:top w:val="none" w:sz="0" w:space="0" w:color="auto"/>
        <w:left w:val="none" w:sz="0" w:space="0" w:color="auto"/>
        <w:bottom w:val="none" w:sz="0" w:space="0" w:color="auto"/>
        <w:right w:val="none" w:sz="0" w:space="0" w:color="auto"/>
      </w:divBdr>
    </w:div>
    <w:div w:id="1867252017">
      <w:bodyDiv w:val="1"/>
      <w:marLeft w:val="0"/>
      <w:marRight w:val="0"/>
      <w:marTop w:val="0"/>
      <w:marBottom w:val="0"/>
      <w:divBdr>
        <w:top w:val="none" w:sz="0" w:space="0" w:color="auto"/>
        <w:left w:val="none" w:sz="0" w:space="0" w:color="auto"/>
        <w:bottom w:val="none" w:sz="0" w:space="0" w:color="auto"/>
        <w:right w:val="none" w:sz="0" w:space="0" w:color="auto"/>
      </w:divBdr>
    </w:div>
    <w:div w:id="1867401976">
      <w:bodyDiv w:val="1"/>
      <w:marLeft w:val="0"/>
      <w:marRight w:val="0"/>
      <w:marTop w:val="0"/>
      <w:marBottom w:val="0"/>
      <w:divBdr>
        <w:top w:val="none" w:sz="0" w:space="0" w:color="auto"/>
        <w:left w:val="none" w:sz="0" w:space="0" w:color="auto"/>
        <w:bottom w:val="none" w:sz="0" w:space="0" w:color="auto"/>
        <w:right w:val="none" w:sz="0" w:space="0" w:color="auto"/>
      </w:divBdr>
    </w:div>
    <w:div w:id="1867405486">
      <w:bodyDiv w:val="1"/>
      <w:marLeft w:val="0"/>
      <w:marRight w:val="0"/>
      <w:marTop w:val="0"/>
      <w:marBottom w:val="0"/>
      <w:divBdr>
        <w:top w:val="none" w:sz="0" w:space="0" w:color="auto"/>
        <w:left w:val="none" w:sz="0" w:space="0" w:color="auto"/>
        <w:bottom w:val="none" w:sz="0" w:space="0" w:color="auto"/>
        <w:right w:val="none" w:sz="0" w:space="0" w:color="auto"/>
      </w:divBdr>
    </w:div>
    <w:div w:id="1867475251">
      <w:bodyDiv w:val="1"/>
      <w:marLeft w:val="0"/>
      <w:marRight w:val="0"/>
      <w:marTop w:val="0"/>
      <w:marBottom w:val="0"/>
      <w:divBdr>
        <w:top w:val="none" w:sz="0" w:space="0" w:color="auto"/>
        <w:left w:val="none" w:sz="0" w:space="0" w:color="auto"/>
        <w:bottom w:val="none" w:sz="0" w:space="0" w:color="auto"/>
        <w:right w:val="none" w:sz="0" w:space="0" w:color="auto"/>
      </w:divBdr>
    </w:div>
    <w:div w:id="1867596725">
      <w:bodyDiv w:val="1"/>
      <w:marLeft w:val="0"/>
      <w:marRight w:val="0"/>
      <w:marTop w:val="0"/>
      <w:marBottom w:val="0"/>
      <w:divBdr>
        <w:top w:val="none" w:sz="0" w:space="0" w:color="auto"/>
        <w:left w:val="none" w:sz="0" w:space="0" w:color="auto"/>
        <w:bottom w:val="none" w:sz="0" w:space="0" w:color="auto"/>
        <w:right w:val="none" w:sz="0" w:space="0" w:color="auto"/>
      </w:divBdr>
    </w:div>
    <w:div w:id="1867861798">
      <w:bodyDiv w:val="1"/>
      <w:marLeft w:val="0"/>
      <w:marRight w:val="0"/>
      <w:marTop w:val="0"/>
      <w:marBottom w:val="0"/>
      <w:divBdr>
        <w:top w:val="none" w:sz="0" w:space="0" w:color="auto"/>
        <w:left w:val="none" w:sz="0" w:space="0" w:color="auto"/>
        <w:bottom w:val="none" w:sz="0" w:space="0" w:color="auto"/>
        <w:right w:val="none" w:sz="0" w:space="0" w:color="auto"/>
      </w:divBdr>
    </w:div>
    <w:div w:id="1868521360">
      <w:bodyDiv w:val="1"/>
      <w:marLeft w:val="0"/>
      <w:marRight w:val="0"/>
      <w:marTop w:val="0"/>
      <w:marBottom w:val="0"/>
      <w:divBdr>
        <w:top w:val="none" w:sz="0" w:space="0" w:color="auto"/>
        <w:left w:val="none" w:sz="0" w:space="0" w:color="auto"/>
        <w:bottom w:val="none" w:sz="0" w:space="0" w:color="auto"/>
        <w:right w:val="none" w:sz="0" w:space="0" w:color="auto"/>
      </w:divBdr>
    </w:div>
    <w:div w:id="1869172343">
      <w:bodyDiv w:val="1"/>
      <w:marLeft w:val="0"/>
      <w:marRight w:val="0"/>
      <w:marTop w:val="0"/>
      <w:marBottom w:val="0"/>
      <w:divBdr>
        <w:top w:val="none" w:sz="0" w:space="0" w:color="auto"/>
        <w:left w:val="none" w:sz="0" w:space="0" w:color="auto"/>
        <w:bottom w:val="none" w:sz="0" w:space="0" w:color="auto"/>
        <w:right w:val="none" w:sz="0" w:space="0" w:color="auto"/>
      </w:divBdr>
    </w:div>
    <w:div w:id="1869292486">
      <w:bodyDiv w:val="1"/>
      <w:marLeft w:val="0"/>
      <w:marRight w:val="0"/>
      <w:marTop w:val="0"/>
      <w:marBottom w:val="0"/>
      <w:divBdr>
        <w:top w:val="none" w:sz="0" w:space="0" w:color="auto"/>
        <w:left w:val="none" w:sz="0" w:space="0" w:color="auto"/>
        <w:bottom w:val="none" w:sz="0" w:space="0" w:color="auto"/>
        <w:right w:val="none" w:sz="0" w:space="0" w:color="auto"/>
      </w:divBdr>
    </w:div>
    <w:div w:id="1869369823">
      <w:bodyDiv w:val="1"/>
      <w:marLeft w:val="0"/>
      <w:marRight w:val="0"/>
      <w:marTop w:val="0"/>
      <w:marBottom w:val="0"/>
      <w:divBdr>
        <w:top w:val="none" w:sz="0" w:space="0" w:color="auto"/>
        <w:left w:val="none" w:sz="0" w:space="0" w:color="auto"/>
        <w:bottom w:val="none" w:sz="0" w:space="0" w:color="auto"/>
        <w:right w:val="none" w:sz="0" w:space="0" w:color="auto"/>
      </w:divBdr>
    </w:div>
    <w:div w:id="1869483573">
      <w:bodyDiv w:val="1"/>
      <w:marLeft w:val="0"/>
      <w:marRight w:val="0"/>
      <w:marTop w:val="0"/>
      <w:marBottom w:val="0"/>
      <w:divBdr>
        <w:top w:val="none" w:sz="0" w:space="0" w:color="auto"/>
        <w:left w:val="none" w:sz="0" w:space="0" w:color="auto"/>
        <w:bottom w:val="none" w:sz="0" w:space="0" w:color="auto"/>
        <w:right w:val="none" w:sz="0" w:space="0" w:color="auto"/>
      </w:divBdr>
    </w:div>
    <w:div w:id="1869484165">
      <w:bodyDiv w:val="1"/>
      <w:marLeft w:val="0"/>
      <w:marRight w:val="0"/>
      <w:marTop w:val="0"/>
      <w:marBottom w:val="0"/>
      <w:divBdr>
        <w:top w:val="none" w:sz="0" w:space="0" w:color="auto"/>
        <w:left w:val="none" w:sz="0" w:space="0" w:color="auto"/>
        <w:bottom w:val="none" w:sz="0" w:space="0" w:color="auto"/>
        <w:right w:val="none" w:sz="0" w:space="0" w:color="auto"/>
      </w:divBdr>
    </w:div>
    <w:div w:id="1869753366">
      <w:bodyDiv w:val="1"/>
      <w:marLeft w:val="0"/>
      <w:marRight w:val="0"/>
      <w:marTop w:val="0"/>
      <w:marBottom w:val="0"/>
      <w:divBdr>
        <w:top w:val="none" w:sz="0" w:space="0" w:color="auto"/>
        <w:left w:val="none" w:sz="0" w:space="0" w:color="auto"/>
        <w:bottom w:val="none" w:sz="0" w:space="0" w:color="auto"/>
        <w:right w:val="none" w:sz="0" w:space="0" w:color="auto"/>
      </w:divBdr>
    </w:div>
    <w:div w:id="1869874413">
      <w:bodyDiv w:val="1"/>
      <w:marLeft w:val="0"/>
      <w:marRight w:val="0"/>
      <w:marTop w:val="0"/>
      <w:marBottom w:val="0"/>
      <w:divBdr>
        <w:top w:val="none" w:sz="0" w:space="0" w:color="auto"/>
        <w:left w:val="none" w:sz="0" w:space="0" w:color="auto"/>
        <w:bottom w:val="none" w:sz="0" w:space="0" w:color="auto"/>
        <w:right w:val="none" w:sz="0" w:space="0" w:color="auto"/>
      </w:divBdr>
    </w:div>
    <w:div w:id="1869874866">
      <w:bodyDiv w:val="1"/>
      <w:marLeft w:val="0"/>
      <w:marRight w:val="0"/>
      <w:marTop w:val="0"/>
      <w:marBottom w:val="0"/>
      <w:divBdr>
        <w:top w:val="none" w:sz="0" w:space="0" w:color="auto"/>
        <w:left w:val="none" w:sz="0" w:space="0" w:color="auto"/>
        <w:bottom w:val="none" w:sz="0" w:space="0" w:color="auto"/>
        <w:right w:val="none" w:sz="0" w:space="0" w:color="auto"/>
      </w:divBdr>
    </w:div>
    <w:div w:id="1869876783">
      <w:bodyDiv w:val="1"/>
      <w:marLeft w:val="0"/>
      <w:marRight w:val="0"/>
      <w:marTop w:val="0"/>
      <w:marBottom w:val="0"/>
      <w:divBdr>
        <w:top w:val="none" w:sz="0" w:space="0" w:color="auto"/>
        <w:left w:val="none" w:sz="0" w:space="0" w:color="auto"/>
        <w:bottom w:val="none" w:sz="0" w:space="0" w:color="auto"/>
        <w:right w:val="none" w:sz="0" w:space="0" w:color="auto"/>
      </w:divBdr>
    </w:div>
    <w:div w:id="1869878440">
      <w:bodyDiv w:val="1"/>
      <w:marLeft w:val="0"/>
      <w:marRight w:val="0"/>
      <w:marTop w:val="0"/>
      <w:marBottom w:val="0"/>
      <w:divBdr>
        <w:top w:val="none" w:sz="0" w:space="0" w:color="auto"/>
        <w:left w:val="none" w:sz="0" w:space="0" w:color="auto"/>
        <w:bottom w:val="none" w:sz="0" w:space="0" w:color="auto"/>
        <w:right w:val="none" w:sz="0" w:space="0" w:color="auto"/>
      </w:divBdr>
    </w:div>
    <w:div w:id="1870487705">
      <w:bodyDiv w:val="1"/>
      <w:marLeft w:val="0"/>
      <w:marRight w:val="0"/>
      <w:marTop w:val="0"/>
      <w:marBottom w:val="0"/>
      <w:divBdr>
        <w:top w:val="none" w:sz="0" w:space="0" w:color="auto"/>
        <w:left w:val="none" w:sz="0" w:space="0" w:color="auto"/>
        <w:bottom w:val="none" w:sz="0" w:space="0" w:color="auto"/>
        <w:right w:val="none" w:sz="0" w:space="0" w:color="auto"/>
      </w:divBdr>
    </w:div>
    <w:div w:id="1870488749">
      <w:bodyDiv w:val="1"/>
      <w:marLeft w:val="0"/>
      <w:marRight w:val="0"/>
      <w:marTop w:val="0"/>
      <w:marBottom w:val="0"/>
      <w:divBdr>
        <w:top w:val="none" w:sz="0" w:space="0" w:color="auto"/>
        <w:left w:val="none" w:sz="0" w:space="0" w:color="auto"/>
        <w:bottom w:val="none" w:sz="0" w:space="0" w:color="auto"/>
        <w:right w:val="none" w:sz="0" w:space="0" w:color="auto"/>
      </w:divBdr>
    </w:div>
    <w:div w:id="1870676389">
      <w:bodyDiv w:val="1"/>
      <w:marLeft w:val="0"/>
      <w:marRight w:val="0"/>
      <w:marTop w:val="0"/>
      <w:marBottom w:val="0"/>
      <w:divBdr>
        <w:top w:val="none" w:sz="0" w:space="0" w:color="auto"/>
        <w:left w:val="none" w:sz="0" w:space="0" w:color="auto"/>
        <w:bottom w:val="none" w:sz="0" w:space="0" w:color="auto"/>
        <w:right w:val="none" w:sz="0" w:space="0" w:color="auto"/>
      </w:divBdr>
    </w:div>
    <w:div w:id="1871457529">
      <w:bodyDiv w:val="1"/>
      <w:marLeft w:val="0"/>
      <w:marRight w:val="0"/>
      <w:marTop w:val="0"/>
      <w:marBottom w:val="0"/>
      <w:divBdr>
        <w:top w:val="none" w:sz="0" w:space="0" w:color="auto"/>
        <w:left w:val="none" w:sz="0" w:space="0" w:color="auto"/>
        <w:bottom w:val="none" w:sz="0" w:space="0" w:color="auto"/>
        <w:right w:val="none" w:sz="0" w:space="0" w:color="auto"/>
      </w:divBdr>
    </w:div>
    <w:div w:id="1871606487">
      <w:bodyDiv w:val="1"/>
      <w:marLeft w:val="0"/>
      <w:marRight w:val="0"/>
      <w:marTop w:val="0"/>
      <w:marBottom w:val="0"/>
      <w:divBdr>
        <w:top w:val="none" w:sz="0" w:space="0" w:color="auto"/>
        <w:left w:val="none" w:sz="0" w:space="0" w:color="auto"/>
        <w:bottom w:val="none" w:sz="0" w:space="0" w:color="auto"/>
        <w:right w:val="none" w:sz="0" w:space="0" w:color="auto"/>
      </w:divBdr>
    </w:div>
    <w:div w:id="1871797372">
      <w:bodyDiv w:val="1"/>
      <w:marLeft w:val="0"/>
      <w:marRight w:val="0"/>
      <w:marTop w:val="0"/>
      <w:marBottom w:val="0"/>
      <w:divBdr>
        <w:top w:val="none" w:sz="0" w:space="0" w:color="auto"/>
        <w:left w:val="none" w:sz="0" w:space="0" w:color="auto"/>
        <w:bottom w:val="none" w:sz="0" w:space="0" w:color="auto"/>
        <w:right w:val="none" w:sz="0" w:space="0" w:color="auto"/>
      </w:divBdr>
    </w:div>
    <w:div w:id="1871840442">
      <w:bodyDiv w:val="1"/>
      <w:marLeft w:val="0"/>
      <w:marRight w:val="0"/>
      <w:marTop w:val="0"/>
      <w:marBottom w:val="0"/>
      <w:divBdr>
        <w:top w:val="none" w:sz="0" w:space="0" w:color="auto"/>
        <w:left w:val="none" w:sz="0" w:space="0" w:color="auto"/>
        <w:bottom w:val="none" w:sz="0" w:space="0" w:color="auto"/>
        <w:right w:val="none" w:sz="0" w:space="0" w:color="auto"/>
      </w:divBdr>
    </w:div>
    <w:div w:id="1872692242">
      <w:bodyDiv w:val="1"/>
      <w:marLeft w:val="0"/>
      <w:marRight w:val="0"/>
      <w:marTop w:val="0"/>
      <w:marBottom w:val="0"/>
      <w:divBdr>
        <w:top w:val="none" w:sz="0" w:space="0" w:color="auto"/>
        <w:left w:val="none" w:sz="0" w:space="0" w:color="auto"/>
        <w:bottom w:val="none" w:sz="0" w:space="0" w:color="auto"/>
        <w:right w:val="none" w:sz="0" w:space="0" w:color="auto"/>
      </w:divBdr>
    </w:div>
    <w:div w:id="1872958279">
      <w:bodyDiv w:val="1"/>
      <w:marLeft w:val="0"/>
      <w:marRight w:val="0"/>
      <w:marTop w:val="0"/>
      <w:marBottom w:val="0"/>
      <w:divBdr>
        <w:top w:val="none" w:sz="0" w:space="0" w:color="auto"/>
        <w:left w:val="none" w:sz="0" w:space="0" w:color="auto"/>
        <w:bottom w:val="none" w:sz="0" w:space="0" w:color="auto"/>
        <w:right w:val="none" w:sz="0" w:space="0" w:color="auto"/>
      </w:divBdr>
    </w:div>
    <w:div w:id="1873222214">
      <w:bodyDiv w:val="1"/>
      <w:marLeft w:val="0"/>
      <w:marRight w:val="0"/>
      <w:marTop w:val="0"/>
      <w:marBottom w:val="0"/>
      <w:divBdr>
        <w:top w:val="none" w:sz="0" w:space="0" w:color="auto"/>
        <w:left w:val="none" w:sz="0" w:space="0" w:color="auto"/>
        <w:bottom w:val="none" w:sz="0" w:space="0" w:color="auto"/>
        <w:right w:val="none" w:sz="0" w:space="0" w:color="auto"/>
      </w:divBdr>
    </w:div>
    <w:div w:id="1873496679">
      <w:bodyDiv w:val="1"/>
      <w:marLeft w:val="0"/>
      <w:marRight w:val="0"/>
      <w:marTop w:val="0"/>
      <w:marBottom w:val="0"/>
      <w:divBdr>
        <w:top w:val="none" w:sz="0" w:space="0" w:color="auto"/>
        <w:left w:val="none" w:sz="0" w:space="0" w:color="auto"/>
        <w:bottom w:val="none" w:sz="0" w:space="0" w:color="auto"/>
        <w:right w:val="none" w:sz="0" w:space="0" w:color="auto"/>
      </w:divBdr>
    </w:div>
    <w:div w:id="1874146939">
      <w:bodyDiv w:val="1"/>
      <w:marLeft w:val="0"/>
      <w:marRight w:val="0"/>
      <w:marTop w:val="0"/>
      <w:marBottom w:val="0"/>
      <w:divBdr>
        <w:top w:val="none" w:sz="0" w:space="0" w:color="auto"/>
        <w:left w:val="none" w:sz="0" w:space="0" w:color="auto"/>
        <w:bottom w:val="none" w:sz="0" w:space="0" w:color="auto"/>
        <w:right w:val="none" w:sz="0" w:space="0" w:color="auto"/>
      </w:divBdr>
    </w:div>
    <w:div w:id="1875267305">
      <w:bodyDiv w:val="1"/>
      <w:marLeft w:val="0"/>
      <w:marRight w:val="0"/>
      <w:marTop w:val="0"/>
      <w:marBottom w:val="0"/>
      <w:divBdr>
        <w:top w:val="none" w:sz="0" w:space="0" w:color="auto"/>
        <w:left w:val="none" w:sz="0" w:space="0" w:color="auto"/>
        <w:bottom w:val="none" w:sz="0" w:space="0" w:color="auto"/>
        <w:right w:val="none" w:sz="0" w:space="0" w:color="auto"/>
      </w:divBdr>
    </w:div>
    <w:div w:id="1875313687">
      <w:bodyDiv w:val="1"/>
      <w:marLeft w:val="0"/>
      <w:marRight w:val="0"/>
      <w:marTop w:val="0"/>
      <w:marBottom w:val="0"/>
      <w:divBdr>
        <w:top w:val="none" w:sz="0" w:space="0" w:color="auto"/>
        <w:left w:val="none" w:sz="0" w:space="0" w:color="auto"/>
        <w:bottom w:val="none" w:sz="0" w:space="0" w:color="auto"/>
        <w:right w:val="none" w:sz="0" w:space="0" w:color="auto"/>
      </w:divBdr>
    </w:div>
    <w:div w:id="1875574997">
      <w:bodyDiv w:val="1"/>
      <w:marLeft w:val="0"/>
      <w:marRight w:val="0"/>
      <w:marTop w:val="0"/>
      <w:marBottom w:val="0"/>
      <w:divBdr>
        <w:top w:val="none" w:sz="0" w:space="0" w:color="auto"/>
        <w:left w:val="none" w:sz="0" w:space="0" w:color="auto"/>
        <w:bottom w:val="none" w:sz="0" w:space="0" w:color="auto"/>
        <w:right w:val="none" w:sz="0" w:space="0" w:color="auto"/>
      </w:divBdr>
    </w:div>
    <w:div w:id="1875842989">
      <w:bodyDiv w:val="1"/>
      <w:marLeft w:val="0"/>
      <w:marRight w:val="0"/>
      <w:marTop w:val="0"/>
      <w:marBottom w:val="0"/>
      <w:divBdr>
        <w:top w:val="none" w:sz="0" w:space="0" w:color="auto"/>
        <w:left w:val="none" w:sz="0" w:space="0" w:color="auto"/>
        <w:bottom w:val="none" w:sz="0" w:space="0" w:color="auto"/>
        <w:right w:val="none" w:sz="0" w:space="0" w:color="auto"/>
      </w:divBdr>
    </w:div>
    <w:div w:id="1876044551">
      <w:bodyDiv w:val="1"/>
      <w:marLeft w:val="0"/>
      <w:marRight w:val="0"/>
      <w:marTop w:val="0"/>
      <w:marBottom w:val="0"/>
      <w:divBdr>
        <w:top w:val="none" w:sz="0" w:space="0" w:color="auto"/>
        <w:left w:val="none" w:sz="0" w:space="0" w:color="auto"/>
        <w:bottom w:val="none" w:sz="0" w:space="0" w:color="auto"/>
        <w:right w:val="none" w:sz="0" w:space="0" w:color="auto"/>
      </w:divBdr>
    </w:div>
    <w:div w:id="1876191655">
      <w:bodyDiv w:val="1"/>
      <w:marLeft w:val="0"/>
      <w:marRight w:val="0"/>
      <w:marTop w:val="0"/>
      <w:marBottom w:val="0"/>
      <w:divBdr>
        <w:top w:val="none" w:sz="0" w:space="0" w:color="auto"/>
        <w:left w:val="none" w:sz="0" w:space="0" w:color="auto"/>
        <w:bottom w:val="none" w:sz="0" w:space="0" w:color="auto"/>
        <w:right w:val="none" w:sz="0" w:space="0" w:color="auto"/>
      </w:divBdr>
    </w:div>
    <w:div w:id="1876648698">
      <w:bodyDiv w:val="1"/>
      <w:marLeft w:val="0"/>
      <w:marRight w:val="0"/>
      <w:marTop w:val="0"/>
      <w:marBottom w:val="0"/>
      <w:divBdr>
        <w:top w:val="none" w:sz="0" w:space="0" w:color="auto"/>
        <w:left w:val="none" w:sz="0" w:space="0" w:color="auto"/>
        <w:bottom w:val="none" w:sz="0" w:space="0" w:color="auto"/>
        <w:right w:val="none" w:sz="0" w:space="0" w:color="auto"/>
      </w:divBdr>
    </w:div>
    <w:div w:id="1876694519">
      <w:bodyDiv w:val="1"/>
      <w:marLeft w:val="0"/>
      <w:marRight w:val="0"/>
      <w:marTop w:val="0"/>
      <w:marBottom w:val="0"/>
      <w:divBdr>
        <w:top w:val="none" w:sz="0" w:space="0" w:color="auto"/>
        <w:left w:val="none" w:sz="0" w:space="0" w:color="auto"/>
        <w:bottom w:val="none" w:sz="0" w:space="0" w:color="auto"/>
        <w:right w:val="none" w:sz="0" w:space="0" w:color="auto"/>
      </w:divBdr>
    </w:div>
    <w:div w:id="1876844372">
      <w:bodyDiv w:val="1"/>
      <w:marLeft w:val="0"/>
      <w:marRight w:val="0"/>
      <w:marTop w:val="0"/>
      <w:marBottom w:val="0"/>
      <w:divBdr>
        <w:top w:val="none" w:sz="0" w:space="0" w:color="auto"/>
        <w:left w:val="none" w:sz="0" w:space="0" w:color="auto"/>
        <w:bottom w:val="none" w:sz="0" w:space="0" w:color="auto"/>
        <w:right w:val="none" w:sz="0" w:space="0" w:color="auto"/>
      </w:divBdr>
    </w:div>
    <w:div w:id="1876844427">
      <w:bodyDiv w:val="1"/>
      <w:marLeft w:val="0"/>
      <w:marRight w:val="0"/>
      <w:marTop w:val="0"/>
      <w:marBottom w:val="0"/>
      <w:divBdr>
        <w:top w:val="none" w:sz="0" w:space="0" w:color="auto"/>
        <w:left w:val="none" w:sz="0" w:space="0" w:color="auto"/>
        <w:bottom w:val="none" w:sz="0" w:space="0" w:color="auto"/>
        <w:right w:val="none" w:sz="0" w:space="0" w:color="auto"/>
      </w:divBdr>
    </w:div>
    <w:div w:id="1877113920">
      <w:bodyDiv w:val="1"/>
      <w:marLeft w:val="0"/>
      <w:marRight w:val="0"/>
      <w:marTop w:val="0"/>
      <w:marBottom w:val="0"/>
      <w:divBdr>
        <w:top w:val="none" w:sz="0" w:space="0" w:color="auto"/>
        <w:left w:val="none" w:sz="0" w:space="0" w:color="auto"/>
        <w:bottom w:val="none" w:sz="0" w:space="0" w:color="auto"/>
        <w:right w:val="none" w:sz="0" w:space="0" w:color="auto"/>
      </w:divBdr>
    </w:div>
    <w:div w:id="1877229145">
      <w:bodyDiv w:val="1"/>
      <w:marLeft w:val="0"/>
      <w:marRight w:val="0"/>
      <w:marTop w:val="0"/>
      <w:marBottom w:val="0"/>
      <w:divBdr>
        <w:top w:val="none" w:sz="0" w:space="0" w:color="auto"/>
        <w:left w:val="none" w:sz="0" w:space="0" w:color="auto"/>
        <w:bottom w:val="none" w:sz="0" w:space="0" w:color="auto"/>
        <w:right w:val="none" w:sz="0" w:space="0" w:color="auto"/>
      </w:divBdr>
    </w:div>
    <w:div w:id="1877235129">
      <w:bodyDiv w:val="1"/>
      <w:marLeft w:val="0"/>
      <w:marRight w:val="0"/>
      <w:marTop w:val="0"/>
      <w:marBottom w:val="0"/>
      <w:divBdr>
        <w:top w:val="none" w:sz="0" w:space="0" w:color="auto"/>
        <w:left w:val="none" w:sz="0" w:space="0" w:color="auto"/>
        <w:bottom w:val="none" w:sz="0" w:space="0" w:color="auto"/>
        <w:right w:val="none" w:sz="0" w:space="0" w:color="auto"/>
      </w:divBdr>
    </w:div>
    <w:div w:id="1877423914">
      <w:bodyDiv w:val="1"/>
      <w:marLeft w:val="0"/>
      <w:marRight w:val="0"/>
      <w:marTop w:val="0"/>
      <w:marBottom w:val="0"/>
      <w:divBdr>
        <w:top w:val="none" w:sz="0" w:space="0" w:color="auto"/>
        <w:left w:val="none" w:sz="0" w:space="0" w:color="auto"/>
        <w:bottom w:val="none" w:sz="0" w:space="0" w:color="auto"/>
        <w:right w:val="none" w:sz="0" w:space="0" w:color="auto"/>
      </w:divBdr>
    </w:div>
    <w:div w:id="1877425082">
      <w:bodyDiv w:val="1"/>
      <w:marLeft w:val="0"/>
      <w:marRight w:val="0"/>
      <w:marTop w:val="0"/>
      <w:marBottom w:val="0"/>
      <w:divBdr>
        <w:top w:val="none" w:sz="0" w:space="0" w:color="auto"/>
        <w:left w:val="none" w:sz="0" w:space="0" w:color="auto"/>
        <w:bottom w:val="none" w:sz="0" w:space="0" w:color="auto"/>
        <w:right w:val="none" w:sz="0" w:space="0" w:color="auto"/>
      </w:divBdr>
    </w:div>
    <w:div w:id="1877739536">
      <w:bodyDiv w:val="1"/>
      <w:marLeft w:val="0"/>
      <w:marRight w:val="0"/>
      <w:marTop w:val="0"/>
      <w:marBottom w:val="0"/>
      <w:divBdr>
        <w:top w:val="none" w:sz="0" w:space="0" w:color="auto"/>
        <w:left w:val="none" w:sz="0" w:space="0" w:color="auto"/>
        <w:bottom w:val="none" w:sz="0" w:space="0" w:color="auto"/>
        <w:right w:val="none" w:sz="0" w:space="0" w:color="auto"/>
      </w:divBdr>
    </w:div>
    <w:div w:id="1877813943">
      <w:bodyDiv w:val="1"/>
      <w:marLeft w:val="0"/>
      <w:marRight w:val="0"/>
      <w:marTop w:val="0"/>
      <w:marBottom w:val="0"/>
      <w:divBdr>
        <w:top w:val="none" w:sz="0" w:space="0" w:color="auto"/>
        <w:left w:val="none" w:sz="0" w:space="0" w:color="auto"/>
        <w:bottom w:val="none" w:sz="0" w:space="0" w:color="auto"/>
        <w:right w:val="none" w:sz="0" w:space="0" w:color="auto"/>
      </w:divBdr>
    </w:div>
    <w:div w:id="1877817189">
      <w:bodyDiv w:val="1"/>
      <w:marLeft w:val="0"/>
      <w:marRight w:val="0"/>
      <w:marTop w:val="0"/>
      <w:marBottom w:val="0"/>
      <w:divBdr>
        <w:top w:val="none" w:sz="0" w:space="0" w:color="auto"/>
        <w:left w:val="none" w:sz="0" w:space="0" w:color="auto"/>
        <w:bottom w:val="none" w:sz="0" w:space="0" w:color="auto"/>
        <w:right w:val="none" w:sz="0" w:space="0" w:color="auto"/>
      </w:divBdr>
    </w:div>
    <w:div w:id="1877960297">
      <w:bodyDiv w:val="1"/>
      <w:marLeft w:val="0"/>
      <w:marRight w:val="0"/>
      <w:marTop w:val="0"/>
      <w:marBottom w:val="0"/>
      <w:divBdr>
        <w:top w:val="none" w:sz="0" w:space="0" w:color="auto"/>
        <w:left w:val="none" w:sz="0" w:space="0" w:color="auto"/>
        <w:bottom w:val="none" w:sz="0" w:space="0" w:color="auto"/>
        <w:right w:val="none" w:sz="0" w:space="0" w:color="auto"/>
      </w:divBdr>
    </w:div>
    <w:div w:id="1878465993">
      <w:bodyDiv w:val="1"/>
      <w:marLeft w:val="0"/>
      <w:marRight w:val="0"/>
      <w:marTop w:val="0"/>
      <w:marBottom w:val="0"/>
      <w:divBdr>
        <w:top w:val="none" w:sz="0" w:space="0" w:color="auto"/>
        <w:left w:val="none" w:sz="0" w:space="0" w:color="auto"/>
        <w:bottom w:val="none" w:sz="0" w:space="0" w:color="auto"/>
        <w:right w:val="none" w:sz="0" w:space="0" w:color="auto"/>
      </w:divBdr>
    </w:div>
    <w:div w:id="1878545274">
      <w:bodyDiv w:val="1"/>
      <w:marLeft w:val="0"/>
      <w:marRight w:val="0"/>
      <w:marTop w:val="0"/>
      <w:marBottom w:val="0"/>
      <w:divBdr>
        <w:top w:val="none" w:sz="0" w:space="0" w:color="auto"/>
        <w:left w:val="none" w:sz="0" w:space="0" w:color="auto"/>
        <w:bottom w:val="none" w:sz="0" w:space="0" w:color="auto"/>
        <w:right w:val="none" w:sz="0" w:space="0" w:color="auto"/>
      </w:divBdr>
    </w:div>
    <w:div w:id="1878614856">
      <w:bodyDiv w:val="1"/>
      <w:marLeft w:val="0"/>
      <w:marRight w:val="0"/>
      <w:marTop w:val="0"/>
      <w:marBottom w:val="0"/>
      <w:divBdr>
        <w:top w:val="none" w:sz="0" w:space="0" w:color="auto"/>
        <w:left w:val="none" w:sz="0" w:space="0" w:color="auto"/>
        <w:bottom w:val="none" w:sz="0" w:space="0" w:color="auto"/>
        <w:right w:val="none" w:sz="0" w:space="0" w:color="auto"/>
      </w:divBdr>
    </w:div>
    <w:div w:id="1878811903">
      <w:bodyDiv w:val="1"/>
      <w:marLeft w:val="0"/>
      <w:marRight w:val="0"/>
      <w:marTop w:val="0"/>
      <w:marBottom w:val="0"/>
      <w:divBdr>
        <w:top w:val="none" w:sz="0" w:space="0" w:color="auto"/>
        <w:left w:val="none" w:sz="0" w:space="0" w:color="auto"/>
        <w:bottom w:val="none" w:sz="0" w:space="0" w:color="auto"/>
        <w:right w:val="none" w:sz="0" w:space="0" w:color="auto"/>
      </w:divBdr>
    </w:div>
    <w:div w:id="1878813787">
      <w:bodyDiv w:val="1"/>
      <w:marLeft w:val="0"/>
      <w:marRight w:val="0"/>
      <w:marTop w:val="0"/>
      <w:marBottom w:val="0"/>
      <w:divBdr>
        <w:top w:val="none" w:sz="0" w:space="0" w:color="auto"/>
        <w:left w:val="none" w:sz="0" w:space="0" w:color="auto"/>
        <w:bottom w:val="none" w:sz="0" w:space="0" w:color="auto"/>
        <w:right w:val="none" w:sz="0" w:space="0" w:color="auto"/>
      </w:divBdr>
    </w:div>
    <w:div w:id="1878883235">
      <w:bodyDiv w:val="1"/>
      <w:marLeft w:val="0"/>
      <w:marRight w:val="0"/>
      <w:marTop w:val="0"/>
      <w:marBottom w:val="0"/>
      <w:divBdr>
        <w:top w:val="none" w:sz="0" w:space="0" w:color="auto"/>
        <w:left w:val="none" w:sz="0" w:space="0" w:color="auto"/>
        <w:bottom w:val="none" w:sz="0" w:space="0" w:color="auto"/>
        <w:right w:val="none" w:sz="0" w:space="0" w:color="auto"/>
      </w:divBdr>
    </w:div>
    <w:div w:id="1879198138">
      <w:bodyDiv w:val="1"/>
      <w:marLeft w:val="0"/>
      <w:marRight w:val="0"/>
      <w:marTop w:val="0"/>
      <w:marBottom w:val="0"/>
      <w:divBdr>
        <w:top w:val="none" w:sz="0" w:space="0" w:color="auto"/>
        <w:left w:val="none" w:sz="0" w:space="0" w:color="auto"/>
        <w:bottom w:val="none" w:sz="0" w:space="0" w:color="auto"/>
        <w:right w:val="none" w:sz="0" w:space="0" w:color="auto"/>
      </w:divBdr>
    </w:div>
    <w:div w:id="1879200754">
      <w:bodyDiv w:val="1"/>
      <w:marLeft w:val="0"/>
      <w:marRight w:val="0"/>
      <w:marTop w:val="0"/>
      <w:marBottom w:val="0"/>
      <w:divBdr>
        <w:top w:val="none" w:sz="0" w:space="0" w:color="auto"/>
        <w:left w:val="none" w:sz="0" w:space="0" w:color="auto"/>
        <w:bottom w:val="none" w:sz="0" w:space="0" w:color="auto"/>
        <w:right w:val="none" w:sz="0" w:space="0" w:color="auto"/>
      </w:divBdr>
    </w:div>
    <w:div w:id="1879587082">
      <w:bodyDiv w:val="1"/>
      <w:marLeft w:val="0"/>
      <w:marRight w:val="0"/>
      <w:marTop w:val="0"/>
      <w:marBottom w:val="0"/>
      <w:divBdr>
        <w:top w:val="none" w:sz="0" w:space="0" w:color="auto"/>
        <w:left w:val="none" w:sz="0" w:space="0" w:color="auto"/>
        <w:bottom w:val="none" w:sz="0" w:space="0" w:color="auto"/>
        <w:right w:val="none" w:sz="0" w:space="0" w:color="auto"/>
      </w:divBdr>
    </w:div>
    <w:div w:id="1879968416">
      <w:bodyDiv w:val="1"/>
      <w:marLeft w:val="0"/>
      <w:marRight w:val="0"/>
      <w:marTop w:val="0"/>
      <w:marBottom w:val="0"/>
      <w:divBdr>
        <w:top w:val="none" w:sz="0" w:space="0" w:color="auto"/>
        <w:left w:val="none" w:sz="0" w:space="0" w:color="auto"/>
        <w:bottom w:val="none" w:sz="0" w:space="0" w:color="auto"/>
        <w:right w:val="none" w:sz="0" w:space="0" w:color="auto"/>
      </w:divBdr>
    </w:div>
    <w:div w:id="1880050959">
      <w:bodyDiv w:val="1"/>
      <w:marLeft w:val="0"/>
      <w:marRight w:val="0"/>
      <w:marTop w:val="0"/>
      <w:marBottom w:val="0"/>
      <w:divBdr>
        <w:top w:val="none" w:sz="0" w:space="0" w:color="auto"/>
        <w:left w:val="none" w:sz="0" w:space="0" w:color="auto"/>
        <w:bottom w:val="none" w:sz="0" w:space="0" w:color="auto"/>
        <w:right w:val="none" w:sz="0" w:space="0" w:color="auto"/>
      </w:divBdr>
    </w:div>
    <w:div w:id="1880167616">
      <w:bodyDiv w:val="1"/>
      <w:marLeft w:val="0"/>
      <w:marRight w:val="0"/>
      <w:marTop w:val="0"/>
      <w:marBottom w:val="0"/>
      <w:divBdr>
        <w:top w:val="none" w:sz="0" w:space="0" w:color="auto"/>
        <w:left w:val="none" w:sz="0" w:space="0" w:color="auto"/>
        <w:bottom w:val="none" w:sz="0" w:space="0" w:color="auto"/>
        <w:right w:val="none" w:sz="0" w:space="0" w:color="auto"/>
      </w:divBdr>
    </w:div>
    <w:div w:id="1880245248">
      <w:bodyDiv w:val="1"/>
      <w:marLeft w:val="0"/>
      <w:marRight w:val="0"/>
      <w:marTop w:val="0"/>
      <w:marBottom w:val="0"/>
      <w:divBdr>
        <w:top w:val="none" w:sz="0" w:space="0" w:color="auto"/>
        <w:left w:val="none" w:sz="0" w:space="0" w:color="auto"/>
        <w:bottom w:val="none" w:sz="0" w:space="0" w:color="auto"/>
        <w:right w:val="none" w:sz="0" w:space="0" w:color="auto"/>
      </w:divBdr>
    </w:div>
    <w:div w:id="1880389020">
      <w:bodyDiv w:val="1"/>
      <w:marLeft w:val="0"/>
      <w:marRight w:val="0"/>
      <w:marTop w:val="0"/>
      <w:marBottom w:val="0"/>
      <w:divBdr>
        <w:top w:val="none" w:sz="0" w:space="0" w:color="auto"/>
        <w:left w:val="none" w:sz="0" w:space="0" w:color="auto"/>
        <w:bottom w:val="none" w:sz="0" w:space="0" w:color="auto"/>
        <w:right w:val="none" w:sz="0" w:space="0" w:color="auto"/>
      </w:divBdr>
    </w:div>
    <w:div w:id="1880432750">
      <w:bodyDiv w:val="1"/>
      <w:marLeft w:val="0"/>
      <w:marRight w:val="0"/>
      <w:marTop w:val="0"/>
      <w:marBottom w:val="0"/>
      <w:divBdr>
        <w:top w:val="none" w:sz="0" w:space="0" w:color="auto"/>
        <w:left w:val="none" w:sz="0" w:space="0" w:color="auto"/>
        <w:bottom w:val="none" w:sz="0" w:space="0" w:color="auto"/>
        <w:right w:val="none" w:sz="0" w:space="0" w:color="auto"/>
      </w:divBdr>
    </w:div>
    <w:div w:id="1881358592">
      <w:bodyDiv w:val="1"/>
      <w:marLeft w:val="0"/>
      <w:marRight w:val="0"/>
      <w:marTop w:val="0"/>
      <w:marBottom w:val="0"/>
      <w:divBdr>
        <w:top w:val="none" w:sz="0" w:space="0" w:color="auto"/>
        <w:left w:val="none" w:sz="0" w:space="0" w:color="auto"/>
        <w:bottom w:val="none" w:sz="0" w:space="0" w:color="auto"/>
        <w:right w:val="none" w:sz="0" w:space="0" w:color="auto"/>
      </w:divBdr>
    </w:div>
    <w:div w:id="1881433186">
      <w:bodyDiv w:val="1"/>
      <w:marLeft w:val="0"/>
      <w:marRight w:val="0"/>
      <w:marTop w:val="0"/>
      <w:marBottom w:val="0"/>
      <w:divBdr>
        <w:top w:val="none" w:sz="0" w:space="0" w:color="auto"/>
        <w:left w:val="none" w:sz="0" w:space="0" w:color="auto"/>
        <w:bottom w:val="none" w:sz="0" w:space="0" w:color="auto"/>
        <w:right w:val="none" w:sz="0" w:space="0" w:color="auto"/>
      </w:divBdr>
    </w:div>
    <w:div w:id="1881701160">
      <w:bodyDiv w:val="1"/>
      <w:marLeft w:val="0"/>
      <w:marRight w:val="0"/>
      <w:marTop w:val="0"/>
      <w:marBottom w:val="0"/>
      <w:divBdr>
        <w:top w:val="none" w:sz="0" w:space="0" w:color="auto"/>
        <w:left w:val="none" w:sz="0" w:space="0" w:color="auto"/>
        <w:bottom w:val="none" w:sz="0" w:space="0" w:color="auto"/>
        <w:right w:val="none" w:sz="0" w:space="0" w:color="auto"/>
      </w:divBdr>
    </w:div>
    <w:div w:id="1882403185">
      <w:bodyDiv w:val="1"/>
      <w:marLeft w:val="0"/>
      <w:marRight w:val="0"/>
      <w:marTop w:val="0"/>
      <w:marBottom w:val="0"/>
      <w:divBdr>
        <w:top w:val="none" w:sz="0" w:space="0" w:color="auto"/>
        <w:left w:val="none" w:sz="0" w:space="0" w:color="auto"/>
        <w:bottom w:val="none" w:sz="0" w:space="0" w:color="auto"/>
        <w:right w:val="none" w:sz="0" w:space="0" w:color="auto"/>
      </w:divBdr>
    </w:div>
    <w:div w:id="1882478468">
      <w:bodyDiv w:val="1"/>
      <w:marLeft w:val="0"/>
      <w:marRight w:val="0"/>
      <w:marTop w:val="0"/>
      <w:marBottom w:val="0"/>
      <w:divBdr>
        <w:top w:val="none" w:sz="0" w:space="0" w:color="auto"/>
        <w:left w:val="none" w:sz="0" w:space="0" w:color="auto"/>
        <w:bottom w:val="none" w:sz="0" w:space="0" w:color="auto"/>
        <w:right w:val="none" w:sz="0" w:space="0" w:color="auto"/>
      </w:divBdr>
    </w:div>
    <w:div w:id="1882939302">
      <w:bodyDiv w:val="1"/>
      <w:marLeft w:val="0"/>
      <w:marRight w:val="0"/>
      <w:marTop w:val="0"/>
      <w:marBottom w:val="0"/>
      <w:divBdr>
        <w:top w:val="none" w:sz="0" w:space="0" w:color="auto"/>
        <w:left w:val="none" w:sz="0" w:space="0" w:color="auto"/>
        <w:bottom w:val="none" w:sz="0" w:space="0" w:color="auto"/>
        <w:right w:val="none" w:sz="0" w:space="0" w:color="auto"/>
      </w:divBdr>
    </w:div>
    <w:div w:id="1883059823">
      <w:bodyDiv w:val="1"/>
      <w:marLeft w:val="0"/>
      <w:marRight w:val="0"/>
      <w:marTop w:val="0"/>
      <w:marBottom w:val="0"/>
      <w:divBdr>
        <w:top w:val="none" w:sz="0" w:space="0" w:color="auto"/>
        <w:left w:val="none" w:sz="0" w:space="0" w:color="auto"/>
        <w:bottom w:val="none" w:sz="0" w:space="0" w:color="auto"/>
        <w:right w:val="none" w:sz="0" w:space="0" w:color="auto"/>
      </w:divBdr>
    </w:div>
    <w:div w:id="1883177835">
      <w:bodyDiv w:val="1"/>
      <w:marLeft w:val="0"/>
      <w:marRight w:val="0"/>
      <w:marTop w:val="0"/>
      <w:marBottom w:val="0"/>
      <w:divBdr>
        <w:top w:val="none" w:sz="0" w:space="0" w:color="auto"/>
        <w:left w:val="none" w:sz="0" w:space="0" w:color="auto"/>
        <w:bottom w:val="none" w:sz="0" w:space="0" w:color="auto"/>
        <w:right w:val="none" w:sz="0" w:space="0" w:color="auto"/>
      </w:divBdr>
    </w:div>
    <w:div w:id="1883250873">
      <w:bodyDiv w:val="1"/>
      <w:marLeft w:val="0"/>
      <w:marRight w:val="0"/>
      <w:marTop w:val="0"/>
      <w:marBottom w:val="0"/>
      <w:divBdr>
        <w:top w:val="none" w:sz="0" w:space="0" w:color="auto"/>
        <w:left w:val="none" w:sz="0" w:space="0" w:color="auto"/>
        <w:bottom w:val="none" w:sz="0" w:space="0" w:color="auto"/>
        <w:right w:val="none" w:sz="0" w:space="0" w:color="auto"/>
      </w:divBdr>
    </w:div>
    <w:div w:id="1883705739">
      <w:bodyDiv w:val="1"/>
      <w:marLeft w:val="0"/>
      <w:marRight w:val="0"/>
      <w:marTop w:val="0"/>
      <w:marBottom w:val="0"/>
      <w:divBdr>
        <w:top w:val="none" w:sz="0" w:space="0" w:color="auto"/>
        <w:left w:val="none" w:sz="0" w:space="0" w:color="auto"/>
        <w:bottom w:val="none" w:sz="0" w:space="0" w:color="auto"/>
        <w:right w:val="none" w:sz="0" w:space="0" w:color="auto"/>
      </w:divBdr>
    </w:div>
    <w:div w:id="1883714140">
      <w:bodyDiv w:val="1"/>
      <w:marLeft w:val="0"/>
      <w:marRight w:val="0"/>
      <w:marTop w:val="0"/>
      <w:marBottom w:val="0"/>
      <w:divBdr>
        <w:top w:val="none" w:sz="0" w:space="0" w:color="auto"/>
        <w:left w:val="none" w:sz="0" w:space="0" w:color="auto"/>
        <w:bottom w:val="none" w:sz="0" w:space="0" w:color="auto"/>
        <w:right w:val="none" w:sz="0" w:space="0" w:color="auto"/>
      </w:divBdr>
    </w:div>
    <w:div w:id="1883786837">
      <w:bodyDiv w:val="1"/>
      <w:marLeft w:val="0"/>
      <w:marRight w:val="0"/>
      <w:marTop w:val="0"/>
      <w:marBottom w:val="0"/>
      <w:divBdr>
        <w:top w:val="none" w:sz="0" w:space="0" w:color="auto"/>
        <w:left w:val="none" w:sz="0" w:space="0" w:color="auto"/>
        <w:bottom w:val="none" w:sz="0" w:space="0" w:color="auto"/>
        <w:right w:val="none" w:sz="0" w:space="0" w:color="auto"/>
      </w:divBdr>
    </w:div>
    <w:div w:id="1883898889">
      <w:bodyDiv w:val="1"/>
      <w:marLeft w:val="0"/>
      <w:marRight w:val="0"/>
      <w:marTop w:val="0"/>
      <w:marBottom w:val="0"/>
      <w:divBdr>
        <w:top w:val="none" w:sz="0" w:space="0" w:color="auto"/>
        <w:left w:val="none" w:sz="0" w:space="0" w:color="auto"/>
        <w:bottom w:val="none" w:sz="0" w:space="0" w:color="auto"/>
        <w:right w:val="none" w:sz="0" w:space="0" w:color="auto"/>
      </w:divBdr>
    </w:div>
    <w:div w:id="1883977304">
      <w:bodyDiv w:val="1"/>
      <w:marLeft w:val="0"/>
      <w:marRight w:val="0"/>
      <w:marTop w:val="0"/>
      <w:marBottom w:val="0"/>
      <w:divBdr>
        <w:top w:val="none" w:sz="0" w:space="0" w:color="auto"/>
        <w:left w:val="none" w:sz="0" w:space="0" w:color="auto"/>
        <w:bottom w:val="none" w:sz="0" w:space="0" w:color="auto"/>
        <w:right w:val="none" w:sz="0" w:space="0" w:color="auto"/>
      </w:divBdr>
    </w:div>
    <w:div w:id="1884057852">
      <w:bodyDiv w:val="1"/>
      <w:marLeft w:val="0"/>
      <w:marRight w:val="0"/>
      <w:marTop w:val="0"/>
      <w:marBottom w:val="0"/>
      <w:divBdr>
        <w:top w:val="none" w:sz="0" w:space="0" w:color="auto"/>
        <w:left w:val="none" w:sz="0" w:space="0" w:color="auto"/>
        <w:bottom w:val="none" w:sz="0" w:space="0" w:color="auto"/>
        <w:right w:val="none" w:sz="0" w:space="0" w:color="auto"/>
      </w:divBdr>
    </w:div>
    <w:div w:id="1884098870">
      <w:bodyDiv w:val="1"/>
      <w:marLeft w:val="0"/>
      <w:marRight w:val="0"/>
      <w:marTop w:val="0"/>
      <w:marBottom w:val="0"/>
      <w:divBdr>
        <w:top w:val="none" w:sz="0" w:space="0" w:color="auto"/>
        <w:left w:val="none" w:sz="0" w:space="0" w:color="auto"/>
        <w:bottom w:val="none" w:sz="0" w:space="0" w:color="auto"/>
        <w:right w:val="none" w:sz="0" w:space="0" w:color="auto"/>
      </w:divBdr>
    </w:div>
    <w:div w:id="1884554415">
      <w:bodyDiv w:val="1"/>
      <w:marLeft w:val="0"/>
      <w:marRight w:val="0"/>
      <w:marTop w:val="0"/>
      <w:marBottom w:val="0"/>
      <w:divBdr>
        <w:top w:val="none" w:sz="0" w:space="0" w:color="auto"/>
        <w:left w:val="none" w:sz="0" w:space="0" w:color="auto"/>
        <w:bottom w:val="none" w:sz="0" w:space="0" w:color="auto"/>
        <w:right w:val="none" w:sz="0" w:space="0" w:color="auto"/>
      </w:divBdr>
    </w:div>
    <w:div w:id="1884562618">
      <w:bodyDiv w:val="1"/>
      <w:marLeft w:val="0"/>
      <w:marRight w:val="0"/>
      <w:marTop w:val="0"/>
      <w:marBottom w:val="0"/>
      <w:divBdr>
        <w:top w:val="none" w:sz="0" w:space="0" w:color="auto"/>
        <w:left w:val="none" w:sz="0" w:space="0" w:color="auto"/>
        <w:bottom w:val="none" w:sz="0" w:space="0" w:color="auto"/>
        <w:right w:val="none" w:sz="0" w:space="0" w:color="auto"/>
      </w:divBdr>
    </w:div>
    <w:div w:id="1884829368">
      <w:bodyDiv w:val="1"/>
      <w:marLeft w:val="0"/>
      <w:marRight w:val="0"/>
      <w:marTop w:val="0"/>
      <w:marBottom w:val="0"/>
      <w:divBdr>
        <w:top w:val="none" w:sz="0" w:space="0" w:color="auto"/>
        <w:left w:val="none" w:sz="0" w:space="0" w:color="auto"/>
        <w:bottom w:val="none" w:sz="0" w:space="0" w:color="auto"/>
        <w:right w:val="none" w:sz="0" w:space="0" w:color="auto"/>
      </w:divBdr>
    </w:div>
    <w:div w:id="1884899127">
      <w:bodyDiv w:val="1"/>
      <w:marLeft w:val="0"/>
      <w:marRight w:val="0"/>
      <w:marTop w:val="0"/>
      <w:marBottom w:val="0"/>
      <w:divBdr>
        <w:top w:val="none" w:sz="0" w:space="0" w:color="auto"/>
        <w:left w:val="none" w:sz="0" w:space="0" w:color="auto"/>
        <w:bottom w:val="none" w:sz="0" w:space="0" w:color="auto"/>
        <w:right w:val="none" w:sz="0" w:space="0" w:color="auto"/>
      </w:divBdr>
    </w:div>
    <w:div w:id="1885285580">
      <w:bodyDiv w:val="1"/>
      <w:marLeft w:val="0"/>
      <w:marRight w:val="0"/>
      <w:marTop w:val="0"/>
      <w:marBottom w:val="0"/>
      <w:divBdr>
        <w:top w:val="none" w:sz="0" w:space="0" w:color="auto"/>
        <w:left w:val="none" w:sz="0" w:space="0" w:color="auto"/>
        <w:bottom w:val="none" w:sz="0" w:space="0" w:color="auto"/>
        <w:right w:val="none" w:sz="0" w:space="0" w:color="auto"/>
      </w:divBdr>
    </w:div>
    <w:div w:id="1885825387">
      <w:bodyDiv w:val="1"/>
      <w:marLeft w:val="0"/>
      <w:marRight w:val="0"/>
      <w:marTop w:val="0"/>
      <w:marBottom w:val="0"/>
      <w:divBdr>
        <w:top w:val="none" w:sz="0" w:space="0" w:color="auto"/>
        <w:left w:val="none" w:sz="0" w:space="0" w:color="auto"/>
        <w:bottom w:val="none" w:sz="0" w:space="0" w:color="auto"/>
        <w:right w:val="none" w:sz="0" w:space="0" w:color="auto"/>
      </w:divBdr>
    </w:div>
    <w:div w:id="1885943728">
      <w:bodyDiv w:val="1"/>
      <w:marLeft w:val="0"/>
      <w:marRight w:val="0"/>
      <w:marTop w:val="0"/>
      <w:marBottom w:val="0"/>
      <w:divBdr>
        <w:top w:val="none" w:sz="0" w:space="0" w:color="auto"/>
        <w:left w:val="none" w:sz="0" w:space="0" w:color="auto"/>
        <w:bottom w:val="none" w:sz="0" w:space="0" w:color="auto"/>
        <w:right w:val="none" w:sz="0" w:space="0" w:color="auto"/>
      </w:divBdr>
    </w:div>
    <w:div w:id="1886406402">
      <w:bodyDiv w:val="1"/>
      <w:marLeft w:val="0"/>
      <w:marRight w:val="0"/>
      <w:marTop w:val="0"/>
      <w:marBottom w:val="0"/>
      <w:divBdr>
        <w:top w:val="none" w:sz="0" w:space="0" w:color="auto"/>
        <w:left w:val="none" w:sz="0" w:space="0" w:color="auto"/>
        <w:bottom w:val="none" w:sz="0" w:space="0" w:color="auto"/>
        <w:right w:val="none" w:sz="0" w:space="0" w:color="auto"/>
      </w:divBdr>
    </w:div>
    <w:div w:id="1886409208">
      <w:bodyDiv w:val="1"/>
      <w:marLeft w:val="0"/>
      <w:marRight w:val="0"/>
      <w:marTop w:val="0"/>
      <w:marBottom w:val="0"/>
      <w:divBdr>
        <w:top w:val="none" w:sz="0" w:space="0" w:color="auto"/>
        <w:left w:val="none" w:sz="0" w:space="0" w:color="auto"/>
        <w:bottom w:val="none" w:sz="0" w:space="0" w:color="auto"/>
        <w:right w:val="none" w:sz="0" w:space="0" w:color="auto"/>
      </w:divBdr>
    </w:div>
    <w:div w:id="1886477776">
      <w:bodyDiv w:val="1"/>
      <w:marLeft w:val="0"/>
      <w:marRight w:val="0"/>
      <w:marTop w:val="0"/>
      <w:marBottom w:val="0"/>
      <w:divBdr>
        <w:top w:val="none" w:sz="0" w:space="0" w:color="auto"/>
        <w:left w:val="none" w:sz="0" w:space="0" w:color="auto"/>
        <w:bottom w:val="none" w:sz="0" w:space="0" w:color="auto"/>
        <w:right w:val="none" w:sz="0" w:space="0" w:color="auto"/>
      </w:divBdr>
    </w:div>
    <w:div w:id="1886480789">
      <w:bodyDiv w:val="1"/>
      <w:marLeft w:val="0"/>
      <w:marRight w:val="0"/>
      <w:marTop w:val="0"/>
      <w:marBottom w:val="0"/>
      <w:divBdr>
        <w:top w:val="none" w:sz="0" w:space="0" w:color="auto"/>
        <w:left w:val="none" w:sz="0" w:space="0" w:color="auto"/>
        <w:bottom w:val="none" w:sz="0" w:space="0" w:color="auto"/>
        <w:right w:val="none" w:sz="0" w:space="0" w:color="auto"/>
      </w:divBdr>
    </w:div>
    <w:div w:id="1886867111">
      <w:bodyDiv w:val="1"/>
      <w:marLeft w:val="0"/>
      <w:marRight w:val="0"/>
      <w:marTop w:val="0"/>
      <w:marBottom w:val="0"/>
      <w:divBdr>
        <w:top w:val="none" w:sz="0" w:space="0" w:color="auto"/>
        <w:left w:val="none" w:sz="0" w:space="0" w:color="auto"/>
        <w:bottom w:val="none" w:sz="0" w:space="0" w:color="auto"/>
        <w:right w:val="none" w:sz="0" w:space="0" w:color="auto"/>
      </w:divBdr>
    </w:div>
    <w:div w:id="1887138632">
      <w:bodyDiv w:val="1"/>
      <w:marLeft w:val="0"/>
      <w:marRight w:val="0"/>
      <w:marTop w:val="0"/>
      <w:marBottom w:val="0"/>
      <w:divBdr>
        <w:top w:val="none" w:sz="0" w:space="0" w:color="auto"/>
        <w:left w:val="none" w:sz="0" w:space="0" w:color="auto"/>
        <w:bottom w:val="none" w:sz="0" w:space="0" w:color="auto"/>
        <w:right w:val="none" w:sz="0" w:space="0" w:color="auto"/>
      </w:divBdr>
    </w:div>
    <w:div w:id="1887832394">
      <w:bodyDiv w:val="1"/>
      <w:marLeft w:val="0"/>
      <w:marRight w:val="0"/>
      <w:marTop w:val="0"/>
      <w:marBottom w:val="0"/>
      <w:divBdr>
        <w:top w:val="none" w:sz="0" w:space="0" w:color="auto"/>
        <w:left w:val="none" w:sz="0" w:space="0" w:color="auto"/>
        <w:bottom w:val="none" w:sz="0" w:space="0" w:color="auto"/>
        <w:right w:val="none" w:sz="0" w:space="0" w:color="auto"/>
      </w:divBdr>
    </w:div>
    <w:div w:id="1887907883">
      <w:bodyDiv w:val="1"/>
      <w:marLeft w:val="0"/>
      <w:marRight w:val="0"/>
      <w:marTop w:val="0"/>
      <w:marBottom w:val="0"/>
      <w:divBdr>
        <w:top w:val="none" w:sz="0" w:space="0" w:color="auto"/>
        <w:left w:val="none" w:sz="0" w:space="0" w:color="auto"/>
        <w:bottom w:val="none" w:sz="0" w:space="0" w:color="auto"/>
        <w:right w:val="none" w:sz="0" w:space="0" w:color="auto"/>
      </w:divBdr>
    </w:div>
    <w:div w:id="1887911671">
      <w:bodyDiv w:val="1"/>
      <w:marLeft w:val="0"/>
      <w:marRight w:val="0"/>
      <w:marTop w:val="0"/>
      <w:marBottom w:val="0"/>
      <w:divBdr>
        <w:top w:val="none" w:sz="0" w:space="0" w:color="auto"/>
        <w:left w:val="none" w:sz="0" w:space="0" w:color="auto"/>
        <w:bottom w:val="none" w:sz="0" w:space="0" w:color="auto"/>
        <w:right w:val="none" w:sz="0" w:space="0" w:color="auto"/>
      </w:divBdr>
    </w:div>
    <w:div w:id="1887983115">
      <w:bodyDiv w:val="1"/>
      <w:marLeft w:val="0"/>
      <w:marRight w:val="0"/>
      <w:marTop w:val="0"/>
      <w:marBottom w:val="0"/>
      <w:divBdr>
        <w:top w:val="none" w:sz="0" w:space="0" w:color="auto"/>
        <w:left w:val="none" w:sz="0" w:space="0" w:color="auto"/>
        <w:bottom w:val="none" w:sz="0" w:space="0" w:color="auto"/>
        <w:right w:val="none" w:sz="0" w:space="0" w:color="auto"/>
      </w:divBdr>
    </w:div>
    <w:div w:id="1887986363">
      <w:bodyDiv w:val="1"/>
      <w:marLeft w:val="0"/>
      <w:marRight w:val="0"/>
      <w:marTop w:val="0"/>
      <w:marBottom w:val="0"/>
      <w:divBdr>
        <w:top w:val="none" w:sz="0" w:space="0" w:color="auto"/>
        <w:left w:val="none" w:sz="0" w:space="0" w:color="auto"/>
        <w:bottom w:val="none" w:sz="0" w:space="0" w:color="auto"/>
        <w:right w:val="none" w:sz="0" w:space="0" w:color="auto"/>
      </w:divBdr>
    </w:div>
    <w:div w:id="1887990255">
      <w:bodyDiv w:val="1"/>
      <w:marLeft w:val="0"/>
      <w:marRight w:val="0"/>
      <w:marTop w:val="0"/>
      <w:marBottom w:val="0"/>
      <w:divBdr>
        <w:top w:val="none" w:sz="0" w:space="0" w:color="auto"/>
        <w:left w:val="none" w:sz="0" w:space="0" w:color="auto"/>
        <w:bottom w:val="none" w:sz="0" w:space="0" w:color="auto"/>
        <w:right w:val="none" w:sz="0" w:space="0" w:color="auto"/>
      </w:divBdr>
    </w:div>
    <w:div w:id="1887990465">
      <w:bodyDiv w:val="1"/>
      <w:marLeft w:val="0"/>
      <w:marRight w:val="0"/>
      <w:marTop w:val="0"/>
      <w:marBottom w:val="0"/>
      <w:divBdr>
        <w:top w:val="none" w:sz="0" w:space="0" w:color="auto"/>
        <w:left w:val="none" w:sz="0" w:space="0" w:color="auto"/>
        <w:bottom w:val="none" w:sz="0" w:space="0" w:color="auto"/>
        <w:right w:val="none" w:sz="0" w:space="0" w:color="auto"/>
      </w:divBdr>
    </w:div>
    <w:div w:id="1888298286">
      <w:bodyDiv w:val="1"/>
      <w:marLeft w:val="0"/>
      <w:marRight w:val="0"/>
      <w:marTop w:val="0"/>
      <w:marBottom w:val="0"/>
      <w:divBdr>
        <w:top w:val="none" w:sz="0" w:space="0" w:color="auto"/>
        <w:left w:val="none" w:sz="0" w:space="0" w:color="auto"/>
        <w:bottom w:val="none" w:sz="0" w:space="0" w:color="auto"/>
        <w:right w:val="none" w:sz="0" w:space="0" w:color="auto"/>
      </w:divBdr>
    </w:div>
    <w:div w:id="1888420076">
      <w:bodyDiv w:val="1"/>
      <w:marLeft w:val="0"/>
      <w:marRight w:val="0"/>
      <w:marTop w:val="0"/>
      <w:marBottom w:val="0"/>
      <w:divBdr>
        <w:top w:val="none" w:sz="0" w:space="0" w:color="auto"/>
        <w:left w:val="none" w:sz="0" w:space="0" w:color="auto"/>
        <w:bottom w:val="none" w:sz="0" w:space="0" w:color="auto"/>
        <w:right w:val="none" w:sz="0" w:space="0" w:color="auto"/>
      </w:divBdr>
    </w:div>
    <w:div w:id="1888446925">
      <w:bodyDiv w:val="1"/>
      <w:marLeft w:val="0"/>
      <w:marRight w:val="0"/>
      <w:marTop w:val="0"/>
      <w:marBottom w:val="0"/>
      <w:divBdr>
        <w:top w:val="none" w:sz="0" w:space="0" w:color="auto"/>
        <w:left w:val="none" w:sz="0" w:space="0" w:color="auto"/>
        <w:bottom w:val="none" w:sz="0" w:space="0" w:color="auto"/>
        <w:right w:val="none" w:sz="0" w:space="0" w:color="auto"/>
      </w:divBdr>
    </w:div>
    <w:div w:id="1888906016">
      <w:bodyDiv w:val="1"/>
      <w:marLeft w:val="0"/>
      <w:marRight w:val="0"/>
      <w:marTop w:val="0"/>
      <w:marBottom w:val="0"/>
      <w:divBdr>
        <w:top w:val="none" w:sz="0" w:space="0" w:color="auto"/>
        <w:left w:val="none" w:sz="0" w:space="0" w:color="auto"/>
        <w:bottom w:val="none" w:sz="0" w:space="0" w:color="auto"/>
        <w:right w:val="none" w:sz="0" w:space="0" w:color="auto"/>
      </w:divBdr>
    </w:div>
    <w:div w:id="1889294220">
      <w:bodyDiv w:val="1"/>
      <w:marLeft w:val="0"/>
      <w:marRight w:val="0"/>
      <w:marTop w:val="0"/>
      <w:marBottom w:val="0"/>
      <w:divBdr>
        <w:top w:val="none" w:sz="0" w:space="0" w:color="auto"/>
        <w:left w:val="none" w:sz="0" w:space="0" w:color="auto"/>
        <w:bottom w:val="none" w:sz="0" w:space="0" w:color="auto"/>
        <w:right w:val="none" w:sz="0" w:space="0" w:color="auto"/>
      </w:divBdr>
    </w:div>
    <w:div w:id="1889757500">
      <w:bodyDiv w:val="1"/>
      <w:marLeft w:val="0"/>
      <w:marRight w:val="0"/>
      <w:marTop w:val="0"/>
      <w:marBottom w:val="0"/>
      <w:divBdr>
        <w:top w:val="none" w:sz="0" w:space="0" w:color="auto"/>
        <w:left w:val="none" w:sz="0" w:space="0" w:color="auto"/>
        <w:bottom w:val="none" w:sz="0" w:space="0" w:color="auto"/>
        <w:right w:val="none" w:sz="0" w:space="0" w:color="auto"/>
      </w:divBdr>
    </w:div>
    <w:div w:id="1889876311">
      <w:bodyDiv w:val="1"/>
      <w:marLeft w:val="0"/>
      <w:marRight w:val="0"/>
      <w:marTop w:val="0"/>
      <w:marBottom w:val="0"/>
      <w:divBdr>
        <w:top w:val="none" w:sz="0" w:space="0" w:color="auto"/>
        <w:left w:val="none" w:sz="0" w:space="0" w:color="auto"/>
        <w:bottom w:val="none" w:sz="0" w:space="0" w:color="auto"/>
        <w:right w:val="none" w:sz="0" w:space="0" w:color="auto"/>
      </w:divBdr>
    </w:div>
    <w:div w:id="1890412046">
      <w:bodyDiv w:val="1"/>
      <w:marLeft w:val="0"/>
      <w:marRight w:val="0"/>
      <w:marTop w:val="0"/>
      <w:marBottom w:val="0"/>
      <w:divBdr>
        <w:top w:val="none" w:sz="0" w:space="0" w:color="auto"/>
        <w:left w:val="none" w:sz="0" w:space="0" w:color="auto"/>
        <w:bottom w:val="none" w:sz="0" w:space="0" w:color="auto"/>
        <w:right w:val="none" w:sz="0" w:space="0" w:color="auto"/>
      </w:divBdr>
    </w:div>
    <w:div w:id="1890530913">
      <w:bodyDiv w:val="1"/>
      <w:marLeft w:val="0"/>
      <w:marRight w:val="0"/>
      <w:marTop w:val="0"/>
      <w:marBottom w:val="0"/>
      <w:divBdr>
        <w:top w:val="none" w:sz="0" w:space="0" w:color="auto"/>
        <w:left w:val="none" w:sz="0" w:space="0" w:color="auto"/>
        <w:bottom w:val="none" w:sz="0" w:space="0" w:color="auto"/>
        <w:right w:val="none" w:sz="0" w:space="0" w:color="auto"/>
      </w:divBdr>
    </w:div>
    <w:div w:id="1890801075">
      <w:bodyDiv w:val="1"/>
      <w:marLeft w:val="0"/>
      <w:marRight w:val="0"/>
      <w:marTop w:val="0"/>
      <w:marBottom w:val="0"/>
      <w:divBdr>
        <w:top w:val="none" w:sz="0" w:space="0" w:color="auto"/>
        <w:left w:val="none" w:sz="0" w:space="0" w:color="auto"/>
        <w:bottom w:val="none" w:sz="0" w:space="0" w:color="auto"/>
        <w:right w:val="none" w:sz="0" w:space="0" w:color="auto"/>
      </w:divBdr>
    </w:div>
    <w:div w:id="1890802326">
      <w:bodyDiv w:val="1"/>
      <w:marLeft w:val="0"/>
      <w:marRight w:val="0"/>
      <w:marTop w:val="0"/>
      <w:marBottom w:val="0"/>
      <w:divBdr>
        <w:top w:val="none" w:sz="0" w:space="0" w:color="auto"/>
        <w:left w:val="none" w:sz="0" w:space="0" w:color="auto"/>
        <w:bottom w:val="none" w:sz="0" w:space="0" w:color="auto"/>
        <w:right w:val="none" w:sz="0" w:space="0" w:color="auto"/>
      </w:divBdr>
    </w:div>
    <w:div w:id="1890873652">
      <w:bodyDiv w:val="1"/>
      <w:marLeft w:val="0"/>
      <w:marRight w:val="0"/>
      <w:marTop w:val="0"/>
      <w:marBottom w:val="0"/>
      <w:divBdr>
        <w:top w:val="none" w:sz="0" w:space="0" w:color="auto"/>
        <w:left w:val="none" w:sz="0" w:space="0" w:color="auto"/>
        <w:bottom w:val="none" w:sz="0" w:space="0" w:color="auto"/>
        <w:right w:val="none" w:sz="0" w:space="0" w:color="auto"/>
      </w:divBdr>
    </w:div>
    <w:div w:id="1890918191">
      <w:bodyDiv w:val="1"/>
      <w:marLeft w:val="0"/>
      <w:marRight w:val="0"/>
      <w:marTop w:val="0"/>
      <w:marBottom w:val="0"/>
      <w:divBdr>
        <w:top w:val="none" w:sz="0" w:space="0" w:color="auto"/>
        <w:left w:val="none" w:sz="0" w:space="0" w:color="auto"/>
        <w:bottom w:val="none" w:sz="0" w:space="0" w:color="auto"/>
        <w:right w:val="none" w:sz="0" w:space="0" w:color="auto"/>
      </w:divBdr>
    </w:div>
    <w:div w:id="1890921839">
      <w:bodyDiv w:val="1"/>
      <w:marLeft w:val="0"/>
      <w:marRight w:val="0"/>
      <w:marTop w:val="0"/>
      <w:marBottom w:val="0"/>
      <w:divBdr>
        <w:top w:val="none" w:sz="0" w:space="0" w:color="auto"/>
        <w:left w:val="none" w:sz="0" w:space="0" w:color="auto"/>
        <w:bottom w:val="none" w:sz="0" w:space="0" w:color="auto"/>
        <w:right w:val="none" w:sz="0" w:space="0" w:color="auto"/>
      </w:divBdr>
    </w:div>
    <w:div w:id="1891108531">
      <w:bodyDiv w:val="1"/>
      <w:marLeft w:val="0"/>
      <w:marRight w:val="0"/>
      <w:marTop w:val="0"/>
      <w:marBottom w:val="0"/>
      <w:divBdr>
        <w:top w:val="none" w:sz="0" w:space="0" w:color="auto"/>
        <w:left w:val="none" w:sz="0" w:space="0" w:color="auto"/>
        <w:bottom w:val="none" w:sz="0" w:space="0" w:color="auto"/>
        <w:right w:val="none" w:sz="0" w:space="0" w:color="auto"/>
      </w:divBdr>
    </w:div>
    <w:div w:id="1891306305">
      <w:bodyDiv w:val="1"/>
      <w:marLeft w:val="0"/>
      <w:marRight w:val="0"/>
      <w:marTop w:val="0"/>
      <w:marBottom w:val="0"/>
      <w:divBdr>
        <w:top w:val="none" w:sz="0" w:space="0" w:color="auto"/>
        <w:left w:val="none" w:sz="0" w:space="0" w:color="auto"/>
        <w:bottom w:val="none" w:sz="0" w:space="0" w:color="auto"/>
        <w:right w:val="none" w:sz="0" w:space="0" w:color="auto"/>
      </w:divBdr>
    </w:div>
    <w:div w:id="1891377007">
      <w:bodyDiv w:val="1"/>
      <w:marLeft w:val="0"/>
      <w:marRight w:val="0"/>
      <w:marTop w:val="0"/>
      <w:marBottom w:val="0"/>
      <w:divBdr>
        <w:top w:val="none" w:sz="0" w:space="0" w:color="auto"/>
        <w:left w:val="none" w:sz="0" w:space="0" w:color="auto"/>
        <w:bottom w:val="none" w:sz="0" w:space="0" w:color="auto"/>
        <w:right w:val="none" w:sz="0" w:space="0" w:color="auto"/>
      </w:divBdr>
    </w:div>
    <w:div w:id="1891458056">
      <w:bodyDiv w:val="1"/>
      <w:marLeft w:val="0"/>
      <w:marRight w:val="0"/>
      <w:marTop w:val="0"/>
      <w:marBottom w:val="0"/>
      <w:divBdr>
        <w:top w:val="none" w:sz="0" w:space="0" w:color="auto"/>
        <w:left w:val="none" w:sz="0" w:space="0" w:color="auto"/>
        <w:bottom w:val="none" w:sz="0" w:space="0" w:color="auto"/>
        <w:right w:val="none" w:sz="0" w:space="0" w:color="auto"/>
      </w:divBdr>
    </w:div>
    <w:div w:id="1891501601">
      <w:bodyDiv w:val="1"/>
      <w:marLeft w:val="0"/>
      <w:marRight w:val="0"/>
      <w:marTop w:val="0"/>
      <w:marBottom w:val="0"/>
      <w:divBdr>
        <w:top w:val="none" w:sz="0" w:space="0" w:color="auto"/>
        <w:left w:val="none" w:sz="0" w:space="0" w:color="auto"/>
        <w:bottom w:val="none" w:sz="0" w:space="0" w:color="auto"/>
        <w:right w:val="none" w:sz="0" w:space="0" w:color="auto"/>
      </w:divBdr>
    </w:div>
    <w:div w:id="1891648652">
      <w:bodyDiv w:val="1"/>
      <w:marLeft w:val="0"/>
      <w:marRight w:val="0"/>
      <w:marTop w:val="0"/>
      <w:marBottom w:val="0"/>
      <w:divBdr>
        <w:top w:val="none" w:sz="0" w:space="0" w:color="auto"/>
        <w:left w:val="none" w:sz="0" w:space="0" w:color="auto"/>
        <w:bottom w:val="none" w:sz="0" w:space="0" w:color="auto"/>
        <w:right w:val="none" w:sz="0" w:space="0" w:color="auto"/>
      </w:divBdr>
    </w:div>
    <w:div w:id="1891846145">
      <w:bodyDiv w:val="1"/>
      <w:marLeft w:val="0"/>
      <w:marRight w:val="0"/>
      <w:marTop w:val="0"/>
      <w:marBottom w:val="0"/>
      <w:divBdr>
        <w:top w:val="none" w:sz="0" w:space="0" w:color="auto"/>
        <w:left w:val="none" w:sz="0" w:space="0" w:color="auto"/>
        <w:bottom w:val="none" w:sz="0" w:space="0" w:color="auto"/>
        <w:right w:val="none" w:sz="0" w:space="0" w:color="auto"/>
      </w:divBdr>
    </w:div>
    <w:div w:id="1892032533">
      <w:bodyDiv w:val="1"/>
      <w:marLeft w:val="0"/>
      <w:marRight w:val="0"/>
      <w:marTop w:val="0"/>
      <w:marBottom w:val="0"/>
      <w:divBdr>
        <w:top w:val="none" w:sz="0" w:space="0" w:color="auto"/>
        <w:left w:val="none" w:sz="0" w:space="0" w:color="auto"/>
        <w:bottom w:val="none" w:sz="0" w:space="0" w:color="auto"/>
        <w:right w:val="none" w:sz="0" w:space="0" w:color="auto"/>
      </w:divBdr>
    </w:div>
    <w:div w:id="1892618088">
      <w:bodyDiv w:val="1"/>
      <w:marLeft w:val="0"/>
      <w:marRight w:val="0"/>
      <w:marTop w:val="0"/>
      <w:marBottom w:val="0"/>
      <w:divBdr>
        <w:top w:val="none" w:sz="0" w:space="0" w:color="auto"/>
        <w:left w:val="none" w:sz="0" w:space="0" w:color="auto"/>
        <w:bottom w:val="none" w:sz="0" w:space="0" w:color="auto"/>
        <w:right w:val="none" w:sz="0" w:space="0" w:color="auto"/>
      </w:divBdr>
    </w:div>
    <w:div w:id="1892843384">
      <w:bodyDiv w:val="1"/>
      <w:marLeft w:val="0"/>
      <w:marRight w:val="0"/>
      <w:marTop w:val="0"/>
      <w:marBottom w:val="0"/>
      <w:divBdr>
        <w:top w:val="none" w:sz="0" w:space="0" w:color="auto"/>
        <w:left w:val="none" w:sz="0" w:space="0" w:color="auto"/>
        <w:bottom w:val="none" w:sz="0" w:space="0" w:color="auto"/>
        <w:right w:val="none" w:sz="0" w:space="0" w:color="auto"/>
      </w:divBdr>
    </w:div>
    <w:div w:id="1892880671">
      <w:bodyDiv w:val="1"/>
      <w:marLeft w:val="0"/>
      <w:marRight w:val="0"/>
      <w:marTop w:val="0"/>
      <w:marBottom w:val="0"/>
      <w:divBdr>
        <w:top w:val="none" w:sz="0" w:space="0" w:color="auto"/>
        <w:left w:val="none" w:sz="0" w:space="0" w:color="auto"/>
        <w:bottom w:val="none" w:sz="0" w:space="0" w:color="auto"/>
        <w:right w:val="none" w:sz="0" w:space="0" w:color="auto"/>
      </w:divBdr>
    </w:div>
    <w:div w:id="1892959497">
      <w:bodyDiv w:val="1"/>
      <w:marLeft w:val="0"/>
      <w:marRight w:val="0"/>
      <w:marTop w:val="0"/>
      <w:marBottom w:val="0"/>
      <w:divBdr>
        <w:top w:val="none" w:sz="0" w:space="0" w:color="auto"/>
        <w:left w:val="none" w:sz="0" w:space="0" w:color="auto"/>
        <w:bottom w:val="none" w:sz="0" w:space="0" w:color="auto"/>
        <w:right w:val="none" w:sz="0" w:space="0" w:color="auto"/>
      </w:divBdr>
    </w:div>
    <w:div w:id="1893032131">
      <w:bodyDiv w:val="1"/>
      <w:marLeft w:val="0"/>
      <w:marRight w:val="0"/>
      <w:marTop w:val="0"/>
      <w:marBottom w:val="0"/>
      <w:divBdr>
        <w:top w:val="none" w:sz="0" w:space="0" w:color="auto"/>
        <w:left w:val="none" w:sz="0" w:space="0" w:color="auto"/>
        <w:bottom w:val="none" w:sz="0" w:space="0" w:color="auto"/>
        <w:right w:val="none" w:sz="0" w:space="0" w:color="auto"/>
      </w:divBdr>
    </w:div>
    <w:div w:id="1893347957">
      <w:bodyDiv w:val="1"/>
      <w:marLeft w:val="0"/>
      <w:marRight w:val="0"/>
      <w:marTop w:val="0"/>
      <w:marBottom w:val="0"/>
      <w:divBdr>
        <w:top w:val="none" w:sz="0" w:space="0" w:color="auto"/>
        <w:left w:val="none" w:sz="0" w:space="0" w:color="auto"/>
        <w:bottom w:val="none" w:sz="0" w:space="0" w:color="auto"/>
        <w:right w:val="none" w:sz="0" w:space="0" w:color="auto"/>
      </w:divBdr>
    </w:div>
    <w:div w:id="1893811303">
      <w:bodyDiv w:val="1"/>
      <w:marLeft w:val="0"/>
      <w:marRight w:val="0"/>
      <w:marTop w:val="0"/>
      <w:marBottom w:val="0"/>
      <w:divBdr>
        <w:top w:val="none" w:sz="0" w:space="0" w:color="auto"/>
        <w:left w:val="none" w:sz="0" w:space="0" w:color="auto"/>
        <w:bottom w:val="none" w:sz="0" w:space="0" w:color="auto"/>
        <w:right w:val="none" w:sz="0" w:space="0" w:color="auto"/>
      </w:divBdr>
    </w:div>
    <w:div w:id="1894198214">
      <w:bodyDiv w:val="1"/>
      <w:marLeft w:val="0"/>
      <w:marRight w:val="0"/>
      <w:marTop w:val="0"/>
      <w:marBottom w:val="0"/>
      <w:divBdr>
        <w:top w:val="none" w:sz="0" w:space="0" w:color="auto"/>
        <w:left w:val="none" w:sz="0" w:space="0" w:color="auto"/>
        <w:bottom w:val="none" w:sz="0" w:space="0" w:color="auto"/>
        <w:right w:val="none" w:sz="0" w:space="0" w:color="auto"/>
      </w:divBdr>
    </w:div>
    <w:div w:id="1894390395">
      <w:bodyDiv w:val="1"/>
      <w:marLeft w:val="0"/>
      <w:marRight w:val="0"/>
      <w:marTop w:val="0"/>
      <w:marBottom w:val="0"/>
      <w:divBdr>
        <w:top w:val="none" w:sz="0" w:space="0" w:color="auto"/>
        <w:left w:val="none" w:sz="0" w:space="0" w:color="auto"/>
        <w:bottom w:val="none" w:sz="0" w:space="0" w:color="auto"/>
        <w:right w:val="none" w:sz="0" w:space="0" w:color="auto"/>
      </w:divBdr>
    </w:div>
    <w:div w:id="1894657363">
      <w:bodyDiv w:val="1"/>
      <w:marLeft w:val="0"/>
      <w:marRight w:val="0"/>
      <w:marTop w:val="0"/>
      <w:marBottom w:val="0"/>
      <w:divBdr>
        <w:top w:val="none" w:sz="0" w:space="0" w:color="auto"/>
        <w:left w:val="none" w:sz="0" w:space="0" w:color="auto"/>
        <w:bottom w:val="none" w:sz="0" w:space="0" w:color="auto"/>
        <w:right w:val="none" w:sz="0" w:space="0" w:color="auto"/>
      </w:divBdr>
    </w:div>
    <w:div w:id="1894777482">
      <w:bodyDiv w:val="1"/>
      <w:marLeft w:val="0"/>
      <w:marRight w:val="0"/>
      <w:marTop w:val="0"/>
      <w:marBottom w:val="0"/>
      <w:divBdr>
        <w:top w:val="none" w:sz="0" w:space="0" w:color="auto"/>
        <w:left w:val="none" w:sz="0" w:space="0" w:color="auto"/>
        <w:bottom w:val="none" w:sz="0" w:space="0" w:color="auto"/>
        <w:right w:val="none" w:sz="0" w:space="0" w:color="auto"/>
      </w:divBdr>
    </w:div>
    <w:div w:id="1894807859">
      <w:bodyDiv w:val="1"/>
      <w:marLeft w:val="0"/>
      <w:marRight w:val="0"/>
      <w:marTop w:val="0"/>
      <w:marBottom w:val="0"/>
      <w:divBdr>
        <w:top w:val="none" w:sz="0" w:space="0" w:color="auto"/>
        <w:left w:val="none" w:sz="0" w:space="0" w:color="auto"/>
        <w:bottom w:val="none" w:sz="0" w:space="0" w:color="auto"/>
        <w:right w:val="none" w:sz="0" w:space="0" w:color="auto"/>
      </w:divBdr>
    </w:div>
    <w:div w:id="1894846206">
      <w:bodyDiv w:val="1"/>
      <w:marLeft w:val="0"/>
      <w:marRight w:val="0"/>
      <w:marTop w:val="0"/>
      <w:marBottom w:val="0"/>
      <w:divBdr>
        <w:top w:val="none" w:sz="0" w:space="0" w:color="auto"/>
        <w:left w:val="none" w:sz="0" w:space="0" w:color="auto"/>
        <w:bottom w:val="none" w:sz="0" w:space="0" w:color="auto"/>
        <w:right w:val="none" w:sz="0" w:space="0" w:color="auto"/>
      </w:divBdr>
    </w:div>
    <w:div w:id="1895848917">
      <w:bodyDiv w:val="1"/>
      <w:marLeft w:val="0"/>
      <w:marRight w:val="0"/>
      <w:marTop w:val="0"/>
      <w:marBottom w:val="0"/>
      <w:divBdr>
        <w:top w:val="none" w:sz="0" w:space="0" w:color="auto"/>
        <w:left w:val="none" w:sz="0" w:space="0" w:color="auto"/>
        <w:bottom w:val="none" w:sz="0" w:space="0" w:color="auto"/>
        <w:right w:val="none" w:sz="0" w:space="0" w:color="auto"/>
      </w:divBdr>
    </w:div>
    <w:div w:id="1895922816">
      <w:bodyDiv w:val="1"/>
      <w:marLeft w:val="0"/>
      <w:marRight w:val="0"/>
      <w:marTop w:val="0"/>
      <w:marBottom w:val="0"/>
      <w:divBdr>
        <w:top w:val="none" w:sz="0" w:space="0" w:color="auto"/>
        <w:left w:val="none" w:sz="0" w:space="0" w:color="auto"/>
        <w:bottom w:val="none" w:sz="0" w:space="0" w:color="auto"/>
        <w:right w:val="none" w:sz="0" w:space="0" w:color="auto"/>
      </w:divBdr>
    </w:div>
    <w:div w:id="1896311753">
      <w:bodyDiv w:val="1"/>
      <w:marLeft w:val="0"/>
      <w:marRight w:val="0"/>
      <w:marTop w:val="0"/>
      <w:marBottom w:val="0"/>
      <w:divBdr>
        <w:top w:val="none" w:sz="0" w:space="0" w:color="auto"/>
        <w:left w:val="none" w:sz="0" w:space="0" w:color="auto"/>
        <w:bottom w:val="none" w:sz="0" w:space="0" w:color="auto"/>
        <w:right w:val="none" w:sz="0" w:space="0" w:color="auto"/>
      </w:divBdr>
    </w:div>
    <w:div w:id="1896312927">
      <w:bodyDiv w:val="1"/>
      <w:marLeft w:val="0"/>
      <w:marRight w:val="0"/>
      <w:marTop w:val="0"/>
      <w:marBottom w:val="0"/>
      <w:divBdr>
        <w:top w:val="none" w:sz="0" w:space="0" w:color="auto"/>
        <w:left w:val="none" w:sz="0" w:space="0" w:color="auto"/>
        <w:bottom w:val="none" w:sz="0" w:space="0" w:color="auto"/>
        <w:right w:val="none" w:sz="0" w:space="0" w:color="auto"/>
      </w:divBdr>
    </w:div>
    <w:div w:id="1896424910">
      <w:bodyDiv w:val="1"/>
      <w:marLeft w:val="0"/>
      <w:marRight w:val="0"/>
      <w:marTop w:val="0"/>
      <w:marBottom w:val="0"/>
      <w:divBdr>
        <w:top w:val="none" w:sz="0" w:space="0" w:color="auto"/>
        <w:left w:val="none" w:sz="0" w:space="0" w:color="auto"/>
        <w:bottom w:val="none" w:sz="0" w:space="0" w:color="auto"/>
        <w:right w:val="none" w:sz="0" w:space="0" w:color="auto"/>
      </w:divBdr>
    </w:div>
    <w:div w:id="1896620205">
      <w:bodyDiv w:val="1"/>
      <w:marLeft w:val="0"/>
      <w:marRight w:val="0"/>
      <w:marTop w:val="0"/>
      <w:marBottom w:val="0"/>
      <w:divBdr>
        <w:top w:val="none" w:sz="0" w:space="0" w:color="auto"/>
        <w:left w:val="none" w:sz="0" w:space="0" w:color="auto"/>
        <w:bottom w:val="none" w:sz="0" w:space="0" w:color="auto"/>
        <w:right w:val="none" w:sz="0" w:space="0" w:color="auto"/>
      </w:divBdr>
    </w:div>
    <w:div w:id="1896621330">
      <w:bodyDiv w:val="1"/>
      <w:marLeft w:val="0"/>
      <w:marRight w:val="0"/>
      <w:marTop w:val="0"/>
      <w:marBottom w:val="0"/>
      <w:divBdr>
        <w:top w:val="none" w:sz="0" w:space="0" w:color="auto"/>
        <w:left w:val="none" w:sz="0" w:space="0" w:color="auto"/>
        <w:bottom w:val="none" w:sz="0" w:space="0" w:color="auto"/>
        <w:right w:val="none" w:sz="0" w:space="0" w:color="auto"/>
      </w:divBdr>
    </w:div>
    <w:div w:id="1896621986">
      <w:bodyDiv w:val="1"/>
      <w:marLeft w:val="0"/>
      <w:marRight w:val="0"/>
      <w:marTop w:val="0"/>
      <w:marBottom w:val="0"/>
      <w:divBdr>
        <w:top w:val="none" w:sz="0" w:space="0" w:color="auto"/>
        <w:left w:val="none" w:sz="0" w:space="0" w:color="auto"/>
        <w:bottom w:val="none" w:sz="0" w:space="0" w:color="auto"/>
        <w:right w:val="none" w:sz="0" w:space="0" w:color="auto"/>
      </w:divBdr>
    </w:div>
    <w:div w:id="1897232840">
      <w:bodyDiv w:val="1"/>
      <w:marLeft w:val="0"/>
      <w:marRight w:val="0"/>
      <w:marTop w:val="0"/>
      <w:marBottom w:val="0"/>
      <w:divBdr>
        <w:top w:val="none" w:sz="0" w:space="0" w:color="auto"/>
        <w:left w:val="none" w:sz="0" w:space="0" w:color="auto"/>
        <w:bottom w:val="none" w:sz="0" w:space="0" w:color="auto"/>
        <w:right w:val="none" w:sz="0" w:space="0" w:color="auto"/>
      </w:divBdr>
    </w:div>
    <w:div w:id="1897354097">
      <w:bodyDiv w:val="1"/>
      <w:marLeft w:val="0"/>
      <w:marRight w:val="0"/>
      <w:marTop w:val="0"/>
      <w:marBottom w:val="0"/>
      <w:divBdr>
        <w:top w:val="none" w:sz="0" w:space="0" w:color="auto"/>
        <w:left w:val="none" w:sz="0" w:space="0" w:color="auto"/>
        <w:bottom w:val="none" w:sz="0" w:space="0" w:color="auto"/>
        <w:right w:val="none" w:sz="0" w:space="0" w:color="auto"/>
      </w:divBdr>
    </w:div>
    <w:div w:id="1897472025">
      <w:bodyDiv w:val="1"/>
      <w:marLeft w:val="0"/>
      <w:marRight w:val="0"/>
      <w:marTop w:val="0"/>
      <w:marBottom w:val="0"/>
      <w:divBdr>
        <w:top w:val="none" w:sz="0" w:space="0" w:color="auto"/>
        <w:left w:val="none" w:sz="0" w:space="0" w:color="auto"/>
        <w:bottom w:val="none" w:sz="0" w:space="0" w:color="auto"/>
        <w:right w:val="none" w:sz="0" w:space="0" w:color="auto"/>
      </w:divBdr>
    </w:div>
    <w:div w:id="1897889172">
      <w:bodyDiv w:val="1"/>
      <w:marLeft w:val="0"/>
      <w:marRight w:val="0"/>
      <w:marTop w:val="0"/>
      <w:marBottom w:val="0"/>
      <w:divBdr>
        <w:top w:val="none" w:sz="0" w:space="0" w:color="auto"/>
        <w:left w:val="none" w:sz="0" w:space="0" w:color="auto"/>
        <w:bottom w:val="none" w:sz="0" w:space="0" w:color="auto"/>
        <w:right w:val="none" w:sz="0" w:space="0" w:color="auto"/>
      </w:divBdr>
    </w:div>
    <w:div w:id="1898085877">
      <w:bodyDiv w:val="1"/>
      <w:marLeft w:val="0"/>
      <w:marRight w:val="0"/>
      <w:marTop w:val="0"/>
      <w:marBottom w:val="0"/>
      <w:divBdr>
        <w:top w:val="none" w:sz="0" w:space="0" w:color="auto"/>
        <w:left w:val="none" w:sz="0" w:space="0" w:color="auto"/>
        <w:bottom w:val="none" w:sz="0" w:space="0" w:color="auto"/>
        <w:right w:val="none" w:sz="0" w:space="0" w:color="auto"/>
      </w:divBdr>
    </w:div>
    <w:div w:id="1898122598">
      <w:bodyDiv w:val="1"/>
      <w:marLeft w:val="0"/>
      <w:marRight w:val="0"/>
      <w:marTop w:val="0"/>
      <w:marBottom w:val="0"/>
      <w:divBdr>
        <w:top w:val="none" w:sz="0" w:space="0" w:color="auto"/>
        <w:left w:val="none" w:sz="0" w:space="0" w:color="auto"/>
        <w:bottom w:val="none" w:sz="0" w:space="0" w:color="auto"/>
        <w:right w:val="none" w:sz="0" w:space="0" w:color="auto"/>
      </w:divBdr>
    </w:div>
    <w:div w:id="1898467576">
      <w:bodyDiv w:val="1"/>
      <w:marLeft w:val="0"/>
      <w:marRight w:val="0"/>
      <w:marTop w:val="0"/>
      <w:marBottom w:val="0"/>
      <w:divBdr>
        <w:top w:val="none" w:sz="0" w:space="0" w:color="auto"/>
        <w:left w:val="none" w:sz="0" w:space="0" w:color="auto"/>
        <w:bottom w:val="none" w:sz="0" w:space="0" w:color="auto"/>
        <w:right w:val="none" w:sz="0" w:space="0" w:color="auto"/>
      </w:divBdr>
    </w:div>
    <w:div w:id="1899432180">
      <w:bodyDiv w:val="1"/>
      <w:marLeft w:val="0"/>
      <w:marRight w:val="0"/>
      <w:marTop w:val="0"/>
      <w:marBottom w:val="0"/>
      <w:divBdr>
        <w:top w:val="none" w:sz="0" w:space="0" w:color="auto"/>
        <w:left w:val="none" w:sz="0" w:space="0" w:color="auto"/>
        <w:bottom w:val="none" w:sz="0" w:space="0" w:color="auto"/>
        <w:right w:val="none" w:sz="0" w:space="0" w:color="auto"/>
      </w:divBdr>
    </w:div>
    <w:div w:id="1899507549">
      <w:bodyDiv w:val="1"/>
      <w:marLeft w:val="0"/>
      <w:marRight w:val="0"/>
      <w:marTop w:val="0"/>
      <w:marBottom w:val="0"/>
      <w:divBdr>
        <w:top w:val="none" w:sz="0" w:space="0" w:color="auto"/>
        <w:left w:val="none" w:sz="0" w:space="0" w:color="auto"/>
        <w:bottom w:val="none" w:sz="0" w:space="0" w:color="auto"/>
        <w:right w:val="none" w:sz="0" w:space="0" w:color="auto"/>
      </w:divBdr>
    </w:div>
    <w:div w:id="1899784908">
      <w:bodyDiv w:val="1"/>
      <w:marLeft w:val="0"/>
      <w:marRight w:val="0"/>
      <w:marTop w:val="0"/>
      <w:marBottom w:val="0"/>
      <w:divBdr>
        <w:top w:val="none" w:sz="0" w:space="0" w:color="auto"/>
        <w:left w:val="none" w:sz="0" w:space="0" w:color="auto"/>
        <w:bottom w:val="none" w:sz="0" w:space="0" w:color="auto"/>
        <w:right w:val="none" w:sz="0" w:space="0" w:color="auto"/>
      </w:divBdr>
    </w:div>
    <w:div w:id="1900433554">
      <w:bodyDiv w:val="1"/>
      <w:marLeft w:val="0"/>
      <w:marRight w:val="0"/>
      <w:marTop w:val="0"/>
      <w:marBottom w:val="0"/>
      <w:divBdr>
        <w:top w:val="none" w:sz="0" w:space="0" w:color="auto"/>
        <w:left w:val="none" w:sz="0" w:space="0" w:color="auto"/>
        <w:bottom w:val="none" w:sz="0" w:space="0" w:color="auto"/>
        <w:right w:val="none" w:sz="0" w:space="0" w:color="auto"/>
      </w:divBdr>
    </w:div>
    <w:div w:id="1900634211">
      <w:bodyDiv w:val="1"/>
      <w:marLeft w:val="0"/>
      <w:marRight w:val="0"/>
      <w:marTop w:val="0"/>
      <w:marBottom w:val="0"/>
      <w:divBdr>
        <w:top w:val="none" w:sz="0" w:space="0" w:color="auto"/>
        <w:left w:val="none" w:sz="0" w:space="0" w:color="auto"/>
        <w:bottom w:val="none" w:sz="0" w:space="0" w:color="auto"/>
        <w:right w:val="none" w:sz="0" w:space="0" w:color="auto"/>
      </w:divBdr>
    </w:div>
    <w:div w:id="1901204614">
      <w:bodyDiv w:val="1"/>
      <w:marLeft w:val="0"/>
      <w:marRight w:val="0"/>
      <w:marTop w:val="0"/>
      <w:marBottom w:val="0"/>
      <w:divBdr>
        <w:top w:val="none" w:sz="0" w:space="0" w:color="auto"/>
        <w:left w:val="none" w:sz="0" w:space="0" w:color="auto"/>
        <w:bottom w:val="none" w:sz="0" w:space="0" w:color="auto"/>
        <w:right w:val="none" w:sz="0" w:space="0" w:color="auto"/>
      </w:divBdr>
    </w:div>
    <w:div w:id="1901557978">
      <w:bodyDiv w:val="1"/>
      <w:marLeft w:val="0"/>
      <w:marRight w:val="0"/>
      <w:marTop w:val="0"/>
      <w:marBottom w:val="0"/>
      <w:divBdr>
        <w:top w:val="none" w:sz="0" w:space="0" w:color="auto"/>
        <w:left w:val="none" w:sz="0" w:space="0" w:color="auto"/>
        <w:bottom w:val="none" w:sz="0" w:space="0" w:color="auto"/>
        <w:right w:val="none" w:sz="0" w:space="0" w:color="auto"/>
      </w:divBdr>
    </w:div>
    <w:div w:id="1901672660">
      <w:bodyDiv w:val="1"/>
      <w:marLeft w:val="0"/>
      <w:marRight w:val="0"/>
      <w:marTop w:val="0"/>
      <w:marBottom w:val="0"/>
      <w:divBdr>
        <w:top w:val="none" w:sz="0" w:space="0" w:color="auto"/>
        <w:left w:val="none" w:sz="0" w:space="0" w:color="auto"/>
        <w:bottom w:val="none" w:sz="0" w:space="0" w:color="auto"/>
        <w:right w:val="none" w:sz="0" w:space="0" w:color="auto"/>
      </w:divBdr>
    </w:div>
    <w:div w:id="1901819301">
      <w:bodyDiv w:val="1"/>
      <w:marLeft w:val="0"/>
      <w:marRight w:val="0"/>
      <w:marTop w:val="0"/>
      <w:marBottom w:val="0"/>
      <w:divBdr>
        <w:top w:val="none" w:sz="0" w:space="0" w:color="auto"/>
        <w:left w:val="none" w:sz="0" w:space="0" w:color="auto"/>
        <w:bottom w:val="none" w:sz="0" w:space="0" w:color="auto"/>
        <w:right w:val="none" w:sz="0" w:space="0" w:color="auto"/>
      </w:divBdr>
    </w:div>
    <w:div w:id="1902406328">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02788931">
      <w:bodyDiv w:val="1"/>
      <w:marLeft w:val="0"/>
      <w:marRight w:val="0"/>
      <w:marTop w:val="0"/>
      <w:marBottom w:val="0"/>
      <w:divBdr>
        <w:top w:val="none" w:sz="0" w:space="0" w:color="auto"/>
        <w:left w:val="none" w:sz="0" w:space="0" w:color="auto"/>
        <w:bottom w:val="none" w:sz="0" w:space="0" w:color="auto"/>
        <w:right w:val="none" w:sz="0" w:space="0" w:color="auto"/>
      </w:divBdr>
    </w:div>
    <w:div w:id="1902791624">
      <w:bodyDiv w:val="1"/>
      <w:marLeft w:val="0"/>
      <w:marRight w:val="0"/>
      <w:marTop w:val="0"/>
      <w:marBottom w:val="0"/>
      <w:divBdr>
        <w:top w:val="none" w:sz="0" w:space="0" w:color="auto"/>
        <w:left w:val="none" w:sz="0" w:space="0" w:color="auto"/>
        <w:bottom w:val="none" w:sz="0" w:space="0" w:color="auto"/>
        <w:right w:val="none" w:sz="0" w:space="0" w:color="auto"/>
      </w:divBdr>
    </w:div>
    <w:div w:id="1903127664">
      <w:bodyDiv w:val="1"/>
      <w:marLeft w:val="0"/>
      <w:marRight w:val="0"/>
      <w:marTop w:val="0"/>
      <w:marBottom w:val="0"/>
      <w:divBdr>
        <w:top w:val="none" w:sz="0" w:space="0" w:color="auto"/>
        <w:left w:val="none" w:sz="0" w:space="0" w:color="auto"/>
        <w:bottom w:val="none" w:sz="0" w:space="0" w:color="auto"/>
        <w:right w:val="none" w:sz="0" w:space="0" w:color="auto"/>
      </w:divBdr>
    </w:div>
    <w:div w:id="1903248809">
      <w:bodyDiv w:val="1"/>
      <w:marLeft w:val="0"/>
      <w:marRight w:val="0"/>
      <w:marTop w:val="0"/>
      <w:marBottom w:val="0"/>
      <w:divBdr>
        <w:top w:val="none" w:sz="0" w:space="0" w:color="auto"/>
        <w:left w:val="none" w:sz="0" w:space="0" w:color="auto"/>
        <w:bottom w:val="none" w:sz="0" w:space="0" w:color="auto"/>
        <w:right w:val="none" w:sz="0" w:space="0" w:color="auto"/>
      </w:divBdr>
    </w:div>
    <w:div w:id="1903248900">
      <w:bodyDiv w:val="1"/>
      <w:marLeft w:val="0"/>
      <w:marRight w:val="0"/>
      <w:marTop w:val="0"/>
      <w:marBottom w:val="0"/>
      <w:divBdr>
        <w:top w:val="none" w:sz="0" w:space="0" w:color="auto"/>
        <w:left w:val="none" w:sz="0" w:space="0" w:color="auto"/>
        <w:bottom w:val="none" w:sz="0" w:space="0" w:color="auto"/>
        <w:right w:val="none" w:sz="0" w:space="0" w:color="auto"/>
      </w:divBdr>
    </w:div>
    <w:div w:id="1903323210">
      <w:bodyDiv w:val="1"/>
      <w:marLeft w:val="0"/>
      <w:marRight w:val="0"/>
      <w:marTop w:val="0"/>
      <w:marBottom w:val="0"/>
      <w:divBdr>
        <w:top w:val="none" w:sz="0" w:space="0" w:color="auto"/>
        <w:left w:val="none" w:sz="0" w:space="0" w:color="auto"/>
        <w:bottom w:val="none" w:sz="0" w:space="0" w:color="auto"/>
        <w:right w:val="none" w:sz="0" w:space="0" w:color="auto"/>
      </w:divBdr>
    </w:div>
    <w:div w:id="1903910179">
      <w:bodyDiv w:val="1"/>
      <w:marLeft w:val="0"/>
      <w:marRight w:val="0"/>
      <w:marTop w:val="0"/>
      <w:marBottom w:val="0"/>
      <w:divBdr>
        <w:top w:val="none" w:sz="0" w:space="0" w:color="auto"/>
        <w:left w:val="none" w:sz="0" w:space="0" w:color="auto"/>
        <w:bottom w:val="none" w:sz="0" w:space="0" w:color="auto"/>
        <w:right w:val="none" w:sz="0" w:space="0" w:color="auto"/>
      </w:divBdr>
    </w:div>
    <w:div w:id="1904177246">
      <w:bodyDiv w:val="1"/>
      <w:marLeft w:val="0"/>
      <w:marRight w:val="0"/>
      <w:marTop w:val="0"/>
      <w:marBottom w:val="0"/>
      <w:divBdr>
        <w:top w:val="none" w:sz="0" w:space="0" w:color="auto"/>
        <w:left w:val="none" w:sz="0" w:space="0" w:color="auto"/>
        <w:bottom w:val="none" w:sz="0" w:space="0" w:color="auto"/>
        <w:right w:val="none" w:sz="0" w:space="0" w:color="auto"/>
      </w:divBdr>
    </w:div>
    <w:div w:id="1904221546">
      <w:bodyDiv w:val="1"/>
      <w:marLeft w:val="0"/>
      <w:marRight w:val="0"/>
      <w:marTop w:val="0"/>
      <w:marBottom w:val="0"/>
      <w:divBdr>
        <w:top w:val="none" w:sz="0" w:space="0" w:color="auto"/>
        <w:left w:val="none" w:sz="0" w:space="0" w:color="auto"/>
        <w:bottom w:val="none" w:sz="0" w:space="0" w:color="auto"/>
        <w:right w:val="none" w:sz="0" w:space="0" w:color="auto"/>
      </w:divBdr>
    </w:div>
    <w:div w:id="1904372488">
      <w:bodyDiv w:val="1"/>
      <w:marLeft w:val="0"/>
      <w:marRight w:val="0"/>
      <w:marTop w:val="0"/>
      <w:marBottom w:val="0"/>
      <w:divBdr>
        <w:top w:val="none" w:sz="0" w:space="0" w:color="auto"/>
        <w:left w:val="none" w:sz="0" w:space="0" w:color="auto"/>
        <w:bottom w:val="none" w:sz="0" w:space="0" w:color="auto"/>
        <w:right w:val="none" w:sz="0" w:space="0" w:color="auto"/>
      </w:divBdr>
    </w:div>
    <w:div w:id="1904869549">
      <w:bodyDiv w:val="1"/>
      <w:marLeft w:val="0"/>
      <w:marRight w:val="0"/>
      <w:marTop w:val="0"/>
      <w:marBottom w:val="0"/>
      <w:divBdr>
        <w:top w:val="none" w:sz="0" w:space="0" w:color="auto"/>
        <w:left w:val="none" w:sz="0" w:space="0" w:color="auto"/>
        <w:bottom w:val="none" w:sz="0" w:space="0" w:color="auto"/>
        <w:right w:val="none" w:sz="0" w:space="0" w:color="auto"/>
      </w:divBdr>
    </w:div>
    <w:div w:id="1904871607">
      <w:bodyDiv w:val="1"/>
      <w:marLeft w:val="0"/>
      <w:marRight w:val="0"/>
      <w:marTop w:val="0"/>
      <w:marBottom w:val="0"/>
      <w:divBdr>
        <w:top w:val="none" w:sz="0" w:space="0" w:color="auto"/>
        <w:left w:val="none" w:sz="0" w:space="0" w:color="auto"/>
        <w:bottom w:val="none" w:sz="0" w:space="0" w:color="auto"/>
        <w:right w:val="none" w:sz="0" w:space="0" w:color="auto"/>
      </w:divBdr>
    </w:div>
    <w:div w:id="1904946990">
      <w:bodyDiv w:val="1"/>
      <w:marLeft w:val="0"/>
      <w:marRight w:val="0"/>
      <w:marTop w:val="0"/>
      <w:marBottom w:val="0"/>
      <w:divBdr>
        <w:top w:val="none" w:sz="0" w:space="0" w:color="auto"/>
        <w:left w:val="none" w:sz="0" w:space="0" w:color="auto"/>
        <w:bottom w:val="none" w:sz="0" w:space="0" w:color="auto"/>
        <w:right w:val="none" w:sz="0" w:space="0" w:color="auto"/>
      </w:divBdr>
    </w:div>
    <w:div w:id="1905143748">
      <w:bodyDiv w:val="1"/>
      <w:marLeft w:val="0"/>
      <w:marRight w:val="0"/>
      <w:marTop w:val="0"/>
      <w:marBottom w:val="0"/>
      <w:divBdr>
        <w:top w:val="none" w:sz="0" w:space="0" w:color="auto"/>
        <w:left w:val="none" w:sz="0" w:space="0" w:color="auto"/>
        <w:bottom w:val="none" w:sz="0" w:space="0" w:color="auto"/>
        <w:right w:val="none" w:sz="0" w:space="0" w:color="auto"/>
      </w:divBdr>
    </w:div>
    <w:div w:id="1905480737">
      <w:bodyDiv w:val="1"/>
      <w:marLeft w:val="0"/>
      <w:marRight w:val="0"/>
      <w:marTop w:val="0"/>
      <w:marBottom w:val="0"/>
      <w:divBdr>
        <w:top w:val="none" w:sz="0" w:space="0" w:color="auto"/>
        <w:left w:val="none" w:sz="0" w:space="0" w:color="auto"/>
        <w:bottom w:val="none" w:sz="0" w:space="0" w:color="auto"/>
        <w:right w:val="none" w:sz="0" w:space="0" w:color="auto"/>
      </w:divBdr>
    </w:div>
    <w:div w:id="1905866748">
      <w:bodyDiv w:val="1"/>
      <w:marLeft w:val="0"/>
      <w:marRight w:val="0"/>
      <w:marTop w:val="0"/>
      <w:marBottom w:val="0"/>
      <w:divBdr>
        <w:top w:val="none" w:sz="0" w:space="0" w:color="auto"/>
        <w:left w:val="none" w:sz="0" w:space="0" w:color="auto"/>
        <w:bottom w:val="none" w:sz="0" w:space="0" w:color="auto"/>
        <w:right w:val="none" w:sz="0" w:space="0" w:color="auto"/>
      </w:divBdr>
    </w:div>
    <w:div w:id="1906061424">
      <w:bodyDiv w:val="1"/>
      <w:marLeft w:val="0"/>
      <w:marRight w:val="0"/>
      <w:marTop w:val="0"/>
      <w:marBottom w:val="0"/>
      <w:divBdr>
        <w:top w:val="none" w:sz="0" w:space="0" w:color="auto"/>
        <w:left w:val="none" w:sz="0" w:space="0" w:color="auto"/>
        <w:bottom w:val="none" w:sz="0" w:space="0" w:color="auto"/>
        <w:right w:val="none" w:sz="0" w:space="0" w:color="auto"/>
      </w:divBdr>
    </w:div>
    <w:div w:id="1906211428">
      <w:bodyDiv w:val="1"/>
      <w:marLeft w:val="0"/>
      <w:marRight w:val="0"/>
      <w:marTop w:val="0"/>
      <w:marBottom w:val="0"/>
      <w:divBdr>
        <w:top w:val="none" w:sz="0" w:space="0" w:color="auto"/>
        <w:left w:val="none" w:sz="0" w:space="0" w:color="auto"/>
        <w:bottom w:val="none" w:sz="0" w:space="0" w:color="auto"/>
        <w:right w:val="none" w:sz="0" w:space="0" w:color="auto"/>
      </w:divBdr>
    </w:div>
    <w:div w:id="1906329799">
      <w:bodyDiv w:val="1"/>
      <w:marLeft w:val="0"/>
      <w:marRight w:val="0"/>
      <w:marTop w:val="0"/>
      <w:marBottom w:val="0"/>
      <w:divBdr>
        <w:top w:val="none" w:sz="0" w:space="0" w:color="auto"/>
        <w:left w:val="none" w:sz="0" w:space="0" w:color="auto"/>
        <w:bottom w:val="none" w:sz="0" w:space="0" w:color="auto"/>
        <w:right w:val="none" w:sz="0" w:space="0" w:color="auto"/>
      </w:divBdr>
    </w:div>
    <w:div w:id="1907757620">
      <w:bodyDiv w:val="1"/>
      <w:marLeft w:val="0"/>
      <w:marRight w:val="0"/>
      <w:marTop w:val="0"/>
      <w:marBottom w:val="0"/>
      <w:divBdr>
        <w:top w:val="none" w:sz="0" w:space="0" w:color="auto"/>
        <w:left w:val="none" w:sz="0" w:space="0" w:color="auto"/>
        <w:bottom w:val="none" w:sz="0" w:space="0" w:color="auto"/>
        <w:right w:val="none" w:sz="0" w:space="0" w:color="auto"/>
      </w:divBdr>
    </w:div>
    <w:div w:id="1908150616">
      <w:bodyDiv w:val="1"/>
      <w:marLeft w:val="0"/>
      <w:marRight w:val="0"/>
      <w:marTop w:val="0"/>
      <w:marBottom w:val="0"/>
      <w:divBdr>
        <w:top w:val="none" w:sz="0" w:space="0" w:color="auto"/>
        <w:left w:val="none" w:sz="0" w:space="0" w:color="auto"/>
        <w:bottom w:val="none" w:sz="0" w:space="0" w:color="auto"/>
        <w:right w:val="none" w:sz="0" w:space="0" w:color="auto"/>
      </w:divBdr>
    </w:div>
    <w:div w:id="1908221402">
      <w:bodyDiv w:val="1"/>
      <w:marLeft w:val="0"/>
      <w:marRight w:val="0"/>
      <w:marTop w:val="0"/>
      <w:marBottom w:val="0"/>
      <w:divBdr>
        <w:top w:val="none" w:sz="0" w:space="0" w:color="auto"/>
        <w:left w:val="none" w:sz="0" w:space="0" w:color="auto"/>
        <w:bottom w:val="none" w:sz="0" w:space="0" w:color="auto"/>
        <w:right w:val="none" w:sz="0" w:space="0" w:color="auto"/>
      </w:divBdr>
    </w:div>
    <w:div w:id="1908222834">
      <w:bodyDiv w:val="1"/>
      <w:marLeft w:val="0"/>
      <w:marRight w:val="0"/>
      <w:marTop w:val="0"/>
      <w:marBottom w:val="0"/>
      <w:divBdr>
        <w:top w:val="none" w:sz="0" w:space="0" w:color="auto"/>
        <w:left w:val="none" w:sz="0" w:space="0" w:color="auto"/>
        <w:bottom w:val="none" w:sz="0" w:space="0" w:color="auto"/>
        <w:right w:val="none" w:sz="0" w:space="0" w:color="auto"/>
      </w:divBdr>
    </w:div>
    <w:div w:id="1909077219">
      <w:bodyDiv w:val="1"/>
      <w:marLeft w:val="0"/>
      <w:marRight w:val="0"/>
      <w:marTop w:val="0"/>
      <w:marBottom w:val="0"/>
      <w:divBdr>
        <w:top w:val="none" w:sz="0" w:space="0" w:color="auto"/>
        <w:left w:val="none" w:sz="0" w:space="0" w:color="auto"/>
        <w:bottom w:val="none" w:sz="0" w:space="0" w:color="auto"/>
        <w:right w:val="none" w:sz="0" w:space="0" w:color="auto"/>
      </w:divBdr>
    </w:div>
    <w:div w:id="1909420982">
      <w:bodyDiv w:val="1"/>
      <w:marLeft w:val="0"/>
      <w:marRight w:val="0"/>
      <w:marTop w:val="0"/>
      <w:marBottom w:val="0"/>
      <w:divBdr>
        <w:top w:val="none" w:sz="0" w:space="0" w:color="auto"/>
        <w:left w:val="none" w:sz="0" w:space="0" w:color="auto"/>
        <w:bottom w:val="none" w:sz="0" w:space="0" w:color="auto"/>
        <w:right w:val="none" w:sz="0" w:space="0" w:color="auto"/>
      </w:divBdr>
    </w:div>
    <w:div w:id="1909684230">
      <w:bodyDiv w:val="1"/>
      <w:marLeft w:val="0"/>
      <w:marRight w:val="0"/>
      <w:marTop w:val="0"/>
      <w:marBottom w:val="0"/>
      <w:divBdr>
        <w:top w:val="none" w:sz="0" w:space="0" w:color="auto"/>
        <w:left w:val="none" w:sz="0" w:space="0" w:color="auto"/>
        <w:bottom w:val="none" w:sz="0" w:space="0" w:color="auto"/>
        <w:right w:val="none" w:sz="0" w:space="0" w:color="auto"/>
      </w:divBdr>
    </w:div>
    <w:div w:id="1909799586">
      <w:bodyDiv w:val="1"/>
      <w:marLeft w:val="0"/>
      <w:marRight w:val="0"/>
      <w:marTop w:val="0"/>
      <w:marBottom w:val="0"/>
      <w:divBdr>
        <w:top w:val="none" w:sz="0" w:space="0" w:color="auto"/>
        <w:left w:val="none" w:sz="0" w:space="0" w:color="auto"/>
        <w:bottom w:val="none" w:sz="0" w:space="0" w:color="auto"/>
        <w:right w:val="none" w:sz="0" w:space="0" w:color="auto"/>
      </w:divBdr>
    </w:div>
    <w:div w:id="1909992912">
      <w:bodyDiv w:val="1"/>
      <w:marLeft w:val="0"/>
      <w:marRight w:val="0"/>
      <w:marTop w:val="0"/>
      <w:marBottom w:val="0"/>
      <w:divBdr>
        <w:top w:val="none" w:sz="0" w:space="0" w:color="auto"/>
        <w:left w:val="none" w:sz="0" w:space="0" w:color="auto"/>
        <w:bottom w:val="none" w:sz="0" w:space="0" w:color="auto"/>
        <w:right w:val="none" w:sz="0" w:space="0" w:color="auto"/>
      </w:divBdr>
    </w:div>
    <w:div w:id="1910073277">
      <w:bodyDiv w:val="1"/>
      <w:marLeft w:val="0"/>
      <w:marRight w:val="0"/>
      <w:marTop w:val="0"/>
      <w:marBottom w:val="0"/>
      <w:divBdr>
        <w:top w:val="none" w:sz="0" w:space="0" w:color="auto"/>
        <w:left w:val="none" w:sz="0" w:space="0" w:color="auto"/>
        <w:bottom w:val="none" w:sz="0" w:space="0" w:color="auto"/>
        <w:right w:val="none" w:sz="0" w:space="0" w:color="auto"/>
      </w:divBdr>
    </w:div>
    <w:div w:id="1910530888">
      <w:bodyDiv w:val="1"/>
      <w:marLeft w:val="0"/>
      <w:marRight w:val="0"/>
      <w:marTop w:val="0"/>
      <w:marBottom w:val="0"/>
      <w:divBdr>
        <w:top w:val="none" w:sz="0" w:space="0" w:color="auto"/>
        <w:left w:val="none" w:sz="0" w:space="0" w:color="auto"/>
        <w:bottom w:val="none" w:sz="0" w:space="0" w:color="auto"/>
        <w:right w:val="none" w:sz="0" w:space="0" w:color="auto"/>
      </w:divBdr>
    </w:div>
    <w:div w:id="1910844328">
      <w:bodyDiv w:val="1"/>
      <w:marLeft w:val="0"/>
      <w:marRight w:val="0"/>
      <w:marTop w:val="0"/>
      <w:marBottom w:val="0"/>
      <w:divBdr>
        <w:top w:val="none" w:sz="0" w:space="0" w:color="auto"/>
        <w:left w:val="none" w:sz="0" w:space="0" w:color="auto"/>
        <w:bottom w:val="none" w:sz="0" w:space="0" w:color="auto"/>
        <w:right w:val="none" w:sz="0" w:space="0" w:color="auto"/>
      </w:divBdr>
    </w:div>
    <w:div w:id="1911308290">
      <w:bodyDiv w:val="1"/>
      <w:marLeft w:val="0"/>
      <w:marRight w:val="0"/>
      <w:marTop w:val="0"/>
      <w:marBottom w:val="0"/>
      <w:divBdr>
        <w:top w:val="none" w:sz="0" w:space="0" w:color="auto"/>
        <w:left w:val="none" w:sz="0" w:space="0" w:color="auto"/>
        <w:bottom w:val="none" w:sz="0" w:space="0" w:color="auto"/>
        <w:right w:val="none" w:sz="0" w:space="0" w:color="auto"/>
      </w:divBdr>
    </w:div>
    <w:div w:id="1911308818">
      <w:bodyDiv w:val="1"/>
      <w:marLeft w:val="0"/>
      <w:marRight w:val="0"/>
      <w:marTop w:val="0"/>
      <w:marBottom w:val="0"/>
      <w:divBdr>
        <w:top w:val="none" w:sz="0" w:space="0" w:color="auto"/>
        <w:left w:val="none" w:sz="0" w:space="0" w:color="auto"/>
        <w:bottom w:val="none" w:sz="0" w:space="0" w:color="auto"/>
        <w:right w:val="none" w:sz="0" w:space="0" w:color="auto"/>
      </w:divBdr>
    </w:div>
    <w:div w:id="1911647758">
      <w:bodyDiv w:val="1"/>
      <w:marLeft w:val="0"/>
      <w:marRight w:val="0"/>
      <w:marTop w:val="0"/>
      <w:marBottom w:val="0"/>
      <w:divBdr>
        <w:top w:val="none" w:sz="0" w:space="0" w:color="auto"/>
        <w:left w:val="none" w:sz="0" w:space="0" w:color="auto"/>
        <w:bottom w:val="none" w:sz="0" w:space="0" w:color="auto"/>
        <w:right w:val="none" w:sz="0" w:space="0" w:color="auto"/>
      </w:divBdr>
    </w:div>
    <w:div w:id="1911843061">
      <w:bodyDiv w:val="1"/>
      <w:marLeft w:val="0"/>
      <w:marRight w:val="0"/>
      <w:marTop w:val="0"/>
      <w:marBottom w:val="0"/>
      <w:divBdr>
        <w:top w:val="none" w:sz="0" w:space="0" w:color="auto"/>
        <w:left w:val="none" w:sz="0" w:space="0" w:color="auto"/>
        <w:bottom w:val="none" w:sz="0" w:space="0" w:color="auto"/>
        <w:right w:val="none" w:sz="0" w:space="0" w:color="auto"/>
      </w:divBdr>
    </w:div>
    <w:div w:id="1911963785">
      <w:bodyDiv w:val="1"/>
      <w:marLeft w:val="0"/>
      <w:marRight w:val="0"/>
      <w:marTop w:val="0"/>
      <w:marBottom w:val="0"/>
      <w:divBdr>
        <w:top w:val="none" w:sz="0" w:space="0" w:color="auto"/>
        <w:left w:val="none" w:sz="0" w:space="0" w:color="auto"/>
        <w:bottom w:val="none" w:sz="0" w:space="0" w:color="auto"/>
        <w:right w:val="none" w:sz="0" w:space="0" w:color="auto"/>
      </w:divBdr>
    </w:div>
    <w:div w:id="1912038979">
      <w:bodyDiv w:val="1"/>
      <w:marLeft w:val="0"/>
      <w:marRight w:val="0"/>
      <w:marTop w:val="0"/>
      <w:marBottom w:val="0"/>
      <w:divBdr>
        <w:top w:val="none" w:sz="0" w:space="0" w:color="auto"/>
        <w:left w:val="none" w:sz="0" w:space="0" w:color="auto"/>
        <w:bottom w:val="none" w:sz="0" w:space="0" w:color="auto"/>
        <w:right w:val="none" w:sz="0" w:space="0" w:color="auto"/>
      </w:divBdr>
    </w:div>
    <w:div w:id="1912041811">
      <w:bodyDiv w:val="1"/>
      <w:marLeft w:val="0"/>
      <w:marRight w:val="0"/>
      <w:marTop w:val="0"/>
      <w:marBottom w:val="0"/>
      <w:divBdr>
        <w:top w:val="none" w:sz="0" w:space="0" w:color="auto"/>
        <w:left w:val="none" w:sz="0" w:space="0" w:color="auto"/>
        <w:bottom w:val="none" w:sz="0" w:space="0" w:color="auto"/>
        <w:right w:val="none" w:sz="0" w:space="0" w:color="auto"/>
      </w:divBdr>
    </w:div>
    <w:div w:id="1912228027">
      <w:bodyDiv w:val="1"/>
      <w:marLeft w:val="0"/>
      <w:marRight w:val="0"/>
      <w:marTop w:val="0"/>
      <w:marBottom w:val="0"/>
      <w:divBdr>
        <w:top w:val="none" w:sz="0" w:space="0" w:color="auto"/>
        <w:left w:val="none" w:sz="0" w:space="0" w:color="auto"/>
        <w:bottom w:val="none" w:sz="0" w:space="0" w:color="auto"/>
        <w:right w:val="none" w:sz="0" w:space="0" w:color="auto"/>
      </w:divBdr>
    </w:div>
    <w:div w:id="1912304298">
      <w:bodyDiv w:val="1"/>
      <w:marLeft w:val="0"/>
      <w:marRight w:val="0"/>
      <w:marTop w:val="0"/>
      <w:marBottom w:val="0"/>
      <w:divBdr>
        <w:top w:val="none" w:sz="0" w:space="0" w:color="auto"/>
        <w:left w:val="none" w:sz="0" w:space="0" w:color="auto"/>
        <w:bottom w:val="none" w:sz="0" w:space="0" w:color="auto"/>
        <w:right w:val="none" w:sz="0" w:space="0" w:color="auto"/>
      </w:divBdr>
    </w:div>
    <w:div w:id="1912539675">
      <w:bodyDiv w:val="1"/>
      <w:marLeft w:val="0"/>
      <w:marRight w:val="0"/>
      <w:marTop w:val="0"/>
      <w:marBottom w:val="0"/>
      <w:divBdr>
        <w:top w:val="none" w:sz="0" w:space="0" w:color="auto"/>
        <w:left w:val="none" w:sz="0" w:space="0" w:color="auto"/>
        <w:bottom w:val="none" w:sz="0" w:space="0" w:color="auto"/>
        <w:right w:val="none" w:sz="0" w:space="0" w:color="auto"/>
      </w:divBdr>
    </w:div>
    <w:div w:id="1912814421">
      <w:bodyDiv w:val="1"/>
      <w:marLeft w:val="0"/>
      <w:marRight w:val="0"/>
      <w:marTop w:val="0"/>
      <w:marBottom w:val="0"/>
      <w:divBdr>
        <w:top w:val="none" w:sz="0" w:space="0" w:color="auto"/>
        <w:left w:val="none" w:sz="0" w:space="0" w:color="auto"/>
        <w:bottom w:val="none" w:sz="0" w:space="0" w:color="auto"/>
        <w:right w:val="none" w:sz="0" w:space="0" w:color="auto"/>
      </w:divBdr>
    </w:div>
    <w:div w:id="1913006252">
      <w:bodyDiv w:val="1"/>
      <w:marLeft w:val="0"/>
      <w:marRight w:val="0"/>
      <w:marTop w:val="0"/>
      <w:marBottom w:val="0"/>
      <w:divBdr>
        <w:top w:val="none" w:sz="0" w:space="0" w:color="auto"/>
        <w:left w:val="none" w:sz="0" w:space="0" w:color="auto"/>
        <w:bottom w:val="none" w:sz="0" w:space="0" w:color="auto"/>
        <w:right w:val="none" w:sz="0" w:space="0" w:color="auto"/>
      </w:divBdr>
    </w:div>
    <w:div w:id="1913007371">
      <w:bodyDiv w:val="1"/>
      <w:marLeft w:val="0"/>
      <w:marRight w:val="0"/>
      <w:marTop w:val="0"/>
      <w:marBottom w:val="0"/>
      <w:divBdr>
        <w:top w:val="none" w:sz="0" w:space="0" w:color="auto"/>
        <w:left w:val="none" w:sz="0" w:space="0" w:color="auto"/>
        <w:bottom w:val="none" w:sz="0" w:space="0" w:color="auto"/>
        <w:right w:val="none" w:sz="0" w:space="0" w:color="auto"/>
      </w:divBdr>
    </w:div>
    <w:div w:id="1913268713">
      <w:bodyDiv w:val="1"/>
      <w:marLeft w:val="0"/>
      <w:marRight w:val="0"/>
      <w:marTop w:val="0"/>
      <w:marBottom w:val="0"/>
      <w:divBdr>
        <w:top w:val="none" w:sz="0" w:space="0" w:color="auto"/>
        <w:left w:val="none" w:sz="0" w:space="0" w:color="auto"/>
        <w:bottom w:val="none" w:sz="0" w:space="0" w:color="auto"/>
        <w:right w:val="none" w:sz="0" w:space="0" w:color="auto"/>
      </w:divBdr>
    </w:div>
    <w:div w:id="1913586212">
      <w:bodyDiv w:val="1"/>
      <w:marLeft w:val="0"/>
      <w:marRight w:val="0"/>
      <w:marTop w:val="0"/>
      <w:marBottom w:val="0"/>
      <w:divBdr>
        <w:top w:val="none" w:sz="0" w:space="0" w:color="auto"/>
        <w:left w:val="none" w:sz="0" w:space="0" w:color="auto"/>
        <w:bottom w:val="none" w:sz="0" w:space="0" w:color="auto"/>
        <w:right w:val="none" w:sz="0" w:space="0" w:color="auto"/>
      </w:divBdr>
    </w:div>
    <w:div w:id="1913614618">
      <w:bodyDiv w:val="1"/>
      <w:marLeft w:val="0"/>
      <w:marRight w:val="0"/>
      <w:marTop w:val="0"/>
      <w:marBottom w:val="0"/>
      <w:divBdr>
        <w:top w:val="none" w:sz="0" w:space="0" w:color="auto"/>
        <w:left w:val="none" w:sz="0" w:space="0" w:color="auto"/>
        <w:bottom w:val="none" w:sz="0" w:space="0" w:color="auto"/>
        <w:right w:val="none" w:sz="0" w:space="0" w:color="auto"/>
      </w:divBdr>
    </w:div>
    <w:div w:id="1913739098">
      <w:bodyDiv w:val="1"/>
      <w:marLeft w:val="0"/>
      <w:marRight w:val="0"/>
      <w:marTop w:val="0"/>
      <w:marBottom w:val="0"/>
      <w:divBdr>
        <w:top w:val="none" w:sz="0" w:space="0" w:color="auto"/>
        <w:left w:val="none" w:sz="0" w:space="0" w:color="auto"/>
        <w:bottom w:val="none" w:sz="0" w:space="0" w:color="auto"/>
        <w:right w:val="none" w:sz="0" w:space="0" w:color="auto"/>
      </w:divBdr>
    </w:div>
    <w:div w:id="1913932866">
      <w:bodyDiv w:val="1"/>
      <w:marLeft w:val="0"/>
      <w:marRight w:val="0"/>
      <w:marTop w:val="0"/>
      <w:marBottom w:val="0"/>
      <w:divBdr>
        <w:top w:val="none" w:sz="0" w:space="0" w:color="auto"/>
        <w:left w:val="none" w:sz="0" w:space="0" w:color="auto"/>
        <w:bottom w:val="none" w:sz="0" w:space="0" w:color="auto"/>
        <w:right w:val="none" w:sz="0" w:space="0" w:color="auto"/>
      </w:divBdr>
    </w:div>
    <w:div w:id="1914121743">
      <w:bodyDiv w:val="1"/>
      <w:marLeft w:val="0"/>
      <w:marRight w:val="0"/>
      <w:marTop w:val="0"/>
      <w:marBottom w:val="0"/>
      <w:divBdr>
        <w:top w:val="none" w:sz="0" w:space="0" w:color="auto"/>
        <w:left w:val="none" w:sz="0" w:space="0" w:color="auto"/>
        <w:bottom w:val="none" w:sz="0" w:space="0" w:color="auto"/>
        <w:right w:val="none" w:sz="0" w:space="0" w:color="auto"/>
      </w:divBdr>
    </w:div>
    <w:div w:id="1914195798">
      <w:bodyDiv w:val="1"/>
      <w:marLeft w:val="0"/>
      <w:marRight w:val="0"/>
      <w:marTop w:val="0"/>
      <w:marBottom w:val="0"/>
      <w:divBdr>
        <w:top w:val="none" w:sz="0" w:space="0" w:color="auto"/>
        <w:left w:val="none" w:sz="0" w:space="0" w:color="auto"/>
        <w:bottom w:val="none" w:sz="0" w:space="0" w:color="auto"/>
        <w:right w:val="none" w:sz="0" w:space="0" w:color="auto"/>
      </w:divBdr>
    </w:div>
    <w:div w:id="1914242421">
      <w:bodyDiv w:val="1"/>
      <w:marLeft w:val="0"/>
      <w:marRight w:val="0"/>
      <w:marTop w:val="0"/>
      <w:marBottom w:val="0"/>
      <w:divBdr>
        <w:top w:val="none" w:sz="0" w:space="0" w:color="auto"/>
        <w:left w:val="none" w:sz="0" w:space="0" w:color="auto"/>
        <w:bottom w:val="none" w:sz="0" w:space="0" w:color="auto"/>
        <w:right w:val="none" w:sz="0" w:space="0" w:color="auto"/>
      </w:divBdr>
    </w:div>
    <w:div w:id="1914268735">
      <w:bodyDiv w:val="1"/>
      <w:marLeft w:val="0"/>
      <w:marRight w:val="0"/>
      <w:marTop w:val="0"/>
      <w:marBottom w:val="0"/>
      <w:divBdr>
        <w:top w:val="none" w:sz="0" w:space="0" w:color="auto"/>
        <w:left w:val="none" w:sz="0" w:space="0" w:color="auto"/>
        <w:bottom w:val="none" w:sz="0" w:space="0" w:color="auto"/>
        <w:right w:val="none" w:sz="0" w:space="0" w:color="auto"/>
      </w:divBdr>
    </w:div>
    <w:div w:id="1914388108">
      <w:bodyDiv w:val="1"/>
      <w:marLeft w:val="0"/>
      <w:marRight w:val="0"/>
      <w:marTop w:val="0"/>
      <w:marBottom w:val="0"/>
      <w:divBdr>
        <w:top w:val="none" w:sz="0" w:space="0" w:color="auto"/>
        <w:left w:val="none" w:sz="0" w:space="0" w:color="auto"/>
        <w:bottom w:val="none" w:sz="0" w:space="0" w:color="auto"/>
        <w:right w:val="none" w:sz="0" w:space="0" w:color="auto"/>
      </w:divBdr>
    </w:div>
    <w:div w:id="1914462503">
      <w:bodyDiv w:val="1"/>
      <w:marLeft w:val="0"/>
      <w:marRight w:val="0"/>
      <w:marTop w:val="0"/>
      <w:marBottom w:val="0"/>
      <w:divBdr>
        <w:top w:val="none" w:sz="0" w:space="0" w:color="auto"/>
        <w:left w:val="none" w:sz="0" w:space="0" w:color="auto"/>
        <w:bottom w:val="none" w:sz="0" w:space="0" w:color="auto"/>
        <w:right w:val="none" w:sz="0" w:space="0" w:color="auto"/>
      </w:divBdr>
    </w:div>
    <w:div w:id="1914922736">
      <w:bodyDiv w:val="1"/>
      <w:marLeft w:val="0"/>
      <w:marRight w:val="0"/>
      <w:marTop w:val="0"/>
      <w:marBottom w:val="0"/>
      <w:divBdr>
        <w:top w:val="none" w:sz="0" w:space="0" w:color="auto"/>
        <w:left w:val="none" w:sz="0" w:space="0" w:color="auto"/>
        <w:bottom w:val="none" w:sz="0" w:space="0" w:color="auto"/>
        <w:right w:val="none" w:sz="0" w:space="0" w:color="auto"/>
      </w:divBdr>
    </w:div>
    <w:div w:id="1915123932">
      <w:bodyDiv w:val="1"/>
      <w:marLeft w:val="0"/>
      <w:marRight w:val="0"/>
      <w:marTop w:val="0"/>
      <w:marBottom w:val="0"/>
      <w:divBdr>
        <w:top w:val="none" w:sz="0" w:space="0" w:color="auto"/>
        <w:left w:val="none" w:sz="0" w:space="0" w:color="auto"/>
        <w:bottom w:val="none" w:sz="0" w:space="0" w:color="auto"/>
        <w:right w:val="none" w:sz="0" w:space="0" w:color="auto"/>
      </w:divBdr>
    </w:div>
    <w:div w:id="1915387572">
      <w:bodyDiv w:val="1"/>
      <w:marLeft w:val="0"/>
      <w:marRight w:val="0"/>
      <w:marTop w:val="0"/>
      <w:marBottom w:val="0"/>
      <w:divBdr>
        <w:top w:val="none" w:sz="0" w:space="0" w:color="auto"/>
        <w:left w:val="none" w:sz="0" w:space="0" w:color="auto"/>
        <w:bottom w:val="none" w:sz="0" w:space="0" w:color="auto"/>
        <w:right w:val="none" w:sz="0" w:space="0" w:color="auto"/>
      </w:divBdr>
    </w:div>
    <w:div w:id="1916090613">
      <w:bodyDiv w:val="1"/>
      <w:marLeft w:val="0"/>
      <w:marRight w:val="0"/>
      <w:marTop w:val="0"/>
      <w:marBottom w:val="0"/>
      <w:divBdr>
        <w:top w:val="none" w:sz="0" w:space="0" w:color="auto"/>
        <w:left w:val="none" w:sz="0" w:space="0" w:color="auto"/>
        <w:bottom w:val="none" w:sz="0" w:space="0" w:color="auto"/>
        <w:right w:val="none" w:sz="0" w:space="0" w:color="auto"/>
      </w:divBdr>
    </w:div>
    <w:div w:id="1916161153">
      <w:bodyDiv w:val="1"/>
      <w:marLeft w:val="0"/>
      <w:marRight w:val="0"/>
      <w:marTop w:val="0"/>
      <w:marBottom w:val="0"/>
      <w:divBdr>
        <w:top w:val="none" w:sz="0" w:space="0" w:color="auto"/>
        <w:left w:val="none" w:sz="0" w:space="0" w:color="auto"/>
        <w:bottom w:val="none" w:sz="0" w:space="0" w:color="auto"/>
        <w:right w:val="none" w:sz="0" w:space="0" w:color="auto"/>
      </w:divBdr>
    </w:div>
    <w:div w:id="1916164249">
      <w:bodyDiv w:val="1"/>
      <w:marLeft w:val="0"/>
      <w:marRight w:val="0"/>
      <w:marTop w:val="0"/>
      <w:marBottom w:val="0"/>
      <w:divBdr>
        <w:top w:val="none" w:sz="0" w:space="0" w:color="auto"/>
        <w:left w:val="none" w:sz="0" w:space="0" w:color="auto"/>
        <w:bottom w:val="none" w:sz="0" w:space="0" w:color="auto"/>
        <w:right w:val="none" w:sz="0" w:space="0" w:color="auto"/>
      </w:divBdr>
    </w:div>
    <w:div w:id="1916167022">
      <w:bodyDiv w:val="1"/>
      <w:marLeft w:val="0"/>
      <w:marRight w:val="0"/>
      <w:marTop w:val="0"/>
      <w:marBottom w:val="0"/>
      <w:divBdr>
        <w:top w:val="none" w:sz="0" w:space="0" w:color="auto"/>
        <w:left w:val="none" w:sz="0" w:space="0" w:color="auto"/>
        <w:bottom w:val="none" w:sz="0" w:space="0" w:color="auto"/>
        <w:right w:val="none" w:sz="0" w:space="0" w:color="auto"/>
      </w:divBdr>
    </w:div>
    <w:div w:id="1916276075">
      <w:bodyDiv w:val="1"/>
      <w:marLeft w:val="0"/>
      <w:marRight w:val="0"/>
      <w:marTop w:val="0"/>
      <w:marBottom w:val="0"/>
      <w:divBdr>
        <w:top w:val="none" w:sz="0" w:space="0" w:color="auto"/>
        <w:left w:val="none" w:sz="0" w:space="0" w:color="auto"/>
        <w:bottom w:val="none" w:sz="0" w:space="0" w:color="auto"/>
        <w:right w:val="none" w:sz="0" w:space="0" w:color="auto"/>
      </w:divBdr>
    </w:div>
    <w:div w:id="1916477508">
      <w:bodyDiv w:val="1"/>
      <w:marLeft w:val="0"/>
      <w:marRight w:val="0"/>
      <w:marTop w:val="0"/>
      <w:marBottom w:val="0"/>
      <w:divBdr>
        <w:top w:val="none" w:sz="0" w:space="0" w:color="auto"/>
        <w:left w:val="none" w:sz="0" w:space="0" w:color="auto"/>
        <w:bottom w:val="none" w:sz="0" w:space="0" w:color="auto"/>
        <w:right w:val="none" w:sz="0" w:space="0" w:color="auto"/>
      </w:divBdr>
    </w:div>
    <w:div w:id="1916620527">
      <w:bodyDiv w:val="1"/>
      <w:marLeft w:val="0"/>
      <w:marRight w:val="0"/>
      <w:marTop w:val="0"/>
      <w:marBottom w:val="0"/>
      <w:divBdr>
        <w:top w:val="none" w:sz="0" w:space="0" w:color="auto"/>
        <w:left w:val="none" w:sz="0" w:space="0" w:color="auto"/>
        <w:bottom w:val="none" w:sz="0" w:space="0" w:color="auto"/>
        <w:right w:val="none" w:sz="0" w:space="0" w:color="auto"/>
      </w:divBdr>
    </w:div>
    <w:div w:id="1916622009">
      <w:bodyDiv w:val="1"/>
      <w:marLeft w:val="0"/>
      <w:marRight w:val="0"/>
      <w:marTop w:val="0"/>
      <w:marBottom w:val="0"/>
      <w:divBdr>
        <w:top w:val="none" w:sz="0" w:space="0" w:color="auto"/>
        <w:left w:val="none" w:sz="0" w:space="0" w:color="auto"/>
        <w:bottom w:val="none" w:sz="0" w:space="0" w:color="auto"/>
        <w:right w:val="none" w:sz="0" w:space="0" w:color="auto"/>
      </w:divBdr>
    </w:div>
    <w:div w:id="1916628270">
      <w:bodyDiv w:val="1"/>
      <w:marLeft w:val="0"/>
      <w:marRight w:val="0"/>
      <w:marTop w:val="0"/>
      <w:marBottom w:val="0"/>
      <w:divBdr>
        <w:top w:val="none" w:sz="0" w:space="0" w:color="auto"/>
        <w:left w:val="none" w:sz="0" w:space="0" w:color="auto"/>
        <w:bottom w:val="none" w:sz="0" w:space="0" w:color="auto"/>
        <w:right w:val="none" w:sz="0" w:space="0" w:color="auto"/>
      </w:divBdr>
    </w:div>
    <w:div w:id="1916667132">
      <w:bodyDiv w:val="1"/>
      <w:marLeft w:val="0"/>
      <w:marRight w:val="0"/>
      <w:marTop w:val="0"/>
      <w:marBottom w:val="0"/>
      <w:divBdr>
        <w:top w:val="none" w:sz="0" w:space="0" w:color="auto"/>
        <w:left w:val="none" w:sz="0" w:space="0" w:color="auto"/>
        <w:bottom w:val="none" w:sz="0" w:space="0" w:color="auto"/>
        <w:right w:val="none" w:sz="0" w:space="0" w:color="auto"/>
      </w:divBdr>
    </w:div>
    <w:div w:id="1916697559">
      <w:bodyDiv w:val="1"/>
      <w:marLeft w:val="0"/>
      <w:marRight w:val="0"/>
      <w:marTop w:val="0"/>
      <w:marBottom w:val="0"/>
      <w:divBdr>
        <w:top w:val="none" w:sz="0" w:space="0" w:color="auto"/>
        <w:left w:val="none" w:sz="0" w:space="0" w:color="auto"/>
        <w:bottom w:val="none" w:sz="0" w:space="0" w:color="auto"/>
        <w:right w:val="none" w:sz="0" w:space="0" w:color="auto"/>
      </w:divBdr>
    </w:div>
    <w:div w:id="1916739588">
      <w:bodyDiv w:val="1"/>
      <w:marLeft w:val="0"/>
      <w:marRight w:val="0"/>
      <w:marTop w:val="0"/>
      <w:marBottom w:val="0"/>
      <w:divBdr>
        <w:top w:val="none" w:sz="0" w:space="0" w:color="auto"/>
        <w:left w:val="none" w:sz="0" w:space="0" w:color="auto"/>
        <w:bottom w:val="none" w:sz="0" w:space="0" w:color="auto"/>
        <w:right w:val="none" w:sz="0" w:space="0" w:color="auto"/>
      </w:divBdr>
    </w:div>
    <w:div w:id="1916739804">
      <w:bodyDiv w:val="1"/>
      <w:marLeft w:val="0"/>
      <w:marRight w:val="0"/>
      <w:marTop w:val="0"/>
      <w:marBottom w:val="0"/>
      <w:divBdr>
        <w:top w:val="none" w:sz="0" w:space="0" w:color="auto"/>
        <w:left w:val="none" w:sz="0" w:space="0" w:color="auto"/>
        <w:bottom w:val="none" w:sz="0" w:space="0" w:color="auto"/>
        <w:right w:val="none" w:sz="0" w:space="0" w:color="auto"/>
      </w:divBdr>
    </w:div>
    <w:div w:id="1916813103">
      <w:bodyDiv w:val="1"/>
      <w:marLeft w:val="0"/>
      <w:marRight w:val="0"/>
      <w:marTop w:val="0"/>
      <w:marBottom w:val="0"/>
      <w:divBdr>
        <w:top w:val="none" w:sz="0" w:space="0" w:color="auto"/>
        <w:left w:val="none" w:sz="0" w:space="0" w:color="auto"/>
        <w:bottom w:val="none" w:sz="0" w:space="0" w:color="auto"/>
        <w:right w:val="none" w:sz="0" w:space="0" w:color="auto"/>
      </w:divBdr>
    </w:div>
    <w:div w:id="1916892315">
      <w:bodyDiv w:val="1"/>
      <w:marLeft w:val="0"/>
      <w:marRight w:val="0"/>
      <w:marTop w:val="0"/>
      <w:marBottom w:val="0"/>
      <w:divBdr>
        <w:top w:val="none" w:sz="0" w:space="0" w:color="auto"/>
        <w:left w:val="none" w:sz="0" w:space="0" w:color="auto"/>
        <w:bottom w:val="none" w:sz="0" w:space="0" w:color="auto"/>
        <w:right w:val="none" w:sz="0" w:space="0" w:color="auto"/>
      </w:divBdr>
    </w:div>
    <w:div w:id="1916893405">
      <w:bodyDiv w:val="1"/>
      <w:marLeft w:val="0"/>
      <w:marRight w:val="0"/>
      <w:marTop w:val="0"/>
      <w:marBottom w:val="0"/>
      <w:divBdr>
        <w:top w:val="none" w:sz="0" w:space="0" w:color="auto"/>
        <w:left w:val="none" w:sz="0" w:space="0" w:color="auto"/>
        <w:bottom w:val="none" w:sz="0" w:space="0" w:color="auto"/>
        <w:right w:val="none" w:sz="0" w:space="0" w:color="auto"/>
      </w:divBdr>
    </w:div>
    <w:div w:id="1916936954">
      <w:bodyDiv w:val="1"/>
      <w:marLeft w:val="0"/>
      <w:marRight w:val="0"/>
      <w:marTop w:val="0"/>
      <w:marBottom w:val="0"/>
      <w:divBdr>
        <w:top w:val="none" w:sz="0" w:space="0" w:color="auto"/>
        <w:left w:val="none" w:sz="0" w:space="0" w:color="auto"/>
        <w:bottom w:val="none" w:sz="0" w:space="0" w:color="auto"/>
        <w:right w:val="none" w:sz="0" w:space="0" w:color="auto"/>
      </w:divBdr>
    </w:div>
    <w:div w:id="1917394749">
      <w:bodyDiv w:val="1"/>
      <w:marLeft w:val="0"/>
      <w:marRight w:val="0"/>
      <w:marTop w:val="0"/>
      <w:marBottom w:val="0"/>
      <w:divBdr>
        <w:top w:val="none" w:sz="0" w:space="0" w:color="auto"/>
        <w:left w:val="none" w:sz="0" w:space="0" w:color="auto"/>
        <w:bottom w:val="none" w:sz="0" w:space="0" w:color="auto"/>
        <w:right w:val="none" w:sz="0" w:space="0" w:color="auto"/>
      </w:divBdr>
    </w:div>
    <w:div w:id="1917518829">
      <w:bodyDiv w:val="1"/>
      <w:marLeft w:val="0"/>
      <w:marRight w:val="0"/>
      <w:marTop w:val="0"/>
      <w:marBottom w:val="0"/>
      <w:divBdr>
        <w:top w:val="none" w:sz="0" w:space="0" w:color="auto"/>
        <w:left w:val="none" w:sz="0" w:space="0" w:color="auto"/>
        <w:bottom w:val="none" w:sz="0" w:space="0" w:color="auto"/>
        <w:right w:val="none" w:sz="0" w:space="0" w:color="auto"/>
      </w:divBdr>
    </w:div>
    <w:div w:id="1917662469">
      <w:bodyDiv w:val="1"/>
      <w:marLeft w:val="0"/>
      <w:marRight w:val="0"/>
      <w:marTop w:val="0"/>
      <w:marBottom w:val="0"/>
      <w:divBdr>
        <w:top w:val="none" w:sz="0" w:space="0" w:color="auto"/>
        <w:left w:val="none" w:sz="0" w:space="0" w:color="auto"/>
        <w:bottom w:val="none" w:sz="0" w:space="0" w:color="auto"/>
        <w:right w:val="none" w:sz="0" w:space="0" w:color="auto"/>
      </w:divBdr>
    </w:div>
    <w:div w:id="1917786453">
      <w:bodyDiv w:val="1"/>
      <w:marLeft w:val="0"/>
      <w:marRight w:val="0"/>
      <w:marTop w:val="0"/>
      <w:marBottom w:val="0"/>
      <w:divBdr>
        <w:top w:val="none" w:sz="0" w:space="0" w:color="auto"/>
        <w:left w:val="none" w:sz="0" w:space="0" w:color="auto"/>
        <w:bottom w:val="none" w:sz="0" w:space="0" w:color="auto"/>
        <w:right w:val="none" w:sz="0" w:space="0" w:color="auto"/>
      </w:divBdr>
    </w:div>
    <w:div w:id="1918126090">
      <w:bodyDiv w:val="1"/>
      <w:marLeft w:val="0"/>
      <w:marRight w:val="0"/>
      <w:marTop w:val="0"/>
      <w:marBottom w:val="0"/>
      <w:divBdr>
        <w:top w:val="none" w:sz="0" w:space="0" w:color="auto"/>
        <w:left w:val="none" w:sz="0" w:space="0" w:color="auto"/>
        <w:bottom w:val="none" w:sz="0" w:space="0" w:color="auto"/>
        <w:right w:val="none" w:sz="0" w:space="0" w:color="auto"/>
      </w:divBdr>
    </w:div>
    <w:div w:id="1918440169">
      <w:bodyDiv w:val="1"/>
      <w:marLeft w:val="0"/>
      <w:marRight w:val="0"/>
      <w:marTop w:val="0"/>
      <w:marBottom w:val="0"/>
      <w:divBdr>
        <w:top w:val="none" w:sz="0" w:space="0" w:color="auto"/>
        <w:left w:val="none" w:sz="0" w:space="0" w:color="auto"/>
        <w:bottom w:val="none" w:sz="0" w:space="0" w:color="auto"/>
        <w:right w:val="none" w:sz="0" w:space="0" w:color="auto"/>
      </w:divBdr>
    </w:div>
    <w:div w:id="1918779999">
      <w:bodyDiv w:val="1"/>
      <w:marLeft w:val="0"/>
      <w:marRight w:val="0"/>
      <w:marTop w:val="0"/>
      <w:marBottom w:val="0"/>
      <w:divBdr>
        <w:top w:val="none" w:sz="0" w:space="0" w:color="auto"/>
        <w:left w:val="none" w:sz="0" w:space="0" w:color="auto"/>
        <w:bottom w:val="none" w:sz="0" w:space="0" w:color="auto"/>
        <w:right w:val="none" w:sz="0" w:space="0" w:color="auto"/>
      </w:divBdr>
    </w:div>
    <w:div w:id="1918780579">
      <w:bodyDiv w:val="1"/>
      <w:marLeft w:val="0"/>
      <w:marRight w:val="0"/>
      <w:marTop w:val="0"/>
      <w:marBottom w:val="0"/>
      <w:divBdr>
        <w:top w:val="none" w:sz="0" w:space="0" w:color="auto"/>
        <w:left w:val="none" w:sz="0" w:space="0" w:color="auto"/>
        <w:bottom w:val="none" w:sz="0" w:space="0" w:color="auto"/>
        <w:right w:val="none" w:sz="0" w:space="0" w:color="auto"/>
      </w:divBdr>
    </w:div>
    <w:div w:id="1919052494">
      <w:bodyDiv w:val="1"/>
      <w:marLeft w:val="0"/>
      <w:marRight w:val="0"/>
      <w:marTop w:val="0"/>
      <w:marBottom w:val="0"/>
      <w:divBdr>
        <w:top w:val="none" w:sz="0" w:space="0" w:color="auto"/>
        <w:left w:val="none" w:sz="0" w:space="0" w:color="auto"/>
        <w:bottom w:val="none" w:sz="0" w:space="0" w:color="auto"/>
        <w:right w:val="none" w:sz="0" w:space="0" w:color="auto"/>
      </w:divBdr>
    </w:div>
    <w:div w:id="1919292851">
      <w:bodyDiv w:val="1"/>
      <w:marLeft w:val="0"/>
      <w:marRight w:val="0"/>
      <w:marTop w:val="0"/>
      <w:marBottom w:val="0"/>
      <w:divBdr>
        <w:top w:val="none" w:sz="0" w:space="0" w:color="auto"/>
        <w:left w:val="none" w:sz="0" w:space="0" w:color="auto"/>
        <w:bottom w:val="none" w:sz="0" w:space="0" w:color="auto"/>
        <w:right w:val="none" w:sz="0" w:space="0" w:color="auto"/>
      </w:divBdr>
    </w:div>
    <w:div w:id="1919367644">
      <w:bodyDiv w:val="1"/>
      <w:marLeft w:val="0"/>
      <w:marRight w:val="0"/>
      <w:marTop w:val="0"/>
      <w:marBottom w:val="0"/>
      <w:divBdr>
        <w:top w:val="none" w:sz="0" w:space="0" w:color="auto"/>
        <w:left w:val="none" w:sz="0" w:space="0" w:color="auto"/>
        <w:bottom w:val="none" w:sz="0" w:space="0" w:color="auto"/>
        <w:right w:val="none" w:sz="0" w:space="0" w:color="auto"/>
      </w:divBdr>
    </w:div>
    <w:div w:id="1919561740">
      <w:bodyDiv w:val="1"/>
      <w:marLeft w:val="0"/>
      <w:marRight w:val="0"/>
      <w:marTop w:val="0"/>
      <w:marBottom w:val="0"/>
      <w:divBdr>
        <w:top w:val="none" w:sz="0" w:space="0" w:color="auto"/>
        <w:left w:val="none" w:sz="0" w:space="0" w:color="auto"/>
        <w:bottom w:val="none" w:sz="0" w:space="0" w:color="auto"/>
        <w:right w:val="none" w:sz="0" w:space="0" w:color="auto"/>
      </w:divBdr>
    </w:div>
    <w:div w:id="1919636743">
      <w:bodyDiv w:val="1"/>
      <w:marLeft w:val="0"/>
      <w:marRight w:val="0"/>
      <w:marTop w:val="0"/>
      <w:marBottom w:val="0"/>
      <w:divBdr>
        <w:top w:val="none" w:sz="0" w:space="0" w:color="auto"/>
        <w:left w:val="none" w:sz="0" w:space="0" w:color="auto"/>
        <w:bottom w:val="none" w:sz="0" w:space="0" w:color="auto"/>
        <w:right w:val="none" w:sz="0" w:space="0" w:color="auto"/>
      </w:divBdr>
    </w:div>
    <w:div w:id="1919945704">
      <w:bodyDiv w:val="1"/>
      <w:marLeft w:val="0"/>
      <w:marRight w:val="0"/>
      <w:marTop w:val="0"/>
      <w:marBottom w:val="0"/>
      <w:divBdr>
        <w:top w:val="none" w:sz="0" w:space="0" w:color="auto"/>
        <w:left w:val="none" w:sz="0" w:space="0" w:color="auto"/>
        <w:bottom w:val="none" w:sz="0" w:space="0" w:color="auto"/>
        <w:right w:val="none" w:sz="0" w:space="0" w:color="auto"/>
      </w:divBdr>
    </w:div>
    <w:div w:id="1920014346">
      <w:bodyDiv w:val="1"/>
      <w:marLeft w:val="0"/>
      <w:marRight w:val="0"/>
      <w:marTop w:val="0"/>
      <w:marBottom w:val="0"/>
      <w:divBdr>
        <w:top w:val="none" w:sz="0" w:space="0" w:color="auto"/>
        <w:left w:val="none" w:sz="0" w:space="0" w:color="auto"/>
        <w:bottom w:val="none" w:sz="0" w:space="0" w:color="auto"/>
        <w:right w:val="none" w:sz="0" w:space="0" w:color="auto"/>
      </w:divBdr>
    </w:div>
    <w:div w:id="1920019429">
      <w:bodyDiv w:val="1"/>
      <w:marLeft w:val="0"/>
      <w:marRight w:val="0"/>
      <w:marTop w:val="0"/>
      <w:marBottom w:val="0"/>
      <w:divBdr>
        <w:top w:val="none" w:sz="0" w:space="0" w:color="auto"/>
        <w:left w:val="none" w:sz="0" w:space="0" w:color="auto"/>
        <w:bottom w:val="none" w:sz="0" w:space="0" w:color="auto"/>
        <w:right w:val="none" w:sz="0" w:space="0" w:color="auto"/>
      </w:divBdr>
    </w:div>
    <w:div w:id="1920402608">
      <w:bodyDiv w:val="1"/>
      <w:marLeft w:val="0"/>
      <w:marRight w:val="0"/>
      <w:marTop w:val="0"/>
      <w:marBottom w:val="0"/>
      <w:divBdr>
        <w:top w:val="none" w:sz="0" w:space="0" w:color="auto"/>
        <w:left w:val="none" w:sz="0" w:space="0" w:color="auto"/>
        <w:bottom w:val="none" w:sz="0" w:space="0" w:color="auto"/>
        <w:right w:val="none" w:sz="0" w:space="0" w:color="auto"/>
      </w:divBdr>
    </w:div>
    <w:div w:id="1920404309">
      <w:bodyDiv w:val="1"/>
      <w:marLeft w:val="0"/>
      <w:marRight w:val="0"/>
      <w:marTop w:val="0"/>
      <w:marBottom w:val="0"/>
      <w:divBdr>
        <w:top w:val="none" w:sz="0" w:space="0" w:color="auto"/>
        <w:left w:val="none" w:sz="0" w:space="0" w:color="auto"/>
        <w:bottom w:val="none" w:sz="0" w:space="0" w:color="auto"/>
        <w:right w:val="none" w:sz="0" w:space="0" w:color="auto"/>
      </w:divBdr>
    </w:div>
    <w:div w:id="1920407910">
      <w:bodyDiv w:val="1"/>
      <w:marLeft w:val="0"/>
      <w:marRight w:val="0"/>
      <w:marTop w:val="0"/>
      <w:marBottom w:val="0"/>
      <w:divBdr>
        <w:top w:val="none" w:sz="0" w:space="0" w:color="auto"/>
        <w:left w:val="none" w:sz="0" w:space="0" w:color="auto"/>
        <w:bottom w:val="none" w:sz="0" w:space="0" w:color="auto"/>
        <w:right w:val="none" w:sz="0" w:space="0" w:color="auto"/>
      </w:divBdr>
    </w:div>
    <w:div w:id="1920482268">
      <w:bodyDiv w:val="1"/>
      <w:marLeft w:val="0"/>
      <w:marRight w:val="0"/>
      <w:marTop w:val="0"/>
      <w:marBottom w:val="0"/>
      <w:divBdr>
        <w:top w:val="none" w:sz="0" w:space="0" w:color="auto"/>
        <w:left w:val="none" w:sz="0" w:space="0" w:color="auto"/>
        <w:bottom w:val="none" w:sz="0" w:space="0" w:color="auto"/>
        <w:right w:val="none" w:sz="0" w:space="0" w:color="auto"/>
      </w:divBdr>
    </w:div>
    <w:div w:id="1920556600">
      <w:bodyDiv w:val="1"/>
      <w:marLeft w:val="0"/>
      <w:marRight w:val="0"/>
      <w:marTop w:val="0"/>
      <w:marBottom w:val="0"/>
      <w:divBdr>
        <w:top w:val="none" w:sz="0" w:space="0" w:color="auto"/>
        <w:left w:val="none" w:sz="0" w:space="0" w:color="auto"/>
        <w:bottom w:val="none" w:sz="0" w:space="0" w:color="auto"/>
        <w:right w:val="none" w:sz="0" w:space="0" w:color="auto"/>
      </w:divBdr>
    </w:div>
    <w:div w:id="1920599097">
      <w:bodyDiv w:val="1"/>
      <w:marLeft w:val="0"/>
      <w:marRight w:val="0"/>
      <w:marTop w:val="0"/>
      <w:marBottom w:val="0"/>
      <w:divBdr>
        <w:top w:val="none" w:sz="0" w:space="0" w:color="auto"/>
        <w:left w:val="none" w:sz="0" w:space="0" w:color="auto"/>
        <w:bottom w:val="none" w:sz="0" w:space="0" w:color="auto"/>
        <w:right w:val="none" w:sz="0" w:space="0" w:color="auto"/>
      </w:divBdr>
    </w:div>
    <w:div w:id="1920867153">
      <w:bodyDiv w:val="1"/>
      <w:marLeft w:val="0"/>
      <w:marRight w:val="0"/>
      <w:marTop w:val="0"/>
      <w:marBottom w:val="0"/>
      <w:divBdr>
        <w:top w:val="none" w:sz="0" w:space="0" w:color="auto"/>
        <w:left w:val="none" w:sz="0" w:space="0" w:color="auto"/>
        <w:bottom w:val="none" w:sz="0" w:space="0" w:color="auto"/>
        <w:right w:val="none" w:sz="0" w:space="0" w:color="auto"/>
      </w:divBdr>
    </w:div>
    <w:div w:id="1920940861">
      <w:bodyDiv w:val="1"/>
      <w:marLeft w:val="0"/>
      <w:marRight w:val="0"/>
      <w:marTop w:val="0"/>
      <w:marBottom w:val="0"/>
      <w:divBdr>
        <w:top w:val="none" w:sz="0" w:space="0" w:color="auto"/>
        <w:left w:val="none" w:sz="0" w:space="0" w:color="auto"/>
        <w:bottom w:val="none" w:sz="0" w:space="0" w:color="auto"/>
        <w:right w:val="none" w:sz="0" w:space="0" w:color="auto"/>
      </w:divBdr>
    </w:div>
    <w:div w:id="1921254908">
      <w:bodyDiv w:val="1"/>
      <w:marLeft w:val="0"/>
      <w:marRight w:val="0"/>
      <w:marTop w:val="0"/>
      <w:marBottom w:val="0"/>
      <w:divBdr>
        <w:top w:val="none" w:sz="0" w:space="0" w:color="auto"/>
        <w:left w:val="none" w:sz="0" w:space="0" w:color="auto"/>
        <w:bottom w:val="none" w:sz="0" w:space="0" w:color="auto"/>
        <w:right w:val="none" w:sz="0" w:space="0" w:color="auto"/>
      </w:divBdr>
    </w:div>
    <w:div w:id="1921327380">
      <w:bodyDiv w:val="1"/>
      <w:marLeft w:val="0"/>
      <w:marRight w:val="0"/>
      <w:marTop w:val="0"/>
      <w:marBottom w:val="0"/>
      <w:divBdr>
        <w:top w:val="none" w:sz="0" w:space="0" w:color="auto"/>
        <w:left w:val="none" w:sz="0" w:space="0" w:color="auto"/>
        <w:bottom w:val="none" w:sz="0" w:space="0" w:color="auto"/>
        <w:right w:val="none" w:sz="0" w:space="0" w:color="auto"/>
      </w:divBdr>
    </w:div>
    <w:div w:id="1921451651">
      <w:bodyDiv w:val="1"/>
      <w:marLeft w:val="0"/>
      <w:marRight w:val="0"/>
      <w:marTop w:val="0"/>
      <w:marBottom w:val="0"/>
      <w:divBdr>
        <w:top w:val="none" w:sz="0" w:space="0" w:color="auto"/>
        <w:left w:val="none" w:sz="0" w:space="0" w:color="auto"/>
        <w:bottom w:val="none" w:sz="0" w:space="0" w:color="auto"/>
        <w:right w:val="none" w:sz="0" w:space="0" w:color="auto"/>
      </w:divBdr>
    </w:div>
    <w:div w:id="1921790089">
      <w:bodyDiv w:val="1"/>
      <w:marLeft w:val="0"/>
      <w:marRight w:val="0"/>
      <w:marTop w:val="0"/>
      <w:marBottom w:val="0"/>
      <w:divBdr>
        <w:top w:val="none" w:sz="0" w:space="0" w:color="auto"/>
        <w:left w:val="none" w:sz="0" w:space="0" w:color="auto"/>
        <w:bottom w:val="none" w:sz="0" w:space="0" w:color="auto"/>
        <w:right w:val="none" w:sz="0" w:space="0" w:color="auto"/>
      </w:divBdr>
    </w:div>
    <w:div w:id="1921866976">
      <w:bodyDiv w:val="1"/>
      <w:marLeft w:val="0"/>
      <w:marRight w:val="0"/>
      <w:marTop w:val="0"/>
      <w:marBottom w:val="0"/>
      <w:divBdr>
        <w:top w:val="none" w:sz="0" w:space="0" w:color="auto"/>
        <w:left w:val="none" w:sz="0" w:space="0" w:color="auto"/>
        <w:bottom w:val="none" w:sz="0" w:space="0" w:color="auto"/>
        <w:right w:val="none" w:sz="0" w:space="0" w:color="auto"/>
      </w:divBdr>
    </w:div>
    <w:div w:id="1921913683">
      <w:bodyDiv w:val="1"/>
      <w:marLeft w:val="0"/>
      <w:marRight w:val="0"/>
      <w:marTop w:val="0"/>
      <w:marBottom w:val="0"/>
      <w:divBdr>
        <w:top w:val="none" w:sz="0" w:space="0" w:color="auto"/>
        <w:left w:val="none" w:sz="0" w:space="0" w:color="auto"/>
        <w:bottom w:val="none" w:sz="0" w:space="0" w:color="auto"/>
        <w:right w:val="none" w:sz="0" w:space="0" w:color="auto"/>
      </w:divBdr>
    </w:div>
    <w:div w:id="1921984743">
      <w:bodyDiv w:val="1"/>
      <w:marLeft w:val="0"/>
      <w:marRight w:val="0"/>
      <w:marTop w:val="0"/>
      <w:marBottom w:val="0"/>
      <w:divBdr>
        <w:top w:val="none" w:sz="0" w:space="0" w:color="auto"/>
        <w:left w:val="none" w:sz="0" w:space="0" w:color="auto"/>
        <w:bottom w:val="none" w:sz="0" w:space="0" w:color="auto"/>
        <w:right w:val="none" w:sz="0" w:space="0" w:color="auto"/>
      </w:divBdr>
    </w:div>
    <w:div w:id="1922442916">
      <w:bodyDiv w:val="1"/>
      <w:marLeft w:val="0"/>
      <w:marRight w:val="0"/>
      <w:marTop w:val="0"/>
      <w:marBottom w:val="0"/>
      <w:divBdr>
        <w:top w:val="none" w:sz="0" w:space="0" w:color="auto"/>
        <w:left w:val="none" w:sz="0" w:space="0" w:color="auto"/>
        <w:bottom w:val="none" w:sz="0" w:space="0" w:color="auto"/>
        <w:right w:val="none" w:sz="0" w:space="0" w:color="auto"/>
      </w:divBdr>
    </w:div>
    <w:div w:id="1922641078">
      <w:bodyDiv w:val="1"/>
      <w:marLeft w:val="0"/>
      <w:marRight w:val="0"/>
      <w:marTop w:val="0"/>
      <w:marBottom w:val="0"/>
      <w:divBdr>
        <w:top w:val="none" w:sz="0" w:space="0" w:color="auto"/>
        <w:left w:val="none" w:sz="0" w:space="0" w:color="auto"/>
        <w:bottom w:val="none" w:sz="0" w:space="0" w:color="auto"/>
        <w:right w:val="none" w:sz="0" w:space="0" w:color="auto"/>
      </w:divBdr>
    </w:div>
    <w:div w:id="1922790626">
      <w:bodyDiv w:val="1"/>
      <w:marLeft w:val="0"/>
      <w:marRight w:val="0"/>
      <w:marTop w:val="0"/>
      <w:marBottom w:val="0"/>
      <w:divBdr>
        <w:top w:val="none" w:sz="0" w:space="0" w:color="auto"/>
        <w:left w:val="none" w:sz="0" w:space="0" w:color="auto"/>
        <w:bottom w:val="none" w:sz="0" w:space="0" w:color="auto"/>
        <w:right w:val="none" w:sz="0" w:space="0" w:color="auto"/>
      </w:divBdr>
    </w:div>
    <w:div w:id="1923487357">
      <w:bodyDiv w:val="1"/>
      <w:marLeft w:val="0"/>
      <w:marRight w:val="0"/>
      <w:marTop w:val="0"/>
      <w:marBottom w:val="0"/>
      <w:divBdr>
        <w:top w:val="none" w:sz="0" w:space="0" w:color="auto"/>
        <w:left w:val="none" w:sz="0" w:space="0" w:color="auto"/>
        <w:bottom w:val="none" w:sz="0" w:space="0" w:color="auto"/>
        <w:right w:val="none" w:sz="0" w:space="0" w:color="auto"/>
      </w:divBdr>
    </w:div>
    <w:div w:id="1923491856">
      <w:bodyDiv w:val="1"/>
      <w:marLeft w:val="0"/>
      <w:marRight w:val="0"/>
      <w:marTop w:val="0"/>
      <w:marBottom w:val="0"/>
      <w:divBdr>
        <w:top w:val="none" w:sz="0" w:space="0" w:color="auto"/>
        <w:left w:val="none" w:sz="0" w:space="0" w:color="auto"/>
        <w:bottom w:val="none" w:sz="0" w:space="0" w:color="auto"/>
        <w:right w:val="none" w:sz="0" w:space="0" w:color="auto"/>
      </w:divBdr>
    </w:div>
    <w:div w:id="1924146795">
      <w:bodyDiv w:val="1"/>
      <w:marLeft w:val="0"/>
      <w:marRight w:val="0"/>
      <w:marTop w:val="0"/>
      <w:marBottom w:val="0"/>
      <w:divBdr>
        <w:top w:val="none" w:sz="0" w:space="0" w:color="auto"/>
        <w:left w:val="none" w:sz="0" w:space="0" w:color="auto"/>
        <w:bottom w:val="none" w:sz="0" w:space="0" w:color="auto"/>
        <w:right w:val="none" w:sz="0" w:space="0" w:color="auto"/>
      </w:divBdr>
    </w:div>
    <w:div w:id="1924147123">
      <w:bodyDiv w:val="1"/>
      <w:marLeft w:val="0"/>
      <w:marRight w:val="0"/>
      <w:marTop w:val="0"/>
      <w:marBottom w:val="0"/>
      <w:divBdr>
        <w:top w:val="none" w:sz="0" w:space="0" w:color="auto"/>
        <w:left w:val="none" w:sz="0" w:space="0" w:color="auto"/>
        <w:bottom w:val="none" w:sz="0" w:space="0" w:color="auto"/>
        <w:right w:val="none" w:sz="0" w:space="0" w:color="auto"/>
      </w:divBdr>
    </w:div>
    <w:div w:id="1924294643">
      <w:bodyDiv w:val="1"/>
      <w:marLeft w:val="0"/>
      <w:marRight w:val="0"/>
      <w:marTop w:val="0"/>
      <w:marBottom w:val="0"/>
      <w:divBdr>
        <w:top w:val="none" w:sz="0" w:space="0" w:color="auto"/>
        <w:left w:val="none" w:sz="0" w:space="0" w:color="auto"/>
        <w:bottom w:val="none" w:sz="0" w:space="0" w:color="auto"/>
        <w:right w:val="none" w:sz="0" w:space="0" w:color="auto"/>
      </w:divBdr>
    </w:div>
    <w:div w:id="1924607039">
      <w:bodyDiv w:val="1"/>
      <w:marLeft w:val="0"/>
      <w:marRight w:val="0"/>
      <w:marTop w:val="0"/>
      <w:marBottom w:val="0"/>
      <w:divBdr>
        <w:top w:val="none" w:sz="0" w:space="0" w:color="auto"/>
        <w:left w:val="none" w:sz="0" w:space="0" w:color="auto"/>
        <w:bottom w:val="none" w:sz="0" w:space="0" w:color="auto"/>
        <w:right w:val="none" w:sz="0" w:space="0" w:color="auto"/>
      </w:divBdr>
    </w:div>
    <w:div w:id="1924995429">
      <w:bodyDiv w:val="1"/>
      <w:marLeft w:val="0"/>
      <w:marRight w:val="0"/>
      <w:marTop w:val="0"/>
      <w:marBottom w:val="0"/>
      <w:divBdr>
        <w:top w:val="none" w:sz="0" w:space="0" w:color="auto"/>
        <w:left w:val="none" w:sz="0" w:space="0" w:color="auto"/>
        <w:bottom w:val="none" w:sz="0" w:space="0" w:color="auto"/>
        <w:right w:val="none" w:sz="0" w:space="0" w:color="auto"/>
      </w:divBdr>
    </w:div>
    <w:div w:id="1925070193">
      <w:bodyDiv w:val="1"/>
      <w:marLeft w:val="0"/>
      <w:marRight w:val="0"/>
      <w:marTop w:val="0"/>
      <w:marBottom w:val="0"/>
      <w:divBdr>
        <w:top w:val="none" w:sz="0" w:space="0" w:color="auto"/>
        <w:left w:val="none" w:sz="0" w:space="0" w:color="auto"/>
        <w:bottom w:val="none" w:sz="0" w:space="0" w:color="auto"/>
        <w:right w:val="none" w:sz="0" w:space="0" w:color="auto"/>
      </w:divBdr>
    </w:div>
    <w:div w:id="1925340899">
      <w:bodyDiv w:val="1"/>
      <w:marLeft w:val="0"/>
      <w:marRight w:val="0"/>
      <w:marTop w:val="0"/>
      <w:marBottom w:val="0"/>
      <w:divBdr>
        <w:top w:val="none" w:sz="0" w:space="0" w:color="auto"/>
        <w:left w:val="none" w:sz="0" w:space="0" w:color="auto"/>
        <w:bottom w:val="none" w:sz="0" w:space="0" w:color="auto"/>
        <w:right w:val="none" w:sz="0" w:space="0" w:color="auto"/>
      </w:divBdr>
    </w:div>
    <w:div w:id="1925646864">
      <w:bodyDiv w:val="1"/>
      <w:marLeft w:val="0"/>
      <w:marRight w:val="0"/>
      <w:marTop w:val="0"/>
      <w:marBottom w:val="0"/>
      <w:divBdr>
        <w:top w:val="none" w:sz="0" w:space="0" w:color="auto"/>
        <w:left w:val="none" w:sz="0" w:space="0" w:color="auto"/>
        <w:bottom w:val="none" w:sz="0" w:space="0" w:color="auto"/>
        <w:right w:val="none" w:sz="0" w:space="0" w:color="auto"/>
      </w:divBdr>
    </w:div>
    <w:div w:id="1925651517">
      <w:bodyDiv w:val="1"/>
      <w:marLeft w:val="0"/>
      <w:marRight w:val="0"/>
      <w:marTop w:val="0"/>
      <w:marBottom w:val="0"/>
      <w:divBdr>
        <w:top w:val="none" w:sz="0" w:space="0" w:color="auto"/>
        <w:left w:val="none" w:sz="0" w:space="0" w:color="auto"/>
        <w:bottom w:val="none" w:sz="0" w:space="0" w:color="auto"/>
        <w:right w:val="none" w:sz="0" w:space="0" w:color="auto"/>
      </w:divBdr>
    </w:div>
    <w:div w:id="1925799965">
      <w:bodyDiv w:val="1"/>
      <w:marLeft w:val="0"/>
      <w:marRight w:val="0"/>
      <w:marTop w:val="0"/>
      <w:marBottom w:val="0"/>
      <w:divBdr>
        <w:top w:val="none" w:sz="0" w:space="0" w:color="auto"/>
        <w:left w:val="none" w:sz="0" w:space="0" w:color="auto"/>
        <w:bottom w:val="none" w:sz="0" w:space="0" w:color="auto"/>
        <w:right w:val="none" w:sz="0" w:space="0" w:color="auto"/>
      </w:divBdr>
    </w:div>
    <w:div w:id="1925801908">
      <w:bodyDiv w:val="1"/>
      <w:marLeft w:val="0"/>
      <w:marRight w:val="0"/>
      <w:marTop w:val="0"/>
      <w:marBottom w:val="0"/>
      <w:divBdr>
        <w:top w:val="none" w:sz="0" w:space="0" w:color="auto"/>
        <w:left w:val="none" w:sz="0" w:space="0" w:color="auto"/>
        <w:bottom w:val="none" w:sz="0" w:space="0" w:color="auto"/>
        <w:right w:val="none" w:sz="0" w:space="0" w:color="auto"/>
      </w:divBdr>
    </w:div>
    <w:div w:id="1926183152">
      <w:bodyDiv w:val="1"/>
      <w:marLeft w:val="0"/>
      <w:marRight w:val="0"/>
      <w:marTop w:val="0"/>
      <w:marBottom w:val="0"/>
      <w:divBdr>
        <w:top w:val="none" w:sz="0" w:space="0" w:color="auto"/>
        <w:left w:val="none" w:sz="0" w:space="0" w:color="auto"/>
        <w:bottom w:val="none" w:sz="0" w:space="0" w:color="auto"/>
        <w:right w:val="none" w:sz="0" w:space="0" w:color="auto"/>
      </w:divBdr>
    </w:div>
    <w:div w:id="1926188350">
      <w:bodyDiv w:val="1"/>
      <w:marLeft w:val="0"/>
      <w:marRight w:val="0"/>
      <w:marTop w:val="0"/>
      <w:marBottom w:val="0"/>
      <w:divBdr>
        <w:top w:val="none" w:sz="0" w:space="0" w:color="auto"/>
        <w:left w:val="none" w:sz="0" w:space="0" w:color="auto"/>
        <w:bottom w:val="none" w:sz="0" w:space="0" w:color="auto"/>
        <w:right w:val="none" w:sz="0" w:space="0" w:color="auto"/>
      </w:divBdr>
    </w:div>
    <w:div w:id="1926382812">
      <w:bodyDiv w:val="1"/>
      <w:marLeft w:val="0"/>
      <w:marRight w:val="0"/>
      <w:marTop w:val="0"/>
      <w:marBottom w:val="0"/>
      <w:divBdr>
        <w:top w:val="none" w:sz="0" w:space="0" w:color="auto"/>
        <w:left w:val="none" w:sz="0" w:space="0" w:color="auto"/>
        <w:bottom w:val="none" w:sz="0" w:space="0" w:color="auto"/>
        <w:right w:val="none" w:sz="0" w:space="0" w:color="auto"/>
      </w:divBdr>
    </w:div>
    <w:div w:id="1926449191">
      <w:bodyDiv w:val="1"/>
      <w:marLeft w:val="0"/>
      <w:marRight w:val="0"/>
      <w:marTop w:val="0"/>
      <w:marBottom w:val="0"/>
      <w:divBdr>
        <w:top w:val="none" w:sz="0" w:space="0" w:color="auto"/>
        <w:left w:val="none" w:sz="0" w:space="0" w:color="auto"/>
        <w:bottom w:val="none" w:sz="0" w:space="0" w:color="auto"/>
        <w:right w:val="none" w:sz="0" w:space="0" w:color="auto"/>
      </w:divBdr>
    </w:div>
    <w:div w:id="1926524634">
      <w:bodyDiv w:val="1"/>
      <w:marLeft w:val="0"/>
      <w:marRight w:val="0"/>
      <w:marTop w:val="0"/>
      <w:marBottom w:val="0"/>
      <w:divBdr>
        <w:top w:val="none" w:sz="0" w:space="0" w:color="auto"/>
        <w:left w:val="none" w:sz="0" w:space="0" w:color="auto"/>
        <w:bottom w:val="none" w:sz="0" w:space="0" w:color="auto"/>
        <w:right w:val="none" w:sz="0" w:space="0" w:color="auto"/>
      </w:divBdr>
    </w:div>
    <w:div w:id="1926527382">
      <w:bodyDiv w:val="1"/>
      <w:marLeft w:val="0"/>
      <w:marRight w:val="0"/>
      <w:marTop w:val="0"/>
      <w:marBottom w:val="0"/>
      <w:divBdr>
        <w:top w:val="none" w:sz="0" w:space="0" w:color="auto"/>
        <w:left w:val="none" w:sz="0" w:space="0" w:color="auto"/>
        <w:bottom w:val="none" w:sz="0" w:space="0" w:color="auto"/>
        <w:right w:val="none" w:sz="0" w:space="0" w:color="auto"/>
      </w:divBdr>
    </w:div>
    <w:div w:id="1926576380">
      <w:bodyDiv w:val="1"/>
      <w:marLeft w:val="0"/>
      <w:marRight w:val="0"/>
      <w:marTop w:val="0"/>
      <w:marBottom w:val="0"/>
      <w:divBdr>
        <w:top w:val="none" w:sz="0" w:space="0" w:color="auto"/>
        <w:left w:val="none" w:sz="0" w:space="0" w:color="auto"/>
        <w:bottom w:val="none" w:sz="0" w:space="0" w:color="auto"/>
        <w:right w:val="none" w:sz="0" w:space="0" w:color="auto"/>
      </w:divBdr>
    </w:div>
    <w:div w:id="1926841439">
      <w:bodyDiv w:val="1"/>
      <w:marLeft w:val="0"/>
      <w:marRight w:val="0"/>
      <w:marTop w:val="0"/>
      <w:marBottom w:val="0"/>
      <w:divBdr>
        <w:top w:val="none" w:sz="0" w:space="0" w:color="auto"/>
        <w:left w:val="none" w:sz="0" w:space="0" w:color="auto"/>
        <w:bottom w:val="none" w:sz="0" w:space="0" w:color="auto"/>
        <w:right w:val="none" w:sz="0" w:space="0" w:color="auto"/>
      </w:divBdr>
    </w:div>
    <w:div w:id="1926956062">
      <w:bodyDiv w:val="1"/>
      <w:marLeft w:val="0"/>
      <w:marRight w:val="0"/>
      <w:marTop w:val="0"/>
      <w:marBottom w:val="0"/>
      <w:divBdr>
        <w:top w:val="none" w:sz="0" w:space="0" w:color="auto"/>
        <w:left w:val="none" w:sz="0" w:space="0" w:color="auto"/>
        <w:bottom w:val="none" w:sz="0" w:space="0" w:color="auto"/>
        <w:right w:val="none" w:sz="0" w:space="0" w:color="auto"/>
      </w:divBdr>
    </w:div>
    <w:div w:id="1927222899">
      <w:bodyDiv w:val="1"/>
      <w:marLeft w:val="0"/>
      <w:marRight w:val="0"/>
      <w:marTop w:val="0"/>
      <w:marBottom w:val="0"/>
      <w:divBdr>
        <w:top w:val="none" w:sz="0" w:space="0" w:color="auto"/>
        <w:left w:val="none" w:sz="0" w:space="0" w:color="auto"/>
        <w:bottom w:val="none" w:sz="0" w:space="0" w:color="auto"/>
        <w:right w:val="none" w:sz="0" w:space="0" w:color="auto"/>
      </w:divBdr>
    </w:div>
    <w:div w:id="1927420022">
      <w:bodyDiv w:val="1"/>
      <w:marLeft w:val="0"/>
      <w:marRight w:val="0"/>
      <w:marTop w:val="0"/>
      <w:marBottom w:val="0"/>
      <w:divBdr>
        <w:top w:val="none" w:sz="0" w:space="0" w:color="auto"/>
        <w:left w:val="none" w:sz="0" w:space="0" w:color="auto"/>
        <w:bottom w:val="none" w:sz="0" w:space="0" w:color="auto"/>
        <w:right w:val="none" w:sz="0" w:space="0" w:color="auto"/>
      </w:divBdr>
    </w:div>
    <w:div w:id="1927496974">
      <w:bodyDiv w:val="1"/>
      <w:marLeft w:val="0"/>
      <w:marRight w:val="0"/>
      <w:marTop w:val="0"/>
      <w:marBottom w:val="0"/>
      <w:divBdr>
        <w:top w:val="none" w:sz="0" w:space="0" w:color="auto"/>
        <w:left w:val="none" w:sz="0" w:space="0" w:color="auto"/>
        <w:bottom w:val="none" w:sz="0" w:space="0" w:color="auto"/>
        <w:right w:val="none" w:sz="0" w:space="0" w:color="auto"/>
      </w:divBdr>
    </w:div>
    <w:div w:id="1927497195">
      <w:bodyDiv w:val="1"/>
      <w:marLeft w:val="0"/>
      <w:marRight w:val="0"/>
      <w:marTop w:val="0"/>
      <w:marBottom w:val="0"/>
      <w:divBdr>
        <w:top w:val="none" w:sz="0" w:space="0" w:color="auto"/>
        <w:left w:val="none" w:sz="0" w:space="0" w:color="auto"/>
        <w:bottom w:val="none" w:sz="0" w:space="0" w:color="auto"/>
        <w:right w:val="none" w:sz="0" w:space="0" w:color="auto"/>
      </w:divBdr>
    </w:div>
    <w:div w:id="1927763067">
      <w:bodyDiv w:val="1"/>
      <w:marLeft w:val="0"/>
      <w:marRight w:val="0"/>
      <w:marTop w:val="0"/>
      <w:marBottom w:val="0"/>
      <w:divBdr>
        <w:top w:val="none" w:sz="0" w:space="0" w:color="auto"/>
        <w:left w:val="none" w:sz="0" w:space="0" w:color="auto"/>
        <w:bottom w:val="none" w:sz="0" w:space="0" w:color="auto"/>
        <w:right w:val="none" w:sz="0" w:space="0" w:color="auto"/>
      </w:divBdr>
    </w:div>
    <w:div w:id="1927884766">
      <w:bodyDiv w:val="1"/>
      <w:marLeft w:val="0"/>
      <w:marRight w:val="0"/>
      <w:marTop w:val="0"/>
      <w:marBottom w:val="0"/>
      <w:divBdr>
        <w:top w:val="none" w:sz="0" w:space="0" w:color="auto"/>
        <w:left w:val="none" w:sz="0" w:space="0" w:color="auto"/>
        <w:bottom w:val="none" w:sz="0" w:space="0" w:color="auto"/>
        <w:right w:val="none" w:sz="0" w:space="0" w:color="auto"/>
      </w:divBdr>
    </w:div>
    <w:div w:id="1928080166">
      <w:bodyDiv w:val="1"/>
      <w:marLeft w:val="0"/>
      <w:marRight w:val="0"/>
      <w:marTop w:val="0"/>
      <w:marBottom w:val="0"/>
      <w:divBdr>
        <w:top w:val="none" w:sz="0" w:space="0" w:color="auto"/>
        <w:left w:val="none" w:sz="0" w:space="0" w:color="auto"/>
        <w:bottom w:val="none" w:sz="0" w:space="0" w:color="auto"/>
        <w:right w:val="none" w:sz="0" w:space="0" w:color="auto"/>
      </w:divBdr>
    </w:div>
    <w:div w:id="1928227418">
      <w:bodyDiv w:val="1"/>
      <w:marLeft w:val="0"/>
      <w:marRight w:val="0"/>
      <w:marTop w:val="0"/>
      <w:marBottom w:val="0"/>
      <w:divBdr>
        <w:top w:val="none" w:sz="0" w:space="0" w:color="auto"/>
        <w:left w:val="none" w:sz="0" w:space="0" w:color="auto"/>
        <w:bottom w:val="none" w:sz="0" w:space="0" w:color="auto"/>
        <w:right w:val="none" w:sz="0" w:space="0" w:color="auto"/>
      </w:divBdr>
    </w:div>
    <w:div w:id="1928609885">
      <w:bodyDiv w:val="1"/>
      <w:marLeft w:val="0"/>
      <w:marRight w:val="0"/>
      <w:marTop w:val="0"/>
      <w:marBottom w:val="0"/>
      <w:divBdr>
        <w:top w:val="none" w:sz="0" w:space="0" w:color="auto"/>
        <w:left w:val="none" w:sz="0" w:space="0" w:color="auto"/>
        <w:bottom w:val="none" w:sz="0" w:space="0" w:color="auto"/>
        <w:right w:val="none" w:sz="0" w:space="0" w:color="auto"/>
      </w:divBdr>
    </w:div>
    <w:div w:id="1928683916">
      <w:bodyDiv w:val="1"/>
      <w:marLeft w:val="0"/>
      <w:marRight w:val="0"/>
      <w:marTop w:val="0"/>
      <w:marBottom w:val="0"/>
      <w:divBdr>
        <w:top w:val="none" w:sz="0" w:space="0" w:color="auto"/>
        <w:left w:val="none" w:sz="0" w:space="0" w:color="auto"/>
        <w:bottom w:val="none" w:sz="0" w:space="0" w:color="auto"/>
        <w:right w:val="none" w:sz="0" w:space="0" w:color="auto"/>
      </w:divBdr>
    </w:div>
    <w:div w:id="1929117863">
      <w:bodyDiv w:val="1"/>
      <w:marLeft w:val="0"/>
      <w:marRight w:val="0"/>
      <w:marTop w:val="0"/>
      <w:marBottom w:val="0"/>
      <w:divBdr>
        <w:top w:val="none" w:sz="0" w:space="0" w:color="auto"/>
        <w:left w:val="none" w:sz="0" w:space="0" w:color="auto"/>
        <w:bottom w:val="none" w:sz="0" w:space="0" w:color="auto"/>
        <w:right w:val="none" w:sz="0" w:space="0" w:color="auto"/>
      </w:divBdr>
    </w:div>
    <w:div w:id="1930232494">
      <w:bodyDiv w:val="1"/>
      <w:marLeft w:val="0"/>
      <w:marRight w:val="0"/>
      <w:marTop w:val="0"/>
      <w:marBottom w:val="0"/>
      <w:divBdr>
        <w:top w:val="none" w:sz="0" w:space="0" w:color="auto"/>
        <w:left w:val="none" w:sz="0" w:space="0" w:color="auto"/>
        <w:bottom w:val="none" w:sz="0" w:space="0" w:color="auto"/>
        <w:right w:val="none" w:sz="0" w:space="0" w:color="auto"/>
      </w:divBdr>
    </w:div>
    <w:div w:id="1930583124">
      <w:bodyDiv w:val="1"/>
      <w:marLeft w:val="0"/>
      <w:marRight w:val="0"/>
      <w:marTop w:val="0"/>
      <w:marBottom w:val="0"/>
      <w:divBdr>
        <w:top w:val="none" w:sz="0" w:space="0" w:color="auto"/>
        <w:left w:val="none" w:sz="0" w:space="0" w:color="auto"/>
        <w:bottom w:val="none" w:sz="0" w:space="0" w:color="auto"/>
        <w:right w:val="none" w:sz="0" w:space="0" w:color="auto"/>
      </w:divBdr>
    </w:div>
    <w:div w:id="1930652512">
      <w:bodyDiv w:val="1"/>
      <w:marLeft w:val="0"/>
      <w:marRight w:val="0"/>
      <w:marTop w:val="0"/>
      <w:marBottom w:val="0"/>
      <w:divBdr>
        <w:top w:val="none" w:sz="0" w:space="0" w:color="auto"/>
        <w:left w:val="none" w:sz="0" w:space="0" w:color="auto"/>
        <w:bottom w:val="none" w:sz="0" w:space="0" w:color="auto"/>
        <w:right w:val="none" w:sz="0" w:space="0" w:color="auto"/>
      </w:divBdr>
    </w:div>
    <w:div w:id="1930770141">
      <w:bodyDiv w:val="1"/>
      <w:marLeft w:val="0"/>
      <w:marRight w:val="0"/>
      <w:marTop w:val="0"/>
      <w:marBottom w:val="0"/>
      <w:divBdr>
        <w:top w:val="none" w:sz="0" w:space="0" w:color="auto"/>
        <w:left w:val="none" w:sz="0" w:space="0" w:color="auto"/>
        <w:bottom w:val="none" w:sz="0" w:space="0" w:color="auto"/>
        <w:right w:val="none" w:sz="0" w:space="0" w:color="auto"/>
      </w:divBdr>
    </w:div>
    <w:div w:id="1930772695">
      <w:bodyDiv w:val="1"/>
      <w:marLeft w:val="0"/>
      <w:marRight w:val="0"/>
      <w:marTop w:val="0"/>
      <w:marBottom w:val="0"/>
      <w:divBdr>
        <w:top w:val="none" w:sz="0" w:space="0" w:color="auto"/>
        <w:left w:val="none" w:sz="0" w:space="0" w:color="auto"/>
        <w:bottom w:val="none" w:sz="0" w:space="0" w:color="auto"/>
        <w:right w:val="none" w:sz="0" w:space="0" w:color="auto"/>
      </w:divBdr>
    </w:div>
    <w:div w:id="1931038112">
      <w:bodyDiv w:val="1"/>
      <w:marLeft w:val="0"/>
      <w:marRight w:val="0"/>
      <w:marTop w:val="0"/>
      <w:marBottom w:val="0"/>
      <w:divBdr>
        <w:top w:val="none" w:sz="0" w:space="0" w:color="auto"/>
        <w:left w:val="none" w:sz="0" w:space="0" w:color="auto"/>
        <w:bottom w:val="none" w:sz="0" w:space="0" w:color="auto"/>
        <w:right w:val="none" w:sz="0" w:space="0" w:color="auto"/>
      </w:divBdr>
    </w:div>
    <w:div w:id="1931352058">
      <w:bodyDiv w:val="1"/>
      <w:marLeft w:val="0"/>
      <w:marRight w:val="0"/>
      <w:marTop w:val="0"/>
      <w:marBottom w:val="0"/>
      <w:divBdr>
        <w:top w:val="none" w:sz="0" w:space="0" w:color="auto"/>
        <w:left w:val="none" w:sz="0" w:space="0" w:color="auto"/>
        <w:bottom w:val="none" w:sz="0" w:space="0" w:color="auto"/>
        <w:right w:val="none" w:sz="0" w:space="0" w:color="auto"/>
      </w:divBdr>
    </w:div>
    <w:div w:id="1931422237">
      <w:bodyDiv w:val="1"/>
      <w:marLeft w:val="0"/>
      <w:marRight w:val="0"/>
      <w:marTop w:val="0"/>
      <w:marBottom w:val="0"/>
      <w:divBdr>
        <w:top w:val="none" w:sz="0" w:space="0" w:color="auto"/>
        <w:left w:val="none" w:sz="0" w:space="0" w:color="auto"/>
        <w:bottom w:val="none" w:sz="0" w:space="0" w:color="auto"/>
        <w:right w:val="none" w:sz="0" w:space="0" w:color="auto"/>
      </w:divBdr>
    </w:div>
    <w:div w:id="1931503585">
      <w:bodyDiv w:val="1"/>
      <w:marLeft w:val="0"/>
      <w:marRight w:val="0"/>
      <w:marTop w:val="0"/>
      <w:marBottom w:val="0"/>
      <w:divBdr>
        <w:top w:val="none" w:sz="0" w:space="0" w:color="auto"/>
        <w:left w:val="none" w:sz="0" w:space="0" w:color="auto"/>
        <w:bottom w:val="none" w:sz="0" w:space="0" w:color="auto"/>
        <w:right w:val="none" w:sz="0" w:space="0" w:color="auto"/>
      </w:divBdr>
    </w:div>
    <w:div w:id="1931617122">
      <w:bodyDiv w:val="1"/>
      <w:marLeft w:val="0"/>
      <w:marRight w:val="0"/>
      <w:marTop w:val="0"/>
      <w:marBottom w:val="0"/>
      <w:divBdr>
        <w:top w:val="none" w:sz="0" w:space="0" w:color="auto"/>
        <w:left w:val="none" w:sz="0" w:space="0" w:color="auto"/>
        <w:bottom w:val="none" w:sz="0" w:space="0" w:color="auto"/>
        <w:right w:val="none" w:sz="0" w:space="0" w:color="auto"/>
      </w:divBdr>
    </w:div>
    <w:div w:id="1931770810">
      <w:bodyDiv w:val="1"/>
      <w:marLeft w:val="0"/>
      <w:marRight w:val="0"/>
      <w:marTop w:val="0"/>
      <w:marBottom w:val="0"/>
      <w:divBdr>
        <w:top w:val="none" w:sz="0" w:space="0" w:color="auto"/>
        <w:left w:val="none" w:sz="0" w:space="0" w:color="auto"/>
        <w:bottom w:val="none" w:sz="0" w:space="0" w:color="auto"/>
        <w:right w:val="none" w:sz="0" w:space="0" w:color="auto"/>
      </w:divBdr>
    </w:div>
    <w:div w:id="1931771590">
      <w:bodyDiv w:val="1"/>
      <w:marLeft w:val="0"/>
      <w:marRight w:val="0"/>
      <w:marTop w:val="0"/>
      <w:marBottom w:val="0"/>
      <w:divBdr>
        <w:top w:val="none" w:sz="0" w:space="0" w:color="auto"/>
        <w:left w:val="none" w:sz="0" w:space="0" w:color="auto"/>
        <w:bottom w:val="none" w:sz="0" w:space="0" w:color="auto"/>
        <w:right w:val="none" w:sz="0" w:space="0" w:color="auto"/>
      </w:divBdr>
    </w:div>
    <w:div w:id="1931893529">
      <w:bodyDiv w:val="1"/>
      <w:marLeft w:val="0"/>
      <w:marRight w:val="0"/>
      <w:marTop w:val="0"/>
      <w:marBottom w:val="0"/>
      <w:divBdr>
        <w:top w:val="none" w:sz="0" w:space="0" w:color="auto"/>
        <w:left w:val="none" w:sz="0" w:space="0" w:color="auto"/>
        <w:bottom w:val="none" w:sz="0" w:space="0" w:color="auto"/>
        <w:right w:val="none" w:sz="0" w:space="0" w:color="auto"/>
      </w:divBdr>
    </w:div>
    <w:div w:id="1932154959">
      <w:bodyDiv w:val="1"/>
      <w:marLeft w:val="0"/>
      <w:marRight w:val="0"/>
      <w:marTop w:val="0"/>
      <w:marBottom w:val="0"/>
      <w:divBdr>
        <w:top w:val="none" w:sz="0" w:space="0" w:color="auto"/>
        <w:left w:val="none" w:sz="0" w:space="0" w:color="auto"/>
        <w:bottom w:val="none" w:sz="0" w:space="0" w:color="auto"/>
        <w:right w:val="none" w:sz="0" w:space="0" w:color="auto"/>
      </w:divBdr>
    </w:div>
    <w:div w:id="1932349465">
      <w:bodyDiv w:val="1"/>
      <w:marLeft w:val="0"/>
      <w:marRight w:val="0"/>
      <w:marTop w:val="0"/>
      <w:marBottom w:val="0"/>
      <w:divBdr>
        <w:top w:val="none" w:sz="0" w:space="0" w:color="auto"/>
        <w:left w:val="none" w:sz="0" w:space="0" w:color="auto"/>
        <w:bottom w:val="none" w:sz="0" w:space="0" w:color="auto"/>
        <w:right w:val="none" w:sz="0" w:space="0" w:color="auto"/>
      </w:divBdr>
    </w:div>
    <w:div w:id="1932540110">
      <w:bodyDiv w:val="1"/>
      <w:marLeft w:val="0"/>
      <w:marRight w:val="0"/>
      <w:marTop w:val="0"/>
      <w:marBottom w:val="0"/>
      <w:divBdr>
        <w:top w:val="none" w:sz="0" w:space="0" w:color="auto"/>
        <w:left w:val="none" w:sz="0" w:space="0" w:color="auto"/>
        <w:bottom w:val="none" w:sz="0" w:space="0" w:color="auto"/>
        <w:right w:val="none" w:sz="0" w:space="0" w:color="auto"/>
      </w:divBdr>
    </w:div>
    <w:div w:id="1932549173">
      <w:bodyDiv w:val="1"/>
      <w:marLeft w:val="0"/>
      <w:marRight w:val="0"/>
      <w:marTop w:val="0"/>
      <w:marBottom w:val="0"/>
      <w:divBdr>
        <w:top w:val="none" w:sz="0" w:space="0" w:color="auto"/>
        <w:left w:val="none" w:sz="0" w:space="0" w:color="auto"/>
        <w:bottom w:val="none" w:sz="0" w:space="0" w:color="auto"/>
        <w:right w:val="none" w:sz="0" w:space="0" w:color="auto"/>
      </w:divBdr>
    </w:div>
    <w:div w:id="1933003712">
      <w:bodyDiv w:val="1"/>
      <w:marLeft w:val="0"/>
      <w:marRight w:val="0"/>
      <w:marTop w:val="0"/>
      <w:marBottom w:val="0"/>
      <w:divBdr>
        <w:top w:val="none" w:sz="0" w:space="0" w:color="auto"/>
        <w:left w:val="none" w:sz="0" w:space="0" w:color="auto"/>
        <w:bottom w:val="none" w:sz="0" w:space="0" w:color="auto"/>
        <w:right w:val="none" w:sz="0" w:space="0" w:color="auto"/>
      </w:divBdr>
    </w:div>
    <w:div w:id="1933201447">
      <w:bodyDiv w:val="1"/>
      <w:marLeft w:val="0"/>
      <w:marRight w:val="0"/>
      <w:marTop w:val="0"/>
      <w:marBottom w:val="0"/>
      <w:divBdr>
        <w:top w:val="none" w:sz="0" w:space="0" w:color="auto"/>
        <w:left w:val="none" w:sz="0" w:space="0" w:color="auto"/>
        <w:bottom w:val="none" w:sz="0" w:space="0" w:color="auto"/>
        <w:right w:val="none" w:sz="0" w:space="0" w:color="auto"/>
      </w:divBdr>
    </w:div>
    <w:div w:id="1933513190">
      <w:bodyDiv w:val="1"/>
      <w:marLeft w:val="0"/>
      <w:marRight w:val="0"/>
      <w:marTop w:val="0"/>
      <w:marBottom w:val="0"/>
      <w:divBdr>
        <w:top w:val="none" w:sz="0" w:space="0" w:color="auto"/>
        <w:left w:val="none" w:sz="0" w:space="0" w:color="auto"/>
        <w:bottom w:val="none" w:sz="0" w:space="0" w:color="auto"/>
        <w:right w:val="none" w:sz="0" w:space="0" w:color="auto"/>
      </w:divBdr>
    </w:div>
    <w:div w:id="1933851593">
      <w:bodyDiv w:val="1"/>
      <w:marLeft w:val="0"/>
      <w:marRight w:val="0"/>
      <w:marTop w:val="0"/>
      <w:marBottom w:val="0"/>
      <w:divBdr>
        <w:top w:val="none" w:sz="0" w:space="0" w:color="auto"/>
        <w:left w:val="none" w:sz="0" w:space="0" w:color="auto"/>
        <w:bottom w:val="none" w:sz="0" w:space="0" w:color="auto"/>
        <w:right w:val="none" w:sz="0" w:space="0" w:color="auto"/>
      </w:divBdr>
    </w:div>
    <w:div w:id="1933971541">
      <w:bodyDiv w:val="1"/>
      <w:marLeft w:val="0"/>
      <w:marRight w:val="0"/>
      <w:marTop w:val="0"/>
      <w:marBottom w:val="0"/>
      <w:divBdr>
        <w:top w:val="none" w:sz="0" w:space="0" w:color="auto"/>
        <w:left w:val="none" w:sz="0" w:space="0" w:color="auto"/>
        <w:bottom w:val="none" w:sz="0" w:space="0" w:color="auto"/>
        <w:right w:val="none" w:sz="0" w:space="0" w:color="auto"/>
      </w:divBdr>
    </w:div>
    <w:div w:id="1934051720">
      <w:bodyDiv w:val="1"/>
      <w:marLeft w:val="0"/>
      <w:marRight w:val="0"/>
      <w:marTop w:val="0"/>
      <w:marBottom w:val="0"/>
      <w:divBdr>
        <w:top w:val="none" w:sz="0" w:space="0" w:color="auto"/>
        <w:left w:val="none" w:sz="0" w:space="0" w:color="auto"/>
        <w:bottom w:val="none" w:sz="0" w:space="0" w:color="auto"/>
        <w:right w:val="none" w:sz="0" w:space="0" w:color="auto"/>
      </w:divBdr>
    </w:div>
    <w:div w:id="1934169668">
      <w:bodyDiv w:val="1"/>
      <w:marLeft w:val="0"/>
      <w:marRight w:val="0"/>
      <w:marTop w:val="0"/>
      <w:marBottom w:val="0"/>
      <w:divBdr>
        <w:top w:val="none" w:sz="0" w:space="0" w:color="auto"/>
        <w:left w:val="none" w:sz="0" w:space="0" w:color="auto"/>
        <w:bottom w:val="none" w:sz="0" w:space="0" w:color="auto"/>
        <w:right w:val="none" w:sz="0" w:space="0" w:color="auto"/>
      </w:divBdr>
    </w:div>
    <w:div w:id="1934514135">
      <w:bodyDiv w:val="1"/>
      <w:marLeft w:val="0"/>
      <w:marRight w:val="0"/>
      <w:marTop w:val="0"/>
      <w:marBottom w:val="0"/>
      <w:divBdr>
        <w:top w:val="none" w:sz="0" w:space="0" w:color="auto"/>
        <w:left w:val="none" w:sz="0" w:space="0" w:color="auto"/>
        <w:bottom w:val="none" w:sz="0" w:space="0" w:color="auto"/>
        <w:right w:val="none" w:sz="0" w:space="0" w:color="auto"/>
      </w:divBdr>
    </w:div>
    <w:div w:id="1934632691">
      <w:bodyDiv w:val="1"/>
      <w:marLeft w:val="0"/>
      <w:marRight w:val="0"/>
      <w:marTop w:val="0"/>
      <w:marBottom w:val="0"/>
      <w:divBdr>
        <w:top w:val="none" w:sz="0" w:space="0" w:color="auto"/>
        <w:left w:val="none" w:sz="0" w:space="0" w:color="auto"/>
        <w:bottom w:val="none" w:sz="0" w:space="0" w:color="auto"/>
        <w:right w:val="none" w:sz="0" w:space="0" w:color="auto"/>
      </w:divBdr>
    </w:div>
    <w:div w:id="1934700845">
      <w:bodyDiv w:val="1"/>
      <w:marLeft w:val="0"/>
      <w:marRight w:val="0"/>
      <w:marTop w:val="0"/>
      <w:marBottom w:val="0"/>
      <w:divBdr>
        <w:top w:val="none" w:sz="0" w:space="0" w:color="auto"/>
        <w:left w:val="none" w:sz="0" w:space="0" w:color="auto"/>
        <w:bottom w:val="none" w:sz="0" w:space="0" w:color="auto"/>
        <w:right w:val="none" w:sz="0" w:space="0" w:color="auto"/>
      </w:divBdr>
    </w:div>
    <w:div w:id="1934777744">
      <w:bodyDiv w:val="1"/>
      <w:marLeft w:val="0"/>
      <w:marRight w:val="0"/>
      <w:marTop w:val="0"/>
      <w:marBottom w:val="0"/>
      <w:divBdr>
        <w:top w:val="none" w:sz="0" w:space="0" w:color="auto"/>
        <w:left w:val="none" w:sz="0" w:space="0" w:color="auto"/>
        <w:bottom w:val="none" w:sz="0" w:space="0" w:color="auto"/>
        <w:right w:val="none" w:sz="0" w:space="0" w:color="auto"/>
      </w:divBdr>
    </w:div>
    <w:div w:id="1934851243">
      <w:bodyDiv w:val="1"/>
      <w:marLeft w:val="0"/>
      <w:marRight w:val="0"/>
      <w:marTop w:val="0"/>
      <w:marBottom w:val="0"/>
      <w:divBdr>
        <w:top w:val="none" w:sz="0" w:space="0" w:color="auto"/>
        <w:left w:val="none" w:sz="0" w:space="0" w:color="auto"/>
        <w:bottom w:val="none" w:sz="0" w:space="0" w:color="auto"/>
        <w:right w:val="none" w:sz="0" w:space="0" w:color="auto"/>
      </w:divBdr>
    </w:div>
    <w:div w:id="1935161103">
      <w:bodyDiv w:val="1"/>
      <w:marLeft w:val="0"/>
      <w:marRight w:val="0"/>
      <w:marTop w:val="0"/>
      <w:marBottom w:val="0"/>
      <w:divBdr>
        <w:top w:val="none" w:sz="0" w:space="0" w:color="auto"/>
        <w:left w:val="none" w:sz="0" w:space="0" w:color="auto"/>
        <w:bottom w:val="none" w:sz="0" w:space="0" w:color="auto"/>
        <w:right w:val="none" w:sz="0" w:space="0" w:color="auto"/>
      </w:divBdr>
    </w:div>
    <w:div w:id="1935164479">
      <w:bodyDiv w:val="1"/>
      <w:marLeft w:val="0"/>
      <w:marRight w:val="0"/>
      <w:marTop w:val="0"/>
      <w:marBottom w:val="0"/>
      <w:divBdr>
        <w:top w:val="none" w:sz="0" w:space="0" w:color="auto"/>
        <w:left w:val="none" w:sz="0" w:space="0" w:color="auto"/>
        <w:bottom w:val="none" w:sz="0" w:space="0" w:color="auto"/>
        <w:right w:val="none" w:sz="0" w:space="0" w:color="auto"/>
      </w:divBdr>
    </w:div>
    <w:div w:id="1935236190">
      <w:bodyDiv w:val="1"/>
      <w:marLeft w:val="0"/>
      <w:marRight w:val="0"/>
      <w:marTop w:val="0"/>
      <w:marBottom w:val="0"/>
      <w:divBdr>
        <w:top w:val="none" w:sz="0" w:space="0" w:color="auto"/>
        <w:left w:val="none" w:sz="0" w:space="0" w:color="auto"/>
        <w:bottom w:val="none" w:sz="0" w:space="0" w:color="auto"/>
        <w:right w:val="none" w:sz="0" w:space="0" w:color="auto"/>
      </w:divBdr>
    </w:div>
    <w:div w:id="1935238424">
      <w:bodyDiv w:val="1"/>
      <w:marLeft w:val="0"/>
      <w:marRight w:val="0"/>
      <w:marTop w:val="0"/>
      <w:marBottom w:val="0"/>
      <w:divBdr>
        <w:top w:val="none" w:sz="0" w:space="0" w:color="auto"/>
        <w:left w:val="none" w:sz="0" w:space="0" w:color="auto"/>
        <w:bottom w:val="none" w:sz="0" w:space="0" w:color="auto"/>
        <w:right w:val="none" w:sz="0" w:space="0" w:color="auto"/>
      </w:divBdr>
    </w:div>
    <w:div w:id="1935624900">
      <w:bodyDiv w:val="1"/>
      <w:marLeft w:val="0"/>
      <w:marRight w:val="0"/>
      <w:marTop w:val="0"/>
      <w:marBottom w:val="0"/>
      <w:divBdr>
        <w:top w:val="none" w:sz="0" w:space="0" w:color="auto"/>
        <w:left w:val="none" w:sz="0" w:space="0" w:color="auto"/>
        <w:bottom w:val="none" w:sz="0" w:space="0" w:color="auto"/>
        <w:right w:val="none" w:sz="0" w:space="0" w:color="auto"/>
      </w:divBdr>
    </w:div>
    <w:div w:id="1935625000">
      <w:bodyDiv w:val="1"/>
      <w:marLeft w:val="0"/>
      <w:marRight w:val="0"/>
      <w:marTop w:val="0"/>
      <w:marBottom w:val="0"/>
      <w:divBdr>
        <w:top w:val="none" w:sz="0" w:space="0" w:color="auto"/>
        <w:left w:val="none" w:sz="0" w:space="0" w:color="auto"/>
        <w:bottom w:val="none" w:sz="0" w:space="0" w:color="auto"/>
        <w:right w:val="none" w:sz="0" w:space="0" w:color="auto"/>
      </w:divBdr>
    </w:div>
    <w:div w:id="1936211704">
      <w:bodyDiv w:val="1"/>
      <w:marLeft w:val="0"/>
      <w:marRight w:val="0"/>
      <w:marTop w:val="0"/>
      <w:marBottom w:val="0"/>
      <w:divBdr>
        <w:top w:val="none" w:sz="0" w:space="0" w:color="auto"/>
        <w:left w:val="none" w:sz="0" w:space="0" w:color="auto"/>
        <w:bottom w:val="none" w:sz="0" w:space="0" w:color="auto"/>
        <w:right w:val="none" w:sz="0" w:space="0" w:color="auto"/>
      </w:divBdr>
    </w:div>
    <w:div w:id="1936471469">
      <w:bodyDiv w:val="1"/>
      <w:marLeft w:val="0"/>
      <w:marRight w:val="0"/>
      <w:marTop w:val="0"/>
      <w:marBottom w:val="0"/>
      <w:divBdr>
        <w:top w:val="none" w:sz="0" w:space="0" w:color="auto"/>
        <w:left w:val="none" w:sz="0" w:space="0" w:color="auto"/>
        <w:bottom w:val="none" w:sz="0" w:space="0" w:color="auto"/>
        <w:right w:val="none" w:sz="0" w:space="0" w:color="auto"/>
      </w:divBdr>
    </w:div>
    <w:div w:id="1936942204">
      <w:bodyDiv w:val="1"/>
      <w:marLeft w:val="0"/>
      <w:marRight w:val="0"/>
      <w:marTop w:val="0"/>
      <w:marBottom w:val="0"/>
      <w:divBdr>
        <w:top w:val="none" w:sz="0" w:space="0" w:color="auto"/>
        <w:left w:val="none" w:sz="0" w:space="0" w:color="auto"/>
        <w:bottom w:val="none" w:sz="0" w:space="0" w:color="auto"/>
        <w:right w:val="none" w:sz="0" w:space="0" w:color="auto"/>
      </w:divBdr>
    </w:div>
    <w:div w:id="1937323790">
      <w:bodyDiv w:val="1"/>
      <w:marLeft w:val="0"/>
      <w:marRight w:val="0"/>
      <w:marTop w:val="0"/>
      <w:marBottom w:val="0"/>
      <w:divBdr>
        <w:top w:val="none" w:sz="0" w:space="0" w:color="auto"/>
        <w:left w:val="none" w:sz="0" w:space="0" w:color="auto"/>
        <w:bottom w:val="none" w:sz="0" w:space="0" w:color="auto"/>
        <w:right w:val="none" w:sz="0" w:space="0" w:color="auto"/>
      </w:divBdr>
    </w:div>
    <w:div w:id="1937441598">
      <w:bodyDiv w:val="1"/>
      <w:marLeft w:val="0"/>
      <w:marRight w:val="0"/>
      <w:marTop w:val="0"/>
      <w:marBottom w:val="0"/>
      <w:divBdr>
        <w:top w:val="none" w:sz="0" w:space="0" w:color="auto"/>
        <w:left w:val="none" w:sz="0" w:space="0" w:color="auto"/>
        <w:bottom w:val="none" w:sz="0" w:space="0" w:color="auto"/>
        <w:right w:val="none" w:sz="0" w:space="0" w:color="auto"/>
      </w:divBdr>
    </w:div>
    <w:div w:id="1937521639">
      <w:bodyDiv w:val="1"/>
      <w:marLeft w:val="0"/>
      <w:marRight w:val="0"/>
      <w:marTop w:val="0"/>
      <w:marBottom w:val="0"/>
      <w:divBdr>
        <w:top w:val="none" w:sz="0" w:space="0" w:color="auto"/>
        <w:left w:val="none" w:sz="0" w:space="0" w:color="auto"/>
        <w:bottom w:val="none" w:sz="0" w:space="0" w:color="auto"/>
        <w:right w:val="none" w:sz="0" w:space="0" w:color="auto"/>
      </w:divBdr>
    </w:div>
    <w:div w:id="1937589894">
      <w:bodyDiv w:val="1"/>
      <w:marLeft w:val="0"/>
      <w:marRight w:val="0"/>
      <w:marTop w:val="0"/>
      <w:marBottom w:val="0"/>
      <w:divBdr>
        <w:top w:val="none" w:sz="0" w:space="0" w:color="auto"/>
        <w:left w:val="none" w:sz="0" w:space="0" w:color="auto"/>
        <w:bottom w:val="none" w:sz="0" w:space="0" w:color="auto"/>
        <w:right w:val="none" w:sz="0" w:space="0" w:color="auto"/>
      </w:divBdr>
    </w:div>
    <w:div w:id="1937865822">
      <w:bodyDiv w:val="1"/>
      <w:marLeft w:val="0"/>
      <w:marRight w:val="0"/>
      <w:marTop w:val="0"/>
      <w:marBottom w:val="0"/>
      <w:divBdr>
        <w:top w:val="none" w:sz="0" w:space="0" w:color="auto"/>
        <w:left w:val="none" w:sz="0" w:space="0" w:color="auto"/>
        <w:bottom w:val="none" w:sz="0" w:space="0" w:color="auto"/>
        <w:right w:val="none" w:sz="0" w:space="0" w:color="auto"/>
      </w:divBdr>
    </w:div>
    <w:div w:id="1938058742">
      <w:bodyDiv w:val="1"/>
      <w:marLeft w:val="0"/>
      <w:marRight w:val="0"/>
      <w:marTop w:val="0"/>
      <w:marBottom w:val="0"/>
      <w:divBdr>
        <w:top w:val="none" w:sz="0" w:space="0" w:color="auto"/>
        <w:left w:val="none" w:sz="0" w:space="0" w:color="auto"/>
        <w:bottom w:val="none" w:sz="0" w:space="0" w:color="auto"/>
        <w:right w:val="none" w:sz="0" w:space="0" w:color="auto"/>
      </w:divBdr>
    </w:div>
    <w:div w:id="1938100911">
      <w:bodyDiv w:val="1"/>
      <w:marLeft w:val="0"/>
      <w:marRight w:val="0"/>
      <w:marTop w:val="0"/>
      <w:marBottom w:val="0"/>
      <w:divBdr>
        <w:top w:val="none" w:sz="0" w:space="0" w:color="auto"/>
        <w:left w:val="none" w:sz="0" w:space="0" w:color="auto"/>
        <w:bottom w:val="none" w:sz="0" w:space="0" w:color="auto"/>
        <w:right w:val="none" w:sz="0" w:space="0" w:color="auto"/>
      </w:divBdr>
    </w:div>
    <w:div w:id="1938101995">
      <w:bodyDiv w:val="1"/>
      <w:marLeft w:val="0"/>
      <w:marRight w:val="0"/>
      <w:marTop w:val="0"/>
      <w:marBottom w:val="0"/>
      <w:divBdr>
        <w:top w:val="none" w:sz="0" w:space="0" w:color="auto"/>
        <w:left w:val="none" w:sz="0" w:space="0" w:color="auto"/>
        <w:bottom w:val="none" w:sz="0" w:space="0" w:color="auto"/>
        <w:right w:val="none" w:sz="0" w:space="0" w:color="auto"/>
      </w:divBdr>
    </w:div>
    <w:div w:id="1938564561">
      <w:bodyDiv w:val="1"/>
      <w:marLeft w:val="0"/>
      <w:marRight w:val="0"/>
      <w:marTop w:val="0"/>
      <w:marBottom w:val="0"/>
      <w:divBdr>
        <w:top w:val="none" w:sz="0" w:space="0" w:color="auto"/>
        <w:left w:val="none" w:sz="0" w:space="0" w:color="auto"/>
        <w:bottom w:val="none" w:sz="0" w:space="0" w:color="auto"/>
        <w:right w:val="none" w:sz="0" w:space="0" w:color="auto"/>
      </w:divBdr>
    </w:div>
    <w:div w:id="1938751833">
      <w:bodyDiv w:val="1"/>
      <w:marLeft w:val="0"/>
      <w:marRight w:val="0"/>
      <w:marTop w:val="0"/>
      <w:marBottom w:val="0"/>
      <w:divBdr>
        <w:top w:val="none" w:sz="0" w:space="0" w:color="auto"/>
        <w:left w:val="none" w:sz="0" w:space="0" w:color="auto"/>
        <w:bottom w:val="none" w:sz="0" w:space="0" w:color="auto"/>
        <w:right w:val="none" w:sz="0" w:space="0" w:color="auto"/>
      </w:divBdr>
    </w:div>
    <w:div w:id="1938754741">
      <w:bodyDiv w:val="1"/>
      <w:marLeft w:val="0"/>
      <w:marRight w:val="0"/>
      <w:marTop w:val="0"/>
      <w:marBottom w:val="0"/>
      <w:divBdr>
        <w:top w:val="none" w:sz="0" w:space="0" w:color="auto"/>
        <w:left w:val="none" w:sz="0" w:space="0" w:color="auto"/>
        <w:bottom w:val="none" w:sz="0" w:space="0" w:color="auto"/>
        <w:right w:val="none" w:sz="0" w:space="0" w:color="auto"/>
      </w:divBdr>
    </w:div>
    <w:div w:id="1939293589">
      <w:bodyDiv w:val="1"/>
      <w:marLeft w:val="0"/>
      <w:marRight w:val="0"/>
      <w:marTop w:val="0"/>
      <w:marBottom w:val="0"/>
      <w:divBdr>
        <w:top w:val="none" w:sz="0" w:space="0" w:color="auto"/>
        <w:left w:val="none" w:sz="0" w:space="0" w:color="auto"/>
        <w:bottom w:val="none" w:sz="0" w:space="0" w:color="auto"/>
        <w:right w:val="none" w:sz="0" w:space="0" w:color="auto"/>
      </w:divBdr>
    </w:div>
    <w:div w:id="1939410659">
      <w:bodyDiv w:val="1"/>
      <w:marLeft w:val="0"/>
      <w:marRight w:val="0"/>
      <w:marTop w:val="0"/>
      <w:marBottom w:val="0"/>
      <w:divBdr>
        <w:top w:val="none" w:sz="0" w:space="0" w:color="auto"/>
        <w:left w:val="none" w:sz="0" w:space="0" w:color="auto"/>
        <w:bottom w:val="none" w:sz="0" w:space="0" w:color="auto"/>
        <w:right w:val="none" w:sz="0" w:space="0" w:color="auto"/>
      </w:divBdr>
    </w:div>
    <w:div w:id="1940479767">
      <w:bodyDiv w:val="1"/>
      <w:marLeft w:val="0"/>
      <w:marRight w:val="0"/>
      <w:marTop w:val="0"/>
      <w:marBottom w:val="0"/>
      <w:divBdr>
        <w:top w:val="none" w:sz="0" w:space="0" w:color="auto"/>
        <w:left w:val="none" w:sz="0" w:space="0" w:color="auto"/>
        <w:bottom w:val="none" w:sz="0" w:space="0" w:color="auto"/>
        <w:right w:val="none" w:sz="0" w:space="0" w:color="auto"/>
      </w:divBdr>
    </w:div>
    <w:div w:id="1940598239">
      <w:bodyDiv w:val="1"/>
      <w:marLeft w:val="0"/>
      <w:marRight w:val="0"/>
      <w:marTop w:val="0"/>
      <w:marBottom w:val="0"/>
      <w:divBdr>
        <w:top w:val="none" w:sz="0" w:space="0" w:color="auto"/>
        <w:left w:val="none" w:sz="0" w:space="0" w:color="auto"/>
        <w:bottom w:val="none" w:sz="0" w:space="0" w:color="auto"/>
        <w:right w:val="none" w:sz="0" w:space="0" w:color="auto"/>
      </w:divBdr>
    </w:div>
    <w:div w:id="1940679099">
      <w:bodyDiv w:val="1"/>
      <w:marLeft w:val="0"/>
      <w:marRight w:val="0"/>
      <w:marTop w:val="0"/>
      <w:marBottom w:val="0"/>
      <w:divBdr>
        <w:top w:val="none" w:sz="0" w:space="0" w:color="auto"/>
        <w:left w:val="none" w:sz="0" w:space="0" w:color="auto"/>
        <w:bottom w:val="none" w:sz="0" w:space="0" w:color="auto"/>
        <w:right w:val="none" w:sz="0" w:space="0" w:color="auto"/>
      </w:divBdr>
    </w:div>
    <w:div w:id="1940790502">
      <w:bodyDiv w:val="1"/>
      <w:marLeft w:val="0"/>
      <w:marRight w:val="0"/>
      <w:marTop w:val="0"/>
      <w:marBottom w:val="0"/>
      <w:divBdr>
        <w:top w:val="none" w:sz="0" w:space="0" w:color="auto"/>
        <w:left w:val="none" w:sz="0" w:space="0" w:color="auto"/>
        <w:bottom w:val="none" w:sz="0" w:space="0" w:color="auto"/>
        <w:right w:val="none" w:sz="0" w:space="0" w:color="auto"/>
      </w:divBdr>
    </w:div>
    <w:div w:id="1940790557">
      <w:bodyDiv w:val="1"/>
      <w:marLeft w:val="0"/>
      <w:marRight w:val="0"/>
      <w:marTop w:val="0"/>
      <w:marBottom w:val="0"/>
      <w:divBdr>
        <w:top w:val="none" w:sz="0" w:space="0" w:color="auto"/>
        <w:left w:val="none" w:sz="0" w:space="0" w:color="auto"/>
        <w:bottom w:val="none" w:sz="0" w:space="0" w:color="auto"/>
        <w:right w:val="none" w:sz="0" w:space="0" w:color="auto"/>
      </w:divBdr>
    </w:div>
    <w:div w:id="1940988251">
      <w:bodyDiv w:val="1"/>
      <w:marLeft w:val="0"/>
      <w:marRight w:val="0"/>
      <w:marTop w:val="0"/>
      <w:marBottom w:val="0"/>
      <w:divBdr>
        <w:top w:val="none" w:sz="0" w:space="0" w:color="auto"/>
        <w:left w:val="none" w:sz="0" w:space="0" w:color="auto"/>
        <w:bottom w:val="none" w:sz="0" w:space="0" w:color="auto"/>
        <w:right w:val="none" w:sz="0" w:space="0" w:color="auto"/>
      </w:divBdr>
    </w:div>
    <w:div w:id="1941058157">
      <w:bodyDiv w:val="1"/>
      <w:marLeft w:val="0"/>
      <w:marRight w:val="0"/>
      <w:marTop w:val="0"/>
      <w:marBottom w:val="0"/>
      <w:divBdr>
        <w:top w:val="none" w:sz="0" w:space="0" w:color="auto"/>
        <w:left w:val="none" w:sz="0" w:space="0" w:color="auto"/>
        <w:bottom w:val="none" w:sz="0" w:space="0" w:color="auto"/>
        <w:right w:val="none" w:sz="0" w:space="0" w:color="auto"/>
      </w:divBdr>
    </w:div>
    <w:div w:id="1941179309">
      <w:bodyDiv w:val="1"/>
      <w:marLeft w:val="0"/>
      <w:marRight w:val="0"/>
      <w:marTop w:val="0"/>
      <w:marBottom w:val="0"/>
      <w:divBdr>
        <w:top w:val="none" w:sz="0" w:space="0" w:color="auto"/>
        <w:left w:val="none" w:sz="0" w:space="0" w:color="auto"/>
        <w:bottom w:val="none" w:sz="0" w:space="0" w:color="auto"/>
        <w:right w:val="none" w:sz="0" w:space="0" w:color="auto"/>
      </w:divBdr>
    </w:div>
    <w:div w:id="1941258558">
      <w:bodyDiv w:val="1"/>
      <w:marLeft w:val="0"/>
      <w:marRight w:val="0"/>
      <w:marTop w:val="0"/>
      <w:marBottom w:val="0"/>
      <w:divBdr>
        <w:top w:val="none" w:sz="0" w:space="0" w:color="auto"/>
        <w:left w:val="none" w:sz="0" w:space="0" w:color="auto"/>
        <w:bottom w:val="none" w:sz="0" w:space="0" w:color="auto"/>
        <w:right w:val="none" w:sz="0" w:space="0" w:color="auto"/>
      </w:divBdr>
    </w:div>
    <w:div w:id="1941260959">
      <w:bodyDiv w:val="1"/>
      <w:marLeft w:val="0"/>
      <w:marRight w:val="0"/>
      <w:marTop w:val="0"/>
      <w:marBottom w:val="0"/>
      <w:divBdr>
        <w:top w:val="none" w:sz="0" w:space="0" w:color="auto"/>
        <w:left w:val="none" w:sz="0" w:space="0" w:color="auto"/>
        <w:bottom w:val="none" w:sz="0" w:space="0" w:color="auto"/>
        <w:right w:val="none" w:sz="0" w:space="0" w:color="auto"/>
      </w:divBdr>
    </w:div>
    <w:div w:id="1941571939">
      <w:bodyDiv w:val="1"/>
      <w:marLeft w:val="0"/>
      <w:marRight w:val="0"/>
      <w:marTop w:val="0"/>
      <w:marBottom w:val="0"/>
      <w:divBdr>
        <w:top w:val="none" w:sz="0" w:space="0" w:color="auto"/>
        <w:left w:val="none" w:sz="0" w:space="0" w:color="auto"/>
        <w:bottom w:val="none" w:sz="0" w:space="0" w:color="auto"/>
        <w:right w:val="none" w:sz="0" w:space="0" w:color="auto"/>
      </w:divBdr>
    </w:div>
    <w:div w:id="1941985360">
      <w:bodyDiv w:val="1"/>
      <w:marLeft w:val="0"/>
      <w:marRight w:val="0"/>
      <w:marTop w:val="0"/>
      <w:marBottom w:val="0"/>
      <w:divBdr>
        <w:top w:val="none" w:sz="0" w:space="0" w:color="auto"/>
        <w:left w:val="none" w:sz="0" w:space="0" w:color="auto"/>
        <w:bottom w:val="none" w:sz="0" w:space="0" w:color="auto"/>
        <w:right w:val="none" w:sz="0" w:space="0" w:color="auto"/>
      </w:divBdr>
    </w:div>
    <w:div w:id="1942910179">
      <w:bodyDiv w:val="1"/>
      <w:marLeft w:val="0"/>
      <w:marRight w:val="0"/>
      <w:marTop w:val="0"/>
      <w:marBottom w:val="0"/>
      <w:divBdr>
        <w:top w:val="none" w:sz="0" w:space="0" w:color="auto"/>
        <w:left w:val="none" w:sz="0" w:space="0" w:color="auto"/>
        <w:bottom w:val="none" w:sz="0" w:space="0" w:color="auto"/>
        <w:right w:val="none" w:sz="0" w:space="0" w:color="auto"/>
      </w:divBdr>
    </w:div>
    <w:div w:id="1943026457">
      <w:bodyDiv w:val="1"/>
      <w:marLeft w:val="0"/>
      <w:marRight w:val="0"/>
      <w:marTop w:val="0"/>
      <w:marBottom w:val="0"/>
      <w:divBdr>
        <w:top w:val="none" w:sz="0" w:space="0" w:color="auto"/>
        <w:left w:val="none" w:sz="0" w:space="0" w:color="auto"/>
        <w:bottom w:val="none" w:sz="0" w:space="0" w:color="auto"/>
        <w:right w:val="none" w:sz="0" w:space="0" w:color="auto"/>
      </w:divBdr>
    </w:div>
    <w:div w:id="1943298836">
      <w:bodyDiv w:val="1"/>
      <w:marLeft w:val="0"/>
      <w:marRight w:val="0"/>
      <w:marTop w:val="0"/>
      <w:marBottom w:val="0"/>
      <w:divBdr>
        <w:top w:val="none" w:sz="0" w:space="0" w:color="auto"/>
        <w:left w:val="none" w:sz="0" w:space="0" w:color="auto"/>
        <w:bottom w:val="none" w:sz="0" w:space="0" w:color="auto"/>
        <w:right w:val="none" w:sz="0" w:space="0" w:color="auto"/>
      </w:divBdr>
    </w:div>
    <w:div w:id="1943755751">
      <w:bodyDiv w:val="1"/>
      <w:marLeft w:val="0"/>
      <w:marRight w:val="0"/>
      <w:marTop w:val="0"/>
      <w:marBottom w:val="0"/>
      <w:divBdr>
        <w:top w:val="none" w:sz="0" w:space="0" w:color="auto"/>
        <w:left w:val="none" w:sz="0" w:space="0" w:color="auto"/>
        <w:bottom w:val="none" w:sz="0" w:space="0" w:color="auto"/>
        <w:right w:val="none" w:sz="0" w:space="0" w:color="auto"/>
      </w:divBdr>
    </w:div>
    <w:div w:id="1943879538">
      <w:bodyDiv w:val="1"/>
      <w:marLeft w:val="0"/>
      <w:marRight w:val="0"/>
      <w:marTop w:val="0"/>
      <w:marBottom w:val="0"/>
      <w:divBdr>
        <w:top w:val="none" w:sz="0" w:space="0" w:color="auto"/>
        <w:left w:val="none" w:sz="0" w:space="0" w:color="auto"/>
        <w:bottom w:val="none" w:sz="0" w:space="0" w:color="auto"/>
        <w:right w:val="none" w:sz="0" w:space="0" w:color="auto"/>
      </w:divBdr>
    </w:div>
    <w:div w:id="1943956378">
      <w:bodyDiv w:val="1"/>
      <w:marLeft w:val="0"/>
      <w:marRight w:val="0"/>
      <w:marTop w:val="0"/>
      <w:marBottom w:val="0"/>
      <w:divBdr>
        <w:top w:val="none" w:sz="0" w:space="0" w:color="auto"/>
        <w:left w:val="none" w:sz="0" w:space="0" w:color="auto"/>
        <w:bottom w:val="none" w:sz="0" w:space="0" w:color="auto"/>
        <w:right w:val="none" w:sz="0" w:space="0" w:color="auto"/>
      </w:divBdr>
    </w:div>
    <w:div w:id="1943957164">
      <w:bodyDiv w:val="1"/>
      <w:marLeft w:val="0"/>
      <w:marRight w:val="0"/>
      <w:marTop w:val="0"/>
      <w:marBottom w:val="0"/>
      <w:divBdr>
        <w:top w:val="none" w:sz="0" w:space="0" w:color="auto"/>
        <w:left w:val="none" w:sz="0" w:space="0" w:color="auto"/>
        <w:bottom w:val="none" w:sz="0" w:space="0" w:color="auto"/>
        <w:right w:val="none" w:sz="0" w:space="0" w:color="auto"/>
      </w:divBdr>
    </w:div>
    <w:div w:id="1943995480">
      <w:bodyDiv w:val="1"/>
      <w:marLeft w:val="0"/>
      <w:marRight w:val="0"/>
      <w:marTop w:val="0"/>
      <w:marBottom w:val="0"/>
      <w:divBdr>
        <w:top w:val="none" w:sz="0" w:space="0" w:color="auto"/>
        <w:left w:val="none" w:sz="0" w:space="0" w:color="auto"/>
        <w:bottom w:val="none" w:sz="0" w:space="0" w:color="auto"/>
        <w:right w:val="none" w:sz="0" w:space="0" w:color="auto"/>
      </w:divBdr>
    </w:div>
    <w:div w:id="1944066314">
      <w:bodyDiv w:val="1"/>
      <w:marLeft w:val="0"/>
      <w:marRight w:val="0"/>
      <w:marTop w:val="0"/>
      <w:marBottom w:val="0"/>
      <w:divBdr>
        <w:top w:val="none" w:sz="0" w:space="0" w:color="auto"/>
        <w:left w:val="none" w:sz="0" w:space="0" w:color="auto"/>
        <w:bottom w:val="none" w:sz="0" w:space="0" w:color="auto"/>
        <w:right w:val="none" w:sz="0" w:space="0" w:color="auto"/>
      </w:divBdr>
    </w:div>
    <w:div w:id="1944216466">
      <w:bodyDiv w:val="1"/>
      <w:marLeft w:val="0"/>
      <w:marRight w:val="0"/>
      <w:marTop w:val="0"/>
      <w:marBottom w:val="0"/>
      <w:divBdr>
        <w:top w:val="none" w:sz="0" w:space="0" w:color="auto"/>
        <w:left w:val="none" w:sz="0" w:space="0" w:color="auto"/>
        <w:bottom w:val="none" w:sz="0" w:space="0" w:color="auto"/>
        <w:right w:val="none" w:sz="0" w:space="0" w:color="auto"/>
      </w:divBdr>
    </w:div>
    <w:div w:id="1944219858">
      <w:bodyDiv w:val="1"/>
      <w:marLeft w:val="0"/>
      <w:marRight w:val="0"/>
      <w:marTop w:val="0"/>
      <w:marBottom w:val="0"/>
      <w:divBdr>
        <w:top w:val="none" w:sz="0" w:space="0" w:color="auto"/>
        <w:left w:val="none" w:sz="0" w:space="0" w:color="auto"/>
        <w:bottom w:val="none" w:sz="0" w:space="0" w:color="auto"/>
        <w:right w:val="none" w:sz="0" w:space="0" w:color="auto"/>
      </w:divBdr>
    </w:div>
    <w:div w:id="1944261244">
      <w:bodyDiv w:val="1"/>
      <w:marLeft w:val="0"/>
      <w:marRight w:val="0"/>
      <w:marTop w:val="0"/>
      <w:marBottom w:val="0"/>
      <w:divBdr>
        <w:top w:val="none" w:sz="0" w:space="0" w:color="auto"/>
        <w:left w:val="none" w:sz="0" w:space="0" w:color="auto"/>
        <w:bottom w:val="none" w:sz="0" w:space="0" w:color="auto"/>
        <w:right w:val="none" w:sz="0" w:space="0" w:color="auto"/>
      </w:divBdr>
    </w:div>
    <w:div w:id="1944409609">
      <w:bodyDiv w:val="1"/>
      <w:marLeft w:val="0"/>
      <w:marRight w:val="0"/>
      <w:marTop w:val="0"/>
      <w:marBottom w:val="0"/>
      <w:divBdr>
        <w:top w:val="none" w:sz="0" w:space="0" w:color="auto"/>
        <w:left w:val="none" w:sz="0" w:space="0" w:color="auto"/>
        <w:bottom w:val="none" w:sz="0" w:space="0" w:color="auto"/>
        <w:right w:val="none" w:sz="0" w:space="0" w:color="auto"/>
      </w:divBdr>
    </w:div>
    <w:div w:id="1944724151">
      <w:bodyDiv w:val="1"/>
      <w:marLeft w:val="0"/>
      <w:marRight w:val="0"/>
      <w:marTop w:val="0"/>
      <w:marBottom w:val="0"/>
      <w:divBdr>
        <w:top w:val="none" w:sz="0" w:space="0" w:color="auto"/>
        <w:left w:val="none" w:sz="0" w:space="0" w:color="auto"/>
        <w:bottom w:val="none" w:sz="0" w:space="0" w:color="auto"/>
        <w:right w:val="none" w:sz="0" w:space="0" w:color="auto"/>
      </w:divBdr>
    </w:div>
    <w:div w:id="1944726152">
      <w:bodyDiv w:val="1"/>
      <w:marLeft w:val="0"/>
      <w:marRight w:val="0"/>
      <w:marTop w:val="0"/>
      <w:marBottom w:val="0"/>
      <w:divBdr>
        <w:top w:val="none" w:sz="0" w:space="0" w:color="auto"/>
        <w:left w:val="none" w:sz="0" w:space="0" w:color="auto"/>
        <w:bottom w:val="none" w:sz="0" w:space="0" w:color="auto"/>
        <w:right w:val="none" w:sz="0" w:space="0" w:color="auto"/>
      </w:divBdr>
    </w:div>
    <w:div w:id="1944921601">
      <w:bodyDiv w:val="1"/>
      <w:marLeft w:val="0"/>
      <w:marRight w:val="0"/>
      <w:marTop w:val="0"/>
      <w:marBottom w:val="0"/>
      <w:divBdr>
        <w:top w:val="none" w:sz="0" w:space="0" w:color="auto"/>
        <w:left w:val="none" w:sz="0" w:space="0" w:color="auto"/>
        <w:bottom w:val="none" w:sz="0" w:space="0" w:color="auto"/>
        <w:right w:val="none" w:sz="0" w:space="0" w:color="auto"/>
      </w:divBdr>
    </w:div>
    <w:div w:id="1944990136">
      <w:bodyDiv w:val="1"/>
      <w:marLeft w:val="0"/>
      <w:marRight w:val="0"/>
      <w:marTop w:val="0"/>
      <w:marBottom w:val="0"/>
      <w:divBdr>
        <w:top w:val="none" w:sz="0" w:space="0" w:color="auto"/>
        <w:left w:val="none" w:sz="0" w:space="0" w:color="auto"/>
        <w:bottom w:val="none" w:sz="0" w:space="0" w:color="auto"/>
        <w:right w:val="none" w:sz="0" w:space="0" w:color="auto"/>
      </w:divBdr>
    </w:div>
    <w:div w:id="1944990296">
      <w:bodyDiv w:val="1"/>
      <w:marLeft w:val="0"/>
      <w:marRight w:val="0"/>
      <w:marTop w:val="0"/>
      <w:marBottom w:val="0"/>
      <w:divBdr>
        <w:top w:val="none" w:sz="0" w:space="0" w:color="auto"/>
        <w:left w:val="none" w:sz="0" w:space="0" w:color="auto"/>
        <w:bottom w:val="none" w:sz="0" w:space="0" w:color="auto"/>
        <w:right w:val="none" w:sz="0" w:space="0" w:color="auto"/>
      </w:divBdr>
    </w:div>
    <w:div w:id="1945069676">
      <w:bodyDiv w:val="1"/>
      <w:marLeft w:val="0"/>
      <w:marRight w:val="0"/>
      <w:marTop w:val="0"/>
      <w:marBottom w:val="0"/>
      <w:divBdr>
        <w:top w:val="none" w:sz="0" w:space="0" w:color="auto"/>
        <w:left w:val="none" w:sz="0" w:space="0" w:color="auto"/>
        <w:bottom w:val="none" w:sz="0" w:space="0" w:color="auto"/>
        <w:right w:val="none" w:sz="0" w:space="0" w:color="auto"/>
      </w:divBdr>
    </w:div>
    <w:div w:id="1945573645">
      <w:bodyDiv w:val="1"/>
      <w:marLeft w:val="0"/>
      <w:marRight w:val="0"/>
      <w:marTop w:val="0"/>
      <w:marBottom w:val="0"/>
      <w:divBdr>
        <w:top w:val="none" w:sz="0" w:space="0" w:color="auto"/>
        <w:left w:val="none" w:sz="0" w:space="0" w:color="auto"/>
        <w:bottom w:val="none" w:sz="0" w:space="0" w:color="auto"/>
        <w:right w:val="none" w:sz="0" w:space="0" w:color="auto"/>
      </w:divBdr>
    </w:div>
    <w:div w:id="1945772318">
      <w:bodyDiv w:val="1"/>
      <w:marLeft w:val="0"/>
      <w:marRight w:val="0"/>
      <w:marTop w:val="0"/>
      <w:marBottom w:val="0"/>
      <w:divBdr>
        <w:top w:val="none" w:sz="0" w:space="0" w:color="auto"/>
        <w:left w:val="none" w:sz="0" w:space="0" w:color="auto"/>
        <w:bottom w:val="none" w:sz="0" w:space="0" w:color="auto"/>
        <w:right w:val="none" w:sz="0" w:space="0" w:color="auto"/>
      </w:divBdr>
    </w:div>
    <w:div w:id="1945839895">
      <w:bodyDiv w:val="1"/>
      <w:marLeft w:val="0"/>
      <w:marRight w:val="0"/>
      <w:marTop w:val="0"/>
      <w:marBottom w:val="0"/>
      <w:divBdr>
        <w:top w:val="none" w:sz="0" w:space="0" w:color="auto"/>
        <w:left w:val="none" w:sz="0" w:space="0" w:color="auto"/>
        <w:bottom w:val="none" w:sz="0" w:space="0" w:color="auto"/>
        <w:right w:val="none" w:sz="0" w:space="0" w:color="auto"/>
      </w:divBdr>
    </w:div>
    <w:div w:id="1946302158">
      <w:bodyDiv w:val="1"/>
      <w:marLeft w:val="0"/>
      <w:marRight w:val="0"/>
      <w:marTop w:val="0"/>
      <w:marBottom w:val="0"/>
      <w:divBdr>
        <w:top w:val="none" w:sz="0" w:space="0" w:color="auto"/>
        <w:left w:val="none" w:sz="0" w:space="0" w:color="auto"/>
        <w:bottom w:val="none" w:sz="0" w:space="0" w:color="auto"/>
        <w:right w:val="none" w:sz="0" w:space="0" w:color="auto"/>
      </w:divBdr>
    </w:div>
    <w:div w:id="1946376177">
      <w:bodyDiv w:val="1"/>
      <w:marLeft w:val="0"/>
      <w:marRight w:val="0"/>
      <w:marTop w:val="0"/>
      <w:marBottom w:val="0"/>
      <w:divBdr>
        <w:top w:val="none" w:sz="0" w:space="0" w:color="auto"/>
        <w:left w:val="none" w:sz="0" w:space="0" w:color="auto"/>
        <w:bottom w:val="none" w:sz="0" w:space="0" w:color="auto"/>
        <w:right w:val="none" w:sz="0" w:space="0" w:color="auto"/>
      </w:divBdr>
    </w:div>
    <w:div w:id="1946420143">
      <w:bodyDiv w:val="1"/>
      <w:marLeft w:val="0"/>
      <w:marRight w:val="0"/>
      <w:marTop w:val="0"/>
      <w:marBottom w:val="0"/>
      <w:divBdr>
        <w:top w:val="none" w:sz="0" w:space="0" w:color="auto"/>
        <w:left w:val="none" w:sz="0" w:space="0" w:color="auto"/>
        <w:bottom w:val="none" w:sz="0" w:space="0" w:color="auto"/>
        <w:right w:val="none" w:sz="0" w:space="0" w:color="auto"/>
      </w:divBdr>
    </w:div>
    <w:div w:id="1947611420">
      <w:bodyDiv w:val="1"/>
      <w:marLeft w:val="0"/>
      <w:marRight w:val="0"/>
      <w:marTop w:val="0"/>
      <w:marBottom w:val="0"/>
      <w:divBdr>
        <w:top w:val="none" w:sz="0" w:space="0" w:color="auto"/>
        <w:left w:val="none" w:sz="0" w:space="0" w:color="auto"/>
        <w:bottom w:val="none" w:sz="0" w:space="0" w:color="auto"/>
        <w:right w:val="none" w:sz="0" w:space="0" w:color="auto"/>
      </w:divBdr>
    </w:div>
    <w:div w:id="1947616739">
      <w:bodyDiv w:val="1"/>
      <w:marLeft w:val="0"/>
      <w:marRight w:val="0"/>
      <w:marTop w:val="0"/>
      <w:marBottom w:val="0"/>
      <w:divBdr>
        <w:top w:val="none" w:sz="0" w:space="0" w:color="auto"/>
        <w:left w:val="none" w:sz="0" w:space="0" w:color="auto"/>
        <w:bottom w:val="none" w:sz="0" w:space="0" w:color="auto"/>
        <w:right w:val="none" w:sz="0" w:space="0" w:color="auto"/>
      </w:divBdr>
    </w:div>
    <w:div w:id="1947731343">
      <w:bodyDiv w:val="1"/>
      <w:marLeft w:val="0"/>
      <w:marRight w:val="0"/>
      <w:marTop w:val="0"/>
      <w:marBottom w:val="0"/>
      <w:divBdr>
        <w:top w:val="none" w:sz="0" w:space="0" w:color="auto"/>
        <w:left w:val="none" w:sz="0" w:space="0" w:color="auto"/>
        <w:bottom w:val="none" w:sz="0" w:space="0" w:color="auto"/>
        <w:right w:val="none" w:sz="0" w:space="0" w:color="auto"/>
      </w:divBdr>
    </w:div>
    <w:div w:id="1947731753">
      <w:bodyDiv w:val="1"/>
      <w:marLeft w:val="0"/>
      <w:marRight w:val="0"/>
      <w:marTop w:val="0"/>
      <w:marBottom w:val="0"/>
      <w:divBdr>
        <w:top w:val="none" w:sz="0" w:space="0" w:color="auto"/>
        <w:left w:val="none" w:sz="0" w:space="0" w:color="auto"/>
        <w:bottom w:val="none" w:sz="0" w:space="0" w:color="auto"/>
        <w:right w:val="none" w:sz="0" w:space="0" w:color="auto"/>
      </w:divBdr>
    </w:div>
    <w:div w:id="1947809372">
      <w:bodyDiv w:val="1"/>
      <w:marLeft w:val="0"/>
      <w:marRight w:val="0"/>
      <w:marTop w:val="0"/>
      <w:marBottom w:val="0"/>
      <w:divBdr>
        <w:top w:val="none" w:sz="0" w:space="0" w:color="auto"/>
        <w:left w:val="none" w:sz="0" w:space="0" w:color="auto"/>
        <w:bottom w:val="none" w:sz="0" w:space="0" w:color="auto"/>
        <w:right w:val="none" w:sz="0" w:space="0" w:color="auto"/>
      </w:divBdr>
    </w:div>
    <w:div w:id="1948149911">
      <w:bodyDiv w:val="1"/>
      <w:marLeft w:val="0"/>
      <w:marRight w:val="0"/>
      <w:marTop w:val="0"/>
      <w:marBottom w:val="0"/>
      <w:divBdr>
        <w:top w:val="none" w:sz="0" w:space="0" w:color="auto"/>
        <w:left w:val="none" w:sz="0" w:space="0" w:color="auto"/>
        <w:bottom w:val="none" w:sz="0" w:space="0" w:color="auto"/>
        <w:right w:val="none" w:sz="0" w:space="0" w:color="auto"/>
      </w:divBdr>
    </w:div>
    <w:div w:id="1948191846">
      <w:bodyDiv w:val="1"/>
      <w:marLeft w:val="0"/>
      <w:marRight w:val="0"/>
      <w:marTop w:val="0"/>
      <w:marBottom w:val="0"/>
      <w:divBdr>
        <w:top w:val="none" w:sz="0" w:space="0" w:color="auto"/>
        <w:left w:val="none" w:sz="0" w:space="0" w:color="auto"/>
        <w:bottom w:val="none" w:sz="0" w:space="0" w:color="auto"/>
        <w:right w:val="none" w:sz="0" w:space="0" w:color="auto"/>
      </w:divBdr>
    </w:div>
    <w:div w:id="1948999792">
      <w:bodyDiv w:val="1"/>
      <w:marLeft w:val="0"/>
      <w:marRight w:val="0"/>
      <w:marTop w:val="0"/>
      <w:marBottom w:val="0"/>
      <w:divBdr>
        <w:top w:val="none" w:sz="0" w:space="0" w:color="auto"/>
        <w:left w:val="none" w:sz="0" w:space="0" w:color="auto"/>
        <w:bottom w:val="none" w:sz="0" w:space="0" w:color="auto"/>
        <w:right w:val="none" w:sz="0" w:space="0" w:color="auto"/>
      </w:divBdr>
    </w:div>
    <w:div w:id="1949048489">
      <w:bodyDiv w:val="1"/>
      <w:marLeft w:val="0"/>
      <w:marRight w:val="0"/>
      <w:marTop w:val="0"/>
      <w:marBottom w:val="0"/>
      <w:divBdr>
        <w:top w:val="none" w:sz="0" w:space="0" w:color="auto"/>
        <w:left w:val="none" w:sz="0" w:space="0" w:color="auto"/>
        <w:bottom w:val="none" w:sz="0" w:space="0" w:color="auto"/>
        <w:right w:val="none" w:sz="0" w:space="0" w:color="auto"/>
      </w:divBdr>
    </w:div>
    <w:div w:id="1949584911">
      <w:bodyDiv w:val="1"/>
      <w:marLeft w:val="0"/>
      <w:marRight w:val="0"/>
      <w:marTop w:val="0"/>
      <w:marBottom w:val="0"/>
      <w:divBdr>
        <w:top w:val="none" w:sz="0" w:space="0" w:color="auto"/>
        <w:left w:val="none" w:sz="0" w:space="0" w:color="auto"/>
        <w:bottom w:val="none" w:sz="0" w:space="0" w:color="auto"/>
        <w:right w:val="none" w:sz="0" w:space="0" w:color="auto"/>
      </w:divBdr>
    </w:div>
    <w:div w:id="1950231705">
      <w:bodyDiv w:val="1"/>
      <w:marLeft w:val="0"/>
      <w:marRight w:val="0"/>
      <w:marTop w:val="0"/>
      <w:marBottom w:val="0"/>
      <w:divBdr>
        <w:top w:val="none" w:sz="0" w:space="0" w:color="auto"/>
        <w:left w:val="none" w:sz="0" w:space="0" w:color="auto"/>
        <w:bottom w:val="none" w:sz="0" w:space="0" w:color="auto"/>
        <w:right w:val="none" w:sz="0" w:space="0" w:color="auto"/>
      </w:divBdr>
    </w:div>
    <w:div w:id="1950352968">
      <w:bodyDiv w:val="1"/>
      <w:marLeft w:val="0"/>
      <w:marRight w:val="0"/>
      <w:marTop w:val="0"/>
      <w:marBottom w:val="0"/>
      <w:divBdr>
        <w:top w:val="none" w:sz="0" w:space="0" w:color="auto"/>
        <w:left w:val="none" w:sz="0" w:space="0" w:color="auto"/>
        <w:bottom w:val="none" w:sz="0" w:space="0" w:color="auto"/>
        <w:right w:val="none" w:sz="0" w:space="0" w:color="auto"/>
      </w:divBdr>
    </w:div>
    <w:div w:id="1950579600">
      <w:bodyDiv w:val="1"/>
      <w:marLeft w:val="0"/>
      <w:marRight w:val="0"/>
      <w:marTop w:val="0"/>
      <w:marBottom w:val="0"/>
      <w:divBdr>
        <w:top w:val="none" w:sz="0" w:space="0" w:color="auto"/>
        <w:left w:val="none" w:sz="0" w:space="0" w:color="auto"/>
        <w:bottom w:val="none" w:sz="0" w:space="0" w:color="auto"/>
        <w:right w:val="none" w:sz="0" w:space="0" w:color="auto"/>
      </w:divBdr>
    </w:div>
    <w:div w:id="1950967121">
      <w:bodyDiv w:val="1"/>
      <w:marLeft w:val="0"/>
      <w:marRight w:val="0"/>
      <w:marTop w:val="0"/>
      <w:marBottom w:val="0"/>
      <w:divBdr>
        <w:top w:val="none" w:sz="0" w:space="0" w:color="auto"/>
        <w:left w:val="none" w:sz="0" w:space="0" w:color="auto"/>
        <w:bottom w:val="none" w:sz="0" w:space="0" w:color="auto"/>
        <w:right w:val="none" w:sz="0" w:space="0" w:color="auto"/>
      </w:divBdr>
    </w:div>
    <w:div w:id="1950972055">
      <w:bodyDiv w:val="1"/>
      <w:marLeft w:val="0"/>
      <w:marRight w:val="0"/>
      <w:marTop w:val="0"/>
      <w:marBottom w:val="0"/>
      <w:divBdr>
        <w:top w:val="none" w:sz="0" w:space="0" w:color="auto"/>
        <w:left w:val="none" w:sz="0" w:space="0" w:color="auto"/>
        <w:bottom w:val="none" w:sz="0" w:space="0" w:color="auto"/>
        <w:right w:val="none" w:sz="0" w:space="0" w:color="auto"/>
      </w:divBdr>
    </w:div>
    <w:div w:id="1951162923">
      <w:bodyDiv w:val="1"/>
      <w:marLeft w:val="0"/>
      <w:marRight w:val="0"/>
      <w:marTop w:val="0"/>
      <w:marBottom w:val="0"/>
      <w:divBdr>
        <w:top w:val="none" w:sz="0" w:space="0" w:color="auto"/>
        <w:left w:val="none" w:sz="0" w:space="0" w:color="auto"/>
        <w:bottom w:val="none" w:sz="0" w:space="0" w:color="auto"/>
        <w:right w:val="none" w:sz="0" w:space="0" w:color="auto"/>
      </w:divBdr>
    </w:div>
    <w:div w:id="1951276731">
      <w:bodyDiv w:val="1"/>
      <w:marLeft w:val="0"/>
      <w:marRight w:val="0"/>
      <w:marTop w:val="0"/>
      <w:marBottom w:val="0"/>
      <w:divBdr>
        <w:top w:val="none" w:sz="0" w:space="0" w:color="auto"/>
        <w:left w:val="none" w:sz="0" w:space="0" w:color="auto"/>
        <w:bottom w:val="none" w:sz="0" w:space="0" w:color="auto"/>
        <w:right w:val="none" w:sz="0" w:space="0" w:color="auto"/>
      </w:divBdr>
    </w:div>
    <w:div w:id="1951277591">
      <w:bodyDiv w:val="1"/>
      <w:marLeft w:val="0"/>
      <w:marRight w:val="0"/>
      <w:marTop w:val="0"/>
      <w:marBottom w:val="0"/>
      <w:divBdr>
        <w:top w:val="none" w:sz="0" w:space="0" w:color="auto"/>
        <w:left w:val="none" w:sz="0" w:space="0" w:color="auto"/>
        <w:bottom w:val="none" w:sz="0" w:space="0" w:color="auto"/>
        <w:right w:val="none" w:sz="0" w:space="0" w:color="auto"/>
      </w:divBdr>
    </w:div>
    <w:div w:id="1951351630">
      <w:bodyDiv w:val="1"/>
      <w:marLeft w:val="0"/>
      <w:marRight w:val="0"/>
      <w:marTop w:val="0"/>
      <w:marBottom w:val="0"/>
      <w:divBdr>
        <w:top w:val="none" w:sz="0" w:space="0" w:color="auto"/>
        <w:left w:val="none" w:sz="0" w:space="0" w:color="auto"/>
        <w:bottom w:val="none" w:sz="0" w:space="0" w:color="auto"/>
        <w:right w:val="none" w:sz="0" w:space="0" w:color="auto"/>
      </w:divBdr>
    </w:div>
    <w:div w:id="1951664873">
      <w:bodyDiv w:val="1"/>
      <w:marLeft w:val="0"/>
      <w:marRight w:val="0"/>
      <w:marTop w:val="0"/>
      <w:marBottom w:val="0"/>
      <w:divBdr>
        <w:top w:val="none" w:sz="0" w:space="0" w:color="auto"/>
        <w:left w:val="none" w:sz="0" w:space="0" w:color="auto"/>
        <w:bottom w:val="none" w:sz="0" w:space="0" w:color="auto"/>
        <w:right w:val="none" w:sz="0" w:space="0" w:color="auto"/>
      </w:divBdr>
    </w:div>
    <w:div w:id="1951886298">
      <w:bodyDiv w:val="1"/>
      <w:marLeft w:val="0"/>
      <w:marRight w:val="0"/>
      <w:marTop w:val="0"/>
      <w:marBottom w:val="0"/>
      <w:divBdr>
        <w:top w:val="none" w:sz="0" w:space="0" w:color="auto"/>
        <w:left w:val="none" w:sz="0" w:space="0" w:color="auto"/>
        <w:bottom w:val="none" w:sz="0" w:space="0" w:color="auto"/>
        <w:right w:val="none" w:sz="0" w:space="0" w:color="auto"/>
      </w:divBdr>
    </w:div>
    <w:div w:id="1952006899">
      <w:bodyDiv w:val="1"/>
      <w:marLeft w:val="0"/>
      <w:marRight w:val="0"/>
      <w:marTop w:val="0"/>
      <w:marBottom w:val="0"/>
      <w:divBdr>
        <w:top w:val="none" w:sz="0" w:space="0" w:color="auto"/>
        <w:left w:val="none" w:sz="0" w:space="0" w:color="auto"/>
        <w:bottom w:val="none" w:sz="0" w:space="0" w:color="auto"/>
        <w:right w:val="none" w:sz="0" w:space="0" w:color="auto"/>
      </w:divBdr>
    </w:div>
    <w:div w:id="1952011677">
      <w:bodyDiv w:val="1"/>
      <w:marLeft w:val="0"/>
      <w:marRight w:val="0"/>
      <w:marTop w:val="0"/>
      <w:marBottom w:val="0"/>
      <w:divBdr>
        <w:top w:val="none" w:sz="0" w:space="0" w:color="auto"/>
        <w:left w:val="none" w:sz="0" w:space="0" w:color="auto"/>
        <w:bottom w:val="none" w:sz="0" w:space="0" w:color="auto"/>
        <w:right w:val="none" w:sz="0" w:space="0" w:color="auto"/>
      </w:divBdr>
    </w:div>
    <w:div w:id="1952084183">
      <w:bodyDiv w:val="1"/>
      <w:marLeft w:val="0"/>
      <w:marRight w:val="0"/>
      <w:marTop w:val="0"/>
      <w:marBottom w:val="0"/>
      <w:divBdr>
        <w:top w:val="none" w:sz="0" w:space="0" w:color="auto"/>
        <w:left w:val="none" w:sz="0" w:space="0" w:color="auto"/>
        <w:bottom w:val="none" w:sz="0" w:space="0" w:color="auto"/>
        <w:right w:val="none" w:sz="0" w:space="0" w:color="auto"/>
      </w:divBdr>
    </w:div>
    <w:div w:id="1952278329">
      <w:bodyDiv w:val="1"/>
      <w:marLeft w:val="0"/>
      <w:marRight w:val="0"/>
      <w:marTop w:val="0"/>
      <w:marBottom w:val="0"/>
      <w:divBdr>
        <w:top w:val="none" w:sz="0" w:space="0" w:color="auto"/>
        <w:left w:val="none" w:sz="0" w:space="0" w:color="auto"/>
        <w:bottom w:val="none" w:sz="0" w:space="0" w:color="auto"/>
        <w:right w:val="none" w:sz="0" w:space="0" w:color="auto"/>
      </w:divBdr>
    </w:div>
    <w:div w:id="1952392596">
      <w:bodyDiv w:val="1"/>
      <w:marLeft w:val="0"/>
      <w:marRight w:val="0"/>
      <w:marTop w:val="0"/>
      <w:marBottom w:val="0"/>
      <w:divBdr>
        <w:top w:val="none" w:sz="0" w:space="0" w:color="auto"/>
        <w:left w:val="none" w:sz="0" w:space="0" w:color="auto"/>
        <w:bottom w:val="none" w:sz="0" w:space="0" w:color="auto"/>
        <w:right w:val="none" w:sz="0" w:space="0" w:color="auto"/>
      </w:divBdr>
    </w:div>
    <w:div w:id="1952542455">
      <w:bodyDiv w:val="1"/>
      <w:marLeft w:val="0"/>
      <w:marRight w:val="0"/>
      <w:marTop w:val="0"/>
      <w:marBottom w:val="0"/>
      <w:divBdr>
        <w:top w:val="none" w:sz="0" w:space="0" w:color="auto"/>
        <w:left w:val="none" w:sz="0" w:space="0" w:color="auto"/>
        <w:bottom w:val="none" w:sz="0" w:space="0" w:color="auto"/>
        <w:right w:val="none" w:sz="0" w:space="0" w:color="auto"/>
      </w:divBdr>
    </w:div>
    <w:div w:id="1952592533">
      <w:bodyDiv w:val="1"/>
      <w:marLeft w:val="0"/>
      <w:marRight w:val="0"/>
      <w:marTop w:val="0"/>
      <w:marBottom w:val="0"/>
      <w:divBdr>
        <w:top w:val="none" w:sz="0" w:space="0" w:color="auto"/>
        <w:left w:val="none" w:sz="0" w:space="0" w:color="auto"/>
        <w:bottom w:val="none" w:sz="0" w:space="0" w:color="auto"/>
        <w:right w:val="none" w:sz="0" w:space="0" w:color="auto"/>
      </w:divBdr>
    </w:div>
    <w:div w:id="1952663688">
      <w:bodyDiv w:val="1"/>
      <w:marLeft w:val="0"/>
      <w:marRight w:val="0"/>
      <w:marTop w:val="0"/>
      <w:marBottom w:val="0"/>
      <w:divBdr>
        <w:top w:val="none" w:sz="0" w:space="0" w:color="auto"/>
        <w:left w:val="none" w:sz="0" w:space="0" w:color="auto"/>
        <w:bottom w:val="none" w:sz="0" w:space="0" w:color="auto"/>
        <w:right w:val="none" w:sz="0" w:space="0" w:color="auto"/>
      </w:divBdr>
    </w:div>
    <w:div w:id="1952741563">
      <w:bodyDiv w:val="1"/>
      <w:marLeft w:val="0"/>
      <w:marRight w:val="0"/>
      <w:marTop w:val="0"/>
      <w:marBottom w:val="0"/>
      <w:divBdr>
        <w:top w:val="none" w:sz="0" w:space="0" w:color="auto"/>
        <w:left w:val="none" w:sz="0" w:space="0" w:color="auto"/>
        <w:bottom w:val="none" w:sz="0" w:space="0" w:color="auto"/>
        <w:right w:val="none" w:sz="0" w:space="0" w:color="auto"/>
      </w:divBdr>
    </w:div>
    <w:div w:id="1953704289">
      <w:bodyDiv w:val="1"/>
      <w:marLeft w:val="0"/>
      <w:marRight w:val="0"/>
      <w:marTop w:val="0"/>
      <w:marBottom w:val="0"/>
      <w:divBdr>
        <w:top w:val="none" w:sz="0" w:space="0" w:color="auto"/>
        <w:left w:val="none" w:sz="0" w:space="0" w:color="auto"/>
        <w:bottom w:val="none" w:sz="0" w:space="0" w:color="auto"/>
        <w:right w:val="none" w:sz="0" w:space="0" w:color="auto"/>
      </w:divBdr>
    </w:div>
    <w:div w:id="1953780580">
      <w:bodyDiv w:val="1"/>
      <w:marLeft w:val="0"/>
      <w:marRight w:val="0"/>
      <w:marTop w:val="0"/>
      <w:marBottom w:val="0"/>
      <w:divBdr>
        <w:top w:val="none" w:sz="0" w:space="0" w:color="auto"/>
        <w:left w:val="none" w:sz="0" w:space="0" w:color="auto"/>
        <w:bottom w:val="none" w:sz="0" w:space="0" w:color="auto"/>
        <w:right w:val="none" w:sz="0" w:space="0" w:color="auto"/>
      </w:divBdr>
    </w:div>
    <w:div w:id="1954357261">
      <w:bodyDiv w:val="1"/>
      <w:marLeft w:val="0"/>
      <w:marRight w:val="0"/>
      <w:marTop w:val="0"/>
      <w:marBottom w:val="0"/>
      <w:divBdr>
        <w:top w:val="none" w:sz="0" w:space="0" w:color="auto"/>
        <w:left w:val="none" w:sz="0" w:space="0" w:color="auto"/>
        <w:bottom w:val="none" w:sz="0" w:space="0" w:color="auto"/>
        <w:right w:val="none" w:sz="0" w:space="0" w:color="auto"/>
      </w:divBdr>
    </w:div>
    <w:div w:id="1954743923">
      <w:bodyDiv w:val="1"/>
      <w:marLeft w:val="0"/>
      <w:marRight w:val="0"/>
      <w:marTop w:val="0"/>
      <w:marBottom w:val="0"/>
      <w:divBdr>
        <w:top w:val="none" w:sz="0" w:space="0" w:color="auto"/>
        <w:left w:val="none" w:sz="0" w:space="0" w:color="auto"/>
        <w:bottom w:val="none" w:sz="0" w:space="0" w:color="auto"/>
        <w:right w:val="none" w:sz="0" w:space="0" w:color="auto"/>
      </w:divBdr>
    </w:div>
    <w:div w:id="1954747082">
      <w:bodyDiv w:val="1"/>
      <w:marLeft w:val="0"/>
      <w:marRight w:val="0"/>
      <w:marTop w:val="0"/>
      <w:marBottom w:val="0"/>
      <w:divBdr>
        <w:top w:val="none" w:sz="0" w:space="0" w:color="auto"/>
        <w:left w:val="none" w:sz="0" w:space="0" w:color="auto"/>
        <w:bottom w:val="none" w:sz="0" w:space="0" w:color="auto"/>
        <w:right w:val="none" w:sz="0" w:space="0" w:color="auto"/>
      </w:divBdr>
    </w:div>
    <w:div w:id="1955087344">
      <w:bodyDiv w:val="1"/>
      <w:marLeft w:val="0"/>
      <w:marRight w:val="0"/>
      <w:marTop w:val="0"/>
      <w:marBottom w:val="0"/>
      <w:divBdr>
        <w:top w:val="none" w:sz="0" w:space="0" w:color="auto"/>
        <w:left w:val="none" w:sz="0" w:space="0" w:color="auto"/>
        <w:bottom w:val="none" w:sz="0" w:space="0" w:color="auto"/>
        <w:right w:val="none" w:sz="0" w:space="0" w:color="auto"/>
      </w:divBdr>
    </w:div>
    <w:div w:id="1955211677">
      <w:bodyDiv w:val="1"/>
      <w:marLeft w:val="0"/>
      <w:marRight w:val="0"/>
      <w:marTop w:val="0"/>
      <w:marBottom w:val="0"/>
      <w:divBdr>
        <w:top w:val="none" w:sz="0" w:space="0" w:color="auto"/>
        <w:left w:val="none" w:sz="0" w:space="0" w:color="auto"/>
        <w:bottom w:val="none" w:sz="0" w:space="0" w:color="auto"/>
        <w:right w:val="none" w:sz="0" w:space="0" w:color="auto"/>
      </w:divBdr>
    </w:div>
    <w:div w:id="1955281780">
      <w:bodyDiv w:val="1"/>
      <w:marLeft w:val="0"/>
      <w:marRight w:val="0"/>
      <w:marTop w:val="0"/>
      <w:marBottom w:val="0"/>
      <w:divBdr>
        <w:top w:val="none" w:sz="0" w:space="0" w:color="auto"/>
        <w:left w:val="none" w:sz="0" w:space="0" w:color="auto"/>
        <w:bottom w:val="none" w:sz="0" w:space="0" w:color="auto"/>
        <w:right w:val="none" w:sz="0" w:space="0" w:color="auto"/>
      </w:divBdr>
    </w:div>
    <w:div w:id="1955361695">
      <w:bodyDiv w:val="1"/>
      <w:marLeft w:val="0"/>
      <w:marRight w:val="0"/>
      <w:marTop w:val="0"/>
      <w:marBottom w:val="0"/>
      <w:divBdr>
        <w:top w:val="none" w:sz="0" w:space="0" w:color="auto"/>
        <w:left w:val="none" w:sz="0" w:space="0" w:color="auto"/>
        <w:bottom w:val="none" w:sz="0" w:space="0" w:color="auto"/>
        <w:right w:val="none" w:sz="0" w:space="0" w:color="auto"/>
      </w:divBdr>
    </w:div>
    <w:div w:id="1955599938">
      <w:bodyDiv w:val="1"/>
      <w:marLeft w:val="0"/>
      <w:marRight w:val="0"/>
      <w:marTop w:val="0"/>
      <w:marBottom w:val="0"/>
      <w:divBdr>
        <w:top w:val="none" w:sz="0" w:space="0" w:color="auto"/>
        <w:left w:val="none" w:sz="0" w:space="0" w:color="auto"/>
        <w:bottom w:val="none" w:sz="0" w:space="0" w:color="auto"/>
        <w:right w:val="none" w:sz="0" w:space="0" w:color="auto"/>
      </w:divBdr>
    </w:div>
    <w:div w:id="1955625509">
      <w:bodyDiv w:val="1"/>
      <w:marLeft w:val="0"/>
      <w:marRight w:val="0"/>
      <w:marTop w:val="0"/>
      <w:marBottom w:val="0"/>
      <w:divBdr>
        <w:top w:val="none" w:sz="0" w:space="0" w:color="auto"/>
        <w:left w:val="none" w:sz="0" w:space="0" w:color="auto"/>
        <w:bottom w:val="none" w:sz="0" w:space="0" w:color="auto"/>
        <w:right w:val="none" w:sz="0" w:space="0" w:color="auto"/>
      </w:divBdr>
    </w:div>
    <w:div w:id="1955746961">
      <w:bodyDiv w:val="1"/>
      <w:marLeft w:val="0"/>
      <w:marRight w:val="0"/>
      <w:marTop w:val="0"/>
      <w:marBottom w:val="0"/>
      <w:divBdr>
        <w:top w:val="none" w:sz="0" w:space="0" w:color="auto"/>
        <w:left w:val="none" w:sz="0" w:space="0" w:color="auto"/>
        <w:bottom w:val="none" w:sz="0" w:space="0" w:color="auto"/>
        <w:right w:val="none" w:sz="0" w:space="0" w:color="auto"/>
      </w:divBdr>
    </w:div>
    <w:div w:id="1956404057">
      <w:bodyDiv w:val="1"/>
      <w:marLeft w:val="0"/>
      <w:marRight w:val="0"/>
      <w:marTop w:val="0"/>
      <w:marBottom w:val="0"/>
      <w:divBdr>
        <w:top w:val="none" w:sz="0" w:space="0" w:color="auto"/>
        <w:left w:val="none" w:sz="0" w:space="0" w:color="auto"/>
        <w:bottom w:val="none" w:sz="0" w:space="0" w:color="auto"/>
        <w:right w:val="none" w:sz="0" w:space="0" w:color="auto"/>
      </w:divBdr>
    </w:div>
    <w:div w:id="1956675397">
      <w:bodyDiv w:val="1"/>
      <w:marLeft w:val="0"/>
      <w:marRight w:val="0"/>
      <w:marTop w:val="0"/>
      <w:marBottom w:val="0"/>
      <w:divBdr>
        <w:top w:val="none" w:sz="0" w:space="0" w:color="auto"/>
        <w:left w:val="none" w:sz="0" w:space="0" w:color="auto"/>
        <w:bottom w:val="none" w:sz="0" w:space="0" w:color="auto"/>
        <w:right w:val="none" w:sz="0" w:space="0" w:color="auto"/>
      </w:divBdr>
    </w:div>
    <w:div w:id="1956984683">
      <w:bodyDiv w:val="1"/>
      <w:marLeft w:val="0"/>
      <w:marRight w:val="0"/>
      <w:marTop w:val="0"/>
      <w:marBottom w:val="0"/>
      <w:divBdr>
        <w:top w:val="none" w:sz="0" w:space="0" w:color="auto"/>
        <w:left w:val="none" w:sz="0" w:space="0" w:color="auto"/>
        <w:bottom w:val="none" w:sz="0" w:space="0" w:color="auto"/>
        <w:right w:val="none" w:sz="0" w:space="0" w:color="auto"/>
      </w:divBdr>
    </w:div>
    <w:div w:id="1957129684">
      <w:bodyDiv w:val="1"/>
      <w:marLeft w:val="0"/>
      <w:marRight w:val="0"/>
      <w:marTop w:val="0"/>
      <w:marBottom w:val="0"/>
      <w:divBdr>
        <w:top w:val="none" w:sz="0" w:space="0" w:color="auto"/>
        <w:left w:val="none" w:sz="0" w:space="0" w:color="auto"/>
        <w:bottom w:val="none" w:sz="0" w:space="0" w:color="auto"/>
        <w:right w:val="none" w:sz="0" w:space="0" w:color="auto"/>
      </w:divBdr>
    </w:div>
    <w:div w:id="1957255309">
      <w:bodyDiv w:val="1"/>
      <w:marLeft w:val="0"/>
      <w:marRight w:val="0"/>
      <w:marTop w:val="0"/>
      <w:marBottom w:val="0"/>
      <w:divBdr>
        <w:top w:val="none" w:sz="0" w:space="0" w:color="auto"/>
        <w:left w:val="none" w:sz="0" w:space="0" w:color="auto"/>
        <w:bottom w:val="none" w:sz="0" w:space="0" w:color="auto"/>
        <w:right w:val="none" w:sz="0" w:space="0" w:color="auto"/>
      </w:divBdr>
    </w:div>
    <w:div w:id="1957369302">
      <w:bodyDiv w:val="1"/>
      <w:marLeft w:val="0"/>
      <w:marRight w:val="0"/>
      <w:marTop w:val="0"/>
      <w:marBottom w:val="0"/>
      <w:divBdr>
        <w:top w:val="none" w:sz="0" w:space="0" w:color="auto"/>
        <w:left w:val="none" w:sz="0" w:space="0" w:color="auto"/>
        <w:bottom w:val="none" w:sz="0" w:space="0" w:color="auto"/>
        <w:right w:val="none" w:sz="0" w:space="0" w:color="auto"/>
      </w:divBdr>
    </w:div>
    <w:div w:id="1957445480">
      <w:bodyDiv w:val="1"/>
      <w:marLeft w:val="0"/>
      <w:marRight w:val="0"/>
      <w:marTop w:val="0"/>
      <w:marBottom w:val="0"/>
      <w:divBdr>
        <w:top w:val="none" w:sz="0" w:space="0" w:color="auto"/>
        <w:left w:val="none" w:sz="0" w:space="0" w:color="auto"/>
        <w:bottom w:val="none" w:sz="0" w:space="0" w:color="auto"/>
        <w:right w:val="none" w:sz="0" w:space="0" w:color="auto"/>
      </w:divBdr>
    </w:div>
    <w:div w:id="1958295094">
      <w:bodyDiv w:val="1"/>
      <w:marLeft w:val="0"/>
      <w:marRight w:val="0"/>
      <w:marTop w:val="0"/>
      <w:marBottom w:val="0"/>
      <w:divBdr>
        <w:top w:val="none" w:sz="0" w:space="0" w:color="auto"/>
        <w:left w:val="none" w:sz="0" w:space="0" w:color="auto"/>
        <w:bottom w:val="none" w:sz="0" w:space="0" w:color="auto"/>
        <w:right w:val="none" w:sz="0" w:space="0" w:color="auto"/>
      </w:divBdr>
    </w:div>
    <w:div w:id="1958412970">
      <w:bodyDiv w:val="1"/>
      <w:marLeft w:val="0"/>
      <w:marRight w:val="0"/>
      <w:marTop w:val="0"/>
      <w:marBottom w:val="0"/>
      <w:divBdr>
        <w:top w:val="none" w:sz="0" w:space="0" w:color="auto"/>
        <w:left w:val="none" w:sz="0" w:space="0" w:color="auto"/>
        <w:bottom w:val="none" w:sz="0" w:space="0" w:color="auto"/>
        <w:right w:val="none" w:sz="0" w:space="0" w:color="auto"/>
      </w:divBdr>
    </w:div>
    <w:div w:id="1958439486">
      <w:bodyDiv w:val="1"/>
      <w:marLeft w:val="0"/>
      <w:marRight w:val="0"/>
      <w:marTop w:val="0"/>
      <w:marBottom w:val="0"/>
      <w:divBdr>
        <w:top w:val="none" w:sz="0" w:space="0" w:color="auto"/>
        <w:left w:val="none" w:sz="0" w:space="0" w:color="auto"/>
        <w:bottom w:val="none" w:sz="0" w:space="0" w:color="auto"/>
        <w:right w:val="none" w:sz="0" w:space="0" w:color="auto"/>
      </w:divBdr>
    </w:div>
    <w:div w:id="1958490533">
      <w:bodyDiv w:val="1"/>
      <w:marLeft w:val="0"/>
      <w:marRight w:val="0"/>
      <w:marTop w:val="0"/>
      <w:marBottom w:val="0"/>
      <w:divBdr>
        <w:top w:val="none" w:sz="0" w:space="0" w:color="auto"/>
        <w:left w:val="none" w:sz="0" w:space="0" w:color="auto"/>
        <w:bottom w:val="none" w:sz="0" w:space="0" w:color="auto"/>
        <w:right w:val="none" w:sz="0" w:space="0" w:color="auto"/>
      </w:divBdr>
    </w:div>
    <w:div w:id="1958637106">
      <w:bodyDiv w:val="1"/>
      <w:marLeft w:val="0"/>
      <w:marRight w:val="0"/>
      <w:marTop w:val="0"/>
      <w:marBottom w:val="0"/>
      <w:divBdr>
        <w:top w:val="none" w:sz="0" w:space="0" w:color="auto"/>
        <w:left w:val="none" w:sz="0" w:space="0" w:color="auto"/>
        <w:bottom w:val="none" w:sz="0" w:space="0" w:color="auto"/>
        <w:right w:val="none" w:sz="0" w:space="0" w:color="auto"/>
      </w:divBdr>
    </w:div>
    <w:div w:id="1958900925">
      <w:bodyDiv w:val="1"/>
      <w:marLeft w:val="0"/>
      <w:marRight w:val="0"/>
      <w:marTop w:val="0"/>
      <w:marBottom w:val="0"/>
      <w:divBdr>
        <w:top w:val="none" w:sz="0" w:space="0" w:color="auto"/>
        <w:left w:val="none" w:sz="0" w:space="0" w:color="auto"/>
        <w:bottom w:val="none" w:sz="0" w:space="0" w:color="auto"/>
        <w:right w:val="none" w:sz="0" w:space="0" w:color="auto"/>
      </w:divBdr>
    </w:div>
    <w:div w:id="1959026809">
      <w:bodyDiv w:val="1"/>
      <w:marLeft w:val="0"/>
      <w:marRight w:val="0"/>
      <w:marTop w:val="0"/>
      <w:marBottom w:val="0"/>
      <w:divBdr>
        <w:top w:val="none" w:sz="0" w:space="0" w:color="auto"/>
        <w:left w:val="none" w:sz="0" w:space="0" w:color="auto"/>
        <w:bottom w:val="none" w:sz="0" w:space="0" w:color="auto"/>
        <w:right w:val="none" w:sz="0" w:space="0" w:color="auto"/>
      </w:divBdr>
    </w:div>
    <w:div w:id="1959096224">
      <w:bodyDiv w:val="1"/>
      <w:marLeft w:val="0"/>
      <w:marRight w:val="0"/>
      <w:marTop w:val="0"/>
      <w:marBottom w:val="0"/>
      <w:divBdr>
        <w:top w:val="none" w:sz="0" w:space="0" w:color="auto"/>
        <w:left w:val="none" w:sz="0" w:space="0" w:color="auto"/>
        <w:bottom w:val="none" w:sz="0" w:space="0" w:color="auto"/>
        <w:right w:val="none" w:sz="0" w:space="0" w:color="auto"/>
      </w:divBdr>
    </w:div>
    <w:div w:id="1959099005">
      <w:bodyDiv w:val="1"/>
      <w:marLeft w:val="0"/>
      <w:marRight w:val="0"/>
      <w:marTop w:val="0"/>
      <w:marBottom w:val="0"/>
      <w:divBdr>
        <w:top w:val="none" w:sz="0" w:space="0" w:color="auto"/>
        <w:left w:val="none" w:sz="0" w:space="0" w:color="auto"/>
        <w:bottom w:val="none" w:sz="0" w:space="0" w:color="auto"/>
        <w:right w:val="none" w:sz="0" w:space="0" w:color="auto"/>
      </w:divBdr>
    </w:div>
    <w:div w:id="1959138569">
      <w:bodyDiv w:val="1"/>
      <w:marLeft w:val="0"/>
      <w:marRight w:val="0"/>
      <w:marTop w:val="0"/>
      <w:marBottom w:val="0"/>
      <w:divBdr>
        <w:top w:val="none" w:sz="0" w:space="0" w:color="auto"/>
        <w:left w:val="none" w:sz="0" w:space="0" w:color="auto"/>
        <w:bottom w:val="none" w:sz="0" w:space="0" w:color="auto"/>
        <w:right w:val="none" w:sz="0" w:space="0" w:color="auto"/>
      </w:divBdr>
    </w:div>
    <w:div w:id="1959141057">
      <w:bodyDiv w:val="1"/>
      <w:marLeft w:val="0"/>
      <w:marRight w:val="0"/>
      <w:marTop w:val="0"/>
      <w:marBottom w:val="0"/>
      <w:divBdr>
        <w:top w:val="none" w:sz="0" w:space="0" w:color="auto"/>
        <w:left w:val="none" w:sz="0" w:space="0" w:color="auto"/>
        <w:bottom w:val="none" w:sz="0" w:space="0" w:color="auto"/>
        <w:right w:val="none" w:sz="0" w:space="0" w:color="auto"/>
      </w:divBdr>
    </w:div>
    <w:div w:id="1959217349">
      <w:bodyDiv w:val="1"/>
      <w:marLeft w:val="0"/>
      <w:marRight w:val="0"/>
      <w:marTop w:val="0"/>
      <w:marBottom w:val="0"/>
      <w:divBdr>
        <w:top w:val="none" w:sz="0" w:space="0" w:color="auto"/>
        <w:left w:val="none" w:sz="0" w:space="0" w:color="auto"/>
        <w:bottom w:val="none" w:sz="0" w:space="0" w:color="auto"/>
        <w:right w:val="none" w:sz="0" w:space="0" w:color="auto"/>
      </w:divBdr>
    </w:div>
    <w:div w:id="1959797399">
      <w:bodyDiv w:val="1"/>
      <w:marLeft w:val="0"/>
      <w:marRight w:val="0"/>
      <w:marTop w:val="0"/>
      <w:marBottom w:val="0"/>
      <w:divBdr>
        <w:top w:val="none" w:sz="0" w:space="0" w:color="auto"/>
        <w:left w:val="none" w:sz="0" w:space="0" w:color="auto"/>
        <w:bottom w:val="none" w:sz="0" w:space="0" w:color="auto"/>
        <w:right w:val="none" w:sz="0" w:space="0" w:color="auto"/>
      </w:divBdr>
    </w:div>
    <w:div w:id="1959873988">
      <w:bodyDiv w:val="1"/>
      <w:marLeft w:val="0"/>
      <w:marRight w:val="0"/>
      <w:marTop w:val="0"/>
      <w:marBottom w:val="0"/>
      <w:divBdr>
        <w:top w:val="none" w:sz="0" w:space="0" w:color="auto"/>
        <w:left w:val="none" w:sz="0" w:space="0" w:color="auto"/>
        <w:bottom w:val="none" w:sz="0" w:space="0" w:color="auto"/>
        <w:right w:val="none" w:sz="0" w:space="0" w:color="auto"/>
      </w:divBdr>
    </w:div>
    <w:div w:id="1960408719">
      <w:bodyDiv w:val="1"/>
      <w:marLeft w:val="0"/>
      <w:marRight w:val="0"/>
      <w:marTop w:val="0"/>
      <w:marBottom w:val="0"/>
      <w:divBdr>
        <w:top w:val="none" w:sz="0" w:space="0" w:color="auto"/>
        <w:left w:val="none" w:sz="0" w:space="0" w:color="auto"/>
        <w:bottom w:val="none" w:sz="0" w:space="0" w:color="auto"/>
        <w:right w:val="none" w:sz="0" w:space="0" w:color="auto"/>
      </w:divBdr>
    </w:div>
    <w:div w:id="1960716664">
      <w:bodyDiv w:val="1"/>
      <w:marLeft w:val="0"/>
      <w:marRight w:val="0"/>
      <w:marTop w:val="0"/>
      <w:marBottom w:val="0"/>
      <w:divBdr>
        <w:top w:val="none" w:sz="0" w:space="0" w:color="auto"/>
        <w:left w:val="none" w:sz="0" w:space="0" w:color="auto"/>
        <w:bottom w:val="none" w:sz="0" w:space="0" w:color="auto"/>
        <w:right w:val="none" w:sz="0" w:space="0" w:color="auto"/>
      </w:divBdr>
    </w:div>
    <w:div w:id="1961111056">
      <w:bodyDiv w:val="1"/>
      <w:marLeft w:val="0"/>
      <w:marRight w:val="0"/>
      <w:marTop w:val="0"/>
      <w:marBottom w:val="0"/>
      <w:divBdr>
        <w:top w:val="none" w:sz="0" w:space="0" w:color="auto"/>
        <w:left w:val="none" w:sz="0" w:space="0" w:color="auto"/>
        <w:bottom w:val="none" w:sz="0" w:space="0" w:color="auto"/>
        <w:right w:val="none" w:sz="0" w:space="0" w:color="auto"/>
      </w:divBdr>
    </w:div>
    <w:div w:id="1961178309">
      <w:bodyDiv w:val="1"/>
      <w:marLeft w:val="0"/>
      <w:marRight w:val="0"/>
      <w:marTop w:val="0"/>
      <w:marBottom w:val="0"/>
      <w:divBdr>
        <w:top w:val="none" w:sz="0" w:space="0" w:color="auto"/>
        <w:left w:val="none" w:sz="0" w:space="0" w:color="auto"/>
        <w:bottom w:val="none" w:sz="0" w:space="0" w:color="auto"/>
        <w:right w:val="none" w:sz="0" w:space="0" w:color="auto"/>
      </w:divBdr>
    </w:div>
    <w:div w:id="1961259893">
      <w:bodyDiv w:val="1"/>
      <w:marLeft w:val="0"/>
      <w:marRight w:val="0"/>
      <w:marTop w:val="0"/>
      <w:marBottom w:val="0"/>
      <w:divBdr>
        <w:top w:val="none" w:sz="0" w:space="0" w:color="auto"/>
        <w:left w:val="none" w:sz="0" w:space="0" w:color="auto"/>
        <w:bottom w:val="none" w:sz="0" w:space="0" w:color="auto"/>
        <w:right w:val="none" w:sz="0" w:space="0" w:color="auto"/>
      </w:divBdr>
    </w:div>
    <w:div w:id="1961295990">
      <w:bodyDiv w:val="1"/>
      <w:marLeft w:val="0"/>
      <w:marRight w:val="0"/>
      <w:marTop w:val="0"/>
      <w:marBottom w:val="0"/>
      <w:divBdr>
        <w:top w:val="none" w:sz="0" w:space="0" w:color="auto"/>
        <w:left w:val="none" w:sz="0" w:space="0" w:color="auto"/>
        <w:bottom w:val="none" w:sz="0" w:space="0" w:color="auto"/>
        <w:right w:val="none" w:sz="0" w:space="0" w:color="auto"/>
      </w:divBdr>
    </w:div>
    <w:div w:id="1961451262">
      <w:bodyDiv w:val="1"/>
      <w:marLeft w:val="0"/>
      <w:marRight w:val="0"/>
      <w:marTop w:val="0"/>
      <w:marBottom w:val="0"/>
      <w:divBdr>
        <w:top w:val="none" w:sz="0" w:space="0" w:color="auto"/>
        <w:left w:val="none" w:sz="0" w:space="0" w:color="auto"/>
        <w:bottom w:val="none" w:sz="0" w:space="0" w:color="auto"/>
        <w:right w:val="none" w:sz="0" w:space="0" w:color="auto"/>
      </w:divBdr>
    </w:div>
    <w:div w:id="1961641797">
      <w:bodyDiv w:val="1"/>
      <w:marLeft w:val="0"/>
      <w:marRight w:val="0"/>
      <w:marTop w:val="0"/>
      <w:marBottom w:val="0"/>
      <w:divBdr>
        <w:top w:val="none" w:sz="0" w:space="0" w:color="auto"/>
        <w:left w:val="none" w:sz="0" w:space="0" w:color="auto"/>
        <w:bottom w:val="none" w:sz="0" w:space="0" w:color="auto"/>
        <w:right w:val="none" w:sz="0" w:space="0" w:color="auto"/>
      </w:divBdr>
    </w:div>
    <w:div w:id="1962035428">
      <w:bodyDiv w:val="1"/>
      <w:marLeft w:val="0"/>
      <w:marRight w:val="0"/>
      <w:marTop w:val="0"/>
      <w:marBottom w:val="0"/>
      <w:divBdr>
        <w:top w:val="none" w:sz="0" w:space="0" w:color="auto"/>
        <w:left w:val="none" w:sz="0" w:space="0" w:color="auto"/>
        <w:bottom w:val="none" w:sz="0" w:space="0" w:color="auto"/>
        <w:right w:val="none" w:sz="0" w:space="0" w:color="auto"/>
      </w:divBdr>
    </w:div>
    <w:div w:id="1962220892">
      <w:bodyDiv w:val="1"/>
      <w:marLeft w:val="0"/>
      <w:marRight w:val="0"/>
      <w:marTop w:val="0"/>
      <w:marBottom w:val="0"/>
      <w:divBdr>
        <w:top w:val="none" w:sz="0" w:space="0" w:color="auto"/>
        <w:left w:val="none" w:sz="0" w:space="0" w:color="auto"/>
        <w:bottom w:val="none" w:sz="0" w:space="0" w:color="auto"/>
        <w:right w:val="none" w:sz="0" w:space="0" w:color="auto"/>
      </w:divBdr>
    </w:div>
    <w:div w:id="1962496046">
      <w:bodyDiv w:val="1"/>
      <w:marLeft w:val="0"/>
      <w:marRight w:val="0"/>
      <w:marTop w:val="0"/>
      <w:marBottom w:val="0"/>
      <w:divBdr>
        <w:top w:val="none" w:sz="0" w:space="0" w:color="auto"/>
        <w:left w:val="none" w:sz="0" w:space="0" w:color="auto"/>
        <w:bottom w:val="none" w:sz="0" w:space="0" w:color="auto"/>
        <w:right w:val="none" w:sz="0" w:space="0" w:color="auto"/>
      </w:divBdr>
    </w:div>
    <w:div w:id="1962496160">
      <w:bodyDiv w:val="1"/>
      <w:marLeft w:val="0"/>
      <w:marRight w:val="0"/>
      <w:marTop w:val="0"/>
      <w:marBottom w:val="0"/>
      <w:divBdr>
        <w:top w:val="none" w:sz="0" w:space="0" w:color="auto"/>
        <w:left w:val="none" w:sz="0" w:space="0" w:color="auto"/>
        <w:bottom w:val="none" w:sz="0" w:space="0" w:color="auto"/>
        <w:right w:val="none" w:sz="0" w:space="0" w:color="auto"/>
      </w:divBdr>
    </w:div>
    <w:div w:id="1963068496">
      <w:bodyDiv w:val="1"/>
      <w:marLeft w:val="0"/>
      <w:marRight w:val="0"/>
      <w:marTop w:val="0"/>
      <w:marBottom w:val="0"/>
      <w:divBdr>
        <w:top w:val="none" w:sz="0" w:space="0" w:color="auto"/>
        <w:left w:val="none" w:sz="0" w:space="0" w:color="auto"/>
        <w:bottom w:val="none" w:sz="0" w:space="0" w:color="auto"/>
        <w:right w:val="none" w:sz="0" w:space="0" w:color="auto"/>
      </w:divBdr>
    </w:div>
    <w:div w:id="1963075957">
      <w:bodyDiv w:val="1"/>
      <w:marLeft w:val="0"/>
      <w:marRight w:val="0"/>
      <w:marTop w:val="0"/>
      <w:marBottom w:val="0"/>
      <w:divBdr>
        <w:top w:val="none" w:sz="0" w:space="0" w:color="auto"/>
        <w:left w:val="none" w:sz="0" w:space="0" w:color="auto"/>
        <w:bottom w:val="none" w:sz="0" w:space="0" w:color="auto"/>
        <w:right w:val="none" w:sz="0" w:space="0" w:color="auto"/>
      </w:divBdr>
    </w:div>
    <w:div w:id="1963148660">
      <w:bodyDiv w:val="1"/>
      <w:marLeft w:val="0"/>
      <w:marRight w:val="0"/>
      <w:marTop w:val="0"/>
      <w:marBottom w:val="0"/>
      <w:divBdr>
        <w:top w:val="none" w:sz="0" w:space="0" w:color="auto"/>
        <w:left w:val="none" w:sz="0" w:space="0" w:color="auto"/>
        <w:bottom w:val="none" w:sz="0" w:space="0" w:color="auto"/>
        <w:right w:val="none" w:sz="0" w:space="0" w:color="auto"/>
      </w:divBdr>
    </w:div>
    <w:div w:id="1963416496">
      <w:bodyDiv w:val="1"/>
      <w:marLeft w:val="0"/>
      <w:marRight w:val="0"/>
      <w:marTop w:val="0"/>
      <w:marBottom w:val="0"/>
      <w:divBdr>
        <w:top w:val="none" w:sz="0" w:space="0" w:color="auto"/>
        <w:left w:val="none" w:sz="0" w:space="0" w:color="auto"/>
        <w:bottom w:val="none" w:sz="0" w:space="0" w:color="auto"/>
        <w:right w:val="none" w:sz="0" w:space="0" w:color="auto"/>
      </w:divBdr>
    </w:div>
    <w:div w:id="1963462829">
      <w:bodyDiv w:val="1"/>
      <w:marLeft w:val="0"/>
      <w:marRight w:val="0"/>
      <w:marTop w:val="0"/>
      <w:marBottom w:val="0"/>
      <w:divBdr>
        <w:top w:val="none" w:sz="0" w:space="0" w:color="auto"/>
        <w:left w:val="none" w:sz="0" w:space="0" w:color="auto"/>
        <w:bottom w:val="none" w:sz="0" w:space="0" w:color="auto"/>
        <w:right w:val="none" w:sz="0" w:space="0" w:color="auto"/>
      </w:divBdr>
    </w:div>
    <w:div w:id="1963489636">
      <w:bodyDiv w:val="1"/>
      <w:marLeft w:val="0"/>
      <w:marRight w:val="0"/>
      <w:marTop w:val="0"/>
      <w:marBottom w:val="0"/>
      <w:divBdr>
        <w:top w:val="none" w:sz="0" w:space="0" w:color="auto"/>
        <w:left w:val="none" w:sz="0" w:space="0" w:color="auto"/>
        <w:bottom w:val="none" w:sz="0" w:space="0" w:color="auto"/>
        <w:right w:val="none" w:sz="0" w:space="0" w:color="auto"/>
      </w:divBdr>
    </w:div>
    <w:div w:id="1963535716">
      <w:bodyDiv w:val="1"/>
      <w:marLeft w:val="0"/>
      <w:marRight w:val="0"/>
      <w:marTop w:val="0"/>
      <w:marBottom w:val="0"/>
      <w:divBdr>
        <w:top w:val="none" w:sz="0" w:space="0" w:color="auto"/>
        <w:left w:val="none" w:sz="0" w:space="0" w:color="auto"/>
        <w:bottom w:val="none" w:sz="0" w:space="0" w:color="auto"/>
        <w:right w:val="none" w:sz="0" w:space="0" w:color="auto"/>
      </w:divBdr>
    </w:div>
    <w:div w:id="1963537462">
      <w:bodyDiv w:val="1"/>
      <w:marLeft w:val="0"/>
      <w:marRight w:val="0"/>
      <w:marTop w:val="0"/>
      <w:marBottom w:val="0"/>
      <w:divBdr>
        <w:top w:val="none" w:sz="0" w:space="0" w:color="auto"/>
        <w:left w:val="none" w:sz="0" w:space="0" w:color="auto"/>
        <w:bottom w:val="none" w:sz="0" w:space="0" w:color="auto"/>
        <w:right w:val="none" w:sz="0" w:space="0" w:color="auto"/>
      </w:divBdr>
    </w:div>
    <w:div w:id="1963681109">
      <w:bodyDiv w:val="1"/>
      <w:marLeft w:val="0"/>
      <w:marRight w:val="0"/>
      <w:marTop w:val="0"/>
      <w:marBottom w:val="0"/>
      <w:divBdr>
        <w:top w:val="none" w:sz="0" w:space="0" w:color="auto"/>
        <w:left w:val="none" w:sz="0" w:space="0" w:color="auto"/>
        <w:bottom w:val="none" w:sz="0" w:space="0" w:color="auto"/>
        <w:right w:val="none" w:sz="0" w:space="0" w:color="auto"/>
      </w:divBdr>
    </w:div>
    <w:div w:id="1963724002">
      <w:bodyDiv w:val="1"/>
      <w:marLeft w:val="0"/>
      <w:marRight w:val="0"/>
      <w:marTop w:val="0"/>
      <w:marBottom w:val="0"/>
      <w:divBdr>
        <w:top w:val="none" w:sz="0" w:space="0" w:color="auto"/>
        <w:left w:val="none" w:sz="0" w:space="0" w:color="auto"/>
        <w:bottom w:val="none" w:sz="0" w:space="0" w:color="auto"/>
        <w:right w:val="none" w:sz="0" w:space="0" w:color="auto"/>
      </w:divBdr>
    </w:div>
    <w:div w:id="1963878762">
      <w:bodyDiv w:val="1"/>
      <w:marLeft w:val="0"/>
      <w:marRight w:val="0"/>
      <w:marTop w:val="0"/>
      <w:marBottom w:val="0"/>
      <w:divBdr>
        <w:top w:val="none" w:sz="0" w:space="0" w:color="auto"/>
        <w:left w:val="none" w:sz="0" w:space="0" w:color="auto"/>
        <w:bottom w:val="none" w:sz="0" w:space="0" w:color="auto"/>
        <w:right w:val="none" w:sz="0" w:space="0" w:color="auto"/>
      </w:divBdr>
    </w:div>
    <w:div w:id="1964143740">
      <w:bodyDiv w:val="1"/>
      <w:marLeft w:val="0"/>
      <w:marRight w:val="0"/>
      <w:marTop w:val="0"/>
      <w:marBottom w:val="0"/>
      <w:divBdr>
        <w:top w:val="none" w:sz="0" w:space="0" w:color="auto"/>
        <w:left w:val="none" w:sz="0" w:space="0" w:color="auto"/>
        <w:bottom w:val="none" w:sz="0" w:space="0" w:color="auto"/>
        <w:right w:val="none" w:sz="0" w:space="0" w:color="auto"/>
      </w:divBdr>
    </w:div>
    <w:div w:id="1964189128">
      <w:bodyDiv w:val="1"/>
      <w:marLeft w:val="0"/>
      <w:marRight w:val="0"/>
      <w:marTop w:val="0"/>
      <w:marBottom w:val="0"/>
      <w:divBdr>
        <w:top w:val="none" w:sz="0" w:space="0" w:color="auto"/>
        <w:left w:val="none" w:sz="0" w:space="0" w:color="auto"/>
        <w:bottom w:val="none" w:sz="0" w:space="0" w:color="auto"/>
        <w:right w:val="none" w:sz="0" w:space="0" w:color="auto"/>
      </w:divBdr>
    </w:div>
    <w:div w:id="1964530357">
      <w:bodyDiv w:val="1"/>
      <w:marLeft w:val="0"/>
      <w:marRight w:val="0"/>
      <w:marTop w:val="0"/>
      <w:marBottom w:val="0"/>
      <w:divBdr>
        <w:top w:val="none" w:sz="0" w:space="0" w:color="auto"/>
        <w:left w:val="none" w:sz="0" w:space="0" w:color="auto"/>
        <w:bottom w:val="none" w:sz="0" w:space="0" w:color="auto"/>
        <w:right w:val="none" w:sz="0" w:space="0" w:color="auto"/>
      </w:divBdr>
    </w:div>
    <w:div w:id="1964574074">
      <w:bodyDiv w:val="1"/>
      <w:marLeft w:val="0"/>
      <w:marRight w:val="0"/>
      <w:marTop w:val="0"/>
      <w:marBottom w:val="0"/>
      <w:divBdr>
        <w:top w:val="none" w:sz="0" w:space="0" w:color="auto"/>
        <w:left w:val="none" w:sz="0" w:space="0" w:color="auto"/>
        <w:bottom w:val="none" w:sz="0" w:space="0" w:color="auto"/>
        <w:right w:val="none" w:sz="0" w:space="0" w:color="auto"/>
      </w:divBdr>
    </w:div>
    <w:div w:id="1964801115">
      <w:bodyDiv w:val="1"/>
      <w:marLeft w:val="0"/>
      <w:marRight w:val="0"/>
      <w:marTop w:val="0"/>
      <w:marBottom w:val="0"/>
      <w:divBdr>
        <w:top w:val="none" w:sz="0" w:space="0" w:color="auto"/>
        <w:left w:val="none" w:sz="0" w:space="0" w:color="auto"/>
        <w:bottom w:val="none" w:sz="0" w:space="0" w:color="auto"/>
        <w:right w:val="none" w:sz="0" w:space="0" w:color="auto"/>
      </w:divBdr>
    </w:div>
    <w:div w:id="1964846299">
      <w:bodyDiv w:val="1"/>
      <w:marLeft w:val="0"/>
      <w:marRight w:val="0"/>
      <w:marTop w:val="0"/>
      <w:marBottom w:val="0"/>
      <w:divBdr>
        <w:top w:val="none" w:sz="0" w:space="0" w:color="auto"/>
        <w:left w:val="none" w:sz="0" w:space="0" w:color="auto"/>
        <w:bottom w:val="none" w:sz="0" w:space="0" w:color="auto"/>
        <w:right w:val="none" w:sz="0" w:space="0" w:color="auto"/>
      </w:divBdr>
    </w:div>
    <w:div w:id="1965311794">
      <w:bodyDiv w:val="1"/>
      <w:marLeft w:val="0"/>
      <w:marRight w:val="0"/>
      <w:marTop w:val="0"/>
      <w:marBottom w:val="0"/>
      <w:divBdr>
        <w:top w:val="none" w:sz="0" w:space="0" w:color="auto"/>
        <w:left w:val="none" w:sz="0" w:space="0" w:color="auto"/>
        <w:bottom w:val="none" w:sz="0" w:space="0" w:color="auto"/>
        <w:right w:val="none" w:sz="0" w:space="0" w:color="auto"/>
      </w:divBdr>
    </w:div>
    <w:div w:id="1965387283">
      <w:bodyDiv w:val="1"/>
      <w:marLeft w:val="0"/>
      <w:marRight w:val="0"/>
      <w:marTop w:val="0"/>
      <w:marBottom w:val="0"/>
      <w:divBdr>
        <w:top w:val="none" w:sz="0" w:space="0" w:color="auto"/>
        <w:left w:val="none" w:sz="0" w:space="0" w:color="auto"/>
        <w:bottom w:val="none" w:sz="0" w:space="0" w:color="auto"/>
        <w:right w:val="none" w:sz="0" w:space="0" w:color="auto"/>
      </w:divBdr>
    </w:div>
    <w:div w:id="1966083050">
      <w:bodyDiv w:val="1"/>
      <w:marLeft w:val="0"/>
      <w:marRight w:val="0"/>
      <w:marTop w:val="0"/>
      <w:marBottom w:val="0"/>
      <w:divBdr>
        <w:top w:val="none" w:sz="0" w:space="0" w:color="auto"/>
        <w:left w:val="none" w:sz="0" w:space="0" w:color="auto"/>
        <w:bottom w:val="none" w:sz="0" w:space="0" w:color="auto"/>
        <w:right w:val="none" w:sz="0" w:space="0" w:color="auto"/>
      </w:divBdr>
    </w:div>
    <w:div w:id="1966352678">
      <w:bodyDiv w:val="1"/>
      <w:marLeft w:val="0"/>
      <w:marRight w:val="0"/>
      <w:marTop w:val="0"/>
      <w:marBottom w:val="0"/>
      <w:divBdr>
        <w:top w:val="none" w:sz="0" w:space="0" w:color="auto"/>
        <w:left w:val="none" w:sz="0" w:space="0" w:color="auto"/>
        <w:bottom w:val="none" w:sz="0" w:space="0" w:color="auto"/>
        <w:right w:val="none" w:sz="0" w:space="0" w:color="auto"/>
      </w:divBdr>
    </w:div>
    <w:div w:id="1966546882">
      <w:bodyDiv w:val="1"/>
      <w:marLeft w:val="0"/>
      <w:marRight w:val="0"/>
      <w:marTop w:val="0"/>
      <w:marBottom w:val="0"/>
      <w:divBdr>
        <w:top w:val="none" w:sz="0" w:space="0" w:color="auto"/>
        <w:left w:val="none" w:sz="0" w:space="0" w:color="auto"/>
        <w:bottom w:val="none" w:sz="0" w:space="0" w:color="auto"/>
        <w:right w:val="none" w:sz="0" w:space="0" w:color="auto"/>
      </w:divBdr>
    </w:div>
    <w:div w:id="1966736054">
      <w:bodyDiv w:val="1"/>
      <w:marLeft w:val="0"/>
      <w:marRight w:val="0"/>
      <w:marTop w:val="0"/>
      <w:marBottom w:val="0"/>
      <w:divBdr>
        <w:top w:val="none" w:sz="0" w:space="0" w:color="auto"/>
        <w:left w:val="none" w:sz="0" w:space="0" w:color="auto"/>
        <w:bottom w:val="none" w:sz="0" w:space="0" w:color="auto"/>
        <w:right w:val="none" w:sz="0" w:space="0" w:color="auto"/>
      </w:divBdr>
    </w:div>
    <w:div w:id="1966816203">
      <w:bodyDiv w:val="1"/>
      <w:marLeft w:val="0"/>
      <w:marRight w:val="0"/>
      <w:marTop w:val="0"/>
      <w:marBottom w:val="0"/>
      <w:divBdr>
        <w:top w:val="none" w:sz="0" w:space="0" w:color="auto"/>
        <w:left w:val="none" w:sz="0" w:space="0" w:color="auto"/>
        <w:bottom w:val="none" w:sz="0" w:space="0" w:color="auto"/>
        <w:right w:val="none" w:sz="0" w:space="0" w:color="auto"/>
      </w:divBdr>
    </w:div>
    <w:div w:id="1967079734">
      <w:bodyDiv w:val="1"/>
      <w:marLeft w:val="0"/>
      <w:marRight w:val="0"/>
      <w:marTop w:val="0"/>
      <w:marBottom w:val="0"/>
      <w:divBdr>
        <w:top w:val="none" w:sz="0" w:space="0" w:color="auto"/>
        <w:left w:val="none" w:sz="0" w:space="0" w:color="auto"/>
        <w:bottom w:val="none" w:sz="0" w:space="0" w:color="auto"/>
        <w:right w:val="none" w:sz="0" w:space="0" w:color="auto"/>
      </w:divBdr>
    </w:div>
    <w:div w:id="1967201200">
      <w:bodyDiv w:val="1"/>
      <w:marLeft w:val="0"/>
      <w:marRight w:val="0"/>
      <w:marTop w:val="0"/>
      <w:marBottom w:val="0"/>
      <w:divBdr>
        <w:top w:val="none" w:sz="0" w:space="0" w:color="auto"/>
        <w:left w:val="none" w:sz="0" w:space="0" w:color="auto"/>
        <w:bottom w:val="none" w:sz="0" w:space="0" w:color="auto"/>
        <w:right w:val="none" w:sz="0" w:space="0" w:color="auto"/>
      </w:divBdr>
    </w:div>
    <w:div w:id="1967738303">
      <w:bodyDiv w:val="1"/>
      <w:marLeft w:val="0"/>
      <w:marRight w:val="0"/>
      <w:marTop w:val="0"/>
      <w:marBottom w:val="0"/>
      <w:divBdr>
        <w:top w:val="none" w:sz="0" w:space="0" w:color="auto"/>
        <w:left w:val="none" w:sz="0" w:space="0" w:color="auto"/>
        <w:bottom w:val="none" w:sz="0" w:space="0" w:color="auto"/>
        <w:right w:val="none" w:sz="0" w:space="0" w:color="auto"/>
      </w:divBdr>
    </w:div>
    <w:div w:id="1968126154">
      <w:bodyDiv w:val="1"/>
      <w:marLeft w:val="0"/>
      <w:marRight w:val="0"/>
      <w:marTop w:val="0"/>
      <w:marBottom w:val="0"/>
      <w:divBdr>
        <w:top w:val="none" w:sz="0" w:space="0" w:color="auto"/>
        <w:left w:val="none" w:sz="0" w:space="0" w:color="auto"/>
        <w:bottom w:val="none" w:sz="0" w:space="0" w:color="auto"/>
        <w:right w:val="none" w:sz="0" w:space="0" w:color="auto"/>
      </w:divBdr>
    </w:div>
    <w:div w:id="1968466042">
      <w:bodyDiv w:val="1"/>
      <w:marLeft w:val="0"/>
      <w:marRight w:val="0"/>
      <w:marTop w:val="0"/>
      <w:marBottom w:val="0"/>
      <w:divBdr>
        <w:top w:val="none" w:sz="0" w:space="0" w:color="auto"/>
        <w:left w:val="none" w:sz="0" w:space="0" w:color="auto"/>
        <w:bottom w:val="none" w:sz="0" w:space="0" w:color="auto"/>
        <w:right w:val="none" w:sz="0" w:space="0" w:color="auto"/>
      </w:divBdr>
    </w:div>
    <w:div w:id="1968512860">
      <w:bodyDiv w:val="1"/>
      <w:marLeft w:val="0"/>
      <w:marRight w:val="0"/>
      <w:marTop w:val="0"/>
      <w:marBottom w:val="0"/>
      <w:divBdr>
        <w:top w:val="none" w:sz="0" w:space="0" w:color="auto"/>
        <w:left w:val="none" w:sz="0" w:space="0" w:color="auto"/>
        <w:bottom w:val="none" w:sz="0" w:space="0" w:color="auto"/>
        <w:right w:val="none" w:sz="0" w:space="0" w:color="auto"/>
      </w:divBdr>
    </w:div>
    <w:div w:id="1968781555">
      <w:bodyDiv w:val="1"/>
      <w:marLeft w:val="0"/>
      <w:marRight w:val="0"/>
      <w:marTop w:val="0"/>
      <w:marBottom w:val="0"/>
      <w:divBdr>
        <w:top w:val="none" w:sz="0" w:space="0" w:color="auto"/>
        <w:left w:val="none" w:sz="0" w:space="0" w:color="auto"/>
        <w:bottom w:val="none" w:sz="0" w:space="0" w:color="auto"/>
        <w:right w:val="none" w:sz="0" w:space="0" w:color="auto"/>
      </w:divBdr>
    </w:div>
    <w:div w:id="1969042519">
      <w:bodyDiv w:val="1"/>
      <w:marLeft w:val="0"/>
      <w:marRight w:val="0"/>
      <w:marTop w:val="0"/>
      <w:marBottom w:val="0"/>
      <w:divBdr>
        <w:top w:val="none" w:sz="0" w:space="0" w:color="auto"/>
        <w:left w:val="none" w:sz="0" w:space="0" w:color="auto"/>
        <w:bottom w:val="none" w:sz="0" w:space="0" w:color="auto"/>
        <w:right w:val="none" w:sz="0" w:space="0" w:color="auto"/>
      </w:divBdr>
    </w:div>
    <w:div w:id="1969050772">
      <w:bodyDiv w:val="1"/>
      <w:marLeft w:val="0"/>
      <w:marRight w:val="0"/>
      <w:marTop w:val="0"/>
      <w:marBottom w:val="0"/>
      <w:divBdr>
        <w:top w:val="none" w:sz="0" w:space="0" w:color="auto"/>
        <w:left w:val="none" w:sz="0" w:space="0" w:color="auto"/>
        <w:bottom w:val="none" w:sz="0" w:space="0" w:color="auto"/>
        <w:right w:val="none" w:sz="0" w:space="0" w:color="auto"/>
      </w:divBdr>
    </w:div>
    <w:div w:id="1969579330">
      <w:bodyDiv w:val="1"/>
      <w:marLeft w:val="0"/>
      <w:marRight w:val="0"/>
      <w:marTop w:val="0"/>
      <w:marBottom w:val="0"/>
      <w:divBdr>
        <w:top w:val="none" w:sz="0" w:space="0" w:color="auto"/>
        <w:left w:val="none" w:sz="0" w:space="0" w:color="auto"/>
        <w:bottom w:val="none" w:sz="0" w:space="0" w:color="auto"/>
        <w:right w:val="none" w:sz="0" w:space="0" w:color="auto"/>
      </w:divBdr>
    </w:div>
    <w:div w:id="1970358300">
      <w:bodyDiv w:val="1"/>
      <w:marLeft w:val="0"/>
      <w:marRight w:val="0"/>
      <w:marTop w:val="0"/>
      <w:marBottom w:val="0"/>
      <w:divBdr>
        <w:top w:val="none" w:sz="0" w:space="0" w:color="auto"/>
        <w:left w:val="none" w:sz="0" w:space="0" w:color="auto"/>
        <w:bottom w:val="none" w:sz="0" w:space="0" w:color="auto"/>
        <w:right w:val="none" w:sz="0" w:space="0" w:color="auto"/>
      </w:divBdr>
    </w:div>
    <w:div w:id="1970624711">
      <w:bodyDiv w:val="1"/>
      <w:marLeft w:val="0"/>
      <w:marRight w:val="0"/>
      <w:marTop w:val="0"/>
      <w:marBottom w:val="0"/>
      <w:divBdr>
        <w:top w:val="none" w:sz="0" w:space="0" w:color="auto"/>
        <w:left w:val="none" w:sz="0" w:space="0" w:color="auto"/>
        <w:bottom w:val="none" w:sz="0" w:space="0" w:color="auto"/>
        <w:right w:val="none" w:sz="0" w:space="0" w:color="auto"/>
      </w:divBdr>
    </w:div>
    <w:div w:id="1971085073">
      <w:bodyDiv w:val="1"/>
      <w:marLeft w:val="0"/>
      <w:marRight w:val="0"/>
      <w:marTop w:val="0"/>
      <w:marBottom w:val="0"/>
      <w:divBdr>
        <w:top w:val="none" w:sz="0" w:space="0" w:color="auto"/>
        <w:left w:val="none" w:sz="0" w:space="0" w:color="auto"/>
        <w:bottom w:val="none" w:sz="0" w:space="0" w:color="auto"/>
        <w:right w:val="none" w:sz="0" w:space="0" w:color="auto"/>
      </w:divBdr>
    </w:div>
    <w:div w:id="1971090519">
      <w:bodyDiv w:val="1"/>
      <w:marLeft w:val="0"/>
      <w:marRight w:val="0"/>
      <w:marTop w:val="0"/>
      <w:marBottom w:val="0"/>
      <w:divBdr>
        <w:top w:val="none" w:sz="0" w:space="0" w:color="auto"/>
        <w:left w:val="none" w:sz="0" w:space="0" w:color="auto"/>
        <w:bottom w:val="none" w:sz="0" w:space="0" w:color="auto"/>
        <w:right w:val="none" w:sz="0" w:space="0" w:color="auto"/>
      </w:divBdr>
    </w:div>
    <w:div w:id="1971127178">
      <w:bodyDiv w:val="1"/>
      <w:marLeft w:val="0"/>
      <w:marRight w:val="0"/>
      <w:marTop w:val="0"/>
      <w:marBottom w:val="0"/>
      <w:divBdr>
        <w:top w:val="none" w:sz="0" w:space="0" w:color="auto"/>
        <w:left w:val="none" w:sz="0" w:space="0" w:color="auto"/>
        <w:bottom w:val="none" w:sz="0" w:space="0" w:color="auto"/>
        <w:right w:val="none" w:sz="0" w:space="0" w:color="auto"/>
      </w:divBdr>
    </w:div>
    <w:div w:id="1971284495">
      <w:bodyDiv w:val="1"/>
      <w:marLeft w:val="0"/>
      <w:marRight w:val="0"/>
      <w:marTop w:val="0"/>
      <w:marBottom w:val="0"/>
      <w:divBdr>
        <w:top w:val="none" w:sz="0" w:space="0" w:color="auto"/>
        <w:left w:val="none" w:sz="0" w:space="0" w:color="auto"/>
        <w:bottom w:val="none" w:sz="0" w:space="0" w:color="auto"/>
        <w:right w:val="none" w:sz="0" w:space="0" w:color="auto"/>
      </w:divBdr>
    </w:div>
    <w:div w:id="1971327612">
      <w:bodyDiv w:val="1"/>
      <w:marLeft w:val="0"/>
      <w:marRight w:val="0"/>
      <w:marTop w:val="0"/>
      <w:marBottom w:val="0"/>
      <w:divBdr>
        <w:top w:val="none" w:sz="0" w:space="0" w:color="auto"/>
        <w:left w:val="none" w:sz="0" w:space="0" w:color="auto"/>
        <w:bottom w:val="none" w:sz="0" w:space="0" w:color="auto"/>
        <w:right w:val="none" w:sz="0" w:space="0" w:color="auto"/>
      </w:divBdr>
    </w:div>
    <w:div w:id="1971855842">
      <w:bodyDiv w:val="1"/>
      <w:marLeft w:val="0"/>
      <w:marRight w:val="0"/>
      <w:marTop w:val="0"/>
      <w:marBottom w:val="0"/>
      <w:divBdr>
        <w:top w:val="none" w:sz="0" w:space="0" w:color="auto"/>
        <w:left w:val="none" w:sz="0" w:space="0" w:color="auto"/>
        <w:bottom w:val="none" w:sz="0" w:space="0" w:color="auto"/>
        <w:right w:val="none" w:sz="0" w:space="0" w:color="auto"/>
      </w:divBdr>
    </w:div>
    <w:div w:id="1971981672">
      <w:bodyDiv w:val="1"/>
      <w:marLeft w:val="0"/>
      <w:marRight w:val="0"/>
      <w:marTop w:val="0"/>
      <w:marBottom w:val="0"/>
      <w:divBdr>
        <w:top w:val="none" w:sz="0" w:space="0" w:color="auto"/>
        <w:left w:val="none" w:sz="0" w:space="0" w:color="auto"/>
        <w:bottom w:val="none" w:sz="0" w:space="0" w:color="auto"/>
        <w:right w:val="none" w:sz="0" w:space="0" w:color="auto"/>
      </w:divBdr>
    </w:div>
    <w:div w:id="1972052952">
      <w:bodyDiv w:val="1"/>
      <w:marLeft w:val="0"/>
      <w:marRight w:val="0"/>
      <w:marTop w:val="0"/>
      <w:marBottom w:val="0"/>
      <w:divBdr>
        <w:top w:val="none" w:sz="0" w:space="0" w:color="auto"/>
        <w:left w:val="none" w:sz="0" w:space="0" w:color="auto"/>
        <w:bottom w:val="none" w:sz="0" w:space="0" w:color="auto"/>
        <w:right w:val="none" w:sz="0" w:space="0" w:color="auto"/>
      </w:divBdr>
    </w:div>
    <w:div w:id="1972206402">
      <w:bodyDiv w:val="1"/>
      <w:marLeft w:val="0"/>
      <w:marRight w:val="0"/>
      <w:marTop w:val="0"/>
      <w:marBottom w:val="0"/>
      <w:divBdr>
        <w:top w:val="none" w:sz="0" w:space="0" w:color="auto"/>
        <w:left w:val="none" w:sz="0" w:space="0" w:color="auto"/>
        <w:bottom w:val="none" w:sz="0" w:space="0" w:color="auto"/>
        <w:right w:val="none" w:sz="0" w:space="0" w:color="auto"/>
      </w:divBdr>
    </w:div>
    <w:div w:id="1972399469">
      <w:bodyDiv w:val="1"/>
      <w:marLeft w:val="0"/>
      <w:marRight w:val="0"/>
      <w:marTop w:val="0"/>
      <w:marBottom w:val="0"/>
      <w:divBdr>
        <w:top w:val="none" w:sz="0" w:space="0" w:color="auto"/>
        <w:left w:val="none" w:sz="0" w:space="0" w:color="auto"/>
        <w:bottom w:val="none" w:sz="0" w:space="0" w:color="auto"/>
        <w:right w:val="none" w:sz="0" w:space="0" w:color="auto"/>
      </w:divBdr>
    </w:div>
    <w:div w:id="1972469203">
      <w:bodyDiv w:val="1"/>
      <w:marLeft w:val="0"/>
      <w:marRight w:val="0"/>
      <w:marTop w:val="0"/>
      <w:marBottom w:val="0"/>
      <w:divBdr>
        <w:top w:val="none" w:sz="0" w:space="0" w:color="auto"/>
        <w:left w:val="none" w:sz="0" w:space="0" w:color="auto"/>
        <w:bottom w:val="none" w:sz="0" w:space="0" w:color="auto"/>
        <w:right w:val="none" w:sz="0" w:space="0" w:color="auto"/>
      </w:divBdr>
    </w:div>
    <w:div w:id="1972636291">
      <w:bodyDiv w:val="1"/>
      <w:marLeft w:val="0"/>
      <w:marRight w:val="0"/>
      <w:marTop w:val="0"/>
      <w:marBottom w:val="0"/>
      <w:divBdr>
        <w:top w:val="none" w:sz="0" w:space="0" w:color="auto"/>
        <w:left w:val="none" w:sz="0" w:space="0" w:color="auto"/>
        <w:bottom w:val="none" w:sz="0" w:space="0" w:color="auto"/>
        <w:right w:val="none" w:sz="0" w:space="0" w:color="auto"/>
      </w:divBdr>
    </w:div>
    <w:div w:id="1972712326">
      <w:bodyDiv w:val="1"/>
      <w:marLeft w:val="0"/>
      <w:marRight w:val="0"/>
      <w:marTop w:val="0"/>
      <w:marBottom w:val="0"/>
      <w:divBdr>
        <w:top w:val="none" w:sz="0" w:space="0" w:color="auto"/>
        <w:left w:val="none" w:sz="0" w:space="0" w:color="auto"/>
        <w:bottom w:val="none" w:sz="0" w:space="0" w:color="auto"/>
        <w:right w:val="none" w:sz="0" w:space="0" w:color="auto"/>
      </w:divBdr>
    </w:div>
    <w:div w:id="1973364810">
      <w:bodyDiv w:val="1"/>
      <w:marLeft w:val="0"/>
      <w:marRight w:val="0"/>
      <w:marTop w:val="0"/>
      <w:marBottom w:val="0"/>
      <w:divBdr>
        <w:top w:val="none" w:sz="0" w:space="0" w:color="auto"/>
        <w:left w:val="none" w:sz="0" w:space="0" w:color="auto"/>
        <w:bottom w:val="none" w:sz="0" w:space="0" w:color="auto"/>
        <w:right w:val="none" w:sz="0" w:space="0" w:color="auto"/>
      </w:divBdr>
    </w:div>
    <w:div w:id="1973561381">
      <w:bodyDiv w:val="1"/>
      <w:marLeft w:val="0"/>
      <w:marRight w:val="0"/>
      <w:marTop w:val="0"/>
      <w:marBottom w:val="0"/>
      <w:divBdr>
        <w:top w:val="none" w:sz="0" w:space="0" w:color="auto"/>
        <w:left w:val="none" w:sz="0" w:space="0" w:color="auto"/>
        <w:bottom w:val="none" w:sz="0" w:space="0" w:color="auto"/>
        <w:right w:val="none" w:sz="0" w:space="0" w:color="auto"/>
      </w:divBdr>
    </w:div>
    <w:div w:id="1974024109">
      <w:bodyDiv w:val="1"/>
      <w:marLeft w:val="0"/>
      <w:marRight w:val="0"/>
      <w:marTop w:val="0"/>
      <w:marBottom w:val="0"/>
      <w:divBdr>
        <w:top w:val="none" w:sz="0" w:space="0" w:color="auto"/>
        <w:left w:val="none" w:sz="0" w:space="0" w:color="auto"/>
        <w:bottom w:val="none" w:sz="0" w:space="0" w:color="auto"/>
        <w:right w:val="none" w:sz="0" w:space="0" w:color="auto"/>
      </w:divBdr>
    </w:div>
    <w:div w:id="1974365015">
      <w:bodyDiv w:val="1"/>
      <w:marLeft w:val="0"/>
      <w:marRight w:val="0"/>
      <w:marTop w:val="0"/>
      <w:marBottom w:val="0"/>
      <w:divBdr>
        <w:top w:val="none" w:sz="0" w:space="0" w:color="auto"/>
        <w:left w:val="none" w:sz="0" w:space="0" w:color="auto"/>
        <w:bottom w:val="none" w:sz="0" w:space="0" w:color="auto"/>
        <w:right w:val="none" w:sz="0" w:space="0" w:color="auto"/>
      </w:divBdr>
    </w:div>
    <w:div w:id="1974479753">
      <w:bodyDiv w:val="1"/>
      <w:marLeft w:val="0"/>
      <w:marRight w:val="0"/>
      <w:marTop w:val="0"/>
      <w:marBottom w:val="0"/>
      <w:divBdr>
        <w:top w:val="none" w:sz="0" w:space="0" w:color="auto"/>
        <w:left w:val="none" w:sz="0" w:space="0" w:color="auto"/>
        <w:bottom w:val="none" w:sz="0" w:space="0" w:color="auto"/>
        <w:right w:val="none" w:sz="0" w:space="0" w:color="auto"/>
      </w:divBdr>
    </w:div>
    <w:div w:id="1974750820">
      <w:bodyDiv w:val="1"/>
      <w:marLeft w:val="0"/>
      <w:marRight w:val="0"/>
      <w:marTop w:val="0"/>
      <w:marBottom w:val="0"/>
      <w:divBdr>
        <w:top w:val="none" w:sz="0" w:space="0" w:color="auto"/>
        <w:left w:val="none" w:sz="0" w:space="0" w:color="auto"/>
        <w:bottom w:val="none" w:sz="0" w:space="0" w:color="auto"/>
        <w:right w:val="none" w:sz="0" w:space="0" w:color="auto"/>
      </w:divBdr>
    </w:div>
    <w:div w:id="1975330164">
      <w:bodyDiv w:val="1"/>
      <w:marLeft w:val="0"/>
      <w:marRight w:val="0"/>
      <w:marTop w:val="0"/>
      <w:marBottom w:val="0"/>
      <w:divBdr>
        <w:top w:val="none" w:sz="0" w:space="0" w:color="auto"/>
        <w:left w:val="none" w:sz="0" w:space="0" w:color="auto"/>
        <w:bottom w:val="none" w:sz="0" w:space="0" w:color="auto"/>
        <w:right w:val="none" w:sz="0" w:space="0" w:color="auto"/>
      </w:divBdr>
    </w:div>
    <w:div w:id="1975870571">
      <w:bodyDiv w:val="1"/>
      <w:marLeft w:val="0"/>
      <w:marRight w:val="0"/>
      <w:marTop w:val="0"/>
      <w:marBottom w:val="0"/>
      <w:divBdr>
        <w:top w:val="none" w:sz="0" w:space="0" w:color="auto"/>
        <w:left w:val="none" w:sz="0" w:space="0" w:color="auto"/>
        <w:bottom w:val="none" w:sz="0" w:space="0" w:color="auto"/>
        <w:right w:val="none" w:sz="0" w:space="0" w:color="auto"/>
      </w:divBdr>
    </w:div>
    <w:div w:id="1975985697">
      <w:bodyDiv w:val="1"/>
      <w:marLeft w:val="0"/>
      <w:marRight w:val="0"/>
      <w:marTop w:val="0"/>
      <w:marBottom w:val="0"/>
      <w:divBdr>
        <w:top w:val="none" w:sz="0" w:space="0" w:color="auto"/>
        <w:left w:val="none" w:sz="0" w:space="0" w:color="auto"/>
        <w:bottom w:val="none" w:sz="0" w:space="0" w:color="auto"/>
        <w:right w:val="none" w:sz="0" w:space="0" w:color="auto"/>
      </w:divBdr>
    </w:div>
    <w:div w:id="1976179636">
      <w:bodyDiv w:val="1"/>
      <w:marLeft w:val="0"/>
      <w:marRight w:val="0"/>
      <w:marTop w:val="0"/>
      <w:marBottom w:val="0"/>
      <w:divBdr>
        <w:top w:val="none" w:sz="0" w:space="0" w:color="auto"/>
        <w:left w:val="none" w:sz="0" w:space="0" w:color="auto"/>
        <w:bottom w:val="none" w:sz="0" w:space="0" w:color="auto"/>
        <w:right w:val="none" w:sz="0" w:space="0" w:color="auto"/>
      </w:divBdr>
    </w:div>
    <w:div w:id="1976254353">
      <w:bodyDiv w:val="1"/>
      <w:marLeft w:val="0"/>
      <w:marRight w:val="0"/>
      <w:marTop w:val="0"/>
      <w:marBottom w:val="0"/>
      <w:divBdr>
        <w:top w:val="none" w:sz="0" w:space="0" w:color="auto"/>
        <w:left w:val="none" w:sz="0" w:space="0" w:color="auto"/>
        <w:bottom w:val="none" w:sz="0" w:space="0" w:color="auto"/>
        <w:right w:val="none" w:sz="0" w:space="0" w:color="auto"/>
      </w:divBdr>
    </w:div>
    <w:div w:id="1976255081">
      <w:bodyDiv w:val="1"/>
      <w:marLeft w:val="0"/>
      <w:marRight w:val="0"/>
      <w:marTop w:val="0"/>
      <w:marBottom w:val="0"/>
      <w:divBdr>
        <w:top w:val="none" w:sz="0" w:space="0" w:color="auto"/>
        <w:left w:val="none" w:sz="0" w:space="0" w:color="auto"/>
        <w:bottom w:val="none" w:sz="0" w:space="0" w:color="auto"/>
        <w:right w:val="none" w:sz="0" w:space="0" w:color="auto"/>
      </w:divBdr>
    </w:div>
    <w:div w:id="1976325326">
      <w:bodyDiv w:val="1"/>
      <w:marLeft w:val="0"/>
      <w:marRight w:val="0"/>
      <w:marTop w:val="0"/>
      <w:marBottom w:val="0"/>
      <w:divBdr>
        <w:top w:val="none" w:sz="0" w:space="0" w:color="auto"/>
        <w:left w:val="none" w:sz="0" w:space="0" w:color="auto"/>
        <w:bottom w:val="none" w:sz="0" w:space="0" w:color="auto"/>
        <w:right w:val="none" w:sz="0" w:space="0" w:color="auto"/>
      </w:divBdr>
    </w:div>
    <w:div w:id="1976329832">
      <w:bodyDiv w:val="1"/>
      <w:marLeft w:val="0"/>
      <w:marRight w:val="0"/>
      <w:marTop w:val="0"/>
      <w:marBottom w:val="0"/>
      <w:divBdr>
        <w:top w:val="none" w:sz="0" w:space="0" w:color="auto"/>
        <w:left w:val="none" w:sz="0" w:space="0" w:color="auto"/>
        <w:bottom w:val="none" w:sz="0" w:space="0" w:color="auto"/>
        <w:right w:val="none" w:sz="0" w:space="0" w:color="auto"/>
      </w:divBdr>
    </w:div>
    <w:div w:id="1976523400">
      <w:bodyDiv w:val="1"/>
      <w:marLeft w:val="0"/>
      <w:marRight w:val="0"/>
      <w:marTop w:val="0"/>
      <w:marBottom w:val="0"/>
      <w:divBdr>
        <w:top w:val="none" w:sz="0" w:space="0" w:color="auto"/>
        <w:left w:val="none" w:sz="0" w:space="0" w:color="auto"/>
        <w:bottom w:val="none" w:sz="0" w:space="0" w:color="auto"/>
        <w:right w:val="none" w:sz="0" w:space="0" w:color="auto"/>
      </w:divBdr>
    </w:div>
    <w:div w:id="1976525961">
      <w:bodyDiv w:val="1"/>
      <w:marLeft w:val="0"/>
      <w:marRight w:val="0"/>
      <w:marTop w:val="0"/>
      <w:marBottom w:val="0"/>
      <w:divBdr>
        <w:top w:val="none" w:sz="0" w:space="0" w:color="auto"/>
        <w:left w:val="none" w:sz="0" w:space="0" w:color="auto"/>
        <w:bottom w:val="none" w:sz="0" w:space="0" w:color="auto"/>
        <w:right w:val="none" w:sz="0" w:space="0" w:color="auto"/>
      </w:divBdr>
    </w:div>
    <w:div w:id="1976793254">
      <w:bodyDiv w:val="1"/>
      <w:marLeft w:val="0"/>
      <w:marRight w:val="0"/>
      <w:marTop w:val="0"/>
      <w:marBottom w:val="0"/>
      <w:divBdr>
        <w:top w:val="none" w:sz="0" w:space="0" w:color="auto"/>
        <w:left w:val="none" w:sz="0" w:space="0" w:color="auto"/>
        <w:bottom w:val="none" w:sz="0" w:space="0" w:color="auto"/>
        <w:right w:val="none" w:sz="0" w:space="0" w:color="auto"/>
      </w:divBdr>
    </w:div>
    <w:div w:id="1976911750">
      <w:bodyDiv w:val="1"/>
      <w:marLeft w:val="0"/>
      <w:marRight w:val="0"/>
      <w:marTop w:val="0"/>
      <w:marBottom w:val="0"/>
      <w:divBdr>
        <w:top w:val="none" w:sz="0" w:space="0" w:color="auto"/>
        <w:left w:val="none" w:sz="0" w:space="0" w:color="auto"/>
        <w:bottom w:val="none" w:sz="0" w:space="0" w:color="auto"/>
        <w:right w:val="none" w:sz="0" w:space="0" w:color="auto"/>
      </w:divBdr>
    </w:div>
    <w:div w:id="1977057081">
      <w:bodyDiv w:val="1"/>
      <w:marLeft w:val="0"/>
      <w:marRight w:val="0"/>
      <w:marTop w:val="0"/>
      <w:marBottom w:val="0"/>
      <w:divBdr>
        <w:top w:val="none" w:sz="0" w:space="0" w:color="auto"/>
        <w:left w:val="none" w:sz="0" w:space="0" w:color="auto"/>
        <w:bottom w:val="none" w:sz="0" w:space="0" w:color="auto"/>
        <w:right w:val="none" w:sz="0" w:space="0" w:color="auto"/>
      </w:divBdr>
    </w:div>
    <w:div w:id="1977181454">
      <w:bodyDiv w:val="1"/>
      <w:marLeft w:val="0"/>
      <w:marRight w:val="0"/>
      <w:marTop w:val="0"/>
      <w:marBottom w:val="0"/>
      <w:divBdr>
        <w:top w:val="none" w:sz="0" w:space="0" w:color="auto"/>
        <w:left w:val="none" w:sz="0" w:space="0" w:color="auto"/>
        <w:bottom w:val="none" w:sz="0" w:space="0" w:color="auto"/>
        <w:right w:val="none" w:sz="0" w:space="0" w:color="auto"/>
      </w:divBdr>
    </w:div>
    <w:div w:id="1977291593">
      <w:bodyDiv w:val="1"/>
      <w:marLeft w:val="0"/>
      <w:marRight w:val="0"/>
      <w:marTop w:val="0"/>
      <w:marBottom w:val="0"/>
      <w:divBdr>
        <w:top w:val="none" w:sz="0" w:space="0" w:color="auto"/>
        <w:left w:val="none" w:sz="0" w:space="0" w:color="auto"/>
        <w:bottom w:val="none" w:sz="0" w:space="0" w:color="auto"/>
        <w:right w:val="none" w:sz="0" w:space="0" w:color="auto"/>
      </w:divBdr>
    </w:div>
    <w:div w:id="1977442192">
      <w:bodyDiv w:val="1"/>
      <w:marLeft w:val="0"/>
      <w:marRight w:val="0"/>
      <w:marTop w:val="0"/>
      <w:marBottom w:val="0"/>
      <w:divBdr>
        <w:top w:val="none" w:sz="0" w:space="0" w:color="auto"/>
        <w:left w:val="none" w:sz="0" w:space="0" w:color="auto"/>
        <w:bottom w:val="none" w:sz="0" w:space="0" w:color="auto"/>
        <w:right w:val="none" w:sz="0" w:space="0" w:color="auto"/>
      </w:divBdr>
    </w:div>
    <w:div w:id="1977449189">
      <w:bodyDiv w:val="1"/>
      <w:marLeft w:val="0"/>
      <w:marRight w:val="0"/>
      <w:marTop w:val="0"/>
      <w:marBottom w:val="0"/>
      <w:divBdr>
        <w:top w:val="none" w:sz="0" w:space="0" w:color="auto"/>
        <w:left w:val="none" w:sz="0" w:space="0" w:color="auto"/>
        <w:bottom w:val="none" w:sz="0" w:space="0" w:color="auto"/>
        <w:right w:val="none" w:sz="0" w:space="0" w:color="auto"/>
      </w:divBdr>
    </w:div>
    <w:div w:id="1977837708">
      <w:bodyDiv w:val="1"/>
      <w:marLeft w:val="0"/>
      <w:marRight w:val="0"/>
      <w:marTop w:val="0"/>
      <w:marBottom w:val="0"/>
      <w:divBdr>
        <w:top w:val="none" w:sz="0" w:space="0" w:color="auto"/>
        <w:left w:val="none" w:sz="0" w:space="0" w:color="auto"/>
        <w:bottom w:val="none" w:sz="0" w:space="0" w:color="auto"/>
        <w:right w:val="none" w:sz="0" w:space="0" w:color="auto"/>
      </w:divBdr>
    </w:div>
    <w:div w:id="1977948409">
      <w:bodyDiv w:val="1"/>
      <w:marLeft w:val="0"/>
      <w:marRight w:val="0"/>
      <w:marTop w:val="0"/>
      <w:marBottom w:val="0"/>
      <w:divBdr>
        <w:top w:val="none" w:sz="0" w:space="0" w:color="auto"/>
        <w:left w:val="none" w:sz="0" w:space="0" w:color="auto"/>
        <w:bottom w:val="none" w:sz="0" w:space="0" w:color="auto"/>
        <w:right w:val="none" w:sz="0" w:space="0" w:color="auto"/>
      </w:divBdr>
    </w:div>
    <w:div w:id="1978488261">
      <w:bodyDiv w:val="1"/>
      <w:marLeft w:val="0"/>
      <w:marRight w:val="0"/>
      <w:marTop w:val="0"/>
      <w:marBottom w:val="0"/>
      <w:divBdr>
        <w:top w:val="none" w:sz="0" w:space="0" w:color="auto"/>
        <w:left w:val="none" w:sz="0" w:space="0" w:color="auto"/>
        <w:bottom w:val="none" w:sz="0" w:space="0" w:color="auto"/>
        <w:right w:val="none" w:sz="0" w:space="0" w:color="auto"/>
      </w:divBdr>
    </w:div>
    <w:div w:id="1978610601">
      <w:bodyDiv w:val="1"/>
      <w:marLeft w:val="0"/>
      <w:marRight w:val="0"/>
      <w:marTop w:val="0"/>
      <w:marBottom w:val="0"/>
      <w:divBdr>
        <w:top w:val="none" w:sz="0" w:space="0" w:color="auto"/>
        <w:left w:val="none" w:sz="0" w:space="0" w:color="auto"/>
        <w:bottom w:val="none" w:sz="0" w:space="0" w:color="auto"/>
        <w:right w:val="none" w:sz="0" w:space="0" w:color="auto"/>
      </w:divBdr>
    </w:div>
    <w:div w:id="1978878852">
      <w:bodyDiv w:val="1"/>
      <w:marLeft w:val="0"/>
      <w:marRight w:val="0"/>
      <w:marTop w:val="0"/>
      <w:marBottom w:val="0"/>
      <w:divBdr>
        <w:top w:val="none" w:sz="0" w:space="0" w:color="auto"/>
        <w:left w:val="none" w:sz="0" w:space="0" w:color="auto"/>
        <w:bottom w:val="none" w:sz="0" w:space="0" w:color="auto"/>
        <w:right w:val="none" w:sz="0" w:space="0" w:color="auto"/>
      </w:divBdr>
    </w:div>
    <w:div w:id="1978952220">
      <w:bodyDiv w:val="1"/>
      <w:marLeft w:val="0"/>
      <w:marRight w:val="0"/>
      <w:marTop w:val="0"/>
      <w:marBottom w:val="0"/>
      <w:divBdr>
        <w:top w:val="none" w:sz="0" w:space="0" w:color="auto"/>
        <w:left w:val="none" w:sz="0" w:space="0" w:color="auto"/>
        <w:bottom w:val="none" w:sz="0" w:space="0" w:color="auto"/>
        <w:right w:val="none" w:sz="0" w:space="0" w:color="auto"/>
      </w:divBdr>
    </w:div>
    <w:div w:id="1979262486">
      <w:bodyDiv w:val="1"/>
      <w:marLeft w:val="0"/>
      <w:marRight w:val="0"/>
      <w:marTop w:val="0"/>
      <w:marBottom w:val="0"/>
      <w:divBdr>
        <w:top w:val="none" w:sz="0" w:space="0" w:color="auto"/>
        <w:left w:val="none" w:sz="0" w:space="0" w:color="auto"/>
        <w:bottom w:val="none" w:sz="0" w:space="0" w:color="auto"/>
        <w:right w:val="none" w:sz="0" w:space="0" w:color="auto"/>
      </w:divBdr>
    </w:div>
    <w:div w:id="1979604768">
      <w:bodyDiv w:val="1"/>
      <w:marLeft w:val="0"/>
      <w:marRight w:val="0"/>
      <w:marTop w:val="0"/>
      <w:marBottom w:val="0"/>
      <w:divBdr>
        <w:top w:val="none" w:sz="0" w:space="0" w:color="auto"/>
        <w:left w:val="none" w:sz="0" w:space="0" w:color="auto"/>
        <w:bottom w:val="none" w:sz="0" w:space="0" w:color="auto"/>
        <w:right w:val="none" w:sz="0" w:space="0" w:color="auto"/>
      </w:divBdr>
    </w:div>
    <w:div w:id="1979719397">
      <w:bodyDiv w:val="1"/>
      <w:marLeft w:val="0"/>
      <w:marRight w:val="0"/>
      <w:marTop w:val="0"/>
      <w:marBottom w:val="0"/>
      <w:divBdr>
        <w:top w:val="none" w:sz="0" w:space="0" w:color="auto"/>
        <w:left w:val="none" w:sz="0" w:space="0" w:color="auto"/>
        <w:bottom w:val="none" w:sz="0" w:space="0" w:color="auto"/>
        <w:right w:val="none" w:sz="0" w:space="0" w:color="auto"/>
      </w:divBdr>
    </w:div>
    <w:div w:id="1979720428">
      <w:bodyDiv w:val="1"/>
      <w:marLeft w:val="0"/>
      <w:marRight w:val="0"/>
      <w:marTop w:val="0"/>
      <w:marBottom w:val="0"/>
      <w:divBdr>
        <w:top w:val="none" w:sz="0" w:space="0" w:color="auto"/>
        <w:left w:val="none" w:sz="0" w:space="0" w:color="auto"/>
        <w:bottom w:val="none" w:sz="0" w:space="0" w:color="auto"/>
        <w:right w:val="none" w:sz="0" w:space="0" w:color="auto"/>
      </w:divBdr>
    </w:div>
    <w:div w:id="1979912864">
      <w:bodyDiv w:val="1"/>
      <w:marLeft w:val="0"/>
      <w:marRight w:val="0"/>
      <w:marTop w:val="0"/>
      <w:marBottom w:val="0"/>
      <w:divBdr>
        <w:top w:val="none" w:sz="0" w:space="0" w:color="auto"/>
        <w:left w:val="none" w:sz="0" w:space="0" w:color="auto"/>
        <w:bottom w:val="none" w:sz="0" w:space="0" w:color="auto"/>
        <w:right w:val="none" w:sz="0" w:space="0" w:color="auto"/>
      </w:divBdr>
    </w:div>
    <w:div w:id="1980186471">
      <w:bodyDiv w:val="1"/>
      <w:marLeft w:val="0"/>
      <w:marRight w:val="0"/>
      <w:marTop w:val="0"/>
      <w:marBottom w:val="0"/>
      <w:divBdr>
        <w:top w:val="none" w:sz="0" w:space="0" w:color="auto"/>
        <w:left w:val="none" w:sz="0" w:space="0" w:color="auto"/>
        <w:bottom w:val="none" w:sz="0" w:space="0" w:color="auto"/>
        <w:right w:val="none" w:sz="0" w:space="0" w:color="auto"/>
      </w:divBdr>
    </w:div>
    <w:div w:id="1980265312">
      <w:bodyDiv w:val="1"/>
      <w:marLeft w:val="0"/>
      <w:marRight w:val="0"/>
      <w:marTop w:val="0"/>
      <w:marBottom w:val="0"/>
      <w:divBdr>
        <w:top w:val="none" w:sz="0" w:space="0" w:color="auto"/>
        <w:left w:val="none" w:sz="0" w:space="0" w:color="auto"/>
        <w:bottom w:val="none" w:sz="0" w:space="0" w:color="auto"/>
        <w:right w:val="none" w:sz="0" w:space="0" w:color="auto"/>
      </w:divBdr>
    </w:div>
    <w:div w:id="1980381218">
      <w:bodyDiv w:val="1"/>
      <w:marLeft w:val="0"/>
      <w:marRight w:val="0"/>
      <w:marTop w:val="0"/>
      <w:marBottom w:val="0"/>
      <w:divBdr>
        <w:top w:val="none" w:sz="0" w:space="0" w:color="auto"/>
        <w:left w:val="none" w:sz="0" w:space="0" w:color="auto"/>
        <w:bottom w:val="none" w:sz="0" w:space="0" w:color="auto"/>
        <w:right w:val="none" w:sz="0" w:space="0" w:color="auto"/>
      </w:divBdr>
    </w:div>
    <w:div w:id="1981424589">
      <w:bodyDiv w:val="1"/>
      <w:marLeft w:val="0"/>
      <w:marRight w:val="0"/>
      <w:marTop w:val="0"/>
      <w:marBottom w:val="0"/>
      <w:divBdr>
        <w:top w:val="none" w:sz="0" w:space="0" w:color="auto"/>
        <w:left w:val="none" w:sz="0" w:space="0" w:color="auto"/>
        <w:bottom w:val="none" w:sz="0" w:space="0" w:color="auto"/>
        <w:right w:val="none" w:sz="0" w:space="0" w:color="auto"/>
      </w:divBdr>
    </w:div>
    <w:div w:id="1981885912">
      <w:bodyDiv w:val="1"/>
      <w:marLeft w:val="0"/>
      <w:marRight w:val="0"/>
      <w:marTop w:val="0"/>
      <w:marBottom w:val="0"/>
      <w:divBdr>
        <w:top w:val="none" w:sz="0" w:space="0" w:color="auto"/>
        <w:left w:val="none" w:sz="0" w:space="0" w:color="auto"/>
        <w:bottom w:val="none" w:sz="0" w:space="0" w:color="auto"/>
        <w:right w:val="none" w:sz="0" w:space="0" w:color="auto"/>
      </w:divBdr>
    </w:div>
    <w:div w:id="1981959536">
      <w:bodyDiv w:val="1"/>
      <w:marLeft w:val="0"/>
      <w:marRight w:val="0"/>
      <w:marTop w:val="0"/>
      <w:marBottom w:val="0"/>
      <w:divBdr>
        <w:top w:val="none" w:sz="0" w:space="0" w:color="auto"/>
        <w:left w:val="none" w:sz="0" w:space="0" w:color="auto"/>
        <w:bottom w:val="none" w:sz="0" w:space="0" w:color="auto"/>
        <w:right w:val="none" w:sz="0" w:space="0" w:color="auto"/>
      </w:divBdr>
    </w:div>
    <w:div w:id="1982076592">
      <w:bodyDiv w:val="1"/>
      <w:marLeft w:val="0"/>
      <w:marRight w:val="0"/>
      <w:marTop w:val="0"/>
      <w:marBottom w:val="0"/>
      <w:divBdr>
        <w:top w:val="none" w:sz="0" w:space="0" w:color="auto"/>
        <w:left w:val="none" w:sz="0" w:space="0" w:color="auto"/>
        <w:bottom w:val="none" w:sz="0" w:space="0" w:color="auto"/>
        <w:right w:val="none" w:sz="0" w:space="0" w:color="auto"/>
      </w:divBdr>
    </w:div>
    <w:div w:id="1982271265">
      <w:bodyDiv w:val="1"/>
      <w:marLeft w:val="0"/>
      <w:marRight w:val="0"/>
      <w:marTop w:val="0"/>
      <w:marBottom w:val="0"/>
      <w:divBdr>
        <w:top w:val="none" w:sz="0" w:space="0" w:color="auto"/>
        <w:left w:val="none" w:sz="0" w:space="0" w:color="auto"/>
        <w:bottom w:val="none" w:sz="0" w:space="0" w:color="auto"/>
        <w:right w:val="none" w:sz="0" w:space="0" w:color="auto"/>
      </w:divBdr>
    </w:div>
    <w:div w:id="1982610952">
      <w:bodyDiv w:val="1"/>
      <w:marLeft w:val="0"/>
      <w:marRight w:val="0"/>
      <w:marTop w:val="0"/>
      <w:marBottom w:val="0"/>
      <w:divBdr>
        <w:top w:val="none" w:sz="0" w:space="0" w:color="auto"/>
        <w:left w:val="none" w:sz="0" w:space="0" w:color="auto"/>
        <w:bottom w:val="none" w:sz="0" w:space="0" w:color="auto"/>
        <w:right w:val="none" w:sz="0" w:space="0" w:color="auto"/>
      </w:divBdr>
    </w:div>
    <w:div w:id="1982877189">
      <w:bodyDiv w:val="1"/>
      <w:marLeft w:val="0"/>
      <w:marRight w:val="0"/>
      <w:marTop w:val="0"/>
      <w:marBottom w:val="0"/>
      <w:divBdr>
        <w:top w:val="none" w:sz="0" w:space="0" w:color="auto"/>
        <w:left w:val="none" w:sz="0" w:space="0" w:color="auto"/>
        <w:bottom w:val="none" w:sz="0" w:space="0" w:color="auto"/>
        <w:right w:val="none" w:sz="0" w:space="0" w:color="auto"/>
      </w:divBdr>
    </w:div>
    <w:div w:id="1982929452">
      <w:bodyDiv w:val="1"/>
      <w:marLeft w:val="0"/>
      <w:marRight w:val="0"/>
      <w:marTop w:val="0"/>
      <w:marBottom w:val="0"/>
      <w:divBdr>
        <w:top w:val="none" w:sz="0" w:space="0" w:color="auto"/>
        <w:left w:val="none" w:sz="0" w:space="0" w:color="auto"/>
        <w:bottom w:val="none" w:sz="0" w:space="0" w:color="auto"/>
        <w:right w:val="none" w:sz="0" w:space="0" w:color="auto"/>
      </w:divBdr>
    </w:div>
    <w:div w:id="1983002816">
      <w:bodyDiv w:val="1"/>
      <w:marLeft w:val="0"/>
      <w:marRight w:val="0"/>
      <w:marTop w:val="0"/>
      <w:marBottom w:val="0"/>
      <w:divBdr>
        <w:top w:val="none" w:sz="0" w:space="0" w:color="auto"/>
        <w:left w:val="none" w:sz="0" w:space="0" w:color="auto"/>
        <w:bottom w:val="none" w:sz="0" w:space="0" w:color="auto"/>
        <w:right w:val="none" w:sz="0" w:space="0" w:color="auto"/>
      </w:divBdr>
    </w:div>
    <w:div w:id="1983191262">
      <w:bodyDiv w:val="1"/>
      <w:marLeft w:val="0"/>
      <w:marRight w:val="0"/>
      <w:marTop w:val="0"/>
      <w:marBottom w:val="0"/>
      <w:divBdr>
        <w:top w:val="none" w:sz="0" w:space="0" w:color="auto"/>
        <w:left w:val="none" w:sz="0" w:space="0" w:color="auto"/>
        <w:bottom w:val="none" w:sz="0" w:space="0" w:color="auto"/>
        <w:right w:val="none" w:sz="0" w:space="0" w:color="auto"/>
      </w:divBdr>
    </w:div>
    <w:div w:id="1983194289">
      <w:bodyDiv w:val="1"/>
      <w:marLeft w:val="0"/>
      <w:marRight w:val="0"/>
      <w:marTop w:val="0"/>
      <w:marBottom w:val="0"/>
      <w:divBdr>
        <w:top w:val="none" w:sz="0" w:space="0" w:color="auto"/>
        <w:left w:val="none" w:sz="0" w:space="0" w:color="auto"/>
        <w:bottom w:val="none" w:sz="0" w:space="0" w:color="auto"/>
        <w:right w:val="none" w:sz="0" w:space="0" w:color="auto"/>
      </w:divBdr>
    </w:div>
    <w:div w:id="1983578606">
      <w:bodyDiv w:val="1"/>
      <w:marLeft w:val="0"/>
      <w:marRight w:val="0"/>
      <w:marTop w:val="0"/>
      <w:marBottom w:val="0"/>
      <w:divBdr>
        <w:top w:val="none" w:sz="0" w:space="0" w:color="auto"/>
        <w:left w:val="none" w:sz="0" w:space="0" w:color="auto"/>
        <w:bottom w:val="none" w:sz="0" w:space="0" w:color="auto"/>
        <w:right w:val="none" w:sz="0" w:space="0" w:color="auto"/>
      </w:divBdr>
    </w:div>
    <w:div w:id="1983727021">
      <w:bodyDiv w:val="1"/>
      <w:marLeft w:val="0"/>
      <w:marRight w:val="0"/>
      <w:marTop w:val="0"/>
      <w:marBottom w:val="0"/>
      <w:divBdr>
        <w:top w:val="none" w:sz="0" w:space="0" w:color="auto"/>
        <w:left w:val="none" w:sz="0" w:space="0" w:color="auto"/>
        <w:bottom w:val="none" w:sz="0" w:space="0" w:color="auto"/>
        <w:right w:val="none" w:sz="0" w:space="0" w:color="auto"/>
      </w:divBdr>
    </w:div>
    <w:div w:id="1984433342">
      <w:bodyDiv w:val="1"/>
      <w:marLeft w:val="0"/>
      <w:marRight w:val="0"/>
      <w:marTop w:val="0"/>
      <w:marBottom w:val="0"/>
      <w:divBdr>
        <w:top w:val="none" w:sz="0" w:space="0" w:color="auto"/>
        <w:left w:val="none" w:sz="0" w:space="0" w:color="auto"/>
        <w:bottom w:val="none" w:sz="0" w:space="0" w:color="auto"/>
        <w:right w:val="none" w:sz="0" w:space="0" w:color="auto"/>
      </w:divBdr>
    </w:div>
    <w:div w:id="1984500423">
      <w:bodyDiv w:val="1"/>
      <w:marLeft w:val="0"/>
      <w:marRight w:val="0"/>
      <w:marTop w:val="0"/>
      <w:marBottom w:val="0"/>
      <w:divBdr>
        <w:top w:val="none" w:sz="0" w:space="0" w:color="auto"/>
        <w:left w:val="none" w:sz="0" w:space="0" w:color="auto"/>
        <w:bottom w:val="none" w:sz="0" w:space="0" w:color="auto"/>
        <w:right w:val="none" w:sz="0" w:space="0" w:color="auto"/>
      </w:divBdr>
    </w:div>
    <w:div w:id="1984852418">
      <w:bodyDiv w:val="1"/>
      <w:marLeft w:val="0"/>
      <w:marRight w:val="0"/>
      <w:marTop w:val="0"/>
      <w:marBottom w:val="0"/>
      <w:divBdr>
        <w:top w:val="none" w:sz="0" w:space="0" w:color="auto"/>
        <w:left w:val="none" w:sz="0" w:space="0" w:color="auto"/>
        <w:bottom w:val="none" w:sz="0" w:space="0" w:color="auto"/>
        <w:right w:val="none" w:sz="0" w:space="0" w:color="auto"/>
      </w:divBdr>
    </w:div>
    <w:div w:id="1985312867">
      <w:bodyDiv w:val="1"/>
      <w:marLeft w:val="0"/>
      <w:marRight w:val="0"/>
      <w:marTop w:val="0"/>
      <w:marBottom w:val="0"/>
      <w:divBdr>
        <w:top w:val="none" w:sz="0" w:space="0" w:color="auto"/>
        <w:left w:val="none" w:sz="0" w:space="0" w:color="auto"/>
        <w:bottom w:val="none" w:sz="0" w:space="0" w:color="auto"/>
        <w:right w:val="none" w:sz="0" w:space="0" w:color="auto"/>
      </w:divBdr>
    </w:div>
    <w:div w:id="1985695164">
      <w:bodyDiv w:val="1"/>
      <w:marLeft w:val="0"/>
      <w:marRight w:val="0"/>
      <w:marTop w:val="0"/>
      <w:marBottom w:val="0"/>
      <w:divBdr>
        <w:top w:val="none" w:sz="0" w:space="0" w:color="auto"/>
        <w:left w:val="none" w:sz="0" w:space="0" w:color="auto"/>
        <w:bottom w:val="none" w:sz="0" w:space="0" w:color="auto"/>
        <w:right w:val="none" w:sz="0" w:space="0" w:color="auto"/>
      </w:divBdr>
    </w:div>
    <w:div w:id="1985811072">
      <w:bodyDiv w:val="1"/>
      <w:marLeft w:val="0"/>
      <w:marRight w:val="0"/>
      <w:marTop w:val="0"/>
      <w:marBottom w:val="0"/>
      <w:divBdr>
        <w:top w:val="none" w:sz="0" w:space="0" w:color="auto"/>
        <w:left w:val="none" w:sz="0" w:space="0" w:color="auto"/>
        <w:bottom w:val="none" w:sz="0" w:space="0" w:color="auto"/>
        <w:right w:val="none" w:sz="0" w:space="0" w:color="auto"/>
      </w:divBdr>
    </w:div>
    <w:div w:id="1986229006">
      <w:bodyDiv w:val="1"/>
      <w:marLeft w:val="0"/>
      <w:marRight w:val="0"/>
      <w:marTop w:val="0"/>
      <w:marBottom w:val="0"/>
      <w:divBdr>
        <w:top w:val="none" w:sz="0" w:space="0" w:color="auto"/>
        <w:left w:val="none" w:sz="0" w:space="0" w:color="auto"/>
        <w:bottom w:val="none" w:sz="0" w:space="0" w:color="auto"/>
        <w:right w:val="none" w:sz="0" w:space="0" w:color="auto"/>
      </w:divBdr>
    </w:div>
    <w:div w:id="1986347278">
      <w:bodyDiv w:val="1"/>
      <w:marLeft w:val="0"/>
      <w:marRight w:val="0"/>
      <w:marTop w:val="0"/>
      <w:marBottom w:val="0"/>
      <w:divBdr>
        <w:top w:val="none" w:sz="0" w:space="0" w:color="auto"/>
        <w:left w:val="none" w:sz="0" w:space="0" w:color="auto"/>
        <w:bottom w:val="none" w:sz="0" w:space="0" w:color="auto"/>
        <w:right w:val="none" w:sz="0" w:space="0" w:color="auto"/>
      </w:divBdr>
    </w:div>
    <w:div w:id="1986615911">
      <w:bodyDiv w:val="1"/>
      <w:marLeft w:val="0"/>
      <w:marRight w:val="0"/>
      <w:marTop w:val="0"/>
      <w:marBottom w:val="0"/>
      <w:divBdr>
        <w:top w:val="none" w:sz="0" w:space="0" w:color="auto"/>
        <w:left w:val="none" w:sz="0" w:space="0" w:color="auto"/>
        <w:bottom w:val="none" w:sz="0" w:space="0" w:color="auto"/>
        <w:right w:val="none" w:sz="0" w:space="0" w:color="auto"/>
      </w:divBdr>
    </w:div>
    <w:div w:id="1986735834">
      <w:bodyDiv w:val="1"/>
      <w:marLeft w:val="0"/>
      <w:marRight w:val="0"/>
      <w:marTop w:val="0"/>
      <w:marBottom w:val="0"/>
      <w:divBdr>
        <w:top w:val="none" w:sz="0" w:space="0" w:color="auto"/>
        <w:left w:val="none" w:sz="0" w:space="0" w:color="auto"/>
        <w:bottom w:val="none" w:sz="0" w:space="0" w:color="auto"/>
        <w:right w:val="none" w:sz="0" w:space="0" w:color="auto"/>
      </w:divBdr>
    </w:div>
    <w:div w:id="1987079516">
      <w:bodyDiv w:val="1"/>
      <w:marLeft w:val="0"/>
      <w:marRight w:val="0"/>
      <w:marTop w:val="0"/>
      <w:marBottom w:val="0"/>
      <w:divBdr>
        <w:top w:val="none" w:sz="0" w:space="0" w:color="auto"/>
        <w:left w:val="none" w:sz="0" w:space="0" w:color="auto"/>
        <w:bottom w:val="none" w:sz="0" w:space="0" w:color="auto"/>
        <w:right w:val="none" w:sz="0" w:space="0" w:color="auto"/>
      </w:divBdr>
    </w:div>
    <w:div w:id="1987199298">
      <w:bodyDiv w:val="1"/>
      <w:marLeft w:val="0"/>
      <w:marRight w:val="0"/>
      <w:marTop w:val="0"/>
      <w:marBottom w:val="0"/>
      <w:divBdr>
        <w:top w:val="none" w:sz="0" w:space="0" w:color="auto"/>
        <w:left w:val="none" w:sz="0" w:space="0" w:color="auto"/>
        <w:bottom w:val="none" w:sz="0" w:space="0" w:color="auto"/>
        <w:right w:val="none" w:sz="0" w:space="0" w:color="auto"/>
      </w:divBdr>
    </w:div>
    <w:div w:id="1987277348">
      <w:bodyDiv w:val="1"/>
      <w:marLeft w:val="0"/>
      <w:marRight w:val="0"/>
      <w:marTop w:val="0"/>
      <w:marBottom w:val="0"/>
      <w:divBdr>
        <w:top w:val="none" w:sz="0" w:space="0" w:color="auto"/>
        <w:left w:val="none" w:sz="0" w:space="0" w:color="auto"/>
        <w:bottom w:val="none" w:sz="0" w:space="0" w:color="auto"/>
        <w:right w:val="none" w:sz="0" w:space="0" w:color="auto"/>
      </w:divBdr>
    </w:div>
    <w:div w:id="1987663860">
      <w:bodyDiv w:val="1"/>
      <w:marLeft w:val="0"/>
      <w:marRight w:val="0"/>
      <w:marTop w:val="0"/>
      <w:marBottom w:val="0"/>
      <w:divBdr>
        <w:top w:val="none" w:sz="0" w:space="0" w:color="auto"/>
        <w:left w:val="none" w:sz="0" w:space="0" w:color="auto"/>
        <w:bottom w:val="none" w:sz="0" w:space="0" w:color="auto"/>
        <w:right w:val="none" w:sz="0" w:space="0" w:color="auto"/>
      </w:divBdr>
    </w:div>
    <w:div w:id="1987776492">
      <w:bodyDiv w:val="1"/>
      <w:marLeft w:val="0"/>
      <w:marRight w:val="0"/>
      <w:marTop w:val="0"/>
      <w:marBottom w:val="0"/>
      <w:divBdr>
        <w:top w:val="none" w:sz="0" w:space="0" w:color="auto"/>
        <w:left w:val="none" w:sz="0" w:space="0" w:color="auto"/>
        <w:bottom w:val="none" w:sz="0" w:space="0" w:color="auto"/>
        <w:right w:val="none" w:sz="0" w:space="0" w:color="auto"/>
      </w:divBdr>
    </w:div>
    <w:div w:id="1988363030">
      <w:bodyDiv w:val="1"/>
      <w:marLeft w:val="0"/>
      <w:marRight w:val="0"/>
      <w:marTop w:val="0"/>
      <w:marBottom w:val="0"/>
      <w:divBdr>
        <w:top w:val="none" w:sz="0" w:space="0" w:color="auto"/>
        <w:left w:val="none" w:sz="0" w:space="0" w:color="auto"/>
        <w:bottom w:val="none" w:sz="0" w:space="0" w:color="auto"/>
        <w:right w:val="none" w:sz="0" w:space="0" w:color="auto"/>
      </w:divBdr>
    </w:div>
    <w:div w:id="1988584278">
      <w:bodyDiv w:val="1"/>
      <w:marLeft w:val="0"/>
      <w:marRight w:val="0"/>
      <w:marTop w:val="0"/>
      <w:marBottom w:val="0"/>
      <w:divBdr>
        <w:top w:val="none" w:sz="0" w:space="0" w:color="auto"/>
        <w:left w:val="none" w:sz="0" w:space="0" w:color="auto"/>
        <w:bottom w:val="none" w:sz="0" w:space="0" w:color="auto"/>
        <w:right w:val="none" w:sz="0" w:space="0" w:color="auto"/>
      </w:divBdr>
    </w:div>
    <w:div w:id="1988898893">
      <w:bodyDiv w:val="1"/>
      <w:marLeft w:val="0"/>
      <w:marRight w:val="0"/>
      <w:marTop w:val="0"/>
      <w:marBottom w:val="0"/>
      <w:divBdr>
        <w:top w:val="none" w:sz="0" w:space="0" w:color="auto"/>
        <w:left w:val="none" w:sz="0" w:space="0" w:color="auto"/>
        <w:bottom w:val="none" w:sz="0" w:space="0" w:color="auto"/>
        <w:right w:val="none" w:sz="0" w:space="0" w:color="auto"/>
      </w:divBdr>
    </w:div>
    <w:div w:id="1988973392">
      <w:bodyDiv w:val="1"/>
      <w:marLeft w:val="0"/>
      <w:marRight w:val="0"/>
      <w:marTop w:val="0"/>
      <w:marBottom w:val="0"/>
      <w:divBdr>
        <w:top w:val="none" w:sz="0" w:space="0" w:color="auto"/>
        <w:left w:val="none" w:sz="0" w:space="0" w:color="auto"/>
        <w:bottom w:val="none" w:sz="0" w:space="0" w:color="auto"/>
        <w:right w:val="none" w:sz="0" w:space="0" w:color="auto"/>
      </w:divBdr>
    </w:div>
    <w:div w:id="1989049308">
      <w:bodyDiv w:val="1"/>
      <w:marLeft w:val="0"/>
      <w:marRight w:val="0"/>
      <w:marTop w:val="0"/>
      <w:marBottom w:val="0"/>
      <w:divBdr>
        <w:top w:val="none" w:sz="0" w:space="0" w:color="auto"/>
        <w:left w:val="none" w:sz="0" w:space="0" w:color="auto"/>
        <w:bottom w:val="none" w:sz="0" w:space="0" w:color="auto"/>
        <w:right w:val="none" w:sz="0" w:space="0" w:color="auto"/>
      </w:divBdr>
    </w:div>
    <w:div w:id="1989088274">
      <w:bodyDiv w:val="1"/>
      <w:marLeft w:val="0"/>
      <w:marRight w:val="0"/>
      <w:marTop w:val="0"/>
      <w:marBottom w:val="0"/>
      <w:divBdr>
        <w:top w:val="none" w:sz="0" w:space="0" w:color="auto"/>
        <w:left w:val="none" w:sz="0" w:space="0" w:color="auto"/>
        <w:bottom w:val="none" w:sz="0" w:space="0" w:color="auto"/>
        <w:right w:val="none" w:sz="0" w:space="0" w:color="auto"/>
      </w:divBdr>
    </w:div>
    <w:div w:id="1989362106">
      <w:bodyDiv w:val="1"/>
      <w:marLeft w:val="0"/>
      <w:marRight w:val="0"/>
      <w:marTop w:val="0"/>
      <w:marBottom w:val="0"/>
      <w:divBdr>
        <w:top w:val="none" w:sz="0" w:space="0" w:color="auto"/>
        <w:left w:val="none" w:sz="0" w:space="0" w:color="auto"/>
        <w:bottom w:val="none" w:sz="0" w:space="0" w:color="auto"/>
        <w:right w:val="none" w:sz="0" w:space="0" w:color="auto"/>
      </w:divBdr>
    </w:div>
    <w:div w:id="1989673626">
      <w:bodyDiv w:val="1"/>
      <w:marLeft w:val="0"/>
      <w:marRight w:val="0"/>
      <w:marTop w:val="0"/>
      <w:marBottom w:val="0"/>
      <w:divBdr>
        <w:top w:val="none" w:sz="0" w:space="0" w:color="auto"/>
        <w:left w:val="none" w:sz="0" w:space="0" w:color="auto"/>
        <w:bottom w:val="none" w:sz="0" w:space="0" w:color="auto"/>
        <w:right w:val="none" w:sz="0" w:space="0" w:color="auto"/>
      </w:divBdr>
    </w:div>
    <w:div w:id="1989705516">
      <w:bodyDiv w:val="1"/>
      <w:marLeft w:val="0"/>
      <w:marRight w:val="0"/>
      <w:marTop w:val="0"/>
      <w:marBottom w:val="0"/>
      <w:divBdr>
        <w:top w:val="none" w:sz="0" w:space="0" w:color="auto"/>
        <w:left w:val="none" w:sz="0" w:space="0" w:color="auto"/>
        <w:bottom w:val="none" w:sz="0" w:space="0" w:color="auto"/>
        <w:right w:val="none" w:sz="0" w:space="0" w:color="auto"/>
      </w:divBdr>
    </w:div>
    <w:div w:id="1989820174">
      <w:bodyDiv w:val="1"/>
      <w:marLeft w:val="0"/>
      <w:marRight w:val="0"/>
      <w:marTop w:val="0"/>
      <w:marBottom w:val="0"/>
      <w:divBdr>
        <w:top w:val="none" w:sz="0" w:space="0" w:color="auto"/>
        <w:left w:val="none" w:sz="0" w:space="0" w:color="auto"/>
        <w:bottom w:val="none" w:sz="0" w:space="0" w:color="auto"/>
        <w:right w:val="none" w:sz="0" w:space="0" w:color="auto"/>
      </w:divBdr>
    </w:div>
    <w:div w:id="1990360883">
      <w:bodyDiv w:val="1"/>
      <w:marLeft w:val="0"/>
      <w:marRight w:val="0"/>
      <w:marTop w:val="0"/>
      <w:marBottom w:val="0"/>
      <w:divBdr>
        <w:top w:val="none" w:sz="0" w:space="0" w:color="auto"/>
        <w:left w:val="none" w:sz="0" w:space="0" w:color="auto"/>
        <w:bottom w:val="none" w:sz="0" w:space="0" w:color="auto"/>
        <w:right w:val="none" w:sz="0" w:space="0" w:color="auto"/>
      </w:divBdr>
    </w:div>
    <w:div w:id="1990591085">
      <w:bodyDiv w:val="1"/>
      <w:marLeft w:val="0"/>
      <w:marRight w:val="0"/>
      <w:marTop w:val="0"/>
      <w:marBottom w:val="0"/>
      <w:divBdr>
        <w:top w:val="none" w:sz="0" w:space="0" w:color="auto"/>
        <w:left w:val="none" w:sz="0" w:space="0" w:color="auto"/>
        <w:bottom w:val="none" w:sz="0" w:space="0" w:color="auto"/>
        <w:right w:val="none" w:sz="0" w:space="0" w:color="auto"/>
      </w:divBdr>
    </w:div>
    <w:div w:id="1990744727">
      <w:bodyDiv w:val="1"/>
      <w:marLeft w:val="0"/>
      <w:marRight w:val="0"/>
      <w:marTop w:val="0"/>
      <w:marBottom w:val="0"/>
      <w:divBdr>
        <w:top w:val="none" w:sz="0" w:space="0" w:color="auto"/>
        <w:left w:val="none" w:sz="0" w:space="0" w:color="auto"/>
        <w:bottom w:val="none" w:sz="0" w:space="0" w:color="auto"/>
        <w:right w:val="none" w:sz="0" w:space="0" w:color="auto"/>
      </w:divBdr>
    </w:div>
    <w:div w:id="1990748335">
      <w:bodyDiv w:val="1"/>
      <w:marLeft w:val="0"/>
      <w:marRight w:val="0"/>
      <w:marTop w:val="0"/>
      <w:marBottom w:val="0"/>
      <w:divBdr>
        <w:top w:val="none" w:sz="0" w:space="0" w:color="auto"/>
        <w:left w:val="none" w:sz="0" w:space="0" w:color="auto"/>
        <w:bottom w:val="none" w:sz="0" w:space="0" w:color="auto"/>
        <w:right w:val="none" w:sz="0" w:space="0" w:color="auto"/>
      </w:divBdr>
    </w:div>
    <w:div w:id="1990788700">
      <w:bodyDiv w:val="1"/>
      <w:marLeft w:val="0"/>
      <w:marRight w:val="0"/>
      <w:marTop w:val="0"/>
      <w:marBottom w:val="0"/>
      <w:divBdr>
        <w:top w:val="none" w:sz="0" w:space="0" w:color="auto"/>
        <w:left w:val="none" w:sz="0" w:space="0" w:color="auto"/>
        <w:bottom w:val="none" w:sz="0" w:space="0" w:color="auto"/>
        <w:right w:val="none" w:sz="0" w:space="0" w:color="auto"/>
      </w:divBdr>
    </w:div>
    <w:div w:id="1991404996">
      <w:bodyDiv w:val="1"/>
      <w:marLeft w:val="0"/>
      <w:marRight w:val="0"/>
      <w:marTop w:val="0"/>
      <w:marBottom w:val="0"/>
      <w:divBdr>
        <w:top w:val="none" w:sz="0" w:space="0" w:color="auto"/>
        <w:left w:val="none" w:sz="0" w:space="0" w:color="auto"/>
        <w:bottom w:val="none" w:sz="0" w:space="0" w:color="auto"/>
        <w:right w:val="none" w:sz="0" w:space="0" w:color="auto"/>
      </w:divBdr>
    </w:div>
    <w:div w:id="1991447452">
      <w:bodyDiv w:val="1"/>
      <w:marLeft w:val="0"/>
      <w:marRight w:val="0"/>
      <w:marTop w:val="0"/>
      <w:marBottom w:val="0"/>
      <w:divBdr>
        <w:top w:val="none" w:sz="0" w:space="0" w:color="auto"/>
        <w:left w:val="none" w:sz="0" w:space="0" w:color="auto"/>
        <w:bottom w:val="none" w:sz="0" w:space="0" w:color="auto"/>
        <w:right w:val="none" w:sz="0" w:space="0" w:color="auto"/>
      </w:divBdr>
    </w:div>
    <w:div w:id="1991980523">
      <w:bodyDiv w:val="1"/>
      <w:marLeft w:val="0"/>
      <w:marRight w:val="0"/>
      <w:marTop w:val="0"/>
      <w:marBottom w:val="0"/>
      <w:divBdr>
        <w:top w:val="none" w:sz="0" w:space="0" w:color="auto"/>
        <w:left w:val="none" w:sz="0" w:space="0" w:color="auto"/>
        <w:bottom w:val="none" w:sz="0" w:space="0" w:color="auto"/>
        <w:right w:val="none" w:sz="0" w:space="0" w:color="auto"/>
      </w:divBdr>
    </w:div>
    <w:div w:id="1991985177">
      <w:bodyDiv w:val="1"/>
      <w:marLeft w:val="0"/>
      <w:marRight w:val="0"/>
      <w:marTop w:val="0"/>
      <w:marBottom w:val="0"/>
      <w:divBdr>
        <w:top w:val="none" w:sz="0" w:space="0" w:color="auto"/>
        <w:left w:val="none" w:sz="0" w:space="0" w:color="auto"/>
        <w:bottom w:val="none" w:sz="0" w:space="0" w:color="auto"/>
        <w:right w:val="none" w:sz="0" w:space="0" w:color="auto"/>
      </w:divBdr>
    </w:div>
    <w:div w:id="1992054025">
      <w:bodyDiv w:val="1"/>
      <w:marLeft w:val="0"/>
      <w:marRight w:val="0"/>
      <w:marTop w:val="0"/>
      <w:marBottom w:val="0"/>
      <w:divBdr>
        <w:top w:val="none" w:sz="0" w:space="0" w:color="auto"/>
        <w:left w:val="none" w:sz="0" w:space="0" w:color="auto"/>
        <w:bottom w:val="none" w:sz="0" w:space="0" w:color="auto"/>
        <w:right w:val="none" w:sz="0" w:space="0" w:color="auto"/>
      </w:divBdr>
    </w:div>
    <w:div w:id="1992707938">
      <w:bodyDiv w:val="1"/>
      <w:marLeft w:val="0"/>
      <w:marRight w:val="0"/>
      <w:marTop w:val="0"/>
      <w:marBottom w:val="0"/>
      <w:divBdr>
        <w:top w:val="none" w:sz="0" w:space="0" w:color="auto"/>
        <w:left w:val="none" w:sz="0" w:space="0" w:color="auto"/>
        <w:bottom w:val="none" w:sz="0" w:space="0" w:color="auto"/>
        <w:right w:val="none" w:sz="0" w:space="0" w:color="auto"/>
      </w:divBdr>
    </w:div>
    <w:div w:id="1993169187">
      <w:bodyDiv w:val="1"/>
      <w:marLeft w:val="0"/>
      <w:marRight w:val="0"/>
      <w:marTop w:val="0"/>
      <w:marBottom w:val="0"/>
      <w:divBdr>
        <w:top w:val="none" w:sz="0" w:space="0" w:color="auto"/>
        <w:left w:val="none" w:sz="0" w:space="0" w:color="auto"/>
        <w:bottom w:val="none" w:sz="0" w:space="0" w:color="auto"/>
        <w:right w:val="none" w:sz="0" w:space="0" w:color="auto"/>
      </w:divBdr>
    </w:div>
    <w:div w:id="1993291225">
      <w:bodyDiv w:val="1"/>
      <w:marLeft w:val="0"/>
      <w:marRight w:val="0"/>
      <w:marTop w:val="0"/>
      <w:marBottom w:val="0"/>
      <w:divBdr>
        <w:top w:val="none" w:sz="0" w:space="0" w:color="auto"/>
        <w:left w:val="none" w:sz="0" w:space="0" w:color="auto"/>
        <w:bottom w:val="none" w:sz="0" w:space="0" w:color="auto"/>
        <w:right w:val="none" w:sz="0" w:space="0" w:color="auto"/>
      </w:divBdr>
    </w:div>
    <w:div w:id="1993560545">
      <w:bodyDiv w:val="1"/>
      <w:marLeft w:val="0"/>
      <w:marRight w:val="0"/>
      <w:marTop w:val="0"/>
      <w:marBottom w:val="0"/>
      <w:divBdr>
        <w:top w:val="none" w:sz="0" w:space="0" w:color="auto"/>
        <w:left w:val="none" w:sz="0" w:space="0" w:color="auto"/>
        <w:bottom w:val="none" w:sz="0" w:space="0" w:color="auto"/>
        <w:right w:val="none" w:sz="0" w:space="0" w:color="auto"/>
      </w:divBdr>
    </w:div>
    <w:div w:id="1993564137">
      <w:bodyDiv w:val="1"/>
      <w:marLeft w:val="0"/>
      <w:marRight w:val="0"/>
      <w:marTop w:val="0"/>
      <w:marBottom w:val="0"/>
      <w:divBdr>
        <w:top w:val="none" w:sz="0" w:space="0" w:color="auto"/>
        <w:left w:val="none" w:sz="0" w:space="0" w:color="auto"/>
        <w:bottom w:val="none" w:sz="0" w:space="0" w:color="auto"/>
        <w:right w:val="none" w:sz="0" w:space="0" w:color="auto"/>
      </w:divBdr>
    </w:div>
    <w:div w:id="1993605853">
      <w:bodyDiv w:val="1"/>
      <w:marLeft w:val="0"/>
      <w:marRight w:val="0"/>
      <w:marTop w:val="0"/>
      <w:marBottom w:val="0"/>
      <w:divBdr>
        <w:top w:val="none" w:sz="0" w:space="0" w:color="auto"/>
        <w:left w:val="none" w:sz="0" w:space="0" w:color="auto"/>
        <w:bottom w:val="none" w:sz="0" w:space="0" w:color="auto"/>
        <w:right w:val="none" w:sz="0" w:space="0" w:color="auto"/>
      </w:divBdr>
    </w:div>
    <w:div w:id="1993751672">
      <w:bodyDiv w:val="1"/>
      <w:marLeft w:val="0"/>
      <w:marRight w:val="0"/>
      <w:marTop w:val="0"/>
      <w:marBottom w:val="0"/>
      <w:divBdr>
        <w:top w:val="none" w:sz="0" w:space="0" w:color="auto"/>
        <w:left w:val="none" w:sz="0" w:space="0" w:color="auto"/>
        <w:bottom w:val="none" w:sz="0" w:space="0" w:color="auto"/>
        <w:right w:val="none" w:sz="0" w:space="0" w:color="auto"/>
      </w:divBdr>
    </w:div>
    <w:div w:id="1995256545">
      <w:bodyDiv w:val="1"/>
      <w:marLeft w:val="0"/>
      <w:marRight w:val="0"/>
      <w:marTop w:val="0"/>
      <w:marBottom w:val="0"/>
      <w:divBdr>
        <w:top w:val="none" w:sz="0" w:space="0" w:color="auto"/>
        <w:left w:val="none" w:sz="0" w:space="0" w:color="auto"/>
        <w:bottom w:val="none" w:sz="0" w:space="0" w:color="auto"/>
        <w:right w:val="none" w:sz="0" w:space="0" w:color="auto"/>
      </w:divBdr>
    </w:div>
    <w:div w:id="1995260777">
      <w:bodyDiv w:val="1"/>
      <w:marLeft w:val="0"/>
      <w:marRight w:val="0"/>
      <w:marTop w:val="0"/>
      <w:marBottom w:val="0"/>
      <w:divBdr>
        <w:top w:val="none" w:sz="0" w:space="0" w:color="auto"/>
        <w:left w:val="none" w:sz="0" w:space="0" w:color="auto"/>
        <w:bottom w:val="none" w:sz="0" w:space="0" w:color="auto"/>
        <w:right w:val="none" w:sz="0" w:space="0" w:color="auto"/>
      </w:divBdr>
    </w:div>
    <w:div w:id="1995330075">
      <w:bodyDiv w:val="1"/>
      <w:marLeft w:val="0"/>
      <w:marRight w:val="0"/>
      <w:marTop w:val="0"/>
      <w:marBottom w:val="0"/>
      <w:divBdr>
        <w:top w:val="none" w:sz="0" w:space="0" w:color="auto"/>
        <w:left w:val="none" w:sz="0" w:space="0" w:color="auto"/>
        <w:bottom w:val="none" w:sz="0" w:space="0" w:color="auto"/>
        <w:right w:val="none" w:sz="0" w:space="0" w:color="auto"/>
      </w:divBdr>
    </w:div>
    <w:div w:id="1995642196">
      <w:bodyDiv w:val="1"/>
      <w:marLeft w:val="0"/>
      <w:marRight w:val="0"/>
      <w:marTop w:val="0"/>
      <w:marBottom w:val="0"/>
      <w:divBdr>
        <w:top w:val="none" w:sz="0" w:space="0" w:color="auto"/>
        <w:left w:val="none" w:sz="0" w:space="0" w:color="auto"/>
        <w:bottom w:val="none" w:sz="0" w:space="0" w:color="auto"/>
        <w:right w:val="none" w:sz="0" w:space="0" w:color="auto"/>
      </w:divBdr>
    </w:div>
    <w:div w:id="1995715713">
      <w:bodyDiv w:val="1"/>
      <w:marLeft w:val="0"/>
      <w:marRight w:val="0"/>
      <w:marTop w:val="0"/>
      <w:marBottom w:val="0"/>
      <w:divBdr>
        <w:top w:val="none" w:sz="0" w:space="0" w:color="auto"/>
        <w:left w:val="none" w:sz="0" w:space="0" w:color="auto"/>
        <w:bottom w:val="none" w:sz="0" w:space="0" w:color="auto"/>
        <w:right w:val="none" w:sz="0" w:space="0" w:color="auto"/>
      </w:divBdr>
    </w:div>
    <w:div w:id="1995719671">
      <w:bodyDiv w:val="1"/>
      <w:marLeft w:val="0"/>
      <w:marRight w:val="0"/>
      <w:marTop w:val="0"/>
      <w:marBottom w:val="0"/>
      <w:divBdr>
        <w:top w:val="none" w:sz="0" w:space="0" w:color="auto"/>
        <w:left w:val="none" w:sz="0" w:space="0" w:color="auto"/>
        <w:bottom w:val="none" w:sz="0" w:space="0" w:color="auto"/>
        <w:right w:val="none" w:sz="0" w:space="0" w:color="auto"/>
      </w:divBdr>
    </w:div>
    <w:div w:id="1995911556">
      <w:bodyDiv w:val="1"/>
      <w:marLeft w:val="0"/>
      <w:marRight w:val="0"/>
      <w:marTop w:val="0"/>
      <w:marBottom w:val="0"/>
      <w:divBdr>
        <w:top w:val="none" w:sz="0" w:space="0" w:color="auto"/>
        <w:left w:val="none" w:sz="0" w:space="0" w:color="auto"/>
        <w:bottom w:val="none" w:sz="0" w:space="0" w:color="auto"/>
        <w:right w:val="none" w:sz="0" w:space="0" w:color="auto"/>
      </w:divBdr>
    </w:div>
    <w:div w:id="1995984522">
      <w:bodyDiv w:val="1"/>
      <w:marLeft w:val="0"/>
      <w:marRight w:val="0"/>
      <w:marTop w:val="0"/>
      <w:marBottom w:val="0"/>
      <w:divBdr>
        <w:top w:val="none" w:sz="0" w:space="0" w:color="auto"/>
        <w:left w:val="none" w:sz="0" w:space="0" w:color="auto"/>
        <w:bottom w:val="none" w:sz="0" w:space="0" w:color="auto"/>
        <w:right w:val="none" w:sz="0" w:space="0" w:color="auto"/>
      </w:divBdr>
    </w:div>
    <w:div w:id="1995986574">
      <w:bodyDiv w:val="1"/>
      <w:marLeft w:val="0"/>
      <w:marRight w:val="0"/>
      <w:marTop w:val="0"/>
      <w:marBottom w:val="0"/>
      <w:divBdr>
        <w:top w:val="none" w:sz="0" w:space="0" w:color="auto"/>
        <w:left w:val="none" w:sz="0" w:space="0" w:color="auto"/>
        <w:bottom w:val="none" w:sz="0" w:space="0" w:color="auto"/>
        <w:right w:val="none" w:sz="0" w:space="0" w:color="auto"/>
      </w:divBdr>
    </w:div>
    <w:div w:id="1996033443">
      <w:bodyDiv w:val="1"/>
      <w:marLeft w:val="0"/>
      <w:marRight w:val="0"/>
      <w:marTop w:val="0"/>
      <w:marBottom w:val="0"/>
      <w:divBdr>
        <w:top w:val="none" w:sz="0" w:space="0" w:color="auto"/>
        <w:left w:val="none" w:sz="0" w:space="0" w:color="auto"/>
        <w:bottom w:val="none" w:sz="0" w:space="0" w:color="auto"/>
        <w:right w:val="none" w:sz="0" w:space="0" w:color="auto"/>
      </w:divBdr>
    </w:div>
    <w:div w:id="1996058565">
      <w:bodyDiv w:val="1"/>
      <w:marLeft w:val="0"/>
      <w:marRight w:val="0"/>
      <w:marTop w:val="0"/>
      <w:marBottom w:val="0"/>
      <w:divBdr>
        <w:top w:val="none" w:sz="0" w:space="0" w:color="auto"/>
        <w:left w:val="none" w:sz="0" w:space="0" w:color="auto"/>
        <w:bottom w:val="none" w:sz="0" w:space="0" w:color="auto"/>
        <w:right w:val="none" w:sz="0" w:space="0" w:color="auto"/>
      </w:divBdr>
    </w:div>
    <w:div w:id="1996105131">
      <w:bodyDiv w:val="1"/>
      <w:marLeft w:val="0"/>
      <w:marRight w:val="0"/>
      <w:marTop w:val="0"/>
      <w:marBottom w:val="0"/>
      <w:divBdr>
        <w:top w:val="none" w:sz="0" w:space="0" w:color="auto"/>
        <w:left w:val="none" w:sz="0" w:space="0" w:color="auto"/>
        <w:bottom w:val="none" w:sz="0" w:space="0" w:color="auto"/>
        <w:right w:val="none" w:sz="0" w:space="0" w:color="auto"/>
      </w:divBdr>
    </w:div>
    <w:div w:id="1996298943">
      <w:bodyDiv w:val="1"/>
      <w:marLeft w:val="0"/>
      <w:marRight w:val="0"/>
      <w:marTop w:val="0"/>
      <w:marBottom w:val="0"/>
      <w:divBdr>
        <w:top w:val="none" w:sz="0" w:space="0" w:color="auto"/>
        <w:left w:val="none" w:sz="0" w:space="0" w:color="auto"/>
        <w:bottom w:val="none" w:sz="0" w:space="0" w:color="auto"/>
        <w:right w:val="none" w:sz="0" w:space="0" w:color="auto"/>
      </w:divBdr>
    </w:div>
    <w:div w:id="1996371344">
      <w:bodyDiv w:val="1"/>
      <w:marLeft w:val="0"/>
      <w:marRight w:val="0"/>
      <w:marTop w:val="0"/>
      <w:marBottom w:val="0"/>
      <w:divBdr>
        <w:top w:val="none" w:sz="0" w:space="0" w:color="auto"/>
        <w:left w:val="none" w:sz="0" w:space="0" w:color="auto"/>
        <w:bottom w:val="none" w:sz="0" w:space="0" w:color="auto"/>
        <w:right w:val="none" w:sz="0" w:space="0" w:color="auto"/>
      </w:divBdr>
    </w:div>
    <w:div w:id="1996492609">
      <w:bodyDiv w:val="1"/>
      <w:marLeft w:val="0"/>
      <w:marRight w:val="0"/>
      <w:marTop w:val="0"/>
      <w:marBottom w:val="0"/>
      <w:divBdr>
        <w:top w:val="none" w:sz="0" w:space="0" w:color="auto"/>
        <w:left w:val="none" w:sz="0" w:space="0" w:color="auto"/>
        <w:bottom w:val="none" w:sz="0" w:space="0" w:color="auto"/>
        <w:right w:val="none" w:sz="0" w:space="0" w:color="auto"/>
      </w:divBdr>
    </w:div>
    <w:div w:id="1996714912">
      <w:bodyDiv w:val="1"/>
      <w:marLeft w:val="0"/>
      <w:marRight w:val="0"/>
      <w:marTop w:val="0"/>
      <w:marBottom w:val="0"/>
      <w:divBdr>
        <w:top w:val="none" w:sz="0" w:space="0" w:color="auto"/>
        <w:left w:val="none" w:sz="0" w:space="0" w:color="auto"/>
        <w:bottom w:val="none" w:sz="0" w:space="0" w:color="auto"/>
        <w:right w:val="none" w:sz="0" w:space="0" w:color="auto"/>
      </w:divBdr>
    </w:div>
    <w:div w:id="1996840896">
      <w:bodyDiv w:val="1"/>
      <w:marLeft w:val="0"/>
      <w:marRight w:val="0"/>
      <w:marTop w:val="0"/>
      <w:marBottom w:val="0"/>
      <w:divBdr>
        <w:top w:val="none" w:sz="0" w:space="0" w:color="auto"/>
        <w:left w:val="none" w:sz="0" w:space="0" w:color="auto"/>
        <w:bottom w:val="none" w:sz="0" w:space="0" w:color="auto"/>
        <w:right w:val="none" w:sz="0" w:space="0" w:color="auto"/>
      </w:divBdr>
    </w:div>
    <w:div w:id="1996882485">
      <w:bodyDiv w:val="1"/>
      <w:marLeft w:val="0"/>
      <w:marRight w:val="0"/>
      <w:marTop w:val="0"/>
      <w:marBottom w:val="0"/>
      <w:divBdr>
        <w:top w:val="none" w:sz="0" w:space="0" w:color="auto"/>
        <w:left w:val="none" w:sz="0" w:space="0" w:color="auto"/>
        <w:bottom w:val="none" w:sz="0" w:space="0" w:color="auto"/>
        <w:right w:val="none" w:sz="0" w:space="0" w:color="auto"/>
      </w:divBdr>
    </w:div>
    <w:div w:id="1997106016">
      <w:bodyDiv w:val="1"/>
      <w:marLeft w:val="0"/>
      <w:marRight w:val="0"/>
      <w:marTop w:val="0"/>
      <w:marBottom w:val="0"/>
      <w:divBdr>
        <w:top w:val="none" w:sz="0" w:space="0" w:color="auto"/>
        <w:left w:val="none" w:sz="0" w:space="0" w:color="auto"/>
        <w:bottom w:val="none" w:sz="0" w:space="0" w:color="auto"/>
        <w:right w:val="none" w:sz="0" w:space="0" w:color="auto"/>
      </w:divBdr>
    </w:div>
    <w:div w:id="1997296340">
      <w:bodyDiv w:val="1"/>
      <w:marLeft w:val="0"/>
      <w:marRight w:val="0"/>
      <w:marTop w:val="0"/>
      <w:marBottom w:val="0"/>
      <w:divBdr>
        <w:top w:val="none" w:sz="0" w:space="0" w:color="auto"/>
        <w:left w:val="none" w:sz="0" w:space="0" w:color="auto"/>
        <w:bottom w:val="none" w:sz="0" w:space="0" w:color="auto"/>
        <w:right w:val="none" w:sz="0" w:space="0" w:color="auto"/>
      </w:divBdr>
    </w:div>
    <w:div w:id="1997486792">
      <w:bodyDiv w:val="1"/>
      <w:marLeft w:val="0"/>
      <w:marRight w:val="0"/>
      <w:marTop w:val="0"/>
      <w:marBottom w:val="0"/>
      <w:divBdr>
        <w:top w:val="none" w:sz="0" w:space="0" w:color="auto"/>
        <w:left w:val="none" w:sz="0" w:space="0" w:color="auto"/>
        <w:bottom w:val="none" w:sz="0" w:space="0" w:color="auto"/>
        <w:right w:val="none" w:sz="0" w:space="0" w:color="auto"/>
      </w:divBdr>
    </w:div>
    <w:div w:id="1997562653">
      <w:bodyDiv w:val="1"/>
      <w:marLeft w:val="0"/>
      <w:marRight w:val="0"/>
      <w:marTop w:val="0"/>
      <w:marBottom w:val="0"/>
      <w:divBdr>
        <w:top w:val="none" w:sz="0" w:space="0" w:color="auto"/>
        <w:left w:val="none" w:sz="0" w:space="0" w:color="auto"/>
        <w:bottom w:val="none" w:sz="0" w:space="0" w:color="auto"/>
        <w:right w:val="none" w:sz="0" w:space="0" w:color="auto"/>
      </w:divBdr>
    </w:div>
    <w:div w:id="1997606405">
      <w:bodyDiv w:val="1"/>
      <w:marLeft w:val="0"/>
      <w:marRight w:val="0"/>
      <w:marTop w:val="0"/>
      <w:marBottom w:val="0"/>
      <w:divBdr>
        <w:top w:val="none" w:sz="0" w:space="0" w:color="auto"/>
        <w:left w:val="none" w:sz="0" w:space="0" w:color="auto"/>
        <w:bottom w:val="none" w:sz="0" w:space="0" w:color="auto"/>
        <w:right w:val="none" w:sz="0" w:space="0" w:color="auto"/>
      </w:divBdr>
    </w:div>
    <w:div w:id="1997609437">
      <w:bodyDiv w:val="1"/>
      <w:marLeft w:val="0"/>
      <w:marRight w:val="0"/>
      <w:marTop w:val="0"/>
      <w:marBottom w:val="0"/>
      <w:divBdr>
        <w:top w:val="none" w:sz="0" w:space="0" w:color="auto"/>
        <w:left w:val="none" w:sz="0" w:space="0" w:color="auto"/>
        <w:bottom w:val="none" w:sz="0" w:space="0" w:color="auto"/>
        <w:right w:val="none" w:sz="0" w:space="0" w:color="auto"/>
      </w:divBdr>
    </w:div>
    <w:div w:id="1997688090">
      <w:bodyDiv w:val="1"/>
      <w:marLeft w:val="0"/>
      <w:marRight w:val="0"/>
      <w:marTop w:val="0"/>
      <w:marBottom w:val="0"/>
      <w:divBdr>
        <w:top w:val="none" w:sz="0" w:space="0" w:color="auto"/>
        <w:left w:val="none" w:sz="0" w:space="0" w:color="auto"/>
        <w:bottom w:val="none" w:sz="0" w:space="0" w:color="auto"/>
        <w:right w:val="none" w:sz="0" w:space="0" w:color="auto"/>
      </w:divBdr>
    </w:div>
    <w:div w:id="1998071527">
      <w:bodyDiv w:val="1"/>
      <w:marLeft w:val="0"/>
      <w:marRight w:val="0"/>
      <w:marTop w:val="0"/>
      <w:marBottom w:val="0"/>
      <w:divBdr>
        <w:top w:val="none" w:sz="0" w:space="0" w:color="auto"/>
        <w:left w:val="none" w:sz="0" w:space="0" w:color="auto"/>
        <w:bottom w:val="none" w:sz="0" w:space="0" w:color="auto"/>
        <w:right w:val="none" w:sz="0" w:space="0" w:color="auto"/>
      </w:divBdr>
    </w:div>
    <w:div w:id="1998536795">
      <w:bodyDiv w:val="1"/>
      <w:marLeft w:val="0"/>
      <w:marRight w:val="0"/>
      <w:marTop w:val="0"/>
      <w:marBottom w:val="0"/>
      <w:divBdr>
        <w:top w:val="none" w:sz="0" w:space="0" w:color="auto"/>
        <w:left w:val="none" w:sz="0" w:space="0" w:color="auto"/>
        <w:bottom w:val="none" w:sz="0" w:space="0" w:color="auto"/>
        <w:right w:val="none" w:sz="0" w:space="0" w:color="auto"/>
      </w:divBdr>
    </w:div>
    <w:div w:id="1998653336">
      <w:bodyDiv w:val="1"/>
      <w:marLeft w:val="0"/>
      <w:marRight w:val="0"/>
      <w:marTop w:val="0"/>
      <w:marBottom w:val="0"/>
      <w:divBdr>
        <w:top w:val="none" w:sz="0" w:space="0" w:color="auto"/>
        <w:left w:val="none" w:sz="0" w:space="0" w:color="auto"/>
        <w:bottom w:val="none" w:sz="0" w:space="0" w:color="auto"/>
        <w:right w:val="none" w:sz="0" w:space="0" w:color="auto"/>
      </w:divBdr>
    </w:div>
    <w:div w:id="1998799303">
      <w:bodyDiv w:val="1"/>
      <w:marLeft w:val="0"/>
      <w:marRight w:val="0"/>
      <w:marTop w:val="0"/>
      <w:marBottom w:val="0"/>
      <w:divBdr>
        <w:top w:val="none" w:sz="0" w:space="0" w:color="auto"/>
        <w:left w:val="none" w:sz="0" w:space="0" w:color="auto"/>
        <w:bottom w:val="none" w:sz="0" w:space="0" w:color="auto"/>
        <w:right w:val="none" w:sz="0" w:space="0" w:color="auto"/>
      </w:divBdr>
    </w:div>
    <w:div w:id="1998803545">
      <w:bodyDiv w:val="1"/>
      <w:marLeft w:val="0"/>
      <w:marRight w:val="0"/>
      <w:marTop w:val="0"/>
      <w:marBottom w:val="0"/>
      <w:divBdr>
        <w:top w:val="none" w:sz="0" w:space="0" w:color="auto"/>
        <w:left w:val="none" w:sz="0" w:space="0" w:color="auto"/>
        <w:bottom w:val="none" w:sz="0" w:space="0" w:color="auto"/>
        <w:right w:val="none" w:sz="0" w:space="0" w:color="auto"/>
      </w:divBdr>
    </w:div>
    <w:div w:id="1999075244">
      <w:bodyDiv w:val="1"/>
      <w:marLeft w:val="0"/>
      <w:marRight w:val="0"/>
      <w:marTop w:val="0"/>
      <w:marBottom w:val="0"/>
      <w:divBdr>
        <w:top w:val="none" w:sz="0" w:space="0" w:color="auto"/>
        <w:left w:val="none" w:sz="0" w:space="0" w:color="auto"/>
        <w:bottom w:val="none" w:sz="0" w:space="0" w:color="auto"/>
        <w:right w:val="none" w:sz="0" w:space="0" w:color="auto"/>
      </w:divBdr>
    </w:div>
    <w:div w:id="1999116605">
      <w:bodyDiv w:val="1"/>
      <w:marLeft w:val="0"/>
      <w:marRight w:val="0"/>
      <w:marTop w:val="0"/>
      <w:marBottom w:val="0"/>
      <w:divBdr>
        <w:top w:val="none" w:sz="0" w:space="0" w:color="auto"/>
        <w:left w:val="none" w:sz="0" w:space="0" w:color="auto"/>
        <w:bottom w:val="none" w:sz="0" w:space="0" w:color="auto"/>
        <w:right w:val="none" w:sz="0" w:space="0" w:color="auto"/>
      </w:divBdr>
    </w:div>
    <w:div w:id="1999259667">
      <w:bodyDiv w:val="1"/>
      <w:marLeft w:val="0"/>
      <w:marRight w:val="0"/>
      <w:marTop w:val="0"/>
      <w:marBottom w:val="0"/>
      <w:divBdr>
        <w:top w:val="none" w:sz="0" w:space="0" w:color="auto"/>
        <w:left w:val="none" w:sz="0" w:space="0" w:color="auto"/>
        <w:bottom w:val="none" w:sz="0" w:space="0" w:color="auto"/>
        <w:right w:val="none" w:sz="0" w:space="0" w:color="auto"/>
      </w:divBdr>
    </w:div>
    <w:div w:id="1999309996">
      <w:bodyDiv w:val="1"/>
      <w:marLeft w:val="0"/>
      <w:marRight w:val="0"/>
      <w:marTop w:val="0"/>
      <w:marBottom w:val="0"/>
      <w:divBdr>
        <w:top w:val="none" w:sz="0" w:space="0" w:color="auto"/>
        <w:left w:val="none" w:sz="0" w:space="0" w:color="auto"/>
        <w:bottom w:val="none" w:sz="0" w:space="0" w:color="auto"/>
        <w:right w:val="none" w:sz="0" w:space="0" w:color="auto"/>
      </w:divBdr>
    </w:div>
    <w:div w:id="1999535225">
      <w:bodyDiv w:val="1"/>
      <w:marLeft w:val="0"/>
      <w:marRight w:val="0"/>
      <w:marTop w:val="0"/>
      <w:marBottom w:val="0"/>
      <w:divBdr>
        <w:top w:val="none" w:sz="0" w:space="0" w:color="auto"/>
        <w:left w:val="none" w:sz="0" w:space="0" w:color="auto"/>
        <w:bottom w:val="none" w:sz="0" w:space="0" w:color="auto"/>
        <w:right w:val="none" w:sz="0" w:space="0" w:color="auto"/>
      </w:divBdr>
    </w:div>
    <w:div w:id="2000117090">
      <w:bodyDiv w:val="1"/>
      <w:marLeft w:val="0"/>
      <w:marRight w:val="0"/>
      <w:marTop w:val="0"/>
      <w:marBottom w:val="0"/>
      <w:divBdr>
        <w:top w:val="none" w:sz="0" w:space="0" w:color="auto"/>
        <w:left w:val="none" w:sz="0" w:space="0" w:color="auto"/>
        <w:bottom w:val="none" w:sz="0" w:space="0" w:color="auto"/>
        <w:right w:val="none" w:sz="0" w:space="0" w:color="auto"/>
      </w:divBdr>
    </w:div>
    <w:div w:id="2000187756">
      <w:bodyDiv w:val="1"/>
      <w:marLeft w:val="0"/>
      <w:marRight w:val="0"/>
      <w:marTop w:val="0"/>
      <w:marBottom w:val="0"/>
      <w:divBdr>
        <w:top w:val="none" w:sz="0" w:space="0" w:color="auto"/>
        <w:left w:val="none" w:sz="0" w:space="0" w:color="auto"/>
        <w:bottom w:val="none" w:sz="0" w:space="0" w:color="auto"/>
        <w:right w:val="none" w:sz="0" w:space="0" w:color="auto"/>
      </w:divBdr>
    </w:div>
    <w:div w:id="2000423494">
      <w:bodyDiv w:val="1"/>
      <w:marLeft w:val="0"/>
      <w:marRight w:val="0"/>
      <w:marTop w:val="0"/>
      <w:marBottom w:val="0"/>
      <w:divBdr>
        <w:top w:val="none" w:sz="0" w:space="0" w:color="auto"/>
        <w:left w:val="none" w:sz="0" w:space="0" w:color="auto"/>
        <w:bottom w:val="none" w:sz="0" w:space="0" w:color="auto"/>
        <w:right w:val="none" w:sz="0" w:space="0" w:color="auto"/>
      </w:divBdr>
    </w:div>
    <w:div w:id="2000886713">
      <w:bodyDiv w:val="1"/>
      <w:marLeft w:val="0"/>
      <w:marRight w:val="0"/>
      <w:marTop w:val="0"/>
      <w:marBottom w:val="0"/>
      <w:divBdr>
        <w:top w:val="none" w:sz="0" w:space="0" w:color="auto"/>
        <w:left w:val="none" w:sz="0" w:space="0" w:color="auto"/>
        <w:bottom w:val="none" w:sz="0" w:space="0" w:color="auto"/>
        <w:right w:val="none" w:sz="0" w:space="0" w:color="auto"/>
      </w:divBdr>
    </w:div>
    <w:div w:id="2001108263">
      <w:bodyDiv w:val="1"/>
      <w:marLeft w:val="0"/>
      <w:marRight w:val="0"/>
      <w:marTop w:val="0"/>
      <w:marBottom w:val="0"/>
      <w:divBdr>
        <w:top w:val="none" w:sz="0" w:space="0" w:color="auto"/>
        <w:left w:val="none" w:sz="0" w:space="0" w:color="auto"/>
        <w:bottom w:val="none" w:sz="0" w:space="0" w:color="auto"/>
        <w:right w:val="none" w:sz="0" w:space="0" w:color="auto"/>
      </w:divBdr>
    </w:div>
    <w:div w:id="2002006811">
      <w:bodyDiv w:val="1"/>
      <w:marLeft w:val="0"/>
      <w:marRight w:val="0"/>
      <w:marTop w:val="0"/>
      <w:marBottom w:val="0"/>
      <w:divBdr>
        <w:top w:val="none" w:sz="0" w:space="0" w:color="auto"/>
        <w:left w:val="none" w:sz="0" w:space="0" w:color="auto"/>
        <w:bottom w:val="none" w:sz="0" w:space="0" w:color="auto"/>
        <w:right w:val="none" w:sz="0" w:space="0" w:color="auto"/>
      </w:divBdr>
    </w:div>
    <w:div w:id="2002082199">
      <w:bodyDiv w:val="1"/>
      <w:marLeft w:val="0"/>
      <w:marRight w:val="0"/>
      <w:marTop w:val="0"/>
      <w:marBottom w:val="0"/>
      <w:divBdr>
        <w:top w:val="none" w:sz="0" w:space="0" w:color="auto"/>
        <w:left w:val="none" w:sz="0" w:space="0" w:color="auto"/>
        <w:bottom w:val="none" w:sz="0" w:space="0" w:color="auto"/>
        <w:right w:val="none" w:sz="0" w:space="0" w:color="auto"/>
      </w:divBdr>
    </w:div>
    <w:div w:id="2002149118">
      <w:bodyDiv w:val="1"/>
      <w:marLeft w:val="0"/>
      <w:marRight w:val="0"/>
      <w:marTop w:val="0"/>
      <w:marBottom w:val="0"/>
      <w:divBdr>
        <w:top w:val="none" w:sz="0" w:space="0" w:color="auto"/>
        <w:left w:val="none" w:sz="0" w:space="0" w:color="auto"/>
        <w:bottom w:val="none" w:sz="0" w:space="0" w:color="auto"/>
        <w:right w:val="none" w:sz="0" w:space="0" w:color="auto"/>
      </w:divBdr>
    </w:div>
    <w:div w:id="2002199255">
      <w:bodyDiv w:val="1"/>
      <w:marLeft w:val="0"/>
      <w:marRight w:val="0"/>
      <w:marTop w:val="0"/>
      <w:marBottom w:val="0"/>
      <w:divBdr>
        <w:top w:val="none" w:sz="0" w:space="0" w:color="auto"/>
        <w:left w:val="none" w:sz="0" w:space="0" w:color="auto"/>
        <w:bottom w:val="none" w:sz="0" w:space="0" w:color="auto"/>
        <w:right w:val="none" w:sz="0" w:space="0" w:color="auto"/>
      </w:divBdr>
    </w:div>
    <w:div w:id="2002469235">
      <w:bodyDiv w:val="1"/>
      <w:marLeft w:val="0"/>
      <w:marRight w:val="0"/>
      <w:marTop w:val="0"/>
      <w:marBottom w:val="0"/>
      <w:divBdr>
        <w:top w:val="none" w:sz="0" w:space="0" w:color="auto"/>
        <w:left w:val="none" w:sz="0" w:space="0" w:color="auto"/>
        <w:bottom w:val="none" w:sz="0" w:space="0" w:color="auto"/>
        <w:right w:val="none" w:sz="0" w:space="0" w:color="auto"/>
      </w:divBdr>
    </w:div>
    <w:div w:id="2003003494">
      <w:bodyDiv w:val="1"/>
      <w:marLeft w:val="0"/>
      <w:marRight w:val="0"/>
      <w:marTop w:val="0"/>
      <w:marBottom w:val="0"/>
      <w:divBdr>
        <w:top w:val="none" w:sz="0" w:space="0" w:color="auto"/>
        <w:left w:val="none" w:sz="0" w:space="0" w:color="auto"/>
        <w:bottom w:val="none" w:sz="0" w:space="0" w:color="auto"/>
        <w:right w:val="none" w:sz="0" w:space="0" w:color="auto"/>
      </w:divBdr>
    </w:div>
    <w:div w:id="2003005923">
      <w:bodyDiv w:val="1"/>
      <w:marLeft w:val="0"/>
      <w:marRight w:val="0"/>
      <w:marTop w:val="0"/>
      <w:marBottom w:val="0"/>
      <w:divBdr>
        <w:top w:val="none" w:sz="0" w:space="0" w:color="auto"/>
        <w:left w:val="none" w:sz="0" w:space="0" w:color="auto"/>
        <w:bottom w:val="none" w:sz="0" w:space="0" w:color="auto"/>
        <w:right w:val="none" w:sz="0" w:space="0" w:color="auto"/>
      </w:divBdr>
    </w:div>
    <w:div w:id="2003044054">
      <w:bodyDiv w:val="1"/>
      <w:marLeft w:val="0"/>
      <w:marRight w:val="0"/>
      <w:marTop w:val="0"/>
      <w:marBottom w:val="0"/>
      <w:divBdr>
        <w:top w:val="none" w:sz="0" w:space="0" w:color="auto"/>
        <w:left w:val="none" w:sz="0" w:space="0" w:color="auto"/>
        <w:bottom w:val="none" w:sz="0" w:space="0" w:color="auto"/>
        <w:right w:val="none" w:sz="0" w:space="0" w:color="auto"/>
      </w:divBdr>
    </w:div>
    <w:div w:id="2003197472">
      <w:bodyDiv w:val="1"/>
      <w:marLeft w:val="0"/>
      <w:marRight w:val="0"/>
      <w:marTop w:val="0"/>
      <w:marBottom w:val="0"/>
      <w:divBdr>
        <w:top w:val="none" w:sz="0" w:space="0" w:color="auto"/>
        <w:left w:val="none" w:sz="0" w:space="0" w:color="auto"/>
        <w:bottom w:val="none" w:sz="0" w:space="0" w:color="auto"/>
        <w:right w:val="none" w:sz="0" w:space="0" w:color="auto"/>
      </w:divBdr>
    </w:div>
    <w:div w:id="2003310056">
      <w:bodyDiv w:val="1"/>
      <w:marLeft w:val="0"/>
      <w:marRight w:val="0"/>
      <w:marTop w:val="0"/>
      <w:marBottom w:val="0"/>
      <w:divBdr>
        <w:top w:val="none" w:sz="0" w:space="0" w:color="auto"/>
        <w:left w:val="none" w:sz="0" w:space="0" w:color="auto"/>
        <w:bottom w:val="none" w:sz="0" w:space="0" w:color="auto"/>
        <w:right w:val="none" w:sz="0" w:space="0" w:color="auto"/>
      </w:divBdr>
    </w:div>
    <w:div w:id="2003502901">
      <w:bodyDiv w:val="1"/>
      <w:marLeft w:val="0"/>
      <w:marRight w:val="0"/>
      <w:marTop w:val="0"/>
      <w:marBottom w:val="0"/>
      <w:divBdr>
        <w:top w:val="none" w:sz="0" w:space="0" w:color="auto"/>
        <w:left w:val="none" w:sz="0" w:space="0" w:color="auto"/>
        <w:bottom w:val="none" w:sz="0" w:space="0" w:color="auto"/>
        <w:right w:val="none" w:sz="0" w:space="0" w:color="auto"/>
      </w:divBdr>
    </w:div>
    <w:div w:id="2003964370">
      <w:bodyDiv w:val="1"/>
      <w:marLeft w:val="0"/>
      <w:marRight w:val="0"/>
      <w:marTop w:val="0"/>
      <w:marBottom w:val="0"/>
      <w:divBdr>
        <w:top w:val="none" w:sz="0" w:space="0" w:color="auto"/>
        <w:left w:val="none" w:sz="0" w:space="0" w:color="auto"/>
        <w:bottom w:val="none" w:sz="0" w:space="0" w:color="auto"/>
        <w:right w:val="none" w:sz="0" w:space="0" w:color="auto"/>
      </w:divBdr>
    </w:div>
    <w:div w:id="2003971575">
      <w:bodyDiv w:val="1"/>
      <w:marLeft w:val="0"/>
      <w:marRight w:val="0"/>
      <w:marTop w:val="0"/>
      <w:marBottom w:val="0"/>
      <w:divBdr>
        <w:top w:val="none" w:sz="0" w:space="0" w:color="auto"/>
        <w:left w:val="none" w:sz="0" w:space="0" w:color="auto"/>
        <w:bottom w:val="none" w:sz="0" w:space="0" w:color="auto"/>
        <w:right w:val="none" w:sz="0" w:space="0" w:color="auto"/>
      </w:divBdr>
    </w:div>
    <w:div w:id="2004115167">
      <w:bodyDiv w:val="1"/>
      <w:marLeft w:val="0"/>
      <w:marRight w:val="0"/>
      <w:marTop w:val="0"/>
      <w:marBottom w:val="0"/>
      <w:divBdr>
        <w:top w:val="none" w:sz="0" w:space="0" w:color="auto"/>
        <w:left w:val="none" w:sz="0" w:space="0" w:color="auto"/>
        <w:bottom w:val="none" w:sz="0" w:space="0" w:color="auto"/>
        <w:right w:val="none" w:sz="0" w:space="0" w:color="auto"/>
      </w:divBdr>
    </w:div>
    <w:div w:id="2004353642">
      <w:bodyDiv w:val="1"/>
      <w:marLeft w:val="0"/>
      <w:marRight w:val="0"/>
      <w:marTop w:val="0"/>
      <w:marBottom w:val="0"/>
      <w:divBdr>
        <w:top w:val="none" w:sz="0" w:space="0" w:color="auto"/>
        <w:left w:val="none" w:sz="0" w:space="0" w:color="auto"/>
        <w:bottom w:val="none" w:sz="0" w:space="0" w:color="auto"/>
        <w:right w:val="none" w:sz="0" w:space="0" w:color="auto"/>
      </w:divBdr>
    </w:div>
    <w:div w:id="2004354665">
      <w:bodyDiv w:val="1"/>
      <w:marLeft w:val="0"/>
      <w:marRight w:val="0"/>
      <w:marTop w:val="0"/>
      <w:marBottom w:val="0"/>
      <w:divBdr>
        <w:top w:val="none" w:sz="0" w:space="0" w:color="auto"/>
        <w:left w:val="none" w:sz="0" w:space="0" w:color="auto"/>
        <w:bottom w:val="none" w:sz="0" w:space="0" w:color="auto"/>
        <w:right w:val="none" w:sz="0" w:space="0" w:color="auto"/>
      </w:divBdr>
    </w:div>
    <w:div w:id="2004356266">
      <w:bodyDiv w:val="1"/>
      <w:marLeft w:val="0"/>
      <w:marRight w:val="0"/>
      <w:marTop w:val="0"/>
      <w:marBottom w:val="0"/>
      <w:divBdr>
        <w:top w:val="none" w:sz="0" w:space="0" w:color="auto"/>
        <w:left w:val="none" w:sz="0" w:space="0" w:color="auto"/>
        <w:bottom w:val="none" w:sz="0" w:space="0" w:color="auto"/>
        <w:right w:val="none" w:sz="0" w:space="0" w:color="auto"/>
      </w:divBdr>
    </w:div>
    <w:div w:id="2004623216">
      <w:bodyDiv w:val="1"/>
      <w:marLeft w:val="0"/>
      <w:marRight w:val="0"/>
      <w:marTop w:val="0"/>
      <w:marBottom w:val="0"/>
      <w:divBdr>
        <w:top w:val="none" w:sz="0" w:space="0" w:color="auto"/>
        <w:left w:val="none" w:sz="0" w:space="0" w:color="auto"/>
        <w:bottom w:val="none" w:sz="0" w:space="0" w:color="auto"/>
        <w:right w:val="none" w:sz="0" w:space="0" w:color="auto"/>
      </w:divBdr>
    </w:div>
    <w:div w:id="2004697857">
      <w:bodyDiv w:val="1"/>
      <w:marLeft w:val="0"/>
      <w:marRight w:val="0"/>
      <w:marTop w:val="0"/>
      <w:marBottom w:val="0"/>
      <w:divBdr>
        <w:top w:val="none" w:sz="0" w:space="0" w:color="auto"/>
        <w:left w:val="none" w:sz="0" w:space="0" w:color="auto"/>
        <w:bottom w:val="none" w:sz="0" w:space="0" w:color="auto"/>
        <w:right w:val="none" w:sz="0" w:space="0" w:color="auto"/>
      </w:divBdr>
    </w:div>
    <w:div w:id="2004702756">
      <w:bodyDiv w:val="1"/>
      <w:marLeft w:val="0"/>
      <w:marRight w:val="0"/>
      <w:marTop w:val="0"/>
      <w:marBottom w:val="0"/>
      <w:divBdr>
        <w:top w:val="none" w:sz="0" w:space="0" w:color="auto"/>
        <w:left w:val="none" w:sz="0" w:space="0" w:color="auto"/>
        <w:bottom w:val="none" w:sz="0" w:space="0" w:color="auto"/>
        <w:right w:val="none" w:sz="0" w:space="0" w:color="auto"/>
      </w:divBdr>
    </w:div>
    <w:div w:id="2005551115">
      <w:bodyDiv w:val="1"/>
      <w:marLeft w:val="0"/>
      <w:marRight w:val="0"/>
      <w:marTop w:val="0"/>
      <w:marBottom w:val="0"/>
      <w:divBdr>
        <w:top w:val="none" w:sz="0" w:space="0" w:color="auto"/>
        <w:left w:val="none" w:sz="0" w:space="0" w:color="auto"/>
        <w:bottom w:val="none" w:sz="0" w:space="0" w:color="auto"/>
        <w:right w:val="none" w:sz="0" w:space="0" w:color="auto"/>
      </w:divBdr>
    </w:div>
    <w:div w:id="2005622123">
      <w:bodyDiv w:val="1"/>
      <w:marLeft w:val="0"/>
      <w:marRight w:val="0"/>
      <w:marTop w:val="0"/>
      <w:marBottom w:val="0"/>
      <w:divBdr>
        <w:top w:val="none" w:sz="0" w:space="0" w:color="auto"/>
        <w:left w:val="none" w:sz="0" w:space="0" w:color="auto"/>
        <w:bottom w:val="none" w:sz="0" w:space="0" w:color="auto"/>
        <w:right w:val="none" w:sz="0" w:space="0" w:color="auto"/>
      </w:divBdr>
    </w:div>
    <w:div w:id="2005740007">
      <w:bodyDiv w:val="1"/>
      <w:marLeft w:val="0"/>
      <w:marRight w:val="0"/>
      <w:marTop w:val="0"/>
      <w:marBottom w:val="0"/>
      <w:divBdr>
        <w:top w:val="none" w:sz="0" w:space="0" w:color="auto"/>
        <w:left w:val="none" w:sz="0" w:space="0" w:color="auto"/>
        <w:bottom w:val="none" w:sz="0" w:space="0" w:color="auto"/>
        <w:right w:val="none" w:sz="0" w:space="0" w:color="auto"/>
      </w:divBdr>
    </w:div>
    <w:div w:id="2005811586">
      <w:bodyDiv w:val="1"/>
      <w:marLeft w:val="0"/>
      <w:marRight w:val="0"/>
      <w:marTop w:val="0"/>
      <w:marBottom w:val="0"/>
      <w:divBdr>
        <w:top w:val="none" w:sz="0" w:space="0" w:color="auto"/>
        <w:left w:val="none" w:sz="0" w:space="0" w:color="auto"/>
        <w:bottom w:val="none" w:sz="0" w:space="0" w:color="auto"/>
        <w:right w:val="none" w:sz="0" w:space="0" w:color="auto"/>
      </w:divBdr>
    </w:div>
    <w:div w:id="2006126285">
      <w:bodyDiv w:val="1"/>
      <w:marLeft w:val="0"/>
      <w:marRight w:val="0"/>
      <w:marTop w:val="0"/>
      <w:marBottom w:val="0"/>
      <w:divBdr>
        <w:top w:val="none" w:sz="0" w:space="0" w:color="auto"/>
        <w:left w:val="none" w:sz="0" w:space="0" w:color="auto"/>
        <w:bottom w:val="none" w:sz="0" w:space="0" w:color="auto"/>
        <w:right w:val="none" w:sz="0" w:space="0" w:color="auto"/>
      </w:divBdr>
    </w:div>
    <w:div w:id="2006930933">
      <w:bodyDiv w:val="1"/>
      <w:marLeft w:val="0"/>
      <w:marRight w:val="0"/>
      <w:marTop w:val="0"/>
      <w:marBottom w:val="0"/>
      <w:divBdr>
        <w:top w:val="none" w:sz="0" w:space="0" w:color="auto"/>
        <w:left w:val="none" w:sz="0" w:space="0" w:color="auto"/>
        <w:bottom w:val="none" w:sz="0" w:space="0" w:color="auto"/>
        <w:right w:val="none" w:sz="0" w:space="0" w:color="auto"/>
      </w:divBdr>
    </w:div>
    <w:div w:id="2006977469">
      <w:bodyDiv w:val="1"/>
      <w:marLeft w:val="0"/>
      <w:marRight w:val="0"/>
      <w:marTop w:val="0"/>
      <w:marBottom w:val="0"/>
      <w:divBdr>
        <w:top w:val="none" w:sz="0" w:space="0" w:color="auto"/>
        <w:left w:val="none" w:sz="0" w:space="0" w:color="auto"/>
        <w:bottom w:val="none" w:sz="0" w:space="0" w:color="auto"/>
        <w:right w:val="none" w:sz="0" w:space="0" w:color="auto"/>
      </w:divBdr>
    </w:div>
    <w:div w:id="2007125077">
      <w:bodyDiv w:val="1"/>
      <w:marLeft w:val="0"/>
      <w:marRight w:val="0"/>
      <w:marTop w:val="0"/>
      <w:marBottom w:val="0"/>
      <w:divBdr>
        <w:top w:val="none" w:sz="0" w:space="0" w:color="auto"/>
        <w:left w:val="none" w:sz="0" w:space="0" w:color="auto"/>
        <w:bottom w:val="none" w:sz="0" w:space="0" w:color="auto"/>
        <w:right w:val="none" w:sz="0" w:space="0" w:color="auto"/>
      </w:divBdr>
    </w:div>
    <w:div w:id="2007587133">
      <w:bodyDiv w:val="1"/>
      <w:marLeft w:val="0"/>
      <w:marRight w:val="0"/>
      <w:marTop w:val="0"/>
      <w:marBottom w:val="0"/>
      <w:divBdr>
        <w:top w:val="none" w:sz="0" w:space="0" w:color="auto"/>
        <w:left w:val="none" w:sz="0" w:space="0" w:color="auto"/>
        <w:bottom w:val="none" w:sz="0" w:space="0" w:color="auto"/>
        <w:right w:val="none" w:sz="0" w:space="0" w:color="auto"/>
      </w:divBdr>
    </w:div>
    <w:div w:id="2007852953">
      <w:bodyDiv w:val="1"/>
      <w:marLeft w:val="0"/>
      <w:marRight w:val="0"/>
      <w:marTop w:val="0"/>
      <w:marBottom w:val="0"/>
      <w:divBdr>
        <w:top w:val="none" w:sz="0" w:space="0" w:color="auto"/>
        <w:left w:val="none" w:sz="0" w:space="0" w:color="auto"/>
        <w:bottom w:val="none" w:sz="0" w:space="0" w:color="auto"/>
        <w:right w:val="none" w:sz="0" w:space="0" w:color="auto"/>
      </w:divBdr>
    </w:div>
    <w:div w:id="2007902272">
      <w:bodyDiv w:val="1"/>
      <w:marLeft w:val="0"/>
      <w:marRight w:val="0"/>
      <w:marTop w:val="0"/>
      <w:marBottom w:val="0"/>
      <w:divBdr>
        <w:top w:val="none" w:sz="0" w:space="0" w:color="auto"/>
        <w:left w:val="none" w:sz="0" w:space="0" w:color="auto"/>
        <w:bottom w:val="none" w:sz="0" w:space="0" w:color="auto"/>
        <w:right w:val="none" w:sz="0" w:space="0" w:color="auto"/>
      </w:divBdr>
    </w:div>
    <w:div w:id="2007904071">
      <w:bodyDiv w:val="1"/>
      <w:marLeft w:val="0"/>
      <w:marRight w:val="0"/>
      <w:marTop w:val="0"/>
      <w:marBottom w:val="0"/>
      <w:divBdr>
        <w:top w:val="none" w:sz="0" w:space="0" w:color="auto"/>
        <w:left w:val="none" w:sz="0" w:space="0" w:color="auto"/>
        <w:bottom w:val="none" w:sz="0" w:space="0" w:color="auto"/>
        <w:right w:val="none" w:sz="0" w:space="0" w:color="auto"/>
      </w:divBdr>
    </w:div>
    <w:div w:id="2007979234">
      <w:bodyDiv w:val="1"/>
      <w:marLeft w:val="0"/>
      <w:marRight w:val="0"/>
      <w:marTop w:val="0"/>
      <w:marBottom w:val="0"/>
      <w:divBdr>
        <w:top w:val="none" w:sz="0" w:space="0" w:color="auto"/>
        <w:left w:val="none" w:sz="0" w:space="0" w:color="auto"/>
        <w:bottom w:val="none" w:sz="0" w:space="0" w:color="auto"/>
        <w:right w:val="none" w:sz="0" w:space="0" w:color="auto"/>
      </w:divBdr>
    </w:div>
    <w:div w:id="2008171995">
      <w:bodyDiv w:val="1"/>
      <w:marLeft w:val="0"/>
      <w:marRight w:val="0"/>
      <w:marTop w:val="0"/>
      <w:marBottom w:val="0"/>
      <w:divBdr>
        <w:top w:val="none" w:sz="0" w:space="0" w:color="auto"/>
        <w:left w:val="none" w:sz="0" w:space="0" w:color="auto"/>
        <w:bottom w:val="none" w:sz="0" w:space="0" w:color="auto"/>
        <w:right w:val="none" w:sz="0" w:space="0" w:color="auto"/>
      </w:divBdr>
    </w:div>
    <w:div w:id="2008248979">
      <w:bodyDiv w:val="1"/>
      <w:marLeft w:val="0"/>
      <w:marRight w:val="0"/>
      <w:marTop w:val="0"/>
      <w:marBottom w:val="0"/>
      <w:divBdr>
        <w:top w:val="none" w:sz="0" w:space="0" w:color="auto"/>
        <w:left w:val="none" w:sz="0" w:space="0" w:color="auto"/>
        <w:bottom w:val="none" w:sz="0" w:space="0" w:color="auto"/>
        <w:right w:val="none" w:sz="0" w:space="0" w:color="auto"/>
      </w:divBdr>
    </w:div>
    <w:div w:id="2008436776">
      <w:bodyDiv w:val="1"/>
      <w:marLeft w:val="0"/>
      <w:marRight w:val="0"/>
      <w:marTop w:val="0"/>
      <w:marBottom w:val="0"/>
      <w:divBdr>
        <w:top w:val="none" w:sz="0" w:space="0" w:color="auto"/>
        <w:left w:val="none" w:sz="0" w:space="0" w:color="auto"/>
        <w:bottom w:val="none" w:sz="0" w:space="0" w:color="auto"/>
        <w:right w:val="none" w:sz="0" w:space="0" w:color="auto"/>
      </w:divBdr>
    </w:div>
    <w:div w:id="2008554370">
      <w:bodyDiv w:val="1"/>
      <w:marLeft w:val="0"/>
      <w:marRight w:val="0"/>
      <w:marTop w:val="0"/>
      <w:marBottom w:val="0"/>
      <w:divBdr>
        <w:top w:val="none" w:sz="0" w:space="0" w:color="auto"/>
        <w:left w:val="none" w:sz="0" w:space="0" w:color="auto"/>
        <w:bottom w:val="none" w:sz="0" w:space="0" w:color="auto"/>
        <w:right w:val="none" w:sz="0" w:space="0" w:color="auto"/>
      </w:divBdr>
    </w:div>
    <w:div w:id="2008707151">
      <w:bodyDiv w:val="1"/>
      <w:marLeft w:val="0"/>
      <w:marRight w:val="0"/>
      <w:marTop w:val="0"/>
      <w:marBottom w:val="0"/>
      <w:divBdr>
        <w:top w:val="none" w:sz="0" w:space="0" w:color="auto"/>
        <w:left w:val="none" w:sz="0" w:space="0" w:color="auto"/>
        <w:bottom w:val="none" w:sz="0" w:space="0" w:color="auto"/>
        <w:right w:val="none" w:sz="0" w:space="0" w:color="auto"/>
      </w:divBdr>
    </w:div>
    <w:div w:id="2009164969">
      <w:bodyDiv w:val="1"/>
      <w:marLeft w:val="0"/>
      <w:marRight w:val="0"/>
      <w:marTop w:val="0"/>
      <w:marBottom w:val="0"/>
      <w:divBdr>
        <w:top w:val="none" w:sz="0" w:space="0" w:color="auto"/>
        <w:left w:val="none" w:sz="0" w:space="0" w:color="auto"/>
        <w:bottom w:val="none" w:sz="0" w:space="0" w:color="auto"/>
        <w:right w:val="none" w:sz="0" w:space="0" w:color="auto"/>
      </w:divBdr>
    </w:div>
    <w:div w:id="2009357306">
      <w:bodyDiv w:val="1"/>
      <w:marLeft w:val="0"/>
      <w:marRight w:val="0"/>
      <w:marTop w:val="0"/>
      <w:marBottom w:val="0"/>
      <w:divBdr>
        <w:top w:val="none" w:sz="0" w:space="0" w:color="auto"/>
        <w:left w:val="none" w:sz="0" w:space="0" w:color="auto"/>
        <w:bottom w:val="none" w:sz="0" w:space="0" w:color="auto"/>
        <w:right w:val="none" w:sz="0" w:space="0" w:color="auto"/>
      </w:divBdr>
    </w:div>
    <w:div w:id="2009404552">
      <w:bodyDiv w:val="1"/>
      <w:marLeft w:val="0"/>
      <w:marRight w:val="0"/>
      <w:marTop w:val="0"/>
      <w:marBottom w:val="0"/>
      <w:divBdr>
        <w:top w:val="none" w:sz="0" w:space="0" w:color="auto"/>
        <w:left w:val="none" w:sz="0" w:space="0" w:color="auto"/>
        <w:bottom w:val="none" w:sz="0" w:space="0" w:color="auto"/>
        <w:right w:val="none" w:sz="0" w:space="0" w:color="auto"/>
      </w:divBdr>
    </w:div>
    <w:div w:id="2009481812">
      <w:bodyDiv w:val="1"/>
      <w:marLeft w:val="0"/>
      <w:marRight w:val="0"/>
      <w:marTop w:val="0"/>
      <w:marBottom w:val="0"/>
      <w:divBdr>
        <w:top w:val="none" w:sz="0" w:space="0" w:color="auto"/>
        <w:left w:val="none" w:sz="0" w:space="0" w:color="auto"/>
        <w:bottom w:val="none" w:sz="0" w:space="0" w:color="auto"/>
        <w:right w:val="none" w:sz="0" w:space="0" w:color="auto"/>
      </w:divBdr>
    </w:div>
    <w:div w:id="2009667927">
      <w:bodyDiv w:val="1"/>
      <w:marLeft w:val="0"/>
      <w:marRight w:val="0"/>
      <w:marTop w:val="0"/>
      <w:marBottom w:val="0"/>
      <w:divBdr>
        <w:top w:val="none" w:sz="0" w:space="0" w:color="auto"/>
        <w:left w:val="none" w:sz="0" w:space="0" w:color="auto"/>
        <w:bottom w:val="none" w:sz="0" w:space="0" w:color="auto"/>
        <w:right w:val="none" w:sz="0" w:space="0" w:color="auto"/>
      </w:divBdr>
    </w:div>
    <w:div w:id="2009673405">
      <w:bodyDiv w:val="1"/>
      <w:marLeft w:val="0"/>
      <w:marRight w:val="0"/>
      <w:marTop w:val="0"/>
      <w:marBottom w:val="0"/>
      <w:divBdr>
        <w:top w:val="none" w:sz="0" w:space="0" w:color="auto"/>
        <w:left w:val="none" w:sz="0" w:space="0" w:color="auto"/>
        <w:bottom w:val="none" w:sz="0" w:space="0" w:color="auto"/>
        <w:right w:val="none" w:sz="0" w:space="0" w:color="auto"/>
      </w:divBdr>
    </w:div>
    <w:div w:id="2009674389">
      <w:bodyDiv w:val="1"/>
      <w:marLeft w:val="0"/>
      <w:marRight w:val="0"/>
      <w:marTop w:val="0"/>
      <w:marBottom w:val="0"/>
      <w:divBdr>
        <w:top w:val="none" w:sz="0" w:space="0" w:color="auto"/>
        <w:left w:val="none" w:sz="0" w:space="0" w:color="auto"/>
        <w:bottom w:val="none" w:sz="0" w:space="0" w:color="auto"/>
        <w:right w:val="none" w:sz="0" w:space="0" w:color="auto"/>
      </w:divBdr>
    </w:div>
    <w:div w:id="2009865772">
      <w:bodyDiv w:val="1"/>
      <w:marLeft w:val="0"/>
      <w:marRight w:val="0"/>
      <w:marTop w:val="0"/>
      <w:marBottom w:val="0"/>
      <w:divBdr>
        <w:top w:val="none" w:sz="0" w:space="0" w:color="auto"/>
        <w:left w:val="none" w:sz="0" w:space="0" w:color="auto"/>
        <w:bottom w:val="none" w:sz="0" w:space="0" w:color="auto"/>
        <w:right w:val="none" w:sz="0" w:space="0" w:color="auto"/>
      </w:divBdr>
    </w:div>
    <w:div w:id="2010255220">
      <w:bodyDiv w:val="1"/>
      <w:marLeft w:val="0"/>
      <w:marRight w:val="0"/>
      <w:marTop w:val="0"/>
      <w:marBottom w:val="0"/>
      <w:divBdr>
        <w:top w:val="none" w:sz="0" w:space="0" w:color="auto"/>
        <w:left w:val="none" w:sz="0" w:space="0" w:color="auto"/>
        <w:bottom w:val="none" w:sz="0" w:space="0" w:color="auto"/>
        <w:right w:val="none" w:sz="0" w:space="0" w:color="auto"/>
      </w:divBdr>
    </w:div>
    <w:div w:id="2010403257">
      <w:bodyDiv w:val="1"/>
      <w:marLeft w:val="0"/>
      <w:marRight w:val="0"/>
      <w:marTop w:val="0"/>
      <w:marBottom w:val="0"/>
      <w:divBdr>
        <w:top w:val="none" w:sz="0" w:space="0" w:color="auto"/>
        <w:left w:val="none" w:sz="0" w:space="0" w:color="auto"/>
        <w:bottom w:val="none" w:sz="0" w:space="0" w:color="auto"/>
        <w:right w:val="none" w:sz="0" w:space="0" w:color="auto"/>
      </w:divBdr>
    </w:div>
    <w:div w:id="2010476645">
      <w:bodyDiv w:val="1"/>
      <w:marLeft w:val="0"/>
      <w:marRight w:val="0"/>
      <w:marTop w:val="0"/>
      <w:marBottom w:val="0"/>
      <w:divBdr>
        <w:top w:val="none" w:sz="0" w:space="0" w:color="auto"/>
        <w:left w:val="none" w:sz="0" w:space="0" w:color="auto"/>
        <w:bottom w:val="none" w:sz="0" w:space="0" w:color="auto"/>
        <w:right w:val="none" w:sz="0" w:space="0" w:color="auto"/>
      </w:divBdr>
    </w:div>
    <w:div w:id="2010521690">
      <w:bodyDiv w:val="1"/>
      <w:marLeft w:val="0"/>
      <w:marRight w:val="0"/>
      <w:marTop w:val="0"/>
      <w:marBottom w:val="0"/>
      <w:divBdr>
        <w:top w:val="none" w:sz="0" w:space="0" w:color="auto"/>
        <w:left w:val="none" w:sz="0" w:space="0" w:color="auto"/>
        <w:bottom w:val="none" w:sz="0" w:space="0" w:color="auto"/>
        <w:right w:val="none" w:sz="0" w:space="0" w:color="auto"/>
      </w:divBdr>
    </w:div>
    <w:div w:id="2010717044">
      <w:bodyDiv w:val="1"/>
      <w:marLeft w:val="0"/>
      <w:marRight w:val="0"/>
      <w:marTop w:val="0"/>
      <w:marBottom w:val="0"/>
      <w:divBdr>
        <w:top w:val="none" w:sz="0" w:space="0" w:color="auto"/>
        <w:left w:val="none" w:sz="0" w:space="0" w:color="auto"/>
        <w:bottom w:val="none" w:sz="0" w:space="0" w:color="auto"/>
        <w:right w:val="none" w:sz="0" w:space="0" w:color="auto"/>
      </w:divBdr>
    </w:div>
    <w:div w:id="2010908960">
      <w:bodyDiv w:val="1"/>
      <w:marLeft w:val="0"/>
      <w:marRight w:val="0"/>
      <w:marTop w:val="0"/>
      <w:marBottom w:val="0"/>
      <w:divBdr>
        <w:top w:val="none" w:sz="0" w:space="0" w:color="auto"/>
        <w:left w:val="none" w:sz="0" w:space="0" w:color="auto"/>
        <w:bottom w:val="none" w:sz="0" w:space="0" w:color="auto"/>
        <w:right w:val="none" w:sz="0" w:space="0" w:color="auto"/>
      </w:divBdr>
    </w:div>
    <w:div w:id="2011634566">
      <w:bodyDiv w:val="1"/>
      <w:marLeft w:val="0"/>
      <w:marRight w:val="0"/>
      <w:marTop w:val="0"/>
      <w:marBottom w:val="0"/>
      <w:divBdr>
        <w:top w:val="none" w:sz="0" w:space="0" w:color="auto"/>
        <w:left w:val="none" w:sz="0" w:space="0" w:color="auto"/>
        <w:bottom w:val="none" w:sz="0" w:space="0" w:color="auto"/>
        <w:right w:val="none" w:sz="0" w:space="0" w:color="auto"/>
      </w:divBdr>
    </w:div>
    <w:div w:id="2011831864">
      <w:bodyDiv w:val="1"/>
      <w:marLeft w:val="0"/>
      <w:marRight w:val="0"/>
      <w:marTop w:val="0"/>
      <w:marBottom w:val="0"/>
      <w:divBdr>
        <w:top w:val="none" w:sz="0" w:space="0" w:color="auto"/>
        <w:left w:val="none" w:sz="0" w:space="0" w:color="auto"/>
        <w:bottom w:val="none" w:sz="0" w:space="0" w:color="auto"/>
        <w:right w:val="none" w:sz="0" w:space="0" w:color="auto"/>
      </w:divBdr>
    </w:div>
    <w:div w:id="2012029461">
      <w:bodyDiv w:val="1"/>
      <w:marLeft w:val="0"/>
      <w:marRight w:val="0"/>
      <w:marTop w:val="0"/>
      <w:marBottom w:val="0"/>
      <w:divBdr>
        <w:top w:val="none" w:sz="0" w:space="0" w:color="auto"/>
        <w:left w:val="none" w:sz="0" w:space="0" w:color="auto"/>
        <w:bottom w:val="none" w:sz="0" w:space="0" w:color="auto"/>
        <w:right w:val="none" w:sz="0" w:space="0" w:color="auto"/>
      </w:divBdr>
    </w:div>
    <w:div w:id="2012173900">
      <w:bodyDiv w:val="1"/>
      <w:marLeft w:val="0"/>
      <w:marRight w:val="0"/>
      <w:marTop w:val="0"/>
      <w:marBottom w:val="0"/>
      <w:divBdr>
        <w:top w:val="none" w:sz="0" w:space="0" w:color="auto"/>
        <w:left w:val="none" w:sz="0" w:space="0" w:color="auto"/>
        <w:bottom w:val="none" w:sz="0" w:space="0" w:color="auto"/>
        <w:right w:val="none" w:sz="0" w:space="0" w:color="auto"/>
      </w:divBdr>
    </w:div>
    <w:div w:id="2012678633">
      <w:bodyDiv w:val="1"/>
      <w:marLeft w:val="0"/>
      <w:marRight w:val="0"/>
      <w:marTop w:val="0"/>
      <w:marBottom w:val="0"/>
      <w:divBdr>
        <w:top w:val="none" w:sz="0" w:space="0" w:color="auto"/>
        <w:left w:val="none" w:sz="0" w:space="0" w:color="auto"/>
        <w:bottom w:val="none" w:sz="0" w:space="0" w:color="auto"/>
        <w:right w:val="none" w:sz="0" w:space="0" w:color="auto"/>
      </w:divBdr>
    </w:div>
    <w:div w:id="2013070868">
      <w:bodyDiv w:val="1"/>
      <w:marLeft w:val="0"/>
      <w:marRight w:val="0"/>
      <w:marTop w:val="0"/>
      <w:marBottom w:val="0"/>
      <w:divBdr>
        <w:top w:val="none" w:sz="0" w:space="0" w:color="auto"/>
        <w:left w:val="none" w:sz="0" w:space="0" w:color="auto"/>
        <w:bottom w:val="none" w:sz="0" w:space="0" w:color="auto"/>
        <w:right w:val="none" w:sz="0" w:space="0" w:color="auto"/>
      </w:divBdr>
    </w:div>
    <w:div w:id="2013216968">
      <w:bodyDiv w:val="1"/>
      <w:marLeft w:val="0"/>
      <w:marRight w:val="0"/>
      <w:marTop w:val="0"/>
      <w:marBottom w:val="0"/>
      <w:divBdr>
        <w:top w:val="none" w:sz="0" w:space="0" w:color="auto"/>
        <w:left w:val="none" w:sz="0" w:space="0" w:color="auto"/>
        <w:bottom w:val="none" w:sz="0" w:space="0" w:color="auto"/>
        <w:right w:val="none" w:sz="0" w:space="0" w:color="auto"/>
      </w:divBdr>
    </w:div>
    <w:div w:id="2013333084">
      <w:bodyDiv w:val="1"/>
      <w:marLeft w:val="0"/>
      <w:marRight w:val="0"/>
      <w:marTop w:val="0"/>
      <w:marBottom w:val="0"/>
      <w:divBdr>
        <w:top w:val="none" w:sz="0" w:space="0" w:color="auto"/>
        <w:left w:val="none" w:sz="0" w:space="0" w:color="auto"/>
        <w:bottom w:val="none" w:sz="0" w:space="0" w:color="auto"/>
        <w:right w:val="none" w:sz="0" w:space="0" w:color="auto"/>
      </w:divBdr>
    </w:div>
    <w:div w:id="2013754160">
      <w:bodyDiv w:val="1"/>
      <w:marLeft w:val="0"/>
      <w:marRight w:val="0"/>
      <w:marTop w:val="0"/>
      <w:marBottom w:val="0"/>
      <w:divBdr>
        <w:top w:val="none" w:sz="0" w:space="0" w:color="auto"/>
        <w:left w:val="none" w:sz="0" w:space="0" w:color="auto"/>
        <w:bottom w:val="none" w:sz="0" w:space="0" w:color="auto"/>
        <w:right w:val="none" w:sz="0" w:space="0" w:color="auto"/>
      </w:divBdr>
    </w:div>
    <w:div w:id="2014071011">
      <w:bodyDiv w:val="1"/>
      <w:marLeft w:val="0"/>
      <w:marRight w:val="0"/>
      <w:marTop w:val="0"/>
      <w:marBottom w:val="0"/>
      <w:divBdr>
        <w:top w:val="none" w:sz="0" w:space="0" w:color="auto"/>
        <w:left w:val="none" w:sz="0" w:space="0" w:color="auto"/>
        <w:bottom w:val="none" w:sz="0" w:space="0" w:color="auto"/>
        <w:right w:val="none" w:sz="0" w:space="0" w:color="auto"/>
      </w:divBdr>
    </w:div>
    <w:div w:id="2014255557">
      <w:bodyDiv w:val="1"/>
      <w:marLeft w:val="0"/>
      <w:marRight w:val="0"/>
      <w:marTop w:val="0"/>
      <w:marBottom w:val="0"/>
      <w:divBdr>
        <w:top w:val="none" w:sz="0" w:space="0" w:color="auto"/>
        <w:left w:val="none" w:sz="0" w:space="0" w:color="auto"/>
        <w:bottom w:val="none" w:sz="0" w:space="0" w:color="auto"/>
        <w:right w:val="none" w:sz="0" w:space="0" w:color="auto"/>
      </w:divBdr>
    </w:div>
    <w:div w:id="2014336723">
      <w:bodyDiv w:val="1"/>
      <w:marLeft w:val="0"/>
      <w:marRight w:val="0"/>
      <w:marTop w:val="0"/>
      <w:marBottom w:val="0"/>
      <w:divBdr>
        <w:top w:val="none" w:sz="0" w:space="0" w:color="auto"/>
        <w:left w:val="none" w:sz="0" w:space="0" w:color="auto"/>
        <w:bottom w:val="none" w:sz="0" w:space="0" w:color="auto"/>
        <w:right w:val="none" w:sz="0" w:space="0" w:color="auto"/>
      </w:divBdr>
    </w:div>
    <w:div w:id="2014339532">
      <w:bodyDiv w:val="1"/>
      <w:marLeft w:val="0"/>
      <w:marRight w:val="0"/>
      <w:marTop w:val="0"/>
      <w:marBottom w:val="0"/>
      <w:divBdr>
        <w:top w:val="none" w:sz="0" w:space="0" w:color="auto"/>
        <w:left w:val="none" w:sz="0" w:space="0" w:color="auto"/>
        <w:bottom w:val="none" w:sz="0" w:space="0" w:color="auto"/>
        <w:right w:val="none" w:sz="0" w:space="0" w:color="auto"/>
      </w:divBdr>
    </w:div>
    <w:div w:id="2014451256">
      <w:bodyDiv w:val="1"/>
      <w:marLeft w:val="0"/>
      <w:marRight w:val="0"/>
      <w:marTop w:val="0"/>
      <w:marBottom w:val="0"/>
      <w:divBdr>
        <w:top w:val="none" w:sz="0" w:space="0" w:color="auto"/>
        <w:left w:val="none" w:sz="0" w:space="0" w:color="auto"/>
        <w:bottom w:val="none" w:sz="0" w:space="0" w:color="auto"/>
        <w:right w:val="none" w:sz="0" w:space="0" w:color="auto"/>
      </w:divBdr>
    </w:div>
    <w:div w:id="2014454782">
      <w:bodyDiv w:val="1"/>
      <w:marLeft w:val="0"/>
      <w:marRight w:val="0"/>
      <w:marTop w:val="0"/>
      <w:marBottom w:val="0"/>
      <w:divBdr>
        <w:top w:val="none" w:sz="0" w:space="0" w:color="auto"/>
        <w:left w:val="none" w:sz="0" w:space="0" w:color="auto"/>
        <w:bottom w:val="none" w:sz="0" w:space="0" w:color="auto"/>
        <w:right w:val="none" w:sz="0" w:space="0" w:color="auto"/>
      </w:divBdr>
    </w:div>
    <w:div w:id="2015063263">
      <w:bodyDiv w:val="1"/>
      <w:marLeft w:val="0"/>
      <w:marRight w:val="0"/>
      <w:marTop w:val="0"/>
      <w:marBottom w:val="0"/>
      <w:divBdr>
        <w:top w:val="none" w:sz="0" w:space="0" w:color="auto"/>
        <w:left w:val="none" w:sz="0" w:space="0" w:color="auto"/>
        <w:bottom w:val="none" w:sz="0" w:space="0" w:color="auto"/>
        <w:right w:val="none" w:sz="0" w:space="0" w:color="auto"/>
      </w:divBdr>
    </w:div>
    <w:div w:id="2015110945">
      <w:bodyDiv w:val="1"/>
      <w:marLeft w:val="0"/>
      <w:marRight w:val="0"/>
      <w:marTop w:val="0"/>
      <w:marBottom w:val="0"/>
      <w:divBdr>
        <w:top w:val="none" w:sz="0" w:space="0" w:color="auto"/>
        <w:left w:val="none" w:sz="0" w:space="0" w:color="auto"/>
        <w:bottom w:val="none" w:sz="0" w:space="0" w:color="auto"/>
        <w:right w:val="none" w:sz="0" w:space="0" w:color="auto"/>
      </w:divBdr>
    </w:div>
    <w:div w:id="2015111273">
      <w:bodyDiv w:val="1"/>
      <w:marLeft w:val="0"/>
      <w:marRight w:val="0"/>
      <w:marTop w:val="0"/>
      <w:marBottom w:val="0"/>
      <w:divBdr>
        <w:top w:val="none" w:sz="0" w:space="0" w:color="auto"/>
        <w:left w:val="none" w:sz="0" w:space="0" w:color="auto"/>
        <w:bottom w:val="none" w:sz="0" w:space="0" w:color="auto"/>
        <w:right w:val="none" w:sz="0" w:space="0" w:color="auto"/>
      </w:divBdr>
    </w:div>
    <w:div w:id="2015497439">
      <w:bodyDiv w:val="1"/>
      <w:marLeft w:val="0"/>
      <w:marRight w:val="0"/>
      <w:marTop w:val="0"/>
      <w:marBottom w:val="0"/>
      <w:divBdr>
        <w:top w:val="none" w:sz="0" w:space="0" w:color="auto"/>
        <w:left w:val="none" w:sz="0" w:space="0" w:color="auto"/>
        <w:bottom w:val="none" w:sz="0" w:space="0" w:color="auto"/>
        <w:right w:val="none" w:sz="0" w:space="0" w:color="auto"/>
      </w:divBdr>
    </w:div>
    <w:div w:id="2015526626">
      <w:bodyDiv w:val="1"/>
      <w:marLeft w:val="0"/>
      <w:marRight w:val="0"/>
      <w:marTop w:val="0"/>
      <w:marBottom w:val="0"/>
      <w:divBdr>
        <w:top w:val="none" w:sz="0" w:space="0" w:color="auto"/>
        <w:left w:val="none" w:sz="0" w:space="0" w:color="auto"/>
        <w:bottom w:val="none" w:sz="0" w:space="0" w:color="auto"/>
        <w:right w:val="none" w:sz="0" w:space="0" w:color="auto"/>
      </w:divBdr>
    </w:div>
    <w:div w:id="2015691527">
      <w:bodyDiv w:val="1"/>
      <w:marLeft w:val="0"/>
      <w:marRight w:val="0"/>
      <w:marTop w:val="0"/>
      <w:marBottom w:val="0"/>
      <w:divBdr>
        <w:top w:val="none" w:sz="0" w:space="0" w:color="auto"/>
        <w:left w:val="none" w:sz="0" w:space="0" w:color="auto"/>
        <w:bottom w:val="none" w:sz="0" w:space="0" w:color="auto"/>
        <w:right w:val="none" w:sz="0" w:space="0" w:color="auto"/>
      </w:divBdr>
    </w:div>
    <w:div w:id="2016494660">
      <w:bodyDiv w:val="1"/>
      <w:marLeft w:val="0"/>
      <w:marRight w:val="0"/>
      <w:marTop w:val="0"/>
      <w:marBottom w:val="0"/>
      <w:divBdr>
        <w:top w:val="none" w:sz="0" w:space="0" w:color="auto"/>
        <w:left w:val="none" w:sz="0" w:space="0" w:color="auto"/>
        <w:bottom w:val="none" w:sz="0" w:space="0" w:color="auto"/>
        <w:right w:val="none" w:sz="0" w:space="0" w:color="auto"/>
      </w:divBdr>
    </w:div>
    <w:div w:id="2016616575">
      <w:bodyDiv w:val="1"/>
      <w:marLeft w:val="0"/>
      <w:marRight w:val="0"/>
      <w:marTop w:val="0"/>
      <w:marBottom w:val="0"/>
      <w:divBdr>
        <w:top w:val="none" w:sz="0" w:space="0" w:color="auto"/>
        <w:left w:val="none" w:sz="0" w:space="0" w:color="auto"/>
        <w:bottom w:val="none" w:sz="0" w:space="0" w:color="auto"/>
        <w:right w:val="none" w:sz="0" w:space="0" w:color="auto"/>
      </w:divBdr>
    </w:div>
    <w:div w:id="2016875880">
      <w:bodyDiv w:val="1"/>
      <w:marLeft w:val="0"/>
      <w:marRight w:val="0"/>
      <w:marTop w:val="0"/>
      <w:marBottom w:val="0"/>
      <w:divBdr>
        <w:top w:val="none" w:sz="0" w:space="0" w:color="auto"/>
        <w:left w:val="none" w:sz="0" w:space="0" w:color="auto"/>
        <w:bottom w:val="none" w:sz="0" w:space="0" w:color="auto"/>
        <w:right w:val="none" w:sz="0" w:space="0" w:color="auto"/>
      </w:divBdr>
    </w:div>
    <w:div w:id="2017069850">
      <w:bodyDiv w:val="1"/>
      <w:marLeft w:val="0"/>
      <w:marRight w:val="0"/>
      <w:marTop w:val="0"/>
      <w:marBottom w:val="0"/>
      <w:divBdr>
        <w:top w:val="none" w:sz="0" w:space="0" w:color="auto"/>
        <w:left w:val="none" w:sz="0" w:space="0" w:color="auto"/>
        <w:bottom w:val="none" w:sz="0" w:space="0" w:color="auto"/>
        <w:right w:val="none" w:sz="0" w:space="0" w:color="auto"/>
      </w:divBdr>
    </w:div>
    <w:div w:id="2017152480">
      <w:bodyDiv w:val="1"/>
      <w:marLeft w:val="0"/>
      <w:marRight w:val="0"/>
      <w:marTop w:val="0"/>
      <w:marBottom w:val="0"/>
      <w:divBdr>
        <w:top w:val="none" w:sz="0" w:space="0" w:color="auto"/>
        <w:left w:val="none" w:sz="0" w:space="0" w:color="auto"/>
        <w:bottom w:val="none" w:sz="0" w:space="0" w:color="auto"/>
        <w:right w:val="none" w:sz="0" w:space="0" w:color="auto"/>
      </w:divBdr>
    </w:div>
    <w:div w:id="2017540861">
      <w:bodyDiv w:val="1"/>
      <w:marLeft w:val="0"/>
      <w:marRight w:val="0"/>
      <w:marTop w:val="0"/>
      <w:marBottom w:val="0"/>
      <w:divBdr>
        <w:top w:val="none" w:sz="0" w:space="0" w:color="auto"/>
        <w:left w:val="none" w:sz="0" w:space="0" w:color="auto"/>
        <w:bottom w:val="none" w:sz="0" w:space="0" w:color="auto"/>
        <w:right w:val="none" w:sz="0" w:space="0" w:color="auto"/>
      </w:divBdr>
    </w:div>
    <w:div w:id="2017615113">
      <w:bodyDiv w:val="1"/>
      <w:marLeft w:val="0"/>
      <w:marRight w:val="0"/>
      <w:marTop w:val="0"/>
      <w:marBottom w:val="0"/>
      <w:divBdr>
        <w:top w:val="none" w:sz="0" w:space="0" w:color="auto"/>
        <w:left w:val="none" w:sz="0" w:space="0" w:color="auto"/>
        <w:bottom w:val="none" w:sz="0" w:space="0" w:color="auto"/>
        <w:right w:val="none" w:sz="0" w:space="0" w:color="auto"/>
      </w:divBdr>
    </w:div>
    <w:div w:id="2017727291">
      <w:bodyDiv w:val="1"/>
      <w:marLeft w:val="0"/>
      <w:marRight w:val="0"/>
      <w:marTop w:val="0"/>
      <w:marBottom w:val="0"/>
      <w:divBdr>
        <w:top w:val="none" w:sz="0" w:space="0" w:color="auto"/>
        <w:left w:val="none" w:sz="0" w:space="0" w:color="auto"/>
        <w:bottom w:val="none" w:sz="0" w:space="0" w:color="auto"/>
        <w:right w:val="none" w:sz="0" w:space="0" w:color="auto"/>
      </w:divBdr>
    </w:div>
    <w:div w:id="2018002733">
      <w:bodyDiv w:val="1"/>
      <w:marLeft w:val="0"/>
      <w:marRight w:val="0"/>
      <w:marTop w:val="0"/>
      <w:marBottom w:val="0"/>
      <w:divBdr>
        <w:top w:val="none" w:sz="0" w:space="0" w:color="auto"/>
        <w:left w:val="none" w:sz="0" w:space="0" w:color="auto"/>
        <w:bottom w:val="none" w:sz="0" w:space="0" w:color="auto"/>
        <w:right w:val="none" w:sz="0" w:space="0" w:color="auto"/>
      </w:divBdr>
    </w:div>
    <w:div w:id="2018070725">
      <w:bodyDiv w:val="1"/>
      <w:marLeft w:val="0"/>
      <w:marRight w:val="0"/>
      <w:marTop w:val="0"/>
      <w:marBottom w:val="0"/>
      <w:divBdr>
        <w:top w:val="none" w:sz="0" w:space="0" w:color="auto"/>
        <w:left w:val="none" w:sz="0" w:space="0" w:color="auto"/>
        <w:bottom w:val="none" w:sz="0" w:space="0" w:color="auto"/>
        <w:right w:val="none" w:sz="0" w:space="0" w:color="auto"/>
      </w:divBdr>
    </w:div>
    <w:div w:id="2018146640">
      <w:bodyDiv w:val="1"/>
      <w:marLeft w:val="0"/>
      <w:marRight w:val="0"/>
      <w:marTop w:val="0"/>
      <w:marBottom w:val="0"/>
      <w:divBdr>
        <w:top w:val="none" w:sz="0" w:space="0" w:color="auto"/>
        <w:left w:val="none" w:sz="0" w:space="0" w:color="auto"/>
        <w:bottom w:val="none" w:sz="0" w:space="0" w:color="auto"/>
        <w:right w:val="none" w:sz="0" w:space="0" w:color="auto"/>
      </w:divBdr>
    </w:div>
    <w:div w:id="2018269880">
      <w:bodyDiv w:val="1"/>
      <w:marLeft w:val="0"/>
      <w:marRight w:val="0"/>
      <w:marTop w:val="0"/>
      <w:marBottom w:val="0"/>
      <w:divBdr>
        <w:top w:val="none" w:sz="0" w:space="0" w:color="auto"/>
        <w:left w:val="none" w:sz="0" w:space="0" w:color="auto"/>
        <w:bottom w:val="none" w:sz="0" w:space="0" w:color="auto"/>
        <w:right w:val="none" w:sz="0" w:space="0" w:color="auto"/>
      </w:divBdr>
    </w:div>
    <w:div w:id="2018455382">
      <w:bodyDiv w:val="1"/>
      <w:marLeft w:val="0"/>
      <w:marRight w:val="0"/>
      <w:marTop w:val="0"/>
      <w:marBottom w:val="0"/>
      <w:divBdr>
        <w:top w:val="none" w:sz="0" w:space="0" w:color="auto"/>
        <w:left w:val="none" w:sz="0" w:space="0" w:color="auto"/>
        <w:bottom w:val="none" w:sz="0" w:space="0" w:color="auto"/>
        <w:right w:val="none" w:sz="0" w:space="0" w:color="auto"/>
      </w:divBdr>
    </w:div>
    <w:div w:id="2018455805">
      <w:bodyDiv w:val="1"/>
      <w:marLeft w:val="0"/>
      <w:marRight w:val="0"/>
      <w:marTop w:val="0"/>
      <w:marBottom w:val="0"/>
      <w:divBdr>
        <w:top w:val="none" w:sz="0" w:space="0" w:color="auto"/>
        <w:left w:val="none" w:sz="0" w:space="0" w:color="auto"/>
        <w:bottom w:val="none" w:sz="0" w:space="0" w:color="auto"/>
        <w:right w:val="none" w:sz="0" w:space="0" w:color="auto"/>
      </w:divBdr>
    </w:div>
    <w:div w:id="2018536995">
      <w:bodyDiv w:val="1"/>
      <w:marLeft w:val="0"/>
      <w:marRight w:val="0"/>
      <w:marTop w:val="0"/>
      <w:marBottom w:val="0"/>
      <w:divBdr>
        <w:top w:val="none" w:sz="0" w:space="0" w:color="auto"/>
        <w:left w:val="none" w:sz="0" w:space="0" w:color="auto"/>
        <w:bottom w:val="none" w:sz="0" w:space="0" w:color="auto"/>
        <w:right w:val="none" w:sz="0" w:space="0" w:color="auto"/>
      </w:divBdr>
    </w:div>
    <w:div w:id="2018650883">
      <w:bodyDiv w:val="1"/>
      <w:marLeft w:val="0"/>
      <w:marRight w:val="0"/>
      <w:marTop w:val="0"/>
      <w:marBottom w:val="0"/>
      <w:divBdr>
        <w:top w:val="none" w:sz="0" w:space="0" w:color="auto"/>
        <w:left w:val="none" w:sz="0" w:space="0" w:color="auto"/>
        <w:bottom w:val="none" w:sz="0" w:space="0" w:color="auto"/>
        <w:right w:val="none" w:sz="0" w:space="0" w:color="auto"/>
      </w:divBdr>
    </w:div>
    <w:div w:id="2018655293">
      <w:bodyDiv w:val="1"/>
      <w:marLeft w:val="0"/>
      <w:marRight w:val="0"/>
      <w:marTop w:val="0"/>
      <w:marBottom w:val="0"/>
      <w:divBdr>
        <w:top w:val="none" w:sz="0" w:space="0" w:color="auto"/>
        <w:left w:val="none" w:sz="0" w:space="0" w:color="auto"/>
        <w:bottom w:val="none" w:sz="0" w:space="0" w:color="auto"/>
        <w:right w:val="none" w:sz="0" w:space="0" w:color="auto"/>
      </w:divBdr>
    </w:div>
    <w:div w:id="2018655563">
      <w:bodyDiv w:val="1"/>
      <w:marLeft w:val="0"/>
      <w:marRight w:val="0"/>
      <w:marTop w:val="0"/>
      <w:marBottom w:val="0"/>
      <w:divBdr>
        <w:top w:val="none" w:sz="0" w:space="0" w:color="auto"/>
        <w:left w:val="none" w:sz="0" w:space="0" w:color="auto"/>
        <w:bottom w:val="none" w:sz="0" w:space="0" w:color="auto"/>
        <w:right w:val="none" w:sz="0" w:space="0" w:color="auto"/>
      </w:divBdr>
    </w:div>
    <w:div w:id="2018729988">
      <w:bodyDiv w:val="1"/>
      <w:marLeft w:val="0"/>
      <w:marRight w:val="0"/>
      <w:marTop w:val="0"/>
      <w:marBottom w:val="0"/>
      <w:divBdr>
        <w:top w:val="none" w:sz="0" w:space="0" w:color="auto"/>
        <w:left w:val="none" w:sz="0" w:space="0" w:color="auto"/>
        <w:bottom w:val="none" w:sz="0" w:space="0" w:color="auto"/>
        <w:right w:val="none" w:sz="0" w:space="0" w:color="auto"/>
      </w:divBdr>
    </w:div>
    <w:div w:id="2019035027">
      <w:bodyDiv w:val="1"/>
      <w:marLeft w:val="0"/>
      <w:marRight w:val="0"/>
      <w:marTop w:val="0"/>
      <w:marBottom w:val="0"/>
      <w:divBdr>
        <w:top w:val="none" w:sz="0" w:space="0" w:color="auto"/>
        <w:left w:val="none" w:sz="0" w:space="0" w:color="auto"/>
        <w:bottom w:val="none" w:sz="0" w:space="0" w:color="auto"/>
        <w:right w:val="none" w:sz="0" w:space="0" w:color="auto"/>
      </w:divBdr>
    </w:div>
    <w:div w:id="2019115183">
      <w:bodyDiv w:val="1"/>
      <w:marLeft w:val="0"/>
      <w:marRight w:val="0"/>
      <w:marTop w:val="0"/>
      <w:marBottom w:val="0"/>
      <w:divBdr>
        <w:top w:val="none" w:sz="0" w:space="0" w:color="auto"/>
        <w:left w:val="none" w:sz="0" w:space="0" w:color="auto"/>
        <w:bottom w:val="none" w:sz="0" w:space="0" w:color="auto"/>
        <w:right w:val="none" w:sz="0" w:space="0" w:color="auto"/>
      </w:divBdr>
    </w:div>
    <w:div w:id="2019118836">
      <w:bodyDiv w:val="1"/>
      <w:marLeft w:val="0"/>
      <w:marRight w:val="0"/>
      <w:marTop w:val="0"/>
      <w:marBottom w:val="0"/>
      <w:divBdr>
        <w:top w:val="none" w:sz="0" w:space="0" w:color="auto"/>
        <w:left w:val="none" w:sz="0" w:space="0" w:color="auto"/>
        <w:bottom w:val="none" w:sz="0" w:space="0" w:color="auto"/>
        <w:right w:val="none" w:sz="0" w:space="0" w:color="auto"/>
      </w:divBdr>
    </w:div>
    <w:div w:id="2019231463">
      <w:bodyDiv w:val="1"/>
      <w:marLeft w:val="0"/>
      <w:marRight w:val="0"/>
      <w:marTop w:val="0"/>
      <w:marBottom w:val="0"/>
      <w:divBdr>
        <w:top w:val="none" w:sz="0" w:space="0" w:color="auto"/>
        <w:left w:val="none" w:sz="0" w:space="0" w:color="auto"/>
        <w:bottom w:val="none" w:sz="0" w:space="0" w:color="auto"/>
        <w:right w:val="none" w:sz="0" w:space="0" w:color="auto"/>
      </w:divBdr>
    </w:div>
    <w:div w:id="2019654263">
      <w:bodyDiv w:val="1"/>
      <w:marLeft w:val="0"/>
      <w:marRight w:val="0"/>
      <w:marTop w:val="0"/>
      <w:marBottom w:val="0"/>
      <w:divBdr>
        <w:top w:val="none" w:sz="0" w:space="0" w:color="auto"/>
        <w:left w:val="none" w:sz="0" w:space="0" w:color="auto"/>
        <w:bottom w:val="none" w:sz="0" w:space="0" w:color="auto"/>
        <w:right w:val="none" w:sz="0" w:space="0" w:color="auto"/>
      </w:divBdr>
    </w:div>
    <w:div w:id="2019770023">
      <w:bodyDiv w:val="1"/>
      <w:marLeft w:val="0"/>
      <w:marRight w:val="0"/>
      <w:marTop w:val="0"/>
      <w:marBottom w:val="0"/>
      <w:divBdr>
        <w:top w:val="none" w:sz="0" w:space="0" w:color="auto"/>
        <w:left w:val="none" w:sz="0" w:space="0" w:color="auto"/>
        <w:bottom w:val="none" w:sz="0" w:space="0" w:color="auto"/>
        <w:right w:val="none" w:sz="0" w:space="0" w:color="auto"/>
      </w:divBdr>
    </w:div>
    <w:div w:id="2019960212">
      <w:bodyDiv w:val="1"/>
      <w:marLeft w:val="0"/>
      <w:marRight w:val="0"/>
      <w:marTop w:val="0"/>
      <w:marBottom w:val="0"/>
      <w:divBdr>
        <w:top w:val="none" w:sz="0" w:space="0" w:color="auto"/>
        <w:left w:val="none" w:sz="0" w:space="0" w:color="auto"/>
        <w:bottom w:val="none" w:sz="0" w:space="0" w:color="auto"/>
        <w:right w:val="none" w:sz="0" w:space="0" w:color="auto"/>
      </w:divBdr>
    </w:div>
    <w:div w:id="2020158817">
      <w:bodyDiv w:val="1"/>
      <w:marLeft w:val="0"/>
      <w:marRight w:val="0"/>
      <w:marTop w:val="0"/>
      <w:marBottom w:val="0"/>
      <w:divBdr>
        <w:top w:val="none" w:sz="0" w:space="0" w:color="auto"/>
        <w:left w:val="none" w:sz="0" w:space="0" w:color="auto"/>
        <w:bottom w:val="none" w:sz="0" w:space="0" w:color="auto"/>
        <w:right w:val="none" w:sz="0" w:space="0" w:color="auto"/>
      </w:divBdr>
    </w:div>
    <w:div w:id="2020306848">
      <w:bodyDiv w:val="1"/>
      <w:marLeft w:val="0"/>
      <w:marRight w:val="0"/>
      <w:marTop w:val="0"/>
      <w:marBottom w:val="0"/>
      <w:divBdr>
        <w:top w:val="none" w:sz="0" w:space="0" w:color="auto"/>
        <w:left w:val="none" w:sz="0" w:space="0" w:color="auto"/>
        <w:bottom w:val="none" w:sz="0" w:space="0" w:color="auto"/>
        <w:right w:val="none" w:sz="0" w:space="0" w:color="auto"/>
      </w:divBdr>
    </w:div>
    <w:div w:id="2020351571">
      <w:bodyDiv w:val="1"/>
      <w:marLeft w:val="0"/>
      <w:marRight w:val="0"/>
      <w:marTop w:val="0"/>
      <w:marBottom w:val="0"/>
      <w:divBdr>
        <w:top w:val="none" w:sz="0" w:space="0" w:color="auto"/>
        <w:left w:val="none" w:sz="0" w:space="0" w:color="auto"/>
        <w:bottom w:val="none" w:sz="0" w:space="0" w:color="auto"/>
        <w:right w:val="none" w:sz="0" w:space="0" w:color="auto"/>
      </w:divBdr>
    </w:div>
    <w:div w:id="2020427991">
      <w:bodyDiv w:val="1"/>
      <w:marLeft w:val="0"/>
      <w:marRight w:val="0"/>
      <w:marTop w:val="0"/>
      <w:marBottom w:val="0"/>
      <w:divBdr>
        <w:top w:val="none" w:sz="0" w:space="0" w:color="auto"/>
        <w:left w:val="none" w:sz="0" w:space="0" w:color="auto"/>
        <w:bottom w:val="none" w:sz="0" w:space="0" w:color="auto"/>
        <w:right w:val="none" w:sz="0" w:space="0" w:color="auto"/>
      </w:divBdr>
    </w:div>
    <w:div w:id="2021396749">
      <w:bodyDiv w:val="1"/>
      <w:marLeft w:val="0"/>
      <w:marRight w:val="0"/>
      <w:marTop w:val="0"/>
      <w:marBottom w:val="0"/>
      <w:divBdr>
        <w:top w:val="none" w:sz="0" w:space="0" w:color="auto"/>
        <w:left w:val="none" w:sz="0" w:space="0" w:color="auto"/>
        <w:bottom w:val="none" w:sz="0" w:space="0" w:color="auto"/>
        <w:right w:val="none" w:sz="0" w:space="0" w:color="auto"/>
      </w:divBdr>
    </w:div>
    <w:div w:id="2021424972">
      <w:bodyDiv w:val="1"/>
      <w:marLeft w:val="0"/>
      <w:marRight w:val="0"/>
      <w:marTop w:val="0"/>
      <w:marBottom w:val="0"/>
      <w:divBdr>
        <w:top w:val="none" w:sz="0" w:space="0" w:color="auto"/>
        <w:left w:val="none" w:sz="0" w:space="0" w:color="auto"/>
        <w:bottom w:val="none" w:sz="0" w:space="0" w:color="auto"/>
        <w:right w:val="none" w:sz="0" w:space="0" w:color="auto"/>
      </w:divBdr>
    </w:div>
    <w:div w:id="2021469448">
      <w:bodyDiv w:val="1"/>
      <w:marLeft w:val="0"/>
      <w:marRight w:val="0"/>
      <w:marTop w:val="0"/>
      <w:marBottom w:val="0"/>
      <w:divBdr>
        <w:top w:val="none" w:sz="0" w:space="0" w:color="auto"/>
        <w:left w:val="none" w:sz="0" w:space="0" w:color="auto"/>
        <w:bottom w:val="none" w:sz="0" w:space="0" w:color="auto"/>
        <w:right w:val="none" w:sz="0" w:space="0" w:color="auto"/>
      </w:divBdr>
    </w:div>
    <w:div w:id="2021736563">
      <w:bodyDiv w:val="1"/>
      <w:marLeft w:val="0"/>
      <w:marRight w:val="0"/>
      <w:marTop w:val="0"/>
      <w:marBottom w:val="0"/>
      <w:divBdr>
        <w:top w:val="none" w:sz="0" w:space="0" w:color="auto"/>
        <w:left w:val="none" w:sz="0" w:space="0" w:color="auto"/>
        <w:bottom w:val="none" w:sz="0" w:space="0" w:color="auto"/>
        <w:right w:val="none" w:sz="0" w:space="0" w:color="auto"/>
      </w:divBdr>
    </w:div>
    <w:div w:id="2021925688">
      <w:bodyDiv w:val="1"/>
      <w:marLeft w:val="0"/>
      <w:marRight w:val="0"/>
      <w:marTop w:val="0"/>
      <w:marBottom w:val="0"/>
      <w:divBdr>
        <w:top w:val="none" w:sz="0" w:space="0" w:color="auto"/>
        <w:left w:val="none" w:sz="0" w:space="0" w:color="auto"/>
        <w:bottom w:val="none" w:sz="0" w:space="0" w:color="auto"/>
        <w:right w:val="none" w:sz="0" w:space="0" w:color="auto"/>
      </w:divBdr>
    </w:div>
    <w:div w:id="2022000961">
      <w:bodyDiv w:val="1"/>
      <w:marLeft w:val="0"/>
      <w:marRight w:val="0"/>
      <w:marTop w:val="0"/>
      <w:marBottom w:val="0"/>
      <w:divBdr>
        <w:top w:val="none" w:sz="0" w:space="0" w:color="auto"/>
        <w:left w:val="none" w:sz="0" w:space="0" w:color="auto"/>
        <w:bottom w:val="none" w:sz="0" w:space="0" w:color="auto"/>
        <w:right w:val="none" w:sz="0" w:space="0" w:color="auto"/>
      </w:divBdr>
    </w:div>
    <w:div w:id="2022007359">
      <w:bodyDiv w:val="1"/>
      <w:marLeft w:val="0"/>
      <w:marRight w:val="0"/>
      <w:marTop w:val="0"/>
      <w:marBottom w:val="0"/>
      <w:divBdr>
        <w:top w:val="none" w:sz="0" w:space="0" w:color="auto"/>
        <w:left w:val="none" w:sz="0" w:space="0" w:color="auto"/>
        <w:bottom w:val="none" w:sz="0" w:space="0" w:color="auto"/>
        <w:right w:val="none" w:sz="0" w:space="0" w:color="auto"/>
      </w:divBdr>
    </w:div>
    <w:div w:id="2022317321">
      <w:bodyDiv w:val="1"/>
      <w:marLeft w:val="0"/>
      <w:marRight w:val="0"/>
      <w:marTop w:val="0"/>
      <w:marBottom w:val="0"/>
      <w:divBdr>
        <w:top w:val="none" w:sz="0" w:space="0" w:color="auto"/>
        <w:left w:val="none" w:sz="0" w:space="0" w:color="auto"/>
        <w:bottom w:val="none" w:sz="0" w:space="0" w:color="auto"/>
        <w:right w:val="none" w:sz="0" w:space="0" w:color="auto"/>
      </w:divBdr>
    </w:div>
    <w:div w:id="2022394320">
      <w:bodyDiv w:val="1"/>
      <w:marLeft w:val="0"/>
      <w:marRight w:val="0"/>
      <w:marTop w:val="0"/>
      <w:marBottom w:val="0"/>
      <w:divBdr>
        <w:top w:val="none" w:sz="0" w:space="0" w:color="auto"/>
        <w:left w:val="none" w:sz="0" w:space="0" w:color="auto"/>
        <w:bottom w:val="none" w:sz="0" w:space="0" w:color="auto"/>
        <w:right w:val="none" w:sz="0" w:space="0" w:color="auto"/>
      </w:divBdr>
    </w:div>
    <w:div w:id="2022853601">
      <w:bodyDiv w:val="1"/>
      <w:marLeft w:val="0"/>
      <w:marRight w:val="0"/>
      <w:marTop w:val="0"/>
      <w:marBottom w:val="0"/>
      <w:divBdr>
        <w:top w:val="none" w:sz="0" w:space="0" w:color="auto"/>
        <w:left w:val="none" w:sz="0" w:space="0" w:color="auto"/>
        <w:bottom w:val="none" w:sz="0" w:space="0" w:color="auto"/>
        <w:right w:val="none" w:sz="0" w:space="0" w:color="auto"/>
      </w:divBdr>
    </w:div>
    <w:div w:id="2023240037">
      <w:bodyDiv w:val="1"/>
      <w:marLeft w:val="0"/>
      <w:marRight w:val="0"/>
      <w:marTop w:val="0"/>
      <w:marBottom w:val="0"/>
      <w:divBdr>
        <w:top w:val="none" w:sz="0" w:space="0" w:color="auto"/>
        <w:left w:val="none" w:sz="0" w:space="0" w:color="auto"/>
        <w:bottom w:val="none" w:sz="0" w:space="0" w:color="auto"/>
        <w:right w:val="none" w:sz="0" w:space="0" w:color="auto"/>
      </w:divBdr>
    </w:div>
    <w:div w:id="2023240082">
      <w:bodyDiv w:val="1"/>
      <w:marLeft w:val="0"/>
      <w:marRight w:val="0"/>
      <w:marTop w:val="0"/>
      <w:marBottom w:val="0"/>
      <w:divBdr>
        <w:top w:val="none" w:sz="0" w:space="0" w:color="auto"/>
        <w:left w:val="none" w:sz="0" w:space="0" w:color="auto"/>
        <w:bottom w:val="none" w:sz="0" w:space="0" w:color="auto"/>
        <w:right w:val="none" w:sz="0" w:space="0" w:color="auto"/>
      </w:divBdr>
    </w:div>
    <w:div w:id="2023359578">
      <w:bodyDiv w:val="1"/>
      <w:marLeft w:val="0"/>
      <w:marRight w:val="0"/>
      <w:marTop w:val="0"/>
      <w:marBottom w:val="0"/>
      <w:divBdr>
        <w:top w:val="none" w:sz="0" w:space="0" w:color="auto"/>
        <w:left w:val="none" w:sz="0" w:space="0" w:color="auto"/>
        <w:bottom w:val="none" w:sz="0" w:space="0" w:color="auto"/>
        <w:right w:val="none" w:sz="0" w:space="0" w:color="auto"/>
      </w:divBdr>
    </w:div>
    <w:div w:id="2023893443">
      <w:bodyDiv w:val="1"/>
      <w:marLeft w:val="0"/>
      <w:marRight w:val="0"/>
      <w:marTop w:val="0"/>
      <w:marBottom w:val="0"/>
      <w:divBdr>
        <w:top w:val="none" w:sz="0" w:space="0" w:color="auto"/>
        <w:left w:val="none" w:sz="0" w:space="0" w:color="auto"/>
        <w:bottom w:val="none" w:sz="0" w:space="0" w:color="auto"/>
        <w:right w:val="none" w:sz="0" w:space="0" w:color="auto"/>
      </w:divBdr>
    </w:div>
    <w:div w:id="2023969442">
      <w:bodyDiv w:val="1"/>
      <w:marLeft w:val="0"/>
      <w:marRight w:val="0"/>
      <w:marTop w:val="0"/>
      <w:marBottom w:val="0"/>
      <w:divBdr>
        <w:top w:val="none" w:sz="0" w:space="0" w:color="auto"/>
        <w:left w:val="none" w:sz="0" w:space="0" w:color="auto"/>
        <w:bottom w:val="none" w:sz="0" w:space="0" w:color="auto"/>
        <w:right w:val="none" w:sz="0" w:space="0" w:color="auto"/>
      </w:divBdr>
    </w:div>
    <w:div w:id="2024282011">
      <w:bodyDiv w:val="1"/>
      <w:marLeft w:val="0"/>
      <w:marRight w:val="0"/>
      <w:marTop w:val="0"/>
      <w:marBottom w:val="0"/>
      <w:divBdr>
        <w:top w:val="none" w:sz="0" w:space="0" w:color="auto"/>
        <w:left w:val="none" w:sz="0" w:space="0" w:color="auto"/>
        <w:bottom w:val="none" w:sz="0" w:space="0" w:color="auto"/>
        <w:right w:val="none" w:sz="0" w:space="0" w:color="auto"/>
      </w:divBdr>
    </w:div>
    <w:div w:id="2024479124">
      <w:bodyDiv w:val="1"/>
      <w:marLeft w:val="0"/>
      <w:marRight w:val="0"/>
      <w:marTop w:val="0"/>
      <w:marBottom w:val="0"/>
      <w:divBdr>
        <w:top w:val="none" w:sz="0" w:space="0" w:color="auto"/>
        <w:left w:val="none" w:sz="0" w:space="0" w:color="auto"/>
        <w:bottom w:val="none" w:sz="0" w:space="0" w:color="auto"/>
        <w:right w:val="none" w:sz="0" w:space="0" w:color="auto"/>
      </w:divBdr>
    </w:div>
    <w:div w:id="2024548546">
      <w:bodyDiv w:val="1"/>
      <w:marLeft w:val="0"/>
      <w:marRight w:val="0"/>
      <w:marTop w:val="0"/>
      <w:marBottom w:val="0"/>
      <w:divBdr>
        <w:top w:val="none" w:sz="0" w:space="0" w:color="auto"/>
        <w:left w:val="none" w:sz="0" w:space="0" w:color="auto"/>
        <w:bottom w:val="none" w:sz="0" w:space="0" w:color="auto"/>
        <w:right w:val="none" w:sz="0" w:space="0" w:color="auto"/>
      </w:divBdr>
    </w:div>
    <w:div w:id="2024622966">
      <w:bodyDiv w:val="1"/>
      <w:marLeft w:val="0"/>
      <w:marRight w:val="0"/>
      <w:marTop w:val="0"/>
      <w:marBottom w:val="0"/>
      <w:divBdr>
        <w:top w:val="none" w:sz="0" w:space="0" w:color="auto"/>
        <w:left w:val="none" w:sz="0" w:space="0" w:color="auto"/>
        <w:bottom w:val="none" w:sz="0" w:space="0" w:color="auto"/>
        <w:right w:val="none" w:sz="0" w:space="0" w:color="auto"/>
      </w:divBdr>
    </w:div>
    <w:div w:id="2024672115">
      <w:bodyDiv w:val="1"/>
      <w:marLeft w:val="0"/>
      <w:marRight w:val="0"/>
      <w:marTop w:val="0"/>
      <w:marBottom w:val="0"/>
      <w:divBdr>
        <w:top w:val="none" w:sz="0" w:space="0" w:color="auto"/>
        <w:left w:val="none" w:sz="0" w:space="0" w:color="auto"/>
        <w:bottom w:val="none" w:sz="0" w:space="0" w:color="auto"/>
        <w:right w:val="none" w:sz="0" w:space="0" w:color="auto"/>
      </w:divBdr>
    </w:div>
    <w:div w:id="2024744404">
      <w:bodyDiv w:val="1"/>
      <w:marLeft w:val="0"/>
      <w:marRight w:val="0"/>
      <w:marTop w:val="0"/>
      <w:marBottom w:val="0"/>
      <w:divBdr>
        <w:top w:val="none" w:sz="0" w:space="0" w:color="auto"/>
        <w:left w:val="none" w:sz="0" w:space="0" w:color="auto"/>
        <w:bottom w:val="none" w:sz="0" w:space="0" w:color="auto"/>
        <w:right w:val="none" w:sz="0" w:space="0" w:color="auto"/>
      </w:divBdr>
    </w:div>
    <w:div w:id="2024940285">
      <w:bodyDiv w:val="1"/>
      <w:marLeft w:val="0"/>
      <w:marRight w:val="0"/>
      <w:marTop w:val="0"/>
      <w:marBottom w:val="0"/>
      <w:divBdr>
        <w:top w:val="none" w:sz="0" w:space="0" w:color="auto"/>
        <w:left w:val="none" w:sz="0" w:space="0" w:color="auto"/>
        <w:bottom w:val="none" w:sz="0" w:space="0" w:color="auto"/>
        <w:right w:val="none" w:sz="0" w:space="0" w:color="auto"/>
      </w:divBdr>
    </w:div>
    <w:div w:id="2025553895">
      <w:bodyDiv w:val="1"/>
      <w:marLeft w:val="0"/>
      <w:marRight w:val="0"/>
      <w:marTop w:val="0"/>
      <w:marBottom w:val="0"/>
      <w:divBdr>
        <w:top w:val="none" w:sz="0" w:space="0" w:color="auto"/>
        <w:left w:val="none" w:sz="0" w:space="0" w:color="auto"/>
        <w:bottom w:val="none" w:sz="0" w:space="0" w:color="auto"/>
        <w:right w:val="none" w:sz="0" w:space="0" w:color="auto"/>
      </w:divBdr>
    </w:div>
    <w:div w:id="2025596684">
      <w:bodyDiv w:val="1"/>
      <w:marLeft w:val="0"/>
      <w:marRight w:val="0"/>
      <w:marTop w:val="0"/>
      <w:marBottom w:val="0"/>
      <w:divBdr>
        <w:top w:val="none" w:sz="0" w:space="0" w:color="auto"/>
        <w:left w:val="none" w:sz="0" w:space="0" w:color="auto"/>
        <w:bottom w:val="none" w:sz="0" w:space="0" w:color="auto"/>
        <w:right w:val="none" w:sz="0" w:space="0" w:color="auto"/>
      </w:divBdr>
    </w:div>
    <w:div w:id="2025790345">
      <w:bodyDiv w:val="1"/>
      <w:marLeft w:val="0"/>
      <w:marRight w:val="0"/>
      <w:marTop w:val="0"/>
      <w:marBottom w:val="0"/>
      <w:divBdr>
        <w:top w:val="none" w:sz="0" w:space="0" w:color="auto"/>
        <w:left w:val="none" w:sz="0" w:space="0" w:color="auto"/>
        <w:bottom w:val="none" w:sz="0" w:space="0" w:color="auto"/>
        <w:right w:val="none" w:sz="0" w:space="0" w:color="auto"/>
      </w:divBdr>
    </w:div>
    <w:div w:id="2026055559">
      <w:bodyDiv w:val="1"/>
      <w:marLeft w:val="0"/>
      <w:marRight w:val="0"/>
      <w:marTop w:val="0"/>
      <w:marBottom w:val="0"/>
      <w:divBdr>
        <w:top w:val="none" w:sz="0" w:space="0" w:color="auto"/>
        <w:left w:val="none" w:sz="0" w:space="0" w:color="auto"/>
        <w:bottom w:val="none" w:sz="0" w:space="0" w:color="auto"/>
        <w:right w:val="none" w:sz="0" w:space="0" w:color="auto"/>
      </w:divBdr>
    </w:div>
    <w:div w:id="2026056684">
      <w:bodyDiv w:val="1"/>
      <w:marLeft w:val="0"/>
      <w:marRight w:val="0"/>
      <w:marTop w:val="0"/>
      <w:marBottom w:val="0"/>
      <w:divBdr>
        <w:top w:val="none" w:sz="0" w:space="0" w:color="auto"/>
        <w:left w:val="none" w:sz="0" w:space="0" w:color="auto"/>
        <w:bottom w:val="none" w:sz="0" w:space="0" w:color="auto"/>
        <w:right w:val="none" w:sz="0" w:space="0" w:color="auto"/>
      </w:divBdr>
    </w:div>
    <w:div w:id="2026243649">
      <w:bodyDiv w:val="1"/>
      <w:marLeft w:val="0"/>
      <w:marRight w:val="0"/>
      <w:marTop w:val="0"/>
      <w:marBottom w:val="0"/>
      <w:divBdr>
        <w:top w:val="none" w:sz="0" w:space="0" w:color="auto"/>
        <w:left w:val="none" w:sz="0" w:space="0" w:color="auto"/>
        <w:bottom w:val="none" w:sz="0" w:space="0" w:color="auto"/>
        <w:right w:val="none" w:sz="0" w:space="0" w:color="auto"/>
      </w:divBdr>
    </w:div>
    <w:div w:id="2026325992">
      <w:bodyDiv w:val="1"/>
      <w:marLeft w:val="0"/>
      <w:marRight w:val="0"/>
      <w:marTop w:val="0"/>
      <w:marBottom w:val="0"/>
      <w:divBdr>
        <w:top w:val="none" w:sz="0" w:space="0" w:color="auto"/>
        <w:left w:val="none" w:sz="0" w:space="0" w:color="auto"/>
        <w:bottom w:val="none" w:sz="0" w:space="0" w:color="auto"/>
        <w:right w:val="none" w:sz="0" w:space="0" w:color="auto"/>
      </w:divBdr>
    </w:div>
    <w:div w:id="2027363484">
      <w:bodyDiv w:val="1"/>
      <w:marLeft w:val="0"/>
      <w:marRight w:val="0"/>
      <w:marTop w:val="0"/>
      <w:marBottom w:val="0"/>
      <w:divBdr>
        <w:top w:val="none" w:sz="0" w:space="0" w:color="auto"/>
        <w:left w:val="none" w:sz="0" w:space="0" w:color="auto"/>
        <w:bottom w:val="none" w:sz="0" w:space="0" w:color="auto"/>
        <w:right w:val="none" w:sz="0" w:space="0" w:color="auto"/>
      </w:divBdr>
    </w:div>
    <w:div w:id="2027518050">
      <w:bodyDiv w:val="1"/>
      <w:marLeft w:val="0"/>
      <w:marRight w:val="0"/>
      <w:marTop w:val="0"/>
      <w:marBottom w:val="0"/>
      <w:divBdr>
        <w:top w:val="none" w:sz="0" w:space="0" w:color="auto"/>
        <w:left w:val="none" w:sz="0" w:space="0" w:color="auto"/>
        <w:bottom w:val="none" w:sz="0" w:space="0" w:color="auto"/>
        <w:right w:val="none" w:sz="0" w:space="0" w:color="auto"/>
      </w:divBdr>
    </w:div>
    <w:div w:id="2027704120">
      <w:bodyDiv w:val="1"/>
      <w:marLeft w:val="0"/>
      <w:marRight w:val="0"/>
      <w:marTop w:val="0"/>
      <w:marBottom w:val="0"/>
      <w:divBdr>
        <w:top w:val="none" w:sz="0" w:space="0" w:color="auto"/>
        <w:left w:val="none" w:sz="0" w:space="0" w:color="auto"/>
        <w:bottom w:val="none" w:sz="0" w:space="0" w:color="auto"/>
        <w:right w:val="none" w:sz="0" w:space="0" w:color="auto"/>
      </w:divBdr>
    </w:div>
    <w:div w:id="2027709526">
      <w:bodyDiv w:val="1"/>
      <w:marLeft w:val="0"/>
      <w:marRight w:val="0"/>
      <w:marTop w:val="0"/>
      <w:marBottom w:val="0"/>
      <w:divBdr>
        <w:top w:val="none" w:sz="0" w:space="0" w:color="auto"/>
        <w:left w:val="none" w:sz="0" w:space="0" w:color="auto"/>
        <w:bottom w:val="none" w:sz="0" w:space="0" w:color="auto"/>
        <w:right w:val="none" w:sz="0" w:space="0" w:color="auto"/>
      </w:divBdr>
    </w:div>
    <w:div w:id="2027906306">
      <w:bodyDiv w:val="1"/>
      <w:marLeft w:val="0"/>
      <w:marRight w:val="0"/>
      <w:marTop w:val="0"/>
      <w:marBottom w:val="0"/>
      <w:divBdr>
        <w:top w:val="none" w:sz="0" w:space="0" w:color="auto"/>
        <w:left w:val="none" w:sz="0" w:space="0" w:color="auto"/>
        <w:bottom w:val="none" w:sz="0" w:space="0" w:color="auto"/>
        <w:right w:val="none" w:sz="0" w:space="0" w:color="auto"/>
      </w:divBdr>
    </w:div>
    <w:div w:id="2027946683">
      <w:bodyDiv w:val="1"/>
      <w:marLeft w:val="0"/>
      <w:marRight w:val="0"/>
      <w:marTop w:val="0"/>
      <w:marBottom w:val="0"/>
      <w:divBdr>
        <w:top w:val="none" w:sz="0" w:space="0" w:color="auto"/>
        <w:left w:val="none" w:sz="0" w:space="0" w:color="auto"/>
        <w:bottom w:val="none" w:sz="0" w:space="0" w:color="auto"/>
        <w:right w:val="none" w:sz="0" w:space="0" w:color="auto"/>
      </w:divBdr>
    </w:div>
    <w:div w:id="2027947794">
      <w:bodyDiv w:val="1"/>
      <w:marLeft w:val="0"/>
      <w:marRight w:val="0"/>
      <w:marTop w:val="0"/>
      <w:marBottom w:val="0"/>
      <w:divBdr>
        <w:top w:val="none" w:sz="0" w:space="0" w:color="auto"/>
        <w:left w:val="none" w:sz="0" w:space="0" w:color="auto"/>
        <w:bottom w:val="none" w:sz="0" w:space="0" w:color="auto"/>
        <w:right w:val="none" w:sz="0" w:space="0" w:color="auto"/>
      </w:divBdr>
    </w:div>
    <w:div w:id="2028632894">
      <w:bodyDiv w:val="1"/>
      <w:marLeft w:val="0"/>
      <w:marRight w:val="0"/>
      <w:marTop w:val="0"/>
      <w:marBottom w:val="0"/>
      <w:divBdr>
        <w:top w:val="none" w:sz="0" w:space="0" w:color="auto"/>
        <w:left w:val="none" w:sz="0" w:space="0" w:color="auto"/>
        <w:bottom w:val="none" w:sz="0" w:space="0" w:color="auto"/>
        <w:right w:val="none" w:sz="0" w:space="0" w:color="auto"/>
      </w:divBdr>
    </w:div>
    <w:div w:id="2029258247">
      <w:bodyDiv w:val="1"/>
      <w:marLeft w:val="0"/>
      <w:marRight w:val="0"/>
      <w:marTop w:val="0"/>
      <w:marBottom w:val="0"/>
      <w:divBdr>
        <w:top w:val="none" w:sz="0" w:space="0" w:color="auto"/>
        <w:left w:val="none" w:sz="0" w:space="0" w:color="auto"/>
        <w:bottom w:val="none" w:sz="0" w:space="0" w:color="auto"/>
        <w:right w:val="none" w:sz="0" w:space="0" w:color="auto"/>
      </w:divBdr>
    </w:div>
    <w:div w:id="2029258625">
      <w:bodyDiv w:val="1"/>
      <w:marLeft w:val="0"/>
      <w:marRight w:val="0"/>
      <w:marTop w:val="0"/>
      <w:marBottom w:val="0"/>
      <w:divBdr>
        <w:top w:val="none" w:sz="0" w:space="0" w:color="auto"/>
        <w:left w:val="none" w:sz="0" w:space="0" w:color="auto"/>
        <w:bottom w:val="none" w:sz="0" w:space="0" w:color="auto"/>
        <w:right w:val="none" w:sz="0" w:space="0" w:color="auto"/>
      </w:divBdr>
    </w:div>
    <w:div w:id="2029284126">
      <w:bodyDiv w:val="1"/>
      <w:marLeft w:val="0"/>
      <w:marRight w:val="0"/>
      <w:marTop w:val="0"/>
      <w:marBottom w:val="0"/>
      <w:divBdr>
        <w:top w:val="none" w:sz="0" w:space="0" w:color="auto"/>
        <w:left w:val="none" w:sz="0" w:space="0" w:color="auto"/>
        <w:bottom w:val="none" w:sz="0" w:space="0" w:color="auto"/>
        <w:right w:val="none" w:sz="0" w:space="0" w:color="auto"/>
      </w:divBdr>
    </w:div>
    <w:div w:id="2029285645">
      <w:bodyDiv w:val="1"/>
      <w:marLeft w:val="0"/>
      <w:marRight w:val="0"/>
      <w:marTop w:val="0"/>
      <w:marBottom w:val="0"/>
      <w:divBdr>
        <w:top w:val="none" w:sz="0" w:space="0" w:color="auto"/>
        <w:left w:val="none" w:sz="0" w:space="0" w:color="auto"/>
        <w:bottom w:val="none" w:sz="0" w:space="0" w:color="auto"/>
        <w:right w:val="none" w:sz="0" w:space="0" w:color="auto"/>
      </w:divBdr>
    </w:div>
    <w:div w:id="2029872432">
      <w:bodyDiv w:val="1"/>
      <w:marLeft w:val="0"/>
      <w:marRight w:val="0"/>
      <w:marTop w:val="0"/>
      <w:marBottom w:val="0"/>
      <w:divBdr>
        <w:top w:val="none" w:sz="0" w:space="0" w:color="auto"/>
        <w:left w:val="none" w:sz="0" w:space="0" w:color="auto"/>
        <w:bottom w:val="none" w:sz="0" w:space="0" w:color="auto"/>
        <w:right w:val="none" w:sz="0" w:space="0" w:color="auto"/>
      </w:divBdr>
    </w:div>
    <w:div w:id="2029983118">
      <w:bodyDiv w:val="1"/>
      <w:marLeft w:val="0"/>
      <w:marRight w:val="0"/>
      <w:marTop w:val="0"/>
      <w:marBottom w:val="0"/>
      <w:divBdr>
        <w:top w:val="none" w:sz="0" w:space="0" w:color="auto"/>
        <w:left w:val="none" w:sz="0" w:space="0" w:color="auto"/>
        <w:bottom w:val="none" w:sz="0" w:space="0" w:color="auto"/>
        <w:right w:val="none" w:sz="0" w:space="0" w:color="auto"/>
      </w:divBdr>
    </w:div>
    <w:div w:id="2030987191">
      <w:bodyDiv w:val="1"/>
      <w:marLeft w:val="0"/>
      <w:marRight w:val="0"/>
      <w:marTop w:val="0"/>
      <w:marBottom w:val="0"/>
      <w:divBdr>
        <w:top w:val="none" w:sz="0" w:space="0" w:color="auto"/>
        <w:left w:val="none" w:sz="0" w:space="0" w:color="auto"/>
        <w:bottom w:val="none" w:sz="0" w:space="0" w:color="auto"/>
        <w:right w:val="none" w:sz="0" w:space="0" w:color="auto"/>
      </w:divBdr>
    </w:div>
    <w:div w:id="2031032798">
      <w:bodyDiv w:val="1"/>
      <w:marLeft w:val="0"/>
      <w:marRight w:val="0"/>
      <w:marTop w:val="0"/>
      <w:marBottom w:val="0"/>
      <w:divBdr>
        <w:top w:val="none" w:sz="0" w:space="0" w:color="auto"/>
        <w:left w:val="none" w:sz="0" w:space="0" w:color="auto"/>
        <w:bottom w:val="none" w:sz="0" w:space="0" w:color="auto"/>
        <w:right w:val="none" w:sz="0" w:space="0" w:color="auto"/>
      </w:divBdr>
    </w:div>
    <w:div w:id="2031487253">
      <w:bodyDiv w:val="1"/>
      <w:marLeft w:val="0"/>
      <w:marRight w:val="0"/>
      <w:marTop w:val="0"/>
      <w:marBottom w:val="0"/>
      <w:divBdr>
        <w:top w:val="none" w:sz="0" w:space="0" w:color="auto"/>
        <w:left w:val="none" w:sz="0" w:space="0" w:color="auto"/>
        <w:bottom w:val="none" w:sz="0" w:space="0" w:color="auto"/>
        <w:right w:val="none" w:sz="0" w:space="0" w:color="auto"/>
      </w:divBdr>
    </w:div>
    <w:div w:id="2031494808">
      <w:bodyDiv w:val="1"/>
      <w:marLeft w:val="0"/>
      <w:marRight w:val="0"/>
      <w:marTop w:val="0"/>
      <w:marBottom w:val="0"/>
      <w:divBdr>
        <w:top w:val="none" w:sz="0" w:space="0" w:color="auto"/>
        <w:left w:val="none" w:sz="0" w:space="0" w:color="auto"/>
        <w:bottom w:val="none" w:sz="0" w:space="0" w:color="auto"/>
        <w:right w:val="none" w:sz="0" w:space="0" w:color="auto"/>
      </w:divBdr>
    </w:div>
    <w:div w:id="2031712674">
      <w:bodyDiv w:val="1"/>
      <w:marLeft w:val="0"/>
      <w:marRight w:val="0"/>
      <w:marTop w:val="0"/>
      <w:marBottom w:val="0"/>
      <w:divBdr>
        <w:top w:val="none" w:sz="0" w:space="0" w:color="auto"/>
        <w:left w:val="none" w:sz="0" w:space="0" w:color="auto"/>
        <w:bottom w:val="none" w:sz="0" w:space="0" w:color="auto"/>
        <w:right w:val="none" w:sz="0" w:space="0" w:color="auto"/>
      </w:divBdr>
    </w:div>
    <w:div w:id="2032023492">
      <w:bodyDiv w:val="1"/>
      <w:marLeft w:val="0"/>
      <w:marRight w:val="0"/>
      <w:marTop w:val="0"/>
      <w:marBottom w:val="0"/>
      <w:divBdr>
        <w:top w:val="none" w:sz="0" w:space="0" w:color="auto"/>
        <w:left w:val="none" w:sz="0" w:space="0" w:color="auto"/>
        <w:bottom w:val="none" w:sz="0" w:space="0" w:color="auto"/>
        <w:right w:val="none" w:sz="0" w:space="0" w:color="auto"/>
      </w:divBdr>
    </w:div>
    <w:div w:id="2032148172">
      <w:bodyDiv w:val="1"/>
      <w:marLeft w:val="0"/>
      <w:marRight w:val="0"/>
      <w:marTop w:val="0"/>
      <w:marBottom w:val="0"/>
      <w:divBdr>
        <w:top w:val="none" w:sz="0" w:space="0" w:color="auto"/>
        <w:left w:val="none" w:sz="0" w:space="0" w:color="auto"/>
        <w:bottom w:val="none" w:sz="0" w:space="0" w:color="auto"/>
        <w:right w:val="none" w:sz="0" w:space="0" w:color="auto"/>
      </w:divBdr>
    </w:div>
    <w:div w:id="2032217351">
      <w:bodyDiv w:val="1"/>
      <w:marLeft w:val="0"/>
      <w:marRight w:val="0"/>
      <w:marTop w:val="0"/>
      <w:marBottom w:val="0"/>
      <w:divBdr>
        <w:top w:val="none" w:sz="0" w:space="0" w:color="auto"/>
        <w:left w:val="none" w:sz="0" w:space="0" w:color="auto"/>
        <w:bottom w:val="none" w:sz="0" w:space="0" w:color="auto"/>
        <w:right w:val="none" w:sz="0" w:space="0" w:color="auto"/>
      </w:divBdr>
    </w:div>
    <w:div w:id="2032367926">
      <w:bodyDiv w:val="1"/>
      <w:marLeft w:val="0"/>
      <w:marRight w:val="0"/>
      <w:marTop w:val="0"/>
      <w:marBottom w:val="0"/>
      <w:divBdr>
        <w:top w:val="none" w:sz="0" w:space="0" w:color="auto"/>
        <w:left w:val="none" w:sz="0" w:space="0" w:color="auto"/>
        <w:bottom w:val="none" w:sz="0" w:space="0" w:color="auto"/>
        <w:right w:val="none" w:sz="0" w:space="0" w:color="auto"/>
      </w:divBdr>
    </w:div>
    <w:div w:id="2032533527">
      <w:bodyDiv w:val="1"/>
      <w:marLeft w:val="0"/>
      <w:marRight w:val="0"/>
      <w:marTop w:val="0"/>
      <w:marBottom w:val="0"/>
      <w:divBdr>
        <w:top w:val="none" w:sz="0" w:space="0" w:color="auto"/>
        <w:left w:val="none" w:sz="0" w:space="0" w:color="auto"/>
        <w:bottom w:val="none" w:sz="0" w:space="0" w:color="auto"/>
        <w:right w:val="none" w:sz="0" w:space="0" w:color="auto"/>
      </w:divBdr>
    </w:div>
    <w:div w:id="2032611095">
      <w:bodyDiv w:val="1"/>
      <w:marLeft w:val="0"/>
      <w:marRight w:val="0"/>
      <w:marTop w:val="0"/>
      <w:marBottom w:val="0"/>
      <w:divBdr>
        <w:top w:val="none" w:sz="0" w:space="0" w:color="auto"/>
        <w:left w:val="none" w:sz="0" w:space="0" w:color="auto"/>
        <w:bottom w:val="none" w:sz="0" w:space="0" w:color="auto"/>
        <w:right w:val="none" w:sz="0" w:space="0" w:color="auto"/>
      </w:divBdr>
    </w:div>
    <w:div w:id="2032873311">
      <w:bodyDiv w:val="1"/>
      <w:marLeft w:val="0"/>
      <w:marRight w:val="0"/>
      <w:marTop w:val="0"/>
      <w:marBottom w:val="0"/>
      <w:divBdr>
        <w:top w:val="none" w:sz="0" w:space="0" w:color="auto"/>
        <w:left w:val="none" w:sz="0" w:space="0" w:color="auto"/>
        <w:bottom w:val="none" w:sz="0" w:space="0" w:color="auto"/>
        <w:right w:val="none" w:sz="0" w:space="0" w:color="auto"/>
      </w:divBdr>
    </w:div>
    <w:div w:id="2032955607">
      <w:bodyDiv w:val="1"/>
      <w:marLeft w:val="0"/>
      <w:marRight w:val="0"/>
      <w:marTop w:val="0"/>
      <w:marBottom w:val="0"/>
      <w:divBdr>
        <w:top w:val="none" w:sz="0" w:space="0" w:color="auto"/>
        <w:left w:val="none" w:sz="0" w:space="0" w:color="auto"/>
        <w:bottom w:val="none" w:sz="0" w:space="0" w:color="auto"/>
        <w:right w:val="none" w:sz="0" w:space="0" w:color="auto"/>
      </w:divBdr>
    </w:div>
    <w:div w:id="2032993585">
      <w:bodyDiv w:val="1"/>
      <w:marLeft w:val="0"/>
      <w:marRight w:val="0"/>
      <w:marTop w:val="0"/>
      <w:marBottom w:val="0"/>
      <w:divBdr>
        <w:top w:val="none" w:sz="0" w:space="0" w:color="auto"/>
        <w:left w:val="none" w:sz="0" w:space="0" w:color="auto"/>
        <w:bottom w:val="none" w:sz="0" w:space="0" w:color="auto"/>
        <w:right w:val="none" w:sz="0" w:space="0" w:color="auto"/>
      </w:divBdr>
    </w:div>
    <w:div w:id="2033408535">
      <w:bodyDiv w:val="1"/>
      <w:marLeft w:val="0"/>
      <w:marRight w:val="0"/>
      <w:marTop w:val="0"/>
      <w:marBottom w:val="0"/>
      <w:divBdr>
        <w:top w:val="none" w:sz="0" w:space="0" w:color="auto"/>
        <w:left w:val="none" w:sz="0" w:space="0" w:color="auto"/>
        <w:bottom w:val="none" w:sz="0" w:space="0" w:color="auto"/>
        <w:right w:val="none" w:sz="0" w:space="0" w:color="auto"/>
      </w:divBdr>
    </w:div>
    <w:div w:id="2033411796">
      <w:bodyDiv w:val="1"/>
      <w:marLeft w:val="0"/>
      <w:marRight w:val="0"/>
      <w:marTop w:val="0"/>
      <w:marBottom w:val="0"/>
      <w:divBdr>
        <w:top w:val="none" w:sz="0" w:space="0" w:color="auto"/>
        <w:left w:val="none" w:sz="0" w:space="0" w:color="auto"/>
        <w:bottom w:val="none" w:sz="0" w:space="0" w:color="auto"/>
        <w:right w:val="none" w:sz="0" w:space="0" w:color="auto"/>
      </w:divBdr>
    </w:div>
    <w:div w:id="2033414144">
      <w:bodyDiv w:val="1"/>
      <w:marLeft w:val="0"/>
      <w:marRight w:val="0"/>
      <w:marTop w:val="0"/>
      <w:marBottom w:val="0"/>
      <w:divBdr>
        <w:top w:val="none" w:sz="0" w:space="0" w:color="auto"/>
        <w:left w:val="none" w:sz="0" w:space="0" w:color="auto"/>
        <w:bottom w:val="none" w:sz="0" w:space="0" w:color="auto"/>
        <w:right w:val="none" w:sz="0" w:space="0" w:color="auto"/>
      </w:divBdr>
    </w:div>
    <w:div w:id="2033451402">
      <w:bodyDiv w:val="1"/>
      <w:marLeft w:val="0"/>
      <w:marRight w:val="0"/>
      <w:marTop w:val="0"/>
      <w:marBottom w:val="0"/>
      <w:divBdr>
        <w:top w:val="none" w:sz="0" w:space="0" w:color="auto"/>
        <w:left w:val="none" w:sz="0" w:space="0" w:color="auto"/>
        <w:bottom w:val="none" w:sz="0" w:space="0" w:color="auto"/>
        <w:right w:val="none" w:sz="0" w:space="0" w:color="auto"/>
      </w:divBdr>
    </w:div>
    <w:div w:id="2033460216">
      <w:bodyDiv w:val="1"/>
      <w:marLeft w:val="0"/>
      <w:marRight w:val="0"/>
      <w:marTop w:val="0"/>
      <w:marBottom w:val="0"/>
      <w:divBdr>
        <w:top w:val="none" w:sz="0" w:space="0" w:color="auto"/>
        <w:left w:val="none" w:sz="0" w:space="0" w:color="auto"/>
        <w:bottom w:val="none" w:sz="0" w:space="0" w:color="auto"/>
        <w:right w:val="none" w:sz="0" w:space="0" w:color="auto"/>
      </w:divBdr>
    </w:div>
    <w:div w:id="2033607188">
      <w:bodyDiv w:val="1"/>
      <w:marLeft w:val="0"/>
      <w:marRight w:val="0"/>
      <w:marTop w:val="0"/>
      <w:marBottom w:val="0"/>
      <w:divBdr>
        <w:top w:val="none" w:sz="0" w:space="0" w:color="auto"/>
        <w:left w:val="none" w:sz="0" w:space="0" w:color="auto"/>
        <w:bottom w:val="none" w:sz="0" w:space="0" w:color="auto"/>
        <w:right w:val="none" w:sz="0" w:space="0" w:color="auto"/>
      </w:divBdr>
    </w:div>
    <w:div w:id="2034109362">
      <w:bodyDiv w:val="1"/>
      <w:marLeft w:val="0"/>
      <w:marRight w:val="0"/>
      <w:marTop w:val="0"/>
      <w:marBottom w:val="0"/>
      <w:divBdr>
        <w:top w:val="none" w:sz="0" w:space="0" w:color="auto"/>
        <w:left w:val="none" w:sz="0" w:space="0" w:color="auto"/>
        <w:bottom w:val="none" w:sz="0" w:space="0" w:color="auto"/>
        <w:right w:val="none" w:sz="0" w:space="0" w:color="auto"/>
      </w:divBdr>
    </w:div>
    <w:div w:id="2034988545">
      <w:bodyDiv w:val="1"/>
      <w:marLeft w:val="0"/>
      <w:marRight w:val="0"/>
      <w:marTop w:val="0"/>
      <w:marBottom w:val="0"/>
      <w:divBdr>
        <w:top w:val="none" w:sz="0" w:space="0" w:color="auto"/>
        <w:left w:val="none" w:sz="0" w:space="0" w:color="auto"/>
        <w:bottom w:val="none" w:sz="0" w:space="0" w:color="auto"/>
        <w:right w:val="none" w:sz="0" w:space="0" w:color="auto"/>
      </w:divBdr>
    </w:div>
    <w:div w:id="2035568442">
      <w:bodyDiv w:val="1"/>
      <w:marLeft w:val="0"/>
      <w:marRight w:val="0"/>
      <w:marTop w:val="0"/>
      <w:marBottom w:val="0"/>
      <w:divBdr>
        <w:top w:val="none" w:sz="0" w:space="0" w:color="auto"/>
        <w:left w:val="none" w:sz="0" w:space="0" w:color="auto"/>
        <w:bottom w:val="none" w:sz="0" w:space="0" w:color="auto"/>
        <w:right w:val="none" w:sz="0" w:space="0" w:color="auto"/>
      </w:divBdr>
    </w:div>
    <w:div w:id="2035571854">
      <w:bodyDiv w:val="1"/>
      <w:marLeft w:val="0"/>
      <w:marRight w:val="0"/>
      <w:marTop w:val="0"/>
      <w:marBottom w:val="0"/>
      <w:divBdr>
        <w:top w:val="none" w:sz="0" w:space="0" w:color="auto"/>
        <w:left w:val="none" w:sz="0" w:space="0" w:color="auto"/>
        <w:bottom w:val="none" w:sz="0" w:space="0" w:color="auto"/>
        <w:right w:val="none" w:sz="0" w:space="0" w:color="auto"/>
      </w:divBdr>
    </w:div>
    <w:div w:id="2035811693">
      <w:bodyDiv w:val="1"/>
      <w:marLeft w:val="0"/>
      <w:marRight w:val="0"/>
      <w:marTop w:val="0"/>
      <w:marBottom w:val="0"/>
      <w:divBdr>
        <w:top w:val="none" w:sz="0" w:space="0" w:color="auto"/>
        <w:left w:val="none" w:sz="0" w:space="0" w:color="auto"/>
        <w:bottom w:val="none" w:sz="0" w:space="0" w:color="auto"/>
        <w:right w:val="none" w:sz="0" w:space="0" w:color="auto"/>
      </w:divBdr>
    </w:div>
    <w:div w:id="2035836190">
      <w:bodyDiv w:val="1"/>
      <w:marLeft w:val="0"/>
      <w:marRight w:val="0"/>
      <w:marTop w:val="0"/>
      <w:marBottom w:val="0"/>
      <w:divBdr>
        <w:top w:val="none" w:sz="0" w:space="0" w:color="auto"/>
        <w:left w:val="none" w:sz="0" w:space="0" w:color="auto"/>
        <w:bottom w:val="none" w:sz="0" w:space="0" w:color="auto"/>
        <w:right w:val="none" w:sz="0" w:space="0" w:color="auto"/>
      </w:divBdr>
    </w:div>
    <w:div w:id="2036153319">
      <w:bodyDiv w:val="1"/>
      <w:marLeft w:val="0"/>
      <w:marRight w:val="0"/>
      <w:marTop w:val="0"/>
      <w:marBottom w:val="0"/>
      <w:divBdr>
        <w:top w:val="none" w:sz="0" w:space="0" w:color="auto"/>
        <w:left w:val="none" w:sz="0" w:space="0" w:color="auto"/>
        <w:bottom w:val="none" w:sz="0" w:space="0" w:color="auto"/>
        <w:right w:val="none" w:sz="0" w:space="0" w:color="auto"/>
      </w:divBdr>
    </w:div>
    <w:div w:id="2036416732">
      <w:bodyDiv w:val="1"/>
      <w:marLeft w:val="0"/>
      <w:marRight w:val="0"/>
      <w:marTop w:val="0"/>
      <w:marBottom w:val="0"/>
      <w:divBdr>
        <w:top w:val="none" w:sz="0" w:space="0" w:color="auto"/>
        <w:left w:val="none" w:sz="0" w:space="0" w:color="auto"/>
        <w:bottom w:val="none" w:sz="0" w:space="0" w:color="auto"/>
        <w:right w:val="none" w:sz="0" w:space="0" w:color="auto"/>
      </w:divBdr>
    </w:div>
    <w:div w:id="2036612489">
      <w:bodyDiv w:val="1"/>
      <w:marLeft w:val="0"/>
      <w:marRight w:val="0"/>
      <w:marTop w:val="0"/>
      <w:marBottom w:val="0"/>
      <w:divBdr>
        <w:top w:val="none" w:sz="0" w:space="0" w:color="auto"/>
        <w:left w:val="none" w:sz="0" w:space="0" w:color="auto"/>
        <w:bottom w:val="none" w:sz="0" w:space="0" w:color="auto"/>
        <w:right w:val="none" w:sz="0" w:space="0" w:color="auto"/>
      </w:divBdr>
    </w:div>
    <w:div w:id="2036616244">
      <w:bodyDiv w:val="1"/>
      <w:marLeft w:val="0"/>
      <w:marRight w:val="0"/>
      <w:marTop w:val="0"/>
      <w:marBottom w:val="0"/>
      <w:divBdr>
        <w:top w:val="none" w:sz="0" w:space="0" w:color="auto"/>
        <w:left w:val="none" w:sz="0" w:space="0" w:color="auto"/>
        <w:bottom w:val="none" w:sz="0" w:space="0" w:color="auto"/>
        <w:right w:val="none" w:sz="0" w:space="0" w:color="auto"/>
      </w:divBdr>
    </w:div>
    <w:div w:id="2036685292">
      <w:bodyDiv w:val="1"/>
      <w:marLeft w:val="0"/>
      <w:marRight w:val="0"/>
      <w:marTop w:val="0"/>
      <w:marBottom w:val="0"/>
      <w:divBdr>
        <w:top w:val="none" w:sz="0" w:space="0" w:color="auto"/>
        <w:left w:val="none" w:sz="0" w:space="0" w:color="auto"/>
        <w:bottom w:val="none" w:sz="0" w:space="0" w:color="auto"/>
        <w:right w:val="none" w:sz="0" w:space="0" w:color="auto"/>
      </w:divBdr>
    </w:div>
    <w:div w:id="2036728281">
      <w:bodyDiv w:val="1"/>
      <w:marLeft w:val="0"/>
      <w:marRight w:val="0"/>
      <w:marTop w:val="0"/>
      <w:marBottom w:val="0"/>
      <w:divBdr>
        <w:top w:val="none" w:sz="0" w:space="0" w:color="auto"/>
        <w:left w:val="none" w:sz="0" w:space="0" w:color="auto"/>
        <w:bottom w:val="none" w:sz="0" w:space="0" w:color="auto"/>
        <w:right w:val="none" w:sz="0" w:space="0" w:color="auto"/>
      </w:divBdr>
    </w:div>
    <w:div w:id="2036882839">
      <w:bodyDiv w:val="1"/>
      <w:marLeft w:val="0"/>
      <w:marRight w:val="0"/>
      <w:marTop w:val="0"/>
      <w:marBottom w:val="0"/>
      <w:divBdr>
        <w:top w:val="none" w:sz="0" w:space="0" w:color="auto"/>
        <w:left w:val="none" w:sz="0" w:space="0" w:color="auto"/>
        <w:bottom w:val="none" w:sz="0" w:space="0" w:color="auto"/>
        <w:right w:val="none" w:sz="0" w:space="0" w:color="auto"/>
      </w:divBdr>
    </w:div>
    <w:div w:id="2037074413">
      <w:bodyDiv w:val="1"/>
      <w:marLeft w:val="0"/>
      <w:marRight w:val="0"/>
      <w:marTop w:val="0"/>
      <w:marBottom w:val="0"/>
      <w:divBdr>
        <w:top w:val="none" w:sz="0" w:space="0" w:color="auto"/>
        <w:left w:val="none" w:sz="0" w:space="0" w:color="auto"/>
        <w:bottom w:val="none" w:sz="0" w:space="0" w:color="auto"/>
        <w:right w:val="none" w:sz="0" w:space="0" w:color="auto"/>
      </w:divBdr>
    </w:div>
    <w:div w:id="2037271453">
      <w:bodyDiv w:val="1"/>
      <w:marLeft w:val="0"/>
      <w:marRight w:val="0"/>
      <w:marTop w:val="0"/>
      <w:marBottom w:val="0"/>
      <w:divBdr>
        <w:top w:val="none" w:sz="0" w:space="0" w:color="auto"/>
        <w:left w:val="none" w:sz="0" w:space="0" w:color="auto"/>
        <w:bottom w:val="none" w:sz="0" w:space="0" w:color="auto"/>
        <w:right w:val="none" w:sz="0" w:space="0" w:color="auto"/>
      </w:divBdr>
    </w:div>
    <w:div w:id="2037340691">
      <w:bodyDiv w:val="1"/>
      <w:marLeft w:val="0"/>
      <w:marRight w:val="0"/>
      <w:marTop w:val="0"/>
      <w:marBottom w:val="0"/>
      <w:divBdr>
        <w:top w:val="none" w:sz="0" w:space="0" w:color="auto"/>
        <w:left w:val="none" w:sz="0" w:space="0" w:color="auto"/>
        <w:bottom w:val="none" w:sz="0" w:space="0" w:color="auto"/>
        <w:right w:val="none" w:sz="0" w:space="0" w:color="auto"/>
      </w:divBdr>
    </w:div>
    <w:div w:id="2037388315">
      <w:bodyDiv w:val="1"/>
      <w:marLeft w:val="0"/>
      <w:marRight w:val="0"/>
      <w:marTop w:val="0"/>
      <w:marBottom w:val="0"/>
      <w:divBdr>
        <w:top w:val="none" w:sz="0" w:space="0" w:color="auto"/>
        <w:left w:val="none" w:sz="0" w:space="0" w:color="auto"/>
        <w:bottom w:val="none" w:sz="0" w:space="0" w:color="auto"/>
        <w:right w:val="none" w:sz="0" w:space="0" w:color="auto"/>
      </w:divBdr>
    </w:div>
    <w:div w:id="2037467609">
      <w:bodyDiv w:val="1"/>
      <w:marLeft w:val="0"/>
      <w:marRight w:val="0"/>
      <w:marTop w:val="0"/>
      <w:marBottom w:val="0"/>
      <w:divBdr>
        <w:top w:val="none" w:sz="0" w:space="0" w:color="auto"/>
        <w:left w:val="none" w:sz="0" w:space="0" w:color="auto"/>
        <w:bottom w:val="none" w:sz="0" w:space="0" w:color="auto"/>
        <w:right w:val="none" w:sz="0" w:space="0" w:color="auto"/>
      </w:divBdr>
    </w:div>
    <w:div w:id="2038046322">
      <w:bodyDiv w:val="1"/>
      <w:marLeft w:val="0"/>
      <w:marRight w:val="0"/>
      <w:marTop w:val="0"/>
      <w:marBottom w:val="0"/>
      <w:divBdr>
        <w:top w:val="none" w:sz="0" w:space="0" w:color="auto"/>
        <w:left w:val="none" w:sz="0" w:space="0" w:color="auto"/>
        <w:bottom w:val="none" w:sz="0" w:space="0" w:color="auto"/>
        <w:right w:val="none" w:sz="0" w:space="0" w:color="auto"/>
      </w:divBdr>
    </w:div>
    <w:div w:id="2038240083">
      <w:bodyDiv w:val="1"/>
      <w:marLeft w:val="0"/>
      <w:marRight w:val="0"/>
      <w:marTop w:val="0"/>
      <w:marBottom w:val="0"/>
      <w:divBdr>
        <w:top w:val="none" w:sz="0" w:space="0" w:color="auto"/>
        <w:left w:val="none" w:sz="0" w:space="0" w:color="auto"/>
        <w:bottom w:val="none" w:sz="0" w:space="0" w:color="auto"/>
        <w:right w:val="none" w:sz="0" w:space="0" w:color="auto"/>
      </w:divBdr>
    </w:div>
    <w:div w:id="2038266559">
      <w:bodyDiv w:val="1"/>
      <w:marLeft w:val="0"/>
      <w:marRight w:val="0"/>
      <w:marTop w:val="0"/>
      <w:marBottom w:val="0"/>
      <w:divBdr>
        <w:top w:val="none" w:sz="0" w:space="0" w:color="auto"/>
        <w:left w:val="none" w:sz="0" w:space="0" w:color="auto"/>
        <w:bottom w:val="none" w:sz="0" w:space="0" w:color="auto"/>
        <w:right w:val="none" w:sz="0" w:space="0" w:color="auto"/>
      </w:divBdr>
    </w:div>
    <w:div w:id="2038313695">
      <w:bodyDiv w:val="1"/>
      <w:marLeft w:val="0"/>
      <w:marRight w:val="0"/>
      <w:marTop w:val="0"/>
      <w:marBottom w:val="0"/>
      <w:divBdr>
        <w:top w:val="none" w:sz="0" w:space="0" w:color="auto"/>
        <w:left w:val="none" w:sz="0" w:space="0" w:color="auto"/>
        <w:bottom w:val="none" w:sz="0" w:space="0" w:color="auto"/>
        <w:right w:val="none" w:sz="0" w:space="0" w:color="auto"/>
      </w:divBdr>
    </w:div>
    <w:div w:id="2038431912">
      <w:bodyDiv w:val="1"/>
      <w:marLeft w:val="0"/>
      <w:marRight w:val="0"/>
      <w:marTop w:val="0"/>
      <w:marBottom w:val="0"/>
      <w:divBdr>
        <w:top w:val="none" w:sz="0" w:space="0" w:color="auto"/>
        <w:left w:val="none" w:sz="0" w:space="0" w:color="auto"/>
        <w:bottom w:val="none" w:sz="0" w:space="0" w:color="auto"/>
        <w:right w:val="none" w:sz="0" w:space="0" w:color="auto"/>
      </w:divBdr>
    </w:div>
    <w:div w:id="2038505115">
      <w:bodyDiv w:val="1"/>
      <w:marLeft w:val="0"/>
      <w:marRight w:val="0"/>
      <w:marTop w:val="0"/>
      <w:marBottom w:val="0"/>
      <w:divBdr>
        <w:top w:val="none" w:sz="0" w:space="0" w:color="auto"/>
        <w:left w:val="none" w:sz="0" w:space="0" w:color="auto"/>
        <w:bottom w:val="none" w:sz="0" w:space="0" w:color="auto"/>
        <w:right w:val="none" w:sz="0" w:space="0" w:color="auto"/>
      </w:divBdr>
    </w:div>
    <w:div w:id="2039163891">
      <w:bodyDiv w:val="1"/>
      <w:marLeft w:val="0"/>
      <w:marRight w:val="0"/>
      <w:marTop w:val="0"/>
      <w:marBottom w:val="0"/>
      <w:divBdr>
        <w:top w:val="none" w:sz="0" w:space="0" w:color="auto"/>
        <w:left w:val="none" w:sz="0" w:space="0" w:color="auto"/>
        <w:bottom w:val="none" w:sz="0" w:space="0" w:color="auto"/>
        <w:right w:val="none" w:sz="0" w:space="0" w:color="auto"/>
      </w:divBdr>
    </w:div>
    <w:div w:id="2039233067">
      <w:bodyDiv w:val="1"/>
      <w:marLeft w:val="0"/>
      <w:marRight w:val="0"/>
      <w:marTop w:val="0"/>
      <w:marBottom w:val="0"/>
      <w:divBdr>
        <w:top w:val="none" w:sz="0" w:space="0" w:color="auto"/>
        <w:left w:val="none" w:sz="0" w:space="0" w:color="auto"/>
        <w:bottom w:val="none" w:sz="0" w:space="0" w:color="auto"/>
        <w:right w:val="none" w:sz="0" w:space="0" w:color="auto"/>
      </w:divBdr>
    </w:div>
    <w:div w:id="2039427999">
      <w:bodyDiv w:val="1"/>
      <w:marLeft w:val="0"/>
      <w:marRight w:val="0"/>
      <w:marTop w:val="0"/>
      <w:marBottom w:val="0"/>
      <w:divBdr>
        <w:top w:val="none" w:sz="0" w:space="0" w:color="auto"/>
        <w:left w:val="none" w:sz="0" w:space="0" w:color="auto"/>
        <w:bottom w:val="none" w:sz="0" w:space="0" w:color="auto"/>
        <w:right w:val="none" w:sz="0" w:space="0" w:color="auto"/>
      </w:divBdr>
    </w:div>
    <w:div w:id="2039548069">
      <w:bodyDiv w:val="1"/>
      <w:marLeft w:val="0"/>
      <w:marRight w:val="0"/>
      <w:marTop w:val="0"/>
      <w:marBottom w:val="0"/>
      <w:divBdr>
        <w:top w:val="none" w:sz="0" w:space="0" w:color="auto"/>
        <w:left w:val="none" w:sz="0" w:space="0" w:color="auto"/>
        <w:bottom w:val="none" w:sz="0" w:space="0" w:color="auto"/>
        <w:right w:val="none" w:sz="0" w:space="0" w:color="auto"/>
      </w:divBdr>
    </w:div>
    <w:div w:id="2039893959">
      <w:bodyDiv w:val="1"/>
      <w:marLeft w:val="0"/>
      <w:marRight w:val="0"/>
      <w:marTop w:val="0"/>
      <w:marBottom w:val="0"/>
      <w:divBdr>
        <w:top w:val="none" w:sz="0" w:space="0" w:color="auto"/>
        <w:left w:val="none" w:sz="0" w:space="0" w:color="auto"/>
        <w:bottom w:val="none" w:sz="0" w:space="0" w:color="auto"/>
        <w:right w:val="none" w:sz="0" w:space="0" w:color="auto"/>
      </w:divBdr>
    </w:div>
    <w:div w:id="2040156948">
      <w:bodyDiv w:val="1"/>
      <w:marLeft w:val="0"/>
      <w:marRight w:val="0"/>
      <w:marTop w:val="0"/>
      <w:marBottom w:val="0"/>
      <w:divBdr>
        <w:top w:val="none" w:sz="0" w:space="0" w:color="auto"/>
        <w:left w:val="none" w:sz="0" w:space="0" w:color="auto"/>
        <w:bottom w:val="none" w:sz="0" w:space="0" w:color="auto"/>
        <w:right w:val="none" w:sz="0" w:space="0" w:color="auto"/>
      </w:divBdr>
    </w:div>
    <w:div w:id="2040159364">
      <w:bodyDiv w:val="1"/>
      <w:marLeft w:val="0"/>
      <w:marRight w:val="0"/>
      <w:marTop w:val="0"/>
      <w:marBottom w:val="0"/>
      <w:divBdr>
        <w:top w:val="none" w:sz="0" w:space="0" w:color="auto"/>
        <w:left w:val="none" w:sz="0" w:space="0" w:color="auto"/>
        <w:bottom w:val="none" w:sz="0" w:space="0" w:color="auto"/>
        <w:right w:val="none" w:sz="0" w:space="0" w:color="auto"/>
      </w:divBdr>
    </w:div>
    <w:div w:id="2040472457">
      <w:bodyDiv w:val="1"/>
      <w:marLeft w:val="0"/>
      <w:marRight w:val="0"/>
      <w:marTop w:val="0"/>
      <w:marBottom w:val="0"/>
      <w:divBdr>
        <w:top w:val="none" w:sz="0" w:space="0" w:color="auto"/>
        <w:left w:val="none" w:sz="0" w:space="0" w:color="auto"/>
        <w:bottom w:val="none" w:sz="0" w:space="0" w:color="auto"/>
        <w:right w:val="none" w:sz="0" w:space="0" w:color="auto"/>
      </w:divBdr>
    </w:div>
    <w:div w:id="2040543677">
      <w:bodyDiv w:val="1"/>
      <w:marLeft w:val="0"/>
      <w:marRight w:val="0"/>
      <w:marTop w:val="0"/>
      <w:marBottom w:val="0"/>
      <w:divBdr>
        <w:top w:val="none" w:sz="0" w:space="0" w:color="auto"/>
        <w:left w:val="none" w:sz="0" w:space="0" w:color="auto"/>
        <w:bottom w:val="none" w:sz="0" w:space="0" w:color="auto"/>
        <w:right w:val="none" w:sz="0" w:space="0" w:color="auto"/>
      </w:divBdr>
    </w:div>
    <w:div w:id="2040935807">
      <w:bodyDiv w:val="1"/>
      <w:marLeft w:val="0"/>
      <w:marRight w:val="0"/>
      <w:marTop w:val="0"/>
      <w:marBottom w:val="0"/>
      <w:divBdr>
        <w:top w:val="none" w:sz="0" w:space="0" w:color="auto"/>
        <w:left w:val="none" w:sz="0" w:space="0" w:color="auto"/>
        <w:bottom w:val="none" w:sz="0" w:space="0" w:color="auto"/>
        <w:right w:val="none" w:sz="0" w:space="0" w:color="auto"/>
      </w:divBdr>
    </w:div>
    <w:div w:id="2041272045">
      <w:bodyDiv w:val="1"/>
      <w:marLeft w:val="0"/>
      <w:marRight w:val="0"/>
      <w:marTop w:val="0"/>
      <w:marBottom w:val="0"/>
      <w:divBdr>
        <w:top w:val="none" w:sz="0" w:space="0" w:color="auto"/>
        <w:left w:val="none" w:sz="0" w:space="0" w:color="auto"/>
        <w:bottom w:val="none" w:sz="0" w:space="0" w:color="auto"/>
        <w:right w:val="none" w:sz="0" w:space="0" w:color="auto"/>
      </w:divBdr>
    </w:div>
    <w:div w:id="2041390463">
      <w:bodyDiv w:val="1"/>
      <w:marLeft w:val="0"/>
      <w:marRight w:val="0"/>
      <w:marTop w:val="0"/>
      <w:marBottom w:val="0"/>
      <w:divBdr>
        <w:top w:val="none" w:sz="0" w:space="0" w:color="auto"/>
        <w:left w:val="none" w:sz="0" w:space="0" w:color="auto"/>
        <w:bottom w:val="none" w:sz="0" w:space="0" w:color="auto"/>
        <w:right w:val="none" w:sz="0" w:space="0" w:color="auto"/>
      </w:divBdr>
    </w:div>
    <w:div w:id="2041465090">
      <w:bodyDiv w:val="1"/>
      <w:marLeft w:val="0"/>
      <w:marRight w:val="0"/>
      <w:marTop w:val="0"/>
      <w:marBottom w:val="0"/>
      <w:divBdr>
        <w:top w:val="none" w:sz="0" w:space="0" w:color="auto"/>
        <w:left w:val="none" w:sz="0" w:space="0" w:color="auto"/>
        <w:bottom w:val="none" w:sz="0" w:space="0" w:color="auto"/>
        <w:right w:val="none" w:sz="0" w:space="0" w:color="auto"/>
      </w:divBdr>
    </w:div>
    <w:div w:id="2041935333">
      <w:bodyDiv w:val="1"/>
      <w:marLeft w:val="0"/>
      <w:marRight w:val="0"/>
      <w:marTop w:val="0"/>
      <w:marBottom w:val="0"/>
      <w:divBdr>
        <w:top w:val="none" w:sz="0" w:space="0" w:color="auto"/>
        <w:left w:val="none" w:sz="0" w:space="0" w:color="auto"/>
        <w:bottom w:val="none" w:sz="0" w:space="0" w:color="auto"/>
        <w:right w:val="none" w:sz="0" w:space="0" w:color="auto"/>
      </w:divBdr>
    </w:div>
    <w:div w:id="2041975774">
      <w:bodyDiv w:val="1"/>
      <w:marLeft w:val="0"/>
      <w:marRight w:val="0"/>
      <w:marTop w:val="0"/>
      <w:marBottom w:val="0"/>
      <w:divBdr>
        <w:top w:val="none" w:sz="0" w:space="0" w:color="auto"/>
        <w:left w:val="none" w:sz="0" w:space="0" w:color="auto"/>
        <w:bottom w:val="none" w:sz="0" w:space="0" w:color="auto"/>
        <w:right w:val="none" w:sz="0" w:space="0" w:color="auto"/>
      </w:divBdr>
    </w:div>
    <w:div w:id="2041977723">
      <w:bodyDiv w:val="1"/>
      <w:marLeft w:val="0"/>
      <w:marRight w:val="0"/>
      <w:marTop w:val="0"/>
      <w:marBottom w:val="0"/>
      <w:divBdr>
        <w:top w:val="none" w:sz="0" w:space="0" w:color="auto"/>
        <w:left w:val="none" w:sz="0" w:space="0" w:color="auto"/>
        <w:bottom w:val="none" w:sz="0" w:space="0" w:color="auto"/>
        <w:right w:val="none" w:sz="0" w:space="0" w:color="auto"/>
      </w:divBdr>
    </w:div>
    <w:div w:id="2042319641">
      <w:bodyDiv w:val="1"/>
      <w:marLeft w:val="0"/>
      <w:marRight w:val="0"/>
      <w:marTop w:val="0"/>
      <w:marBottom w:val="0"/>
      <w:divBdr>
        <w:top w:val="none" w:sz="0" w:space="0" w:color="auto"/>
        <w:left w:val="none" w:sz="0" w:space="0" w:color="auto"/>
        <w:bottom w:val="none" w:sz="0" w:space="0" w:color="auto"/>
        <w:right w:val="none" w:sz="0" w:space="0" w:color="auto"/>
      </w:divBdr>
    </w:div>
    <w:div w:id="2042321713">
      <w:bodyDiv w:val="1"/>
      <w:marLeft w:val="0"/>
      <w:marRight w:val="0"/>
      <w:marTop w:val="0"/>
      <w:marBottom w:val="0"/>
      <w:divBdr>
        <w:top w:val="none" w:sz="0" w:space="0" w:color="auto"/>
        <w:left w:val="none" w:sz="0" w:space="0" w:color="auto"/>
        <w:bottom w:val="none" w:sz="0" w:space="0" w:color="auto"/>
        <w:right w:val="none" w:sz="0" w:space="0" w:color="auto"/>
      </w:divBdr>
    </w:div>
    <w:div w:id="2042393583">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6260">
      <w:bodyDiv w:val="1"/>
      <w:marLeft w:val="0"/>
      <w:marRight w:val="0"/>
      <w:marTop w:val="0"/>
      <w:marBottom w:val="0"/>
      <w:divBdr>
        <w:top w:val="none" w:sz="0" w:space="0" w:color="auto"/>
        <w:left w:val="none" w:sz="0" w:space="0" w:color="auto"/>
        <w:bottom w:val="none" w:sz="0" w:space="0" w:color="auto"/>
        <w:right w:val="none" w:sz="0" w:space="0" w:color="auto"/>
      </w:divBdr>
    </w:div>
    <w:div w:id="2043089206">
      <w:bodyDiv w:val="1"/>
      <w:marLeft w:val="0"/>
      <w:marRight w:val="0"/>
      <w:marTop w:val="0"/>
      <w:marBottom w:val="0"/>
      <w:divBdr>
        <w:top w:val="none" w:sz="0" w:space="0" w:color="auto"/>
        <w:left w:val="none" w:sz="0" w:space="0" w:color="auto"/>
        <w:bottom w:val="none" w:sz="0" w:space="0" w:color="auto"/>
        <w:right w:val="none" w:sz="0" w:space="0" w:color="auto"/>
      </w:divBdr>
    </w:div>
    <w:div w:id="2043166533">
      <w:bodyDiv w:val="1"/>
      <w:marLeft w:val="0"/>
      <w:marRight w:val="0"/>
      <w:marTop w:val="0"/>
      <w:marBottom w:val="0"/>
      <w:divBdr>
        <w:top w:val="none" w:sz="0" w:space="0" w:color="auto"/>
        <w:left w:val="none" w:sz="0" w:space="0" w:color="auto"/>
        <w:bottom w:val="none" w:sz="0" w:space="0" w:color="auto"/>
        <w:right w:val="none" w:sz="0" w:space="0" w:color="auto"/>
      </w:divBdr>
    </w:div>
    <w:div w:id="2043701100">
      <w:bodyDiv w:val="1"/>
      <w:marLeft w:val="0"/>
      <w:marRight w:val="0"/>
      <w:marTop w:val="0"/>
      <w:marBottom w:val="0"/>
      <w:divBdr>
        <w:top w:val="none" w:sz="0" w:space="0" w:color="auto"/>
        <w:left w:val="none" w:sz="0" w:space="0" w:color="auto"/>
        <w:bottom w:val="none" w:sz="0" w:space="0" w:color="auto"/>
        <w:right w:val="none" w:sz="0" w:space="0" w:color="auto"/>
      </w:divBdr>
    </w:div>
    <w:div w:id="2043823604">
      <w:bodyDiv w:val="1"/>
      <w:marLeft w:val="0"/>
      <w:marRight w:val="0"/>
      <w:marTop w:val="0"/>
      <w:marBottom w:val="0"/>
      <w:divBdr>
        <w:top w:val="none" w:sz="0" w:space="0" w:color="auto"/>
        <w:left w:val="none" w:sz="0" w:space="0" w:color="auto"/>
        <w:bottom w:val="none" w:sz="0" w:space="0" w:color="auto"/>
        <w:right w:val="none" w:sz="0" w:space="0" w:color="auto"/>
      </w:divBdr>
    </w:div>
    <w:div w:id="2044357561">
      <w:bodyDiv w:val="1"/>
      <w:marLeft w:val="0"/>
      <w:marRight w:val="0"/>
      <w:marTop w:val="0"/>
      <w:marBottom w:val="0"/>
      <w:divBdr>
        <w:top w:val="none" w:sz="0" w:space="0" w:color="auto"/>
        <w:left w:val="none" w:sz="0" w:space="0" w:color="auto"/>
        <w:bottom w:val="none" w:sz="0" w:space="0" w:color="auto"/>
        <w:right w:val="none" w:sz="0" w:space="0" w:color="auto"/>
      </w:divBdr>
    </w:div>
    <w:div w:id="2044668122">
      <w:bodyDiv w:val="1"/>
      <w:marLeft w:val="0"/>
      <w:marRight w:val="0"/>
      <w:marTop w:val="0"/>
      <w:marBottom w:val="0"/>
      <w:divBdr>
        <w:top w:val="none" w:sz="0" w:space="0" w:color="auto"/>
        <w:left w:val="none" w:sz="0" w:space="0" w:color="auto"/>
        <w:bottom w:val="none" w:sz="0" w:space="0" w:color="auto"/>
        <w:right w:val="none" w:sz="0" w:space="0" w:color="auto"/>
      </w:divBdr>
    </w:div>
    <w:div w:id="2044744987">
      <w:bodyDiv w:val="1"/>
      <w:marLeft w:val="0"/>
      <w:marRight w:val="0"/>
      <w:marTop w:val="0"/>
      <w:marBottom w:val="0"/>
      <w:divBdr>
        <w:top w:val="none" w:sz="0" w:space="0" w:color="auto"/>
        <w:left w:val="none" w:sz="0" w:space="0" w:color="auto"/>
        <w:bottom w:val="none" w:sz="0" w:space="0" w:color="auto"/>
        <w:right w:val="none" w:sz="0" w:space="0" w:color="auto"/>
      </w:divBdr>
    </w:div>
    <w:div w:id="2044943851">
      <w:bodyDiv w:val="1"/>
      <w:marLeft w:val="0"/>
      <w:marRight w:val="0"/>
      <w:marTop w:val="0"/>
      <w:marBottom w:val="0"/>
      <w:divBdr>
        <w:top w:val="none" w:sz="0" w:space="0" w:color="auto"/>
        <w:left w:val="none" w:sz="0" w:space="0" w:color="auto"/>
        <w:bottom w:val="none" w:sz="0" w:space="0" w:color="auto"/>
        <w:right w:val="none" w:sz="0" w:space="0" w:color="auto"/>
      </w:divBdr>
    </w:div>
    <w:div w:id="2045054290">
      <w:bodyDiv w:val="1"/>
      <w:marLeft w:val="0"/>
      <w:marRight w:val="0"/>
      <w:marTop w:val="0"/>
      <w:marBottom w:val="0"/>
      <w:divBdr>
        <w:top w:val="none" w:sz="0" w:space="0" w:color="auto"/>
        <w:left w:val="none" w:sz="0" w:space="0" w:color="auto"/>
        <w:bottom w:val="none" w:sz="0" w:space="0" w:color="auto"/>
        <w:right w:val="none" w:sz="0" w:space="0" w:color="auto"/>
      </w:divBdr>
    </w:div>
    <w:div w:id="2045061955">
      <w:bodyDiv w:val="1"/>
      <w:marLeft w:val="0"/>
      <w:marRight w:val="0"/>
      <w:marTop w:val="0"/>
      <w:marBottom w:val="0"/>
      <w:divBdr>
        <w:top w:val="none" w:sz="0" w:space="0" w:color="auto"/>
        <w:left w:val="none" w:sz="0" w:space="0" w:color="auto"/>
        <w:bottom w:val="none" w:sz="0" w:space="0" w:color="auto"/>
        <w:right w:val="none" w:sz="0" w:space="0" w:color="auto"/>
      </w:divBdr>
    </w:div>
    <w:div w:id="2045132101">
      <w:bodyDiv w:val="1"/>
      <w:marLeft w:val="0"/>
      <w:marRight w:val="0"/>
      <w:marTop w:val="0"/>
      <w:marBottom w:val="0"/>
      <w:divBdr>
        <w:top w:val="none" w:sz="0" w:space="0" w:color="auto"/>
        <w:left w:val="none" w:sz="0" w:space="0" w:color="auto"/>
        <w:bottom w:val="none" w:sz="0" w:space="0" w:color="auto"/>
        <w:right w:val="none" w:sz="0" w:space="0" w:color="auto"/>
      </w:divBdr>
    </w:div>
    <w:div w:id="2045136545">
      <w:bodyDiv w:val="1"/>
      <w:marLeft w:val="0"/>
      <w:marRight w:val="0"/>
      <w:marTop w:val="0"/>
      <w:marBottom w:val="0"/>
      <w:divBdr>
        <w:top w:val="none" w:sz="0" w:space="0" w:color="auto"/>
        <w:left w:val="none" w:sz="0" w:space="0" w:color="auto"/>
        <w:bottom w:val="none" w:sz="0" w:space="0" w:color="auto"/>
        <w:right w:val="none" w:sz="0" w:space="0" w:color="auto"/>
      </w:divBdr>
    </w:div>
    <w:div w:id="2045399393">
      <w:bodyDiv w:val="1"/>
      <w:marLeft w:val="0"/>
      <w:marRight w:val="0"/>
      <w:marTop w:val="0"/>
      <w:marBottom w:val="0"/>
      <w:divBdr>
        <w:top w:val="none" w:sz="0" w:space="0" w:color="auto"/>
        <w:left w:val="none" w:sz="0" w:space="0" w:color="auto"/>
        <w:bottom w:val="none" w:sz="0" w:space="0" w:color="auto"/>
        <w:right w:val="none" w:sz="0" w:space="0" w:color="auto"/>
      </w:divBdr>
    </w:div>
    <w:div w:id="2045863190">
      <w:bodyDiv w:val="1"/>
      <w:marLeft w:val="0"/>
      <w:marRight w:val="0"/>
      <w:marTop w:val="0"/>
      <w:marBottom w:val="0"/>
      <w:divBdr>
        <w:top w:val="none" w:sz="0" w:space="0" w:color="auto"/>
        <w:left w:val="none" w:sz="0" w:space="0" w:color="auto"/>
        <w:bottom w:val="none" w:sz="0" w:space="0" w:color="auto"/>
        <w:right w:val="none" w:sz="0" w:space="0" w:color="auto"/>
      </w:divBdr>
    </w:div>
    <w:div w:id="2046246119">
      <w:bodyDiv w:val="1"/>
      <w:marLeft w:val="0"/>
      <w:marRight w:val="0"/>
      <w:marTop w:val="0"/>
      <w:marBottom w:val="0"/>
      <w:divBdr>
        <w:top w:val="none" w:sz="0" w:space="0" w:color="auto"/>
        <w:left w:val="none" w:sz="0" w:space="0" w:color="auto"/>
        <w:bottom w:val="none" w:sz="0" w:space="0" w:color="auto"/>
        <w:right w:val="none" w:sz="0" w:space="0" w:color="auto"/>
      </w:divBdr>
    </w:div>
    <w:div w:id="2046325102">
      <w:bodyDiv w:val="1"/>
      <w:marLeft w:val="0"/>
      <w:marRight w:val="0"/>
      <w:marTop w:val="0"/>
      <w:marBottom w:val="0"/>
      <w:divBdr>
        <w:top w:val="none" w:sz="0" w:space="0" w:color="auto"/>
        <w:left w:val="none" w:sz="0" w:space="0" w:color="auto"/>
        <w:bottom w:val="none" w:sz="0" w:space="0" w:color="auto"/>
        <w:right w:val="none" w:sz="0" w:space="0" w:color="auto"/>
      </w:divBdr>
    </w:div>
    <w:div w:id="2046369696">
      <w:bodyDiv w:val="1"/>
      <w:marLeft w:val="0"/>
      <w:marRight w:val="0"/>
      <w:marTop w:val="0"/>
      <w:marBottom w:val="0"/>
      <w:divBdr>
        <w:top w:val="none" w:sz="0" w:space="0" w:color="auto"/>
        <w:left w:val="none" w:sz="0" w:space="0" w:color="auto"/>
        <w:bottom w:val="none" w:sz="0" w:space="0" w:color="auto"/>
        <w:right w:val="none" w:sz="0" w:space="0" w:color="auto"/>
      </w:divBdr>
    </w:div>
    <w:div w:id="2046443543">
      <w:bodyDiv w:val="1"/>
      <w:marLeft w:val="0"/>
      <w:marRight w:val="0"/>
      <w:marTop w:val="0"/>
      <w:marBottom w:val="0"/>
      <w:divBdr>
        <w:top w:val="none" w:sz="0" w:space="0" w:color="auto"/>
        <w:left w:val="none" w:sz="0" w:space="0" w:color="auto"/>
        <w:bottom w:val="none" w:sz="0" w:space="0" w:color="auto"/>
        <w:right w:val="none" w:sz="0" w:space="0" w:color="auto"/>
      </w:divBdr>
    </w:div>
    <w:div w:id="2046711436">
      <w:bodyDiv w:val="1"/>
      <w:marLeft w:val="0"/>
      <w:marRight w:val="0"/>
      <w:marTop w:val="0"/>
      <w:marBottom w:val="0"/>
      <w:divBdr>
        <w:top w:val="none" w:sz="0" w:space="0" w:color="auto"/>
        <w:left w:val="none" w:sz="0" w:space="0" w:color="auto"/>
        <w:bottom w:val="none" w:sz="0" w:space="0" w:color="auto"/>
        <w:right w:val="none" w:sz="0" w:space="0" w:color="auto"/>
      </w:divBdr>
    </w:div>
    <w:div w:id="2046975871">
      <w:bodyDiv w:val="1"/>
      <w:marLeft w:val="0"/>
      <w:marRight w:val="0"/>
      <w:marTop w:val="0"/>
      <w:marBottom w:val="0"/>
      <w:divBdr>
        <w:top w:val="none" w:sz="0" w:space="0" w:color="auto"/>
        <w:left w:val="none" w:sz="0" w:space="0" w:color="auto"/>
        <w:bottom w:val="none" w:sz="0" w:space="0" w:color="auto"/>
        <w:right w:val="none" w:sz="0" w:space="0" w:color="auto"/>
      </w:divBdr>
    </w:div>
    <w:div w:id="2047370846">
      <w:bodyDiv w:val="1"/>
      <w:marLeft w:val="0"/>
      <w:marRight w:val="0"/>
      <w:marTop w:val="0"/>
      <w:marBottom w:val="0"/>
      <w:divBdr>
        <w:top w:val="none" w:sz="0" w:space="0" w:color="auto"/>
        <w:left w:val="none" w:sz="0" w:space="0" w:color="auto"/>
        <w:bottom w:val="none" w:sz="0" w:space="0" w:color="auto"/>
        <w:right w:val="none" w:sz="0" w:space="0" w:color="auto"/>
      </w:divBdr>
    </w:div>
    <w:div w:id="2047439809">
      <w:bodyDiv w:val="1"/>
      <w:marLeft w:val="0"/>
      <w:marRight w:val="0"/>
      <w:marTop w:val="0"/>
      <w:marBottom w:val="0"/>
      <w:divBdr>
        <w:top w:val="none" w:sz="0" w:space="0" w:color="auto"/>
        <w:left w:val="none" w:sz="0" w:space="0" w:color="auto"/>
        <w:bottom w:val="none" w:sz="0" w:space="0" w:color="auto"/>
        <w:right w:val="none" w:sz="0" w:space="0" w:color="auto"/>
      </w:divBdr>
    </w:div>
    <w:div w:id="2047563647">
      <w:bodyDiv w:val="1"/>
      <w:marLeft w:val="0"/>
      <w:marRight w:val="0"/>
      <w:marTop w:val="0"/>
      <w:marBottom w:val="0"/>
      <w:divBdr>
        <w:top w:val="none" w:sz="0" w:space="0" w:color="auto"/>
        <w:left w:val="none" w:sz="0" w:space="0" w:color="auto"/>
        <w:bottom w:val="none" w:sz="0" w:space="0" w:color="auto"/>
        <w:right w:val="none" w:sz="0" w:space="0" w:color="auto"/>
      </w:divBdr>
    </w:div>
    <w:div w:id="2047636418">
      <w:bodyDiv w:val="1"/>
      <w:marLeft w:val="0"/>
      <w:marRight w:val="0"/>
      <w:marTop w:val="0"/>
      <w:marBottom w:val="0"/>
      <w:divBdr>
        <w:top w:val="none" w:sz="0" w:space="0" w:color="auto"/>
        <w:left w:val="none" w:sz="0" w:space="0" w:color="auto"/>
        <w:bottom w:val="none" w:sz="0" w:space="0" w:color="auto"/>
        <w:right w:val="none" w:sz="0" w:space="0" w:color="auto"/>
      </w:divBdr>
    </w:div>
    <w:div w:id="2047674808">
      <w:bodyDiv w:val="1"/>
      <w:marLeft w:val="0"/>
      <w:marRight w:val="0"/>
      <w:marTop w:val="0"/>
      <w:marBottom w:val="0"/>
      <w:divBdr>
        <w:top w:val="none" w:sz="0" w:space="0" w:color="auto"/>
        <w:left w:val="none" w:sz="0" w:space="0" w:color="auto"/>
        <w:bottom w:val="none" w:sz="0" w:space="0" w:color="auto"/>
        <w:right w:val="none" w:sz="0" w:space="0" w:color="auto"/>
      </w:divBdr>
    </w:div>
    <w:div w:id="2047681369">
      <w:bodyDiv w:val="1"/>
      <w:marLeft w:val="0"/>
      <w:marRight w:val="0"/>
      <w:marTop w:val="0"/>
      <w:marBottom w:val="0"/>
      <w:divBdr>
        <w:top w:val="none" w:sz="0" w:space="0" w:color="auto"/>
        <w:left w:val="none" w:sz="0" w:space="0" w:color="auto"/>
        <w:bottom w:val="none" w:sz="0" w:space="0" w:color="auto"/>
        <w:right w:val="none" w:sz="0" w:space="0" w:color="auto"/>
      </w:divBdr>
    </w:div>
    <w:div w:id="2047832101">
      <w:bodyDiv w:val="1"/>
      <w:marLeft w:val="0"/>
      <w:marRight w:val="0"/>
      <w:marTop w:val="0"/>
      <w:marBottom w:val="0"/>
      <w:divBdr>
        <w:top w:val="none" w:sz="0" w:space="0" w:color="auto"/>
        <w:left w:val="none" w:sz="0" w:space="0" w:color="auto"/>
        <w:bottom w:val="none" w:sz="0" w:space="0" w:color="auto"/>
        <w:right w:val="none" w:sz="0" w:space="0" w:color="auto"/>
      </w:divBdr>
    </w:div>
    <w:div w:id="2047870403">
      <w:bodyDiv w:val="1"/>
      <w:marLeft w:val="0"/>
      <w:marRight w:val="0"/>
      <w:marTop w:val="0"/>
      <w:marBottom w:val="0"/>
      <w:divBdr>
        <w:top w:val="none" w:sz="0" w:space="0" w:color="auto"/>
        <w:left w:val="none" w:sz="0" w:space="0" w:color="auto"/>
        <w:bottom w:val="none" w:sz="0" w:space="0" w:color="auto"/>
        <w:right w:val="none" w:sz="0" w:space="0" w:color="auto"/>
      </w:divBdr>
    </w:div>
    <w:div w:id="2047947311">
      <w:bodyDiv w:val="1"/>
      <w:marLeft w:val="0"/>
      <w:marRight w:val="0"/>
      <w:marTop w:val="0"/>
      <w:marBottom w:val="0"/>
      <w:divBdr>
        <w:top w:val="none" w:sz="0" w:space="0" w:color="auto"/>
        <w:left w:val="none" w:sz="0" w:space="0" w:color="auto"/>
        <w:bottom w:val="none" w:sz="0" w:space="0" w:color="auto"/>
        <w:right w:val="none" w:sz="0" w:space="0" w:color="auto"/>
      </w:divBdr>
    </w:div>
    <w:div w:id="2048142201">
      <w:bodyDiv w:val="1"/>
      <w:marLeft w:val="0"/>
      <w:marRight w:val="0"/>
      <w:marTop w:val="0"/>
      <w:marBottom w:val="0"/>
      <w:divBdr>
        <w:top w:val="none" w:sz="0" w:space="0" w:color="auto"/>
        <w:left w:val="none" w:sz="0" w:space="0" w:color="auto"/>
        <w:bottom w:val="none" w:sz="0" w:space="0" w:color="auto"/>
        <w:right w:val="none" w:sz="0" w:space="0" w:color="auto"/>
      </w:divBdr>
    </w:div>
    <w:div w:id="2048335634">
      <w:bodyDiv w:val="1"/>
      <w:marLeft w:val="0"/>
      <w:marRight w:val="0"/>
      <w:marTop w:val="0"/>
      <w:marBottom w:val="0"/>
      <w:divBdr>
        <w:top w:val="none" w:sz="0" w:space="0" w:color="auto"/>
        <w:left w:val="none" w:sz="0" w:space="0" w:color="auto"/>
        <w:bottom w:val="none" w:sz="0" w:space="0" w:color="auto"/>
        <w:right w:val="none" w:sz="0" w:space="0" w:color="auto"/>
      </w:divBdr>
    </w:div>
    <w:div w:id="2048488877">
      <w:bodyDiv w:val="1"/>
      <w:marLeft w:val="0"/>
      <w:marRight w:val="0"/>
      <w:marTop w:val="0"/>
      <w:marBottom w:val="0"/>
      <w:divBdr>
        <w:top w:val="none" w:sz="0" w:space="0" w:color="auto"/>
        <w:left w:val="none" w:sz="0" w:space="0" w:color="auto"/>
        <w:bottom w:val="none" w:sz="0" w:space="0" w:color="auto"/>
        <w:right w:val="none" w:sz="0" w:space="0" w:color="auto"/>
      </w:divBdr>
    </w:div>
    <w:div w:id="2048749477">
      <w:bodyDiv w:val="1"/>
      <w:marLeft w:val="0"/>
      <w:marRight w:val="0"/>
      <w:marTop w:val="0"/>
      <w:marBottom w:val="0"/>
      <w:divBdr>
        <w:top w:val="none" w:sz="0" w:space="0" w:color="auto"/>
        <w:left w:val="none" w:sz="0" w:space="0" w:color="auto"/>
        <w:bottom w:val="none" w:sz="0" w:space="0" w:color="auto"/>
        <w:right w:val="none" w:sz="0" w:space="0" w:color="auto"/>
      </w:divBdr>
    </w:div>
    <w:div w:id="2048790810">
      <w:bodyDiv w:val="1"/>
      <w:marLeft w:val="0"/>
      <w:marRight w:val="0"/>
      <w:marTop w:val="0"/>
      <w:marBottom w:val="0"/>
      <w:divBdr>
        <w:top w:val="none" w:sz="0" w:space="0" w:color="auto"/>
        <w:left w:val="none" w:sz="0" w:space="0" w:color="auto"/>
        <w:bottom w:val="none" w:sz="0" w:space="0" w:color="auto"/>
        <w:right w:val="none" w:sz="0" w:space="0" w:color="auto"/>
      </w:divBdr>
    </w:div>
    <w:div w:id="2048946400">
      <w:bodyDiv w:val="1"/>
      <w:marLeft w:val="0"/>
      <w:marRight w:val="0"/>
      <w:marTop w:val="0"/>
      <w:marBottom w:val="0"/>
      <w:divBdr>
        <w:top w:val="none" w:sz="0" w:space="0" w:color="auto"/>
        <w:left w:val="none" w:sz="0" w:space="0" w:color="auto"/>
        <w:bottom w:val="none" w:sz="0" w:space="0" w:color="auto"/>
        <w:right w:val="none" w:sz="0" w:space="0" w:color="auto"/>
      </w:divBdr>
    </w:div>
    <w:div w:id="2049450170">
      <w:bodyDiv w:val="1"/>
      <w:marLeft w:val="0"/>
      <w:marRight w:val="0"/>
      <w:marTop w:val="0"/>
      <w:marBottom w:val="0"/>
      <w:divBdr>
        <w:top w:val="none" w:sz="0" w:space="0" w:color="auto"/>
        <w:left w:val="none" w:sz="0" w:space="0" w:color="auto"/>
        <w:bottom w:val="none" w:sz="0" w:space="0" w:color="auto"/>
        <w:right w:val="none" w:sz="0" w:space="0" w:color="auto"/>
      </w:divBdr>
    </w:div>
    <w:div w:id="2049455317">
      <w:bodyDiv w:val="1"/>
      <w:marLeft w:val="0"/>
      <w:marRight w:val="0"/>
      <w:marTop w:val="0"/>
      <w:marBottom w:val="0"/>
      <w:divBdr>
        <w:top w:val="none" w:sz="0" w:space="0" w:color="auto"/>
        <w:left w:val="none" w:sz="0" w:space="0" w:color="auto"/>
        <w:bottom w:val="none" w:sz="0" w:space="0" w:color="auto"/>
        <w:right w:val="none" w:sz="0" w:space="0" w:color="auto"/>
      </w:divBdr>
    </w:div>
    <w:div w:id="2049639795">
      <w:bodyDiv w:val="1"/>
      <w:marLeft w:val="0"/>
      <w:marRight w:val="0"/>
      <w:marTop w:val="0"/>
      <w:marBottom w:val="0"/>
      <w:divBdr>
        <w:top w:val="none" w:sz="0" w:space="0" w:color="auto"/>
        <w:left w:val="none" w:sz="0" w:space="0" w:color="auto"/>
        <w:bottom w:val="none" w:sz="0" w:space="0" w:color="auto"/>
        <w:right w:val="none" w:sz="0" w:space="0" w:color="auto"/>
      </w:divBdr>
    </w:div>
    <w:div w:id="2049644582">
      <w:bodyDiv w:val="1"/>
      <w:marLeft w:val="0"/>
      <w:marRight w:val="0"/>
      <w:marTop w:val="0"/>
      <w:marBottom w:val="0"/>
      <w:divBdr>
        <w:top w:val="none" w:sz="0" w:space="0" w:color="auto"/>
        <w:left w:val="none" w:sz="0" w:space="0" w:color="auto"/>
        <w:bottom w:val="none" w:sz="0" w:space="0" w:color="auto"/>
        <w:right w:val="none" w:sz="0" w:space="0" w:color="auto"/>
      </w:divBdr>
    </w:div>
    <w:div w:id="2049836327">
      <w:bodyDiv w:val="1"/>
      <w:marLeft w:val="0"/>
      <w:marRight w:val="0"/>
      <w:marTop w:val="0"/>
      <w:marBottom w:val="0"/>
      <w:divBdr>
        <w:top w:val="none" w:sz="0" w:space="0" w:color="auto"/>
        <w:left w:val="none" w:sz="0" w:space="0" w:color="auto"/>
        <w:bottom w:val="none" w:sz="0" w:space="0" w:color="auto"/>
        <w:right w:val="none" w:sz="0" w:space="0" w:color="auto"/>
      </w:divBdr>
    </w:div>
    <w:div w:id="2049914796">
      <w:bodyDiv w:val="1"/>
      <w:marLeft w:val="0"/>
      <w:marRight w:val="0"/>
      <w:marTop w:val="0"/>
      <w:marBottom w:val="0"/>
      <w:divBdr>
        <w:top w:val="none" w:sz="0" w:space="0" w:color="auto"/>
        <w:left w:val="none" w:sz="0" w:space="0" w:color="auto"/>
        <w:bottom w:val="none" w:sz="0" w:space="0" w:color="auto"/>
        <w:right w:val="none" w:sz="0" w:space="0" w:color="auto"/>
      </w:divBdr>
    </w:div>
    <w:div w:id="2050183325">
      <w:bodyDiv w:val="1"/>
      <w:marLeft w:val="0"/>
      <w:marRight w:val="0"/>
      <w:marTop w:val="0"/>
      <w:marBottom w:val="0"/>
      <w:divBdr>
        <w:top w:val="none" w:sz="0" w:space="0" w:color="auto"/>
        <w:left w:val="none" w:sz="0" w:space="0" w:color="auto"/>
        <w:bottom w:val="none" w:sz="0" w:space="0" w:color="auto"/>
        <w:right w:val="none" w:sz="0" w:space="0" w:color="auto"/>
      </w:divBdr>
    </w:div>
    <w:div w:id="2050297102">
      <w:bodyDiv w:val="1"/>
      <w:marLeft w:val="0"/>
      <w:marRight w:val="0"/>
      <w:marTop w:val="0"/>
      <w:marBottom w:val="0"/>
      <w:divBdr>
        <w:top w:val="none" w:sz="0" w:space="0" w:color="auto"/>
        <w:left w:val="none" w:sz="0" w:space="0" w:color="auto"/>
        <w:bottom w:val="none" w:sz="0" w:space="0" w:color="auto"/>
        <w:right w:val="none" w:sz="0" w:space="0" w:color="auto"/>
      </w:divBdr>
    </w:div>
    <w:div w:id="2051302908">
      <w:bodyDiv w:val="1"/>
      <w:marLeft w:val="0"/>
      <w:marRight w:val="0"/>
      <w:marTop w:val="0"/>
      <w:marBottom w:val="0"/>
      <w:divBdr>
        <w:top w:val="none" w:sz="0" w:space="0" w:color="auto"/>
        <w:left w:val="none" w:sz="0" w:space="0" w:color="auto"/>
        <w:bottom w:val="none" w:sz="0" w:space="0" w:color="auto"/>
        <w:right w:val="none" w:sz="0" w:space="0" w:color="auto"/>
      </w:divBdr>
    </w:div>
    <w:div w:id="2051831311">
      <w:bodyDiv w:val="1"/>
      <w:marLeft w:val="0"/>
      <w:marRight w:val="0"/>
      <w:marTop w:val="0"/>
      <w:marBottom w:val="0"/>
      <w:divBdr>
        <w:top w:val="none" w:sz="0" w:space="0" w:color="auto"/>
        <w:left w:val="none" w:sz="0" w:space="0" w:color="auto"/>
        <w:bottom w:val="none" w:sz="0" w:space="0" w:color="auto"/>
        <w:right w:val="none" w:sz="0" w:space="0" w:color="auto"/>
      </w:divBdr>
    </w:div>
    <w:div w:id="2051878067">
      <w:bodyDiv w:val="1"/>
      <w:marLeft w:val="0"/>
      <w:marRight w:val="0"/>
      <w:marTop w:val="0"/>
      <w:marBottom w:val="0"/>
      <w:divBdr>
        <w:top w:val="none" w:sz="0" w:space="0" w:color="auto"/>
        <w:left w:val="none" w:sz="0" w:space="0" w:color="auto"/>
        <w:bottom w:val="none" w:sz="0" w:space="0" w:color="auto"/>
        <w:right w:val="none" w:sz="0" w:space="0" w:color="auto"/>
      </w:divBdr>
    </w:div>
    <w:div w:id="2051881773">
      <w:bodyDiv w:val="1"/>
      <w:marLeft w:val="0"/>
      <w:marRight w:val="0"/>
      <w:marTop w:val="0"/>
      <w:marBottom w:val="0"/>
      <w:divBdr>
        <w:top w:val="none" w:sz="0" w:space="0" w:color="auto"/>
        <w:left w:val="none" w:sz="0" w:space="0" w:color="auto"/>
        <w:bottom w:val="none" w:sz="0" w:space="0" w:color="auto"/>
        <w:right w:val="none" w:sz="0" w:space="0" w:color="auto"/>
      </w:divBdr>
    </w:div>
    <w:div w:id="2052612253">
      <w:bodyDiv w:val="1"/>
      <w:marLeft w:val="0"/>
      <w:marRight w:val="0"/>
      <w:marTop w:val="0"/>
      <w:marBottom w:val="0"/>
      <w:divBdr>
        <w:top w:val="none" w:sz="0" w:space="0" w:color="auto"/>
        <w:left w:val="none" w:sz="0" w:space="0" w:color="auto"/>
        <w:bottom w:val="none" w:sz="0" w:space="0" w:color="auto"/>
        <w:right w:val="none" w:sz="0" w:space="0" w:color="auto"/>
      </w:divBdr>
    </w:div>
    <w:div w:id="2052612847">
      <w:bodyDiv w:val="1"/>
      <w:marLeft w:val="0"/>
      <w:marRight w:val="0"/>
      <w:marTop w:val="0"/>
      <w:marBottom w:val="0"/>
      <w:divBdr>
        <w:top w:val="none" w:sz="0" w:space="0" w:color="auto"/>
        <w:left w:val="none" w:sz="0" w:space="0" w:color="auto"/>
        <w:bottom w:val="none" w:sz="0" w:space="0" w:color="auto"/>
        <w:right w:val="none" w:sz="0" w:space="0" w:color="auto"/>
      </w:divBdr>
    </w:div>
    <w:div w:id="2052656627">
      <w:bodyDiv w:val="1"/>
      <w:marLeft w:val="0"/>
      <w:marRight w:val="0"/>
      <w:marTop w:val="0"/>
      <w:marBottom w:val="0"/>
      <w:divBdr>
        <w:top w:val="none" w:sz="0" w:space="0" w:color="auto"/>
        <w:left w:val="none" w:sz="0" w:space="0" w:color="auto"/>
        <w:bottom w:val="none" w:sz="0" w:space="0" w:color="auto"/>
        <w:right w:val="none" w:sz="0" w:space="0" w:color="auto"/>
      </w:divBdr>
    </w:div>
    <w:div w:id="2053073267">
      <w:bodyDiv w:val="1"/>
      <w:marLeft w:val="0"/>
      <w:marRight w:val="0"/>
      <w:marTop w:val="0"/>
      <w:marBottom w:val="0"/>
      <w:divBdr>
        <w:top w:val="none" w:sz="0" w:space="0" w:color="auto"/>
        <w:left w:val="none" w:sz="0" w:space="0" w:color="auto"/>
        <w:bottom w:val="none" w:sz="0" w:space="0" w:color="auto"/>
        <w:right w:val="none" w:sz="0" w:space="0" w:color="auto"/>
      </w:divBdr>
    </w:div>
    <w:div w:id="2053456206">
      <w:bodyDiv w:val="1"/>
      <w:marLeft w:val="0"/>
      <w:marRight w:val="0"/>
      <w:marTop w:val="0"/>
      <w:marBottom w:val="0"/>
      <w:divBdr>
        <w:top w:val="none" w:sz="0" w:space="0" w:color="auto"/>
        <w:left w:val="none" w:sz="0" w:space="0" w:color="auto"/>
        <w:bottom w:val="none" w:sz="0" w:space="0" w:color="auto"/>
        <w:right w:val="none" w:sz="0" w:space="0" w:color="auto"/>
      </w:divBdr>
    </w:div>
    <w:div w:id="2053576878">
      <w:bodyDiv w:val="1"/>
      <w:marLeft w:val="0"/>
      <w:marRight w:val="0"/>
      <w:marTop w:val="0"/>
      <w:marBottom w:val="0"/>
      <w:divBdr>
        <w:top w:val="none" w:sz="0" w:space="0" w:color="auto"/>
        <w:left w:val="none" w:sz="0" w:space="0" w:color="auto"/>
        <w:bottom w:val="none" w:sz="0" w:space="0" w:color="auto"/>
        <w:right w:val="none" w:sz="0" w:space="0" w:color="auto"/>
      </w:divBdr>
    </w:div>
    <w:div w:id="2053731184">
      <w:bodyDiv w:val="1"/>
      <w:marLeft w:val="0"/>
      <w:marRight w:val="0"/>
      <w:marTop w:val="0"/>
      <w:marBottom w:val="0"/>
      <w:divBdr>
        <w:top w:val="none" w:sz="0" w:space="0" w:color="auto"/>
        <w:left w:val="none" w:sz="0" w:space="0" w:color="auto"/>
        <w:bottom w:val="none" w:sz="0" w:space="0" w:color="auto"/>
        <w:right w:val="none" w:sz="0" w:space="0" w:color="auto"/>
      </w:divBdr>
    </w:div>
    <w:div w:id="2053919396">
      <w:bodyDiv w:val="1"/>
      <w:marLeft w:val="0"/>
      <w:marRight w:val="0"/>
      <w:marTop w:val="0"/>
      <w:marBottom w:val="0"/>
      <w:divBdr>
        <w:top w:val="none" w:sz="0" w:space="0" w:color="auto"/>
        <w:left w:val="none" w:sz="0" w:space="0" w:color="auto"/>
        <w:bottom w:val="none" w:sz="0" w:space="0" w:color="auto"/>
        <w:right w:val="none" w:sz="0" w:space="0" w:color="auto"/>
      </w:divBdr>
    </w:div>
    <w:div w:id="2053921455">
      <w:bodyDiv w:val="1"/>
      <w:marLeft w:val="0"/>
      <w:marRight w:val="0"/>
      <w:marTop w:val="0"/>
      <w:marBottom w:val="0"/>
      <w:divBdr>
        <w:top w:val="none" w:sz="0" w:space="0" w:color="auto"/>
        <w:left w:val="none" w:sz="0" w:space="0" w:color="auto"/>
        <w:bottom w:val="none" w:sz="0" w:space="0" w:color="auto"/>
        <w:right w:val="none" w:sz="0" w:space="0" w:color="auto"/>
      </w:divBdr>
    </w:div>
    <w:div w:id="2053991562">
      <w:bodyDiv w:val="1"/>
      <w:marLeft w:val="0"/>
      <w:marRight w:val="0"/>
      <w:marTop w:val="0"/>
      <w:marBottom w:val="0"/>
      <w:divBdr>
        <w:top w:val="none" w:sz="0" w:space="0" w:color="auto"/>
        <w:left w:val="none" w:sz="0" w:space="0" w:color="auto"/>
        <w:bottom w:val="none" w:sz="0" w:space="0" w:color="auto"/>
        <w:right w:val="none" w:sz="0" w:space="0" w:color="auto"/>
      </w:divBdr>
    </w:div>
    <w:div w:id="2054034768">
      <w:bodyDiv w:val="1"/>
      <w:marLeft w:val="0"/>
      <w:marRight w:val="0"/>
      <w:marTop w:val="0"/>
      <w:marBottom w:val="0"/>
      <w:divBdr>
        <w:top w:val="none" w:sz="0" w:space="0" w:color="auto"/>
        <w:left w:val="none" w:sz="0" w:space="0" w:color="auto"/>
        <w:bottom w:val="none" w:sz="0" w:space="0" w:color="auto"/>
        <w:right w:val="none" w:sz="0" w:space="0" w:color="auto"/>
      </w:divBdr>
    </w:div>
    <w:div w:id="2054108419">
      <w:bodyDiv w:val="1"/>
      <w:marLeft w:val="0"/>
      <w:marRight w:val="0"/>
      <w:marTop w:val="0"/>
      <w:marBottom w:val="0"/>
      <w:divBdr>
        <w:top w:val="none" w:sz="0" w:space="0" w:color="auto"/>
        <w:left w:val="none" w:sz="0" w:space="0" w:color="auto"/>
        <w:bottom w:val="none" w:sz="0" w:space="0" w:color="auto"/>
        <w:right w:val="none" w:sz="0" w:space="0" w:color="auto"/>
      </w:divBdr>
    </w:div>
    <w:div w:id="2054302261">
      <w:bodyDiv w:val="1"/>
      <w:marLeft w:val="0"/>
      <w:marRight w:val="0"/>
      <w:marTop w:val="0"/>
      <w:marBottom w:val="0"/>
      <w:divBdr>
        <w:top w:val="none" w:sz="0" w:space="0" w:color="auto"/>
        <w:left w:val="none" w:sz="0" w:space="0" w:color="auto"/>
        <w:bottom w:val="none" w:sz="0" w:space="0" w:color="auto"/>
        <w:right w:val="none" w:sz="0" w:space="0" w:color="auto"/>
      </w:divBdr>
    </w:div>
    <w:div w:id="2054427651">
      <w:bodyDiv w:val="1"/>
      <w:marLeft w:val="0"/>
      <w:marRight w:val="0"/>
      <w:marTop w:val="0"/>
      <w:marBottom w:val="0"/>
      <w:divBdr>
        <w:top w:val="none" w:sz="0" w:space="0" w:color="auto"/>
        <w:left w:val="none" w:sz="0" w:space="0" w:color="auto"/>
        <w:bottom w:val="none" w:sz="0" w:space="0" w:color="auto"/>
        <w:right w:val="none" w:sz="0" w:space="0" w:color="auto"/>
      </w:divBdr>
    </w:div>
    <w:div w:id="2054497974">
      <w:bodyDiv w:val="1"/>
      <w:marLeft w:val="0"/>
      <w:marRight w:val="0"/>
      <w:marTop w:val="0"/>
      <w:marBottom w:val="0"/>
      <w:divBdr>
        <w:top w:val="none" w:sz="0" w:space="0" w:color="auto"/>
        <w:left w:val="none" w:sz="0" w:space="0" w:color="auto"/>
        <w:bottom w:val="none" w:sz="0" w:space="0" w:color="auto"/>
        <w:right w:val="none" w:sz="0" w:space="0" w:color="auto"/>
      </w:divBdr>
    </w:div>
    <w:div w:id="2054572595">
      <w:bodyDiv w:val="1"/>
      <w:marLeft w:val="0"/>
      <w:marRight w:val="0"/>
      <w:marTop w:val="0"/>
      <w:marBottom w:val="0"/>
      <w:divBdr>
        <w:top w:val="none" w:sz="0" w:space="0" w:color="auto"/>
        <w:left w:val="none" w:sz="0" w:space="0" w:color="auto"/>
        <w:bottom w:val="none" w:sz="0" w:space="0" w:color="auto"/>
        <w:right w:val="none" w:sz="0" w:space="0" w:color="auto"/>
      </w:divBdr>
    </w:div>
    <w:div w:id="2054696700">
      <w:bodyDiv w:val="1"/>
      <w:marLeft w:val="0"/>
      <w:marRight w:val="0"/>
      <w:marTop w:val="0"/>
      <w:marBottom w:val="0"/>
      <w:divBdr>
        <w:top w:val="none" w:sz="0" w:space="0" w:color="auto"/>
        <w:left w:val="none" w:sz="0" w:space="0" w:color="auto"/>
        <w:bottom w:val="none" w:sz="0" w:space="0" w:color="auto"/>
        <w:right w:val="none" w:sz="0" w:space="0" w:color="auto"/>
      </w:divBdr>
    </w:div>
    <w:div w:id="2055036778">
      <w:bodyDiv w:val="1"/>
      <w:marLeft w:val="0"/>
      <w:marRight w:val="0"/>
      <w:marTop w:val="0"/>
      <w:marBottom w:val="0"/>
      <w:divBdr>
        <w:top w:val="none" w:sz="0" w:space="0" w:color="auto"/>
        <w:left w:val="none" w:sz="0" w:space="0" w:color="auto"/>
        <w:bottom w:val="none" w:sz="0" w:space="0" w:color="auto"/>
        <w:right w:val="none" w:sz="0" w:space="0" w:color="auto"/>
      </w:divBdr>
    </w:div>
    <w:div w:id="2055345008">
      <w:bodyDiv w:val="1"/>
      <w:marLeft w:val="0"/>
      <w:marRight w:val="0"/>
      <w:marTop w:val="0"/>
      <w:marBottom w:val="0"/>
      <w:divBdr>
        <w:top w:val="none" w:sz="0" w:space="0" w:color="auto"/>
        <w:left w:val="none" w:sz="0" w:space="0" w:color="auto"/>
        <w:bottom w:val="none" w:sz="0" w:space="0" w:color="auto"/>
        <w:right w:val="none" w:sz="0" w:space="0" w:color="auto"/>
      </w:divBdr>
    </w:div>
    <w:div w:id="2055426593">
      <w:bodyDiv w:val="1"/>
      <w:marLeft w:val="0"/>
      <w:marRight w:val="0"/>
      <w:marTop w:val="0"/>
      <w:marBottom w:val="0"/>
      <w:divBdr>
        <w:top w:val="none" w:sz="0" w:space="0" w:color="auto"/>
        <w:left w:val="none" w:sz="0" w:space="0" w:color="auto"/>
        <w:bottom w:val="none" w:sz="0" w:space="0" w:color="auto"/>
        <w:right w:val="none" w:sz="0" w:space="0" w:color="auto"/>
      </w:divBdr>
    </w:div>
    <w:div w:id="2055499645">
      <w:bodyDiv w:val="1"/>
      <w:marLeft w:val="0"/>
      <w:marRight w:val="0"/>
      <w:marTop w:val="0"/>
      <w:marBottom w:val="0"/>
      <w:divBdr>
        <w:top w:val="none" w:sz="0" w:space="0" w:color="auto"/>
        <w:left w:val="none" w:sz="0" w:space="0" w:color="auto"/>
        <w:bottom w:val="none" w:sz="0" w:space="0" w:color="auto"/>
        <w:right w:val="none" w:sz="0" w:space="0" w:color="auto"/>
      </w:divBdr>
    </w:div>
    <w:div w:id="2055621115">
      <w:bodyDiv w:val="1"/>
      <w:marLeft w:val="0"/>
      <w:marRight w:val="0"/>
      <w:marTop w:val="0"/>
      <w:marBottom w:val="0"/>
      <w:divBdr>
        <w:top w:val="none" w:sz="0" w:space="0" w:color="auto"/>
        <w:left w:val="none" w:sz="0" w:space="0" w:color="auto"/>
        <w:bottom w:val="none" w:sz="0" w:space="0" w:color="auto"/>
        <w:right w:val="none" w:sz="0" w:space="0" w:color="auto"/>
      </w:divBdr>
    </w:div>
    <w:div w:id="2056152847">
      <w:bodyDiv w:val="1"/>
      <w:marLeft w:val="0"/>
      <w:marRight w:val="0"/>
      <w:marTop w:val="0"/>
      <w:marBottom w:val="0"/>
      <w:divBdr>
        <w:top w:val="none" w:sz="0" w:space="0" w:color="auto"/>
        <w:left w:val="none" w:sz="0" w:space="0" w:color="auto"/>
        <w:bottom w:val="none" w:sz="0" w:space="0" w:color="auto"/>
        <w:right w:val="none" w:sz="0" w:space="0" w:color="auto"/>
      </w:divBdr>
    </w:div>
    <w:div w:id="2056394874">
      <w:bodyDiv w:val="1"/>
      <w:marLeft w:val="0"/>
      <w:marRight w:val="0"/>
      <w:marTop w:val="0"/>
      <w:marBottom w:val="0"/>
      <w:divBdr>
        <w:top w:val="none" w:sz="0" w:space="0" w:color="auto"/>
        <w:left w:val="none" w:sz="0" w:space="0" w:color="auto"/>
        <w:bottom w:val="none" w:sz="0" w:space="0" w:color="auto"/>
        <w:right w:val="none" w:sz="0" w:space="0" w:color="auto"/>
      </w:divBdr>
    </w:div>
    <w:div w:id="2056461082">
      <w:bodyDiv w:val="1"/>
      <w:marLeft w:val="0"/>
      <w:marRight w:val="0"/>
      <w:marTop w:val="0"/>
      <w:marBottom w:val="0"/>
      <w:divBdr>
        <w:top w:val="none" w:sz="0" w:space="0" w:color="auto"/>
        <w:left w:val="none" w:sz="0" w:space="0" w:color="auto"/>
        <w:bottom w:val="none" w:sz="0" w:space="0" w:color="auto"/>
        <w:right w:val="none" w:sz="0" w:space="0" w:color="auto"/>
      </w:divBdr>
    </w:div>
    <w:div w:id="2056467427">
      <w:bodyDiv w:val="1"/>
      <w:marLeft w:val="0"/>
      <w:marRight w:val="0"/>
      <w:marTop w:val="0"/>
      <w:marBottom w:val="0"/>
      <w:divBdr>
        <w:top w:val="none" w:sz="0" w:space="0" w:color="auto"/>
        <w:left w:val="none" w:sz="0" w:space="0" w:color="auto"/>
        <w:bottom w:val="none" w:sz="0" w:space="0" w:color="auto"/>
        <w:right w:val="none" w:sz="0" w:space="0" w:color="auto"/>
      </w:divBdr>
    </w:div>
    <w:div w:id="2056467748">
      <w:bodyDiv w:val="1"/>
      <w:marLeft w:val="0"/>
      <w:marRight w:val="0"/>
      <w:marTop w:val="0"/>
      <w:marBottom w:val="0"/>
      <w:divBdr>
        <w:top w:val="none" w:sz="0" w:space="0" w:color="auto"/>
        <w:left w:val="none" w:sz="0" w:space="0" w:color="auto"/>
        <w:bottom w:val="none" w:sz="0" w:space="0" w:color="auto"/>
        <w:right w:val="none" w:sz="0" w:space="0" w:color="auto"/>
      </w:divBdr>
    </w:div>
    <w:div w:id="2056853763">
      <w:bodyDiv w:val="1"/>
      <w:marLeft w:val="0"/>
      <w:marRight w:val="0"/>
      <w:marTop w:val="0"/>
      <w:marBottom w:val="0"/>
      <w:divBdr>
        <w:top w:val="none" w:sz="0" w:space="0" w:color="auto"/>
        <w:left w:val="none" w:sz="0" w:space="0" w:color="auto"/>
        <w:bottom w:val="none" w:sz="0" w:space="0" w:color="auto"/>
        <w:right w:val="none" w:sz="0" w:space="0" w:color="auto"/>
      </w:divBdr>
    </w:div>
    <w:div w:id="2057048369">
      <w:bodyDiv w:val="1"/>
      <w:marLeft w:val="0"/>
      <w:marRight w:val="0"/>
      <w:marTop w:val="0"/>
      <w:marBottom w:val="0"/>
      <w:divBdr>
        <w:top w:val="none" w:sz="0" w:space="0" w:color="auto"/>
        <w:left w:val="none" w:sz="0" w:space="0" w:color="auto"/>
        <w:bottom w:val="none" w:sz="0" w:space="0" w:color="auto"/>
        <w:right w:val="none" w:sz="0" w:space="0" w:color="auto"/>
      </w:divBdr>
    </w:div>
    <w:div w:id="2057313861">
      <w:bodyDiv w:val="1"/>
      <w:marLeft w:val="0"/>
      <w:marRight w:val="0"/>
      <w:marTop w:val="0"/>
      <w:marBottom w:val="0"/>
      <w:divBdr>
        <w:top w:val="none" w:sz="0" w:space="0" w:color="auto"/>
        <w:left w:val="none" w:sz="0" w:space="0" w:color="auto"/>
        <w:bottom w:val="none" w:sz="0" w:space="0" w:color="auto"/>
        <w:right w:val="none" w:sz="0" w:space="0" w:color="auto"/>
      </w:divBdr>
    </w:div>
    <w:div w:id="2057659342">
      <w:bodyDiv w:val="1"/>
      <w:marLeft w:val="0"/>
      <w:marRight w:val="0"/>
      <w:marTop w:val="0"/>
      <w:marBottom w:val="0"/>
      <w:divBdr>
        <w:top w:val="none" w:sz="0" w:space="0" w:color="auto"/>
        <w:left w:val="none" w:sz="0" w:space="0" w:color="auto"/>
        <w:bottom w:val="none" w:sz="0" w:space="0" w:color="auto"/>
        <w:right w:val="none" w:sz="0" w:space="0" w:color="auto"/>
      </w:divBdr>
    </w:div>
    <w:div w:id="2057971619">
      <w:bodyDiv w:val="1"/>
      <w:marLeft w:val="0"/>
      <w:marRight w:val="0"/>
      <w:marTop w:val="0"/>
      <w:marBottom w:val="0"/>
      <w:divBdr>
        <w:top w:val="none" w:sz="0" w:space="0" w:color="auto"/>
        <w:left w:val="none" w:sz="0" w:space="0" w:color="auto"/>
        <w:bottom w:val="none" w:sz="0" w:space="0" w:color="auto"/>
        <w:right w:val="none" w:sz="0" w:space="0" w:color="auto"/>
      </w:divBdr>
    </w:div>
    <w:div w:id="2058115593">
      <w:bodyDiv w:val="1"/>
      <w:marLeft w:val="0"/>
      <w:marRight w:val="0"/>
      <w:marTop w:val="0"/>
      <w:marBottom w:val="0"/>
      <w:divBdr>
        <w:top w:val="none" w:sz="0" w:space="0" w:color="auto"/>
        <w:left w:val="none" w:sz="0" w:space="0" w:color="auto"/>
        <w:bottom w:val="none" w:sz="0" w:space="0" w:color="auto"/>
        <w:right w:val="none" w:sz="0" w:space="0" w:color="auto"/>
      </w:divBdr>
    </w:div>
    <w:div w:id="2058118171">
      <w:bodyDiv w:val="1"/>
      <w:marLeft w:val="0"/>
      <w:marRight w:val="0"/>
      <w:marTop w:val="0"/>
      <w:marBottom w:val="0"/>
      <w:divBdr>
        <w:top w:val="none" w:sz="0" w:space="0" w:color="auto"/>
        <w:left w:val="none" w:sz="0" w:space="0" w:color="auto"/>
        <w:bottom w:val="none" w:sz="0" w:space="0" w:color="auto"/>
        <w:right w:val="none" w:sz="0" w:space="0" w:color="auto"/>
      </w:divBdr>
    </w:div>
    <w:div w:id="2058163350">
      <w:bodyDiv w:val="1"/>
      <w:marLeft w:val="0"/>
      <w:marRight w:val="0"/>
      <w:marTop w:val="0"/>
      <w:marBottom w:val="0"/>
      <w:divBdr>
        <w:top w:val="none" w:sz="0" w:space="0" w:color="auto"/>
        <w:left w:val="none" w:sz="0" w:space="0" w:color="auto"/>
        <w:bottom w:val="none" w:sz="0" w:space="0" w:color="auto"/>
        <w:right w:val="none" w:sz="0" w:space="0" w:color="auto"/>
      </w:divBdr>
    </w:div>
    <w:div w:id="2058235449">
      <w:bodyDiv w:val="1"/>
      <w:marLeft w:val="0"/>
      <w:marRight w:val="0"/>
      <w:marTop w:val="0"/>
      <w:marBottom w:val="0"/>
      <w:divBdr>
        <w:top w:val="none" w:sz="0" w:space="0" w:color="auto"/>
        <w:left w:val="none" w:sz="0" w:space="0" w:color="auto"/>
        <w:bottom w:val="none" w:sz="0" w:space="0" w:color="auto"/>
        <w:right w:val="none" w:sz="0" w:space="0" w:color="auto"/>
      </w:divBdr>
    </w:div>
    <w:div w:id="2058583399">
      <w:bodyDiv w:val="1"/>
      <w:marLeft w:val="0"/>
      <w:marRight w:val="0"/>
      <w:marTop w:val="0"/>
      <w:marBottom w:val="0"/>
      <w:divBdr>
        <w:top w:val="none" w:sz="0" w:space="0" w:color="auto"/>
        <w:left w:val="none" w:sz="0" w:space="0" w:color="auto"/>
        <w:bottom w:val="none" w:sz="0" w:space="0" w:color="auto"/>
        <w:right w:val="none" w:sz="0" w:space="0" w:color="auto"/>
      </w:divBdr>
    </w:div>
    <w:div w:id="2059157471">
      <w:bodyDiv w:val="1"/>
      <w:marLeft w:val="0"/>
      <w:marRight w:val="0"/>
      <w:marTop w:val="0"/>
      <w:marBottom w:val="0"/>
      <w:divBdr>
        <w:top w:val="none" w:sz="0" w:space="0" w:color="auto"/>
        <w:left w:val="none" w:sz="0" w:space="0" w:color="auto"/>
        <w:bottom w:val="none" w:sz="0" w:space="0" w:color="auto"/>
        <w:right w:val="none" w:sz="0" w:space="0" w:color="auto"/>
      </w:divBdr>
    </w:div>
    <w:div w:id="2059628166">
      <w:bodyDiv w:val="1"/>
      <w:marLeft w:val="0"/>
      <w:marRight w:val="0"/>
      <w:marTop w:val="0"/>
      <w:marBottom w:val="0"/>
      <w:divBdr>
        <w:top w:val="none" w:sz="0" w:space="0" w:color="auto"/>
        <w:left w:val="none" w:sz="0" w:space="0" w:color="auto"/>
        <w:bottom w:val="none" w:sz="0" w:space="0" w:color="auto"/>
        <w:right w:val="none" w:sz="0" w:space="0" w:color="auto"/>
      </w:divBdr>
    </w:div>
    <w:div w:id="2059697699">
      <w:bodyDiv w:val="1"/>
      <w:marLeft w:val="0"/>
      <w:marRight w:val="0"/>
      <w:marTop w:val="0"/>
      <w:marBottom w:val="0"/>
      <w:divBdr>
        <w:top w:val="none" w:sz="0" w:space="0" w:color="auto"/>
        <w:left w:val="none" w:sz="0" w:space="0" w:color="auto"/>
        <w:bottom w:val="none" w:sz="0" w:space="0" w:color="auto"/>
        <w:right w:val="none" w:sz="0" w:space="0" w:color="auto"/>
      </w:divBdr>
    </w:div>
    <w:div w:id="2059741488">
      <w:bodyDiv w:val="1"/>
      <w:marLeft w:val="0"/>
      <w:marRight w:val="0"/>
      <w:marTop w:val="0"/>
      <w:marBottom w:val="0"/>
      <w:divBdr>
        <w:top w:val="none" w:sz="0" w:space="0" w:color="auto"/>
        <w:left w:val="none" w:sz="0" w:space="0" w:color="auto"/>
        <w:bottom w:val="none" w:sz="0" w:space="0" w:color="auto"/>
        <w:right w:val="none" w:sz="0" w:space="0" w:color="auto"/>
      </w:divBdr>
    </w:div>
    <w:div w:id="2059812802">
      <w:bodyDiv w:val="1"/>
      <w:marLeft w:val="0"/>
      <w:marRight w:val="0"/>
      <w:marTop w:val="0"/>
      <w:marBottom w:val="0"/>
      <w:divBdr>
        <w:top w:val="none" w:sz="0" w:space="0" w:color="auto"/>
        <w:left w:val="none" w:sz="0" w:space="0" w:color="auto"/>
        <w:bottom w:val="none" w:sz="0" w:space="0" w:color="auto"/>
        <w:right w:val="none" w:sz="0" w:space="0" w:color="auto"/>
      </w:divBdr>
    </w:div>
    <w:div w:id="2059819933">
      <w:bodyDiv w:val="1"/>
      <w:marLeft w:val="0"/>
      <w:marRight w:val="0"/>
      <w:marTop w:val="0"/>
      <w:marBottom w:val="0"/>
      <w:divBdr>
        <w:top w:val="none" w:sz="0" w:space="0" w:color="auto"/>
        <w:left w:val="none" w:sz="0" w:space="0" w:color="auto"/>
        <w:bottom w:val="none" w:sz="0" w:space="0" w:color="auto"/>
        <w:right w:val="none" w:sz="0" w:space="0" w:color="auto"/>
      </w:divBdr>
    </w:div>
    <w:div w:id="2060013435">
      <w:bodyDiv w:val="1"/>
      <w:marLeft w:val="0"/>
      <w:marRight w:val="0"/>
      <w:marTop w:val="0"/>
      <w:marBottom w:val="0"/>
      <w:divBdr>
        <w:top w:val="none" w:sz="0" w:space="0" w:color="auto"/>
        <w:left w:val="none" w:sz="0" w:space="0" w:color="auto"/>
        <w:bottom w:val="none" w:sz="0" w:space="0" w:color="auto"/>
        <w:right w:val="none" w:sz="0" w:space="0" w:color="auto"/>
      </w:divBdr>
    </w:div>
    <w:div w:id="2060275161">
      <w:bodyDiv w:val="1"/>
      <w:marLeft w:val="0"/>
      <w:marRight w:val="0"/>
      <w:marTop w:val="0"/>
      <w:marBottom w:val="0"/>
      <w:divBdr>
        <w:top w:val="none" w:sz="0" w:space="0" w:color="auto"/>
        <w:left w:val="none" w:sz="0" w:space="0" w:color="auto"/>
        <w:bottom w:val="none" w:sz="0" w:space="0" w:color="auto"/>
        <w:right w:val="none" w:sz="0" w:space="0" w:color="auto"/>
      </w:divBdr>
    </w:div>
    <w:div w:id="2061052898">
      <w:bodyDiv w:val="1"/>
      <w:marLeft w:val="0"/>
      <w:marRight w:val="0"/>
      <w:marTop w:val="0"/>
      <w:marBottom w:val="0"/>
      <w:divBdr>
        <w:top w:val="none" w:sz="0" w:space="0" w:color="auto"/>
        <w:left w:val="none" w:sz="0" w:space="0" w:color="auto"/>
        <w:bottom w:val="none" w:sz="0" w:space="0" w:color="auto"/>
        <w:right w:val="none" w:sz="0" w:space="0" w:color="auto"/>
      </w:divBdr>
    </w:div>
    <w:div w:id="2061660376">
      <w:bodyDiv w:val="1"/>
      <w:marLeft w:val="0"/>
      <w:marRight w:val="0"/>
      <w:marTop w:val="0"/>
      <w:marBottom w:val="0"/>
      <w:divBdr>
        <w:top w:val="none" w:sz="0" w:space="0" w:color="auto"/>
        <w:left w:val="none" w:sz="0" w:space="0" w:color="auto"/>
        <w:bottom w:val="none" w:sz="0" w:space="0" w:color="auto"/>
        <w:right w:val="none" w:sz="0" w:space="0" w:color="auto"/>
      </w:divBdr>
    </w:div>
    <w:div w:id="2061711037">
      <w:bodyDiv w:val="1"/>
      <w:marLeft w:val="0"/>
      <w:marRight w:val="0"/>
      <w:marTop w:val="0"/>
      <w:marBottom w:val="0"/>
      <w:divBdr>
        <w:top w:val="none" w:sz="0" w:space="0" w:color="auto"/>
        <w:left w:val="none" w:sz="0" w:space="0" w:color="auto"/>
        <w:bottom w:val="none" w:sz="0" w:space="0" w:color="auto"/>
        <w:right w:val="none" w:sz="0" w:space="0" w:color="auto"/>
      </w:divBdr>
    </w:div>
    <w:div w:id="2062247086">
      <w:bodyDiv w:val="1"/>
      <w:marLeft w:val="0"/>
      <w:marRight w:val="0"/>
      <w:marTop w:val="0"/>
      <w:marBottom w:val="0"/>
      <w:divBdr>
        <w:top w:val="none" w:sz="0" w:space="0" w:color="auto"/>
        <w:left w:val="none" w:sz="0" w:space="0" w:color="auto"/>
        <w:bottom w:val="none" w:sz="0" w:space="0" w:color="auto"/>
        <w:right w:val="none" w:sz="0" w:space="0" w:color="auto"/>
      </w:divBdr>
    </w:div>
    <w:div w:id="2062366892">
      <w:bodyDiv w:val="1"/>
      <w:marLeft w:val="0"/>
      <w:marRight w:val="0"/>
      <w:marTop w:val="0"/>
      <w:marBottom w:val="0"/>
      <w:divBdr>
        <w:top w:val="none" w:sz="0" w:space="0" w:color="auto"/>
        <w:left w:val="none" w:sz="0" w:space="0" w:color="auto"/>
        <w:bottom w:val="none" w:sz="0" w:space="0" w:color="auto"/>
        <w:right w:val="none" w:sz="0" w:space="0" w:color="auto"/>
      </w:divBdr>
    </w:div>
    <w:div w:id="2062510438">
      <w:bodyDiv w:val="1"/>
      <w:marLeft w:val="0"/>
      <w:marRight w:val="0"/>
      <w:marTop w:val="0"/>
      <w:marBottom w:val="0"/>
      <w:divBdr>
        <w:top w:val="none" w:sz="0" w:space="0" w:color="auto"/>
        <w:left w:val="none" w:sz="0" w:space="0" w:color="auto"/>
        <w:bottom w:val="none" w:sz="0" w:space="0" w:color="auto"/>
        <w:right w:val="none" w:sz="0" w:space="0" w:color="auto"/>
      </w:divBdr>
    </w:div>
    <w:div w:id="2062707746">
      <w:bodyDiv w:val="1"/>
      <w:marLeft w:val="0"/>
      <w:marRight w:val="0"/>
      <w:marTop w:val="0"/>
      <w:marBottom w:val="0"/>
      <w:divBdr>
        <w:top w:val="none" w:sz="0" w:space="0" w:color="auto"/>
        <w:left w:val="none" w:sz="0" w:space="0" w:color="auto"/>
        <w:bottom w:val="none" w:sz="0" w:space="0" w:color="auto"/>
        <w:right w:val="none" w:sz="0" w:space="0" w:color="auto"/>
      </w:divBdr>
    </w:div>
    <w:div w:id="2062746153">
      <w:bodyDiv w:val="1"/>
      <w:marLeft w:val="0"/>
      <w:marRight w:val="0"/>
      <w:marTop w:val="0"/>
      <w:marBottom w:val="0"/>
      <w:divBdr>
        <w:top w:val="none" w:sz="0" w:space="0" w:color="auto"/>
        <w:left w:val="none" w:sz="0" w:space="0" w:color="auto"/>
        <w:bottom w:val="none" w:sz="0" w:space="0" w:color="auto"/>
        <w:right w:val="none" w:sz="0" w:space="0" w:color="auto"/>
      </w:divBdr>
    </w:div>
    <w:div w:id="2062747384">
      <w:bodyDiv w:val="1"/>
      <w:marLeft w:val="0"/>
      <w:marRight w:val="0"/>
      <w:marTop w:val="0"/>
      <w:marBottom w:val="0"/>
      <w:divBdr>
        <w:top w:val="none" w:sz="0" w:space="0" w:color="auto"/>
        <w:left w:val="none" w:sz="0" w:space="0" w:color="auto"/>
        <w:bottom w:val="none" w:sz="0" w:space="0" w:color="auto"/>
        <w:right w:val="none" w:sz="0" w:space="0" w:color="auto"/>
      </w:divBdr>
    </w:div>
    <w:div w:id="2063365713">
      <w:bodyDiv w:val="1"/>
      <w:marLeft w:val="0"/>
      <w:marRight w:val="0"/>
      <w:marTop w:val="0"/>
      <w:marBottom w:val="0"/>
      <w:divBdr>
        <w:top w:val="none" w:sz="0" w:space="0" w:color="auto"/>
        <w:left w:val="none" w:sz="0" w:space="0" w:color="auto"/>
        <w:bottom w:val="none" w:sz="0" w:space="0" w:color="auto"/>
        <w:right w:val="none" w:sz="0" w:space="0" w:color="auto"/>
      </w:divBdr>
    </w:div>
    <w:div w:id="2063404086">
      <w:bodyDiv w:val="1"/>
      <w:marLeft w:val="0"/>
      <w:marRight w:val="0"/>
      <w:marTop w:val="0"/>
      <w:marBottom w:val="0"/>
      <w:divBdr>
        <w:top w:val="none" w:sz="0" w:space="0" w:color="auto"/>
        <w:left w:val="none" w:sz="0" w:space="0" w:color="auto"/>
        <w:bottom w:val="none" w:sz="0" w:space="0" w:color="auto"/>
        <w:right w:val="none" w:sz="0" w:space="0" w:color="auto"/>
      </w:divBdr>
    </w:div>
    <w:div w:id="2063749328">
      <w:bodyDiv w:val="1"/>
      <w:marLeft w:val="0"/>
      <w:marRight w:val="0"/>
      <w:marTop w:val="0"/>
      <w:marBottom w:val="0"/>
      <w:divBdr>
        <w:top w:val="none" w:sz="0" w:space="0" w:color="auto"/>
        <w:left w:val="none" w:sz="0" w:space="0" w:color="auto"/>
        <w:bottom w:val="none" w:sz="0" w:space="0" w:color="auto"/>
        <w:right w:val="none" w:sz="0" w:space="0" w:color="auto"/>
      </w:divBdr>
    </w:div>
    <w:div w:id="2064215314">
      <w:bodyDiv w:val="1"/>
      <w:marLeft w:val="0"/>
      <w:marRight w:val="0"/>
      <w:marTop w:val="0"/>
      <w:marBottom w:val="0"/>
      <w:divBdr>
        <w:top w:val="none" w:sz="0" w:space="0" w:color="auto"/>
        <w:left w:val="none" w:sz="0" w:space="0" w:color="auto"/>
        <w:bottom w:val="none" w:sz="0" w:space="0" w:color="auto"/>
        <w:right w:val="none" w:sz="0" w:space="0" w:color="auto"/>
      </w:divBdr>
    </w:div>
    <w:div w:id="2064407312">
      <w:bodyDiv w:val="1"/>
      <w:marLeft w:val="0"/>
      <w:marRight w:val="0"/>
      <w:marTop w:val="0"/>
      <w:marBottom w:val="0"/>
      <w:divBdr>
        <w:top w:val="none" w:sz="0" w:space="0" w:color="auto"/>
        <w:left w:val="none" w:sz="0" w:space="0" w:color="auto"/>
        <w:bottom w:val="none" w:sz="0" w:space="0" w:color="auto"/>
        <w:right w:val="none" w:sz="0" w:space="0" w:color="auto"/>
      </w:divBdr>
    </w:div>
    <w:div w:id="2064598058">
      <w:bodyDiv w:val="1"/>
      <w:marLeft w:val="0"/>
      <w:marRight w:val="0"/>
      <w:marTop w:val="0"/>
      <w:marBottom w:val="0"/>
      <w:divBdr>
        <w:top w:val="none" w:sz="0" w:space="0" w:color="auto"/>
        <w:left w:val="none" w:sz="0" w:space="0" w:color="auto"/>
        <w:bottom w:val="none" w:sz="0" w:space="0" w:color="auto"/>
        <w:right w:val="none" w:sz="0" w:space="0" w:color="auto"/>
      </w:divBdr>
    </w:div>
    <w:div w:id="2064673939">
      <w:bodyDiv w:val="1"/>
      <w:marLeft w:val="0"/>
      <w:marRight w:val="0"/>
      <w:marTop w:val="0"/>
      <w:marBottom w:val="0"/>
      <w:divBdr>
        <w:top w:val="none" w:sz="0" w:space="0" w:color="auto"/>
        <w:left w:val="none" w:sz="0" w:space="0" w:color="auto"/>
        <w:bottom w:val="none" w:sz="0" w:space="0" w:color="auto"/>
        <w:right w:val="none" w:sz="0" w:space="0" w:color="auto"/>
      </w:divBdr>
    </w:div>
    <w:div w:id="2064718839">
      <w:bodyDiv w:val="1"/>
      <w:marLeft w:val="0"/>
      <w:marRight w:val="0"/>
      <w:marTop w:val="0"/>
      <w:marBottom w:val="0"/>
      <w:divBdr>
        <w:top w:val="none" w:sz="0" w:space="0" w:color="auto"/>
        <w:left w:val="none" w:sz="0" w:space="0" w:color="auto"/>
        <w:bottom w:val="none" w:sz="0" w:space="0" w:color="auto"/>
        <w:right w:val="none" w:sz="0" w:space="0" w:color="auto"/>
      </w:divBdr>
    </w:div>
    <w:div w:id="2064743330">
      <w:bodyDiv w:val="1"/>
      <w:marLeft w:val="0"/>
      <w:marRight w:val="0"/>
      <w:marTop w:val="0"/>
      <w:marBottom w:val="0"/>
      <w:divBdr>
        <w:top w:val="none" w:sz="0" w:space="0" w:color="auto"/>
        <w:left w:val="none" w:sz="0" w:space="0" w:color="auto"/>
        <w:bottom w:val="none" w:sz="0" w:space="0" w:color="auto"/>
        <w:right w:val="none" w:sz="0" w:space="0" w:color="auto"/>
      </w:divBdr>
    </w:div>
    <w:div w:id="2064868736">
      <w:bodyDiv w:val="1"/>
      <w:marLeft w:val="0"/>
      <w:marRight w:val="0"/>
      <w:marTop w:val="0"/>
      <w:marBottom w:val="0"/>
      <w:divBdr>
        <w:top w:val="none" w:sz="0" w:space="0" w:color="auto"/>
        <w:left w:val="none" w:sz="0" w:space="0" w:color="auto"/>
        <w:bottom w:val="none" w:sz="0" w:space="0" w:color="auto"/>
        <w:right w:val="none" w:sz="0" w:space="0" w:color="auto"/>
      </w:divBdr>
    </w:div>
    <w:div w:id="2064983409">
      <w:bodyDiv w:val="1"/>
      <w:marLeft w:val="0"/>
      <w:marRight w:val="0"/>
      <w:marTop w:val="0"/>
      <w:marBottom w:val="0"/>
      <w:divBdr>
        <w:top w:val="none" w:sz="0" w:space="0" w:color="auto"/>
        <w:left w:val="none" w:sz="0" w:space="0" w:color="auto"/>
        <w:bottom w:val="none" w:sz="0" w:space="0" w:color="auto"/>
        <w:right w:val="none" w:sz="0" w:space="0" w:color="auto"/>
      </w:divBdr>
    </w:div>
    <w:div w:id="2065135682">
      <w:bodyDiv w:val="1"/>
      <w:marLeft w:val="0"/>
      <w:marRight w:val="0"/>
      <w:marTop w:val="0"/>
      <w:marBottom w:val="0"/>
      <w:divBdr>
        <w:top w:val="none" w:sz="0" w:space="0" w:color="auto"/>
        <w:left w:val="none" w:sz="0" w:space="0" w:color="auto"/>
        <w:bottom w:val="none" w:sz="0" w:space="0" w:color="auto"/>
        <w:right w:val="none" w:sz="0" w:space="0" w:color="auto"/>
      </w:divBdr>
    </w:div>
    <w:div w:id="2065174932">
      <w:bodyDiv w:val="1"/>
      <w:marLeft w:val="0"/>
      <w:marRight w:val="0"/>
      <w:marTop w:val="0"/>
      <w:marBottom w:val="0"/>
      <w:divBdr>
        <w:top w:val="none" w:sz="0" w:space="0" w:color="auto"/>
        <w:left w:val="none" w:sz="0" w:space="0" w:color="auto"/>
        <w:bottom w:val="none" w:sz="0" w:space="0" w:color="auto"/>
        <w:right w:val="none" w:sz="0" w:space="0" w:color="auto"/>
      </w:divBdr>
    </w:div>
    <w:div w:id="2065523459">
      <w:bodyDiv w:val="1"/>
      <w:marLeft w:val="0"/>
      <w:marRight w:val="0"/>
      <w:marTop w:val="0"/>
      <w:marBottom w:val="0"/>
      <w:divBdr>
        <w:top w:val="none" w:sz="0" w:space="0" w:color="auto"/>
        <w:left w:val="none" w:sz="0" w:space="0" w:color="auto"/>
        <w:bottom w:val="none" w:sz="0" w:space="0" w:color="auto"/>
        <w:right w:val="none" w:sz="0" w:space="0" w:color="auto"/>
      </w:divBdr>
    </w:div>
    <w:div w:id="2065638051">
      <w:bodyDiv w:val="1"/>
      <w:marLeft w:val="0"/>
      <w:marRight w:val="0"/>
      <w:marTop w:val="0"/>
      <w:marBottom w:val="0"/>
      <w:divBdr>
        <w:top w:val="none" w:sz="0" w:space="0" w:color="auto"/>
        <w:left w:val="none" w:sz="0" w:space="0" w:color="auto"/>
        <w:bottom w:val="none" w:sz="0" w:space="0" w:color="auto"/>
        <w:right w:val="none" w:sz="0" w:space="0" w:color="auto"/>
      </w:divBdr>
    </w:div>
    <w:div w:id="2065983102">
      <w:bodyDiv w:val="1"/>
      <w:marLeft w:val="0"/>
      <w:marRight w:val="0"/>
      <w:marTop w:val="0"/>
      <w:marBottom w:val="0"/>
      <w:divBdr>
        <w:top w:val="none" w:sz="0" w:space="0" w:color="auto"/>
        <w:left w:val="none" w:sz="0" w:space="0" w:color="auto"/>
        <w:bottom w:val="none" w:sz="0" w:space="0" w:color="auto"/>
        <w:right w:val="none" w:sz="0" w:space="0" w:color="auto"/>
      </w:divBdr>
    </w:div>
    <w:div w:id="2065983120">
      <w:bodyDiv w:val="1"/>
      <w:marLeft w:val="0"/>
      <w:marRight w:val="0"/>
      <w:marTop w:val="0"/>
      <w:marBottom w:val="0"/>
      <w:divBdr>
        <w:top w:val="none" w:sz="0" w:space="0" w:color="auto"/>
        <w:left w:val="none" w:sz="0" w:space="0" w:color="auto"/>
        <w:bottom w:val="none" w:sz="0" w:space="0" w:color="auto"/>
        <w:right w:val="none" w:sz="0" w:space="0" w:color="auto"/>
      </w:divBdr>
    </w:div>
    <w:div w:id="2066175879">
      <w:bodyDiv w:val="1"/>
      <w:marLeft w:val="0"/>
      <w:marRight w:val="0"/>
      <w:marTop w:val="0"/>
      <w:marBottom w:val="0"/>
      <w:divBdr>
        <w:top w:val="none" w:sz="0" w:space="0" w:color="auto"/>
        <w:left w:val="none" w:sz="0" w:space="0" w:color="auto"/>
        <w:bottom w:val="none" w:sz="0" w:space="0" w:color="auto"/>
        <w:right w:val="none" w:sz="0" w:space="0" w:color="auto"/>
      </w:divBdr>
    </w:div>
    <w:div w:id="2066441183">
      <w:bodyDiv w:val="1"/>
      <w:marLeft w:val="0"/>
      <w:marRight w:val="0"/>
      <w:marTop w:val="0"/>
      <w:marBottom w:val="0"/>
      <w:divBdr>
        <w:top w:val="none" w:sz="0" w:space="0" w:color="auto"/>
        <w:left w:val="none" w:sz="0" w:space="0" w:color="auto"/>
        <w:bottom w:val="none" w:sz="0" w:space="0" w:color="auto"/>
        <w:right w:val="none" w:sz="0" w:space="0" w:color="auto"/>
      </w:divBdr>
    </w:div>
    <w:div w:id="2066490042">
      <w:bodyDiv w:val="1"/>
      <w:marLeft w:val="0"/>
      <w:marRight w:val="0"/>
      <w:marTop w:val="0"/>
      <w:marBottom w:val="0"/>
      <w:divBdr>
        <w:top w:val="none" w:sz="0" w:space="0" w:color="auto"/>
        <w:left w:val="none" w:sz="0" w:space="0" w:color="auto"/>
        <w:bottom w:val="none" w:sz="0" w:space="0" w:color="auto"/>
        <w:right w:val="none" w:sz="0" w:space="0" w:color="auto"/>
      </w:divBdr>
    </w:div>
    <w:div w:id="2066709385">
      <w:bodyDiv w:val="1"/>
      <w:marLeft w:val="0"/>
      <w:marRight w:val="0"/>
      <w:marTop w:val="0"/>
      <w:marBottom w:val="0"/>
      <w:divBdr>
        <w:top w:val="none" w:sz="0" w:space="0" w:color="auto"/>
        <w:left w:val="none" w:sz="0" w:space="0" w:color="auto"/>
        <w:bottom w:val="none" w:sz="0" w:space="0" w:color="auto"/>
        <w:right w:val="none" w:sz="0" w:space="0" w:color="auto"/>
      </w:divBdr>
    </w:div>
    <w:div w:id="2066950101">
      <w:bodyDiv w:val="1"/>
      <w:marLeft w:val="0"/>
      <w:marRight w:val="0"/>
      <w:marTop w:val="0"/>
      <w:marBottom w:val="0"/>
      <w:divBdr>
        <w:top w:val="none" w:sz="0" w:space="0" w:color="auto"/>
        <w:left w:val="none" w:sz="0" w:space="0" w:color="auto"/>
        <w:bottom w:val="none" w:sz="0" w:space="0" w:color="auto"/>
        <w:right w:val="none" w:sz="0" w:space="0" w:color="auto"/>
      </w:divBdr>
    </w:div>
    <w:div w:id="2067026691">
      <w:bodyDiv w:val="1"/>
      <w:marLeft w:val="0"/>
      <w:marRight w:val="0"/>
      <w:marTop w:val="0"/>
      <w:marBottom w:val="0"/>
      <w:divBdr>
        <w:top w:val="none" w:sz="0" w:space="0" w:color="auto"/>
        <w:left w:val="none" w:sz="0" w:space="0" w:color="auto"/>
        <w:bottom w:val="none" w:sz="0" w:space="0" w:color="auto"/>
        <w:right w:val="none" w:sz="0" w:space="0" w:color="auto"/>
      </w:divBdr>
    </w:div>
    <w:div w:id="2067029910">
      <w:bodyDiv w:val="1"/>
      <w:marLeft w:val="0"/>
      <w:marRight w:val="0"/>
      <w:marTop w:val="0"/>
      <w:marBottom w:val="0"/>
      <w:divBdr>
        <w:top w:val="none" w:sz="0" w:space="0" w:color="auto"/>
        <w:left w:val="none" w:sz="0" w:space="0" w:color="auto"/>
        <w:bottom w:val="none" w:sz="0" w:space="0" w:color="auto"/>
        <w:right w:val="none" w:sz="0" w:space="0" w:color="auto"/>
      </w:divBdr>
    </w:div>
    <w:div w:id="2067290892">
      <w:bodyDiv w:val="1"/>
      <w:marLeft w:val="0"/>
      <w:marRight w:val="0"/>
      <w:marTop w:val="0"/>
      <w:marBottom w:val="0"/>
      <w:divBdr>
        <w:top w:val="none" w:sz="0" w:space="0" w:color="auto"/>
        <w:left w:val="none" w:sz="0" w:space="0" w:color="auto"/>
        <w:bottom w:val="none" w:sz="0" w:space="0" w:color="auto"/>
        <w:right w:val="none" w:sz="0" w:space="0" w:color="auto"/>
      </w:divBdr>
    </w:div>
    <w:div w:id="2067796901">
      <w:bodyDiv w:val="1"/>
      <w:marLeft w:val="0"/>
      <w:marRight w:val="0"/>
      <w:marTop w:val="0"/>
      <w:marBottom w:val="0"/>
      <w:divBdr>
        <w:top w:val="none" w:sz="0" w:space="0" w:color="auto"/>
        <w:left w:val="none" w:sz="0" w:space="0" w:color="auto"/>
        <w:bottom w:val="none" w:sz="0" w:space="0" w:color="auto"/>
        <w:right w:val="none" w:sz="0" w:space="0" w:color="auto"/>
      </w:divBdr>
    </w:div>
    <w:div w:id="2068019703">
      <w:bodyDiv w:val="1"/>
      <w:marLeft w:val="0"/>
      <w:marRight w:val="0"/>
      <w:marTop w:val="0"/>
      <w:marBottom w:val="0"/>
      <w:divBdr>
        <w:top w:val="none" w:sz="0" w:space="0" w:color="auto"/>
        <w:left w:val="none" w:sz="0" w:space="0" w:color="auto"/>
        <w:bottom w:val="none" w:sz="0" w:space="0" w:color="auto"/>
        <w:right w:val="none" w:sz="0" w:space="0" w:color="auto"/>
      </w:divBdr>
    </w:div>
    <w:div w:id="2068146202">
      <w:bodyDiv w:val="1"/>
      <w:marLeft w:val="0"/>
      <w:marRight w:val="0"/>
      <w:marTop w:val="0"/>
      <w:marBottom w:val="0"/>
      <w:divBdr>
        <w:top w:val="none" w:sz="0" w:space="0" w:color="auto"/>
        <w:left w:val="none" w:sz="0" w:space="0" w:color="auto"/>
        <w:bottom w:val="none" w:sz="0" w:space="0" w:color="auto"/>
        <w:right w:val="none" w:sz="0" w:space="0" w:color="auto"/>
      </w:divBdr>
    </w:div>
    <w:div w:id="2068186205">
      <w:bodyDiv w:val="1"/>
      <w:marLeft w:val="0"/>
      <w:marRight w:val="0"/>
      <w:marTop w:val="0"/>
      <w:marBottom w:val="0"/>
      <w:divBdr>
        <w:top w:val="none" w:sz="0" w:space="0" w:color="auto"/>
        <w:left w:val="none" w:sz="0" w:space="0" w:color="auto"/>
        <w:bottom w:val="none" w:sz="0" w:space="0" w:color="auto"/>
        <w:right w:val="none" w:sz="0" w:space="0" w:color="auto"/>
      </w:divBdr>
    </w:div>
    <w:div w:id="2068263277">
      <w:bodyDiv w:val="1"/>
      <w:marLeft w:val="0"/>
      <w:marRight w:val="0"/>
      <w:marTop w:val="0"/>
      <w:marBottom w:val="0"/>
      <w:divBdr>
        <w:top w:val="none" w:sz="0" w:space="0" w:color="auto"/>
        <w:left w:val="none" w:sz="0" w:space="0" w:color="auto"/>
        <w:bottom w:val="none" w:sz="0" w:space="0" w:color="auto"/>
        <w:right w:val="none" w:sz="0" w:space="0" w:color="auto"/>
      </w:divBdr>
    </w:div>
    <w:div w:id="2068844088">
      <w:bodyDiv w:val="1"/>
      <w:marLeft w:val="0"/>
      <w:marRight w:val="0"/>
      <w:marTop w:val="0"/>
      <w:marBottom w:val="0"/>
      <w:divBdr>
        <w:top w:val="none" w:sz="0" w:space="0" w:color="auto"/>
        <w:left w:val="none" w:sz="0" w:space="0" w:color="auto"/>
        <w:bottom w:val="none" w:sz="0" w:space="0" w:color="auto"/>
        <w:right w:val="none" w:sz="0" w:space="0" w:color="auto"/>
      </w:divBdr>
    </w:div>
    <w:div w:id="2068993981">
      <w:bodyDiv w:val="1"/>
      <w:marLeft w:val="0"/>
      <w:marRight w:val="0"/>
      <w:marTop w:val="0"/>
      <w:marBottom w:val="0"/>
      <w:divBdr>
        <w:top w:val="none" w:sz="0" w:space="0" w:color="auto"/>
        <w:left w:val="none" w:sz="0" w:space="0" w:color="auto"/>
        <w:bottom w:val="none" w:sz="0" w:space="0" w:color="auto"/>
        <w:right w:val="none" w:sz="0" w:space="0" w:color="auto"/>
      </w:divBdr>
    </w:div>
    <w:div w:id="2069524969">
      <w:bodyDiv w:val="1"/>
      <w:marLeft w:val="0"/>
      <w:marRight w:val="0"/>
      <w:marTop w:val="0"/>
      <w:marBottom w:val="0"/>
      <w:divBdr>
        <w:top w:val="none" w:sz="0" w:space="0" w:color="auto"/>
        <w:left w:val="none" w:sz="0" w:space="0" w:color="auto"/>
        <w:bottom w:val="none" w:sz="0" w:space="0" w:color="auto"/>
        <w:right w:val="none" w:sz="0" w:space="0" w:color="auto"/>
      </w:divBdr>
    </w:div>
    <w:div w:id="2069568907">
      <w:bodyDiv w:val="1"/>
      <w:marLeft w:val="0"/>
      <w:marRight w:val="0"/>
      <w:marTop w:val="0"/>
      <w:marBottom w:val="0"/>
      <w:divBdr>
        <w:top w:val="none" w:sz="0" w:space="0" w:color="auto"/>
        <w:left w:val="none" w:sz="0" w:space="0" w:color="auto"/>
        <w:bottom w:val="none" w:sz="0" w:space="0" w:color="auto"/>
        <w:right w:val="none" w:sz="0" w:space="0" w:color="auto"/>
      </w:divBdr>
    </w:div>
    <w:div w:id="2069769003">
      <w:bodyDiv w:val="1"/>
      <w:marLeft w:val="0"/>
      <w:marRight w:val="0"/>
      <w:marTop w:val="0"/>
      <w:marBottom w:val="0"/>
      <w:divBdr>
        <w:top w:val="none" w:sz="0" w:space="0" w:color="auto"/>
        <w:left w:val="none" w:sz="0" w:space="0" w:color="auto"/>
        <w:bottom w:val="none" w:sz="0" w:space="0" w:color="auto"/>
        <w:right w:val="none" w:sz="0" w:space="0" w:color="auto"/>
      </w:divBdr>
    </w:div>
    <w:div w:id="2070222657">
      <w:bodyDiv w:val="1"/>
      <w:marLeft w:val="0"/>
      <w:marRight w:val="0"/>
      <w:marTop w:val="0"/>
      <w:marBottom w:val="0"/>
      <w:divBdr>
        <w:top w:val="none" w:sz="0" w:space="0" w:color="auto"/>
        <w:left w:val="none" w:sz="0" w:space="0" w:color="auto"/>
        <w:bottom w:val="none" w:sz="0" w:space="0" w:color="auto"/>
        <w:right w:val="none" w:sz="0" w:space="0" w:color="auto"/>
      </w:divBdr>
    </w:div>
    <w:div w:id="2070499362">
      <w:bodyDiv w:val="1"/>
      <w:marLeft w:val="0"/>
      <w:marRight w:val="0"/>
      <w:marTop w:val="0"/>
      <w:marBottom w:val="0"/>
      <w:divBdr>
        <w:top w:val="none" w:sz="0" w:space="0" w:color="auto"/>
        <w:left w:val="none" w:sz="0" w:space="0" w:color="auto"/>
        <w:bottom w:val="none" w:sz="0" w:space="0" w:color="auto"/>
        <w:right w:val="none" w:sz="0" w:space="0" w:color="auto"/>
      </w:divBdr>
    </w:div>
    <w:div w:id="2071078824">
      <w:bodyDiv w:val="1"/>
      <w:marLeft w:val="0"/>
      <w:marRight w:val="0"/>
      <w:marTop w:val="0"/>
      <w:marBottom w:val="0"/>
      <w:divBdr>
        <w:top w:val="none" w:sz="0" w:space="0" w:color="auto"/>
        <w:left w:val="none" w:sz="0" w:space="0" w:color="auto"/>
        <w:bottom w:val="none" w:sz="0" w:space="0" w:color="auto"/>
        <w:right w:val="none" w:sz="0" w:space="0" w:color="auto"/>
      </w:divBdr>
    </w:div>
    <w:div w:id="2071878427">
      <w:bodyDiv w:val="1"/>
      <w:marLeft w:val="0"/>
      <w:marRight w:val="0"/>
      <w:marTop w:val="0"/>
      <w:marBottom w:val="0"/>
      <w:divBdr>
        <w:top w:val="none" w:sz="0" w:space="0" w:color="auto"/>
        <w:left w:val="none" w:sz="0" w:space="0" w:color="auto"/>
        <w:bottom w:val="none" w:sz="0" w:space="0" w:color="auto"/>
        <w:right w:val="none" w:sz="0" w:space="0" w:color="auto"/>
      </w:divBdr>
    </w:div>
    <w:div w:id="2072386245">
      <w:bodyDiv w:val="1"/>
      <w:marLeft w:val="0"/>
      <w:marRight w:val="0"/>
      <w:marTop w:val="0"/>
      <w:marBottom w:val="0"/>
      <w:divBdr>
        <w:top w:val="none" w:sz="0" w:space="0" w:color="auto"/>
        <w:left w:val="none" w:sz="0" w:space="0" w:color="auto"/>
        <w:bottom w:val="none" w:sz="0" w:space="0" w:color="auto"/>
        <w:right w:val="none" w:sz="0" w:space="0" w:color="auto"/>
      </w:divBdr>
    </w:div>
    <w:div w:id="2072387495">
      <w:bodyDiv w:val="1"/>
      <w:marLeft w:val="0"/>
      <w:marRight w:val="0"/>
      <w:marTop w:val="0"/>
      <w:marBottom w:val="0"/>
      <w:divBdr>
        <w:top w:val="none" w:sz="0" w:space="0" w:color="auto"/>
        <w:left w:val="none" w:sz="0" w:space="0" w:color="auto"/>
        <w:bottom w:val="none" w:sz="0" w:space="0" w:color="auto"/>
        <w:right w:val="none" w:sz="0" w:space="0" w:color="auto"/>
      </w:divBdr>
    </w:div>
    <w:div w:id="2072463590">
      <w:bodyDiv w:val="1"/>
      <w:marLeft w:val="0"/>
      <w:marRight w:val="0"/>
      <w:marTop w:val="0"/>
      <w:marBottom w:val="0"/>
      <w:divBdr>
        <w:top w:val="none" w:sz="0" w:space="0" w:color="auto"/>
        <w:left w:val="none" w:sz="0" w:space="0" w:color="auto"/>
        <w:bottom w:val="none" w:sz="0" w:space="0" w:color="auto"/>
        <w:right w:val="none" w:sz="0" w:space="0" w:color="auto"/>
      </w:divBdr>
    </w:div>
    <w:div w:id="2072993827">
      <w:bodyDiv w:val="1"/>
      <w:marLeft w:val="0"/>
      <w:marRight w:val="0"/>
      <w:marTop w:val="0"/>
      <w:marBottom w:val="0"/>
      <w:divBdr>
        <w:top w:val="none" w:sz="0" w:space="0" w:color="auto"/>
        <w:left w:val="none" w:sz="0" w:space="0" w:color="auto"/>
        <w:bottom w:val="none" w:sz="0" w:space="0" w:color="auto"/>
        <w:right w:val="none" w:sz="0" w:space="0" w:color="auto"/>
      </w:divBdr>
    </w:div>
    <w:div w:id="2073044185">
      <w:bodyDiv w:val="1"/>
      <w:marLeft w:val="0"/>
      <w:marRight w:val="0"/>
      <w:marTop w:val="0"/>
      <w:marBottom w:val="0"/>
      <w:divBdr>
        <w:top w:val="none" w:sz="0" w:space="0" w:color="auto"/>
        <w:left w:val="none" w:sz="0" w:space="0" w:color="auto"/>
        <w:bottom w:val="none" w:sz="0" w:space="0" w:color="auto"/>
        <w:right w:val="none" w:sz="0" w:space="0" w:color="auto"/>
      </w:divBdr>
    </w:div>
    <w:div w:id="2073262970">
      <w:bodyDiv w:val="1"/>
      <w:marLeft w:val="0"/>
      <w:marRight w:val="0"/>
      <w:marTop w:val="0"/>
      <w:marBottom w:val="0"/>
      <w:divBdr>
        <w:top w:val="none" w:sz="0" w:space="0" w:color="auto"/>
        <w:left w:val="none" w:sz="0" w:space="0" w:color="auto"/>
        <w:bottom w:val="none" w:sz="0" w:space="0" w:color="auto"/>
        <w:right w:val="none" w:sz="0" w:space="0" w:color="auto"/>
      </w:divBdr>
    </w:div>
    <w:div w:id="2073389402">
      <w:bodyDiv w:val="1"/>
      <w:marLeft w:val="0"/>
      <w:marRight w:val="0"/>
      <w:marTop w:val="0"/>
      <w:marBottom w:val="0"/>
      <w:divBdr>
        <w:top w:val="none" w:sz="0" w:space="0" w:color="auto"/>
        <w:left w:val="none" w:sz="0" w:space="0" w:color="auto"/>
        <w:bottom w:val="none" w:sz="0" w:space="0" w:color="auto"/>
        <w:right w:val="none" w:sz="0" w:space="0" w:color="auto"/>
      </w:divBdr>
    </w:div>
    <w:div w:id="2073507358">
      <w:bodyDiv w:val="1"/>
      <w:marLeft w:val="0"/>
      <w:marRight w:val="0"/>
      <w:marTop w:val="0"/>
      <w:marBottom w:val="0"/>
      <w:divBdr>
        <w:top w:val="none" w:sz="0" w:space="0" w:color="auto"/>
        <w:left w:val="none" w:sz="0" w:space="0" w:color="auto"/>
        <w:bottom w:val="none" w:sz="0" w:space="0" w:color="auto"/>
        <w:right w:val="none" w:sz="0" w:space="0" w:color="auto"/>
      </w:divBdr>
    </w:div>
    <w:div w:id="2073648524">
      <w:bodyDiv w:val="1"/>
      <w:marLeft w:val="0"/>
      <w:marRight w:val="0"/>
      <w:marTop w:val="0"/>
      <w:marBottom w:val="0"/>
      <w:divBdr>
        <w:top w:val="none" w:sz="0" w:space="0" w:color="auto"/>
        <w:left w:val="none" w:sz="0" w:space="0" w:color="auto"/>
        <w:bottom w:val="none" w:sz="0" w:space="0" w:color="auto"/>
        <w:right w:val="none" w:sz="0" w:space="0" w:color="auto"/>
      </w:divBdr>
    </w:div>
    <w:div w:id="2073697376">
      <w:bodyDiv w:val="1"/>
      <w:marLeft w:val="0"/>
      <w:marRight w:val="0"/>
      <w:marTop w:val="0"/>
      <w:marBottom w:val="0"/>
      <w:divBdr>
        <w:top w:val="none" w:sz="0" w:space="0" w:color="auto"/>
        <w:left w:val="none" w:sz="0" w:space="0" w:color="auto"/>
        <w:bottom w:val="none" w:sz="0" w:space="0" w:color="auto"/>
        <w:right w:val="none" w:sz="0" w:space="0" w:color="auto"/>
      </w:divBdr>
    </w:div>
    <w:div w:id="2073891888">
      <w:bodyDiv w:val="1"/>
      <w:marLeft w:val="0"/>
      <w:marRight w:val="0"/>
      <w:marTop w:val="0"/>
      <w:marBottom w:val="0"/>
      <w:divBdr>
        <w:top w:val="none" w:sz="0" w:space="0" w:color="auto"/>
        <w:left w:val="none" w:sz="0" w:space="0" w:color="auto"/>
        <w:bottom w:val="none" w:sz="0" w:space="0" w:color="auto"/>
        <w:right w:val="none" w:sz="0" w:space="0" w:color="auto"/>
      </w:divBdr>
    </w:div>
    <w:div w:id="2073969359">
      <w:bodyDiv w:val="1"/>
      <w:marLeft w:val="0"/>
      <w:marRight w:val="0"/>
      <w:marTop w:val="0"/>
      <w:marBottom w:val="0"/>
      <w:divBdr>
        <w:top w:val="none" w:sz="0" w:space="0" w:color="auto"/>
        <w:left w:val="none" w:sz="0" w:space="0" w:color="auto"/>
        <w:bottom w:val="none" w:sz="0" w:space="0" w:color="auto"/>
        <w:right w:val="none" w:sz="0" w:space="0" w:color="auto"/>
      </w:divBdr>
    </w:div>
    <w:div w:id="2074035474">
      <w:bodyDiv w:val="1"/>
      <w:marLeft w:val="0"/>
      <w:marRight w:val="0"/>
      <w:marTop w:val="0"/>
      <w:marBottom w:val="0"/>
      <w:divBdr>
        <w:top w:val="none" w:sz="0" w:space="0" w:color="auto"/>
        <w:left w:val="none" w:sz="0" w:space="0" w:color="auto"/>
        <w:bottom w:val="none" w:sz="0" w:space="0" w:color="auto"/>
        <w:right w:val="none" w:sz="0" w:space="0" w:color="auto"/>
      </w:divBdr>
    </w:div>
    <w:div w:id="2074696299">
      <w:bodyDiv w:val="1"/>
      <w:marLeft w:val="0"/>
      <w:marRight w:val="0"/>
      <w:marTop w:val="0"/>
      <w:marBottom w:val="0"/>
      <w:divBdr>
        <w:top w:val="none" w:sz="0" w:space="0" w:color="auto"/>
        <w:left w:val="none" w:sz="0" w:space="0" w:color="auto"/>
        <w:bottom w:val="none" w:sz="0" w:space="0" w:color="auto"/>
        <w:right w:val="none" w:sz="0" w:space="0" w:color="auto"/>
      </w:divBdr>
    </w:div>
    <w:div w:id="2074885587">
      <w:bodyDiv w:val="1"/>
      <w:marLeft w:val="0"/>
      <w:marRight w:val="0"/>
      <w:marTop w:val="0"/>
      <w:marBottom w:val="0"/>
      <w:divBdr>
        <w:top w:val="none" w:sz="0" w:space="0" w:color="auto"/>
        <w:left w:val="none" w:sz="0" w:space="0" w:color="auto"/>
        <w:bottom w:val="none" w:sz="0" w:space="0" w:color="auto"/>
        <w:right w:val="none" w:sz="0" w:space="0" w:color="auto"/>
      </w:divBdr>
    </w:div>
    <w:div w:id="2074887750">
      <w:bodyDiv w:val="1"/>
      <w:marLeft w:val="0"/>
      <w:marRight w:val="0"/>
      <w:marTop w:val="0"/>
      <w:marBottom w:val="0"/>
      <w:divBdr>
        <w:top w:val="none" w:sz="0" w:space="0" w:color="auto"/>
        <w:left w:val="none" w:sz="0" w:space="0" w:color="auto"/>
        <w:bottom w:val="none" w:sz="0" w:space="0" w:color="auto"/>
        <w:right w:val="none" w:sz="0" w:space="0" w:color="auto"/>
      </w:divBdr>
    </w:div>
    <w:div w:id="2075079783">
      <w:bodyDiv w:val="1"/>
      <w:marLeft w:val="0"/>
      <w:marRight w:val="0"/>
      <w:marTop w:val="0"/>
      <w:marBottom w:val="0"/>
      <w:divBdr>
        <w:top w:val="none" w:sz="0" w:space="0" w:color="auto"/>
        <w:left w:val="none" w:sz="0" w:space="0" w:color="auto"/>
        <w:bottom w:val="none" w:sz="0" w:space="0" w:color="auto"/>
        <w:right w:val="none" w:sz="0" w:space="0" w:color="auto"/>
      </w:divBdr>
    </w:div>
    <w:div w:id="2075083501">
      <w:bodyDiv w:val="1"/>
      <w:marLeft w:val="0"/>
      <w:marRight w:val="0"/>
      <w:marTop w:val="0"/>
      <w:marBottom w:val="0"/>
      <w:divBdr>
        <w:top w:val="none" w:sz="0" w:space="0" w:color="auto"/>
        <w:left w:val="none" w:sz="0" w:space="0" w:color="auto"/>
        <w:bottom w:val="none" w:sz="0" w:space="0" w:color="auto"/>
        <w:right w:val="none" w:sz="0" w:space="0" w:color="auto"/>
      </w:divBdr>
    </w:div>
    <w:div w:id="2075198466">
      <w:bodyDiv w:val="1"/>
      <w:marLeft w:val="0"/>
      <w:marRight w:val="0"/>
      <w:marTop w:val="0"/>
      <w:marBottom w:val="0"/>
      <w:divBdr>
        <w:top w:val="none" w:sz="0" w:space="0" w:color="auto"/>
        <w:left w:val="none" w:sz="0" w:space="0" w:color="auto"/>
        <w:bottom w:val="none" w:sz="0" w:space="0" w:color="auto"/>
        <w:right w:val="none" w:sz="0" w:space="0" w:color="auto"/>
      </w:divBdr>
    </w:div>
    <w:div w:id="2075349950">
      <w:bodyDiv w:val="1"/>
      <w:marLeft w:val="0"/>
      <w:marRight w:val="0"/>
      <w:marTop w:val="0"/>
      <w:marBottom w:val="0"/>
      <w:divBdr>
        <w:top w:val="none" w:sz="0" w:space="0" w:color="auto"/>
        <w:left w:val="none" w:sz="0" w:space="0" w:color="auto"/>
        <w:bottom w:val="none" w:sz="0" w:space="0" w:color="auto"/>
        <w:right w:val="none" w:sz="0" w:space="0" w:color="auto"/>
      </w:divBdr>
    </w:div>
    <w:div w:id="2075465570">
      <w:bodyDiv w:val="1"/>
      <w:marLeft w:val="0"/>
      <w:marRight w:val="0"/>
      <w:marTop w:val="0"/>
      <w:marBottom w:val="0"/>
      <w:divBdr>
        <w:top w:val="none" w:sz="0" w:space="0" w:color="auto"/>
        <w:left w:val="none" w:sz="0" w:space="0" w:color="auto"/>
        <w:bottom w:val="none" w:sz="0" w:space="0" w:color="auto"/>
        <w:right w:val="none" w:sz="0" w:space="0" w:color="auto"/>
      </w:divBdr>
    </w:div>
    <w:div w:id="2075622970">
      <w:bodyDiv w:val="1"/>
      <w:marLeft w:val="0"/>
      <w:marRight w:val="0"/>
      <w:marTop w:val="0"/>
      <w:marBottom w:val="0"/>
      <w:divBdr>
        <w:top w:val="none" w:sz="0" w:space="0" w:color="auto"/>
        <w:left w:val="none" w:sz="0" w:space="0" w:color="auto"/>
        <w:bottom w:val="none" w:sz="0" w:space="0" w:color="auto"/>
        <w:right w:val="none" w:sz="0" w:space="0" w:color="auto"/>
      </w:divBdr>
    </w:div>
    <w:div w:id="2075666182">
      <w:bodyDiv w:val="1"/>
      <w:marLeft w:val="0"/>
      <w:marRight w:val="0"/>
      <w:marTop w:val="0"/>
      <w:marBottom w:val="0"/>
      <w:divBdr>
        <w:top w:val="none" w:sz="0" w:space="0" w:color="auto"/>
        <w:left w:val="none" w:sz="0" w:space="0" w:color="auto"/>
        <w:bottom w:val="none" w:sz="0" w:space="0" w:color="auto"/>
        <w:right w:val="none" w:sz="0" w:space="0" w:color="auto"/>
      </w:divBdr>
    </w:div>
    <w:div w:id="2075933868">
      <w:bodyDiv w:val="1"/>
      <w:marLeft w:val="0"/>
      <w:marRight w:val="0"/>
      <w:marTop w:val="0"/>
      <w:marBottom w:val="0"/>
      <w:divBdr>
        <w:top w:val="none" w:sz="0" w:space="0" w:color="auto"/>
        <w:left w:val="none" w:sz="0" w:space="0" w:color="auto"/>
        <w:bottom w:val="none" w:sz="0" w:space="0" w:color="auto"/>
        <w:right w:val="none" w:sz="0" w:space="0" w:color="auto"/>
      </w:divBdr>
    </w:div>
    <w:div w:id="2076077057">
      <w:bodyDiv w:val="1"/>
      <w:marLeft w:val="0"/>
      <w:marRight w:val="0"/>
      <w:marTop w:val="0"/>
      <w:marBottom w:val="0"/>
      <w:divBdr>
        <w:top w:val="none" w:sz="0" w:space="0" w:color="auto"/>
        <w:left w:val="none" w:sz="0" w:space="0" w:color="auto"/>
        <w:bottom w:val="none" w:sz="0" w:space="0" w:color="auto"/>
        <w:right w:val="none" w:sz="0" w:space="0" w:color="auto"/>
      </w:divBdr>
    </w:div>
    <w:div w:id="2076313429">
      <w:bodyDiv w:val="1"/>
      <w:marLeft w:val="0"/>
      <w:marRight w:val="0"/>
      <w:marTop w:val="0"/>
      <w:marBottom w:val="0"/>
      <w:divBdr>
        <w:top w:val="none" w:sz="0" w:space="0" w:color="auto"/>
        <w:left w:val="none" w:sz="0" w:space="0" w:color="auto"/>
        <w:bottom w:val="none" w:sz="0" w:space="0" w:color="auto"/>
        <w:right w:val="none" w:sz="0" w:space="0" w:color="auto"/>
      </w:divBdr>
    </w:div>
    <w:div w:id="2076735899">
      <w:bodyDiv w:val="1"/>
      <w:marLeft w:val="0"/>
      <w:marRight w:val="0"/>
      <w:marTop w:val="0"/>
      <w:marBottom w:val="0"/>
      <w:divBdr>
        <w:top w:val="none" w:sz="0" w:space="0" w:color="auto"/>
        <w:left w:val="none" w:sz="0" w:space="0" w:color="auto"/>
        <w:bottom w:val="none" w:sz="0" w:space="0" w:color="auto"/>
        <w:right w:val="none" w:sz="0" w:space="0" w:color="auto"/>
      </w:divBdr>
    </w:div>
    <w:div w:id="2076778973">
      <w:bodyDiv w:val="1"/>
      <w:marLeft w:val="0"/>
      <w:marRight w:val="0"/>
      <w:marTop w:val="0"/>
      <w:marBottom w:val="0"/>
      <w:divBdr>
        <w:top w:val="none" w:sz="0" w:space="0" w:color="auto"/>
        <w:left w:val="none" w:sz="0" w:space="0" w:color="auto"/>
        <w:bottom w:val="none" w:sz="0" w:space="0" w:color="auto"/>
        <w:right w:val="none" w:sz="0" w:space="0" w:color="auto"/>
      </w:divBdr>
    </w:div>
    <w:div w:id="2077044990">
      <w:bodyDiv w:val="1"/>
      <w:marLeft w:val="0"/>
      <w:marRight w:val="0"/>
      <w:marTop w:val="0"/>
      <w:marBottom w:val="0"/>
      <w:divBdr>
        <w:top w:val="none" w:sz="0" w:space="0" w:color="auto"/>
        <w:left w:val="none" w:sz="0" w:space="0" w:color="auto"/>
        <w:bottom w:val="none" w:sz="0" w:space="0" w:color="auto"/>
        <w:right w:val="none" w:sz="0" w:space="0" w:color="auto"/>
      </w:divBdr>
    </w:div>
    <w:div w:id="2077244900">
      <w:bodyDiv w:val="1"/>
      <w:marLeft w:val="0"/>
      <w:marRight w:val="0"/>
      <w:marTop w:val="0"/>
      <w:marBottom w:val="0"/>
      <w:divBdr>
        <w:top w:val="none" w:sz="0" w:space="0" w:color="auto"/>
        <w:left w:val="none" w:sz="0" w:space="0" w:color="auto"/>
        <w:bottom w:val="none" w:sz="0" w:space="0" w:color="auto"/>
        <w:right w:val="none" w:sz="0" w:space="0" w:color="auto"/>
      </w:divBdr>
    </w:div>
    <w:div w:id="2077387326">
      <w:bodyDiv w:val="1"/>
      <w:marLeft w:val="0"/>
      <w:marRight w:val="0"/>
      <w:marTop w:val="0"/>
      <w:marBottom w:val="0"/>
      <w:divBdr>
        <w:top w:val="none" w:sz="0" w:space="0" w:color="auto"/>
        <w:left w:val="none" w:sz="0" w:space="0" w:color="auto"/>
        <w:bottom w:val="none" w:sz="0" w:space="0" w:color="auto"/>
        <w:right w:val="none" w:sz="0" w:space="0" w:color="auto"/>
      </w:divBdr>
    </w:div>
    <w:div w:id="2077509648">
      <w:bodyDiv w:val="1"/>
      <w:marLeft w:val="0"/>
      <w:marRight w:val="0"/>
      <w:marTop w:val="0"/>
      <w:marBottom w:val="0"/>
      <w:divBdr>
        <w:top w:val="none" w:sz="0" w:space="0" w:color="auto"/>
        <w:left w:val="none" w:sz="0" w:space="0" w:color="auto"/>
        <w:bottom w:val="none" w:sz="0" w:space="0" w:color="auto"/>
        <w:right w:val="none" w:sz="0" w:space="0" w:color="auto"/>
      </w:divBdr>
    </w:div>
    <w:div w:id="2077701411">
      <w:bodyDiv w:val="1"/>
      <w:marLeft w:val="0"/>
      <w:marRight w:val="0"/>
      <w:marTop w:val="0"/>
      <w:marBottom w:val="0"/>
      <w:divBdr>
        <w:top w:val="none" w:sz="0" w:space="0" w:color="auto"/>
        <w:left w:val="none" w:sz="0" w:space="0" w:color="auto"/>
        <w:bottom w:val="none" w:sz="0" w:space="0" w:color="auto"/>
        <w:right w:val="none" w:sz="0" w:space="0" w:color="auto"/>
      </w:divBdr>
    </w:div>
    <w:div w:id="2077704882">
      <w:bodyDiv w:val="1"/>
      <w:marLeft w:val="0"/>
      <w:marRight w:val="0"/>
      <w:marTop w:val="0"/>
      <w:marBottom w:val="0"/>
      <w:divBdr>
        <w:top w:val="none" w:sz="0" w:space="0" w:color="auto"/>
        <w:left w:val="none" w:sz="0" w:space="0" w:color="auto"/>
        <w:bottom w:val="none" w:sz="0" w:space="0" w:color="auto"/>
        <w:right w:val="none" w:sz="0" w:space="0" w:color="auto"/>
      </w:divBdr>
    </w:div>
    <w:div w:id="2077971689">
      <w:bodyDiv w:val="1"/>
      <w:marLeft w:val="0"/>
      <w:marRight w:val="0"/>
      <w:marTop w:val="0"/>
      <w:marBottom w:val="0"/>
      <w:divBdr>
        <w:top w:val="none" w:sz="0" w:space="0" w:color="auto"/>
        <w:left w:val="none" w:sz="0" w:space="0" w:color="auto"/>
        <w:bottom w:val="none" w:sz="0" w:space="0" w:color="auto"/>
        <w:right w:val="none" w:sz="0" w:space="0" w:color="auto"/>
      </w:divBdr>
    </w:div>
    <w:div w:id="2078042216">
      <w:bodyDiv w:val="1"/>
      <w:marLeft w:val="0"/>
      <w:marRight w:val="0"/>
      <w:marTop w:val="0"/>
      <w:marBottom w:val="0"/>
      <w:divBdr>
        <w:top w:val="none" w:sz="0" w:space="0" w:color="auto"/>
        <w:left w:val="none" w:sz="0" w:space="0" w:color="auto"/>
        <w:bottom w:val="none" w:sz="0" w:space="0" w:color="auto"/>
        <w:right w:val="none" w:sz="0" w:space="0" w:color="auto"/>
      </w:divBdr>
    </w:div>
    <w:div w:id="2078084987">
      <w:bodyDiv w:val="1"/>
      <w:marLeft w:val="0"/>
      <w:marRight w:val="0"/>
      <w:marTop w:val="0"/>
      <w:marBottom w:val="0"/>
      <w:divBdr>
        <w:top w:val="none" w:sz="0" w:space="0" w:color="auto"/>
        <w:left w:val="none" w:sz="0" w:space="0" w:color="auto"/>
        <w:bottom w:val="none" w:sz="0" w:space="0" w:color="auto"/>
        <w:right w:val="none" w:sz="0" w:space="0" w:color="auto"/>
      </w:divBdr>
    </w:div>
    <w:div w:id="2078236315">
      <w:bodyDiv w:val="1"/>
      <w:marLeft w:val="0"/>
      <w:marRight w:val="0"/>
      <w:marTop w:val="0"/>
      <w:marBottom w:val="0"/>
      <w:divBdr>
        <w:top w:val="none" w:sz="0" w:space="0" w:color="auto"/>
        <w:left w:val="none" w:sz="0" w:space="0" w:color="auto"/>
        <w:bottom w:val="none" w:sz="0" w:space="0" w:color="auto"/>
        <w:right w:val="none" w:sz="0" w:space="0" w:color="auto"/>
      </w:divBdr>
    </w:div>
    <w:div w:id="2078547668">
      <w:bodyDiv w:val="1"/>
      <w:marLeft w:val="0"/>
      <w:marRight w:val="0"/>
      <w:marTop w:val="0"/>
      <w:marBottom w:val="0"/>
      <w:divBdr>
        <w:top w:val="none" w:sz="0" w:space="0" w:color="auto"/>
        <w:left w:val="none" w:sz="0" w:space="0" w:color="auto"/>
        <w:bottom w:val="none" w:sz="0" w:space="0" w:color="auto"/>
        <w:right w:val="none" w:sz="0" w:space="0" w:color="auto"/>
      </w:divBdr>
    </w:div>
    <w:div w:id="2078551620">
      <w:bodyDiv w:val="1"/>
      <w:marLeft w:val="0"/>
      <w:marRight w:val="0"/>
      <w:marTop w:val="0"/>
      <w:marBottom w:val="0"/>
      <w:divBdr>
        <w:top w:val="none" w:sz="0" w:space="0" w:color="auto"/>
        <w:left w:val="none" w:sz="0" w:space="0" w:color="auto"/>
        <w:bottom w:val="none" w:sz="0" w:space="0" w:color="auto"/>
        <w:right w:val="none" w:sz="0" w:space="0" w:color="auto"/>
      </w:divBdr>
    </w:div>
    <w:div w:id="2078554206">
      <w:bodyDiv w:val="1"/>
      <w:marLeft w:val="0"/>
      <w:marRight w:val="0"/>
      <w:marTop w:val="0"/>
      <w:marBottom w:val="0"/>
      <w:divBdr>
        <w:top w:val="none" w:sz="0" w:space="0" w:color="auto"/>
        <w:left w:val="none" w:sz="0" w:space="0" w:color="auto"/>
        <w:bottom w:val="none" w:sz="0" w:space="0" w:color="auto"/>
        <w:right w:val="none" w:sz="0" w:space="0" w:color="auto"/>
      </w:divBdr>
    </w:div>
    <w:div w:id="2078823470">
      <w:bodyDiv w:val="1"/>
      <w:marLeft w:val="0"/>
      <w:marRight w:val="0"/>
      <w:marTop w:val="0"/>
      <w:marBottom w:val="0"/>
      <w:divBdr>
        <w:top w:val="none" w:sz="0" w:space="0" w:color="auto"/>
        <w:left w:val="none" w:sz="0" w:space="0" w:color="auto"/>
        <w:bottom w:val="none" w:sz="0" w:space="0" w:color="auto"/>
        <w:right w:val="none" w:sz="0" w:space="0" w:color="auto"/>
      </w:divBdr>
    </w:div>
    <w:div w:id="2079160164">
      <w:bodyDiv w:val="1"/>
      <w:marLeft w:val="0"/>
      <w:marRight w:val="0"/>
      <w:marTop w:val="0"/>
      <w:marBottom w:val="0"/>
      <w:divBdr>
        <w:top w:val="none" w:sz="0" w:space="0" w:color="auto"/>
        <w:left w:val="none" w:sz="0" w:space="0" w:color="auto"/>
        <w:bottom w:val="none" w:sz="0" w:space="0" w:color="auto"/>
        <w:right w:val="none" w:sz="0" w:space="0" w:color="auto"/>
      </w:divBdr>
    </w:div>
    <w:div w:id="2079548669">
      <w:bodyDiv w:val="1"/>
      <w:marLeft w:val="0"/>
      <w:marRight w:val="0"/>
      <w:marTop w:val="0"/>
      <w:marBottom w:val="0"/>
      <w:divBdr>
        <w:top w:val="none" w:sz="0" w:space="0" w:color="auto"/>
        <w:left w:val="none" w:sz="0" w:space="0" w:color="auto"/>
        <w:bottom w:val="none" w:sz="0" w:space="0" w:color="auto"/>
        <w:right w:val="none" w:sz="0" w:space="0" w:color="auto"/>
      </w:divBdr>
    </w:div>
    <w:div w:id="2079591341">
      <w:bodyDiv w:val="1"/>
      <w:marLeft w:val="0"/>
      <w:marRight w:val="0"/>
      <w:marTop w:val="0"/>
      <w:marBottom w:val="0"/>
      <w:divBdr>
        <w:top w:val="none" w:sz="0" w:space="0" w:color="auto"/>
        <w:left w:val="none" w:sz="0" w:space="0" w:color="auto"/>
        <w:bottom w:val="none" w:sz="0" w:space="0" w:color="auto"/>
        <w:right w:val="none" w:sz="0" w:space="0" w:color="auto"/>
      </w:divBdr>
    </w:div>
    <w:div w:id="2079939463">
      <w:bodyDiv w:val="1"/>
      <w:marLeft w:val="0"/>
      <w:marRight w:val="0"/>
      <w:marTop w:val="0"/>
      <w:marBottom w:val="0"/>
      <w:divBdr>
        <w:top w:val="none" w:sz="0" w:space="0" w:color="auto"/>
        <w:left w:val="none" w:sz="0" w:space="0" w:color="auto"/>
        <w:bottom w:val="none" w:sz="0" w:space="0" w:color="auto"/>
        <w:right w:val="none" w:sz="0" w:space="0" w:color="auto"/>
      </w:divBdr>
    </w:div>
    <w:div w:id="2080206514">
      <w:bodyDiv w:val="1"/>
      <w:marLeft w:val="0"/>
      <w:marRight w:val="0"/>
      <w:marTop w:val="0"/>
      <w:marBottom w:val="0"/>
      <w:divBdr>
        <w:top w:val="none" w:sz="0" w:space="0" w:color="auto"/>
        <w:left w:val="none" w:sz="0" w:space="0" w:color="auto"/>
        <w:bottom w:val="none" w:sz="0" w:space="0" w:color="auto"/>
        <w:right w:val="none" w:sz="0" w:space="0" w:color="auto"/>
      </w:divBdr>
    </w:div>
    <w:div w:id="2080247448">
      <w:bodyDiv w:val="1"/>
      <w:marLeft w:val="0"/>
      <w:marRight w:val="0"/>
      <w:marTop w:val="0"/>
      <w:marBottom w:val="0"/>
      <w:divBdr>
        <w:top w:val="none" w:sz="0" w:space="0" w:color="auto"/>
        <w:left w:val="none" w:sz="0" w:space="0" w:color="auto"/>
        <w:bottom w:val="none" w:sz="0" w:space="0" w:color="auto"/>
        <w:right w:val="none" w:sz="0" w:space="0" w:color="auto"/>
      </w:divBdr>
    </w:div>
    <w:div w:id="2080639887">
      <w:bodyDiv w:val="1"/>
      <w:marLeft w:val="0"/>
      <w:marRight w:val="0"/>
      <w:marTop w:val="0"/>
      <w:marBottom w:val="0"/>
      <w:divBdr>
        <w:top w:val="none" w:sz="0" w:space="0" w:color="auto"/>
        <w:left w:val="none" w:sz="0" w:space="0" w:color="auto"/>
        <w:bottom w:val="none" w:sz="0" w:space="0" w:color="auto"/>
        <w:right w:val="none" w:sz="0" w:space="0" w:color="auto"/>
      </w:divBdr>
    </w:div>
    <w:div w:id="2080713414">
      <w:bodyDiv w:val="1"/>
      <w:marLeft w:val="0"/>
      <w:marRight w:val="0"/>
      <w:marTop w:val="0"/>
      <w:marBottom w:val="0"/>
      <w:divBdr>
        <w:top w:val="none" w:sz="0" w:space="0" w:color="auto"/>
        <w:left w:val="none" w:sz="0" w:space="0" w:color="auto"/>
        <w:bottom w:val="none" w:sz="0" w:space="0" w:color="auto"/>
        <w:right w:val="none" w:sz="0" w:space="0" w:color="auto"/>
      </w:divBdr>
    </w:div>
    <w:div w:id="2081176993">
      <w:bodyDiv w:val="1"/>
      <w:marLeft w:val="0"/>
      <w:marRight w:val="0"/>
      <w:marTop w:val="0"/>
      <w:marBottom w:val="0"/>
      <w:divBdr>
        <w:top w:val="none" w:sz="0" w:space="0" w:color="auto"/>
        <w:left w:val="none" w:sz="0" w:space="0" w:color="auto"/>
        <w:bottom w:val="none" w:sz="0" w:space="0" w:color="auto"/>
        <w:right w:val="none" w:sz="0" w:space="0" w:color="auto"/>
      </w:divBdr>
    </w:div>
    <w:div w:id="2081513287">
      <w:bodyDiv w:val="1"/>
      <w:marLeft w:val="0"/>
      <w:marRight w:val="0"/>
      <w:marTop w:val="0"/>
      <w:marBottom w:val="0"/>
      <w:divBdr>
        <w:top w:val="none" w:sz="0" w:space="0" w:color="auto"/>
        <w:left w:val="none" w:sz="0" w:space="0" w:color="auto"/>
        <w:bottom w:val="none" w:sz="0" w:space="0" w:color="auto"/>
        <w:right w:val="none" w:sz="0" w:space="0" w:color="auto"/>
      </w:divBdr>
    </w:div>
    <w:div w:id="2081630298">
      <w:bodyDiv w:val="1"/>
      <w:marLeft w:val="0"/>
      <w:marRight w:val="0"/>
      <w:marTop w:val="0"/>
      <w:marBottom w:val="0"/>
      <w:divBdr>
        <w:top w:val="none" w:sz="0" w:space="0" w:color="auto"/>
        <w:left w:val="none" w:sz="0" w:space="0" w:color="auto"/>
        <w:bottom w:val="none" w:sz="0" w:space="0" w:color="auto"/>
        <w:right w:val="none" w:sz="0" w:space="0" w:color="auto"/>
      </w:divBdr>
    </w:div>
    <w:div w:id="2081781598">
      <w:bodyDiv w:val="1"/>
      <w:marLeft w:val="0"/>
      <w:marRight w:val="0"/>
      <w:marTop w:val="0"/>
      <w:marBottom w:val="0"/>
      <w:divBdr>
        <w:top w:val="none" w:sz="0" w:space="0" w:color="auto"/>
        <w:left w:val="none" w:sz="0" w:space="0" w:color="auto"/>
        <w:bottom w:val="none" w:sz="0" w:space="0" w:color="auto"/>
        <w:right w:val="none" w:sz="0" w:space="0" w:color="auto"/>
      </w:divBdr>
    </w:div>
    <w:div w:id="2081906240">
      <w:bodyDiv w:val="1"/>
      <w:marLeft w:val="0"/>
      <w:marRight w:val="0"/>
      <w:marTop w:val="0"/>
      <w:marBottom w:val="0"/>
      <w:divBdr>
        <w:top w:val="none" w:sz="0" w:space="0" w:color="auto"/>
        <w:left w:val="none" w:sz="0" w:space="0" w:color="auto"/>
        <w:bottom w:val="none" w:sz="0" w:space="0" w:color="auto"/>
        <w:right w:val="none" w:sz="0" w:space="0" w:color="auto"/>
      </w:divBdr>
    </w:div>
    <w:div w:id="2082099059">
      <w:bodyDiv w:val="1"/>
      <w:marLeft w:val="0"/>
      <w:marRight w:val="0"/>
      <w:marTop w:val="0"/>
      <w:marBottom w:val="0"/>
      <w:divBdr>
        <w:top w:val="none" w:sz="0" w:space="0" w:color="auto"/>
        <w:left w:val="none" w:sz="0" w:space="0" w:color="auto"/>
        <w:bottom w:val="none" w:sz="0" w:space="0" w:color="auto"/>
        <w:right w:val="none" w:sz="0" w:space="0" w:color="auto"/>
      </w:divBdr>
    </w:div>
    <w:div w:id="2082171712">
      <w:bodyDiv w:val="1"/>
      <w:marLeft w:val="0"/>
      <w:marRight w:val="0"/>
      <w:marTop w:val="0"/>
      <w:marBottom w:val="0"/>
      <w:divBdr>
        <w:top w:val="none" w:sz="0" w:space="0" w:color="auto"/>
        <w:left w:val="none" w:sz="0" w:space="0" w:color="auto"/>
        <w:bottom w:val="none" w:sz="0" w:space="0" w:color="auto"/>
        <w:right w:val="none" w:sz="0" w:space="0" w:color="auto"/>
      </w:divBdr>
    </w:div>
    <w:div w:id="2082290504">
      <w:bodyDiv w:val="1"/>
      <w:marLeft w:val="0"/>
      <w:marRight w:val="0"/>
      <w:marTop w:val="0"/>
      <w:marBottom w:val="0"/>
      <w:divBdr>
        <w:top w:val="none" w:sz="0" w:space="0" w:color="auto"/>
        <w:left w:val="none" w:sz="0" w:space="0" w:color="auto"/>
        <w:bottom w:val="none" w:sz="0" w:space="0" w:color="auto"/>
        <w:right w:val="none" w:sz="0" w:space="0" w:color="auto"/>
      </w:divBdr>
    </w:div>
    <w:div w:id="2082362592">
      <w:bodyDiv w:val="1"/>
      <w:marLeft w:val="0"/>
      <w:marRight w:val="0"/>
      <w:marTop w:val="0"/>
      <w:marBottom w:val="0"/>
      <w:divBdr>
        <w:top w:val="none" w:sz="0" w:space="0" w:color="auto"/>
        <w:left w:val="none" w:sz="0" w:space="0" w:color="auto"/>
        <w:bottom w:val="none" w:sz="0" w:space="0" w:color="auto"/>
        <w:right w:val="none" w:sz="0" w:space="0" w:color="auto"/>
      </w:divBdr>
    </w:div>
    <w:div w:id="2082437796">
      <w:bodyDiv w:val="1"/>
      <w:marLeft w:val="0"/>
      <w:marRight w:val="0"/>
      <w:marTop w:val="0"/>
      <w:marBottom w:val="0"/>
      <w:divBdr>
        <w:top w:val="none" w:sz="0" w:space="0" w:color="auto"/>
        <w:left w:val="none" w:sz="0" w:space="0" w:color="auto"/>
        <w:bottom w:val="none" w:sz="0" w:space="0" w:color="auto"/>
        <w:right w:val="none" w:sz="0" w:space="0" w:color="auto"/>
      </w:divBdr>
    </w:div>
    <w:div w:id="2083023903">
      <w:bodyDiv w:val="1"/>
      <w:marLeft w:val="0"/>
      <w:marRight w:val="0"/>
      <w:marTop w:val="0"/>
      <w:marBottom w:val="0"/>
      <w:divBdr>
        <w:top w:val="none" w:sz="0" w:space="0" w:color="auto"/>
        <w:left w:val="none" w:sz="0" w:space="0" w:color="auto"/>
        <w:bottom w:val="none" w:sz="0" w:space="0" w:color="auto"/>
        <w:right w:val="none" w:sz="0" w:space="0" w:color="auto"/>
      </w:divBdr>
    </w:div>
    <w:div w:id="2083407209">
      <w:bodyDiv w:val="1"/>
      <w:marLeft w:val="0"/>
      <w:marRight w:val="0"/>
      <w:marTop w:val="0"/>
      <w:marBottom w:val="0"/>
      <w:divBdr>
        <w:top w:val="none" w:sz="0" w:space="0" w:color="auto"/>
        <w:left w:val="none" w:sz="0" w:space="0" w:color="auto"/>
        <w:bottom w:val="none" w:sz="0" w:space="0" w:color="auto"/>
        <w:right w:val="none" w:sz="0" w:space="0" w:color="auto"/>
      </w:divBdr>
    </w:div>
    <w:div w:id="2083596186">
      <w:bodyDiv w:val="1"/>
      <w:marLeft w:val="0"/>
      <w:marRight w:val="0"/>
      <w:marTop w:val="0"/>
      <w:marBottom w:val="0"/>
      <w:divBdr>
        <w:top w:val="none" w:sz="0" w:space="0" w:color="auto"/>
        <w:left w:val="none" w:sz="0" w:space="0" w:color="auto"/>
        <w:bottom w:val="none" w:sz="0" w:space="0" w:color="auto"/>
        <w:right w:val="none" w:sz="0" w:space="0" w:color="auto"/>
      </w:divBdr>
    </w:div>
    <w:div w:id="2083790084">
      <w:bodyDiv w:val="1"/>
      <w:marLeft w:val="0"/>
      <w:marRight w:val="0"/>
      <w:marTop w:val="0"/>
      <w:marBottom w:val="0"/>
      <w:divBdr>
        <w:top w:val="none" w:sz="0" w:space="0" w:color="auto"/>
        <w:left w:val="none" w:sz="0" w:space="0" w:color="auto"/>
        <w:bottom w:val="none" w:sz="0" w:space="0" w:color="auto"/>
        <w:right w:val="none" w:sz="0" w:space="0" w:color="auto"/>
      </w:divBdr>
    </w:div>
    <w:div w:id="2084065527">
      <w:bodyDiv w:val="1"/>
      <w:marLeft w:val="0"/>
      <w:marRight w:val="0"/>
      <w:marTop w:val="0"/>
      <w:marBottom w:val="0"/>
      <w:divBdr>
        <w:top w:val="none" w:sz="0" w:space="0" w:color="auto"/>
        <w:left w:val="none" w:sz="0" w:space="0" w:color="auto"/>
        <w:bottom w:val="none" w:sz="0" w:space="0" w:color="auto"/>
        <w:right w:val="none" w:sz="0" w:space="0" w:color="auto"/>
      </w:divBdr>
    </w:div>
    <w:div w:id="2084528899">
      <w:bodyDiv w:val="1"/>
      <w:marLeft w:val="0"/>
      <w:marRight w:val="0"/>
      <w:marTop w:val="0"/>
      <w:marBottom w:val="0"/>
      <w:divBdr>
        <w:top w:val="none" w:sz="0" w:space="0" w:color="auto"/>
        <w:left w:val="none" w:sz="0" w:space="0" w:color="auto"/>
        <w:bottom w:val="none" w:sz="0" w:space="0" w:color="auto"/>
        <w:right w:val="none" w:sz="0" w:space="0" w:color="auto"/>
      </w:divBdr>
    </w:div>
    <w:div w:id="2084596204">
      <w:bodyDiv w:val="1"/>
      <w:marLeft w:val="0"/>
      <w:marRight w:val="0"/>
      <w:marTop w:val="0"/>
      <w:marBottom w:val="0"/>
      <w:divBdr>
        <w:top w:val="none" w:sz="0" w:space="0" w:color="auto"/>
        <w:left w:val="none" w:sz="0" w:space="0" w:color="auto"/>
        <w:bottom w:val="none" w:sz="0" w:space="0" w:color="auto"/>
        <w:right w:val="none" w:sz="0" w:space="0" w:color="auto"/>
      </w:divBdr>
    </w:div>
    <w:div w:id="2084790959">
      <w:bodyDiv w:val="1"/>
      <w:marLeft w:val="0"/>
      <w:marRight w:val="0"/>
      <w:marTop w:val="0"/>
      <w:marBottom w:val="0"/>
      <w:divBdr>
        <w:top w:val="none" w:sz="0" w:space="0" w:color="auto"/>
        <w:left w:val="none" w:sz="0" w:space="0" w:color="auto"/>
        <w:bottom w:val="none" w:sz="0" w:space="0" w:color="auto"/>
        <w:right w:val="none" w:sz="0" w:space="0" w:color="auto"/>
      </w:divBdr>
    </w:div>
    <w:div w:id="2084981304">
      <w:bodyDiv w:val="1"/>
      <w:marLeft w:val="0"/>
      <w:marRight w:val="0"/>
      <w:marTop w:val="0"/>
      <w:marBottom w:val="0"/>
      <w:divBdr>
        <w:top w:val="none" w:sz="0" w:space="0" w:color="auto"/>
        <w:left w:val="none" w:sz="0" w:space="0" w:color="auto"/>
        <w:bottom w:val="none" w:sz="0" w:space="0" w:color="auto"/>
        <w:right w:val="none" w:sz="0" w:space="0" w:color="auto"/>
      </w:divBdr>
    </w:div>
    <w:div w:id="2085102066">
      <w:bodyDiv w:val="1"/>
      <w:marLeft w:val="0"/>
      <w:marRight w:val="0"/>
      <w:marTop w:val="0"/>
      <w:marBottom w:val="0"/>
      <w:divBdr>
        <w:top w:val="none" w:sz="0" w:space="0" w:color="auto"/>
        <w:left w:val="none" w:sz="0" w:space="0" w:color="auto"/>
        <w:bottom w:val="none" w:sz="0" w:space="0" w:color="auto"/>
        <w:right w:val="none" w:sz="0" w:space="0" w:color="auto"/>
      </w:divBdr>
    </w:div>
    <w:div w:id="2085494976">
      <w:bodyDiv w:val="1"/>
      <w:marLeft w:val="0"/>
      <w:marRight w:val="0"/>
      <w:marTop w:val="0"/>
      <w:marBottom w:val="0"/>
      <w:divBdr>
        <w:top w:val="none" w:sz="0" w:space="0" w:color="auto"/>
        <w:left w:val="none" w:sz="0" w:space="0" w:color="auto"/>
        <w:bottom w:val="none" w:sz="0" w:space="0" w:color="auto"/>
        <w:right w:val="none" w:sz="0" w:space="0" w:color="auto"/>
      </w:divBdr>
    </w:div>
    <w:div w:id="2085837158">
      <w:bodyDiv w:val="1"/>
      <w:marLeft w:val="0"/>
      <w:marRight w:val="0"/>
      <w:marTop w:val="0"/>
      <w:marBottom w:val="0"/>
      <w:divBdr>
        <w:top w:val="none" w:sz="0" w:space="0" w:color="auto"/>
        <w:left w:val="none" w:sz="0" w:space="0" w:color="auto"/>
        <w:bottom w:val="none" w:sz="0" w:space="0" w:color="auto"/>
        <w:right w:val="none" w:sz="0" w:space="0" w:color="auto"/>
      </w:divBdr>
    </w:div>
    <w:div w:id="2086102545">
      <w:bodyDiv w:val="1"/>
      <w:marLeft w:val="0"/>
      <w:marRight w:val="0"/>
      <w:marTop w:val="0"/>
      <w:marBottom w:val="0"/>
      <w:divBdr>
        <w:top w:val="none" w:sz="0" w:space="0" w:color="auto"/>
        <w:left w:val="none" w:sz="0" w:space="0" w:color="auto"/>
        <w:bottom w:val="none" w:sz="0" w:space="0" w:color="auto"/>
        <w:right w:val="none" w:sz="0" w:space="0" w:color="auto"/>
      </w:divBdr>
    </w:div>
    <w:div w:id="2086224326">
      <w:bodyDiv w:val="1"/>
      <w:marLeft w:val="0"/>
      <w:marRight w:val="0"/>
      <w:marTop w:val="0"/>
      <w:marBottom w:val="0"/>
      <w:divBdr>
        <w:top w:val="none" w:sz="0" w:space="0" w:color="auto"/>
        <w:left w:val="none" w:sz="0" w:space="0" w:color="auto"/>
        <w:bottom w:val="none" w:sz="0" w:space="0" w:color="auto"/>
        <w:right w:val="none" w:sz="0" w:space="0" w:color="auto"/>
      </w:divBdr>
    </w:div>
    <w:div w:id="2086225502">
      <w:bodyDiv w:val="1"/>
      <w:marLeft w:val="0"/>
      <w:marRight w:val="0"/>
      <w:marTop w:val="0"/>
      <w:marBottom w:val="0"/>
      <w:divBdr>
        <w:top w:val="none" w:sz="0" w:space="0" w:color="auto"/>
        <w:left w:val="none" w:sz="0" w:space="0" w:color="auto"/>
        <w:bottom w:val="none" w:sz="0" w:space="0" w:color="auto"/>
        <w:right w:val="none" w:sz="0" w:space="0" w:color="auto"/>
      </w:divBdr>
    </w:div>
    <w:div w:id="2086342606">
      <w:bodyDiv w:val="1"/>
      <w:marLeft w:val="0"/>
      <w:marRight w:val="0"/>
      <w:marTop w:val="0"/>
      <w:marBottom w:val="0"/>
      <w:divBdr>
        <w:top w:val="none" w:sz="0" w:space="0" w:color="auto"/>
        <w:left w:val="none" w:sz="0" w:space="0" w:color="auto"/>
        <w:bottom w:val="none" w:sz="0" w:space="0" w:color="auto"/>
        <w:right w:val="none" w:sz="0" w:space="0" w:color="auto"/>
      </w:divBdr>
    </w:div>
    <w:div w:id="2086367074">
      <w:bodyDiv w:val="1"/>
      <w:marLeft w:val="0"/>
      <w:marRight w:val="0"/>
      <w:marTop w:val="0"/>
      <w:marBottom w:val="0"/>
      <w:divBdr>
        <w:top w:val="none" w:sz="0" w:space="0" w:color="auto"/>
        <w:left w:val="none" w:sz="0" w:space="0" w:color="auto"/>
        <w:bottom w:val="none" w:sz="0" w:space="0" w:color="auto"/>
        <w:right w:val="none" w:sz="0" w:space="0" w:color="auto"/>
      </w:divBdr>
    </w:div>
    <w:div w:id="2086566172">
      <w:bodyDiv w:val="1"/>
      <w:marLeft w:val="0"/>
      <w:marRight w:val="0"/>
      <w:marTop w:val="0"/>
      <w:marBottom w:val="0"/>
      <w:divBdr>
        <w:top w:val="none" w:sz="0" w:space="0" w:color="auto"/>
        <w:left w:val="none" w:sz="0" w:space="0" w:color="auto"/>
        <w:bottom w:val="none" w:sz="0" w:space="0" w:color="auto"/>
        <w:right w:val="none" w:sz="0" w:space="0" w:color="auto"/>
      </w:divBdr>
    </w:div>
    <w:div w:id="2086678860">
      <w:bodyDiv w:val="1"/>
      <w:marLeft w:val="0"/>
      <w:marRight w:val="0"/>
      <w:marTop w:val="0"/>
      <w:marBottom w:val="0"/>
      <w:divBdr>
        <w:top w:val="none" w:sz="0" w:space="0" w:color="auto"/>
        <w:left w:val="none" w:sz="0" w:space="0" w:color="auto"/>
        <w:bottom w:val="none" w:sz="0" w:space="0" w:color="auto"/>
        <w:right w:val="none" w:sz="0" w:space="0" w:color="auto"/>
      </w:divBdr>
    </w:div>
    <w:div w:id="2086755191">
      <w:bodyDiv w:val="1"/>
      <w:marLeft w:val="0"/>
      <w:marRight w:val="0"/>
      <w:marTop w:val="0"/>
      <w:marBottom w:val="0"/>
      <w:divBdr>
        <w:top w:val="none" w:sz="0" w:space="0" w:color="auto"/>
        <w:left w:val="none" w:sz="0" w:space="0" w:color="auto"/>
        <w:bottom w:val="none" w:sz="0" w:space="0" w:color="auto"/>
        <w:right w:val="none" w:sz="0" w:space="0" w:color="auto"/>
      </w:divBdr>
    </w:div>
    <w:div w:id="2086995789">
      <w:bodyDiv w:val="1"/>
      <w:marLeft w:val="0"/>
      <w:marRight w:val="0"/>
      <w:marTop w:val="0"/>
      <w:marBottom w:val="0"/>
      <w:divBdr>
        <w:top w:val="none" w:sz="0" w:space="0" w:color="auto"/>
        <w:left w:val="none" w:sz="0" w:space="0" w:color="auto"/>
        <w:bottom w:val="none" w:sz="0" w:space="0" w:color="auto"/>
        <w:right w:val="none" w:sz="0" w:space="0" w:color="auto"/>
      </w:divBdr>
    </w:div>
    <w:div w:id="2087065720">
      <w:bodyDiv w:val="1"/>
      <w:marLeft w:val="0"/>
      <w:marRight w:val="0"/>
      <w:marTop w:val="0"/>
      <w:marBottom w:val="0"/>
      <w:divBdr>
        <w:top w:val="none" w:sz="0" w:space="0" w:color="auto"/>
        <w:left w:val="none" w:sz="0" w:space="0" w:color="auto"/>
        <w:bottom w:val="none" w:sz="0" w:space="0" w:color="auto"/>
        <w:right w:val="none" w:sz="0" w:space="0" w:color="auto"/>
      </w:divBdr>
    </w:div>
    <w:div w:id="2087342415">
      <w:bodyDiv w:val="1"/>
      <w:marLeft w:val="0"/>
      <w:marRight w:val="0"/>
      <w:marTop w:val="0"/>
      <w:marBottom w:val="0"/>
      <w:divBdr>
        <w:top w:val="none" w:sz="0" w:space="0" w:color="auto"/>
        <w:left w:val="none" w:sz="0" w:space="0" w:color="auto"/>
        <w:bottom w:val="none" w:sz="0" w:space="0" w:color="auto"/>
        <w:right w:val="none" w:sz="0" w:space="0" w:color="auto"/>
      </w:divBdr>
    </w:div>
    <w:div w:id="2087680601">
      <w:bodyDiv w:val="1"/>
      <w:marLeft w:val="0"/>
      <w:marRight w:val="0"/>
      <w:marTop w:val="0"/>
      <w:marBottom w:val="0"/>
      <w:divBdr>
        <w:top w:val="none" w:sz="0" w:space="0" w:color="auto"/>
        <w:left w:val="none" w:sz="0" w:space="0" w:color="auto"/>
        <w:bottom w:val="none" w:sz="0" w:space="0" w:color="auto"/>
        <w:right w:val="none" w:sz="0" w:space="0" w:color="auto"/>
      </w:divBdr>
    </w:div>
    <w:div w:id="2087920083">
      <w:bodyDiv w:val="1"/>
      <w:marLeft w:val="0"/>
      <w:marRight w:val="0"/>
      <w:marTop w:val="0"/>
      <w:marBottom w:val="0"/>
      <w:divBdr>
        <w:top w:val="none" w:sz="0" w:space="0" w:color="auto"/>
        <w:left w:val="none" w:sz="0" w:space="0" w:color="auto"/>
        <w:bottom w:val="none" w:sz="0" w:space="0" w:color="auto"/>
        <w:right w:val="none" w:sz="0" w:space="0" w:color="auto"/>
      </w:divBdr>
    </w:div>
    <w:div w:id="2088064980">
      <w:bodyDiv w:val="1"/>
      <w:marLeft w:val="0"/>
      <w:marRight w:val="0"/>
      <w:marTop w:val="0"/>
      <w:marBottom w:val="0"/>
      <w:divBdr>
        <w:top w:val="none" w:sz="0" w:space="0" w:color="auto"/>
        <w:left w:val="none" w:sz="0" w:space="0" w:color="auto"/>
        <w:bottom w:val="none" w:sz="0" w:space="0" w:color="auto"/>
        <w:right w:val="none" w:sz="0" w:space="0" w:color="auto"/>
      </w:divBdr>
    </w:div>
    <w:div w:id="2088116461">
      <w:bodyDiv w:val="1"/>
      <w:marLeft w:val="0"/>
      <w:marRight w:val="0"/>
      <w:marTop w:val="0"/>
      <w:marBottom w:val="0"/>
      <w:divBdr>
        <w:top w:val="none" w:sz="0" w:space="0" w:color="auto"/>
        <w:left w:val="none" w:sz="0" w:space="0" w:color="auto"/>
        <w:bottom w:val="none" w:sz="0" w:space="0" w:color="auto"/>
        <w:right w:val="none" w:sz="0" w:space="0" w:color="auto"/>
      </w:divBdr>
    </w:div>
    <w:div w:id="2088258586">
      <w:bodyDiv w:val="1"/>
      <w:marLeft w:val="0"/>
      <w:marRight w:val="0"/>
      <w:marTop w:val="0"/>
      <w:marBottom w:val="0"/>
      <w:divBdr>
        <w:top w:val="none" w:sz="0" w:space="0" w:color="auto"/>
        <w:left w:val="none" w:sz="0" w:space="0" w:color="auto"/>
        <w:bottom w:val="none" w:sz="0" w:space="0" w:color="auto"/>
        <w:right w:val="none" w:sz="0" w:space="0" w:color="auto"/>
      </w:divBdr>
    </w:div>
    <w:div w:id="2088265226">
      <w:bodyDiv w:val="1"/>
      <w:marLeft w:val="0"/>
      <w:marRight w:val="0"/>
      <w:marTop w:val="0"/>
      <w:marBottom w:val="0"/>
      <w:divBdr>
        <w:top w:val="none" w:sz="0" w:space="0" w:color="auto"/>
        <w:left w:val="none" w:sz="0" w:space="0" w:color="auto"/>
        <w:bottom w:val="none" w:sz="0" w:space="0" w:color="auto"/>
        <w:right w:val="none" w:sz="0" w:space="0" w:color="auto"/>
      </w:divBdr>
    </w:div>
    <w:div w:id="2088307086">
      <w:bodyDiv w:val="1"/>
      <w:marLeft w:val="0"/>
      <w:marRight w:val="0"/>
      <w:marTop w:val="0"/>
      <w:marBottom w:val="0"/>
      <w:divBdr>
        <w:top w:val="none" w:sz="0" w:space="0" w:color="auto"/>
        <w:left w:val="none" w:sz="0" w:space="0" w:color="auto"/>
        <w:bottom w:val="none" w:sz="0" w:space="0" w:color="auto"/>
        <w:right w:val="none" w:sz="0" w:space="0" w:color="auto"/>
      </w:divBdr>
    </w:div>
    <w:div w:id="2088459080">
      <w:bodyDiv w:val="1"/>
      <w:marLeft w:val="0"/>
      <w:marRight w:val="0"/>
      <w:marTop w:val="0"/>
      <w:marBottom w:val="0"/>
      <w:divBdr>
        <w:top w:val="none" w:sz="0" w:space="0" w:color="auto"/>
        <w:left w:val="none" w:sz="0" w:space="0" w:color="auto"/>
        <w:bottom w:val="none" w:sz="0" w:space="0" w:color="auto"/>
        <w:right w:val="none" w:sz="0" w:space="0" w:color="auto"/>
      </w:divBdr>
    </w:div>
    <w:div w:id="2088646866">
      <w:bodyDiv w:val="1"/>
      <w:marLeft w:val="0"/>
      <w:marRight w:val="0"/>
      <w:marTop w:val="0"/>
      <w:marBottom w:val="0"/>
      <w:divBdr>
        <w:top w:val="none" w:sz="0" w:space="0" w:color="auto"/>
        <w:left w:val="none" w:sz="0" w:space="0" w:color="auto"/>
        <w:bottom w:val="none" w:sz="0" w:space="0" w:color="auto"/>
        <w:right w:val="none" w:sz="0" w:space="0" w:color="auto"/>
      </w:divBdr>
    </w:div>
    <w:div w:id="2088961276">
      <w:bodyDiv w:val="1"/>
      <w:marLeft w:val="0"/>
      <w:marRight w:val="0"/>
      <w:marTop w:val="0"/>
      <w:marBottom w:val="0"/>
      <w:divBdr>
        <w:top w:val="none" w:sz="0" w:space="0" w:color="auto"/>
        <w:left w:val="none" w:sz="0" w:space="0" w:color="auto"/>
        <w:bottom w:val="none" w:sz="0" w:space="0" w:color="auto"/>
        <w:right w:val="none" w:sz="0" w:space="0" w:color="auto"/>
      </w:divBdr>
    </w:div>
    <w:div w:id="2089384034">
      <w:bodyDiv w:val="1"/>
      <w:marLeft w:val="0"/>
      <w:marRight w:val="0"/>
      <w:marTop w:val="0"/>
      <w:marBottom w:val="0"/>
      <w:divBdr>
        <w:top w:val="none" w:sz="0" w:space="0" w:color="auto"/>
        <w:left w:val="none" w:sz="0" w:space="0" w:color="auto"/>
        <w:bottom w:val="none" w:sz="0" w:space="0" w:color="auto"/>
        <w:right w:val="none" w:sz="0" w:space="0" w:color="auto"/>
      </w:divBdr>
    </w:div>
    <w:div w:id="2089497760">
      <w:bodyDiv w:val="1"/>
      <w:marLeft w:val="0"/>
      <w:marRight w:val="0"/>
      <w:marTop w:val="0"/>
      <w:marBottom w:val="0"/>
      <w:divBdr>
        <w:top w:val="none" w:sz="0" w:space="0" w:color="auto"/>
        <w:left w:val="none" w:sz="0" w:space="0" w:color="auto"/>
        <w:bottom w:val="none" w:sz="0" w:space="0" w:color="auto"/>
        <w:right w:val="none" w:sz="0" w:space="0" w:color="auto"/>
      </w:divBdr>
    </w:div>
    <w:div w:id="2089691104">
      <w:bodyDiv w:val="1"/>
      <w:marLeft w:val="0"/>
      <w:marRight w:val="0"/>
      <w:marTop w:val="0"/>
      <w:marBottom w:val="0"/>
      <w:divBdr>
        <w:top w:val="none" w:sz="0" w:space="0" w:color="auto"/>
        <w:left w:val="none" w:sz="0" w:space="0" w:color="auto"/>
        <w:bottom w:val="none" w:sz="0" w:space="0" w:color="auto"/>
        <w:right w:val="none" w:sz="0" w:space="0" w:color="auto"/>
      </w:divBdr>
    </w:div>
    <w:div w:id="2089882589">
      <w:bodyDiv w:val="1"/>
      <w:marLeft w:val="0"/>
      <w:marRight w:val="0"/>
      <w:marTop w:val="0"/>
      <w:marBottom w:val="0"/>
      <w:divBdr>
        <w:top w:val="none" w:sz="0" w:space="0" w:color="auto"/>
        <w:left w:val="none" w:sz="0" w:space="0" w:color="auto"/>
        <w:bottom w:val="none" w:sz="0" w:space="0" w:color="auto"/>
        <w:right w:val="none" w:sz="0" w:space="0" w:color="auto"/>
      </w:divBdr>
    </w:div>
    <w:div w:id="2089961110">
      <w:bodyDiv w:val="1"/>
      <w:marLeft w:val="0"/>
      <w:marRight w:val="0"/>
      <w:marTop w:val="0"/>
      <w:marBottom w:val="0"/>
      <w:divBdr>
        <w:top w:val="none" w:sz="0" w:space="0" w:color="auto"/>
        <w:left w:val="none" w:sz="0" w:space="0" w:color="auto"/>
        <w:bottom w:val="none" w:sz="0" w:space="0" w:color="auto"/>
        <w:right w:val="none" w:sz="0" w:space="0" w:color="auto"/>
      </w:divBdr>
    </w:div>
    <w:div w:id="2090038264">
      <w:bodyDiv w:val="1"/>
      <w:marLeft w:val="0"/>
      <w:marRight w:val="0"/>
      <w:marTop w:val="0"/>
      <w:marBottom w:val="0"/>
      <w:divBdr>
        <w:top w:val="none" w:sz="0" w:space="0" w:color="auto"/>
        <w:left w:val="none" w:sz="0" w:space="0" w:color="auto"/>
        <w:bottom w:val="none" w:sz="0" w:space="0" w:color="auto"/>
        <w:right w:val="none" w:sz="0" w:space="0" w:color="auto"/>
      </w:divBdr>
    </w:div>
    <w:div w:id="2090151557">
      <w:bodyDiv w:val="1"/>
      <w:marLeft w:val="0"/>
      <w:marRight w:val="0"/>
      <w:marTop w:val="0"/>
      <w:marBottom w:val="0"/>
      <w:divBdr>
        <w:top w:val="none" w:sz="0" w:space="0" w:color="auto"/>
        <w:left w:val="none" w:sz="0" w:space="0" w:color="auto"/>
        <w:bottom w:val="none" w:sz="0" w:space="0" w:color="auto"/>
        <w:right w:val="none" w:sz="0" w:space="0" w:color="auto"/>
      </w:divBdr>
    </w:div>
    <w:div w:id="2090224625">
      <w:bodyDiv w:val="1"/>
      <w:marLeft w:val="0"/>
      <w:marRight w:val="0"/>
      <w:marTop w:val="0"/>
      <w:marBottom w:val="0"/>
      <w:divBdr>
        <w:top w:val="none" w:sz="0" w:space="0" w:color="auto"/>
        <w:left w:val="none" w:sz="0" w:space="0" w:color="auto"/>
        <w:bottom w:val="none" w:sz="0" w:space="0" w:color="auto"/>
        <w:right w:val="none" w:sz="0" w:space="0" w:color="auto"/>
      </w:divBdr>
    </w:div>
    <w:div w:id="2090493002">
      <w:bodyDiv w:val="1"/>
      <w:marLeft w:val="0"/>
      <w:marRight w:val="0"/>
      <w:marTop w:val="0"/>
      <w:marBottom w:val="0"/>
      <w:divBdr>
        <w:top w:val="none" w:sz="0" w:space="0" w:color="auto"/>
        <w:left w:val="none" w:sz="0" w:space="0" w:color="auto"/>
        <w:bottom w:val="none" w:sz="0" w:space="0" w:color="auto"/>
        <w:right w:val="none" w:sz="0" w:space="0" w:color="auto"/>
      </w:divBdr>
    </w:div>
    <w:div w:id="2090499662">
      <w:bodyDiv w:val="1"/>
      <w:marLeft w:val="0"/>
      <w:marRight w:val="0"/>
      <w:marTop w:val="0"/>
      <w:marBottom w:val="0"/>
      <w:divBdr>
        <w:top w:val="none" w:sz="0" w:space="0" w:color="auto"/>
        <w:left w:val="none" w:sz="0" w:space="0" w:color="auto"/>
        <w:bottom w:val="none" w:sz="0" w:space="0" w:color="auto"/>
        <w:right w:val="none" w:sz="0" w:space="0" w:color="auto"/>
      </w:divBdr>
    </w:div>
    <w:div w:id="2090617207">
      <w:bodyDiv w:val="1"/>
      <w:marLeft w:val="0"/>
      <w:marRight w:val="0"/>
      <w:marTop w:val="0"/>
      <w:marBottom w:val="0"/>
      <w:divBdr>
        <w:top w:val="none" w:sz="0" w:space="0" w:color="auto"/>
        <w:left w:val="none" w:sz="0" w:space="0" w:color="auto"/>
        <w:bottom w:val="none" w:sz="0" w:space="0" w:color="auto"/>
        <w:right w:val="none" w:sz="0" w:space="0" w:color="auto"/>
      </w:divBdr>
    </w:div>
    <w:div w:id="2090760730">
      <w:bodyDiv w:val="1"/>
      <w:marLeft w:val="0"/>
      <w:marRight w:val="0"/>
      <w:marTop w:val="0"/>
      <w:marBottom w:val="0"/>
      <w:divBdr>
        <w:top w:val="none" w:sz="0" w:space="0" w:color="auto"/>
        <w:left w:val="none" w:sz="0" w:space="0" w:color="auto"/>
        <w:bottom w:val="none" w:sz="0" w:space="0" w:color="auto"/>
        <w:right w:val="none" w:sz="0" w:space="0" w:color="auto"/>
      </w:divBdr>
    </w:div>
    <w:div w:id="2091072213">
      <w:bodyDiv w:val="1"/>
      <w:marLeft w:val="0"/>
      <w:marRight w:val="0"/>
      <w:marTop w:val="0"/>
      <w:marBottom w:val="0"/>
      <w:divBdr>
        <w:top w:val="none" w:sz="0" w:space="0" w:color="auto"/>
        <w:left w:val="none" w:sz="0" w:space="0" w:color="auto"/>
        <w:bottom w:val="none" w:sz="0" w:space="0" w:color="auto"/>
        <w:right w:val="none" w:sz="0" w:space="0" w:color="auto"/>
      </w:divBdr>
    </w:div>
    <w:div w:id="2091124152">
      <w:bodyDiv w:val="1"/>
      <w:marLeft w:val="0"/>
      <w:marRight w:val="0"/>
      <w:marTop w:val="0"/>
      <w:marBottom w:val="0"/>
      <w:divBdr>
        <w:top w:val="none" w:sz="0" w:space="0" w:color="auto"/>
        <w:left w:val="none" w:sz="0" w:space="0" w:color="auto"/>
        <w:bottom w:val="none" w:sz="0" w:space="0" w:color="auto"/>
        <w:right w:val="none" w:sz="0" w:space="0" w:color="auto"/>
      </w:divBdr>
    </w:div>
    <w:div w:id="2091392422">
      <w:bodyDiv w:val="1"/>
      <w:marLeft w:val="0"/>
      <w:marRight w:val="0"/>
      <w:marTop w:val="0"/>
      <w:marBottom w:val="0"/>
      <w:divBdr>
        <w:top w:val="none" w:sz="0" w:space="0" w:color="auto"/>
        <w:left w:val="none" w:sz="0" w:space="0" w:color="auto"/>
        <w:bottom w:val="none" w:sz="0" w:space="0" w:color="auto"/>
        <w:right w:val="none" w:sz="0" w:space="0" w:color="auto"/>
      </w:divBdr>
    </w:div>
    <w:div w:id="2091540452">
      <w:bodyDiv w:val="1"/>
      <w:marLeft w:val="0"/>
      <w:marRight w:val="0"/>
      <w:marTop w:val="0"/>
      <w:marBottom w:val="0"/>
      <w:divBdr>
        <w:top w:val="none" w:sz="0" w:space="0" w:color="auto"/>
        <w:left w:val="none" w:sz="0" w:space="0" w:color="auto"/>
        <w:bottom w:val="none" w:sz="0" w:space="0" w:color="auto"/>
        <w:right w:val="none" w:sz="0" w:space="0" w:color="auto"/>
      </w:divBdr>
    </w:div>
    <w:div w:id="2091805012">
      <w:bodyDiv w:val="1"/>
      <w:marLeft w:val="0"/>
      <w:marRight w:val="0"/>
      <w:marTop w:val="0"/>
      <w:marBottom w:val="0"/>
      <w:divBdr>
        <w:top w:val="none" w:sz="0" w:space="0" w:color="auto"/>
        <w:left w:val="none" w:sz="0" w:space="0" w:color="auto"/>
        <w:bottom w:val="none" w:sz="0" w:space="0" w:color="auto"/>
        <w:right w:val="none" w:sz="0" w:space="0" w:color="auto"/>
      </w:divBdr>
    </w:div>
    <w:div w:id="2091999297">
      <w:bodyDiv w:val="1"/>
      <w:marLeft w:val="0"/>
      <w:marRight w:val="0"/>
      <w:marTop w:val="0"/>
      <w:marBottom w:val="0"/>
      <w:divBdr>
        <w:top w:val="none" w:sz="0" w:space="0" w:color="auto"/>
        <w:left w:val="none" w:sz="0" w:space="0" w:color="auto"/>
        <w:bottom w:val="none" w:sz="0" w:space="0" w:color="auto"/>
        <w:right w:val="none" w:sz="0" w:space="0" w:color="auto"/>
      </w:divBdr>
    </w:div>
    <w:div w:id="2092072044">
      <w:bodyDiv w:val="1"/>
      <w:marLeft w:val="0"/>
      <w:marRight w:val="0"/>
      <w:marTop w:val="0"/>
      <w:marBottom w:val="0"/>
      <w:divBdr>
        <w:top w:val="none" w:sz="0" w:space="0" w:color="auto"/>
        <w:left w:val="none" w:sz="0" w:space="0" w:color="auto"/>
        <w:bottom w:val="none" w:sz="0" w:space="0" w:color="auto"/>
        <w:right w:val="none" w:sz="0" w:space="0" w:color="auto"/>
      </w:divBdr>
    </w:div>
    <w:div w:id="2092118185">
      <w:bodyDiv w:val="1"/>
      <w:marLeft w:val="0"/>
      <w:marRight w:val="0"/>
      <w:marTop w:val="0"/>
      <w:marBottom w:val="0"/>
      <w:divBdr>
        <w:top w:val="none" w:sz="0" w:space="0" w:color="auto"/>
        <w:left w:val="none" w:sz="0" w:space="0" w:color="auto"/>
        <w:bottom w:val="none" w:sz="0" w:space="0" w:color="auto"/>
        <w:right w:val="none" w:sz="0" w:space="0" w:color="auto"/>
      </w:divBdr>
    </w:div>
    <w:div w:id="2092264691">
      <w:bodyDiv w:val="1"/>
      <w:marLeft w:val="0"/>
      <w:marRight w:val="0"/>
      <w:marTop w:val="0"/>
      <w:marBottom w:val="0"/>
      <w:divBdr>
        <w:top w:val="none" w:sz="0" w:space="0" w:color="auto"/>
        <w:left w:val="none" w:sz="0" w:space="0" w:color="auto"/>
        <w:bottom w:val="none" w:sz="0" w:space="0" w:color="auto"/>
        <w:right w:val="none" w:sz="0" w:space="0" w:color="auto"/>
      </w:divBdr>
    </w:div>
    <w:div w:id="2092312004">
      <w:bodyDiv w:val="1"/>
      <w:marLeft w:val="0"/>
      <w:marRight w:val="0"/>
      <w:marTop w:val="0"/>
      <w:marBottom w:val="0"/>
      <w:divBdr>
        <w:top w:val="none" w:sz="0" w:space="0" w:color="auto"/>
        <w:left w:val="none" w:sz="0" w:space="0" w:color="auto"/>
        <w:bottom w:val="none" w:sz="0" w:space="0" w:color="auto"/>
        <w:right w:val="none" w:sz="0" w:space="0" w:color="auto"/>
      </w:divBdr>
    </w:div>
    <w:div w:id="2092385380">
      <w:bodyDiv w:val="1"/>
      <w:marLeft w:val="0"/>
      <w:marRight w:val="0"/>
      <w:marTop w:val="0"/>
      <w:marBottom w:val="0"/>
      <w:divBdr>
        <w:top w:val="none" w:sz="0" w:space="0" w:color="auto"/>
        <w:left w:val="none" w:sz="0" w:space="0" w:color="auto"/>
        <w:bottom w:val="none" w:sz="0" w:space="0" w:color="auto"/>
        <w:right w:val="none" w:sz="0" w:space="0" w:color="auto"/>
      </w:divBdr>
    </w:div>
    <w:div w:id="2092578781">
      <w:bodyDiv w:val="1"/>
      <w:marLeft w:val="0"/>
      <w:marRight w:val="0"/>
      <w:marTop w:val="0"/>
      <w:marBottom w:val="0"/>
      <w:divBdr>
        <w:top w:val="none" w:sz="0" w:space="0" w:color="auto"/>
        <w:left w:val="none" w:sz="0" w:space="0" w:color="auto"/>
        <w:bottom w:val="none" w:sz="0" w:space="0" w:color="auto"/>
        <w:right w:val="none" w:sz="0" w:space="0" w:color="auto"/>
      </w:divBdr>
    </w:div>
    <w:div w:id="2093160615">
      <w:bodyDiv w:val="1"/>
      <w:marLeft w:val="0"/>
      <w:marRight w:val="0"/>
      <w:marTop w:val="0"/>
      <w:marBottom w:val="0"/>
      <w:divBdr>
        <w:top w:val="none" w:sz="0" w:space="0" w:color="auto"/>
        <w:left w:val="none" w:sz="0" w:space="0" w:color="auto"/>
        <w:bottom w:val="none" w:sz="0" w:space="0" w:color="auto"/>
        <w:right w:val="none" w:sz="0" w:space="0" w:color="auto"/>
      </w:divBdr>
    </w:div>
    <w:div w:id="2093313677">
      <w:bodyDiv w:val="1"/>
      <w:marLeft w:val="0"/>
      <w:marRight w:val="0"/>
      <w:marTop w:val="0"/>
      <w:marBottom w:val="0"/>
      <w:divBdr>
        <w:top w:val="none" w:sz="0" w:space="0" w:color="auto"/>
        <w:left w:val="none" w:sz="0" w:space="0" w:color="auto"/>
        <w:bottom w:val="none" w:sz="0" w:space="0" w:color="auto"/>
        <w:right w:val="none" w:sz="0" w:space="0" w:color="auto"/>
      </w:divBdr>
    </w:div>
    <w:div w:id="2093550894">
      <w:bodyDiv w:val="1"/>
      <w:marLeft w:val="0"/>
      <w:marRight w:val="0"/>
      <w:marTop w:val="0"/>
      <w:marBottom w:val="0"/>
      <w:divBdr>
        <w:top w:val="none" w:sz="0" w:space="0" w:color="auto"/>
        <w:left w:val="none" w:sz="0" w:space="0" w:color="auto"/>
        <w:bottom w:val="none" w:sz="0" w:space="0" w:color="auto"/>
        <w:right w:val="none" w:sz="0" w:space="0" w:color="auto"/>
      </w:divBdr>
    </w:div>
    <w:div w:id="2093624613">
      <w:bodyDiv w:val="1"/>
      <w:marLeft w:val="0"/>
      <w:marRight w:val="0"/>
      <w:marTop w:val="0"/>
      <w:marBottom w:val="0"/>
      <w:divBdr>
        <w:top w:val="none" w:sz="0" w:space="0" w:color="auto"/>
        <w:left w:val="none" w:sz="0" w:space="0" w:color="auto"/>
        <w:bottom w:val="none" w:sz="0" w:space="0" w:color="auto"/>
        <w:right w:val="none" w:sz="0" w:space="0" w:color="auto"/>
      </w:divBdr>
    </w:div>
    <w:div w:id="2093696286">
      <w:bodyDiv w:val="1"/>
      <w:marLeft w:val="0"/>
      <w:marRight w:val="0"/>
      <w:marTop w:val="0"/>
      <w:marBottom w:val="0"/>
      <w:divBdr>
        <w:top w:val="none" w:sz="0" w:space="0" w:color="auto"/>
        <w:left w:val="none" w:sz="0" w:space="0" w:color="auto"/>
        <w:bottom w:val="none" w:sz="0" w:space="0" w:color="auto"/>
        <w:right w:val="none" w:sz="0" w:space="0" w:color="auto"/>
      </w:divBdr>
    </w:div>
    <w:div w:id="2094085662">
      <w:bodyDiv w:val="1"/>
      <w:marLeft w:val="0"/>
      <w:marRight w:val="0"/>
      <w:marTop w:val="0"/>
      <w:marBottom w:val="0"/>
      <w:divBdr>
        <w:top w:val="none" w:sz="0" w:space="0" w:color="auto"/>
        <w:left w:val="none" w:sz="0" w:space="0" w:color="auto"/>
        <w:bottom w:val="none" w:sz="0" w:space="0" w:color="auto"/>
        <w:right w:val="none" w:sz="0" w:space="0" w:color="auto"/>
      </w:divBdr>
    </w:div>
    <w:div w:id="2094234254">
      <w:bodyDiv w:val="1"/>
      <w:marLeft w:val="0"/>
      <w:marRight w:val="0"/>
      <w:marTop w:val="0"/>
      <w:marBottom w:val="0"/>
      <w:divBdr>
        <w:top w:val="none" w:sz="0" w:space="0" w:color="auto"/>
        <w:left w:val="none" w:sz="0" w:space="0" w:color="auto"/>
        <w:bottom w:val="none" w:sz="0" w:space="0" w:color="auto"/>
        <w:right w:val="none" w:sz="0" w:space="0" w:color="auto"/>
      </w:divBdr>
    </w:div>
    <w:div w:id="2094278602">
      <w:bodyDiv w:val="1"/>
      <w:marLeft w:val="0"/>
      <w:marRight w:val="0"/>
      <w:marTop w:val="0"/>
      <w:marBottom w:val="0"/>
      <w:divBdr>
        <w:top w:val="none" w:sz="0" w:space="0" w:color="auto"/>
        <w:left w:val="none" w:sz="0" w:space="0" w:color="auto"/>
        <w:bottom w:val="none" w:sz="0" w:space="0" w:color="auto"/>
        <w:right w:val="none" w:sz="0" w:space="0" w:color="auto"/>
      </w:divBdr>
    </w:div>
    <w:div w:id="2094743290">
      <w:bodyDiv w:val="1"/>
      <w:marLeft w:val="0"/>
      <w:marRight w:val="0"/>
      <w:marTop w:val="0"/>
      <w:marBottom w:val="0"/>
      <w:divBdr>
        <w:top w:val="none" w:sz="0" w:space="0" w:color="auto"/>
        <w:left w:val="none" w:sz="0" w:space="0" w:color="auto"/>
        <w:bottom w:val="none" w:sz="0" w:space="0" w:color="auto"/>
        <w:right w:val="none" w:sz="0" w:space="0" w:color="auto"/>
      </w:divBdr>
    </w:div>
    <w:div w:id="2094812032">
      <w:bodyDiv w:val="1"/>
      <w:marLeft w:val="0"/>
      <w:marRight w:val="0"/>
      <w:marTop w:val="0"/>
      <w:marBottom w:val="0"/>
      <w:divBdr>
        <w:top w:val="none" w:sz="0" w:space="0" w:color="auto"/>
        <w:left w:val="none" w:sz="0" w:space="0" w:color="auto"/>
        <w:bottom w:val="none" w:sz="0" w:space="0" w:color="auto"/>
        <w:right w:val="none" w:sz="0" w:space="0" w:color="auto"/>
      </w:divBdr>
    </w:div>
    <w:div w:id="2095322635">
      <w:bodyDiv w:val="1"/>
      <w:marLeft w:val="0"/>
      <w:marRight w:val="0"/>
      <w:marTop w:val="0"/>
      <w:marBottom w:val="0"/>
      <w:divBdr>
        <w:top w:val="none" w:sz="0" w:space="0" w:color="auto"/>
        <w:left w:val="none" w:sz="0" w:space="0" w:color="auto"/>
        <w:bottom w:val="none" w:sz="0" w:space="0" w:color="auto"/>
        <w:right w:val="none" w:sz="0" w:space="0" w:color="auto"/>
      </w:divBdr>
    </w:div>
    <w:div w:id="2095543597">
      <w:bodyDiv w:val="1"/>
      <w:marLeft w:val="0"/>
      <w:marRight w:val="0"/>
      <w:marTop w:val="0"/>
      <w:marBottom w:val="0"/>
      <w:divBdr>
        <w:top w:val="none" w:sz="0" w:space="0" w:color="auto"/>
        <w:left w:val="none" w:sz="0" w:space="0" w:color="auto"/>
        <w:bottom w:val="none" w:sz="0" w:space="0" w:color="auto"/>
        <w:right w:val="none" w:sz="0" w:space="0" w:color="auto"/>
      </w:divBdr>
    </w:div>
    <w:div w:id="2096045609">
      <w:bodyDiv w:val="1"/>
      <w:marLeft w:val="0"/>
      <w:marRight w:val="0"/>
      <w:marTop w:val="0"/>
      <w:marBottom w:val="0"/>
      <w:divBdr>
        <w:top w:val="none" w:sz="0" w:space="0" w:color="auto"/>
        <w:left w:val="none" w:sz="0" w:space="0" w:color="auto"/>
        <w:bottom w:val="none" w:sz="0" w:space="0" w:color="auto"/>
        <w:right w:val="none" w:sz="0" w:space="0" w:color="auto"/>
      </w:divBdr>
    </w:div>
    <w:div w:id="2096398304">
      <w:bodyDiv w:val="1"/>
      <w:marLeft w:val="0"/>
      <w:marRight w:val="0"/>
      <w:marTop w:val="0"/>
      <w:marBottom w:val="0"/>
      <w:divBdr>
        <w:top w:val="none" w:sz="0" w:space="0" w:color="auto"/>
        <w:left w:val="none" w:sz="0" w:space="0" w:color="auto"/>
        <w:bottom w:val="none" w:sz="0" w:space="0" w:color="auto"/>
        <w:right w:val="none" w:sz="0" w:space="0" w:color="auto"/>
      </w:divBdr>
    </w:div>
    <w:div w:id="2096432167">
      <w:bodyDiv w:val="1"/>
      <w:marLeft w:val="0"/>
      <w:marRight w:val="0"/>
      <w:marTop w:val="0"/>
      <w:marBottom w:val="0"/>
      <w:divBdr>
        <w:top w:val="none" w:sz="0" w:space="0" w:color="auto"/>
        <w:left w:val="none" w:sz="0" w:space="0" w:color="auto"/>
        <w:bottom w:val="none" w:sz="0" w:space="0" w:color="auto"/>
        <w:right w:val="none" w:sz="0" w:space="0" w:color="auto"/>
      </w:divBdr>
    </w:div>
    <w:div w:id="2096779086">
      <w:bodyDiv w:val="1"/>
      <w:marLeft w:val="0"/>
      <w:marRight w:val="0"/>
      <w:marTop w:val="0"/>
      <w:marBottom w:val="0"/>
      <w:divBdr>
        <w:top w:val="none" w:sz="0" w:space="0" w:color="auto"/>
        <w:left w:val="none" w:sz="0" w:space="0" w:color="auto"/>
        <w:bottom w:val="none" w:sz="0" w:space="0" w:color="auto"/>
        <w:right w:val="none" w:sz="0" w:space="0" w:color="auto"/>
      </w:divBdr>
    </w:div>
    <w:div w:id="2096828426">
      <w:bodyDiv w:val="1"/>
      <w:marLeft w:val="0"/>
      <w:marRight w:val="0"/>
      <w:marTop w:val="0"/>
      <w:marBottom w:val="0"/>
      <w:divBdr>
        <w:top w:val="none" w:sz="0" w:space="0" w:color="auto"/>
        <w:left w:val="none" w:sz="0" w:space="0" w:color="auto"/>
        <w:bottom w:val="none" w:sz="0" w:space="0" w:color="auto"/>
        <w:right w:val="none" w:sz="0" w:space="0" w:color="auto"/>
      </w:divBdr>
    </w:div>
    <w:div w:id="2096853053">
      <w:bodyDiv w:val="1"/>
      <w:marLeft w:val="0"/>
      <w:marRight w:val="0"/>
      <w:marTop w:val="0"/>
      <w:marBottom w:val="0"/>
      <w:divBdr>
        <w:top w:val="none" w:sz="0" w:space="0" w:color="auto"/>
        <w:left w:val="none" w:sz="0" w:space="0" w:color="auto"/>
        <w:bottom w:val="none" w:sz="0" w:space="0" w:color="auto"/>
        <w:right w:val="none" w:sz="0" w:space="0" w:color="auto"/>
      </w:divBdr>
    </w:div>
    <w:div w:id="2096969616">
      <w:bodyDiv w:val="1"/>
      <w:marLeft w:val="0"/>
      <w:marRight w:val="0"/>
      <w:marTop w:val="0"/>
      <w:marBottom w:val="0"/>
      <w:divBdr>
        <w:top w:val="none" w:sz="0" w:space="0" w:color="auto"/>
        <w:left w:val="none" w:sz="0" w:space="0" w:color="auto"/>
        <w:bottom w:val="none" w:sz="0" w:space="0" w:color="auto"/>
        <w:right w:val="none" w:sz="0" w:space="0" w:color="auto"/>
      </w:divBdr>
    </w:div>
    <w:div w:id="2097096930">
      <w:bodyDiv w:val="1"/>
      <w:marLeft w:val="0"/>
      <w:marRight w:val="0"/>
      <w:marTop w:val="0"/>
      <w:marBottom w:val="0"/>
      <w:divBdr>
        <w:top w:val="none" w:sz="0" w:space="0" w:color="auto"/>
        <w:left w:val="none" w:sz="0" w:space="0" w:color="auto"/>
        <w:bottom w:val="none" w:sz="0" w:space="0" w:color="auto"/>
        <w:right w:val="none" w:sz="0" w:space="0" w:color="auto"/>
      </w:divBdr>
    </w:div>
    <w:div w:id="2097315356">
      <w:bodyDiv w:val="1"/>
      <w:marLeft w:val="0"/>
      <w:marRight w:val="0"/>
      <w:marTop w:val="0"/>
      <w:marBottom w:val="0"/>
      <w:divBdr>
        <w:top w:val="none" w:sz="0" w:space="0" w:color="auto"/>
        <w:left w:val="none" w:sz="0" w:space="0" w:color="auto"/>
        <w:bottom w:val="none" w:sz="0" w:space="0" w:color="auto"/>
        <w:right w:val="none" w:sz="0" w:space="0" w:color="auto"/>
      </w:divBdr>
    </w:div>
    <w:div w:id="2097362259">
      <w:bodyDiv w:val="1"/>
      <w:marLeft w:val="0"/>
      <w:marRight w:val="0"/>
      <w:marTop w:val="0"/>
      <w:marBottom w:val="0"/>
      <w:divBdr>
        <w:top w:val="none" w:sz="0" w:space="0" w:color="auto"/>
        <w:left w:val="none" w:sz="0" w:space="0" w:color="auto"/>
        <w:bottom w:val="none" w:sz="0" w:space="0" w:color="auto"/>
        <w:right w:val="none" w:sz="0" w:space="0" w:color="auto"/>
      </w:divBdr>
    </w:div>
    <w:div w:id="2097702710">
      <w:bodyDiv w:val="1"/>
      <w:marLeft w:val="0"/>
      <w:marRight w:val="0"/>
      <w:marTop w:val="0"/>
      <w:marBottom w:val="0"/>
      <w:divBdr>
        <w:top w:val="none" w:sz="0" w:space="0" w:color="auto"/>
        <w:left w:val="none" w:sz="0" w:space="0" w:color="auto"/>
        <w:bottom w:val="none" w:sz="0" w:space="0" w:color="auto"/>
        <w:right w:val="none" w:sz="0" w:space="0" w:color="auto"/>
      </w:divBdr>
    </w:div>
    <w:div w:id="2097707091">
      <w:bodyDiv w:val="1"/>
      <w:marLeft w:val="0"/>
      <w:marRight w:val="0"/>
      <w:marTop w:val="0"/>
      <w:marBottom w:val="0"/>
      <w:divBdr>
        <w:top w:val="none" w:sz="0" w:space="0" w:color="auto"/>
        <w:left w:val="none" w:sz="0" w:space="0" w:color="auto"/>
        <w:bottom w:val="none" w:sz="0" w:space="0" w:color="auto"/>
        <w:right w:val="none" w:sz="0" w:space="0" w:color="auto"/>
      </w:divBdr>
    </w:div>
    <w:div w:id="2097900268">
      <w:bodyDiv w:val="1"/>
      <w:marLeft w:val="0"/>
      <w:marRight w:val="0"/>
      <w:marTop w:val="0"/>
      <w:marBottom w:val="0"/>
      <w:divBdr>
        <w:top w:val="none" w:sz="0" w:space="0" w:color="auto"/>
        <w:left w:val="none" w:sz="0" w:space="0" w:color="auto"/>
        <w:bottom w:val="none" w:sz="0" w:space="0" w:color="auto"/>
        <w:right w:val="none" w:sz="0" w:space="0" w:color="auto"/>
      </w:divBdr>
    </w:div>
    <w:div w:id="2098557441">
      <w:bodyDiv w:val="1"/>
      <w:marLeft w:val="0"/>
      <w:marRight w:val="0"/>
      <w:marTop w:val="0"/>
      <w:marBottom w:val="0"/>
      <w:divBdr>
        <w:top w:val="none" w:sz="0" w:space="0" w:color="auto"/>
        <w:left w:val="none" w:sz="0" w:space="0" w:color="auto"/>
        <w:bottom w:val="none" w:sz="0" w:space="0" w:color="auto"/>
        <w:right w:val="none" w:sz="0" w:space="0" w:color="auto"/>
      </w:divBdr>
    </w:div>
    <w:div w:id="2098595447">
      <w:bodyDiv w:val="1"/>
      <w:marLeft w:val="0"/>
      <w:marRight w:val="0"/>
      <w:marTop w:val="0"/>
      <w:marBottom w:val="0"/>
      <w:divBdr>
        <w:top w:val="none" w:sz="0" w:space="0" w:color="auto"/>
        <w:left w:val="none" w:sz="0" w:space="0" w:color="auto"/>
        <w:bottom w:val="none" w:sz="0" w:space="0" w:color="auto"/>
        <w:right w:val="none" w:sz="0" w:space="0" w:color="auto"/>
      </w:divBdr>
    </w:div>
    <w:div w:id="2098939397">
      <w:bodyDiv w:val="1"/>
      <w:marLeft w:val="0"/>
      <w:marRight w:val="0"/>
      <w:marTop w:val="0"/>
      <w:marBottom w:val="0"/>
      <w:divBdr>
        <w:top w:val="none" w:sz="0" w:space="0" w:color="auto"/>
        <w:left w:val="none" w:sz="0" w:space="0" w:color="auto"/>
        <w:bottom w:val="none" w:sz="0" w:space="0" w:color="auto"/>
        <w:right w:val="none" w:sz="0" w:space="0" w:color="auto"/>
      </w:divBdr>
    </w:div>
    <w:div w:id="2099053090">
      <w:bodyDiv w:val="1"/>
      <w:marLeft w:val="0"/>
      <w:marRight w:val="0"/>
      <w:marTop w:val="0"/>
      <w:marBottom w:val="0"/>
      <w:divBdr>
        <w:top w:val="none" w:sz="0" w:space="0" w:color="auto"/>
        <w:left w:val="none" w:sz="0" w:space="0" w:color="auto"/>
        <w:bottom w:val="none" w:sz="0" w:space="0" w:color="auto"/>
        <w:right w:val="none" w:sz="0" w:space="0" w:color="auto"/>
      </w:divBdr>
    </w:div>
    <w:div w:id="2099062841">
      <w:bodyDiv w:val="1"/>
      <w:marLeft w:val="0"/>
      <w:marRight w:val="0"/>
      <w:marTop w:val="0"/>
      <w:marBottom w:val="0"/>
      <w:divBdr>
        <w:top w:val="none" w:sz="0" w:space="0" w:color="auto"/>
        <w:left w:val="none" w:sz="0" w:space="0" w:color="auto"/>
        <w:bottom w:val="none" w:sz="0" w:space="0" w:color="auto"/>
        <w:right w:val="none" w:sz="0" w:space="0" w:color="auto"/>
      </w:divBdr>
    </w:div>
    <w:div w:id="2099131703">
      <w:bodyDiv w:val="1"/>
      <w:marLeft w:val="0"/>
      <w:marRight w:val="0"/>
      <w:marTop w:val="0"/>
      <w:marBottom w:val="0"/>
      <w:divBdr>
        <w:top w:val="none" w:sz="0" w:space="0" w:color="auto"/>
        <w:left w:val="none" w:sz="0" w:space="0" w:color="auto"/>
        <w:bottom w:val="none" w:sz="0" w:space="0" w:color="auto"/>
        <w:right w:val="none" w:sz="0" w:space="0" w:color="auto"/>
      </w:divBdr>
    </w:div>
    <w:div w:id="2099405001">
      <w:bodyDiv w:val="1"/>
      <w:marLeft w:val="0"/>
      <w:marRight w:val="0"/>
      <w:marTop w:val="0"/>
      <w:marBottom w:val="0"/>
      <w:divBdr>
        <w:top w:val="none" w:sz="0" w:space="0" w:color="auto"/>
        <w:left w:val="none" w:sz="0" w:space="0" w:color="auto"/>
        <w:bottom w:val="none" w:sz="0" w:space="0" w:color="auto"/>
        <w:right w:val="none" w:sz="0" w:space="0" w:color="auto"/>
      </w:divBdr>
    </w:div>
    <w:div w:id="2099675123">
      <w:bodyDiv w:val="1"/>
      <w:marLeft w:val="0"/>
      <w:marRight w:val="0"/>
      <w:marTop w:val="0"/>
      <w:marBottom w:val="0"/>
      <w:divBdr>
        <w:top w:val="none" w:sz="0" w:space="0" w:color="auto"/>
        <w:left w:val="none" w:sz="0" w:space="0" w:color="auto"/>
        <w:bottom w:val="none" w:sz="0" w:space="0" w:color="auto"/>
        <w:right w:val="none" w:sz="0" w:space="0" w:color="auto"/>
      </w:divBdr>
    </w:div>
    <w:div w:id="2099788431">
      <w:bodyDiv w:val="1"/>
      <w:marLeft w:val="0"/>
      <w:marRight w:val="0"/>
      <w:marTop w:val="0"/>
      <w:marBottom w:val="0"/>
      <w:divBdr>
        <w:top w:val="none" w:sz="0" w:space="0" w:color="auto"/>
        <w:left w:val="none" w:sz="0" w:space="0" w:color="auto"/>
        <w:bottom w:val="none" w:sz="0" w:space="0" w:color="auto"/>
        <w:right w:val="none" w:sz="0" w:space="0" w:color="auto"/>
      </w:divBdr>
    </w:div>
    <w:div w:id="2099935919">
      <w:bodyDiv w:val="1"/>
      <w:marLeft w:val="0"/>
      <w:marRight w:val="0"/>
      <w:marTop w:val="0"/>
      <w:marBottom w:val="0"/>
      <w:divBdr>
        <w:top w:val="none" w:sz="0" w:space="0" w:color="auto"/>
        <w:left w:val="none" w:sz="0" w:space="0" w:color="auto"/>
        <w:bottom w:val="none" w:sz="0" w:space="0" w:color="auto"/>
        <w:right w:val="none" w:sz="0" w:space="0" w:color="auto"/>
      </w:divBdr>
    </w:div>
    <w:div w:id="2100784913">
      <w:bodyDiv w:val="1"/>
      <w:marLeft w:val="0"/>
      <w:marRight w:val="0"/>
      <w:marTop w:val="0"/>
      <w:marBottom w:val="0"/>
      <w:divBdr>
        <w:top w:val="none" w:sz="0" w:space="0" w:color="auto"/>
        <w:left w:val="none" w:sz="0" w:space="0" w:color="auto"/>
        <w:bottom w:val="none" w:sz="0" w:space="0" w:color="auto"/>
        <w:right w:val="none" w:sz="0" w:space="0" w:color="auto"/>
      </w:divBdr>
    </w:div>
    <w:div w:id="2100982201">
      <w:bodyDiv w:val="1"/>
      <w:marLeft w:val="0"/>
      <w:marRight w:val="0"/>
      <w:marTop w:val="0"/>
      <w:marBottom w:val="0"/>
      <w:divBdr>
        <w:top w:val="none" w:sz="0" w:space="0" w:color="auto"/>
        <w:left w:val="none" w:sz="0" w:space="0" w:color="auto"/>
        <w:bottom w:val="none" w:sz="0" w:space="0" w:color="auto"/>
        <w:right w:val="none" w:sz="0" w:space="0" w:color="auto"/>
      </w:divBdr>
    </w:div>
    <w:div w:id="2101025803">
      <w:bodyDiv w:val="1"/>
      <w:marLeft w:val="0"/>
      <w:marRight w:val="0"/>
      <w:marTop w:val="0"/>
      <w:marBottom w:val="0"/>
      <w:divBdr>
        <w:top w:val="none" w:sz="0" w:space="0" w:color="auto"/>
        <w:left w:val="none" w:sz="0" w:space="0" w:color="auto"/>
        <w:bottom w:val="none" w:sz="0" w:space="0" w:color="auto"/>
        <w:right w:val="none" w:sz="0" w:space="0" w:color="auto"/>
      </w:divBdr>
    </w:div>
    <w:div w:id="2101220404">
      <w:bodyDiv w:val="1"/>
      <w:marLeft w:val="0"/>
      <w:marRight w:val="0"/>
      <w:marTop w:val="0"/>
      <w:marBottom w:val="0"/>
      <w:divBdr>
        <w:top w:val="none" w:sz="0" w:space="0" w:color="auto"/>
        <w:left w:val="none" w:sz="0" w:space="0" w:color="auto"/>
        <w:bottom w:val="none" w:sz="0" w:space="0" w:color="auto"/>
        <w:right w:val="none" w:sz="0" w:space="0" w:color="auto"/>
      </w:divBdr>
    </w:div>
    <w:div w:id="2101221525">
      <w:bodyDiv w:val="1"/>
      <w:marLeft w:val="0"/>
      <w:marRight w:val="0"/>
      <w:marTop w:val="0"/>
      <w:marBottom w:val="0"/>
      <w:divBdr>
        <w:top w:val="none" w:sz="0" w:space="0" w:color="auto"/>
        <w:left w:val="none" w:sz="0" w:space="0" w:color="auto"/>
        <w:bottom w:val="none" w:sz="0" w:space="0" w:color="auto"/>
        <w:right w:val="none" w:sz="0" w:space="0" w:color="auto"/>
      </w:divBdr>
    </w:div>
    <w:div w:id="2101245864">
      <w:bodyDiv w:val="1"/>
      <w:marLeft w:val="0"/>
      <w:marRight w:val="0"/>
      <w:marTop w:val="0"/>
      <w:marBottom w:val="0"/>
      <w:divBdr>
        <w:top w:val="none" w:sz="0" w:space="0" w:color="auto"/>
        <w:left w:val="none" w:sz="0" w:space="0" w:color="auto"/>
        <w:bottom w:val="none" w:sz="0" w:space="0" w:color="auto"/>
        <w:right w:val="none" w:sz="0" w:space="0" w:color="auto"/>
      </w:divBdr>
    </w:div>
    <w:div w:id="2101372272">
      <w:bodyDiv w:val="1"/>
      <w:marLeft w:val="0"/>
      <w:marRight w:val="0"/>
      <w:marTop w:val="0"/>
      <w:marBottom w:val="0"/>
      <w:divBdr>
        <w:top w:val="none" w:sz="0" w:space="0" w:color="auto"/>
        <w:left w:val="none" w:sz="0" w:space="0" w:color="auto"/>
        <w:bottom w:val="none" w:sz="0" w:space="0" w:color="auto"/>
        <w:right w:val="none" w:sz="0" w:space="0" w:color="auto"/>
      </w:divBdr>
    </w:div>
    <w:div w:id="2101677354">
      <w:bodyDiv w:val="1"/>
      <w:marLeft w:val="0"/>
      <w:marRight w:val="0"/>
      <w:marTop w:val="0"/>
      <w:marBottom w:val="0"/>
      <w:divBdr>
        <w:top w:val="none" w:sz="0" w:space="0" w:color="auto"/>
        <w:left w:val="none" w:sz="0" w:space="0" w:color="auto"/>
        <w:bottom w:val="none" w:sz="0" w:space="0" w:color="auto"/>
        <w:right w:val="none" w:sz="0" w:space="0" w:color="auto"/>
      </w:divBdr>
    </w:div>
    <w:div w:id="2101677602">
      <w:bodyDiv w:val="1"/>
      <w:marLeft w:val="0"/>
      <w:marRight w:val="0"/>
      <w:marTop w:val="0"/>
      <w:marBottom w:val="0"/>
      <w:divBdr>
        <w:top w:val="none" w:sz="0" w:space="0" w:color="auto"/>
        <w:left w:val="none" w:sz="0" w:space="0" w:color="auto"/>
        <w:bottom w:val="none" w:sz="0" w:space="0" w:color="auto"/>
        <w:right w:val="none" w:sz="0" w:space="0" w:color="auto"/>
      </w:divBdr>
    </w:div>
    <w:div w:id="2101756861">
      <w:bodyDiv w:val="1"/>
      <w:marLeft w:val="0"/>
      <w:marRight w:val="0"/>
      <w:marTop w:val="0"/>
      <w:marBottom w:val="0"/>
      <w:divBdr>
        <w:top w:val="none" w:sz="0" w:space="0" w:color="auto"/>
        <w:left w:val="none" w:sz="0" w:space="0" w:color="auto"/>
        <w:bottom w:val="none" w:sz="0" w:space="0" w:color="auto"/>
        <w:right w:val="none" w:sz="0" w:space="0" w:color="auto"/>
      </w:divBdr>
    </w:div>
    <w:div w:id="2102021879">
      <w:bodyDiv w:val="1"/>
      <w:marLeft w:val="0"/>
      <w:marRight w:val="0"/>
      <w:marTop w:val="0"/>
      <w:marBottom w:val="0"/>
      <w:divBdr>
        <w:top w:val="none" w:sz="0" w:space="0" w:color="auto"/>
        <w:left w:val="none" w:sz="0" w:space="0" w:color="auto"/>
        <w:bottom w:val="none" w:sz="0" w:space="0" w:color="auto"/>
        <w:right w:val="none" w:sz="0" w:space="0" w:color="auto"/>
      </w:divBdr>
    </w:div>
    <w:div w:id="2102023493">
      <w:bodyDiv w:val="1"/>
      <w:marLeft w:val="0"/>
      <w:marRight w:val="0"/>
      <w:marTop w:val="0"/>
      <w:marBottom w:val="0"/>
      <w:divBdr>
        <w:top w:val="none" w:sz="0" w:space="0" w:color="auto"/>
        <w:left w:val="none" w:sz="0" w:space="0" w:color="auto"/>
        <w:bottom w:val="none" w:sz="0" w:space="0" w:color="auto"/>
        <w:right w:val="none" w:sz="0" w:space="0" w:color="auto"/>
      </w:divBdr>
    </w:div>
    <w:div w:id="2102296243">
      <w:bodyDiv w:val="1"/>
      <w:marLeft w:val="0"/>
      <w:marRight w:val="0"/>
      <w:marTop w:val="0"/>
      <w:marBottom w:val="0"/>
      <w:divBdr>
        <w:top w:val="none" w:sz="0" w:space="0" w:color="auto"/>
        <w:left w:val="none" w:sz="0" w:space="0" w:color="auto"/>
        <w:bottom w:val="none" w:sz="0" w:space="0" w:color="auto"/>
        <w:right w:val="none" w:sz="0" w:space="0" w:color="auto"/>
      </w:divBdr>
    </w:div>
    <w:div w:id="2102337645">
      <w:bodyDiv w:val="1"/>
      <w:marLeft w:val="0"/>
      <w:marRight w:val="0"/>
      <w:marTop w:val="0"/>
      <w:marBottom w:val="0"/>
      <w:divBdr>
        <w:top w:val="none" w:sz="0" w:space="0" w:color="auto"/>
        <w:left w:val="none" w:sz="0" w:space="0" w:color="auto"/>
        <w:bottom w:val="none" w:sz="0" w:space="0" w:color="auto"/>
        <w:right w:val="none" w:sz="0" w:space="0" w:color="auto"/>
      </w:divBdr>
    </w:div>
    <w:div w:id="2102405990">
      <w:bodyDiv w:val="1"/>
      <w:marLeft w:val="0"/>
      <w:marRight w:val="0"/>
      <w:marTop w:val="0"/>
      <w:marBottom w:val="0"/>
      <w:divBdr>
        <w:top w:val="none" w:sz="0" w:space="0" w:color="auto"/>
        <w:left w:val="none" w:sz="0" w:space="0" w:color="auto"/>
        <w:bottom w:val="none" w:sz="0" w:space="0" w:color="auto"/>
        <w:right w:val="none" w:sz="0" w:space="0" w:color="auto"/>
      </w:divBdr>
    </w:div>
    <w:div w:id="2102407989">
      <w:bodyDiv w:val="1"/>
      <w:marLeft w:val="0"/>
      <w:marRight w:val="0"/>
      <w:marTop w:val="0"/>
      <w:marBottom w:val="0"/>
      <w:divBdr>
        <w:top w:val="none" w:sz="0" w:space="0" w:color="auto"/>
        <w:left w:val="none" w:sz="0" w:space="0" w:color="auto"/>
        <w:bottom w:val="none" w:sz="0" w:space="0" w:color="auto"/>
        <w:right w:val="none" w:sz="0" w:space="0" w:color="auto"/>
      </w:divBdr>
    </w:div>
    <w:div w:id="2102413334">
      <w:bodyDiv w:val="1"/>
      <w:marLeft w:val="0"/>
      <w:marRight w:val="0"/>
      <w:marTop w:val="0"/>
      <w:marBottom w:val="0"/>
      <w:divBdr>
        <w:top w:val="none" w:sz="0" w:space="0" w:color="auto"/>
        <w:left w:val="none" w:sz="0" w:space="0" w:color="auto"/>
        <w:bottom w:val="none" w:sz="0" w:space="0" w:color="auto"/>
        <w:right w:val="none" w:sz="0" w:space="0" w:color="auto"/>
      </w:divBdr>
    </w:div>
    <w:div w:id="2102485597">
      <w:bodyDiv w:val="1"/>
      <w:marLeft w:val="0"/>
      <w:marRight w:val="0"/>
      <w:marTop w:val="0"/>
      <w:marBottom w:val="0"/>
      <w:divBdr>
        <w:top w:val="none" w:sz="0" w:space="0" w:color="auto"/>
        <w:left w:val="none" w:sz="0" w:space="0" w:color="auto"/>
        <w:bottom w:val="none" w:sz="0" w:space="0" w:color="auto"/>
        <w:right w:val="none" w:sz="0" w:space="0" w:color="auto"/>
      </w:divBdr>
    </w:div>
    <w:div w:id="2102487978">
      <w:bodyDiv w:val="1"/>
      <w:marLeft w:val="0"/>
      <w:marRight w:val="0"/>
      <w:marTop w:val="0"/>
      <w:marBottom w:val="0"/>
      <w:divBdr>
        <w:top w:val="none" w:sz="0" w:space="0" w:color="auto"/>
        <w:left w:val="none" w:sz="0" w:space="0" w:color="auto"/>
        <w:bottom w:val="none" w:sz="0" w:space="0" w:color="auto"/>
        <w:right w:val="none" w:sz="0" w:space="0" w:color="auto"/>
      </w:divBdr>
    </w:div>
    <w:div w:id="2102797454">
      <w:bodyDiv w:val="1"/>
      <w:marLeft w:val="0"/>
      <w:marRight w:val="0"/>
      <w:marTop w:val="0"/>
      <w:marBottom w:val="0"/>
      <w:divBdr>
        <w:top w:val="none" w:sz="0" w:space="0" w:color="auto"/>
        <w:left w:val="none" w:sz="0" w:space="0" w:color="auto"/>
        <w:bottom w:val="none" w:sz="0" w:space="0" w:color="auto"/>
        <w:right w:val="none" w:sz="0" w:space="0" w:color="auto"/>
      </w:divBdr>
    </w:div>
    <w:div w:id="2103447626">
      <w:bodyDiv w:val="1"/>
      <w:marLeft w:val="0"/>
      <w:marRight w:val="0"/>
      <w:marTop w:val="0"/>
      <w:marBottom w:val="0"/>
      <w:divBdr>
        <w:top w:val="none" w:sz="0" w:space="0" w:color="auto"/>
        <w:left w:val="none" w:sz="0" w:space="0" w:color="auto"/>
        <w:bottom w:val="none" w:sz="0" w:space="0" w:color="auto"/>
        <w:right w:val="none" w:sz="0" w:space="0" w:color="auto"/>
      </w:divBdr>
    </w:div>
    <w:div w:id="2104372030">
      <w:bodyDiv w:val="1"/>
      <w:marLeft w:val="0"/>
      <w:marRight w:val="0"/>
      <w:marTop w:val="0"/>
      <w:marBottom w:val="0"/>
      <w:divBdr>
        <w:top w:val="none" w:sz="0" w:space="0" w:color="auto"/>
        <w:left w:val="none" w:sz="0" w:space="0" w:color="auto"/>
        <w:bottom w:val="none" w:sz="0" w:space="0" w:color="auto"/>
        <w:right w:val="none" w:sz="0" w:space="0" w:color="auto"/>
      </w:divBdr>
    </w:div>
    <w:div w:id="2104376269">
      <w:bodyDiv w:val="1"/>
      <w:marLeft w:val="0"/>
      <w:marRight w:val="0"/>
      <w:marTop w:val="0"/>
      <w:marBottom w:val="0"/>
      <w:divBdr>
        <w:top w:val="none" w:sz="0" w:space="0" w:color="auto"/>
        <w:left w:val="none" w:sz="0" w:space="0" w:color="auto"/>
        <w:bottom w:val="none" w:sz="0" w:space="0" w:color="auto"/>
        <w:right w:val="none" w:sz="0" w:space="0" w:color="auto"/>
      </w:divBdr>
    </w:div>
    <w:div w:id="2104567087">
      <w:bodyDiv w:val="1"/>
      <w:marLeft w:val="0"/>
      <w:marRight w:val="0"/>
      <w:marTop w:val="0"/>
      <w:marBottom w:val="0"/>
      <w:divBdr>
        <w:top w:val="none" w:sz="0" w:space="0" w:color="auto"/>
        <w:left w:val="none" w:sz="0" w:space="0" w:color="auto"/>
        <w:bottom w:val="none" w:sz="0" w:space="0" w:color="auto"/>
        <w:right w:val="none" w:sz="0" w:space="0" w:color="auto"/>
      </w:divBdr>
    </w:div>
    <w:div w:id="2104689217">
      <w:bodyDiv w:val="1"/>
      <w:marLeft w:val="0"/>
      <w:marRight w:val="0"/>
      <w:marTop w:val="0"/>
      <w:marBottom w:val="0"/>
      <w:divBdr>
        <w:top w:val="none" w:sz="0" w:space="0" w:color="auto"/>
        <w:left w:val="none" w:sz="0" w:space="0" w:color="auto"/>
        <w:bottom w:val="none" w:sz="0" w:space="0" w:color="auto"/>
        <w:right w:val="none" w:sz="0" w:space="0" w:color="auto"/>
      </w:divBdr>
    </w:div>
    <w:div w:id="2104691403">
      <w:bodyDiv w:val="1"/>
      <w:marLeft w:val="0"/>
      <w:marRight w:val="0"/>
      <w:marTop w:val="0"/>
      <w:marBottom w:val="0"/>
      <w:divBdr>
        <w:top w:val="none" w:sz="0" w:space="0" w:color="auto"/>
        <w:left w:val="none" w:sz="0" w:space="0" w:color="auto"/>
        <w:bottom w:val="none" w:sz="0" w:space="0" w:color="auto"/>
        <w:right w:val="none" w:sz="0" w:space="0" w:color="auto"/>
      </w:divBdr>
    </w:div>
    <w:div w:id="2104764389">
      <w:bodyDiv w:val="1"/>
      <w:marLeft w:val="0"/>
      <w:marRight w:val="0"/>
      <w:marTop w:val="0"/>
      <w:marBottom w:val="0"/>
      <w:divBdr>
        <w:top w:val="none" w:sz="0" w:space="0" w:color="auto"/>
        <w:left w:val="none" w:sz="0" w:space="0" w:color="auto"/>
        <w:bottom w:val="none" w:sz="0" w:space="0" w:color="auto"/>
        <w:right w:val="none" w:sz="0" w:space="0" w:color="auto"/>
      </w:divBdr>
    </w:div>
    <w:div w:id="2105300322">
      <w:bodyDiv w:val="1"/>
      <w:marLeft w:val="0"/>
      <w:marRight w:val="0"/>
      <w:marTop w:val="0"/>
      <w:marBottom w:val="0"/>
      <w:divBdr>
        <w:top w:val="none" w:sz="0" w:space="0" w:color="auto"/>
        <w:left w:val="none" w:sz="0" w:space="0" w:color="auto"/>
        <w:bottom w:val="none" w:sz="0" w:space="0" w:color="auto"/>
        <w:right w:val="none" w:sz="0" w:space="0" w:color="auto"/>
      </w:divBdr>
    </w:div>
    <w:div w:id="2105303842">
      <w:bodyDiv w:val="1"/>
      <w:marLeft w:val="0"/>
      <w:marRight w:val="0"/>
      <w:marTop w:val="0"/>
      <w:marBottom w:val="0"/>
      <w:divBdr>
        <w:top w:val="none" w:sz="0" w:space="0" w:color="auto"/>
        <w:left w:val="none" w:sz="0" w:space="0" w:color="auto"/>
        <w:bottom w:val="none" w:sz="0" w:space="0" w:color="auto"/>
        <w:right w:val="none" w:sz="0" w:space="0" w:color="auto"/>
      </w:divBdr>
    </w:div>
    <w:div w:id="2105566274">
      <w:bodyDiv w:val="1"/>
      <w:marLeft w:val="0"/>
      <w:marRight w:val="0"/>
      <w:marTop w:val="0"/>
      <w:marBottom w:val="0"/>
      <w:divBdr>
        <w:top w:val="none" w:sz="0" w:space="0" w:color="auto"/>
        <w:left w:val="none" w:sz="0" w:space="0" w:color="auto"/>
        <w:bottom w:val="none" w:sz="0" w:space="0" w:color="auto"/>
        <w:right w:val="none" w:sz="0" w:space="0" w:color="auto"/>
      </w:divBdr>
    </w:div>
    <w:div w:id="2105683534">
      <w:bodyDiv w:val="1"/>
      <w:marLeft w:val="0"/>
      <w:marRight w:val="0"/>
      <w:marTop w:val="0"/>
      <w:marBottom w:val="0"/>
      <w:divBdr>
        <w:top w:val="none" w:sz="0" w:space="0" w:color="auto"/>
        <w:left w:val="none" w:sz="0" w:space="0" w:color="auto"/>
        <w:bottom w:val="none" w:sz="0" w:space="0" w:color="auto"/>
        <w:right w:val="none" w:sz="0" w:space="0" w:color="auto"/>
      </w:divBdr>
    </w:div>
    <w:div w:id="2106027930">
      <w:bodyDiv w:val="1"/>
      <w:marLeft w:val="0"/>
      <w:marRight w:val="0"/>
      <w:marTop w:val="0"/>
      <w:marBottom w:val="0"/>
      <w:divBdr>
        <w:top w:val="none" w:sz="0" w:space="0" w:color="auto"/>
        <w:left w:val="none" w:sz="0" w:space="0" w:color="auto"/>
        <w:bottom w:val="none" w:sz="0" w:space="0" w:color="auto"/>
        <w:right w:val="none" w:sz="0" w:space="0" w:color="auto"/>
      </w:divBdr>
    </w:div>
    <w:div w:id="2106143635">
      <w:bodyDiv w:val="1"/>
      <w:marLeft w:val="0"/>
      <w:marRight w:val="0"/>
      <w:marTop w:val="0"/>
      <w:marBottom w:val="0"/>
      <w:divBdr>
        <w:top w:val="none" w:sz="0" w:space="0" w:color="auto"/>
        <w:left w:val="none" w:sz="0" w:space="0" w:color="auto"/>
        <w:bottom w:val="none" w:sz="0" w:space="0" w:color="auto"/>
        <w:right w:val="none" w:sz="0" w:space="0" w:color="auto"/>
      </w:divBdr>
    </w:div>
    <w:div w:id="2106343711">
      <w:bodyDiv w:val="1"/>
      <w:marLeft w:val="0"/>
      <w:marRight w:val="0"/>
      <w:marTop w:val="0"/>
      <w:marBottom w:val="0"/>
      <w:divBdr>
        <w:top w:val="none" w:sz="0" w:space="0" w:color="auto"/>
        <w:left w:val="none" w:sz="0" w:space="0" w:color="auto"/>
        <w:bottom w:val="none" w:sz="0" w:space="0" w:color="auto"/>
        <w:right w:val="none" w:sz="0" w:space="0" w:color="auto"/>
      </w:divBdr>
    </w:div>
    <w:div w:id="2106459137">
      <w:bodyDiv w:val="1"/>
      <w:marLeft w:val="0"/>
      <w:marRight w:val="0"/>
      <w:marTop w:val="0"/>
      <w:marBottom w:val="0"/>
      <w:divBdr>
        <w:top w:val="none" w:sz="0" w:space="0" w:color="auto"/>
        <w:left w:val="none" w:sz="0" w:space="0" w:color="auto"/>
        <w:bottom w:val="none" w:sz="0" w:space="0" w:color="auto"/>
        <w:right w:val="none" w:sz="0" w:space="0" w:color="auto"/>
      </w:divBdr>
    </w:div>
    <w:div w:id="2106460384">
      <w:bodyDiv w:val="1"/>
      <w:marLeft w:val="0"/>
      <w:marRight w:val="0"/>
      <w:marTop w:val="0"/>
      <w:marBottom w:val="0"/>
      <w:divBdr>
        <w:top w:val="none" w:sz="0" w:space="0" w:color="auto"/>
        <w:left w:val="none" w:sz="0" w:space="0" w:color="auto"/>
        <w:bottom w:val="none" w:sz="0" w:space="0" w:color="auto"/>
        <w:right w:val="none" w:sz="0" w:space="0" w:color="auto"/>
      </w:divBdr>
    </w:div>
    <w:div w:id="2106530517">
      <w:bodyDiv w:val="1"/>
      <w:marLeft w:val="0"/>
      <w:marRight w:val="0"/>
      <w:marTop w:val="0"/>
      <w:marBottom w:val="0"/>
      <w:divBdr>
        <w:top w:val="none" w:sz="0" w:space="0" w:color="auto"/>
        <w:left w:val="none" w:sz="0" w:space="0" w:color="auto"/>
        <w:bottom w:val="none" w:sz="0" w:space="0" w:color="auto"/>
        <w:right w:val="none" w:sz="0" w:space="0" w:color="auto"/>
      </w:divBdr>
    </w:div>
    <w:div w:id="2106801659">
      <w:bodyDiv w:val="1"/>
      <w:marLeft w:val="0"/>
      <w:marRight w:val="0"/>
      <w:marTop w:val="0"/>
      <w:marBottom w:val="0"/>
      <w:divBdr>
        <w:top w:val="none" w:sz="0" w:space="0" w:color="auto"/>
        <w:left w:val="none" w:sz="0" w:space="0" w:color="auto"/>
        <w:bottom w:val="none" w:sz="0" w:space="0" w:color="auto"/>
        <w:right w:val="none" w:sz="0" w:space="0" w:color="auto"/>
      </w:divBdr>
    </w:div>
    <w:div w:id="2107189777">
      <w:bodyDiv w:val="1"/>
      <w:marLeft w:val="0"/>
      <w:marRight w:val="0"/>
      <w:marTop w:val="0"/>
      <w:marBottom w:val="0"/>
      <w:divBdr>
        <w:top w:val="none" w:sz="0" w:space="0" w:color="auto"/>
        <w:left w:val="none" w:sz="0" w:space="0" w:color="auto"/>
        <w:bottom w:val="none" w:sz="0" w:space="0" w:color="auto"/>
        <w:right w:val="none" w:sz="0" w:space="0" w:color="auto"/>
      </w:divBdr>
    </w:div>
    <w:div w:id="2107263537">
      <w:bodyDiv w:val="1"/>
      <w:marLeft w:val="0"/>
      <w:marRight w:val="0"/>
      <w:marTop w:val="0"/>
      <w:marBottom w:val="0"/>
      <w:divBdr>
        <w:top w:val="none" w:sz="0" w:space="0" w:color="auto"/>
        <w:left w:val="none" w:sz="0" w:space="0" w:color="auto"/>
        <w:bottom w:val="none" w:sz="0" w:space="0" w:color="auto"/>
        <w:right w:val="none" w:sz="0" w:space="0" w:color="auto"/>
      </w:divBdr>
    </w:div>
    <w:div w:id="2107386052">
      <w:bodyDiv w:val="1"/>
      <w:marLeft w:val="0"/>
      <w:marRight w:val="0"/>
      <w:marTop w:val="0"/>
      <w:marBottom w:val="0"/>
      <w:divBdr>
        <w:top w:val="none" w:sz="0" w:space="0" w:color="auto"/>
        <w:left w:val="none" w:sz="0" w:space="0" w:color="auto"/>
        <w:bottom w:val="none" w:sz="0" w:space="0" w:color="auto"/>
        <w:right w:val="none" w:sz="0" w:space="0" w:color="auto"/>
      </w:divBdr>
    </w:div>
    <w:div w:id="2107647926">
      <w:bodyDiv w:val="1"/>
      <w:marLeft w:val="0"/>
      <w:marRight w:val="0"/>
      <w:marTop w:val="0"/>
      <w:marBottom w:val="0"/>
      <w:divBdr>
        <w:top w:val="none" w:sz="0" w:space="0" w:color="auto"/>
        <w:left w:val="none" w:sz="0" w:space="0" w:color="auto"/>
        <w:bottom w:val="none" w:sz="0" w:space="0" w:color="auto"/>
        <w:right w:val="none" w:sz="0" w:space="0" w:color="auto"/>
      </w:divBdr>
    </w:div>
    <w:div w:id="2107729158">
      <w:bodyDiv w:val="1"/>
      <w:marLeft w:val="0"/>
      <w:marRight w:val="0"/>
      <w:marTop w:val="0"/>
      <w:marBottom w:val="0"/>
      <w:divBdr>
        <w:top w:val="none" w:sz="0" w:space="0" w:color="auto"/>
        <w:left w:val="none" w:sz="0" w:space="0" w:color="auto"/>
        <w:bottom w:val="none" w:sz="0" w:space="0" w:color="auto"/>
        <w:right w:val="none" w:sz="0" w:space="0" w:color="auto"/>
      </w:divBdr>
    </w:div>
    <w:div w:id="2107845616">
      <w:bodyDiv w:val="1"/>
      <w:marLeft w:val="0"/>
      <w:marRight w:val="0"/>
      <w:marTop w:val="0"/>
      <w:marBottom w:val="0"/>
      <w:divBdr>
        <w:top w:val="none" w:sz="0" w:space="0" w:color="auto"/>
        <w:left w:val="none" w:sz="0" w:space="0" w:color="auto"/>
        <w:bottom w:val="none" w:sz="0" w:space="0" w:color="auto"/>
        <w:right w:val="none" w:sz="0" w:space="0" w:color="auto"/>
      </w:divBdr>
    </w:div>
    <w:div w:id="2107846030">
      <w:bodyDiv w:val="1"/>
      <w:marLeft w:val="0"/>
      <w:marRight w:val="0"/>
      <w:marTop w:val="0"/>
      <w:marBottom w:val="0"/>
      <w:divBdr>
        <w:top w:val="none" w:sz="0" w:space="0" w:color="auto"/>
        <w:left w:val="none" w:sz="0" w:space="0" w:color="auto"/>
        <w:bottom w:val="none" w:sz="0" w:space="0" w:color="auto"/>
        <w:right w:val="none" w:sz="0" w:space="0" w:color="auto"/>
      </w:divBdr>
    </w:div>
    <w:div w:id="2108033707">
      <w:bodyDiv w:val="1"/>
      <w:marLeft w:val="0"/>
      <w:marRight w:val="0"/>
      <w:marTop w:val="0"/>
      <w:marBottom w:val="0"/>
      <w:divBdr>
        <w:top w:val="none" w:sz="0" w:space="0" w:color="auto"/>
        <w:left w:val="none" w:sz="0" w:space="0" w:color="auto"/>
        <w:bottom w:val="none" w:sz="0" w:space="0" w:color="auto"/>
        <w:right w:val="none" w:sz="0" w:space="0" w:color="auto"/>
      </w:divBdr>
    </w:div>
    <w:div w:id="2108036969">
      <w:bodyDiv w:val="1"/>
      <w:marLeft w:val="0"/>
      <w:marRight w:val="0"/>
      <w:marTop w:val="0"/>
      <w:marBottom w:val="0"/>
      <w:divBdr>
        <w:top w:val="none" w:sz="0" w:space="0" w:color="auto"/>
        <w:left w:val="none" w:sz="0" w:space="0" w:color="auto"/>
        <w:bottom w:val="none" w:sz="0" w:space="0" w:color="auto"/>
        <w:right w:val="none" w:sz="0" w:space="0" w:color="auto"/>
      </w:divBdr>
    </w:div>
    <w:div w:id="2108229379">
      <w:bodyDiv w:val="1"/>
      <w:marLeft w:val="0"/>
      <w:marRight w:val="0"/>
      <w:marTop w:val="0"/>
      <w:marBottom w:val="0"/>
      <w:divBdr>
        <w:top w:val="none" w:sz="0" w:space="0" w:color="auto"/>
        <w:left w:val="none" w:sz="0" w:space="0" w:color="auto"/>
        <w:bottom w:val="none" w:sz="0" w:space="0" w:color="auto"/>
        <w:right w:val="none" w:sz="0" w:space="0" w:color="auto"/>
      </w:divBdr>
    </w:div>
    <w:div w:id="2108620867">
      <w:bodyDiv w:val="1"/>
      <w:marLeft w:val="0"/>
      <w:marRight w:val="0"/>
      <w:marTop w:val="0"/>
      <w:marBottom w:val="0"/>
      <w:divBdr>
        <w:top w:val="none" w:sz="0" w:space="0" w:color="auto"/>
        <w:left w:val="none" w:sz="0" w:space="0" w:color="auto"/>
        <w:bottom w:val="none" w:sz="0" w:space="0" w:color="auto"/>
        <w:right w:val="none" w:sz="0" w:space="0" w:color="auto"/>
      </w:divBdr>
    </w:div>
    <w:div w:id="2108846461">
      <w:bodyDiv w:val="1"/>
      <w:marLeft w:val="0"/>
      <w:marRight w:val="0"/>
      <w:marTop w:val="0"/>
      <w:marBottom w:val="0"/>
      <w:divBdr>
        <w:top w:val="none" w:sz="0" w:space="0" w:color="auto"/>
        <w:left w:val="none" w:sz="0" w:space="0" w:color="auto"/>
        <w:bottom w:val="none" w:sz="0" w:space="0" w:color="auto"/>
        <w:right w:val="none" w:sz="0" w:space="0" w:color="auto"/>
      </w:divBdr>
    </w:div>
    <w:div w:id="2108885247">
      <w:bodyDiv w:val="1"/>
      <w:marLeft w:val="0"/>
      <w:marRight w:val="0"/>
      <w:marTop w:val="0"/>
      <w:marBottom w:val="0"/>
      <w:divBdr>
        <w:top w:val="none" w:sz="0" w:space="0" w:color="auto"/>
        <w:left w:val="none" w:sz="0" w:space="0" w:color="auto"/>
        <w:bottom w:val="none" w:sz="0" w:space="0" w:color="auto"/>
        <w:right w:val="none" w:sz="0" w:space="0" w:color="auto"/>
      </w:divBdr>
    </w:div>
    <w:div w:id="2108888171">
      <w:bodyDiv w:val="1"/>
      <w:marLeft w:val="0"/>
      <w:marRight w:val="0"/>
      <w:marTop w:val="0"/>
      <w:marBottom w:val="0"/>
      <w:divBdr>
        <w:top w:val="none" w:sz="0" w:space="0" w:color="auto"/>
        <w:left w:val="none" w:sz="0" w:space="0" w:color="auto"/>
        <w:bottom w:val="none" w:sz="0" w:space="0" w:color="auto"/>
        <w:right w:val="none" w:sz="0" w:space="0" w:color="auto"/>
      </w:divBdr>
    </w:div>
    <w:div w:id="2109226304">
      <w:bodyDiv w:val="1"/>
      <w:marLeft w:val="0"/>
      <w:marRight w:val="0"/>
      <w:marTop w:val="0"/>
      <w:marBottom w:val="0"/>
      <w:divBdr>
        <w:top w:val="none" w:sz="0" w:space="0" w:color="auto"/>
        <w:left w:val="none" w:sz="0" w:space="0" w:color="auto"/>
        <w:bottom w:val="none" w:sz="0" w:space="0" w:color="auto"/>
        <w:right w:val="none" w:sz="0" w:space="0" w:color="auto"/>
      </w:divBdr>
    </w:div>
    <w:div w:id="2109542075">
      <w:bodyDiv w:val="1"/>
      <w:marLeft w:val="0"/>
      <w:marRight w:val="0"/>
      <w:marTop w:val="0"/>
      <w:marBottom w:val="0"/>
      <w:divBdr>
        <w:top w:val="none" w:sz="0" w:space="0" w:color="auto"/>
        <w:left w:val="none" w:sz="0" w:space="0" w:color="auto"/>
        <w:bottom w:val="none" w:sz="0" w:space="0" w:color="auto"/>
        <w:right w:val="none" w:sz="0" w:space="0" w:color="auto"/>
      </w:divBdr>
    </w:div>
    <w:div w:id="2109543931">
      <w:bodyDiv w:val="1"/>
      <w:marLeft w:val="0"/>
      <w:marRight w:val="0"/>
      <w:marTop w:val="0"/>
      <w:marBottom w:val="0"/>
      <w:divBdr>
        <w:top w:val="none" w:sz="0" w:space="0" w:color="auto"/>
        <w:left w:val="none" w:sz="0" w:space="0" w:color="auto"/>
        <w:bottom w:val="none" w:sz="0" w:space="0" w:color="auto"/>
        <w:right w:val="none" w:sz="0" w:space="0" w:color="auto"/>
      </w:divBdr>
    </w:div>
    <w:div w:id="2109881827">
      <w:bodyDiv w:val="1"/>
      <w:marLeft w:val="0"/>
      <w:marRight w:val="0"/>
      <w:marTop w:val="0"/>
      <w:marBottom w:val="0"/>
      <w:divBdr>
        <w:top w:val="none" w:sz="0" w:space="0" w:color="auto"/>
        <w:left w:val="none" w:sz="0" w:space="0" w:color="auto"/>
        <w:bottom w:val="none" w:sz="0" w:space="0" w:color="auto"/>
        <w:right w:val="none" w:sz="0" w:space="0" w:color="auto"/>
      </w:divBdr>
    </w:div>
    <w:div w:id="2110274668">
      <w:bodyDiv w:val="1"/>
      <w:marLeft w:val="0"/>
      <w:marRight w:val="0"/>
      <w:marTop w:val="0"/>
      <w:marBottom w:val="0"/>
      <w:divBdr>
        <w:top w:val="none" w:sz="0" w:space="0" w:color="auto"/>
        <w:left w:val="none" w:sz="0" w:space="0" w:color="auto"/>
        <w:bottom w:val="none" w:sz="0" w:space="0" w:color="auto"/>
        <w:right w:val="none" w:sz="0" w:space="0" w:color="auto"/>
      </w:divBdr>
    </w:div>
    <w:div w:id="2110344064">
      <w:bodyDiv w:val="1"/>
      <w:marLeft w:val="0"/>
      <w:marRight w:val="0"/>
      <w:marTop w:val="0"/>
      <w:marBottom w:val="0"/>
      <w:divBdr>
        <w:top w:val="none" w:sz="0" w:space="0" w:color="auto"/>
        <w:left w:val="none" w:sz="0" w:space="0" w:color="auto"/>
        <w:bottom w:val="none" w:sz="0" w:space="0" w:color="auto"/>
        <w:right w:val="none" w:sz="0" w:space="0" w:color="auto"/>
      </w:divBdr>
    </w:div>
    <w:div w:id="2110392076">
      <w:bodyDiv w:val="1"/>
      <w:marLeft w:val="0"/>
      <w:marRight w:val="0"/>
      <w:marTop w:val="0"/>
      <w:marBottom w:val="0"/>
      <w:divBdr>
        <w:top w:val="none" w:sz="0" w:space="0" w:color="auto"/>
        <w:left w:val="none" w:sz="0" w:space="0" w:color="auto"/>
        <w:bottom w:val="none" w:sz="0" w:space="0" w:color="auto"/>
        <w:right w:val="none" w:sz="0" w:space="0" w:color="auto"/>
      </w:divBdr>
    </w:div>
    <w:div w:id="2110419364">
      <w:bodyDiv w:val="1"/>
      <w:marLeft w:val="0"/>
      <w:marRight w:val="0"/>
      <w:marTop w:val="0"/>
      <w:marBottom w:val="0"/>
      <w:divBdr>
        <w:top w:val="none" w:sz="0" w:space="0" w:color="auto"/>
        <w:left w:val="none" w:sz="0" w:space="0" w:color="auto"/>
        <w:bottom w:val="none" w:sz="0" w:space="0" w:color="auto"/>
        <w:right w:val="none" w:sz="0" w:space="0" w:color="auto"/>
      </w:divBdr>
    </w:div>
    <w:div w:id="2110587336">
      <w:bodyDiv w:val="1"/>
      <w:marLeft w:val="0"/>
      <w:marRight w:val="0"/>
      <w:marTop w:val="0"/>
      <w:marBottom w:val="0"/>
      <w:divBdr>
        <w:top w:val="none" w:sz="0" w:space="0" w:color="auto"/>
        <w:left w:val="none" w:sz="0" w:space="0" w:color="auto"/>
        <w:bottom w:val="none" w:sz="0" w:space="0" w:color="auto"/>
        <w:right w:val="none" w:sz="0" w:space="0" w:color="auto"/>
      </w:divBdr>
    </w:div>
    <w:div w:id="2110654972">
      <w:bodyDiv w:val="1"/>
      <w:marLeft w:val="0"/>
      <w:marRight w:val="0"/>
      <w:marTop w:val="0"/>
      <w:marBottom w:val="0"/>
      <w:divBdr>
        <w:top w:val="none" w:sz="0" w:space="0" w:color="auto"/>
        <w:left w:val="none" w:sz="0" w:space="0" w:color="auto"/>
        <w:bottom w:val="none" w:sz="0" w:space="0" w:color="auto"/>
        <w:right w:val="none" w:sz="0" w:space="0" w:color="auto"/>
      </w:divBdr>
    </w:div>
    <w:div w:id="2110662697">
      <w:bodyDiv w:val="1"/>
      <w:marLeft w:val="0"/>
      <w:marRight w:val="0"/>
      <w:marTop w:val="0"/>
      <w:marBottom w:val="0"/>
      <w:divBdr>
        <w:top w:val="none" w:sz="0" w:space="0" w:color="auto"/>
        <w:left w:val="none" w:sz="0" w:space="0" w:color="auto"/>
        <w:bottom w:val="none" w:sz="0" w:space="0" w:color="auto"/>
        <w:right w:val="none" w:sz="0" w:space="0" w:color="auto"/>
      </w:divBdr>
    </w:div>
    <w:div w:id="2110734411">
      <w:bodyDiv w:val="1"/>
      <w:marLeft w:val="0"/>
      <w:marRight w:val="0"/>
      <w:marTop w:val="0"/>
      <w:marBottom w:val="0"/>
      <w:divBdr>
        <w:top w:val="none" w:sz="0" w:space="0" w:color="auto"/>
        <w:left w:val="none" w:sz="0" w:space="0" w:color="auto"/>
        <w:bottom w:val="none" w:sz="0" w:space="0" w:color="auto"/>
        <w:right w:val="none" w:sz="0" w:space="0" w:color="auto"/>
      </w:divBdr>
    </w:div>
    <w:div w:id="2110855838">
      <w:bodyDiv w:val="1"/>
      <w:marLeft w:val="0"/>
      <w:marRight w:val="0"/>
      <w:marTop w:val="0"/>
      <w:marBottom w:val="0"/>
      <w:divBdr>
        <w:top w:val="none" w:sz="0" w:space="0" w:color="auto"/>
        <w:left w:val="none" w:sz="0" w:space="0" w:color="auto"/>
        <w:bottom w:val="none" w:sz="0" w:space="0" w:color="auto"/>
        <w:right w:val="none" w:sz="0" w:space="0" w:color="auto"/>
      </w:divBdr>
    </w:div>
    <w:div w:id="2111005163">
      <w:bodyDiv w:val="1"/>
      <w:marLeft w:val="0"/>
      <w:marRight w:val="0"/>
      <w:marTop w:val="0"/>
      <w:marBottom w:val="0"/>
      <w:divBdr>
        <w:top w:val="none" w:sz="0" w:space="0" w:color="auto"/>
        <w:left w:val="none" w:sz="0" w:space="0" w:color="auto"/>
        <w:bottom w:val="none" w:sz="0" w:space="0" w:color="auto"/>
        <w:right w:val="none" w:sz="0" w:space="0" w:color="auto"/>
      </w:divBdr>
    </w:div>
    <w:div w:id="2111199069">
      <w:bodyDiv w:val="1"/>
      <w:marLeft w:val="0"/>
      <w:marRight w:val="0"/>
      <w:marTop w:val="0"/>
      <w:marBottom w:val="0"/>
      <w:divBdr>
        <w:top w:val="none" w:sz="0" w:space="0" w:color="auto"/>
        <w:left w:val="none" w:sz="0" w:space="0" w:color="auto"/>
        <w:bottom w:val="none" w:sz="0" w:space="0" w:color="auto"/>
        <w:right w:val="none" w:sz="0" w:space="0" w:color="auto"/>
      </w:divBdr>
    </w:div>
    <w:div w:id="2111505273">
      <w:bodyDiv w:val="1"/>
      <w:marLeft w:val="0"/>
      <w:marRight w:val="0"/>
      <w:marTop w:val="0"/>
      <w:marBottom w:val="0"/>
      <w:divBdr>
        <w:top w:val="none" w:sz="0" w:space="0" w:color="auto"/>
        <w:left w:val="none" w:sz="0" w:space="0" w:color="auto"/>
        <w:bottom w:val="none" w:sz="0" w:space="0" w:color="auto"/>
        <w:right w:val="none" w:sz="0" w:space="0" w:color="auto"/>
      </w:divBdr>
    </w:div>
    <w:div w:id="2111853832">
      <w:bodyDiv w:val="1"/>
      <w:marLeft w:val="0"/>
      <w:marRight w:val="0"/>
      <w:marTop w:val="0"/>
      <w:marBottom w:val="0"/>
      <w:divBdr>
        <w:top w:val="none" w:sz="0" w:space="0" w:color="auto"/>
        <w:left w:val="none" w:sz="0" w:space="0" w:color="auto"/>
        <w:bottom w:val="none" w:sz="0" w:space="0" w:color="auto"/>
        <w:right w:val="none" w:sz="0" w:space="0" w:color="auto"/>
      </w:divBdr>
    </w:div>
    <w:div w:id="2111930227">
      <w:bodyDiv w:val="1"/>
      <w:marLeft w:val="0"/>
      <w:marRight w:val="0"/>
      <w:marTop w:val="0"/>
      <w:marBottom w:val="0"/>
      <w:divBdr>
        <w:top w:val="none" w:sz="0" w:space="0" w:color="auto"/>
        <w:left w:val="none" w:sz="0" w:space="0" w:color="auto"/>
        <w:bottom w:val="none" w:sz="0" w:space="0" w:color="auto"/>
        <w:right w:val="none" w:sz="0" w:space="0" w:color="auto"/>
      </w:divBdr>
    </w:div>
    <w:div w:id="2112044246">
      <w:bodyDiv w:val="1"/>
      <w:marLeft w:val="0"/>
      <w:marRight w:val="0"/>
      <w:marTop w:val="0"/>
      <w:marBottom w:val="0"/>
      <w:divBdr>
        <w:top w:val="none" w:sz="0" w:space="0" w:color="auto"/>
        <w:left w:val="none" w:sz="0" w:space="0" w:color="auto"/>
        <w:bottom w:val="none" w:sz="0" w:space="0" w:color="auto"/>
        <w:right w:val="none" w:sz="0" w:space="0" w:color="auto"/>
      </w:divBdr>
    </w:div>
    <w:div w:id="2112047798">
      <w:bodyDiv w:val="1"/>
      <w:marLeft w:val="0"/>
      <w:marRight w:val="0"/>
      <w:marTop w:val="0"/>
      <w:marBottom w:val="0"/>
      <w:divBdr>
        <w:top w:val="none" w:sz="0" w:space="0" w:color="auto"/>
        <w:left w:val="none" w:sz="0" w:space="0" w:color="auto"/>
        <w:bottom w:val="none" w:sz="0" w:space="0" w:color="auto"/>
        <w:right w:val="none" w:sz="0" w:space="0" w:color="auto"/>
      </w:divBdr>
    </w:div>
    <w:div w:id="2112167051">
      <w:bodyDiv w:val="1"/>
      <w:marLeft w:val="0"/>
      <w:marRight w:val="0"/>
      <w:marTop w:val="0"/>
      <w:marBottom w:val="0"/>
      <w:divBdr>
        <w:top w:val="none" w:sz="0" w:space="0" w:color="auto"/>
        <w:left w:val="none" w:sz="0" w:space="0" w:color="auto"/>
        <w:bottom w:val="none" w:sz="0" w:space="0" w:color="auto"/>
        <w:right w:val="none" w:sz="0" w:space="0" w:color="auto"/>
      </w:divBdr>
    </w:div>
    <w:div w:id="2112384909">
      <w:bodyDiv w:val="1"/>
      <w:marLeft w:val="0"/>
      <w:marRight w:val="0"/>
      <w:marTop w:val="0"/>
      <w:marBottom w:val="0"/>
      <w:divBdr>
        <w:top w:val="none" w:sz="0" w:space="0" w:color="auto"/>
        <w:left w:val="none" w:sz="0" w:space="0" w:color="auto"/>
        <w:bottom w:val="none" w:sz="0" w:space="0" w:color="auto"/>
        <w:right w:val="none" w:sz="0" w:space="0" w:color="auto"/>
      </w:divBdr>
    </w:div>
    <w:div w:id="2112775575">
      <w:bodyDiv w:val="1"/>
      <w:marLeft w:val="0"/>
      <w:marRight w:val="0"/>
      <w:marTop w:val="0"/>
      <w:marBottom w:val="0"/>
      <w:divBdr>
        <w:top w:val="none" w:sz="0" w:space="0" w:color="auto"/>
        <w:left w:val="none" w:sz="0" w:space="0" w:color="auto"/>
        <w:bottom w:val="none" w:sz="0" w:space="0" w:color="auto"/>
        <w:right w:val="none" w:sz="0" w:space="0" w:color="auto"/>
      </w:divBdr>
    </w:div>
    <w:div w:id="2112817985">
      <w:bodyDiv w:val="1"/>
      <w:marLeft w:val="0"/>
      <w:marRight w:val="0"/>
      <w:marTop w:val="0"/>
      <w:marBottom w:val="0"/>
      <w:divBdr>
        <w:top w:val="none" w:sz="0" w:space="0" w:color="auto"/>
        <w:left w:val="none" w:sz="0" w:space="0" w:color="auto"/>
        <w:bottom w:val="none" w:sz="0" w:space="0" w:color="auto"/>
        <w:right w:val="none" w:sz="0" w:space="0" w:color="auto"/>
      </w:divBdr>
    </w:div>
    <w:div w:id="2112970791">
      <w:bodyDiv w:val="1"/>
      <w:marLeft w:val="0"/>
      <w:marRight w:val="0"/>
      <w:marTop w:val="0"/>
      <w:marBottom w:val="0"/>
      <w:divBdr>
        <w:top w:val="none" w:sz="0" w:space="0" w:color="auto"/>
        <w:left w:val="none" w:sz="0" w:space="0" w:color="auto"/>
        <w:bottom w:val="none" w:sz="0" w:space="0" w:color="auto"/>
        <w:right w:val="none" w:sz="0" w:space="0" w:color="auto"/>
      </w:divBdr>
    </w:div>
    <w:div w:id="2113014813">
      <w:bodyDiv w:val="1"/>
      <w:marLeft w:val="0"/>
      <w:marRight w:val="0"/>
      <w:marTop w:val="0"/>
      <w:marBottom w:val="0"/>
      <w:divBdr>
        <w:top w:val="none" w:sz="0" w:space="0" w:color="auto"/>
        <w:left w:val="none" w:sz="0" w:space="0" w:color="auto"/>
        <w:bottom w:val="none" w:sz="0" w:space="0" w:color="auto"/>
        <w:right w:val="none" w:sz="0" w:space="0" w:color="auto"/>
      </w:divBdr>
    </w:div>
    <w:div w:id="2113550235">
      <w:bodyDiv w:val="1"/>
      <w:marLeft w:val="0"/>
      <w:marRight w:val="0"/>
      <w:marTop w:val="0"/>
      <w:marBottom w:val="0"/>
      <w:divBdr>
        <w:top w:val="none" w:sz="0" w:space="0" w:color="auto"/>
        <w:left w:val="none" w:sz="0" w:space="0" w:color="auto"/>
        <w:bottom w:val="none" w:sz="0" w:space="0" w:color="auto"/>
        <w:right w:val="none" w:sz="0" w:space="0" w:color="auto"/>
      </w:divBdr>
    </w:div>
    <w:div w:id="2114009185">
      <w:bodyDiv w:val="1"/>
      <w:marLeft w:val="0"/>
      <w:marRight w:val="0"/>
      <w:marTop w:val="0"/>
      <w:marBottom w:val="0"/>
      <w:divBdr>
        <w:top w:val="none" w:sz="0" w:space="0" w:color="auto"/>
        <w:left w:val="none" w:sz="0" w:space="0" w:color="auto"/>
        <w:bottom w:val="none" w:sz="0" w:space="0" w:color="auto"/>
        <w:right w:val="none" w:sz="0" w:space="0" w:color="auto"/>
      </w:divBdr>
    </w:div>
    <w:div w:id="2114083462">
      <w:bodyDiv w:val="1"/>
      <w:marLeft w:val="0"/>
      <w:marRight w:val="0"/>
      <w:marTop w:val="0"/>
      <w:marBottom w:val="0"/>
      <w:divBdr>
        <w:top w:val="none" w:sz="0" w:space="0" w:color="auto"/>
        <w:left w:val="none" w:sz="0" w:space="0" w:color="auto"/>
        <w:bottom w:val="none" w:sz="0" w:space="0" w:color="auto"/>
        <w:right w:val="none" w:sz="0" w:space="0" w:color="auto"/>
      </w:divBdr>
    </w:div>
    <w:div w:id="2114085482">
      <w:bodyDiv w:val="1"/>
      <w:marLeft w:val="0"/>
      <w:marRight w:val="0"/>
      <w:marTop w:val="0"/>
      <w:marBottom w:val="0"/>
      <w:divBdr>
        <w:top w:val="none" w:sz="0" w:space="0" w:color="auto"/>
        <w:left w:val="none" w:sz="0" w:space="0" w:color="auto"/>
        <w:bottom w:val="none" w:sz="0" w:space="0" w:color="auto"/>
        <w:right w:val="none" w:sz="0" w:space="0" w:color="auto"/>
      </w:divBdr>
    </w:div>
    <w:div w:id="2114132454">
      <w:bodyDiv w:val="1"/>
      <w:marLeft w:val="0"/>
      <w:marRight w:val="0"/>
      <w:marTop w:val="0"/>
      <w:marBottom w:val="0"/>
      <w:divBdr>
        <w:top w:val="none" w:sz="0" w:space="0" w:color="auto"/>
        <w:left w:val="none" w:sz="0" w:space="0" w:color="auto"/>
        <w:bottom w:val="none" w:sz="0" w:space="0" w:color="auto"/>
        <w:right w:val="none" w:sz="0" w:space="0" w:color="auto"/>
      </w:divBdr>
    </w:div>
    <w:div w:id="2114475874">
      <w:bodyDiv w:val="1"/>
      <w:marLeft w:val="0"/>
      <w:marRight w:val="0"/>
      <w:marTop w:val="0"/>
      <w:marBottom w:val="0"/>
      <w:divBdr>
        <w:top w:val="none" w:sz="0" w:space="0" w:color="auto"/>
        <w:left w:val="none" w:sz="0" w:space="0" w:color="auto"/>
        <w:bottom w:val="none" w:sz="0" w:space="0" w:color="auto"/>
        <w:right w:val="none" w:sz="0" w:space="0" w:color="auto"/>
      </w:divBdr>
    </w:div>
    <w:div w:id="2114930269">
      <w:bodyDiv w:val="1"/>
      <w:marLeft w:val="0"/>
      <w:marRight w:val="0"/>
      <w:marTop w:val="0"/>
      <w:marBottom w:val="0"/>
      <w:divBdr>
        <w:top w:val="none" w:sz="0" w:space="0" w:color="auto"/>
        <w:left w:val="none" w:sz="0" w:space="0" w:color="auto"/>
        <w:bottom w:val="none" w:sz="0" w:space="0" w:color="auto"/>
        <w:right w:val="none" w:sz="0" w:space="0" w:color="auto"/>
      </w:divBdr>
    </w:div>
    <w:div w:id="2114939559">
      <w:bodyDiv w:val="1"/>
      <w:marLeft w:val="0"/>
      <w:marRight w:val="0"/>
      <w:marTop w:val="0"/>
      <w:marBottom w:val="0"/>
      <w:divBdr>
        <w:top w:val="none" w:sz="0" w:space="0" w:color="auto"/>
        <w:left w:val="none" w:sz="0" w:space="0" w:color="auto"/>
        <w:bottom w:val="none" w:sz="0" w:space="0" w:color="auto"/>
        <w:right w:val="none" w:sz="0" w:space="0" w:color="auto"/>
      </w:divBdr>
    </w:div>
    <w:div w:id="2114980568">
      <w:bodyDiv w:val="1"/>
      <w:marLeft w:val="0"/>
      <w:marRight w:val="0"/>
      <w:marTop w:val="0"/>
      <w:marBottom w:val="0"/>
      <w:divBdr>
        <w:top w:val="none" w:sz="0" w:space="0" w:color="auto"/>
        <w:left w:val="none" w:sz="0" w:space="0" w:color="auto"/>
        <w:bottom w:val="none" w:sz="0" w:space="0" w:color="auto"/>
        <w:right w:val="none" w:sz="0" w:space="0" w:color="auto"/>
      </w:divBdr>
    </w:div>
    <w:div w:id="2115009965">
      <w:bodyDiv w:val="1"/>
      <w:marLeft w:val="0"/>
      <w:marRight w:val="0"/>
      <w:marTop w:val="0"/>
      <w:marBottom w:val="0"/>
      <w:divBdr>
        <w:top w:val="none" w:sz="0" w:space="0" w:color="auto"/>
        <w:left w:val="none" w:sz="0" w:space="0" w:color="auto"/>
        <w:bottom w:val="none" w:sz="0" w:space="0" w:color="auto"/>
        <w:right w:val="none" w:sz="0" w:space="0" w:color="auto"/>
      </w:divBdr>
    </w:div>
    <w:div w:id="2115249391">
      <w:bodyDiv w:val="1"/>
      <w:marLeft w:val="0"/>
      <w:marRight w:val="0"/>
      <w:marTop w:val="0"/>
      <w:marBottom w:val="0"/>
      <w:divBdr>
        <w:top w:val="none" w:sz="0" w:space="0" w:color="auto"/>
        <w:left w:val="none" w:sz="0" w:space="0" w:color="auto"/>
        <w:bottom w:val="none" w:sz="0" w:space="0" w:color="auto"/>
        <w:right w:val="none" w:sz="0" w:space="0" w:color="auto"/>
      </w:divBdr>
    </w:div>
    <w:div w:id="2115703895">
      <w:bodyDiv w:val="1"/>
      <w:marLeft w:val="0"/>
      <w:marRight w:val="0"/>
      <w:marTop w:val="0"/>
      <w:marBottom w:val="0"/>
      <w:divBdr>
        <w:top w:val="none" w:sz="0" w:space="0" w:color="auto"/>
        <w:left w:val="none" w:sz="0" w:space="0" w:color="auto"/>
        <w:bottom w:val="none" w:sz="0" w:space="0" w:color="auto"/>
        <w:right w:val="none" w:sz="0" w:space="0" w:color="auto"/>
      </w:divBdr>
    </w:div>
    <w:div w:id="2116055314">
      <w:bodyDiv w:val="1"/>
      <w:marLeft w:val="0"/>
      <w:marRight w:val="0"/>
      <w:marTop w:val="0"/>
      <w:marBottom w:val="0"/>
      <w:divBdr>
        <w:top w:val="none" w:sz="0" w:space="0" w:color="auto"/>
        <w:left w:val="none" w:sz="0" w:space="0" w:color="auto"/>
        <w:bottom w:val="none" w:sz="0" w:space="0" w:color="auto"/>
        <w:right w:val="none" w:sz="0" w:space="0" w:color="auto"/>
      </w:divBdr>
    </w:div>
    <w:div w:id="2116166580">
      <w:bodyDiv w:val="1"/>
      <w:marLeft w:val="0"/>
      <w:marRight w:val="0"/>
      <w:marTop w:val="0"/>
      <w:marBottom w:val="0"/>
      <w:divBdr>
        <w:top w:val="none" w:sz="0" w:space="0" w:color="auto"/>
        <w:left w:val="none" w:sz="0" w:space="0" w:color="auto"/>
        <w:bottom w:val="none" w:sz="0" w:space="0" w:color="auto"/>
        <w:right w:val="none" w:sz="0" w:space="0" w:color="auto"/>
      </w:divBdr>
    </w:div>
    <w:div w:id="2116173793">
      <w:bodyDiv w:val="1"/>
      <w:marLeft w:val="0"/>
      <w:marRight w:val="0"/>
      <w:marTop w:val="0"/>
      <w:marBottom w:val="0"/>
      <w:divBdr>
        <w:top w:val="none" w:sz="0" w:space="0" w:color="auto"/>
        <w:left w:val="none" w:sz="0" w:space="0" w:color="auto"/>
        <w:bottom w:val="none" w:sz="0" w:space="0" w:color="auto"/>
        <w:right w:val="none" w:sz="0" w:space="0" w:color="auto"/>
      </w:divBdr>
    </w:div>
    <w:div w:id="2116704142">
      <w:bodyDiv w:val="1"/>
      <w:marLeft w:val="0"/>
      <w:marRight w:val="0"/>
      <w:marTop w:val="0"/>
      <w:marBottom w:val="0"/>
      <w:divBdr>
        <w:top w:val="none" w:sz="0" w:space="0" w:color="auto"/>
        <w:left w:val="none" w:sz="0" w:space="0" w:color="auto"/>
        <w:bottom w:val="none" w:sz="0" w:space="0" w:color="auto"/>
        <w:right w:val="none" w:sz="0" w:space="0" w:color="auto"/>
      </w:divBdr>
    </w:div>
    <w:div w:id="2116824331">
      <w:bodyDiv w:val="1"/>
      <w:marLeft w:val="0"/>
      <w:marRight w:val="0"/>
      <w:marTop w:val="0"/>
      <w:marBottom w:val="0"/>
      <w:divBdr>
        <w:top w:val="none" w:sz="0" w:space="0" w:color="auto"/>
        <w:left w:val="none" w:sz="0" w:space="0" w:color="auto"/>
        <w:bottom w:val="none" w:sz="0" w:space="0" w:color="auto"/>
        <w:right w:val="none" w:sz="0" w:space="0" w:color="auto"/>
      </w:divBdr>
    </w:div>
    <w:div w:id="2116900688">
      <w:bodyDiv w:val="1"/>
      <w:marLeft w:val="0"/>
      <w:marRight w:val="0"/>
      <w:marTop w:val="0"/>
      <w:marBottom w:val="0"/>
      <w:divBdr>
        <w:top w:val="none" w:sz="0" w:space="0" w:color="auto"/>
        <w:left w:val="none" w:sz="0" w:space="0" w:color="auto"/>
        <w:bottom w:val="none" w:sz="0" w:space="0" w:color="auto"/>
        <w:right w:val="none" w:sz="0" w:space="0" w:color="auto"/>
      </w:divBdr>
    </w:div>
    <w:div w:id="2116946520">
      <w:bodyDiv w:val="1"/>
      <w:marLeft w:val="0"/>
      <w:marRight w:val="0"/>
      <w:marTop w:val="0"/>
      <w:marBottom w:val="0"/>
      <w:divBdr>
        <w:top w:val="none" w:sz="0" w:space="0" w:color="auto"/>
        <w:left w:val="none" w:sz="0" w:space="0" w:color="auto"/>
        <w:bottom w:val="none" w:sz="0" w:space="0" w:color="auto"/>
        <w:right w:val="none" w:sz="0" w:space="0" w:color="auto"/>
      </w:divBdr>
    </w:div>
    <w:div w:id="2117097263">
      <w:bodyDiv w:val="1"/>
      <w:marLeft w:val="0"/>
      <w:marRight w:val="0"/>
      <w:marTop w:val="0"/>
      <w:marBottom w:val="0"/>
      <w:divBdr>
        <w:top w:val="none" w:sz="0" w:space="0" w:color="auto"/>
        <w:left w:val="none" w:sz="0" w:space="0" w:color="auto"/>
        <w:bottom w:val="none" w:sz="0" w:space="0" w:color="auto"/>
        <w:right w:val="none" w:sz="0" w:space="0" w:color="auto"/>
      </w:divBdr>
    </w:div>
    <w:div w:id="2117212074">
      <w:bodyDiv w:val="1"/>
      <w:marLeft w:val="0"/>
      <w:marRight w:val="0"/>
      <w:marTop w:val="0"/>
      <w:marBottom w:val="0"/>
      <w:divBdr>
        <w:top w:val="none" w:sz="0" w:space="0" w:color="auto"/>
        <w:left w:val="none" w:sz="0" w:space="0" w:color="auto"/>
        <w:bottom w:val="none" w:sz="0" w:space="0" w:color="auto"/>
        <w:right w:val="none" w:sz="0" w:space="0" w:color="auto"/>
      </w:divBdr>
    </w:div>
    <w:div w:id="2117485220">
      <w:bodyDiv w:val="1"/>
      <w:marLeft w:val="0"/>
      <w:marRight w:val="0"/>
      <w:marTop w:val="0"/>
      <w:marBottom w:val="0"/>
      <w:divBdr>
        <w:top w:val="none" w:sz="0" w:space="0" w:color="auto"/>
        <w:left w:val="none" w:sz="0" w:space="0" w:color="auto"/>
        <w:bottom w:val="none" w:sz="0" w:space="0" w:color="auto"/>
        <w:right w:val="none" w:sz="0" w:space="0" w:color="auto"/>
      </w:divBdr>
    </w:div>
    <w:div w:id="2117552627">
      <w:bodyDiv w:val="1"/>
      <w:marLeft w:val="0"/>
      <w:marRight w:val="0"/>
      <w:marTop w:val="0"/>
      <w:marBottom w:val="0"/>
      <w:divBdr>
        <w:top w:val="none" w:sz="0" w:space="0" w:color="auto"/>
        <w:left w:val="none" w:sz="0" w:space="0" w:color="auto"/>
        <w:bottom w:val="none" w:sz="0" w:space="0" w:color="auto"/>
        <w:right w:val="none" w:sz="0" w:space="0" w:color="auto"/>
      </w:divBdr>
    </w:div>
    <w:div w:id="2117824186">
      <w:bodyDiv w:val="1"/>
      <w:marLeft w:val="0"/>
      <w:marRight w:val="0"/>
      <w:marTop w:val="0"/>
      <w:marBottom w:val="0"/>
      <w:divBdr>
        <w:top w:val="none" w:sz="0" w:space="0" w:color="auto"/>
        <w:left w:val="none" w:sz="0" w:space="0" w:color="auto"/>
        <w:bottom w:val="none" w:sz="0" w:space="0" w:color="auto"/>
        <w:right w:val="none" w:sz="0" w:space="0" w:color="auto"/>
      </w:divBdr>
    </w:div>
    <w:div w:id="2118059468">
      <w:bodyDiv w:val="1"/>
      <w:marLeft w:val="0"/>
      <w:marRight w:val="0"/>
      <w:marTop w:val="0"/>
      <w:marBottom w:val="0"/>
      <w:divBdr>
        <w:top w:val="none" w:sz="0" w:space="0" w:color="auto"/>
        <w:left w:val="none" w:sz="0" w:space="0" w:color="auto"/>
        <w:bottom w:val="none" w:sz="0" w:space="0" w:color="auto"/>
        <w:right w:val="none" w:sz="0" w:space="0" w:color="auto"/>
      </w:divBdr>
    </w:div>
    <w:div w:id="2118258601">
      <w:bodyDiv w:val="1"/>
      <w:marLeft w:val="0"/>
      <w:marRight w:val="0"/>
      <w:marTop w:val="0"/>
      <w:marBottom w:val="0"/>
      <w:divBdr>
        <w:top w:val="none" w:sz="0" w:space="0" w:color="auto"/>
        <w:left w:val="none" w:sz="0" w:space="0" w:color="auto"/>
        <w:bottom w:val="none" w:sz="0" w:space="0" w:color="auto"/>
        <w:right w:val="none" w:sz="0" w:space="0" w:color="auto"/>
      </w:divBdr>
    </w:div>
    <w:div w:id="2118326904">
      <w:bodyDiv w:val="1"/>
      <w:marLeft w:val="0"/>
      <w:marRight w:val="0"/>
      <w:marTop w:val="0"/>
      <w:marBottom w:val="0"/>
      <w:divBdr>
        <w:top w:val="none" w:sz="0" w:space="0" w:color="auto"/>
        <w:left w:val="none" w:sz="0" w:space="0" w:color="auto"/>
        <w:bottom w:val="none" w:sz="0" w:space="0" w:color="auto"/>
        <w:right w:val="none" w:sz="0" w:space="0" w:color="auto"/>
      </w:divBdr>
    </w:div>
    <w:div w:id="2118405435">
      <w:bodyDiv w:val="1"/>
      <w:marLeft w:val="0"/>
      <w:marRight w:val="0"/>
      <w:marTop w:val="0"/>
      <w:marBottom w:val="0"/>
      <w:divBdr>
        <w:top w:val="none" w:sz="0" w:space="0" w:color="auto"/>
        <w:left w:val="none" w:sz="0" w:space="0" w:color="auto"/>
        <w:bottom w:val="none" w:sz="0" w:space="0" w:color="auto"/>
        <w:right w:val="none" w:sz="0" w:space="0" w:color="auto"/>
      </w:divBdr>
    </w:div>
    <w:div w:id="2118479453">
      <w:bodyDiv w:val="1"/>
      <w:marLeft w:val="0"/>
      <w:marRight w:val="0"/>
      <w:marTop w:val="0"/>
      <w:marBottom w:val="0"/>
      <w:divBdr>
        <w:top w:val="none" w:sz="0" w:space="0" w:color="auto"/>
        <w:left w:val="none" w:sz="0" w:space="0" w:color="auto"/>
        <w:bottom w:val="none" w:sz="0" w:space="0" w:color="auto"/>
        <w:right w:val="none" w:sz="0" w:space="0" w:color="auto"/>
      </w:divBdr>
    </w:div>
    <w:div w:id="2118480283">
      <w:bodyDiv w:val="1"/>
      <w:marLeft w:val="0"/>
      <w:marRight w:val="0"/>
      <w:marTop w:val="0"/>
      <w:marBottom w:val="0"/>
      <w:divBdr>
        <w:top w:val="none" w:sz="0" w:space="0" w:color="auto"/>
        <w:left w:val="none" w:sz="0" w:space="0" w:color="auto"/>
        <w:bottom w:val="none" w:sz="0" w:space="0" w:color="auto"/>
        <w:right w:val="none" w:sz="0" w:space="0" w:color="auto"/>
      </w:divBdr>
    </w:div>
    <w:div w:id="2118669153">
      <w:bodyDiv w:val="1"/>
      <w:marLeft w:val="0"/>
      <w:marRight w:val="0"/>
      <w:marTop w:val="0"/>
      <w:marBottom w:val="0"/>
      <w:divBdr>
        <w:top w:val="none" w:sz="0" w:space="0" w:color="auto"/>
        <w:left w:val="none" w:sz="0" w:space="0" w:color="auto"/>
        <w:bottom w:val="none" w:sz="0" w:space="0" w:color="auto"/>
        <w:right w:val="none" w:sz="0" w:space="0" w:color="auto"/>
      </w:divBdr>
    </w:div>
    <w:div w:id="2118677992">
      <w:bodyDiv w:val="1"/>
      <w:marLeft w:val="0"/>
      <w:marRight w:val="0"/>
      <w:marTop w:val="0"/>
      <w:marBottom w:val="0"/>
      <w:divBdr>
        <w:top w:val="none" w:sz="0" w:space="0" w:color="auto"/>
        <w:left w:val="none" w:sz="0" w:space="0" w:color="auto"/>
        <w:bottom w:val="none" w:sz="0" w:space="0" w:color="auto"/>
        <w:right w:val="none" w:sz="0" w:space="0" w:color="auto"/>
      </w:divBdr>
    </w:div>
    <w:div w:id="2118863357">
      <w:bodyDiv w:val="1"/>
      <w:marLeft w:val="0"/>
      <w:marRight w:val="0"/>
      <w:marTop w:val="0"/>
      <w:marBottom w:val="0"/>
      <w:divBdr>
        <w:top w:val="none" w:sz="0" w:space="0" w:color="auto"/>
        <w:left w:val="none" w:sz="0" w:space="0" w:color="auto"/>
        <w:bottom w:val="none" w:sz="0" w:space="0" w:color="auto"/>
        <w:right w:val="none" w:sz="0" w:space="0" w:color="auto"/>
      </w:divBdr>
    </w:div>
    <w:div w:id="2118865829">
      <w:bodyDiv w:val="1"/>
      <w:marLeft w:val="0"/>
      <w:marRight w:val="0"/>
      <w:marTop w:val="0"/>
      <w:marBottom w:val="0"/>
      <w:divBdr>
        <w:top w:val="none" w:sz="0" w:space="0" w:color="auto"/>
        <w:left w:val="none" w:sz="0" w:space="0" w:color="auto"/>
        <w:bottom w:val="none" w:sz="0" w:space="0" w:color="auto"/>
        <w:right w:val="none" w:sz="0" w:space="0" w:color="auto"/>
      </w:divBdr>
    </w:div>
    <w:div w:id="2119372574">
      <w:bodyDiv w:val="1"/>
      <w:marLeft w:val="0"/>
      <w:marRight w:val="0"/>
      <w:marTop w:val="0"/>
      <w:marBottom w:val="0"/>
      <w:divBdr>
        <w:top w:val="none" w:sz="0" w:space="0" w:color="auto"/>
        <w:left w:val="none" w:sz="0" w:space="0" w:color="auto"/>
        <w:bottom w:val="none" w:sz="0" w:space="0" w:color="auto"/>
        <w:right w:val="none" w:sz="0" w:space="0" w:color="auto"/>
      </w:divBdr>
    </w:div>
    <w:div w:id="2119595990">
      <w:bodyDiv w:val="1"/>
      <w:marLeft w:val="0"/>
      <w:marRight w:val="0"/>
      <w:marTop w:val="0"/>
      <w:marBottom w:val="0"/>
      <w:divBdr>
        <w:top w:val="none" w:sz="0" w:space="0" w:color="auto"/>
        <w:left w:val="none" w:sz="0" w:space="0" w:color="auto"/>
        <w:bottom w:val="none" w:sz="0" w:space="0" w:color="auto"/>
        <w:right w:val="none" w:sz="0" w:space="0" w:color="auto"/>
      </w:divBdr>
    </w:div>
    <w:div w:id="2119715330">
      <w:bodyDiv w:val="1"/>
      <w:marLeft w:val="0"/>
      <w:marRight w:val="0"/>
      <w:marTop w:val="0"/>
      <w:marBottom w:val="0"/>
      <w:divBdr>
        <w:top w:val="none" w:sz="0" w:space="0" w:color="auto"/>
        <w:left w:val="none" w:sz="0" w:space="0" w:color="auto"/>
        <w:bottom w:val="none" w:sz="0" w:space="0" w:color="auto"/>
        <w:right w:val="none" w:sz="0" w:space="0" w:color="auto"/>
      </w:divBdr>
    </w:div>
    <w:div w:id="2119907458">
      <w:bodyDiv w:val="1"/>
      <w:marLeft w:val="0"/>
      <w:marRight w:val="0"/>
      <w:marTop w:val="0"/>
      <w:marBottom w:val="0"/>
      <w:divBdr>
        <w:top w:val="none" w:sz="0" w:space="0" w:color="auto"/>
        <w:left w:val="none" w:sz="0" w:space="0" w:color="auto"/>
        <w:bottom w:val="none" w:sz="0" w:space="0" w:color="auto"/>
        <w:right w:val="none" w:sz="0" w:space="0" w:color="auto"/>
      </w:divBdr>
    </w:div>
    <w:div w:id="2119980749">
      <w:bodyDiv w:val="1"/>
      <w:marLeft w:val="0"/>
      <w:marRight w:val="0"/>
      <w:marTop w:val="0"/>
      <w:marBottom w:val="0"/>
      <w:divBdr>
        <w:top w:val="none" w:sz="0" w:space="0" w:color="auto"/>
        <w:left w:val="none" w:sz="0" w:space="0" w:color="auto"/>
        <w:bottom w:val="none" w:sz="0" w:space="0" w:color="auto"/>
        <w:right w:val="none" w:sz="0" w:space="0" w:color="auto"/>
      </w:divBdr>
    </w:div>
    <w:div w:id="2120104384">
      <w:bodyDiv w:val="1"/>
      <w:marLeft w:val="0"/>
      <w:marRight w:val="0"/>
      <w:marTop w:val="0"/>
      <w:marBottom w:val="0"/>
      <w:divBdr>
        <w:top w:val="none" w:sz="0" w:space="0" w:color="auto"/>
        <w:left w:val="none" w:sz="0" w:space="0" w:color="auto"/>
        <w:bottom w:val="none" w:sz="0" w:space="0" w:color="auto"/>
        <w:right w:val="none" w:sz="0" w:space="0" w:color="auto"/>
      </w:divBdr>
    </w:div>
    <w:div w:id="2120106284">
      <w:bodyDiv w:val="1"/>
      <w:marLeft w:val="0"/>
      <w:marRight w:val="0"/>
      <w:marTop w:val="0"/>
      <w:marBottom w:val="0"/>
      <w:divBdr>
        <w:top w:val="none" w:sz="0" w:space="0" w:color="auto"/>
        <w:left w:val="none" w:sz="0" w:space="0" w:color="auto"/>
        <w:bottom w:val="none" w:sz="0" w:space="0" w:color="auto"/>
        <w:right w:val="none" w:sz="0" w:space="0" w:color="auto"/>
      </w:divBdr>
    </w:div>
    <w:div w:id="2121099168">
      <w:bodyDiv w:val="1"/>
      <w:marLeft w:val="0"/>
      <w:marRight w:val="0"/>
      <w:marTop w:val="0"/>
      <w:marBottom w:val="0"/>
      <w:divBdr>
        <w:top w:val="none" w:sz="0" w:space="0" w:color="auto"/>
        <w:left w:val="none" w:sz="0" w:space="0" w:color="auto"/>
        <w:bottom w:val="none" w:sz="0" w:space="0" w:color="auto"/>
        <w:right w:val="none" w:sz="0" w:space="0" w:color="auto"/>
      </w:divBdr>
    </w:div>
    <w:div w:id="2121145464">
      <w:bodyDiv w:val="1"/>
      <w:marLeft w:val="0"/>
      <w:marRight w:val="0"/>
      <w:marTop w:val="0"/>
      <w:marBottom w:val="0"/>
      <w:divBdr>
        <w:top w:val="none" w:sz="0" w:space="0" w:color="auto"/>
        <w:left w:val="none" w:sz="0" w:space="0" w:color="auto"/>
        <w:bottom w:val="none" w:sz="0" w:space="0" w:color="auto"/>
        <w:right w:val="none" w:sz="0" w:space="0" w:color="auto"/>
      </w:divBdr>
    </w:div>
    <w:div w:id="2121563422">
      <w:bodyDiv w:val="1"/>
      <w:marLeft w:val="0"/>
      <w:marRight w:val="0"/>
      <w:marTop w:val="0"/>
      <w:marBottom w:val="0"/>
      <w:divBdr>
        <w:top w:val="none" w:sz="0" w:space="0" w:color="auto"/>
        <w:left w:val="none" w:sz="0" w:space="0" w:color="auto"/>
        <w:bottom w:val="none" w:sz="0" w:space="0" w:color="auto"/>
        <w:right w:val="none" w:sz="0" w:space="0" w:color="auto"/>
      </w:divBdr>
    </w:div>
    <w:div w:id="2122147716">
      <w:bodyDiv w:val="1"/>
      <w:marLeft w:val="0"/>
      <w:marRight w:val="0"/>
      <w:marTop w:val="0"/>
      <w:marBottom w:val="0"/>
      <w:divBdr>
        <w:top w:val="none" w:sz="0" w:space="0" w:color="auto"/>
        <w:left w:val="none" w:sz="0" w:space="0" w:color="auto"/>
        <w:bottom w:val="none" w:sz="0" w:space="0" w:color="auto"/>
        <w:right w:val="none" w:sz="0" w:space="0" w:color="auto"/>
      </w:divBdr>
    </w:div>
    <w:div w:id="2122335118">
      <w:bodyDiv w:val="1"/>
      <w:marLeft w:val="0"/>
      <w:marRight w:val="0"/>
      <w:marTop w:val="0"/>
      <w:marBottom w:val="0"/>
      <w:divBdr>
        <w:top w:val="none" w:sz="0" w:space="0" w:color="auto"/>
        <w:left w:val="none" w:sz="0" w:space="0" w:color="auto"/>
        <w:bottom w:val="none" w:sz="0" w:space="0" w:color="auto"/>
        <w:right w:val="none" w:sz="0" w:space="0" w:color="auto"/>
      </w:divBdr>
    </w:div>
    <w:div w:id="2122453275">
      <w:bodyDiv w:val="1"/>
      <w:marLeft w:val="0"/>
      <w:marRight w:val="0"/>
      <w:marTop w:val="0"/>
      <w:marBottom w:val="0"/>
      <w:divBdr>
        <w:top w:val="none" w:sz="0" w:space="0" w:color="auto"/>
        <w:left w:val="none" w:sz="0" w:space="0" w:color="auto"/>
        <w:bottom w:val="none" w:sz="0" w:space="0" w:color="auto"/>
        <w:right w:val="none" w:sz="0" w:space="0" w:color="auto"/>
      </w:divBdr>
    </w:div>
    <w:div w:id="2122721044">
      <w:bodyDiv w:val="1"/>
      <w:marLeft w:val="0"/>
      <w:marRight w:val="0"/>
      <w:marTop w:val="0"/>
      <w:marBottom w:val="0"/>
      <w:divBdr>
        <w:top w:val="none" w:sz="0" w:space="0" w:color="auto"/>
        <w:left w:val="none" w:sz="0" w:space="0" w:color="auto"/>
        <w:bottom w:val="none" w:sz="0" w:space="0" w:color="auto"/>
        <w:right w:val="none" w:sz="0" w:space="0" w:color="auto"/>
      </w:divBdr>
    </w:div>
    <w:div w:id="2122991794">
      <w:bodyDiv w:val="1"/>
      <w:marLeft w:val="0"/>
      <w:marRight w:val="0"/>
      <w:marTop w:val="0"/>
      <w:marBottom w:val="0"/>
      <w:divBdr>
        <w:top w:val="none" w:sz="0" w:space="0" w:color="auto"/>
        <w:left w:val="none" w:sz="0" w:space="0" w:color="auto"/>
        <w:bottom w:val="none" w:sz="0" w:space="0" w:color="auto"/>
        <w:right w:val="none" w:sz="0" w:space="0" w:color="auto"/>
      </w:divBdr>
    </w:div>
    <w:div w:id="2124106741">
      <w:bodyDiv w:val="1"/>
      <w:marLeft w:val="0"/>
      <w:marRight w:val="0"/>
      <w:marTop w:val="0"/>
      <w:marBottom w:val="0"/>
      <w:divBdr>
        <w:top w:val="none" w:sz="0" w:space="0" w:color="auto"/>
        <w:left w:val="none" w:sz="0" w:space="0" w:color="auto"/>
        <w:bottom w:val="none" w:sz="0" w:space="0" w:color="auto"/>
        <w:right w:val="none" w:sz="0" w:space="0" w:color="auto"/>
      </w:divBdr>
    </w:div>
    <w:div w:id="2124184764">
      <w:bodyDiv w:val="1"/>
      <w:marLeft w:val="0"/>
      <w:marRight w:val="0"/>
      <w:marTop w:val="0"/>
      <w:marBottom w:val="0"/>
      <w:divBdr>
        <w:top w:val="none" w:sz="0" w:space="0" w:color="auto"/>
        <w:left w:val="none" w:sz="0" w:space="0" w:color="auto"/>
        <w:bottom w:val="none" w:sz="0" w:space="0" w:color="auto"/>
        <w:right w:val="none" w:sz="0" w:space="0" w:color="auto"/>
      </w:divBdr>
    </w:div>
    <w:div w:id="2124222917">
      <w:bodyDiv w:val="1"/>
      <w:marLeft w:val="0"/>
      <w:marRight w:val="0"/>
      <w:marTop w:val="0"/>
      <w:marBottom w:val="0"/>
      <w:divBdr>
        <w:top w:val="none" w:sz="0" w:space="0" w:color="auto"/>
        <w:left w:val="none" w:sz="0" w:space="0" w:color="auto"/>
        <w:bottom w:val="none" w:sz="0" w:space="0" w:color="auto"/>
        <w:right w:val="none" w:sz="0" w:space="0" w:color="auto"/>
      </w:divBdr>
    </w:div>
    <w:div w:id="2124377599">
      <w:bodyDiv w:val="1"/>
      <w:marLeft w:val="0"/>
      <w:marRight w:val="0"/>
      <w:marTop w:val="0"/>
      <w:marBottom w:val="0"/>
      <w:divBdr>
        <w:top w:val="none" w:sz="0" w:space="0" w:color="auto"/>
        <w:left w:val="none" w:sz="0" w:space="0" w:color="auto"/>
        <w:bottom w:val="none" w:sz="0" w:space="0" w:color="auto"/>
        <w:right w:val="none" w:sz="0" w:space="0" w:color="auto"/>
      </w:divBdr>
    </w:div>
    <w:div w:id="2124418928">
      <w:bodyDiv w:val="1"/>
      <w:marLeft w:val="0"/>
      <w:marRight w:val="0"/>
      <w:marTop w:val="0"/>
      <w:marBottom w:val="0"/>
      <w:divBdr>
        <w:top w:val="none" w:sz="0" w:space="0" w:color="auto"/>
        <w:left w:val="none" w:sz="0" w:space="0" w:color="auto"/>
        <w:bottom w:val="none" w:sz="0" w:space="0" w:color="auto"/>
        <w:right w:val="none" w:sz="0" w:space="0" w:color="auto"/>
      </w:divBdr>
    </w:div>
    <w:div w:id="2124689481">
      <w:bodyDiv w:val="1"/>
      <w:marLeft w:val="0"/>
      <w:marRight w:val="0"/>
      <w:marTop w:val="0"/>
      <w:marBottom w:val="0"/>
      <w:divBdr>
        <w:top w:val="none" w:sz="0" w:space="0" w:color="auto"/>
        <w:left w:val="none" w:sz="0" w:space="0" w:color="auto"/>
        <w:bottom w:val="none" w:sz="0" w:space="0" w:color="auto"/>
        <w:right w:val="none" w:sz="0" w:space="0" w:color="auto"/>
      </w:divBdr>
    </w:div>
    <w:div w:id="2124691400">
      <w:bodyDiv w:val="1"/>
      <w:marLeft w:val="0"/>
      <w:marRight w:val="0"/>
      <w:marTop w:val="0"/>
      <w:marBottom w:val="0"/>
      <w:divBdr>
        <w:top w:val="none" w:sz="0" w:space="0" w:color="auto"/>
        <w:left w:val="none" w:sz="0" w:space="0" w:color="auto"/>
        <w:bottom w:val="none" w:sz="0" w:space="0" w:color="auto"/>
        <w:right w:val="none" w:sz="0" w:space="0" w:color="auto"/>
      </w:divBdr>
    </w:div>
    <w:div w:id="2125536996">
      <w:bodyDiv w:val="1"/>
      <w:marLeft w:val="0"/>
      <w:marRight w:val="0"/>
      <w:marTop w:val="0"/>
      <w:marBottom w:val="0"/>
      <w:divBdr>
        <w:top w:val="none" w:sz="0" w:space="0" w:color="auto"/>
        <w:left w:val="none" w:sz="0" w:space="0" w:color="auto"/>
        <w:bottom w:val="none" w:sz="0" w:space="0" w:color="auto"/>
        <w:right w:val="none" w:sz="0" w:space="0" w:color="auto"/>
      </w:divBdr>
    </w:div>
    <w:div w:id="2125883800">
      <w:bodyDiv w:val="1"/>
      <w:marLeft w:val="0"/>
      <w:marRight w:val="0"/>
      <w:marTop w:val="0"/>
      <w:marBottom w:val="0"/>
      <w:divBdr>
        <w:top w:val="none" w:sz="0" w:space="0" w:color="auto"/>
        <w:left w:val="none" w:sz="0" w:space="0" w:color="auto"/>
        <w:bottom w:val="none" w:sz="0" w:space="0" w:color="auto"/>
        <w:right w:val="none" w:sz="0" w:space="0" w:color="auto"/>
      </w:divBdr>
    </w:div>
    <w:div w:id="2126078307">
      <w:bodyDiv w:val="1"/>
      <w:marLeft w:val="0"/>
      <w:marRight w:val="0"/>
      <w:marTop w:val="0"/>
      <w:marBottom w:val="0"/>
      <w:divBdr>
        <w:top w:val="none" w:sz="0" w:space="0" w:color="auto"/>
        <w:left w:val="none" w:sz="0" w:space="0" w:color="auto"/>
        <w:bottom w:val="none" w:sz="0" w:space="0" w:color="auto"/>
        <w:right w:val="none" w:sz="0" w:space="0" w:color="auto"/>
      </w:divBdr>
    </w:div>
    <w:div w:id="2126119367">
      <w:bodyDiv w:val="1"/>
      <w:marLeft w:val="0"/>
      <w:marRight w:val="0"/>
      <w:marTop w:val="0"/>
      <w:marBottom w:val="0"/>
      <w:divBdr>
        <w:top w:val="none" w:sz="0" w:space="0" w:color="auto"/>
        <w:left w:val="none" w:sz="0" w:space="0" w:color="auto"/>
        <w:bottom w:val="none" w:sz="0" w:space="0" w:color="auto"/>
        <w:right w:val="none" w:sz="0" w:space="0" w:color="auto"/>
      </w:divBdr>
    </w:div>
    <w:div w:id="2126150964">
      <w:bodyDiv w:val="1"/>
      <w:marLeft w:val="0"/>
      <w:marRight w:val="0"/>
      <w:marTop w:val="0"/>
      <w:marBottom w:val="0"/>
      <w:divBdr>
        <w:top w:val="none" w:sz="0" w:space="0" w:color="auto"/>
        <w:left w:val="none" w:sz="0" w:space="0" w:color="auto"/>
        <w:bottom w:val="none" w:sz="0" w:space="0" w:color="auto"/>
        <w:right w:val="none" w:sz="0" w:space="0" w:color="auto"/>
      </w:divBdr>
    </w:div>
    <w:div w:id="2126341070">
      <w:bodyDiv w:val="1"/>
      <w:marLeft w:val="0"/>
      <w:marRight w:val="0"/>
      <w:marTop w:val="0"/>
      <w:marBottom w:val="0"/>
      <w:divBdr>
        <w:top w:val="none" w:sz="0" w:space="0" w:color="auto"/>
        <w:left w:val="none" w:sz="0" w:space="0" w:color="auto"/>
        <w:bottom w:val="none" w:sz="0" w:space="0" w:color="auto"/>
        <w:right w:val="none" w:sz="0" w:space="0" w:color="auto"/>
      </w:divBdr>
    </w:div>
    <w:div w:id="2126655951">
      <w:bodyDiv w:val="1"/>
      <w:marLeft w:val="0"/>
      <w:marRight w:val="0"/>
      <w:marTop w:val="0"/>
      <w:marBottom w:val="0"/>
      <w:divBdr>
        <w:top w:val="none" w:sz="0" w:space="0" w:color="auto"/>
        <w:left w:val="none" w:sz="0" w:space="0" w:color="auto"/>
        <w:bottom w:val="none" w:sz="0" w:space="0" w:color="auto"/>
        <w:right w:val="none" w:sz="0" w:space="0" w:color="auto"/>
      </w:divBdr>
    </w:div>
    <w:div w:id="2127000373">
      <w:bodyDiv w:val="1"/>
      <w:marLeft w:val="0"/>
      <w:marRight w:val="0"/>
      <w:marTop w:val="0"/>
      <w:marBottom w:val="0"/>
      <w:divBdr>
        <w:top w:val="none" w:sz="0" w:space="0" w:color="auto"/>
        <w:left w:val="none" w:sz="0" w:space="0" w:color="auto"/>
        <w:bottom w:val="none" w:sz="0" w:space="0" w:color="auto"/>
        <w:right w:val="none" w:sz="0" w:space="0" w:color="auto"/>
      </w:divBdr>
    </w:div>
    <w:div w:id="2127190901">
      <w:bodyDiv w:val="1"/>
      <w:marLeft w:val="0"/>
      <w:marRight w:val="0"/>
      <w:marTop w:val="0"/>
      <w:marBottom w:val="0"/>
      <w:divBdr>
        <w:top w:val="none" w:sz="0" w:space="0" w:color="auto"/>
        <w:left w:val="none" w:sz="0" w:space="0" w:color="auto"/>
        <w:bottom w:val="none" w:sz="0" w:space="0" w:color="auto"/>
        <w:right w:val="none" w:sz="0" w:space="0" w:color="auto"/>
      </w:divBdr>
    </w:div>
    <w:div w:id="2127653770">
      <w:bodyDiv w:val="1"/>
      <w:marLeft w:val="0"/>
      <w:marRight w:val="0"/>
      <w:marTop w:val="0"/>
      <w:marBottom w:val="0"/>
      <w:divBdr>
        <w:top w:val="none" w:sz="0" w:space="0" w:color="auto"/>
        <w:left w:val="none" w:sz="0" w:space="0" w:color="auto"/>
        <w:bottom w:val="none" w:sz="0" w:space="0" w:color="auto"/>
        <w:right w:val="none" w:sz="0" w:space="0" w:color="auto"/>
      </w:divBdr>
    </w:div>
    <w:div w:id="2127918838">
      <w:bodyDiv w:val="1"/>
      <w:marLeft w:val="0"/>
      <w:marRight w:val="0"/>
      <w:marTop w:val="0"/>
      <w:marBottom w:val="0"/>
      <w:divBdr>
        <w:top w:val="none" w:sz="0" w:space="0" w:color="auto"/>
        <w:left w:val="none" w:sz="0" w:space="0" w:color="auto"/>
        <w:bottom w:val="none" w:sz="0" w:space="0" w:color="auto"/>
        <w:right w:val="none" w:sz="0" w:space="0" w:color="auto"/>
      </w:divBdr>
    </w:div>
    <w:div w:id="2128692942">
      <w:bodyDiv w:val="1"/>
      <w:marLeft w:val="0"/>
      <w:marRight w:val="0"/>
      <w:marTop w:val="0"/>
      <w:marBottom w:val="0"/>
      <w:divBdr>
        <w:top w:val="none" w:sz="0" w:space="0" w:color="auto"/>
        <w:left w:val="none" w:sz="0" w:space="0" w:color="auto"/>
        <w:bottom w:val="none" w:sz="0" w:space="0" w:color="auto"/>
        <w:right w:val="none" w:sz="0" w:space="0" w:color="auto"/>
      </w:divBdr>
    </w:div>
    <w:div w:id="2128885806">
      <w:bodyDiv w:val="1"/>
      <w:marLeft w:val="0"/>
      <w:marRight w:val="0"/>
      <w:marTop w:val="0"/>
      <w:marBottom w:val="0"/>
      <w:divBdr>
        <w:top w:val="none" w:sz="0" w:space="0" w:color="auto"/>
        <w:left w:val="none" w:sz="0" w:space="0" w:color="auto"/>
        <w:bottom w:val="none" w:sz="0" w:space="0" w:color="auto"/>
        <w:right w:val="none" w:sz="0" w:space="0" w:color="auto"/>
      </w:divBdr>
    </w:div>
    <w:div w:id="2128890920">
      <w:bodyDiv w:val="1"/>
      <w:marLeft w:val="0"/>
      <w:marRight w:val="0"/>
      <w:marTop w:val="0"/>
      <w:marBottom w:val="0"/>
      <w:divBdr>
        <w:top w:val="none" w:sz="0" w:space="0" w:color="auto"/>
        <w:left w:val="none" w:sz="0" w:space="0" w:color="auto"/>
        <w:bottom w:val="none" w:sz="0" w:space="0" w:color="auto"/>
        <w:right w:val="none" w:sz="0" w:space="0" w:color="auto"/>
      </w:divBdr>
    </w:div>
    <w:div w:id="2129274195">
      <w:bodyDiv w:val="1"/>
      <w:marLeft w:val="0"/>
      <w:marRight w:val="0"/>
      <w:marTop w:val="0"/>
      <w:marBottom w:val="0"/>
      <w:divBdr>
        <w:top w:val="none" w:sz="0" w:space="0" w:color="auto"/>
        <w:left w:val="none" w:sz="0" w:space="0" w:color="auto"/>
        <w:bottom w:val="none" w:sz="0" w:space="0" w:color="auto"/>
        <w:right w:val="none" w:sz="0" w:space="0" w:color="auto"/>
      </w:divBdr>
    </w:div>
    <w:div w:id="2129469207">
      <w:bodyDiv w:val="1"/>
      <w:marLeft w:val="0"/>
      <w:marRight w:val="0"/>
      <w:marTop w:val="0"/>
      <w:marBottom w:val="0"/>
      <w:divBdr>
        <w:top w:val="none" w:sz="0" w:space="0" w:color="auto"/>
        <w:left w:val="none" w:sz="0" w:space="0" w:color="auto"/>
        <w:bottom w:val="none" w:sz="0" w:space="0" w:color="auto"/>
        <w:right w:val="none" w:sz="0" w:space="0" w:color="auto"/>
      </w:divBdr>
    </w:div>
    <w:div w:id="2129737685">
      <w:bodyDiv w:val="1"/>
      <w:marLeft w:val="0"/>
      <w:marRight w:val="0"/>
      <w:marTop w:val="0"/>
      <w:marBottom w:val="0"/>
      <w:divBdr>
        <w:top w:val="none" w:sz="0" w:space="0" w:color="auto"/>
        <w:left w:val="none" w:sz="0" w:space="0" w:color="auto"/>
        <w:bottom w:val="none" w:sz="0" w:space="0" w:color="auto"/>
        <w:right w:val="none" w:sz="0" w:space="0" w:color="auto"/>
      </w:divBdr>
    </w:div>
    <w:div w:id="2129859137">
      <w:bodyDiv w:val="1"/>
      <w:marLeft w:val="0"/>
      <w:marRight w:val="0"/>
      <w:marTop w:val="0"/>
      <w:marBottom w:val="0"/>
      <w:divBdr>
        <w:top w:val="none" w:sz="0" w:space="0" w:color="auto"/>
        <w:left w:val="none" w:sz="0" w:space="0" w:color="auto"/>
        <w:bottom w:val="none" w:sz="0" w:space="0" w:color="auto"/>
        <w:right w:val="none" w:sz="0" w:space="0" w:color="auto"/>
      </w:divBdr>
    </w:div>
    <w:div w:id="2130733458">
      <w:bodyDiv w:val="1"/>
      <w:marLeft w:val="0"/>
      <w:marRight w:val="0"/>
      <w:marTop w:val="0"/>
      <w:marBottom w:val="0"/>
      <w:divBdr>
        <w:top w:val="none" w:sz="0" w:space="0" w:color="auto"/>
        <w:left w:val="none" w:sz="0" w:space="0" w:color="auto"/>
        <w:bottom w:val="none" w:sz="0" w:space="0" w:color="auto"/>
        <w:right w:val="none" w:sz="0" w:space="0" w:color="auto"/>
      </w:divBdr>
    </w:div>
    <w:div w:id="2131430330">
      <w:bodyDiv w:val="1"/>
      <w:marLeft w:val="0"/>
      <w:marRight w:val="0"/>
      <w:marTop w:val="0"/>
      <w:marBottom w:val="0"/>
      <w:divBdr>
        <w:top w:val="none" w:sz="0" w:space="0" w:color="auto"/>
        <w:left w:val="none" w:sz="0" w:space="0" w:color="auto"/>
        <w:bottom w:val="none" w:sz="0" w:space="0" w:color="auto"/>
        <w:right w:val="none" w:sz="0" w:space="0" w:color="auto"/>
      </w:divBdr>
    </w:div>
    <w:div w:id="2131512770">
      <w:bodyDiv w:val="1"/>
      <w:marLeft w:val="0"/>
      <w:marRight w:val="0"/>
      <w:marTop w:val="0"/>
      <w:marBottom w:val="0"/>
      <w:divBdr>
        <w:top w:val="none" w:sz="0" w:space="0" w:color="auto"/>
        <w:left w:val="none" w:sz="0" w:space="0" w:color="auto"/>
        <w:bottom w:val="none" w:sz="0" w:space="0" w:color="auto"/>
        <w:right w:val="none" w:sz="0" w:space="0" w:color="auto"/>
      </w:divBdr>
    </w:div>
    <w:div w:id="2131583551">
      <w:bodyDiv w:val="1"/>
      <w:marLeft w:val="0"/>
      <w:marRight w:val="0"/>
      <w:marTop w:val="0"/>
      <w:marBottom w:val="0"/>
      <w:divBdr>
        <w:top w:val="none" w:sz="0" w:space="0" w:color="auto"/>
        <w:left w:val="none" w:sz="0" w:space="0" w:color="auto"/>
        <w:bottom w:val="none" w:sz="0" w:space="0" w:color="auto"/>
        <w:right w:val="none" w:sz="0" w:space="0" w:color="auto"/>
      </w:divBdr>
    </w:div>
    <w:div w:id="2131776841">
      <w:bodyDiv w:val="1"/>
      <w:marLeft w:val="0"/>
      <w:marRight w:val="0"/>
      <w:marTop w:val="0"/>
      <w:marBottom w:val="0"/>
      <w:divBdr>
        <w:top w:val="none" w:sz="0" w:space="0" w:color="auto"/>
        <w:left w:val="none" w:sz="0" w:space="0" w:color="auto"/>
        <w:bottom w:val="none" w:sz="0" w:space="0" w:color="auto"/>
        <w:right w:val="none" w:sz="0" w:space="0" w:color="auto"/>
      </w:divBdr>
    </w:div>
    <w:div w:id="2132019153">
      <w:bodyDiv w:val="1"/>
      <w:marLeft w:val="0"/>
      <w:marRight w:val="0"/>
      <w:marTop w:val="0"/>
      <w:marBottom w:val="0"/>
      <w:divBdr>
        <w:top w:val="none" w:sz="0" w:space="0" w:color="auto"/>
        <w:left w:val="none" w:sz="0" w:space="0" w:color="auto"/>
        <w:bottom w:val="none" w:sz="0" w:space="0" w:color="auto"/>
        <w:right w:val="none" w:sz="0" w:space="0" w:color="auto"/>
      </w:divBdr>
    </w:div>
    <w:div w:id="2132281948">
      <w:bodyDiv w:val="1"/>
      <w:marLeft w:val="0"/>
      <w:marRight w:val="0"/>
      <w:marTop w:val="0"/>
      <w:marBottom w:val="0"/>
      <w:divBdr>
        <w:top w:val="none" w:sz="0" w:space="0" w:color="auto"/>
        <w:left w:val="none" w:sz="0" w:space="0" w:color="auto"/>
        <w:bottom w:val="none" w:sz="0" w:space="0" w:color="auto"/>
        <w:right w:val="none" w:sz="0" w:space="0" w:color="auto"/>
      </w:divBdr>
    </w:div>
    <w:div w:id="2132287570">
      <w:bodyDiv w:val="1"/>
      <w:marLeft w:val="0"/>
      <w:marRight w:val="0"/>
      <w:marTop w:val="0"/>
      <w:marBottom w:val="0"/>
      <w:divBdr>
        <w:top w:val="none" w:sz="0" w:space="0" w:color="auto"/>
        <w:left w:val="none" w:sz="0" w:space="0" w:color="auto"/>
        <w:bottom w:val="none" w:sz="0" w:space="0" w:color="auto"/>
        <w:right w:val="none" w:sz="0" w:space="0" w:color="auto"/>
      </w:divBdr>
    </w:div>
    <w:div w:id="2132430783">
      <w:bodyDiv w:val="1"/>
      <w:marLeft w:val="0"/>
      <w:marRight w:val="0"/>
      <w:marTop w:val="0"/>
      <w:marBottom w:val="0"/>
      <w:divBdr>
        <w:top w:val="none" w:sz="0" w:space="0" w:color="auto"/>
        <w:left w:val="none" w:sz="0" w:space="0" w:color="auto"/>
        <w:bottom w:val="none" w:sz="0" w:space="0" w:color="auto"/>
        <w:right w:val="none" w:sz="0" w:space="0" w:color="auto"/>
      </w:divBdr>
    </w:div>
    <w:div w:id="2132434591">
      <w:bodyDiv w:val="1"/>
      <w:marLeft w:val="0"/>
      <w:marRight w:val="0"/>
      <w:marTop w:val="0"/>
      <w:marBottom w:val="0"/>
      <w:divBdr>
        <w:top w:val="none" w:sz="0" w:space="0" w:color="auto"/>
        <w:left w:val="none" w:sz="0" w:space="0" w:color="auto"/>
        <w:bottom w:val="none" w:sz="0" w:space="0" w:color="auto"/>
        <w:right w:val="none" w:sz="0" w:space="0" w:color="auto"/>
      </w:divBdr>
    </w:div>
    <w:div w:id="2132625832">
      <w:bodyDiv w:val="1"/>
      <w:marLeft w:val="0"/>
      <w:marRight w:val="0"/>
      <w:marTop w:val="0"/>
      <w:marBottom w:val="0"/>
      <w:divBdr>
        <w:top w:val="none" w:sz="0" w:space="0" w:color="auto"/>
        <w:left w:val="none" w:sz="0" w:space="0" w:color="auto"/>
        <w:bottom w:val="none" w:sz="0" w:space="0" w:color="auto"/>
        <w:right w:val="none" w:sz="0" w:space="0" w:color="auto"/>
      </w:divBdr>
    </w:div>
    <w:div w:id="2132892921">
      <w:bodyDiv w:val="1"/>
      <w:marLeft w:val="0"/>
      <w:marRight w:val="0"/>
      <w:marTop w:val="0"/>
      <w:marBottom w:val="0"/>
      <w:divBdr>
        <w:top w:val="none" w:sz="0" w:space="0" w:color="auto"/>
        <w:left w:val="none" w:sz="0" w:space="0" w:color="auto"/>
        <w:bottom w:val="none" w:sz="0" w:space="0" w:color="auto"/>
        <w:right w:val="none" w:sz="0" w:space="0" w:color="auto"/>
      </w:divBdr>
    </w:div>
    <w:div w:id="2132899624">
      <w:bodyDiv w:val="1"/>
      <w:marLeft w:val="0"/>
      <w:marRight w:val="0"/>
      <w:marTop w:val="0"/>
      <w:marBottom w:val="0"/>
      <w:divBdr>
        <w:top w:val="none" w:sz="0" w:space="0" w:color="auto"/>
        <w:left w:val="none" w:sz="0" w:space="0" w:color="auto"/>
        <w:bottom w:val="none" w:sz="0" w:space="0" w:color="auto"/>
        <w:right w:val="none" w:sz="0" w:space="0" w:color="auto"/>
      </w:divBdr>
    </w:div>
    <w:div w:id="2133477224">
      <w:bodyDiv w:val="1"/>
      <w:marLeft w:val="0"/>
      <w:marRight w:val="0"/>
      <w:marTop w:val="0"/>
      <w:marBottom w:val="0"/>
      <w:divBdr>
        <w:top w:val="none" w:sz="0" w:space="0" w:color="auto"/>
        <w:left w:val="none" w:sz="0" w:space="0" w:color="auto"/>
        <w:bottom w:val="none" w:sz="0" w:space="0" w:color="auto"/>
        <w:right w:val="none" w:sz="0" w:space="0" w:color="auto"/>
      </w:divBdr>
    </w:div>
    <w:div w:id="2133748851">
      <w:bodyDiv w:val="1"/>
      <w:marLeft w:val="0"/>
      <w:marRight w:val="0"/>
      <w:marTop w:val="0"/>
      <w:marBottom w:val="0"/>
      <w:divBdr>
        <w:top w:val="none" w:sz="0" w:space="0" w:color="auto"/>
        <w:left w:val="none" w:sz="0" w:space="0" w:color="auto"/>
        <w:bottom w:val="none" w:sz="0" w:space="0" w:color="auto"/>
        <w:right w:val="none" w:sz="0" w:space="0" w:color="auto"/>
      </w:divBdr>
    </w:div>
    <w:div w:id="2133786738">
      <w:bodyDiv w:val="1"/>
      <w:marLeft w:val="0"/>
      <w:marRight w:val="0"/>
      <w:marTop w:val="0"/>
      <w:marBottom w:val="0"/>
      <w:divBdr>
        <w:top w:val="none" w:sz="0" w:space="0" w:color="auto"/>
        <w:left w:val="none" w:sz="0" w:space="0" w:color="auto"/>
        <w:bottom w:val="none" w:sz="0" w:space="0" w:color="auto"/>
        <w:right w:val="none" w:sz="0" w:space="0" w:color="auto"/>
      </w:divBdr>
    </w:div>
    <w:div w:id="2134210198">
      <w:bodyDiv w:val="1"/>
      <w:marLeft w:val="0"/>
      <w:marRight w:val="0"/>
      <w:marTop w:val="0"/>
      <w:marBottom w:val="0"/>
      <w:divBdr>
        <w:top w:val="none" w:sz="0" w:space="0" w:color="auto"/>
        <w:left w:val="none" w:sz="0" w:space="0" w:color="auto"/>
        <w:bottom w:val="none" w:sz="0" w:space="0" w:color="auto"/>
        <w:right w:val="none" w:sz="0" w:space="0" w:color="auto"/>
      </w:divBdr>
    </w:div>
    <w:div w:id="2134251754">
      <w:bodyDiv w:val="1"/>
      <w:marLeft w:val="0"/>
      <w:marRight w:val="0"/>
      <w:marTop w:val="0"/>
      <w:marBottom w:val="0"/>
      <w:divBdr>
        <w:top w:val="none" w:sz="0" w:space="0" w:color="auto"/>
        <w:left w:val="none" w:sz="0" w:space="0" w:color="auto"/>
        <w:bottom w:val="none" w:sz="0" w:space="0" w:color="auto"/>
        <w:right w:val="none" w:sz="0" w:space="0" w:color="auto"/>
      </w:divBdr>
    </w:div>
    <w:div w:id="2134278114">
      <w:bodyDiv w:val="1"/>
      <w:marLeft w:val="0"/>
      <w:marRight w:val="0"/>
      <w:marTop w:val="0"/>
      <w:marBottom w:val="0"/>
      <w:divBdr>
        <w:top w:val="none" w:sz="0" w:space="0" w:color="auto"/>
        <w:left w:val="none" w:sz="0" w:space="0" w:color="auto"/>
        <w:bottom w:val="none" w:sz="0" w:space="0" w:color="auto"/>
        <w:right w:val="none" w:sz="0" w:space="0" w:color="auto"/>
      </w:divBdr>
    </w:div>
    <w:div w:id="2134709986">
      <w:bodyDiv w:val="1"/>
      <w:marLeft w:val="0"/>
      <w:marRight w:val="0"/>
      <w:marTop w:val="0"/>
      <w:marBottom w:val="0"/>
      <w:divBdr>
        <w:top w:val="none" w:sz="0" w:space="0" w:color="auto"/>
        <w:left w:val="none" w:sz="0" w:space="0" w:color="auto"/>
        <w:bottom w:val="none" w:sz="0" w:space="0" w:color="auto"/>
        <w:right w:val="none" w:sz="0" w:space="0" w:color="auto"/>
      </w:divBdr>
    </w:div>
    <w:div w:id="2134865996">
      <w:bodyDiv w:val="1"/>
      <w:marLeft w:val="0"/>
      <w:marRight w:val="0"/>
      <w:marTop w:val="0"/>
      <w:marBottom w:val="0"/>
      <w:divBdr>
        <w:top w:val="none" w:sz="0" w:space="0" w:color="auto"/>
        <w:left w:val="none" w:sz="0" w:space="0" w:color="auto"/>
        <w:bottom w:val="none" w:sz="0" w:space="0" w:color="auto"/>
        <w:right w:val="none" w:sz="0" w:space="0" w:color="auto"/>
      </w:divBdr>
    </w:div>
    <w:div w:id="2135130061">
      <w:bodyDiv w:val="1"/>
      <w:marLeft w:val="0"/>
      <w:marRight w:val="0"/>
      <w:marTop w:val="0"/>
      <w:marBottom w:val="0"/>
      <w:divBdr>
        <w:top w:val="none" w:sz="0" w:space="0" w:color="auto"/>
        <w:left w:val="none" w:sz="0" w:space="0" w:color="auto"/>
        <w:bottom w:val="none" w:sz="0" w:space="0" w:color="auto"/>
        <w:right w:val="none" w:sz="0" w:space="0" w:color="auto"/>
      </w:divBdr>
    </w:div>
    <w:div w:id="2135320848">
      <w:bodyDiv w:val="1"/>
      <w:marLeft w:val="0"/>
      <w:marRight w:val="0"/>
      <w:marTop w:val="0"/>
      <w:marBottom w:val="0"/>
      <w:divBdr>
        <w:top w:val="none" w:sz="0" w:space="0" w:color="auto"/>
        <w:left w:val="none" w:sz="0" w:space="0" w:color="auto"/>
        <w:bottom w:val="none" w:sz="0" w:space="0" w:color="auto"/>
        <w:right w:val="none" w:sz="0" w:space="0" w:color="auto"/>
      </w:divBdr>
    </w:div>
    <w:div w:id="2135827685">
      <w:bodyDiv w:val="1"/>
      <w:marLeft w:val="0"/>
      <w:marRight w:val="0"/>
      <w:marTop w:val="0"/>
      <w:marBottom w:val="0"/>
      <w:divBdr>
        <w:top w:val="none" w:sz="0" w:space="0" w:color="auto"/>
        <w:left w:val="none" w:sz="0" w:space="0" w:color="auto"/>
        <w:bottom w:val="none" w:sz="0" w:space="0" w:color="auto"/>
        <w:right w:val="none" w:sz="0" w:space="0" w:color="auto"/>
      </w:divBdr>
    </w:div>
    <w:div w:id="2135830877">
      <w:bodyDiv w:val="1"/>
      <w:marLeft w:val="0"/>
      <w:marRight w:val="0"/>
      <w:marTop w:val="0"/>
      <w:marBottom w:val="0"/>
      <w:divBdr>
        <w:top w:val="none" w:sz="0" w:space="0" w:color="auto"/>
        <w:left w:val="none" w:sz="0" w:space="0" w:color="auto"/>
        <w:bottom w:val="none" w:sz="0" w:space="0" w:color="auto"/>
        <w:right w:val="none" w:sz="0" w:space="0" w:color="auto"/>
      </w:divBdr>
    </w:div>
    <w:div w:id="2135904061">
      <w:bodyDiv w:val="1"/>
      <w:marLeft w:val="0"/>
      <w:marRight w:val="0"/>
      <w:marTop w:val="0"/>
      <w:marBottom w:val="0"/>
      <w:divBdr>
        <w:top w:val="none" w:sz="0" w:space="0" w:color="auto"/>
        <w:left w:val="none" w:sz="0" w:space="0" w:color="auto"/>
        <w:bottom w:val="none" w:sz="0" w:space="0" w:color="auto"/>
        <w:right w:val="none" w:sz="0" w:space="0" w:color="auto"/>
      </w:divBdr>
    </w:div>
    <w:div w:id="2135949928">
      <w:bodyDiv w:val="1"/>
      <w:marLeft w:val="0"/>
      <w:marRight w:val="0"/>
      <w:marTop w:val="0"/>
      <w:marBottom w:val="0"/>
      <w:divBdr>
        <w:top w:val="none" w:sz="0" w:space="0" w:color="auto"/>
        <w:left w:val="none" w:sz="0" w:space="0" w:color="auto"/>
        <w:bottom w:val="none" w:sz="0" w:space="0" w:color="auto"/>
        <w:right w:val="none" w:sz="0" w:space="0" w:color="auto"/>
      </w:divBdr>
    </w:div>
    <w:div w:id="2136095593">
      <w:bodyDiv w:val="1"/>
      <w:marLeft w:val="0"/>
      <w:marRight w:val="0"/>
      <w:marTop w:val="0"/>
      <w:marBottom w:val="0"/>
      <w:divBdr>
        <w:top w:val="none" w:sz="0" w:space="0" w:color="auto"/>
        <w:left w:val="none" w:sz="0" w:space="0" w:color="auto"/>
        <w:bottom w:val="none" w:sz="0" w:space="0" w:color="auto"/>
        <w:right w:val="none" w:sz="0" w:space="0" w:color="auto"/>
      </w:divBdr>
    </w:div>
    <w:div w:id="2137210629">
      <w:bodyDiv w:val="1"/>
      <w:marLeft w:val="0"/>
      <w:marRight w:val="0"/>
      <w:marTop w:val="0"/>
      <w:marBottom w:val="0"/>
      <w:divBdr>
        <w:top w:val="none" w:sz="0" w:space="0" w:color="auto"/>
        <w:left w:val="none" w:sz="0" w:space="0" w:color="auto"/>
        <w:bottom w:val="none" w:sz="0" w:space="0" w:color="auto"/>
        <w:right w:val="none" w:sz="0" w:space="0" w:color="auto"/>
      </w:divBdr>
    </w:div>
    <w:div w:id="2137404504">
      <w:bodyDiv w:val="1"/>
      <w:marLeft w:val="0"/>
      <w:marRight w:val="0"/>
      <w:marTop w:val="0"/>
      <w:marBottom w:val="0"/>
      <w:divBdr>
        <w:top w:val="none" w:sz="0" w:space="0" w:color="auto"/>
        <w:left w:val="none" w:sz="0" w:space="0" w:color="auto"/>
        <w:bottom w:val="none" w:sz="0" w:space="0" w:color="auto"/>
        <w:right w:val="none" w:sz="0" w:space="0" w:color="auto"/>
      </w:divBdr>
    </w:div>
    <w:div w:id="2137482033">
      <w:bodyDiv w:val="1"/>
      <w:marLeft w:val="0"/>
      <w:marRight w:val="0"/>
      <w:marTop w:val="0"/>
      <w:marBottom w:val="0"/>
      <w:divBdr>
        <w:top w:val="none" w:sz="0" w:space="0" w:color="auto"/>
        <w:left w:val="none" w:sz="0" w:space="0" w:color="auto"/>
        <w:bottom w:val="none" w:sz="0" w:space="0" w:color="auto"/>
        <w:right w:val="none" w:sz="0" w:space="0" w:color="auto"/>
      </w:divBdr>
    </w:div>
    <w:div w:id="2137674850">
      <w:bodyDiv w:val="1"/>
      <w:marLeft w:val="0"/>
      <w:marRight w:val="0"/>
      <w:marTop w:val="0"/>
      <w:marBottom w:val="0"/>
      <w:divBdr>
        <w:top w:val="none" w:sz="0" w:space="0" w:color="auto"/>
        <w:left w:val="none" w:sz="0" w:space="0" w:color="auto"/>
        <w:bottom w:val="none" w:sz="0" w:space="0" w:color="auto"/>
        <w:right w:val="none" w:sz="0" w:space="0" w:color="auto"/>
      </w:divBdr>
    </w:div>
    <w:div w:id="2137867485">
      <w:bodyDiv w:val="1"/>
      <w:marLeft w:val="0"/>
      <w:marRight w:val="0"/>
      <w:marTop w:val="0"/>
      <w:marBottom w:val="0"/>
      <w:divBdr>
        <w:top w:val="none" w:sz="0" w:space="0" w:color="auto"/>
        <w:left w:val="none" w:sz="0" w:space="0" w:color="auto"/>
        <w:bottom w:val="none" w:sz="0" w:space="0" w:color="auto"/>
        <w:right w:val="none" w:sz="0" w:space="0" w:color="auto"/>
      </w:divBdr>
    </w:div>
    <w:div w:id="2137941482">
      <w:bodyDiv w:val="1"/>
      <w:marLeft w:val="0"/>
      <w:marRight w:val="0"/>
      <w:marTop w:val="0"/>
      <w:marBottom w:val="0"/>
      <w:divBdr>
        <w:top w:val="none" w:sz="0" w:space="0" w:color="auto"/>
        <w:left w:val="none" w:sz="0" w:space="0" w:color="auto"/>
        <w:bottom w:val="none" w:sz="0" w:space="0" w:color="auto"/>
        <w:right w:val="none" w:sz="0" w:space="0" w:color="auto"/>
      </w:divBdr>
    </w:div>
    <w:div w:id="2138256486">
      <w:bodyDiv w:val="1"/>
      <w:marLeft w:val="0"/>
      <w:marRight w:val="0"/>
      <w:marTop w:val="0"/>
      <w:marBottom w:val="0"/>
      <w:divBdr>
        <w:top w:val="none" w:sz="0" w:space="0" w:color="auto"/>
        <w:left w:val="none" w:sz="0" w:space="0" w:color="auto"/>
        <w:bottom w:val="none" w:sz="0" w:space="0" w:color="auto"/>
        <w:right w:val="none" w:sz="0" w:space="0" w:color="auto"/>
      </w:divBdr>
    </w:div>
    <w:div w:id="2138327282">
      <w:bodyDiv w:val="1"/>
      <w:marLeft w:val="0"/>
      <w:marRight w:val="0"/>
      <w:marTop w:val="0"/>
      <w:marBottom w:val="0"/>
      <w:divBdr>
        <w:top w:val="none" w:sz="0" w:space="0" w:color="auto"/>
        <w:left w:val="none" w:sz="0" w:space="0" w:color="auto"/>
        <w:bottom w:val="none" w:sz="0" w:space="0" w:color="auto"/>
        <w:right w:val="none" w:sz="0" w:space="0" w:color="auto"/>
      </w:divBdr>
    </w:div>
    <w:div w:id="2138336169">
      <w:bodyDiv w:val="1"/>
      <w:marLeft w:val="0"/>
      <w:marRight w:val="0"/>
      <w:marTop w:val="0"/>
      <w:marBottom w:val="0"/>
      <w:divBdr>
        <w:top w:val="none" w:sz="0" w:space="0" w:color="auto"/>
        <w:left w:val="none" w:sz="0" w:space="0" w:color="auto"/>
        <w:bottom w:val="none" w:sz="0" w:space="0" w:color="auto"/>
        <w:right w:val="none" w:sz="0" w:space="0" w:color="auto"/>
      </w:divBdr>
    </w:div>
    <w:div w:id="2138524595">
      <w:bodyDiv w:val="1"/>
      <w:marLeft w:val="0"/>
      <w:marRight w:val="0"/>
      <w:marTop w:val="0"/>
      <w:marBottom w:val="0"/>
      <w:divBdr>
        <w:top w:val="none" w:sz="0" w:space="0" w:color="auto"/>
        <w:left w:val="none" w:sz="0" w:space="0" w:color="auto"/>
        <w:bottom w:val="none" w:sz="0" w:space="0" w:color="auto"/>
        <w:right w:val="none" w:sz="0" w:space="0" w:color="auto"/>
      </w:divBdr>
    </w:div>
    <w:div w:id="2138527180">
      <w:bodyDiv w:val="1"/>
      <w:marLeft w:val="0"/>
      <w:marRight w:val="0"/>
      <w:marTop w:val="0"/>
      <w:marBottom w:val="0"/>
      <w:divBdr>
        <w:top w:val="none" w:sz="0" w:space="0" w:color="auto"/>
        <w:left w:val="none" w:sz="0" w:space="0" w:color="auto"/>
        <w:bottom w:val="none" w:sz="0" w:space="0" w:color="auto"/>
        <w:right w:val="none" w:sz="0" w:space="0" w:color="auto"/>
      </w:divBdr>
    </w:div>
    <w:div w:id="2138641723">
      <w:bodyDiv w:val="1"/>
      <w:marLeft w:val="0"/>
      <w:marRight w:val="0"/>
      <w:marTop w:val="0"/>
      <w:marBottom w:val="0"/>
      <w:divBdr>
        <w:top w:val="none" w:sz="0" w:space="0" w:color="auto"/>
        <w:left w:val="none" w:sz="0" w:space="0" w:color="auto"/>
        <w:bottom w:val="none" w:sz="0" w:space="0" w:color="auto"/>
        <w:right w:val="none" w:sz="0" w:space="0" w:color="auto"/>
      </w:divBdr>
    </w:div>
    <w:div w:id="2138793382">
      <w:bodyDiv w:val="1"/>
      <w:marLeft w:val="0"/>
      <w:marRight w:val="0"/>
      <w:marTop w:val="0"/>
      <w:marBottom w:val="0"/>
      <w:divBdr>
        <w:top w:val="none" w:sz="0" w:space="0" w:color="auto"/>
        <w:left w:val="none" w:sz="0" w:space="0" w:color="auto"/>
        <w:bottom w:val="none" w:sz="0" w:space="0" w:color="auto"/>
        <w:right w:val="none" w:sz="0" w:space="0" w:color="auto"/>
      </w:divBdr>
    </w:div>
    <w:div w:id="2139299748">
      <w:bodyDiv w:val="1"/>
      <w:marLeft w:val="0"/>
      <w:marRight w:val="0"/>
      <w:marTop w:val="0"/>
      <w:marBottom w:val="0"/>
      <w:divBdr>
        <w:top w:val="none" w:sz="0" w:space="0" w:color="auto"/>
        <w:left w:val="none" w:sz="0" w:space="0" w:color="auto"/>
        <w:bottom w:val="none" w:sz="0" w:space="0" w:color="auto"/>
        <w:right w:val="none" w:sz="0" w:space="0" w:color="auto"/>
      </w:divBdr>
    </w:div>
    <w:div w:id="2139452038">
      <w:bodyDiv w:val="1"/>
      <w:marLeft w:val="0"/>
      <w:marRight w:val="0"/>
      <w:marTop w:val="0"/>
      <w:marBottom w:val="0"/>
      <w:divBdr>
        <w:top w:val="none" w:sz="0" w:space="0" w:color="auto"/>
        <w:left w:val="none" w:sz="0" w:space="0" w:color="auto"/>
        <w:bottom w:val="none" w:sz="0" w:space="0" w:color="auto"/>
        <w:right w:val="none" w:sz="0" w:space="0" w:color="auto"/>
      </w:divBdr>
    </w:div>
    <w:div w:id="2139452269">
      <w:bodyDiv w:val="1"/>
      <w:marLeft w:val="0"/>
      <w:marRight w:val="0"/>
      <w:marTop w:val="0"/>
      <w:marBottom w:val="0"/>
      <w:divBdr>
        <w:top w:val="none" w:sz="0" w:space="0" w:color="auto"/>
        <w:left w:val="none" w:sz="0" w:space="0" w:color="auto"/>
        <w:bottom w:val="none" w:sz="0" w:space="0" w:color="auto"/>
        <w:right w:val="none" w:sz="0" w:space="0" w:color="auto"/>
      </w:divBdr>
    </w:div>
    <w:div w:id="2139567904">
      <w:bodyDiv w:val="1"/>
      <w:marLeft w:val="0"/>
      <w:marRight w:val="0"/>
      <w:marTop w:val="0"/>
      <w:marBottom w:val="0"/>
      <w:divBdr>
        <w:top w:val="none" w:sz="0" w:space="0" w:color="auto"/>
        <w:left w:val="none" w:sz="0" w:space="0" w:color="auto"/>
        <w:bottom w:val="none" w:sz="0" w:space="0" w:color="auto"/>
        <w:right w:val="none" w:sz="0" w:space="0" w:color="auto"/>
      </w:divBdr>
    </w:div>
    <w:div w:id="2139756334">
      <w:bodyDiv w:val="1"/>
      <w:marLeft w:val="0"/>
      <w:marRight w:val="0"/>
      <w:marTop w:val="0"/>
      <w:marBottom w:val="0"/>
      <w:divBdr>
        <w:top w:val="none" w:sz="0" w:space="0" w:color="auto"/>
        <w:left w:val="none" w:sz="0" w:space="0" w:color="auto"/>
        <w:bottom w:val="none" w:sz="0" w:space="0" w:color="auto"/>
        <w:right w:val="none" w:sz="0" w:space="0" w:color="auto"/>
      </w:divBdr>
    </w:div>
    <w:div w:id="2139763952">
      <w:bodyDiv w:val="1"/>
      <w:marLeft w:val="0"/>
      <w:marRight w:val="0"/>
      <w:marTop w:val="0"/>
      <w:marBottom w:val="0"/>
      <w:divBdr>
        <w:top w:val="none" w:sz="0" w:space="0" w:color="auto"/>
        <w:left w:val="none" w:sz="0" w:space="0" w:color="auto"/>
        <w:bottom w:val="none" w:sz="0" w:space="0" w:color="auto"/>
        <w:right w:val="none" w:sz="0" w:space="0" w:color="auto"/>
      </w:divBdr>
    </w:div>
    <w:div w:id="2139833766">
      <w:bodyDiv w:val="1"/>
      <w:marLeft w:val="0"/>
      <w:marRight w:val="0"/>
      <w:marTop w:val="0"/>
      <w:marBottom w:val="0"/>
      <w:divBdr>
        <w:top w:val="none" w:sz="0" w:space="0" w:color="auto"/>
        <w:left w:val="none" w:sz="0" w:space="0" w:color="auto"/>
        <w:bottom w:val="none" w:sz="0" w:space="0" w:color="auto"/>
        <w:right w:val="none" w:sz="0" w:space="0" w:color="auto"/>
      </w:divBdr>
    </w:div>
    <w:div w:id="2139839335">
      <w:bodyDiv w:val="1"/>
      <w:marLeft w:val="0"/>
      <w:marRight w:val="0"/>
      <w:marTop w:val="0"/>
      <w:marBottom w:val="0"/>
      <w:divBdr>
        <w:top w:val="none" w:sz="0" w:space="0" w:color="auto"/>
        <w:left w:val="none" w:sz="0" w:space="0" w:color="auto"/>
        <w:bottom w:val="none" w:sz="0" w:space="0" w:color="auto"/>
        <w:right w:val="none" w:sz="0" w:space="0" w:color="auto"/>
      </w:divBdr>
    </w:div>
    <w:div w:id="2139910160">
      <w:bodyDiv w:val="1"/>
      <w:marLeft w:val="0"/>
      <w:marRight w:val="0"/>
      <w:marTop w:val="0"/>
      <w:marBottom w:val="0"/>
      <w:divBdr>
        <w:top w:val="none" w:sz="0" w:space="0" w:color="auto"/>
        <w:left w:val="none" w:sz="0" w:space="0" w:color="auto"/>
        <w:bottom w:val="none" w:sz="0" w:space="0" w:color="auto"/>
        <w:right w:val="none" w:sz="0" w:space="0" w:color="auto"/>
      </w:divBdr>
    </w:div>
    <w:div w:id="2139912469">
      <w:bodyDiv w:val="1"/>
      <w:marLeft w:val="0"/>
      <w:marRight w:val="0"/>
      <w:marTop w:val="0"/>
      <w:marBottom w:val="0"/>
      <w:divBdr>
        <w:top w:val="none" w:sz="0" w:space="0" w:color="auto"/>
        <w:left w:val="none" w:sz="0" w:space="0" w:color="auto"/>
        <w:bottom w:val="none" w:sz="0" w:space="0" w:color="auto"/>
        <w:right w:val="none" w:sz="0" w:space="0" w:color="auto"/>
      </w:divBdr>
    </w:div>
    <w:div w:id="2140679709">
      <w:bodyDiv w:val="1"/>
      <w:marLeft w:val="0"/>
      <w:marRight w:val="0"/>
      <w:marTop w:val="0"/>
      <w:marBottom w:val="0"/>
      <w:divBdr>
        <w:top w:val="none" w:sz="0" w:space="0" w:color="auto"/>
        <w:left w:val="none" w:sz="0" w:space="0" w:color="auto"/>
        <w:bottom w:val="none" w:sz="0" w:space="0" w:color="auto"/>
        <w:right w:val="none" w:sz="0" w:space="0" w:color="auto"/>
      </w:divBdr>
    </w:div>
    <w:div w:id="2140754942">
      <w:bodyDiv w:val="1"/>
      <w:marLeft w:val="0"/>
      <w:marRight w:val="0"/>
      <w:marTop w:val="0"/>
      <w:marBottom w:val="0"/>
      <w:divBdr>
        <w:top w:val="none" w:sz="0" w:space="0" w:color="auto"/>
        <w:left w:val="none" w:sz="0" w:space="0" w:color="auto"/>
        <w:bottom w:val="none" w:sz="0" w:space="0" w:color="auto"/>
        <w:right w:val="none" w:sz="0" w:space="0" w:color="auto"/>
      </w:divBdr>
    </w:div>
    <w:div w:id="2140877610">
      <w:bodyDiv w:val="1"/>
      <w:marLeft w:val="0"/>
      <w:marRight w:val="0"/>
      <w:marTop w:val="0"/>
      <w:marBottom w:val="0"/>
      <w:divBdr>
        <w:top w:val="none" w:sz="0" w:space="0" w:color="auto"/>
        <w:left w:val="none" w:sz="0" w:space="0" w:color="auto"/>
        <w:bottom w:val="none" w:sz="0" w:space="0" w:color="auto"/>
        <w:right w:val="none" w:sz="0" w:space="0" w:color="auto"/>
      </w:divBdr>
    </w:div>
    <w:div w:id="2140878446">
      <w:bodyDiv w:val="1"/>
      <w:marLeft w:val="0"/>
      <w:marRight w:val="0"/>
      <w:marTop w:val="0"/>
      <w:marBottom w:val="0"/>
      <w:divBdr>
        <w:top w:val="none" w:sz="0" w:space="0" w:color="auto"/>
        <w:left w:val="none" w:sz="0" w:space="0" w:color="auto"/>
        <w:bottom w:val="none" w:sz="0" w:space="0" w:color="auto"/>
        <w:right w:val="none" w:sz="0" w:space="0" w:color="auto"/>
      </w:divBdr>
    </w:div>
    <w:div w:id="2141024030">
      <w:bodyDiv w:val="1"/>
      <w:marLeft w:val="0"/>
      <w:marRight w:val="0"/>
      <w:marTop w:val="0"/>
      <w:marBottom w:val="0"/>
      <w:divBdr>
        <w:top w:val="none" w:sz="0" w:space="0" w:color="auto"/>
        <w:left w:val="none" w:sz="0" w:space="0" w:color="auto"/>
        <w:bottom w:val="none" w:sz="0" w:space="0" w:color="auto"/>
        <w:right w:val="none" w:sz="0" w:space="0" w:color="auto"/>
      </w:divBdr>
    </w:div>
    <w:div w:id="2141069707">
      <w:bodyDiv w:val="1"/>
      <w:marLeft w:val="0"/>
      <w:marRight w:val="0"/>
      <w:marTop w:val="0"/>
      <w:marBottom w:val="0"/>
      <w:divBdr>
        <w:top w:val="none" w:sz="0" w:space="0" w:color="auto"/>
        <w:left w:val="none" w:sz="0" w:space="0" w:color="auto"/>
        <w:bottom w:val="none" w:sz="0" w:space="0" w:color="auto"/>
        <w:right w:val="none" w:sz="0" w:space="0" w:color="auto"/>
      </w:divBdr>
    </w:div>
    <w:div w:id="2141150748">
      <w:bodyDiv w:val="1"/>
      <w:marLeft w:val="0"/>
      <w:marRight w:val="0"/>
      <w:marTop w:val="0"/>
      <w:marBottom w:val="0"/>
      <w:divBdr>
        <w:top w:val="none" w:sz="0" w:space="0" w:color="auto"/>
        <w:left w:val="none" w:sz="0" w:space="0" w:color="auto"/>
        <w:bottom w:val="none" w:sz="0" w:space="0" w:color="auto"/>
        <w:right w:val="none" w:sz="0" w:space="0" w:color="auto"/>
      </w:divBdr>
    </w:div>
    <w:div w:id="2141264082">
      <w:bodyDiv w:val="1"/>
      <w:marLeft w:val="0"/>
      <w:marRight w:val="0"/>
      <w:marTop w:val="0"/>
      <w:marBottom w:val="0"/>
      <w:divBdr>
        <w:top w:val="none" w:sz="0" w:space="0" w:color="auto"/>
        <w:left w:val="none" w:sz="0" w:space="0" w:color="auto"/>
        <w:bottom w:val="none" w:sz="0" w:space="0" w:color="auto"/>
        <w:right w:val="none" w:sz="0" w:space="0" w:color="auto"/>
      </w:divBdr>
    </w:div>
    <w:div w:id="2141534602">
      <w:bodyDiv w:val="1"/>
      <w:marLeft w:val="0"/>
      <w:marRight w:val="0"/>
      <w:marTop w:val="0"/>
      <w:marBottom w:val="0"/>
      <w:divBdr>
        <w:top w:val="none" w:sz="0" w:space="0" w:color="auto"/>
        <w:left w:val="none" w:sz="0" w:space="0" w:color="auto"/>
        <w:bottom w:val="none" w:sz="0" w:space="0" w:color="auto"/>
        <w:right w:val="none" w:sz="0" w:space="0" w:color="auto"/>
      </w:divBdr>
    </w:div>
    <w:div w:id="2141681782">
      <w:bodyDiv w:val="1"/>
      <w:marLeft w:val="0"/>
      <w:marRight w:val="0"/>
      <w:marTop w:val="0"/>
      <w:marBottom w:val="0"/>
      <w:divBdr>
        <w:top w:val="none" w:sz="0" w:space="0" w:color="auto"/>
        <w:left w:val="none" w:sz="0" w:space="0" w:color="auto"/>
        <w:bottom w:val="none" w:sz="0" w:space="0" w:color="auto"/>
        <w:right w:val="none" w:sz="0" w:space="0" w:color="auto"/>
      </w:divBdr>
    </w:div>
    <w:div w:id="2141799574">
      <w:bodyDiv w:val="1"/>
      <w:marLeft w:val="0"/>
      <w:marRight w:val="0"/>
      <w:marTop w:val="0"/>
      <w:marBottom w:val="0"/>
      <w:divBdr>
        <w:top w:val="none" w:sz="0" w:space="0" w:color="auto"/>
        <w:left w:val="none" w:sz="0" w:space="0" w:color="auto"/>
        <w:bottom w:val="none" w:sz="0" w:space="0" w:color="auto"/>
        <w:right w:val="none" w:sz="0" w:space="0" w:color="auto"/>
      </w:divBdr>
    </w:div>
    <w:div w:id="2141872482">
      <w:bodyDiv w:val="1"/>
      <w:marLeft w:val="0"/>
      <w:marRight w:val="0"/>
      <w:marTop w:val="0"/>
      <w:marBottom w:val="0"/>
      <w:divBdr>
        <w:top w:val="none" w:sz="0" w:space="0" w:color="auto"/>
        <w:left w:val="none" w:sz="0" w:space="0" w:color="auto"/>
        <w:bottom w:val="none" w:sz="0" w:space="0" w:color="auto"/>
        <w:right w:val="none" w:sz="0" w:space="0" w:color="auto"/>
      </w:divBdr>
    </w:div>
    <w:div w:id="2142772338">
      <w:bodyDiv w:val="1"/>
      <w:marLeft w:val="0"/>
      <w:marRight w:val="0"/>
      <w:marTop w:val="0"/>
      <w:marBottom w:val="0"/>
      <w:divBdr>
        <w:top w:val="none" w:sz="0" w:space="0" w:color="auto"/>
        <w:left w:val="none" w:sz="0" w:space="0" w:color="auto"/>
        <w:bottom w:val="none" w:sz="0" w:space="0" w:color="auto"/>
        <w:right w:val="none" w:sz="0" w:space="0" w:color="auto"/>
      </w:divBdr>
    </w:div>
    <w:div w:id="2142842373">
      <w:bodyDiv w:val="1"/>
      <w:marLeft w:val="0"/>
      <w:marRight w:val="0"/>
      <w:marTop w:val="0"/>
      <w:marBottom w:val="0"/>
      <w:divBdr>
        <w:top w:val="none" w:sz="0" w:space="0" w:color="auto"/>
        <w:left w:val="none" w:sz="0" w:space="0" w:color="auto"/>
        <w:bottom w:val="none" w:sz="0" w:space="0" w:color="auto"/>
        <w:right w:val="none" w:sz="0" w:space="0" w:color="auto"/>
      </w:divBdr>
    </w:div>
    <w:div w:id="2143184575">
      <w:bodyDiv w:val="1"/>
      <w:marLeft w:val="0"/>
      <w:marRight w:val="0"/>
      <w:marTop w:val="0"/>
      <w:marBottom w:val="0"/>
      <w:divBdr>
        <w:top w:val="none" w:sz="0" w:space="0" w:color="auto"/>
        <w:left w:val="none" w:sz="0" w:space="0" w:color="auto"/>
        <w:bottom w:val="none" w:sz="0" w:space="0" w:color="auto"/>
        <w:right w:val="none" w:sz="0" w:space="0" w:color="auto"/>
      </w:divBdr>
    </w:div>
    <w:div w:id="2143381006">
      <w:bodyDiv w:val="1"/>
      <w:marLeft w:val="0"/>
      <w:marRight w:val="0"/>
      <w:marTop w:val="0"/>
      <w:marBottom w:val="0"/>
      <w:divBdr>
        <w:top w:val="none" w:sz="0" w:space="0" w:color="auto"/>
        <w:left w:val="none" w:sz="0" w:space="0" w:color="auto"/>
        <w:bottom w:val="none" w:sz="0" w:space="0" w:color="auto"/>
        <w:right w:val="none" w:sz="0" w:space="0" w:color="auto"/>
      </w:divBdr>
    </w:div>
    <w:div w:id="2143381728">
      <w:bodyDiv w:val="1"/>
      <w:marLeft w:val="0"/>
      <w:marRight w:val="0"/>
      <w:marTop w:val="0"/>
      <w:marBottom w:val="0"/>
      <w:divBdr>
        <w:top w:val="none" w:sz="0" w:space="0" w:color="auto"/>
        <w:left w:val="none" w:sz="0" w:space="0" w:color="auto"/>
        <w:bottom w:val="none" w:sz="0" w:space="0" w:color="auto"/>
        <w:right w:val="none" w:sz="0" w:space="0" w:color="auto"/>
      </w:divBdr>
    </w:div>
    <w:div w:id="2143644573">
      <w:bodyDiv w:val="1"/>
      <w:marLeft w:val="0"/>
      <w:marRight w:val="0"/>
      <w:marTop w:val="0"/>
      <w:marBottom w:val="0"/>
      <w:divBdr>
        <w:top w:val="none" w:sz="0" w:space="0" w:color="auto"/>
        <w:left w:val="none" w:sz="0" w:space="0" w:color="auto"/>
        <w:bottom w:val="none" w:sz="0" w:space="0" w:color="auto"/>
        <w:right w:val="none" w:sz="0" w:space="0" w:color="auto"/>
      </w:divBdr>
    </w:div>
    <w:div w:id="2143881061">
      <w:bodyDiv w:val="1"/>
      <w:marLeft w:val="0"/>
      <w:marRight w:val="0"/>
      <w:marTop w:val="0"/>
      <w:marBottom w:val="0"/>
      <w:divBdr>
        <w:top w:val="none" w:sz="0" w:space="0" w:color="auto"/>
        <w:left w:val="none" w:sz="0" w:space="0" w:color="auto"/>
        <w:bottom w:val="none" w:sz="0" w:space="0" w:color="auto"/>
        <w:right w:val="none" w:sz="0" w:space="0" w:color="auto"/>
      </w:divBdr>
    </w:div>
    <w:div w:id="2144040548">
      <w:bodyDiv w:val="1"/>
      <w:marLeft w:val="0"/>
      <w:marRight w:val="0"/>
      <w:marTop w:val="0"/>
      <w:marBottom w:val="0"/>
      <w:divBdr>
        <w:top w:val="none" w:sz="0" w:space="0" w:color="auto"/>
        <w:left w:val="none" w:sz="0" w:space="0" w:color="auto"/>
        <w:bottom w:val="none" w:sz="0" w:space="0" w:color="auto"/>
        <w:right w:val="none" w:sz="0" w:space="0" w:color="auto"/>
      </w:divBdr>
    </w:div>
    <w:div w:id="2144080251">
      <w:bodyDiv w:val="1"/>
      <w:marLeft w:val="0"/>
      <w:marRight w:val="0"/>
      <w:marTop w:val="0"/>
      <w:marBottom w:val="0"/>
      <w:divBdr>
        <w:top w:val="none" w:sz="0" w:space="0" w:color="auto"/>
        <w:left w:val="none" w:sz="0" w:space="0" w:color="auto"/>
        <w:bottom w:val="none" w:sz="0" w:space="0" w:color="auto"/>
        <w:right w:val="none" w:sz="0" w:space="0" w:color="auto"/>
      </w:divBdr>
    </w:div>
    <w:div w:id="2144342818">
      <w:bodyDiv w:val="1"/>
      <w:marLeft w:val="0"/>
      <w:marRight w:val="0"/>
      <w:marTop w:val="0"/>
      <w:marBottom w:val="0"/>
      <w:divBdr>
        <w:top w:val="none" w:sz="0" w:space="0" w:color="auto"/>
        <w:left w:val="none" w:sz="0" w:space="0" w:color="auto"/>
        <w:bottom w:val="none" w:sz="0" w:space="0" w:color="auto"/>
        <w:right w:val="none" w:sz="0" w:space="0" w:color="auto"/>
      </w:divBdr>
    </w:div>
    <w:div w:id="2144417632">
      <w:bodyDiv w:val="1"/>
      <w:marLeft w:val="0"/>
      <w:marRight w:val="0"/>
      <w:marTop w:val="0"/>
      <w:marBottom w:val="0"/>
      <w:divBdr>
        <w:top w:val="none" w:sz="0" w:space="0" w:color="auto"/>
        <w:left w:val="none" w:sz="0" w:space="0" w:color="auto"/>
        <w:bottom w:val="none" w:sz="0" w:space="0" w:color="auto"/>
        <w:right w:val="none" w:sz="0" w:space="0" w:color="auto"/>
      </w:divBdr>
    </w:div>
    <w:div w:id="2144691225">
      <w:bodyDiv w:val="1"/>
      <w:marLeft w:val="0"/>
      <w:marRight w:val="0"/>
      <w:marTop w:val="0"/>
      <w:marBottom w:val="0"/>
      <w:divBdr>
        <w:top w:val="none" w:sz="0" w:space="0" w:color="auto"/>
        <w:left w:val="none" w:sz="0" w:space="0" w:color="auto"/>
        <w:bottom w:val="none" w:sz="0" w:space="0" w:color="auto"/>
        <w:right w:val="none" w:sz="0" w:space="0" w:color="auto"/>
      </w:divBdr>
    </w:div>
    <w:div w:id="2144694625">
      <w:bodyDiv w:val="1"/>
      <w:marLeft w:val="0"/>
      <w:marRight w:val="0"/>
      <w:marTop w:val="0"/>
      <w:marBottom w:val="0"/>
      <w:divBdr>
        <w:top w:val="none" w:sz="0" w:space="0" w:color="auto"/>
        <w:left w:val="none" w:sz="0" w:space="0" w:color="auto"/>
        <w:bottom w:val="none" w:sz="0" w:space="0" w:color="auto"/>
        <w:right w:val="none" w:sz="0" w:space="0" w:color="auto"/>
      </w:divBdr>
    </w:div>
    <w:div w:id="2144736542">
      <w:bodyDiv w:val="1"/>
      <w:marLeft w:val="0"/>
      <w:marRight w:val="0"/>
      <w:marTop w:val="0"/>
      <w:marBottom w:val="0"/>
      <w:divBdr>
        <w:top w:val="none" w:sz="0" w:space="0" w:color="auto"/>
        <w:left w:val="none" w:sz="0" w:space="0" w:color="auto"/>
        <w:bottom w:val="none" w:sz="0" w:space="0" w:color="auto"/>
        <w:right w:val="none" w:sz="0" w:space="0" w:color="auto"/>
      </w:divBdr>
    </w:div>
    <w:div w:id="2144929282">
      <w:bodyDiv w:val="1"/>
      <w:marLeft w:val="0"/>
      <w:marRight w:val="0"/>
      <w:marTop w:val="0"/>
      <w:marBottom w:val="0"/>
      <w:divBdr>
        <w:top w:val="none" w:sz="0" w:space="0" w:color="auto"/>
        <w:left w:val="none" w:sz="0" w:space="0" w:color="auto"/>
        <w:bottom w:val="none" w:sz="0" w:space="0" w:color="auto"/>
        <w:right w:val="none" w:sz="0" w:space="0" w:color="auto"/>
      </w:divBdr>
    </w:div>
    <w:div w:id="2145077938">
      <w:bodyDiv w:val="1"/>
      <w:marLeft w:val="0"/>
      <w:marRight w:val="0"/>
      <w:marTop w:val="0"/>
      <w:marBottom w:val="0"/>
      <w:divBdr>
        <w:top w:val="none" w:sz="0" w:space="0" w:color="auto"/>
        <w:left w:val="none" w:sz="0" w:space="0" w:color="auto"/>
        <w:bottom w:val="none" w:sz="0" w:space="0" w:color="auto"/>
        <w:right w:val="none" w:sz="0" w:space="0" w:color="auto"/>
      </w:divBdr>
    </w:div>
    <w:div w:id="2145274891">
      <w:bodyDiv w:val="1"/>
      <w:marLeft w:val="0"/>
      <w:marRight w:val="0"/>
      <w:marTop w:val="0"/>
      <w:marBottom w:val="0"/>
      <w:divBdr>
        <w:top w:val="none" w:sz="0" w:space="0" w:color="auto"/>
        <w:left w:val="none" w:sz="0" w:space="0" w:color="auto"/>
        <w:bottom w:val="none" w:sz="0" w:space="0" w:color="auto"/>
        <w:right w:val="none" w:sz="0" w:space="0" w:color="auto"/>
      </w:divBdr>
    </w:div>
    <w:div w:id="2145735734">
      <w:bodyDiv w:val="1"/>
      <w:marLeft w:val="0"/>
      <w:marRight w:val="0"/>
      <w:marTop w:val="0"/>
      <w:marBottom w:val="0"/>
      <w:divBdr>
        <w:top w:val="none" w:sz="0" w:space="0" w:color="auto"/>
        <w:left w:val="none" w:sz="0" w:space="0" w:color="auto"/>
        <w:bottom w:val="none" w:sz="0" w:space="0" w:color="auto"/>
        <w:right w:val="none" w:sz="0" w:space="0" w:color="auto"/>
      </w:divBdr>
    </w:div>
    <w:div w:id="2146002886">
      <w:bodyDiv w:val="1"/>
      <w:marLeft w:val="0"/>
      <w:marRight w:val="0"/>
      <w:marTop w:val="0"/>
      <w:marBottom w:val="0"/>
      <w:divBdr>
        <w:top w:val="none" w:sz="0" w:space="0" w:color="auto"/>
        <w:left w:val="none" w:sz="0" w:space="0" w:color="auto"/>
        <w:bottom w:val="none" w:sz="0" w:space="0" w:color="auto"/>
        <w:right w:val="none" w:sz="0" w:space="0" w:color="auto"/>
      </w:divBdr>
    </w:div>
    <w:div w:id="2146119449">
      <w:bodyDiv w:val="1"/>
      <w:marLeft w:val="0"/>
      <w:marRight w:val="0"/>
      <w:marTop w:val="0"/>
      <w:marBottom w:val="0"/>
      <w:divBdr>
        <w:top w:val="none" w:sz="0" w:space="0" w:color="auto"/>
        <w:left w:val="none" w:sz="0" w:space="0" w:color="auto"/>
        <w:bottom w:val="none" w:sz="0" w:space="0" w:color="auto"/>
        <w:right w:val="none" w:sz="0" w:space="0" w:color="auto"/>
      </w:divBdr>
    </w:div>
    <w:div w:id="2146384792">
      <w:bodyDiv w:val="1"/>
      <w:marLeft w:val="0"/>
      <w:marRight w:val="0"/>
      <w:marTop w:val="0"/>
      <w:marBottom w:val="0"/>
      <w:divBdr>
        <w:top w:val="none" w:sz="0" w:space="0" w:color="auto"/>
        <w:left w:val="none" w:sz="0" w:space="0" w:color="auto"/>
        <w:bottom w:val="none" w:sz="0" w:space="0" w:color="auto"/>
        <w:right w:val="none" w:sz="0" w:space="0" w:color="auto"/>
      </w:divBdr>
    </w:div>
    <w:div w:id="2146579524">
      <w:bodyDiv w:val="1"/>
      <w:marLeft w:val="0"/>
      <w:marRight w:val="0"/>
      <w:marTop w:val="0"/>
      <w:marBottom w:val="0"/>
      <w:divBdr>
        <w:top w:val="none" w:sz="0" w:space="0" w:color="auto"/>
        <w:left w:val="none" w:sz="0" w:space="0" w:color="auto"/>
        <w:bottom w:val="none" w:sz="0" w:space="0" w:color="auto"/>
        <w:right w:val="none" w:sz="0" w:space="0" w:color="auto"/>
      </w:divBdr>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 w:id="214715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rc.indiawris.gov.in/server/rest/services/SubInfoSysLCC/Agro_Regions/MapServer/2" TargetMode="External"/><Relationship Id="rId18" Type="http://schemas.openxmlformats.org/officeDocument/2006/relationships/hyperlink" Target="https://arc.indiawris.gov.in/server/rest/services/SubInfoSysLCC/Agro_Regions/MapServer/2" TargetMode="External"/><Relationship Id="rId26" Type="http://schemas.openxmlformats.org/officeDocument/2006/relationships/hyperlink" Target="https://www.ipcc.ch/report/2019-refinement-to-the-2006-ipcc-guidelines-for-national-greenhouse-gas-inventories/" TargetMode="External"/><Relationship Id="rId21" Type="http://schemas.openxmlformats.org/officeDocument/2006/relationships/hyperlink" Target="https://www.nibe.res.in/biomass-atlas.php" TargetMode="External"/><Relationship Id="rId34" Type="http://schemas.openxmlformats.org/officeDocument/2006/relationships/hyperlink" Target="https://www.osti.gov/biblio/1329289" TargetMode="External"/><Relationship Id="rId7" Type="http://schemas.openxmlformats.org/officeDocument/2006/relationships/endnotes" Target="endnotes.xml"/><Relationship Id="rId12" Type="http://schemas.openxmlformats.org/officeDocument/2006/relationships/hyperlink" Target="https://inputsurvey.dacnet.nic.in/districttables.aspx" TargetMode="External"/><Relationship Id="rId17" Type="http://schemas.openxmlformats.org/officeDocument/2006/relationships/hyperlink" Target="https://seednet.gov.in/Index.aspx" TargetMode="External"/><Relationship Id="rId25" Type="http://schemas.openxmlformats.org/officeDocument/2006/relationships/footer" Target="footer2.xml"/><Relationship Id="rId33" Type="http://schemas.openxmlformats.org/officeDocument/2006/relationships/hyperlink" Target="https://numerics.mathdotnet.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ednet.gov.in/Index.aspx" TargetMode="External"/><Relationship Id="rId20" Type="http://schemas.openxmlformats.org/officeDocument/2006/relationships/hyperlink" Target="https://imdpune.gov.in/cmpg/Griddata/Rainfall_25_Bin.html" TargetMode="External"/><Relationship Id="rId29" Type="http://schemas.openxmlformats.org/officeDocument/2006/relationships/hyperlink" Target="https://arc.indiawris.gov.in/server/rest/services/SubInfoSysLCC/Agro_Regions/MapServ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putsurvey.dacnet.nic.in/districttables.aspx" TargetMode="External"/><Relationship Id="rId24" Type="http://schemas.openxmlformats.org/officeDocument/2006/relationships/footer" Target="footer1.xml"/><Relationship Id="rId32" Type="http://schemas.openxmlformats.org/officeDocument/2006/relationships/hyperlink" Target="https://www.nibe.res.in/biomass-atlas.php"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eb.archive.org/web/20150810010620/http:/irri.org/our-work/research/policy-and-markets/mapping/remote-sensing-derived-rice-maps-and-related-publications" TargetMode="External"/><Relationship Id="rId23" Type="http://schemas.openxmlformats.org/officeDocument/2006/relationships/image" Target="media/image1.png"/><Relationship Id="rId28" Type="http://schemas.openxmlformats.org/officeDocument/2006/relationships/hyperlink" Target="https://ccafs.cgiar.org/mitigation-options-tool-agriculture-0" TargetMode="External"/><Relationship Id="rId36" Type="http://schemas.microsoft.com/office/2011/relationships/people" Target="people.xml"/><Relationship Id="rId10" Type="http://schemas.openxmlformats.org/officeDocument/2006/relationships/hyperlink" Target="https://inputsurvey.dacnet.nic.in/districttables.aspx" TargetMode="External"/><Relationship Id="rId19" Type="http://schemas.openxmlformats.org/officeDocument/2006/relationships/hyperlink" Target="https://www.gloh2o.org/koppen/" TargetMode="External"/><Relationship Id="rId31" Type="http://schemas.openxmlformats.org/officeDocument/2006/relationships/hyperlink" Target="https://data.desagri.gov.in/website/crops-apy-report-web" TargetMode="External"/><Relationship Id="rId4" Type="http://schemas.openxmlformats.org/officeDocument/2006/relationships/settings" Target="settings.xml"/><Relationship Id="rId9" Type="http://schemas.openxmlformats.org/officeDocument/2006/relationships/hyperlink" Target="https://inputsurvey.dacnet.nic.in/districttables.aspx" TargetMode="External"/><Relationship Id="rId14" Type="http://schemas.openxmlformats.org/officeDocument/2006/relationships/hyperlink" Target="https://soilhealth.dac.gov.in/piechart" TargetMode="External"/><Relationship Id="rId22" Type="http://schemas.openxmlformats.org/officeDocument/2006/relationships/hyperlink" Target="https://numerics.mathdotnet.com/" TargetMode="External"/><Relationship Id="rId27" Type="http://schemas.openxmlformats.org/officeDocument/2006/relationships/hyperlink" Target="https://inputsurvey.dacnet.nic.in/districttables.aspx" TargetMode="External"/><Relationship Id="rId30" Type="http://schemas.openxmlformats.org/officeDocument/2006/relationships/hyperlink" Target="https://seednet.gov.in/SeedVarieties/CentralVariety.aspx" TargetMode="External"/><Relationship Id="rId35" Type="http://schemas.openxmlformats.org/officeDocument/2006/relationships/fontTable" Target="fontTable.xml"/><Relationship Id="rId8" Type="http://schemas.openxmlformats.org/officeDocument/2006/relationships/hyperlink" Target="https://inputsurvey.dacnet.nic.in/"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6971DE-978C-442A-BFF9-A3620008C28B}"/>
      </w:docPartPr>
      <w:docPartBody>
        <w:p w:rsidR="00884DF6" w:rsidRDefault="00884DF6">
          <w:r w:rsidRPr="00851C1F">
            <w:rPr>
              <w:rStyle w:val="PlaceholderText"/>
            </w:rPr>
            <w:t>Click or tap here to enter text.</w:t>
          </w:r>
        </w:p>
      </w:docPartBody>
    </w:docPart>
    <w:docPart>
      <w:docPartPr>
        <w:name w:val="B296A0E6652C403AA8CD1E53D5A2CDE5"/>
        <w:category>
          <w:name w:val="General"/>
          <w:gallery w:val="placeholder"/>
        </w:category>
        <w:types>
          <w:type w:val="bbPlcHdr"/>
        </w:types>
        <w:behaviors>
          <w:behavior w:val="content"/>
        </w:behaviors>
        <w:guid w:val="{136160DF-A3DD-43D7-A2F6-78C01FF2BF0C}"/>
      </w:docPartPr>
      <w:docPartBody>
        <w:p w:rsidR="007C679F" w:rsidRDefault="007C679F" w:rsidP="007C679F">
          <w:pPr>
            <w:pStyle w:val="B296A0E6652C403AA8CD1E53D5A2CDE5"/>
          </w:pPr>
          <w:r w:rsidRPr="00851C1F">
            <w:rPr>
              <w:rStyle w:val="PlaceholderText"/>
            </w:rPr>
            <w:t>Click or tap here to enter text.</w:t>
          </w:r>
        </w:p>
      </w:docPartBody>
    </w:docPart>
    <w:docPart>
      <w:docPartPr>
        <w:name w:val="EC0957FE7D074ACBA4AA6DCECA4CE37F"/>
        <w:category>
          <w:name w:val="General"/>
          <w:gallery w:val="placeholder"/>
        </w:category>
        <w:types>
          <w:type w:val="bbPlcHdr"/>
        </w:types>
        <w:behaviors>
          <w:behavior w:val="content"/>
        </w:behaviors>
        <w:guid w:val="{9EF1D916-C162-42C1-B635-FC77150D7286}"/>
      </w:docPartPr>
      <w:docPartBody>
        <w:p w:rsidR="007C679F" w:rsidRDefault="007C679F" w:rsidP="007C679F">
          <w:pPr>
            <w:pStyle w:val="EC0957FE7D074ACBA4AA6DCECA4CE37F"/>
          </w:pPr>
          <w:r w:rsidRPr="00851C1F">
            <w:rPr>
              <w:rStyle w:val="PlaceholderText"/>
            </w:rPr>
            <w:t>Click or tap here to enter text.</w:t>
          </w:r>
        </w:p>
      </w:docPartBody>
    </w:docPart>
    <w:docPart>
      <w:docPartPr>
        <w:name w:val="8524C7AB13E740C29F9F9F0054E8A5F3"/>
        <w:category>
          <w:name w:val="General"/>
          <w:gallery w:val="placeholder"/>
        </w:category>
        <w:types>
          <w:type w:val="bbPlcHdr"/>
        </w:types>
        <w:behaviors>
          <w:behavior w:val="content"/>
        </w:behaviors>
        <w:guid w:val="{A05AD1B3-4FE3-495D-ACB6-0BE53403FAA8}"/>
      </w:docPartPr>
      <w:docPartBody>
        <w:p w:rsidR="007C679F" w:rsidRDefault="007C679F" w:rsidP="007C679F">
          <w:pPr>
            <w:pStyle w:val="8524C7AB13E740C29F9F9F0054E8A5F3"/>
          </w:pPr>
          <w:r w:rsidRPr="00851C1F">
            <w:rPr>
              <w:rStyle w:val="PlaceholderText"/>
            </w:rPr>
            <w:t>Click or tap here to enter text.</w:t>
          </w:r>
        </w:p>
      </w:docPartBody>
    </w:docPart>
    <w:docPart>
      <w:docPartPr>
        <w:name w:val="E9F5A383E9B5497B9DE97D923A01EECB"/>
        <w:category>
          <w:name w:val="General"/>
          <w:gallery w:val="placeholder"/>
        </w:category>
        <w:types>
          <w:type w:val="bbPlcHdr"/>
        </w:types>
        <w:behaviors>
          <w:behavior w:val="content"/>
        </w:behaviors>
        <w:guid w:val="{89840CD1-8355-4B20-A3C3-5AA83D8818CF}"/>
      </w:docPartPr>
      <w:docPartBody>
        <w:p w:rsidR="007C679F" w:rsidRDefault="007C679F" w:rsidP="007C679F">
          <w:pPr>
            <w:pStyle w:val="E9F5A383E9B5497B9DE97D923A01EECB"/>
          </w:pPr>
          <w:r w:rsidRPr="00851C1F">
            <w:rPr>
              <w:rStyle w:val="PlaceholderText"/>
            </w:rPr>
            <w:t>Click or tap here to enter text.</w:t>
          </w:r>
        </w:p>
      </w:docPartBody>
    </w:docPart>
    <w:docPart>
      <w:docPartPr>
        <w:name w:val="848A1273D0B04AC9A126FDF6E9A955C2"/>
        <w:category>
          <w:name w:val="General"/>
          <w:gallery w:val="placeholder"/>
        </w:category>
        <w:types>
          <w:type w:val="bbPlcHdr"/>
        </w:types>
        <w:behaviors>
          <w:behavior w:val="content"/>
        </w:behaviors>
        <w:guid w:val="{7404C9C9-1D3A-44EE-9EFB-F4060651E6AB}"/>
      </w:docPartPr>
      <w:docPartBody>
        <w:p w:rsidR="007C679F" w:rsidRDefault="007C679F" w:rsidP="007C679F">
          <w:pPr>
            <w:pStyle w:val="848A1273D0B04AC9A126FDF6E9A955C2"/>
          </w:pPr>
          <w:r w:rsidRPr="00851C1F">
            <w:rPr>
              <w:rStyle w:val="PlaceholderText"/>
            </w:rPr>
            <w:t>Click or tap here to enter text.</w:t>
          </w:r>
        </w:p>
      </w:docPartBody>
    </w:docPart>
    <w:docPart>
      <w:docPartPr>
        <w:name w:val="4CABC2F4177C4ADBA276B4765EDB2E66"/>
        <w:category>
          <w:name w:val="General"/>
          <w:gallery w:val="placeholder"/>
        </w:category>
        <w:types>
          <w:type w:val="bbPlcHdr"/>
        </w:types>
        <w:behaviors>
          <w:behavior w:val="content"/>
        </w:behaviors>
        <w:guid w:val="{89FD2859-2D64-440D-992B-04ED2F671CBE}"/>
      </w:docPartPr>
      <w:docPartBody>
        <w:p w:rsidR="007C679F" w:rsidRDefault="007C679F" w:rsidP="007C679F">
          <w:pPr>
            <w:pStyle w:val="4CABC2F4177C4ADBA276B4765EDB2E66"/>
          </w:pPr>
          <w:r w:rsidRPr="00851C1F">
            <w:rPr>
              <w:rStyle w:val="PlaceholderText"/>
            </w:rPr>
            <w:t>Click or tap here to enter text.</w:t>
          </w:r>
        </w:p>
      </w:docPartBody>
    </w:docPart>
    <w:docPart>
      <w:docPartPr>
        <w:name w:val="72A54A51C4834391BDE27E1D8759D3F4"/>
        <w:category>
          <w:name w:val="General"/>
          <w:gallery w:val="placeholder"/>
        </w:category>
        <w:types>
          <w:type w:val="bbPlcHdr"/>
        </w:types>
        <w:behaviors>
          <w:behavior w:val="content"/>
        </w:behaviors>
        <w:guid w:val="{8236BA3D-2D10-4AD5-8C0F-5C792B7A8918}"/>
      </w:docPartPr>
      <w:docPartBody>
        <w:p w:rsidR="007C679F" w:rsidRDefault="007C679F" w:rsidP="007C679F">
          <w:pPr>
            <w:pStyle w:val="72A54A51C4834391BDE27E1D8759D3F4"/>
          </w:pPr>
          <w:r w:rsidRPr="00851C1F">
            <w:rPr>
              <w:rStyle w:val="PlaceholderText"/>
            </w:rPr>
            <w:t>Click or tap here to enter text.</w:t>
          </w:r>
        </w:p>
      </w:docPartBody>
    </w:docPart>
    <w:docPart>
      <w:docPartPr>
        <w:name w:val="9E71F0A0594141C09BEE9093A7C58C72"/>
        <w:category>
          <w:name w:val="General"/>
          <w:gallery w:val="placeholder"/>
        </w:category>
        <w:types>
          <w:type w:val="bbPlcHdr"/>
        </w:types>
        <w:behaviors>
          <w:behavior w:val="content"/>
        </w:behaviors>
        <w:guid w:val="{009CAB85-9574-4854-BD17-8ED770D9BAA7}"/>
      </w:docPartPr>
      <w:docPartBody>
        <w:p w:rsidR="007C679F" w:rsidRDefault="007C679F" w:rsidP="007C679F">
          <w:pPr>
            <w:pStyle w:val="9E71F0A0594141C09BEE9093A7C58C72"/>
          </w:pPr>
          <w:r w:rsidRPr="00851C1F">
            <w:rPr>
              <w:rStyle w:val="PlaceholderText"/>
            </w:rPr>
            <w:t>Click or tap here to enter text.</w:t>
          </w:r>
        </w:p>
      </w:docPartBody>
    </w:docPart>
    <w:docPart>
      <w:docPartPr>
        <w:name w:val="B2297715EE6B4561BBFD0426A7163029"/>
        <w:category>
          <w:name w:val="General"/>
          <w:gallery w:val="placeholder"/>
        </w:category>
        <w:types>
          <w:type w:val="bbPlcHdr"/>
        </w:types>
        <w:behaviors>
          <w:behavior w:val="content"/>
        </w:behaviors>
        <w:guid w:val="{B32187BC-F1D6-4571-8BCE-72491B41EA2C}"/>
      </w:docPartPr>
      <w:docPartBody>
        <w:p w:rsidR="007C679F" w:rsidRDefault="007C679F" w:rsidP="007C679F">
          <w:pPr>
            <w:pStyle w:val="B2297715EE6B4561BBFD0426A7163029"/>
          </w:pPr>
          <w:r w:rsidRPr="00851C1F">
            <w:rPr>
              <w:rStyle w:val="PlaceholderText"/>
            </w:rPr>
            <w:t>Click or tap here to enter text.</w:t>
          </w:r>
        </w:p>
      </w:docPartBody>
    </w:docPart>
    <w:docPart>
      <w:docPartPr>
        <w:name w:val="6F879D76268748D3ABF00969F41F0835"/>
        <w:category>
          <w:name w:val="General"/>
          <w:gallery w:val="placeholder"/>
        </w:category>
        <w:types>
          <w:type w:val="bbPlcHdr"/>
        </w:types>
        <w:behaviors>
          <w:behavior w:val="content"/>
        </w:behaviors>
        <w:guid w:val="{D38C8A20-0ADF-46E9-B448-2C9D527F98D8}"/>
      </w:docPartPr>
      <w:docPartBody>
        <w:p w:rsidR="007C679F" w:rsidRDefault="007C679F" w:rsidP="007C679F">
          <w:pPr>
            <w:pStyle w:val="6F879D76268748D3ABF00969F41F0835"/>
          </w:pPr>
          <w:r w:rsidRPr="00851C1F">
            <w:rPr>
              <w:rStyle w:val="PlaceholderText"/>
            </w:rPr>
            <w:t>Click or tap here to enter text.</w:t>
          </w:r>
        </w:p>
      </w:docPartBody>
    </w:docPart>
    <w:docPart>
      <w:docPartPr>
        <w:name w:val="26798984BD754F1C92C42805E23A5477"/>
        <w:category>
          <w:name w:val="General"/>
          <w:gallery w:val="placeholder"/>
        </w:category>
        <w:types>
          <w:type w:val="bbPlcHdr"/>
        </w:types>
        <w:behaviors>
          <w:behavior w:val="content"/>
        </w:behaviors>
        <w:guid w:val="{DDFE1CA9-70D1-41B6-8C79-F8126B7094A2}"/>
      </w:docPartPr>
      <w:docPartBody>
        <w:p w:rsidR="007C679F" w:rsidRDefault="007C679F" w:rsidP="007C679F">
          <w:pPr>
            <w:pStyle w:val="26798984BD754F1C92C42805E23A5477"/>
          </w:pPr>
          <w:r w:rsidRPr="00851C1F">
            <w:rPr>
              <w:rStyle w:val="PlaceholderText"/>
            </w:rPr>
            <w:t>Click or tap here to enter text.</w:t>
          </w:r>
        </w:p>
      </w:docPartBody>
    </w:docPart>
    <w:docPart>
      <w:docPartPr>
        <w:name w:val="0FD863E30F4F4D58B28A83C4520B8030"/>
        <w:category>
          <w:name w:val="General"/>
          <w:gallery w:val="placeholder"/>
        </w:category>
        <w:types>
          <w:type w:val="bbPlcHdr"/>
        </w:types>
        <w:behaviors>
          <w:behavior w:val="content"/>
        </w:behaviors>
        <w:guid w:val="{F27973C8-855C-4D8B-BCCF-97759C198271}"/>
      </w:docPartPr>
      <w:docPartBody>
        <w:p w:rsidR="007C679F" w:rsidRDefault="007C679F" w:rsidP="007C679F">
          <w:pPr>
            <w:pStyle w:val="0FD863E30F4F4D58B28A83C4520B8030"/>
          </w:pPr>
          <w:r w:rsidRPr="00851C1F">
            <w:rPr>
              <w:rStyle w:val="PlaceholderText"/>
            </w:rPr>
            <w:t>Click or tap here to enter text.</w:t>
          </w:r>
        </w:p>
      </w:docPartBody>
    </w:docPart>
    <w:docPart>
      <w:docPartPr>
        <w:name w:val="849F041978D2405CBE81C0DB15726C4F"/>
        <w:category>
          <w:name w:val="General"/>
          <w:gallery w:val="placeholder"/>
        </w:category>
        <w:types>
          <w:type w:val="bbPlcHdr"/>
        </w:types>
        <w:behaviors>
          <w:behavior w:val="content"/>
        </w:behaviors>
        <w:guid w:val="{98D17180-7D22-4A19-A62B-1DBBB0524F5F}"/>
      </w:docPartPr>
      <w:docPartBody>
        <w:p w:rsidR="007C679F" w:rsidRDefault="007C679F" w:rsidP="007C679F">
          <w:pPr>
            <w:pStyle w:val="849F041978D2405CBE81C0DB15726C4F"/>
          </w:pPr>
          <w:r w:rsidRPr="00851C1F">
            <w:rPr>
              <w:rStyle w:val="PlaceholderText"/>
            </w:rPr>
            <w:t>Click or tap here to enter text.</w:t>
          </w:r>
        </w:p>
      </w:docPartBody>
    </w:docPart>
    <w:docPart>
      <w:docPartPr>
        <w:name w:val="1888ABECDB484CC48AA3683EEE2467B4"/>
        <w:category>
          <w:name w:val="General"/>
          <w:gallery w:val="placeholder"/>
        </w:category>
        <w:types>
          <w:type w:val="bbPlcHdr"/>
        </w:types>
        <w:behaviors>
          <w:behavior w:val="content"/>
        </w:behaviors>
        <w:guid w:val="{DD4ACE72-208D-4349-8A6D-B69FA63999C3}"/>
      </w:docPartPr>
      <w:docPartBody>
        <w:p w:rsidR="007C679F" w:rsidRDefault="007C679F" w:rsidP="007C679F">
          <w:pPr>
            <w:pStyle w:val="1888ABECDB484CC48AA3683EEE2467B4"/>
          </w:pPr>
          <w:r w:rsidRPr="00851C1F">
            <w:rPr>
              <w:rStyle w:val="PlaceholderText"/>
            </w:rPr>
            <w:t>Click or tap here to enter text.</w:t>
          </w:r>
        </w:p>
      </w:docPartBody>
    </w:docPart>
    <w:docPart>
      <w:docPartPr>
        <w:name w:val="1142E58104DA4E8796D7286A68D01C73"/>
        <w:category>
          <w:name w:val="General"/>
          <w:gallery w:val="placeholder"/>
        </w:category>
        <w:types>
          <w:type w:val="bbPlcHdr"/>
        </w:types>
        <w:behaviors>
          <w:behavior w:val="content"/>
        </w:behaviors>
        <w:guid w:val="{1BDE8347-B7F1-4C73-B3C8-1B5E69ABC118}"/>
      </w:docPartPr>
      <w:docPartBody>
        <w:p w:rsidR="007C679F" w:rsidRDefault="007C679F" w:rsidP="007C679F">
          <w:pPr>
            <w:pStyle w:val="1142E58104DA4E8796D7286A68D01C73"/>
          </w:pPr>
          <w:r w:rsidRPr="00851C1F">
            <w:rPr>
              <w:rStyle w:val="PlaceholderText"/>
            </w:rPr>
            <w:t>Click or tap here to enter text.</w:t>
          </w:r>
        </w:p>
      </w:docPartBody>
    </w:docPart>
    <w:docPart>
      <w:docPartPr>
        <w:name w:val="3D295F5A2F5D490C92B7FBF91698AF8C"/>
        <w:category>
          <w:name w:val="General"/>
          <w:gallery w:val="placeholder"/>
        </w:category>
        <w:types>
          <w:type w:val="bbPlcHdr"/>
        </w:types>
        <w:behaviors>
          <w:behavior w:val="content"/>
        </w:behaviors>
        <w:guid w:val="{DD1413FA-B5C1-42CA-813F-D1A5EFDCDB03}"/>
      </w:docPartPr>
      <w:docPartBody>
        <w:p w:rsidR="007C679F" w:rsidRDefault="007C679F" w:rsidP="007C679F">
          <w:pPr>
            <w:pStyle w:val="3D295F5A2F5D490C92B7FBF91698AF8C"/>
          </w:pPr>
          <w:r w:rsidRPr="00851C1F">
            <w:rPr>
              <w:rStyle w:val="PlaceholderText"/>
            </w:rPr>
            <w:t>Click or tap here to enter text.</w:t>
          </w:r>
        </w:p>
      </w:docPartBody>
    </w:docPart>
    <w:docPart>
      <w:docPartPr>
        <w:name w:val="C23D08F538C148BB8B83BEFE1B4E309A"/>
        <w:category>
          <w:name w:val="General"/>
          <w:gallery w:val="placeholder"/>
        </w:category>
        <w:types>
          <w:type w:val="bbPlcHdr"/>
        </w:types>
        <w:behaviors>
          <w:behavior w:val="content"/>
        </w:behaviors>
        <w:guid w:val="{D490DA28-86CE-41DC-93D7-E6F036D88AEF}"/>
      </w:docPartPr>
      <w:docPartBody>
        <w:p w:rsidR="007C679F" w:rsidRDefault="007C679F" w:rsidP="007C679F">
          <w:pPr>
            <w:pStyle w:val="C23D08F538C148BB8B83BEFE1B4E309A"/>
          </w:pPr>
          <w:r w:rsidRPr="00851C1F">
            <w:rPr>
              <w:rStyle w:val="PlaceholderText"/>
            </w:rPr>
            <w:t>Click or tap here to enter text.</w:t>
          </w:r>
        </w:p>
      </w:docPartBody>
    </w:docPart>
    <w:docPart>
      <w:docPartPr>
        <w:name w:val="325EB6C377FC40F18DBBF0D6B34330F8"/>
        <w:category>
          <w:name w:val="General"/>
          <w:gallery w:val="placeholder"/>
        </w:category>
        <w:types>
          <w:type w:val="bbPlcHdr"/>
        </w:types>
        <w:behaviors>
          <w:behavior w:val="content"/>
        </w:behaviors>
        <w:guid w:val="{A5FBA3B4-1A2C-4923-BD7F-A3AEA4E98C38}"/>
      </w:docPartPr>
      <w:docPartBody>
        <w:p w:rsidR="007C679F" w:rsidRDefault="007C679F" w:rsidP="007C679F">
          <w:pPr>
            <w:pStyle w:val="325EB6C377FC40F18DBBF0D6B34330F8"/>
          </w:pPr>
          <w:r w:rsidRPr="00851C1F">
            <w:rPr>
              <w:rStyle w:val="PlaceholderText"/>
            </w:rPr>
            <w:t>Click or tap here to enter text.</w:t>
          </w:r>
        </w:p>
      </w:docPartBody>
    </w:docPart>
    <w:docPart>
      <w:docPartPr>
        <w:name w:val="9849D57E0CA342E0893F0D661B2148A8"/>
        <w:category>
          <w:name w:val="General"/>
          <w:gallery w:val="placeholder"/>
        </w:category>
        <w:types>
          <w:type w:val="bbPlcHdr"/>
        </w:types>
        <w:behaviors>
          <w:behavior w:val="content"/>
        </w:behaviors>
        <w:guid w:val="{8F5316A7-8184-4FD9-9821-C160D440A614}"/>
      </w:docPartPr>
      <w:docPartBody>
        <w:p w:rsidR="007C679F" w:rsidRDefault="007C679F" w:rsidP="007C679F">
          <w:pPr>
            <w:pStyle w:val="9849D57E0CA342E0893F0D661B2148A8"/>
          </w:pPr>
          <w:r w:rsidRPr="00851C1F">
            <w:rPr>
              <w:rStyle w:val="PlaceholderText"/>
            </w:rPr>
            <w:t>Click or tap here to enter text.</w:t>
          </w:r>
        </w:p>
      </w:docPartBody>
    </w:docPart>
    <w:docPart>
      <w:docPartPr>
        <w:name w:val="50ADC7EC9B454A45985E983350AC1380"/>
        <w:category>
          <w:name w:val="General"/>
          <w:gallery w:val="placeholder"/>
        </w:category>
        <w:types>
          <w:type w:val="bbPlcHdr"/>
        </w:types>
        <w:behaviors>
          <w:behavior w:val="content"/>
        </w:behaviors>
        <w:guid w:val="{08301DB1-3B6F-471F-96E2-B0A078BB7133}"/>
      </w:docPartPr>
      <w:docPartBody>
        <w:p w:rsidR="007C679F" w:rsidRDefault="007C679F" w:rsidP="007C679F">
          <w:pPr>
            <w:pStyle w:val="50ADC7EC9B454A45985E983350AC1380"/>
          </w:pPr>
          <w:r w:rsidRPr="00851C1F">
            <w:rPr>
              <w:rStyle w:val="PlaceholderText"/>
            </w:rPr>
            <w:t>Click or tap here to enter text.</w:t>
          </w:r>
        </w:p>
      </w:docPartBody>
    </w:docPart>
    <w:docPart>
      <w:docPartPr>
        <w:name w:val="4F04DC169D6C47CAB7C40D87A6E208DE"/>
        <w:category>
          <w:name w:val="General"/>
          <w:gallery w:val="placeholder"/>
        </w:category>
        <w:types>
          <w:type w:val="bbPlcHdr"/>
        </w:types>
        <w:behaviors>
          <w:behavior w:val="content"/>
        </w:behaviors>
        <w:guid w:val="{A26A925C-510A-4845-BFFB-F2988CECEE20}"/>
      </w:docPartPr>
      <w:docPartBody>
        <w:p w:rsidR="007C679F" w:rsidRDefault="007C679F" w:rsidP="007C679F">
          <w:pPr>
            <w:pStyle w:val="4F04DC169D6C47CAB7C40D87A6E208DE"/>
          </w:pPr>
          <w:r w:rsidRPr="00851C1F">
            <w:rPr>
              <w:rStyle w:val="PlaceholderText"/>
            </w:rPr>
            <w:t>Click or tap here to enter text.</w:t>
          </w:r>
        </w:p>
      </w:docPartBody>
    </w:docPart>
    <w:docPart>
      <w:docPartPr>
        <w:name w:val="9C81E5ABD3384D24A539BE50A08A27F7"/>
        <w:category>
          <w:name w:val="General"/>
          <w:gallery w:val="placeholder"/>
        </w:category>
        <w:types>
          <w:type w:val="bbPlcHdr"/>
        </w:types>
        <w:behaviors>
          <w:behavior w:val="content"/>
        </w:behaviors>
        <w:guid w:val="{E685E185-4C2A-425A-A316-D8D6A242BFD3}"/>
      </w:docPartPr>
      <w:docPartBody>
        <w:p w:rsidR="007C679F" w:rsidRDefault="007C679F" w:rsidP="007C679F">
          <w:pPr>
            <w:pStyle w:val="9C81E5ABD3384D24A539BE50A08A27F7"/>
          </w:pPr>
          <w:r w:rsidRPr="00851C1F">
            <w:rPr>
              <w:rStyle w:val="PlaceholderText"/>
            </w:rPr>
            <w:t>Click or tap here to enter text.</w:t>
          </w:r>
        </w:p>
      </w:docPartBody>
    </w:docPart>
    <w:docPart>
      <w:docPartPr>
        <w:name w:val="A711E6D09CDA4E38BFC6176A792ABD6B"/>
        <w:category>
          <w:name w:val="General"/>
          <w:gallery w:val="placeholder"/>
        </w:category>
        <w:types>
          <w:type w:val="bbPlcHdr"/>
        </w:types>
        <w:behaviors>
          <w:behavior w:val="content"/>
        </w:behaviors>
        <w:guid w:val="{79729C59-1FA2-4E6F-9AAE-752714AD7FCB}"/>
      </w:docPartPr>
      <w:docPartBody>
        <w:p w:rsidR="007C679F" w:rsidRDefault="007C679F" w:rsidP="007C679F">
          <w:pPr>
            <w:pStyle w:val="A711E6D09CDA4E38BFC6176A792ABD6B"/>
          </w:pPr>
          <w:r w:rsidRPr="00851C1F">
            <w:rPr>
              <w:rStyle w:val="PlaceholderText"/>
            </w:rPr>
            <w:t>Click or tap here to enter text.</w:t>
          </w:r>
        </w:p>
      </w:docPartBody>
    </w:docPart>
    <w:docPart>
      <w:docPartPr>
        <w:name w:val="4D6C59ECFBB141AEADC09CD22CB331CA"/>
        <w:category>
          <w:name w:val="General"/>
          <w:gallery w:val="placeholder"/>
        </w:category>
        <w:types>
          <w:type w:val="bbPlcHdr"/>
        </w:types>
        <w:behaviors>
          <w:behavior w:val="content"/>
        </w:behaviors>
        <w:guid w:val="{1362BE66-1F51-4B1C-9AC2-875E5A60F389}"/>
      </w:docPartPr>
      <w:docPartBody>
        <w:p w:rsidR="007C679F" w:rsidRDefault="007C679F" w:rsidP="007C679F">
          <w:pPr>
            <w:pStyle w:val="4D6C59ECFBB141AEADC09CD22CB331CA"/>
          </w:pPr>
          <w:r w:rsidRPr="00851C1F">
            <w:rPr>
              <w:rStyle w:val="PlaceholderText"/>
            </w:rPr>
            <w:t>Click or tap here to enter text.</w:t>
          </w:r>
        </w:p>
      </w:docPartBody>
    </w:docPart>
    <w:docPart>
      <w:docPartPr>
        <w:name w:val="1C7BB0C001CC47C89DCD79D10C6F5F2B"/>
        <w:category>
          <w:name w:val="General"/>
          <w:gallery w:val="placeholder"/>
        </w:category>
        <w:types>
          <w:type w:val="bbPlcHdr"/>
        </w:types>
        <w:behaviors>
          <w:behavior w:val="content"/>
        </w:behaviors>
        <w:guid w:val="{BF3B4512-81C4-4C67-BEE1-BA57466D96C7}"/>
      </w:docPartPr>
      <w:docPartBody>
        <w:p w:rsidR="007C679F" w:rsidRDefault="007C679F" w:rsidP="007C679F">
          <w:pPr>
            <w:pStyle w:val="1C7BB0C001CC47C89DCD79D10C6F5F2B"/>
          </w:pPr>
          <w:r w:rsidRPr="00851C1F">
            <w:rPr>
              <w:rStyle w:val="PlaceholderText"/>
            </w:rPr>
            <w:t>Click or tap here to enter text.</w:t>
          </w:r>
        </w:p>
      </w:docPartBody>
    </w:docPart>
    <w:docPart>
      <w:docPartPr>
        <w:name w:val="F5BA708A107B41A987AE5C7D9FCFD763"/>
        <w:category>
          <w:name w:val="General"/>
          <w:gallery w:val="placeholder"/>
        </w:category>
        <w:types>
          <w:type w:val="bbPlcHdr"/>
        </w:types>
        <w:behaviors>
          <w:behavior w:val="content"/>
        </w:behaviors>
        <w:guid w:val="{62E99987-B42F-4225-BBD6-DE495859B888}"/>
      </w:docPartPr>
      <w:docPartBody>
        <w:p w:rsidR="007C679F" w:rsidRDefault="007C679F" w:rsidP="007C679F">
          <w:pPr>
            <w:pStyle w:val="F5BA708A107B41A987AE5C7D9FCFD763"/>
          </w:pPr>
          <w:r w:rsidRPr="00851C1F">
            <w:rPr>
              <w:rStyle w:val="PlaceholderText"/>
            </w:rPr>
            <w:t>Click or tap here to enter text.</w:t>
          </w:r>
        </w:p>
      </w:docPartBody>
    </w:docPart>
    <w:docPart>
      <w:docPartPr>
        <w:name w:val="5C6D2F69D2D646D08B8BD1F4E207D92F"/>
        <w:category>
          <w:name w:val="General"/>
          <w:gallery w:val="placeholder"/>
        </w:category>
        <w:types>
          <w:type w:val="bbPlcHdr"/>
        </w:types>
        <w:behaviors>
          <w:behavior w:val="content"/>
        </w:behaviors>
        <w:guid w:val="{776121BA-AD5C-44E5-90F4-E942D783D661}"/>
      </w:docPartPr>
      <w:docPartBody>
        <w:p w:rsidR="007C679F" w:rsidRDefault="007C679F" w:rsidP="007C679F">
          <w:pPr>
            <w:pStyle w:val="5C6D2F69D2D646D08B8BD1F4E207D92F"/>
          </w:pPr>
          <w:r w:rsidRPr="00851C1F">
            <w:rPr>
              <w:rStyle w:val="PlaceholderText"/>
            </w:rPr>
            <w:t>Click or tap here to enter text.</w:t>
          </w:r>
        </w:p>
      </w:docPartBody>
    </w:docPart>
    <w:docPart>
      <w:docPartPr>
        <w:name w:val="C08135C4BDB1448D8A2473D36FB51408"/>
        <w:category>
          <w:name w:val="General"/>
          <w:gallery w:val="placeholder"/>
        </w:category>
        <w:types>
          <w:type w:val="bbPlcHdr"/>
        </w:types>
        <w:behaviors>
          <w:behavior w:val="content"/>
        </w:behaviors>
        <w:guid w:val="{794FF113-A201-4C06-8FD3-B402DAD17B1C}"/>
      </w:docPartPr>
      <w:docPartBody>
        <w:p w:rsidR="007C679F" w:rsidRDefault="007C679F" w:rsidP="007C679F">
          <w:pPr>
            <w:pStyle w:val="C08135C4BDB1448D8A2473D36FB51408"/>
          </w:pPr>
          <w:r w:rsidRPr="00851C1F">
            <w:rPr>
              <w:rStyle w:val="PlaceholderText"/>
            </w:rPr>
            <w:t>Click or tap here to enter text.</w:t>
          </w:r>
        </w:p>
      </w:docPartBody>
    </w:docPart>
    <w:docPart>
      <w:docPartPr>
        <w:name w:val="531BC395882442F09802CB0D08D366A8"/>
        <w:category>
          <w:name w:val="General"/>
          <w:gallery w:val="placeholder"/>
        </w:category>
        <w:types>
          <w:type w:val="bbPlcHdr"/>
        </w:types>
        <w:behaviors>
          <w:behavior w:val="content"/>
        </w:behaviors>
        <w:guid w:val="{4529306C-4DDA-4EDF-8036-AF6B71C23414}"/>
      </w:docPartPr>
      <w:docPartBody>
        <w:p w:rsidR="007C679F" w:rsidRDefault="007C679F" w:rsidP="007C679F">
          <w:pPr>
            <w:pStyle w:val="531BC395882442F09802CB0D08D366A8"/>
          </w:pPr>
          <w:r w:rsidRPr="00851C1F">
            <w:rPr>
              <w:rStyle w:val="PlaceholderText"/>
            </w:rPr>
            <w:t>Click or tap here to enter text.</w:t>
          </w:r>
        </w:p>
      </w:docPartBody>
    </w:docPart>
    <w:docPart>
      <w:docPartPr>
        <w:name w:val="844E5F958EF74C3B8DB9B56FE5EF9BFD"/>
        <w:category>
          <w:name w:val="General"/>
          <w:gallery w:val="placeholder"/>
        </w:category>
        <w:types>
          <w:type w:val="bbPlcHdr"/>
        </w:types>
        <w:behaviors>
          <w:behavior w:val="content"/>
        </w:behaviors>
        <w:guid w:val="{BD51DB92-E35B-4579-A429-4831FDAD1990}"/>
      </w:docPartPr>
      <w:docPartBody>
        <w:p w:rsidR="007C679F" w:rsidRDefault="007C679F" w:rsidP="007C679F">
          <w:pPr>
            <w:pStyle w:val="844E5F958EF74C3B8DB9B56FE5EF9BFD"/>
          </w:pPr>
          <w:r w:rsidRPr="00851C1F">
            <w:rPr>
              <w:rStyle w:val="PlaceholderText"/>
            </w:rPr>
            <w:t>Click or tap here to enter text.</w:t>
          </w:r>
        </w:p>
      </w:docPartBody>
    </w:docPart>
    <w:docPart>
      <w:docPartPr>
        <w:name w:val="8938377F90304196A3226D952C142F66"/>
        <w:category>
          <w:name w:val="General"/>
          <w:gallery w:val="placeholder"/>
        </w:category>
        <w:types>
          <w:type w:val="bbPlcHdr"/>
        </w:types>
        <w:behaviors>
          <w:behavior w:val="content"/>
        </w:behaviors>
        <w:guid w:val="{9825AAB4-EE1B-4545-917B-F84AE5969109}"/>
      </w:docPartPr>
      <w:docPartBody>
        <w:p w:rsidR="007C679F" w:rsidRDefault="007C679F" w:rsidP="007C679F">
          <w:pPr>
            <w:pStyle w:val="8938377F90304196A3226D952C142F66"/>
          </w:pPr>
          <w:r w:rsidRPr="00851C1F">
            <w:rPr>
              <w:rStyle w:val="PlaceholderText"/>
            </w:rPr>
            <w:t>Click or tap here to enter text.</w:t>
          </w:r>
        </w:p>
      </w:docPartBody>
    </w:docPart>
    <w:docPart>
      <w:docPartPr>
        <w:name w:val="8015B2B3C0224F0E9AE32FF0B94E8B4E"/>
        <w:category>
          <w:name w:val="General"/>
          <w:gallery w:val="placeholder"/>
        </w:category>
        <w:types>
          <w:type w:val="bbPlcHdr"/>
        </w:types>
        <w:behaviors>
          <w:behavior w:val="content"/>
        </w:behaviors>
        <w:guid w:val="{59650C68-C642-4313-B0E2-AD7CCF8ADD38}"/>
      </w:docPartPr>
      <w:docPartBody>
        <w:p w:rsidR="007C679F" w:rsidRDefault="007C679F" w:rsidP="007C679F">
          <w:pPr>
            <w:pStyle w:val="8015B2B3C0224F0E9AE32FF0B94E8B4E"/>
          </w:pPr>
          <w:r w:rsidRPr="00851C1F">
            <w:rPr>
              <w:rStyle w:val="PlaceholderText"/>
            </w:rPr>
            <w:t>Click or tap here to enter text.</w:t>
          </w:r>
        </w:p>
      </w:docPartBody>
    </w:docPart>
    <w:docPart>
      <w:docPartPr>
        <w:name w:val="C65A055B9F164F18A39A88F3826F8EBC"/>
        <w:category>
          <w:name w:val="General"/>
          <w:gallery w:val="placeholder"/>
        </w:category>
        <w:types>
          <w:type w:val="bbPlcHdr"/>
        </w:types>
        <w:behaviors>
          <w:behavior w:val="content"/>
        </w:behaviors>
        <w:guid w:val="{19BAE1BC-D929-4E5D-B170-76D4B127263D}"/>
      </w:docPartPr>
      <w:docPartBody>
        <w:p w:rsidR="007C679F" w:rsidRDefault="007C679F" w:rsidP="007C679F">
          <w:pPr>
            <w:pStyle w:val="C65A055B9F164F18A39A88F3826F8EBC"/>
          </w:pPr>
          <w:r w:rsidRPr="00851C1F">
            <w:rPr>
              <w:rStyle w:val="PlaceholderText"/>
            </w:rPr>
            <w:t>Click or tap here to enter text.</w:t>
          </w:r>
        </w:p>
      </w:docPartBody>
    </w:docPart>
    <w:docPart>
      <w:docPartPr>
        <w:name w:val="70C6657A43EB48D0AFF735222B0AE9C0"/>
        <w:category>
          <w:name w:val="General"/>
          <w:gallery w:val="placeholder"/>
        </w:category>
        <w:types>
          <w:type w:val="bbPlcHdr"/>
        </w:types>
        <w:behaviors>
          <w:behavior w:val="content"/>
        </w:behaviors>
        <w:guid w:val="{8E875E95-4DF0-40F5-A9FB-8807F6C29490}"/>
      </w:docPartPr>
      <w:docPartBody>
        <w:p w:rsidR="007C679F" w:rsidRDefault="007C679F" w:rsidP="007C679F">
          <w:pPr>
            <w:pStyle w:val="70C6657A43EB48D0AFF735222B0AE9C0"/>
          </w:pPr>
          <w:r w:rsidRPr="00851C1F">
            <w:rPr>
              <w:rStyle w:val="PlaceholderText"/>
            </w:rPr>
            <w:t>Click or tap here to enter text.</w:t>
          </w:r>
        </w:p>
      </w:docPartBody>
    </w:docPart>
    <w:docPart>
      <w:docPartPr>
        <w:name w:val="D329EA9151144A5FAC5EC49D74E309F2"/>
        <w:category>
          <w:name w:val="General"/>
          <w:gallery w:val="placeholder"/>
        </w:category>
        <w:types>
          <w:type w:val="bbPlcHdr"/>
        </w:types>
        <w:behaviors>
          <w:behavior w:val="content"/>
        </w:behaviors>
        <w:guid w:val="{FF26B605-A944-4561-B7EF-00DA132D38C9}"/>
      </w:docPartPr>
      <w:docPartBody>
        <w:p w:rsidR="007C679F" w:rsidRDefault="007C679F" w:rsidP="007C679F">
          <w:pPr>
            <w:pStyle w:val="D329EA9151144A5FAC5EC49D74E309F2"/>
          </w:pPr>
          <w:r w:rsidRPr="00851C1F">
            <w:rPr>
              <w:rStyle w:val="PlaceholderText"/>
            </w:rPr>
            <w:t>Click or tap here to enter text.</w:t>
          </w:r>
        </w:p>
      </w:docPartBody>
    </w:docPart>
    <w:docPart>
      <w:docPartPr>
        <w:name w:val="FE1C118A4217490DA27BF1D785726C05"/>
        <w:category>
          <w:name w:val="General"/>
          <w:gallery w:val="placeholder"/>
        </w:category>
        <w:types>
          <w:type w:val="bbPlcHdr"/>
        </w:types>
        <w:behaviors>
          <w:behavior w:val="content"/>
        </w:behaviors>
        <w:guid w:val="{3DF1E405-A072-424D-A698-49B50A359FFB}"/>
      </w:docPartPr>
      <w:docPartBody>
        <w:p w:rsidR="007C679F" w:rsidRDefault="007C679F" w:rsidP="007C679F">
          <w:pPr>
            <w:pStyle w:val="FE1C118A4217490DA27BF1D785726C05"/>
          </w:pPr>
          <w:r w:rsidRPr="00851C1F">
            <w:rPr>
              <w:rStyle w:val="PlaceholderText"/>
            </w:rPr>
            <w:t>Click or tap here to enter text.</w:t>
          </w:r>
        </w:p>
      </w:docPartBody>
    </w:docPart>
    <w:docPart>
      <w:docPartPr>
        <w:name w:val="4A673F6222F34F018C6AF3665BF18088"/>
        <w:category>
          <w:name w:val="General"/>
          <w:gallery w:val="placeholder"/>
        </w:category>
        <w:types>
          <w:type w:val="bbPlcHdr"/>
        </w:types>
        <w:behaviors>
          <w:behavior w:val="content"/>
        </w:behaviors>
        <w:guid w:val="{3CE9F357-FA4A-4600-8128-D547EEA7E872}"/>
      </w:docPartPr>
      <w:docPartBody>
        <w:p w:rsidR="007C679F" w:rsidRDefault="007C679F" w:rsidP="007C679F">
          <w:pPr>
            <w:pStyle w:val="4A673F6222F34F018C6AF3665BF18088"/>
          </w:pPr>
          <w:r w:rsidRPr="00851C1F">
            <w:rPr>
              <w:rStyle w:val="PlaceholderText"/>
            </w:rPr>
            <w:t>Click or tap here to enter text.</w:t>
          </w:r>
        </w:p>
      </w:docPartBody>
    </w:docPart>
    <w:docPart>
      <w:docPartPr>
        <w:name w:val="D54FDE2BA1F74EBEBCC5AC35CDD00D17"/>
        <w:category>
          <w:name w:val="General"/>
          <w:gallery w:val="placeholder"/>
        </w:category>
        <w:types>
          <w:type w:val="bbPlcHdr"/>
        </w:types>
        <w:behaviors>
          <w:behavior w:val="content"/>
        </w:behaviors>
        <w:guid w:val="{063FCCDA-B6B4-4C0F-8BF9-9BCB7E2ED65F}"/>
      </w:docPartPr>
      <w:docPartBody>
        <w:p w:rsidR="007C679F" w:rsidRDefault="007C679F" w:rsidP="007C679F">
          <w:pPr>
            <w:pStyle w:val="D54FDE2BA1F74EBEBCC5AC35CDD00D17"/>
          </w:pPr>
          <w:r w:rsidRPr="00851C1F">
            <w:rPr>
              <w:rStyle w:val="PlaceholderText"/>
            </w:rPr>
            <w:t>Click or tap here to enter text.</w:t>
          </w:r>
        </w:p>
      </w:docPartBody>
    </w:docPart>
    <w:docPart>
      <w:docPartPr>
        <w:name w:val="2818946C67D4420B995C6E3FCD688CC7"/>
        <w:category>
          <w:name w:val="General"/>
          <w:gallery w:val="placeholder"/>
        </w:category>
        <w:types>
          <w:type w:val="bbPlcHdr"/>
        </w:types>
        <w:behaviors>
          <w:behavior w:val="content"/>
        </w:behaviors>
        <w:guid w:val="{A622A81C-3450-401D-9D89-3BD8663D8526}"/>
      </w:docPartPr>
      <w:docPartBody>
        <w:p w:rsidR="007C679F" w:rsidRDefault="007C679F" w:rsidP="007C679F">
          <w:pPr>
            <w:pStyle w:val="2818946C67D4420B995C6E3FCD688CC7"/>
          </w:pPr>
          <w:r w:rsidRPr="00851C1F">
            <w:rPr>
              <w:rStyle w:val="PlaceholderText"/>
            </w:rPr>
            <w:t>Click or tap here to enter text.</w:t>
          </w:r>
        </w:p>
      </w:docPartBody>
    </w:docPart>
    <w:docPart>
      <w:docPartPr>
        <w:name w:val="68F12F85D9C24B38AED0E98F92C767EF"/>
        <w:category>
          <w:name w:val="General"/>
          <w:gallery w:val="placeholder"/>
        </w:category>
        <w:types>
          <w:type w:val="bbPlcHdr"/>
        </w:types>
        <w:behaviors>
          <w:behavior w:val="content"/>
        </w:behaviors>
        <w:guid w:val="{7EC6486E-7898-4DEF-8650-5F7CDBAF2BC9}"/>
      </w:docPartPr>
      <w:docPartBody>
        <w:p w:rsidR="007C679F" w:rsidRDefault="007C679F" w:rsidP="007C679F">
          <w:pPr>
            <w:pStyle w:val="68F12F85D9C24B38AED0E98F92C767EF"/>
          </w:pPr>
          <w:r w:rsidRPr="00851C1F">
            <w:rPr>
              <w:rStyle w:val="PlaceholderText"/>
            </w:rPr>
            <w:t>Click or tap here to enter text.</w:t>
          </w:r>
        </w:p>
      </w:docPartBody>
    </w:docPart>
    <w:docPart>
      <w:docPartPr>
        <w:name w:val="66565F7F099E4922931000409A1600A9"/>
        <w:category>
          <w:name w:val="General"/>
          <w:gallery w:val="placeholder"/>
        </w:category>
        <w:types>
          <w:type w:val="bbPlcHdr"/>
        </w:types>
        <w:behaviors>
          <w:behavior w:val="content"/>
        </w:behaviors>
        <w:guid w:val="{03FFC513-F040-439E-B7A6-C4121D2DB8C0}"/>
      </w:docPartPr>
      <w:docPartBody>
        <w:p w:rsidR="007C679F" w:rsidRDefault="007C679F" w:rsidP="007C679F">
          <w:pPr>
            <w:pStyle w:val="66565F7F099E4922931000409A1600A9"/>
          </w:pPr>
          <w:r w:rsidRPr="00851C1F">
            <w:rPr>
              <w:rStyle w:val="PlaceholderText"/>
            </w:rPr>
            <w:t>Click or tap here to enter text.</w:t>
          </w:r>
        </w:p>
      </w:docPartBody>
    </w:docPart>
    <w:docPart>
      <w:docPartPr>
        <w:name w:val="D91F21904CC64C5188234F5D3D433877"/>
        <w:category>
          <w:name w:val="General"/>
          <w:gallery w:val="placeholder"/>
        </w:category>
        <w:types>
          <w:type w:val="bbPlcHdr"/>
        </w:types>
        <w:behaviors>
          <w:behavior w:val="content"/>
        </w:behaviors>
        <w:guid w:val="{7A9304A8-06C7-406C-86AD-26DBD3384402}"/>
      </w:docPartPr>
      <w:docPartBody>
        <w:p w:rsidR="007C679F" w:rsidRDefault="007C679F" w:rsidP="007C679F">
          <w:pPr>
            <w:pStyle w:val="D91F21904CC64C5188234F5D3D433877"/>
          </w:pPr>
          <w:r w:rsidRPr="00851C1F">
            <w:rPr>
              <w:rStyle w:val="PlaceholderText"/>
            </w:rPr>
            <w:t>Click or tap here to enter text.</w:t>
          </w:r>
        </w:p>
      </w:docPartBody>
    </w:docPart>
    <w:docPart>
      <w:docPartPr>
        <w:name w:val="3EB783425EBF4E3B99BA05AFE53E8319"/>
        <w:category>
          <w:name w:val="General"/>
          <w:gallery w:val="placeholder"/>
        </w:category>
        <w:types>
          <w:type w:val="bbPlcHdr"/>
        </w:types>
        <w:behaviors>
          <w:behavior w:val="content"/>
        </w:behaviors>
        <w:guid w:val="{B3284D8D-F0A8-4A70-86FD-0A4146198D7C}"/>
      </w:docPartPr>
      <w:docPartBody>
        <w:p w:rsidR="007C679F" w:rsidRDefault="007C679F" w:rsidP="007C679F">
          <w:pPr>
            <w:pStyle w:val="3EB783425EBF4E3B99BA05AFE53E8319"/>
          </w:pPr>
          <w:r w:rsidRPr="00851C1F">
            <w:rPr>
              <w:rStyle w:val="PlaceholderText"/>
            </w:rPr>
            <w:t>Click or tap here to enter text.</w:t>
          </w:r>
        </w:p>
      </w:docPartBody>
    </w:docPart>
    <w:docPart>
      <w:docPartPr>
        <w:name w:val="E92FDBF799EE4909B968F5829BB547A2"/>
        <w:category>
          <w:name w:val="General"/>
          <w:gallery w:val="placeholder"/>
        </w:category>
        <w:types>
          <w:type w:val="bbPlcHdr"/>
        </w:types>
        <w:behaviors>
          <w:behavior w:val="content"/>
        </w:behaviors>
        <w:guid w:val="{A589D247-1A4F-40D3-9B5C-675F73A11466}"/>
      </w:docPartPr>
      <w:docPartBody>
        <w:p w:rsidR="007C679F" w:rsidRDefault="007C679F" w:rsidP="007C679F">
          <w:pPr>
            <w:pStyle w:val="E92FDBF799EE4909B968F5829BB547A2"/>
          </w:pPr>
          <w:r w:rsidRPr="00851C1F">
            <w:rPr>
              <w:rStyle w:val="PlaceholderText"/>
            </w:rPr>
            <w:t>Click or tap here to enter text.</w:t>
          </w:r>
        </w:p>
      </w:docPartBody>
    </w:docPart>
    <w:docPart>
      <w:docPartPr>
        <w:name w:val="66A60DC96CD84567AA54B88ECAE5BA87"/>
        <w:category>
          <w:name w:val="General"/>
          <w:gallery w:val="placeholder"/>
        </w:category>
        <w:types>
          <w:type w:val="bbPlcHdr"/>
        </w:types>
        <w:behaviors>
          <w:behavior w:val="content"/>
        </w:behaviors>
        <w:guid w:val="{E2B78094-B147-49EA-A50C-4F4330721D1D}"/>
      </w:docPartPr>
      <w:docPartBody>
        <w:p w:rsidR="007C679F" w:rsidRDefault="007C679F" w:rsidP="007C679F">
          <w:pPr>
            <w:pStyle w:val="66A60DC96CD84567AA54B88ECAE5BA87"/>
          </w:pPr>
          <w:r w:rsidRPr="00851C1F">
            <w:rPr>
              <w:rStyle w:val="PlaceholderText"/>
            </w:rPr>
            <w:t>Click or tap here to enter text.</w:t>
          </w:r>
        </w:p>
      </w:docPartBody>
    </w:docPart>
    <w:docPart>
      <w:docPartPr>
        <w:name w:val="E10278908AB44DE7AB619B4991F1059F"/>
        <w:category>
          <w:name w:val="General"/>
          <w:gallery w:val="placeholder"/>
        </w:category>
        <w:types>
          <w:type w:val="bbPlcHdr"/>
        </w:types>
        <w:behaviors>
          <w:behavior w:val="content"/>
        </w:behaviors>
        <w:guid w:val="{EC4313C6-BE39-4A74-99A7-937B43B29FC2}"/>
      </w:docPartPr>
      <w:docPartBody>
        <w:p w:rsidR="007C679F" w:rsidRDefault="007C679F" w:rsidP="007C679F">
          <w:pPr>
            <w:pStyle w:val="E10278908AB44DE7AB619B4991F1059F"/>
          </w:pPr>
          <w:r w:rsidRPr="00851C1F">
            <w:rPr>
              <w:rStyle w:val="PlaceholderText"/>
            </w:rPr>
            <w:t>Click or tap here to enter text.</w:t>
          </w:r>
        </w:p>
      </w:docPartBody>
    </w:docPart>
    <w:docPart>
      <w:docPartPr>
        <w:name w:val="AD2425DA6F6D4C2F8A179206AF924CEE"/>
        <w:category>
          <w:name w:val="General"/>
          <w:gallery w:val="placeholder"/>
        </w:category>
        <w:types>
          <w:type w:val="bbPlcHdr"/>
        </w:types>
        <w:behaviors>
          <w:behavior w:val="content"/>
        </w:behaviors>
        <w:guid w:val="{7CB49956-90C3-4AB3-8E83-A66565762A82}"/>
      </w:docPartPr>
      <w:docPartBody>
        <w:p w:rsidR="007C679F" w:rsidRDefault="007C679F" w:rsidP="007C679F">
          <w:pPr>
            <w:pStyle w:val="AD2425DA6F6D4C2F8A179206AF924CEE"/>
          </w:pPr>
          <w:r w:rsidRPr="00851C1F">
            <w:rPr>
              <w:rStyle w:val="PlaceholderText"/>
            </w:rPr>
            <w:t>Click or tap here to enter text.</w:t>
          </w:r>
        </w:p>
      </w:docPartBody>
    </w:docPart>
    <w:docPart>
      <w:docPartPr>
        <w:name w:val="A23B104133834A78A2B539E130531726"/>
        <w:category>
          <w:name w:val="General"/>
          <w:gallery w:val="placeholder"/>
        </w:category>
        <w:types>
          <w:type w:val="bbPlcHdr"/>
        </w:types>
        <w:behaviors>
          <w:behavior w:val="content"/>
        </w:behaviors>
        <w:guid w:val="{A56FE284-3A45-4DE8-91E2-D69884E0350B}"/>
      </w:docPartPr>
      <w:docPartBody>
        <w:p w:rsidR="007C679F" w:rsidRDefault="007C679F" w:rsidP="007C679F">
          <w:pPr>
            <w:pStyle w:val="A23B104133834A78A2B539E130531726"/>
          </w:pPr>
          <w:r w:rsidRPr="00851C1F">
            <w:rPr>
              <w:rStyle w:val="PlaceholderText"/>
            </w:rPr>
            <w:t>Click or tap here to enter text.</w:t>
          </w:r>
        </w:p>
      </w:docPartBody>
    </w:docPart>
    <w:docPart>
      <w:docPartPr>
        <w:name w:val="AE62FD65421C43358BCB22A01FBED62B"/>
        <w:category>
          <w:name w:val="General"/>
          <w:gallery w:val="placeholder"/>
        </w:category>
        <w:types>
          <w:type w:val="bbPlcHdr"/>
        </w:types>
        <w:behaviors>
          <w:behavior w:val="content"/>
        </w:behaviors>
        <w:guid w:val="{0BAF09FD-999F-47BC-8F8E-7DB8675861EB}"/>
      </w:docPartPr>
      <w:docPartBody>
        <w:p w:rsidR="007C679F" w:rsidRDefault="007C679F" w:rsidP="007C679F">
          <w:pPr>
            <w:pStyle w:val="AE62FD65421C43358BCB22A01FBED62B"/>
          </w:pPr>
          <w:r w:rsidRPr="00851C1F">
            <w:rPr>
              <w:rStyle w:val="PlaceholderText"/>
            </w:rPr>
            <w:t>Click or tap here to enter text.</w:t>
          </w:r>
        </w:p>
      </w:docPartBody>
    </w:docPart>
    <w:docPart>
      <w:docPartPr>
        <w:name w:val="41A8AB1E976B4A258C1839AC1E46536A"/>
        <w:category>
          <w:name w:val="General"/>
          <w:gallery w:val="placeholder"/>
        </w:category>
        <w:types>
          <w:type w:val="bbPlcHdr"/>
        </w:types>
        <w:behaviors>
          <w:behavior w:val="content"/>
        </w:behaviors>
        <w:guid w:val="{74F1FB4C-74C4-47A4-BC77-4213745915CF}"/>
      </w:docPartPr>
      <w:docPartBody>
        <w:p w:rsidR="007C679F" w:rsidRDefault="007C679F" w:rsidP="007C679F">
          <w:pPr>
            <w:pStyle w:val="41A8AB1E976B4A258C1839AC1E46536A"/>
          </w:pPr>
          <w:r w:rsidRPr="00851C1F">
            <w:rPr>
              <w:rStyle w:val="PlaceholderText"/>
            </w:rPr>
            <w:t>Click or tap here to enter text.</w:t>
          </w:r>
        </w:p>
      </w:docPartBody>
    </w:docPart>
    <w:docPart>
      <w:docPartPr>
        <w:name w:val="9AB9B7A06E1544CB9D7E1DCEABA92016"/>
        <w:category>
          <w:name w:val="General"/>
          <w:gallery w:val="placeholder"/>
        </w:category>
        <w:types>
          <w:type w:val="bbPlcHdr"/>
        </w:types>
        <w:behaviors>
          <w:behavior w:val="content"/>
        </w:behaviors>
        <w:guid w:val="{E6F5F791-3079-4A2A-8614-EA0C7B48DFC1}"/>
      </w:docPartPr>
      <w:docPartBody>
        <w:p w:rsidR="007C679F" w:rsidRDefault="007C679F" w:rsidP="007C679F">
          <w:pPr>
            <w:pStyle w:val="9AB9B7A06E1544CB9D7E1DCEABA92016"/>
          </w:pPr>
          <w:r w:rsidRPr="00851C1F">
            <w:rPr>
              <w:rStyle w:val="PlaceholderText"/>
            </w:rPr>
            <w:t>Click or tap here to enter text.</w:t>
          </w:r>
        </w:p>
      </w:docPartBody>
    </w:docPart>
    <w:docPart>
      <w:docPartPr>
        <w:name w:val="87B7B201DA25426ABDE0449CABDDD6C7"/>
        <w:category>
          <w:name w:val="General"/>
          <w:gallery w:val="placeholder"/>
        </w:category>
        <w:types>
          <w:type w:val="bbPlcHdr"/>
        </w:types>
        <w:behaviors>
          <w:behavior w:val="content"/>
        </w:behaviors>
        <w:guid w:val="{6E666B46-BE1E-4026-A343-53FC8D8D7711}"/>
      </w:docPartPr>
      <w:docPartBody>
        <w:p w:rsidR="007C679F" w:rsidRDefault="007C679F" w:rsidP="007C679F">
          <w:pPr>
            <w:pStyle w:val="87B7B201DA25426ABDE0449CABDDD6C7"/>
          </w:pPr>
          <w:r w:rsidRPr="00851C1F">
            <w:rPr>
              <w:rStyle w:val="PlaceholderText"/>
            </w:rPr>
            <w:t>Click or tap here to enter text.</w:t>
          </w:r>
        </w:p>
      </w:docPartBody>
    </w:docPart>
    <w:docPart>
      <w:docPartPr>
        <w:name w:val="F86D0D7C5E7240DB85A736DDCAED9CA3"/>
        <w:category>
          <w:name w:val="General"/>
          <w:gallery w:val="placeholder"/>
        </w:category>
        <w:types>
          <w:type w:val="bbPlcHdr"/>
        </w:types>
        <w:behaviors>
          <w:behavior w:val="content"/>
        </w:behaviors>
        <w:guid w:val="{75646E0D-D001-4112-A9F8-C0DACADCC35D}"/>
      </w:docPartPr>
      <w:docPartBody>
        <w:p w:rsidR="007C679F" w:rsidRDefault="007C679F" w:rsidP="007C679F">
          <w:pPr>
            <w:pStyle w:val="F86D0D7C5E7240DB85A736DDCAED9CA3"/>
          </w:pPr>
          <w:r w:rsidRPr="00851C1F">
            <w:rPr>
              <w:rStyle w:val="PlaceholderText"/>
            </w:rPr>
            <w:t>Click or tap here to enter text.</w:t>
          </w:r>
        </w:p>
      </w:docPartBody>
    </w:docPart>
    <w:docPart>
      <w:docPartPr>
        <w:name w:val="BAC8B6E46C594D2A9A5710A9CB36742E"/>
        <w:category>
          <w:name w:val="General"/>
          <w:gallery w:val="placeholder"/>
        </w:category>
        <w:types>
          <w:type w:val="bbPlcHdr"/>
        </w:types>
        <w:behaviors>
          <w:behavior w:val="content"/>
        </w:behaviors>
        <w:guid w:val="{43DA6A05-90FE-4650-809A-8129C75DC80F}"/>
      </w:docPartPr>
      <w:docPartBody>
        <w:p w:rsidR="007C679F" w:rsidRDefault="007C679F" w:rsidP="007C679F">
          <w:pPr>
            <w:pStyle w:val="BAC8B6E46C594D2A9A5710A9CB36742E"/>
          </w:pPr>
          <w:r w:rsidRPr="00851C1F">
            <w:rPr>
              <w:rStyle w:val="PlaceholderText"/>
            </w:rPr>
            <w:t>Click or tap here to enter text.</w:t>
          </w:r>
        </w:p>
      </w:docPartBody>
    </w:docPart>
    <w:docPart>
      <w:docPartPr>
        <w:name w:val="EBE45119BA954B568ACCA086EE533AD1"/>
        <w:category>
          <w:name w:val="General"/>
          <w:gallery w:val="placeholder"/>
        </w:category>
        <w:types>
          <w:type w:val="bbPlcHdr"/>
        </w:types>
        <w:behaviors>
          <w:behavior w:val="content"/>
        </w:behaviors>
        <w:guid w:val="{4C6D92B6-36AC-4CD8-9B38-D461291B1762}"/>
      </w:docPartPr>
      <w:docPartBody>
        <w:p w:rsidR="007C679F" w:rsidRDefault="007C679F" w:rsidP="007C679F">
          <w:pPr>
            <w:pStyle w:val="EBE45119BA954B568ACCA086EE533AD1"/>
          </w:pPr>
          <w:r w:rsidRPr="00851C1F">
            <w:rPr>
              <w:rStyle w:val="PlaceholderText"/>
            </w:rPr>
            <w:t>Click or tap here to enter text.</w:t>
          </w:r>
        </w:p>
      </w:docPartBody>
    </w:docPart>
    <w:docPart>
      <w:docPartPr>
        <w:name w:val="254463CDE5684BD6A5CE6CECB5639B2B"/>
        <w:category>
          <w:name w:val="General"/>
          <w:gallery w:val="placeholder"/>
        </w:category>
        <w:types>
          <w:type w:val="bbPlcHdr"/>
        </w:types>
        <w:behaviors>
          <w:behavior w:val="content"/>
        </w:behaviors>
        <w:guid w:val="{8C34814B-8BBC-4EE3-817D-1F7D3EC562FF}"/>
      </w:docPartPr>
      <w:docPartBody>
        <w:p w:rsidR="007C679F" w:rsidRDefault="007C679F" w:rsidP="007C679F">
          <w:pPr>
            <w:pStyle w:val="254463CDE5684BD6A5CE6CECB5639B2B"/>
          </w:pPr>
          <w:r w:rsidRPr="00851C1F">
            <w:rPr>
              <w:rStyle w:val="PlaceholderText"/>
            </w:rPr>
            <w:t>Click or tap here to enter text.</w:t>
          </w:r>
        </w:p>
      </w:docPartBody>
    </w:docPart>
    <w:docPart>
      <w:docPartPr>
        <w:name w:val="D9A133D86E4C46E08CE6833EFB85326C"/>
        <w:category>
          <w:name w:val="General"/>
          <w:gallery w:val="placeholder"/>
        </w:category>
        <w:types>
          <w:type w:val="bbPlcHdr"/>
        </w:types>
        <w:behaviors>
          <w:behavior w:val="content"/>
        </w:behaviors>
        <w:guid w:val="{E5E68A22-E0F7-4EA4-881A-AE3F8CEEB977}"/>
      </w:docPartPr>
      <w:docPartBody>
        <w:p w:rsidR="007C679F" w:rsidRDefault="007C679F" w:rsidP="007C679F">
          <w:pPr>
            <w:pStyle w:val="D9A133D86E4C46E08CE6833EFB85326C"/>
          </w:pPr>
          <w:r w:rsidRPr="00851C1F">
            <w:rPr>
              <w:rStyle w:val="PlaceholderText"/>
            </w:rPr>
            <w:t>Click or tap here to enter text.</w:t>
          </w:r>
        </w:p>
      </w:docPartBody>
    </w:docPart>
    <w:docPart>
      <w:docPartPr>
        <w:name w:val="2D314162F10C41D988CE9C90027093E2"/>
        <w:category>
          <w:name w:val="General"/>
          <w:gallery w:val="placeholder"/>
        </w:category>
        <w:types>
          <w:type w:val="bbPlcHdr"/>
        </w:types>
        <w:behaviors>
          <w:behavior w:val="content"/>
        </w:behaviors>
        <w:guid w:val="{9D738AC7-5DE5-47F0-A539-22F9826430DD}"/>
      </w:docPartPr>
      <w:docPartBody>
        <w:p w:rsidR="007C679F" w:rsidRDefault="007C679F" w:rsidP="007C679F">
          <w:pPr>
            <w:pStyle w:val="2D314162F10C41D988CE9C90027093E2"/>
          </w:pPr>
          <w:r w:rsidRPr="00851C1F">
            <w:rPr>
              <w:rStyle w:val="PlaceholderText"/>
            </w:rPr>
            <w:t>Click or tap here to enter text.</w:t>
          </w:r>
        </w:p>
      </w:docPartBody>
    </w:docPart>
    <w:docPart>
      <w:docPartPr>
        <w:name w:val="E8C97FBFD7194CD1A1035F273669662D"/>
        <w:category>
          <w:name w:val="General"/>
          <w:gallery w:val="placeholder"/>
        </w:category>
        <w:types>
          <w:type w:val="bbPlcHdr"/>
        </w:types>
        <w:behaviors>
          <w:behavior w:val="content"/>
        </w:behaviors>
        <w:guid w:val="{A008B4A0-663E-410C-ABF1-78B3DAD88E72}"/>
      </w:docPartPr>
      <w:docPartBody>
        <w:p w:rsidR="007C679F" w:rsidRDefault="007C679F" w:rsidP="007C679F">
          <w:pPr>
            <w:pStyle w:val="E8C97FBFD7194CD1A1035F273669662D"/>
          </w:pPr>
          <w:r w:rsidRPr="00851C1F">
            <w:rPr>
              <w:rStyle w:val="PlaceholderText"/>
            </w:rPr>
            <w:t>Click or tap here to enter text.</w:t>
          </w:r>
        </w:p>
      </w:docPartBody>
    </w:docPart>
    <w:docPart>
      <w:docPartPr>
        <w:name w:val="6024ABEAEBD347708474A8FD5E126CDE"/>
        <w:category>
          <w:name w:val="General"/>
          <w:gallery w:val="placeholder"/>
        </w:category>
        <w:types>
          <w:type w:val="bbPlcHdr"/>
        </w:types>
        <w:behaviors>
          <w:behavior w:val="content"/>
        </w:behaviors>
        <w:guid w:val="{FC67F868-22B6-44B0-8CDC-B2173607AB0A}"/>
      </w:docPartPr>
      <w:docPartBody>
        <w:p w:rsidR="007C679F" w:rsidRDefault="007C679F" w:rsidP="007C679F">
          <w:pPr>
            <w:pStyle w:val="6024ABEAEBD347708474A8FD5E126CDE"/>
          </w:pPr>
          <w:r w:rsidRPr="00851C1F">
            <w:rPr>
              <w:rStyle w:val="PlaceholderText"/>
            </w:rPr>
            <w:t>Click or tap here to enter text.</w:t>
          </w:r>
        </w:p>
      </w:docPartBody>
    </w:docPart>
    <w:docPart>
      <w:docPartPr>
        <w:name w:val="65C4400935CA4B229E503CE979BE733E"/>
        <w:category>
          <w:name w:val="General"/>
          <w:gallery w:val="placeholder"/>
        </w:category>
        <w:types>
          <w:type w:val="bbPlcHdr"/>
        </w:types>
        <w:behaviors>
          <w:behavior w:val="content"/>
        </w:behaviors>
        <w:guid w:val="{E7D6F2C0-FC54-486A-9CFF-F23CB4B611D6}"/>
      </w:docPartPr>
      <w:docPartBody>
        <w:p w:rsidR="007C679F" w:rsidRDefault="007C679F" w:rsidP="007C679F">
          <w:pPr>
            <w:pStyle w:val="65C4400935CA4B229E503CE979BE733E"/>
          </w:pPr>
          <w:r w:rsidRPr="00851C1F">
            <w:rPr>
              <w:rStyle w:val="PlaceholderText"/>
            </w:rPr>
            <w:t>Click or tap here to enter text.</w:t>
          </w:r>
        </w:p>
      </w:docPartBody>
    </w:docPart>
    <w:docPart>
      <w:docPartPr>
        <w:name w:val="7A775779D663400F9D82A1AA70B29DAA"/>
        <w:category>
          <w:name w:val="General"/>
          <w:gallery w:val="placeholder"/>
        </w:category>
        <w:types>
          <w:type w:val="bbPlcHdr"/>
        </w:types>
        <w:behaviors>
          <w:behavior w:val="content"/>
        </w:behaviors>
        <w:guid w:val="{13D84047-B6C1-47D6-A257-3DC98E02D33B}"/>
      </w:docPartPr>
      <w:docPartBody>
        <w:p w:rsidR="007C679F" w:rsidRDefault="007C679F" w:rsidP="007C679F">
          <w:pPr>
            <w:pStyle w:val="7A775779D663400F9D82A1AA70B29DAA"/>
          </w:pPr>
          <w:r w:rsidRPr="00851C1F">
            <w:rPr>
              <w:rStyle w:val="PlaceholderText"/>
            </w:rPr>
            <w:t>Click or tap here to enter text.</w:t>
          </w:r>
        </w:p>
      </w:docPartBody>
    </w:docPart>
    <w:docPart>
      <w:docPartPr>
        <w:name w:val="C7F420B321134FBE824FE87FF5846DB6"/>
        <w:category>
          <w:name w:val="General"/>
          <w:gallery w:val="placeholder"/>
        </w:category>
        <w:types>
          <w:type w:val="bbPlcHdr"/>
        </w:types>
        <w:behaviors>
          <w:behavior w:val="content"/>
        </w:behaviors>
        <w:guid w:val="{F15A6332-F1D3-4ABE-83CE-07C4557B3425}"/>
      </w:docPartPr>
      <w:docPartBody>
        <w:p w:rsidR="007C679F" w:rsidRDefault="007C679F" w:rsidP="007C679F">
          <w:pPr>
            <w:pStyle w:val="C7F420B321134FBE824FE87FF5846DB6"/>
          </w:pPr>
          <w:r w:rsidRPr="00851C1F">
            <w:rPr>
              <w:rStyle w:val="PlaceholderText"/>
            </w:rPr>
            <w:t>Click or tap here to enter text.</w:t>
          </w:r>
        </w:p>
      </w:docPartBody>
    </w:docPart>
    <w:docPart>
      <w:docPartPr>
        <w:name w:val="AC03C3A2C75249BD90C0014EF061B174"/>
        <w:category>
          <w:name w:val="General"/>
          <w:gallery w:val="placeholder"/>
        </w:category>
        <w:types>
          <w:type w:val="bbPlcHdr"/>
        </w:types>
        <w:behaviors>
          <w:behavior w:val="content"/>
        </w:behaviors>
        <w:guid w:val="{E0D21DBF-61A8-4FC7-87A9-7C784B2614AF}"/>
      </w:docPartPr>
      <w:docPartBody>
        <w:p w:rsidR="007C679F" w:rsidRDefault="007C679F" w:rsidP="007C679F">
          <w:pPr>
            <w:pStyle w:val="AC03C3A2C75249BD90C0014EF061B174"/>
          </w:pPr>
          <w:r w:rsidRPr="00851C1F">
            <w:rPr>
              <w:rStyle w:val="PlaceholderText"/>
            </w:rPr>
            <w:t>Click or tap here to enter text.</w:t>
          </w:r>
        </w:p>
      </w:docPartBody>
    </w:docPart>
    <w:docPart>
      <w:docPartPr>
        <w:name w:val="94B651832A434F3ABF95FD3070A83EF3"/>
        <w:category>
          <w:name w:val="General"/>
          <w:gallery w:val="placeholder"/>
        </w:category>
        <w:types>
          <w:type w:val="bbPlcHdr"/>
        </w:types>
        <w:behaviors>
          <w:behavior w:val="content"/>
        </w:behaviors>
        <w:guid w:val="{1B8BE6B5-16A1-463A-A150-C8B6F58B83ED}"/>
      </w:docPartPr>
      <w:docPartBody>
        <w:p w:rsidR="007C679F" w:rsidRDefault="007C679F" w:rsidP="007C679F">
          <w:pPr>
            <w:pStyle w:val="94B651832A434F3ABF95FD3070A83EF3"/>
          </w:pPr>
          <w:r w:rsidRPr="00851C1F">
            <w:rPr>
              <w:rStyle w:val="PlaceholderText"/>
            </w:rPr>
            <w:t>Click or tap here to enter text.</w:t>
          </w:r>
        </w:p>
      </w:docPartBody>
    </w:docPart>
    <w:docPart>
      <w:docPartPr>
        <w:name w:val="96A697BAF65A484DA41111006AB149C6"/>
        <w:category>
          <w:name w:val="General"/>
          <w:gallery w:val="placeholder"/>
        </w:category>
        <w:types>
          <w:type w:val="bbPlcHdr"/>
        </w:types>
        <w:behaviors>
          <w:behavior w:val="content"/>
        </w:behaviors>
        <w:guid w:val="{EB43E40B-08D1-4D93-8395-E9C4D0E877ED}"/>
      </w:docPartPr>
      <w:docPartBody>
        <w:p w:rsidR="007C679F" w:rsidRDefault="007C679F" w:rsidP="007C679F">
          <w:pPr>
            <w:pStyle w:val="96A697BAF65A484DA41111006AB149C6"/>
          </w:pPr>
          <w:r w:rsidRPr="00851C1F">
            <w:rPr>
              <w:rStyle w:val="PlaceholderText"/>
            </w:rPr>
            <w:t>Click or tap here to enter text.</w:t>
          </w:r>
        </w:p>
      </w:docPartBody>
    </w:docPart>
    <w:docPart>
      <w:docPartPr>
        <w:name w:val="587F85DC6BFF4B54B7469224C82EF08B"/>
        <w:category>
          <w:name w:val="General"/>
          <w:gallery w:val="placeholder"/>
        </w:category>
        <w:types>
          <w:type w:val="bbPlcHdr"/>
        </w:types>
        <w:behaviors>
          <w:behavior w:val="content"/>
        </w:behaviors>
        <w:guid w:val="{4A8ABEA2-0147-4AED-9C1E-195A52E7FB3B}"/>
      </w:docPartPr>
      <w:docPartBody>
        <w:p w:rsidR="007C679F" w:rsidRDefault="007C679F" w:rsidP="007C679F">
          <w:pPr>
            <w:pStyle w:val="587F85DC6BFF4B54B7469224C82EF08B"/>
          </w:pPr>
          <w:r w:rsidRPr="00851C1F">
            <w:rPr>
              <w:rStyle w:val="PlaceholderText"/>
            </w:rPr>
            <w:t>Click or tap here to enter text.</w:t>
          </w:r>
        </w:p>
      </w:docPartBody>
    </w:docPart>
    <w:docPart>
      <w:docPartPr>
        <w:name w:val="800E5E8521734DFD86423BBB9E8BA21A"/>
        <w:category>
          <w:name w:val="General"/>
          <w:gallery w:val="placeholder"/>
        </w:category>
        <w:types>
          <w:type w:val="bbPlcHdr"/>
        </w:types>
        <w:behaviors>
          <w:behavior w:val="content"/>
        </w:behaviors>
        <w:guid w:val="{2FBA8C1E-7084-4234-B3C3-B2D861FC0A55}"/>
      </w:docPartPr>
      <w:docPartBody>
        <w:p w:rsidR="007C679F" w:rsidRDefault="007C679F" w:rsidP="007C679F">
          <w:pPr>
            <w:pStyle w:val="800E5E8521734DFD86423BBB9E8BA21A"/>
          </w:pPr>
          <w:r w:rsidRPr="00851C1F">
            <w:rPr>
              <w:rStyle w:val="PlaceholderText"/>
            </w:rPr>
            <w:t>Click or tap here to enter text.</w:t>
          </w:r>
        </w:p>
      </w:docPartBody>
    </w:docPart>
    <w:docPart>
      <w:docPartPr>
        <w:name w:val="34189B0EA4AE427B854B18098E743310"/>
        <w:category>
          <w:name w:val="General"/>
          <w:gallery w:val="placeholder"/>
        </w:category>
        <w:types>
          <w:type w:val="bbPlcHdr"/>
        </w:types>
        <w:behaviors>
          <w:behavior w:val="content"/>
        </w:behaviors>
        <w:guid w:val="{5CFDC50B-3640-4ED6-B8CA-9D6F6275E9DC}"/>
      </w:docPartPr>
      <w:docPartBody>
        <w:p w:rsidR="007C679F" w:rsidRDefault="007C679F" w:rsidP="007C679F">
          <w:pPr>
            <w:pStyle w:val="34189B0EA4AE427B854B18098E743310"/>
          </w:pPr>
          <w:r w:rsidRPr="00851C1F">
            <w:rPr>
              <w:rStyle w:val="PlaceholderText"/>
            </w:rPr>
            <w:t>Click or tap here to enter text.</w:t>
          </w:r>
        </w:p>
      </w:docPartBody>
    </w:docPart>
    <w:docPart>
      <w:docPartPr>
        <w:name w:val="1282D4DBA8BA44ACA9C6D0B3F26674DF"/>
        <w:category>
          <w:name w:val="General"/>
          <w:gallery w:val="placeholder"/>
        </w:category>
        <w:types>
          <w:type w:val="bbPlcHdr"/>
        </w:types>
        <w:behaviors>
          <w:behavior w:val="content"/>
        </w:behaviors>
        <w:guid w:val="{54701E57-3DDB-4B85-B321-6ED7E4D78CB8}"/>
      </w:docPartPr>
      <w:docPartBody>
        <w:p w:rsidR="007C679F" w:rsidRDefault="007C679F" w:rsidP="007C679F">
          <w:pPr>
            <w:pStyle w:val="1282D4DBA8BA44ACA9C6D0B3F26674DF"/>
          </w:pPr>
          <w:r w:rsidRPr="00851C1F">
            <w:rPr>
              <w:rStyle w:val="PlaceholderText"/>
            </w:rPr>
            <w:t>Click or tap here to enter text.</w:t>
          </w:r>
        </w:p>
      </w:docPartBody>
    </w:docPart>
    <w:docPart>
      <w:docPartPr>
        <w:name w:val="EADA7CF11C0E42B1AF7E85FCC2610B9A"/>
        <w:category>
          <w:name w:val="General"/>
          <w:gallery w:val="placeholder"/>
        </w:category>
        <w:types>
          <w:type w:val="bbPlcHdr"/>
        </w:types>
        <w:behaviors>
          <w:behavior w:val="content"/>
        </w:behaviors>
        <w:guid w:val="{A12CBD87-F54C-4943-963A-81B47BD8D82B}"/>
      </w:docPartPr>
      <w:docPartBody>
        <w:p w:rsidR="007C679F" w:rsidRDefault="007C679F" w:rsidP="007C679F">
          <w:pPr>
            <w:pStyle w:val="EADA7CF11C0E42B1AF7E85FCC2610B9A"/>
          </w:pPr>
          <w:r w:rsidRPr="00851C1F">
            <w:rPr>
              <w:rStyle w:val="PlaceholderText"/>
            </w:rPr>
            <w:t>Click or tap here to enter text.</w:t>
          </w:r>
        </w:p>
      </w:docPartBody>
    </w:docPart>
    <w:docPart>
      <w:docPartPr>
        <w:name w:val="0F6B00DD2AD542ACAC374A8A086F1052"/>
        <w:category>
          <w:name w:val="General"/>
          <w:gallery w:val="placeholder"/>
        </w:category>
        <w:types>
          <w:type w:val="bbPlcHdr"/>
        </w:types>
        <w:behaviors>
          <w:behavior w:val="content"/>
        </w:behaviors>
        <w:guid w:val="{CCB137BC-CFFB-43B5-B104-F043A4AC507D}"/>
      </w:docPartPr>
      <w:docPartBody>
        <w:p w:rsidR="007C679F" w:rsidRDefault="007C679F" w:rsidP="007C679F">
          <w:pPr>
            <w:pStyle w:val="0F6B00DD2AD542ACAC374A8A086F1052"/>
          </w:pPr>
          <w:r w:rsidRPr="00851C1F">
            <w:rPr>
              <w:rStyle w:val="PlaceholderText"/>
            </w:rPr>
            <w:t>Click or tap here to enter text.</w:t>
          </w:r>
        </w:p>
      </w:docPartBody>
    </w:docPart>
    <w:docPart>
      <w:docPartPr>
        <w:name w:val="8EC66059572C44CBB1471AA6CE1A8E90"/>
        <w:category>
          <w:name w:val="General"/>
          <w:gallery w:val="placeholder"/>
        </w:category>
        <w:types>
          <w:type w:val="bbPlcHdr"/>
        </w:types>
        <w:behaviors>
          <w:behavior w:val="content"/>
        </w:behaviors>
        <w:guid w:val="{0318EF19-E1FE-4074-B0F2-1AF9346C5E6D}"/>
      </w:docPartPr>
      <w:docPartBody>
        <w:p w:rsidR="007C679F" w:rsidRDefault="007C679F" w:rsidP="007C679F">
          <w:pPr>
            <w:pStyle w:val="8EC66059572C44CBB1471AA6CE1A8E90"/>
          </w:pPr>
          <w:r w:rsidRPr="00851C1F">
            <w:rPr>
              <w:rStyle w:val="PlaceholderText"/>
            </w:rPr>
            <w:t>Click or tap here to enter text.</w:t>
          </w:r>
        </w:p>
      </w:docPartBody>
    </w:docPart>
    <w:docPart>
      <w:docPartPr>
        <w:name w:val="62FAE31705FE45E9A5CB7FC95182CA29"/>
        <w:category>
          <w:name w:val="General"/>
          <w:gallery w:val="placeholder"/>
        </w:category>
        <w:types>
          <w:type w:val="bbPlcHdr"/>
        </w:types>
        <w:behaviors>
          <w:behavior w:val="content"/>
        </w:behaviors>
        <w:guid w:val="{B9345B88-B8B8-42CF-B5C0-D50EA6B8FB7D}"/>
      </w:docPartPr>
      <w:docPartBody>
        <w:p w:rsidR="007C679F" w:rsidRDefault="007C679F" w:rsidP="007C679F">
          <w:pPr>
            <w:pStyle w:val="62FAE31705FE45E9A5CB7FC95182CA29"/>
          </w:pPr>
          <w:r w:rsidRPr="00851C1F">
            <w:rPr>
              <w:rStyle w:val="PlaceholderText"/>
            </w:rPr>
            <w:t>Click or tap here to enter text.</w:t>
          </w:r>
        </w:p>
      </w:docPartBody>
    </w:docPart>
    <w:docPart>
      <w:docPartPr>
        <w:name w:val="A9F6C90480154E708C6D631723EED750"/>
        <w:category>
          <w:name w:val="General"/>
          <w:gallery w:val="placeholder"/>
        </w:category>
        <w:types>
          <w:type w:val="bbPlcHdr"/>
        </w:types>
        <w:behaviors>
          <w:behavior w:val="content"/>
        </w:behaviors>
        <w:guid w:val="{0858C7B8-6BCA-4524-8D2C-F5931FDDC763}"/>
      </w:docPartPr>
      <w:docPartBody>
        <w:p w:rsidR="007C679F" w:rsidRDefault="007C679F" w:rsidP="007C679F">
          <w:pPr>
            <w:pStyle w:val="A9F6C90480154E708C6D631723EED750"/>
          </w:pPr>
          <w:r w:rsidRPr="00851C1F">
            <w:rPr>
              <w:rStyle w:val="PlaceholderText"/>
            </w:rPr>
            <w:t>Click or tap here to enter text.</w:t>
          </w:r>
        </w:p>
      </w:docPartBody>
    </w:docPart>
    <w:docPart>
      <w:docPartPr>
        <w:name w:val="848F0B2EAEA94F678DF29A95E47CDFB9"/>
        <w:category>
          <w:name w:val="General"/>
          <w:gallery w:val="placeholder"/>
        </w:category>
        <w:types>
          <w:type w:val="bbPlcHdr"/>
        </w:types>
        <w:behaviors>
          <w:behavior w:val="content"/>
        </w:behaviors>
        <w:guid w:val="{0914890B-9C66-4FAF-B666-A3043803EDA1}"/>
      </w:docPartPr>
      <w:docPartBody>
        <w:p w:rsidR="007C679F" w:rsidRDefault="007C679F" w:rsidP="007C679F">
          <w:pPr>
            <w:pStyle w:val="848F0B2EAEA94F678DF29A95E47CDFB9"/>
          </w:pPr>
          <w:r w:rsidRPr="00851C1F">
            <w:rPr>
              <w:rStyle w:val="PlaceholderText"/>
            </w:rPr>
            <w:t>Click or tap here to enter text.</w:t>
          </w:r>
        </w:p>
      </w:docPartBody>
    </w:docPart>
    <w:docPart>
      <w:docPartPr>
        <w:name w:val="C7853D1DC62F4704B4FE44F1EC66B2A9"/>
        <w:category>
          <w:name w:val="General"/>
          <w:gallery w:val="placeholder"/>
        </w:category>
        <w:types>
          <w:type w:val="bbPlcHdr"/>
        </w:types>
        <w:behaviors>
          <w:behavior w:val="content"/>
        </w:behaviors>
        <w:guid w:val="{A284F397-BAF1-419F-948A-735530519AF5}"/>
      </w:docPartPr>
      <w:docPartBody>
        <w:p w:rsidR="007C679F" w:rsidRDefault="007C679F" w:rsidP="007C679F">
          <w:pPr>
            <w:pStyle w:val="C7853D1DC62F4704B4FE44F1EC66B2A9"/>
          </w:pPr>
          <w:r w:rsidRPr="00851C1F">
            <w:rPr>
              <w:rStyle w:val="PlaceholderText"/>
            </w:rPr>
            <w:t>Click or tap here to enter text.</w:t>
          </w:r>
        </w:p>
      </w:docPartBody>
    </w:docPart>
    <w:docPart>
      <w:docPartPr>
        <w:name w:val="CF35382515FA40369B1B2760051C70EC"/>
        <w:category>
          <w:name w:val="General"/>
          <w:gallery w:val="placeholder"/>
        </w:category>
        <w:types>
          <w:type w:val="bbPlcHdr"/>
        </w:types>
        <w:behaviors>
          <w:behavior w:val="content"/>
        </w:behaviors>
        <w:guid w:val="{D6F01F23-ED38-46D1-8F17-B670A807C0E2}"/>
      </w:docPartPr>
      <w:docPartBody>
        <w:p w:rsidR="007C679F" w:rsidRDefault="007C679F" w:rsidP="007C679F">
          <w:pPr>
            <w:pStyle w:val="CF35382515FA40369B1B2760051C70EC"/>
          </w:pPr>
          <w:r w:rsidRPr="00851C1F">
            <w:rPr>
              <w:rStyle w:val="PlaceholderText"/>
            </w:rPr>
            <w:t>Click or tap here to enter text.</w:t>
          </w:r>
        </w:p>
      </w:docPartBody>
    </w:docPart>
    <w:docPart>
      <w:docPartPr>
        <w:name w:val="FC33C9FE223F4FEC83BA3C93C30EA894"/>
        <w:category>
          <w:name w:val="General"/>
          <w:gallery w:val="placeholder"/>
        </w:category>
        <w:types>
          <w:type w:val="bbPlcHdr"/>
        </w:types>
        <w:behaviors>
          <w:behavior w:val="content"/>
        </w:behaviors>
        <w:guid w:val="{40B50FEE-AF71-4702-8A4C-321DD7CE8CE9}"/>
      </w:docPartPr>
      <w:docPartBody>
        <w:p w:rsidR="007C679F" w:rsidRDefault="007C679F" w:rsidP="007C679F">
          <w:pPr>
            <w:pStyle w:val="FC33C9FE223F4FEC83BA3C93C30EA894"/>
          </w:pPr>
          <w:r w:rsidRPr="00851C1F">
            <w:rPr>
              <w:rStyle w:val="PlaceholderText"/>
            </w:rPr>
            <w:t>Click or tap here to enter text.</w:t>
          </w:r>
        </w:p>
      </w:docPartBody>
    </w:docPart>
    <w:docPart>
      <w:docPartPr>
        <w:name w:val="60F06827BDBB474BAD5E8EFBFB5C8CD1"/>
        <w:category>
          <w:name w:val="General"/>
          <w:gallery w:val="placeholder"/>
        </w:category>
        <w:types>
          <w:type w:val="bbPlcHdr"/>
        </w:types>
        <w:behaviors>
          <w:behavior w:val="content"/>
        </w:behaviors>
        <w:guid w:val="{EE87A813-5A3D-4711-B16E-1C7220B65D40}"/>
      </w:docPartPr>
      <w:docPartBody>
        <w:p w:rsidR="007C679F" w:rsidRDefault="007C679F" w:rsidP="007C679F">
          <w:pPr>
            <w:pStyle w:val="60F06827BDBB474BAD5E8EFBFB5C8CD1"/>
          </w:pPr>
          <w:r w:rsidRPr="00851C1F">
            <w:rPr>
              <w:rStyle w:val="PlaceholderText"/>
            </w:rPr>
            <w:t>Click or tap here to enter text.</w:t>
          </w:r>
        </w:p>
      </w:docPartBody>
    </w:docPart>
    <w:docPart>
      <w:docPartPr>
        <w:name w:val="B0C968A283CF4EFE90590182BAA6E1F2"/>
        <w:category>
          <w:name w:val="General"/>
          <w:gallery w:val="placeholder"/>
        </w:category>
        <w:types>
          <w:type w:val="bbPlcHdr"/>
        </w:types>
        <w:behaviors>
          <w:behavior w:val="content"/>
        </w:behaviors>
        <w:guid w:val="{6EA26949-B633-40B2-A47C-28F13FAC862A}"/>
      </w:docPartPr>
      <w:docPartBody>
        <w:p w:rsidR="007C679F" w:rsidRDefault="007C679F" w:rsidP="007C679F">
          <w:pPr>
            <w:pStyle w:val="B0C968A283CF4EFE90590182BAA6E1F2"/>
          </w:pPr>
          <w:r w:rsidRPr="00851C1F">
            <w:rPr>
              <w:rStyle w:val="PlaceholderText"/>
            </w:rPr>
            <w:t>Click or tap here to enter text.</w:t>
          </w:r>
        </w:p>
      </w:docPartBody>
    </w:docPart>
    <w:docPart>
      <w:docPartPr>
        <w:name w:val="80893AEA5C61401B99C11A81F2F2A4F7"/>
        <w:category>
          <w:name w:val="General"/>
          <w:gallery w:val="placeholder"/>
        </w:category>
        <w:types>
          <w:type w:val="bbPlcHdr"/>
        </w:types>
        <w:behaviors>
          <w:behavior w:val="content"/>
        </w:behaviors>
        <w:guid w:val="{615BBC68-D168-4C63-9220-571902109369}"/>
      </w:docPartPr>
      <w:docPartBody>
        <w:p w:rsidR="00803EFD" w:rsidRDefault="00803EFD" w:rsidP="00803EFD">
          <w:pPr>
            <w:pStyle w:val="80893AEA5C61401B99C11A81F2F2A4F7"/>
          </w:pPr>
          <w:r w:rsidRPr="00851C1F">
            <w:rPr>
              <w:rStyle w:val="PlaceholderText"/>
            </w:rPr>
            <w:t>Click or tap here to enter text.</w:t>
          </w:r>
        </w:p>
      </w:docPartBody>
    </w:docPart>
    <w:docPart>
      <w:docPartPr>
        <w:name w:val="5B17905A844343C9BA9CAC909896B339"/>
        <w:category>
          <w:name w:val="General"/>
          <w:gallery w:val="placeholder"/>
        </w:category>
        <w:types>
          <w:type w:val="bbPlcHdr"/>
        </w:types>
        <w:behaviors>
          <w:behavior w:val="content"/>
        </w:behaviors>
        <w:guid w:val="{19547988-E2AE-42CB-AFFC-5A2D3CF6E803}"/>
      </w:docPartPr>
      <w:docPartBody>
        <w:p w:rsidR="00803EFD" w:rsidRDefault="00803EFD" w:rsidP="00803EFD">
          <w:pPr>
            <w:pStyle w:val="5B17905A844343C9BA9CAC909896B339"/>
          </w:pPr>
          <w:r w:rsidRPr="00851C1F">
            <w:rPr>
              <w:rStyle w:val="PlaceholderText"/>
            </w:rPr>
            <w:t>Click or tap here to enter text.</w:t>
          </w:r>
        </w:p>
      </w:docPartBody>
    </w:docPart>
    <w:docPart>
      <w:docPartPr>
        <w:name w:val="D38B5A24718C4312B304FF23E321E6E0"/>
        <w:category>
          <w:name w:val="General"/>
          <w:gallery w:val="placeholder"/>
        </w:category>
        <w:types>
          <w:type w:val="bbPlcHdr"/>
        </w:types>
        <w:behaviors>
          <w:behavior w:val="content"/>
        </w:behaviors>
        <w:guid w:val="{5725E36D-6F6E-430F-9552-A1B90FC80256}"/>
      </w:docPartPr>
      <w:docPartBody>
        <w:p w:rsidR="00803EFD" w:rsidRDefault="00803EFD" w:rsidP="00803EFD">
          <w:pPr>
            <w:pStyle w:val="D38B5A24718C4312B304FF23E321E6E0"/>
          </w:pPr>
          <w:r w:rsidRPr="00851C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6"/>
    <w:rsid w:val="003D0206"/>
    <w:rsid w:val="00594958"/>
    <w:rsid w:val="005E5090"/>
    <w:rsid w:val="007936AD"/>
    <w:rsid w:val="007C679F"/>
    <w:rsid w:val="00803EFD"/>
    <w:rsid w:val="00884DF6"/>
    <w:rsid w:val="00CF3BCB"/>
    <w:rsid w:val="00D52E9C"/>
    <w:rsid w:val="00F8329B"/>
    <w:rsid w:val="00F9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EFD"/>
    <w:rPr>
      <w:color w:val="808080"/>
    </w:rPr>
  </w:style>
  <w:style w:type="paragraph" w:customStyle="1" w:styleId="B296A0E6652C403AA8CD1E53D5A2CDE5">
    <w:name w:val="B296A0E6652C403AA8CD1E53D5A2CDE5"/>
    <w:rsid w:val="007C679F"/>
  </w:style>
  <w:style w:type="paragraph" w:customStyle="1" w:styleId="EC0957FE7D074ACBA4AA6DCECA4CE37F">
    <w:name w:val="EC0957FE7D074ACBA4AA6DCECA4CE37F"/>
    <w:rsid w:val="007C679F"/>
  </w:style>
  <w:style w:type="paragraph" w:customStyle="1" w:styleId="B18952F4D4E54A008EA54E060C1AA8DA">
    <w:name w:val="B18952F4D4E54A008EA54E060C1AA8DA"/>
    <w:rsid w:val="007C679F"/>
  </w:style>
  <w:style w:type="paragraph" w:customStyle="1" w:styleId="8524C7AB13E740C29F9F9F0054E8A5F3">
    <w:name w:val="8524C7AB13E740C29F9F9F0054E8A5F3"/>
    <w:rsid w:val="007C679F"/>
  </w:style>
  <w:style w:type="paragraph" w:customStyle="1" w:styleId="E9F5A383E9B5497B9DE97D923A01EECB">
    <w:name w:val="E9F5A383E9B5497B9DE97D923A01EECB"/>
    <w:rsid w:val="007C679F"/>
  </w:style>
  <w:style w:type="paragraph" w:customStyle="1" w:styleId="848A1273D0B04AC9A126FDF6E9A955C2">
    <w:name w:val="848A1273D0B04AC9A126FDF6E9A955C2"/>
    <w:rsid w:val="007C679F"/>
  </w:style>
  <w:style w:type="paragraph" w:customStyle="1" w:styleId="4CABC2F4177C4ADBA276B4765EDB2E66">
    <w:name w:val="4CABC2F4177C4ADBA276B4765EDB2E66"/>
    <w:rsid w:val="007C679F"/>
  </w:style>
  <w:style w:type="paragraph" w:customStyle="1" w:styleId="72A54A51C4834391BDE27E1D8759D3F4">
    <w:name w:val="72A54A51C4834391BDE27E1D8759D3F4"/>
    <w:rsid w:val="007C679F"/>
  </w:style>
  <w:style w:type="paragraph" w:customStyle="1" w:styleId="9E71F0A0594141C09BEE9093A7C58C72">
    <w:name w:val="9E71F0A0594141C09BEE9093A7C58C72"/>
    <w:rsid w:val="007C679F"/>
  </w:style>
  <w:style w:type="paragraph" w:customStyle="1" w:styleId="B2297715EE6B4561BBFD0426A7163029">
    <w:name w:val="B2297715EE6B4561BBFD0426A7163029"/>
    <w:rsid w:val="007C679F"/>
  </w:style>
  <w:style w:type="paragraph" w:customStyle="1" w:styleId="6F879D76268748D3ABF00969F41F0835">
    <w:name w:val="6F879D76268748D3ABF00969F41F0835"/>
    <w:rsid w:val="007C679F"/>
  </w:style>
  <w:style w:type="paragraph" w:customStyle="1" w:styleId="26798984BD754F1C92C42805E23A5477">
    <w:name w:val="26798984BD754F1C92C42805E23A5477"/>
    <w:rsid w:val="007C679F"/>
  </w:style>
  <w:style w:type="paragraph" w:customStyle="1" w:styleId="0FD863E30F4F4D58B28A83C4520B8030">
    <w:name w:val="0FD863E30F4F4D58B28A83C4520B8030"/>
    <w:rsid w:val="007C679F"/>
  </w:style>
  <w:style w:type="paragraph" w:customStyle="1" w:styleId="849F041978D2405CBE81C0DB15726C4F">
    <w:name w:val="849F041978D2405CBE81C0DB15726C4F"/>
    <w:rsid w:val="007C679F"/>
  </w:style>
  <w:style w:type="paragraph" w:customStyle="1" w:styleId="1888ABECDB484CC48AA3683EEE2467B4">
    <w:name w:val="1888ABECDB484CC48AA3683EEE2467B4"/>
    <w:rsid w:val="007C679F"/>
  </w:style>
  <w:style w:type="paragraph" w:customStyle="1" w:styleId="EB2C053FF92D425594B41D8F94741DA0">
    <w:name w:val="EB2C053FF92D425594B41D8F94741DA0"/>
    <w:rsid w:val="007C679F"/>
  </w:style>
  <w:style w:type="paragraph" w:customStyle="1" w:styleId="1142E58104DA4E8796D7286A68D01C73">
    <w:name w:val="1142E58104DA4E8796D7286A68D01C73"/>
    <w:rsid w:val="007C679F"/>
  </w:style>
  <w:style w:type="paragraph" w:customStyle="1" w:styleId="3D295F5A2F5D490C92B7FBF91698AF8C">
    <w:name w:val="3D295F5A2F5D490C92B7FBF91698AF8C"/>
    <w:rsid w:val="007C679F"/>
  </w:style>
  <w:style w:type="paragraph" w:customStyle="1" w:styleId="C23D08F538C148BB8B83BEFE1B4E309A">
    <w:name w:val="C23D08F538C148BB8B83BEFE1B4E309A"/>
    <w:rsid w:val="007C679F"/>
  </w:style>
  <w:style w:type="paragraph" w:customStyle="1" w:styleId="325EB6C377FC40F18DBBF0D6B34330F8">
    <w:name w:val="325EB6C377FC40F18DBBF0D6B34330F8"/>
    <w:rsid w:val="007C679F"/>
  </w:style>
  <w:style w:type="paragraph" w:customStyle="1" w:styleId="9849D57E0CA342E0893F0D661B2148A8">
    <w:name w:val="9849D57E0CA342E0893F0D661B2148A8"/>
    <w:rsid w:val="007C679F"/>
  </w:style>
  <w:style w:type="paragraph" w:customStyle="1" w:styleId="50ADC7EC9B454A45985E983350AC1380">
    <w:name w:val="50ADC7EC9B454A45985E983350AC1380"/>
    <w:rsid w:val="007C679F"/>
  </w:style>
  <w:style w:type="paragraph" w:customStyle="1" w:styleId="4F04DC169D6C47CAB7C40D87A6E208DE">
    <w:name w:val="4F04DC169D6C47CAB7C40D87A6E208DE"/>
    <w:rsid w:val="007C679F"/>
  </w:style>
  <w:style w:type="paragraph" w:customStyle="1" w:styleId="86BE82659D5647EAA536A5C8E05ECB5B">
    <w:name w:val="86BE82659D5647EAA536A5C8E05ECB5B"/>
    <w:rsid w:val="007C679F"/>
  </w:style>
  <w:style w:type="paragraph" w:customStyle="1" w:styleId="9C81E5ABD3384D24A539BE50A08A27F7">
    <w:name w:val="9C81E5ABD3384D24A539BE50A08A27F7"/>
    <w:rsid w:val="007C679F"/>
  </w:style>
  <w:style w:type="paragraph" w:customStyle="1" w:styleId="37118E5D73F4476FAC0D474D05FE04D8">
    <w:name w:val="37118E5D73F4476FAC0D474D05FE04D8"/>
    <w:rsid w:val="007C679F"/>
  </w:style>
  <w:style w:type="paragraph" w:customStyle="1" w:styleId="A711E6D09CDA4E38BFC6176A792ABD6B">
    <w:name w:val="A711E6D09CDA4E38BFC6176A792ABD6B"/>
    <w:rsid w:val="007C679F"/>
  </w:style>
  <w:style w:type="paragraph" w:customStyle="1" w:styleId="4D6C59ECFBB141AEADC09CD22CB331CA">
    <w:name w:val="4D6C59ECFBB141AEADC09CD22CB331CA"/>
    <w:rsid w:val="007C679F"/>
  </w:style>
  <w:style w:type="paragraph" w:customStyle="1" w:styleId="1C7BB0C001CC47C89DCD79D10C6F5F2B">
    <w:name w:val="1C7BB0C001CC47C89DCD79D10C6F5F2B"/>
    <w:rsid w:val="007C679F"/>
  </w:style>
  <w:style w:type="paragraph" w:customStyle="1" w:styleId="F5BA708A107B41A987AE5C7D9FCFD763">
    <w:name w:val="F5BA708A107B41A987AE5C7D9FCFD763"/>
    <w:rsid w:val="007C679F"/>
  </w:style>
  <w:style w:type="paragraph" w:customStyle="1" w:styleId="5CE918A5B8ED4C758AF2A1000302EBEF">
    <w:name w:val="5CE918A5B8ED4C758AF2A1000302EBEF"/>
    <w:rsid w:val="007C679F"/>
  </w:style>
  <w:style w:type="paragraph" w:customStyle="1" w:styleId="5C6D2F69D2D646D08B8BD1F4E207D92F">
    <w:name w:val="5C6D2F69D2D646D08B8BD1F4E207D92F"/>
    <w:rsid w:val="007C679F"/>
  </w:style>
  <w:style w:type="paragraph" w:customStyle="1" w:styleId="C08135C4BDB1448D8A2473D36FB51408">
    <w:name w:val="C08135C4BDB1448D8A2473D36FB51408"/>
    <w:rsid w:val="007C679F"/>
  </w:style>
  <w:style w:type="paragraph" w:customStyle="1" w:styleId="531BC395882442F09802CB0D08D366A8">
    <w:name w:val="531BC395882442F09802CB0D08D366A8"/>
    <w:rsid w:val="007C679F"/>
  </w:style>
  <w:style w:type="paragraph" w:customStyle="1" w:styleId="844E5F958EF74C3B8DB9B56FE5EF9BFD">
    <w:name w:val="844E5F958EF74C3B8DB9B56FE5EF9BFD"/>
    <w:rsid w:val="007C679F"/>
  </w:style>
  <w:style w:type="paragraph" w:customStyle="1" w:styleId="8938377F90304196A3226D952C142F66">
    <w:name w:val="8938377F90304196A3226D952C142F66"/>
    <w:rsid w:val="007C679F"/>
  </w:style>
  <w:style w:type="paragraph" w:customStyle="1" w:styleId="8015B2B3C0224F0E9AE32FF0B94E8B4E">
    <w:name w:val="8015B2B3C0224F0E9AE32FF0B94E8B4E"/>
    <w:rsid w:val="007C679F"/>
  </w:style>
  <w:style w:type="paragraph" w:customStyle="1" w:styleId="C65A055B9F164F18A39A88F3826F8EBC">
    <w:name w:val="C65A055B9F164F18A39A88F3826F8EBC"/>
    <w:rsid w:val="007C679F"/>
  </w:style>
  <w:style w:type="paragraph" w:customStyle="1" w:styleId="70C6657A43EB48D0AFF735222B0AE9C0">
    <w:name w:val="70C6657A43EB48D0AFF735222B0AE9C0"/>
    <w:rsid w:val="007C679F"/>
  </w:style>
  <w:style w:type="paragraph" w:customStyle="1" w:styleId="D329EA9151144A5FAC5EC49D74E309F2">
    <w:name w:val="D329EA9151144A5FAC5EC49D74E309F2"/>
    <w:rsid w:val="007C679F"/>
  </w:style>
  <w:style w:type="paragraph" w:customStyle="1" w:styleId="CA20E91305E64C4AA735A439EE4AAC25">
    <w:name w:val="CA20E91305E64C4AA735A439EE4AAC25"/>
    <w:rsid w:val="007C679F"/>
  </w:style>
  <w:style w:type="paragraph" w:customStyle="1" w:styleId="FE1C118A4217490DA27BF1D785726C05">
    <w:name w:val="FE1C118A4217490DA27BF1D785726C05"/>
    <w:rsid w:val="007C679F"/>
  </w:style>
  <w:style w:type="paragraph" w:customStyle="1" w:styleId="4A673F6222F34F018C6AF3665BF18088">
    <w:name w:val="4A673F6222F34F018C6AF3665BF18088"/>
    <w:rsid w:val="007C679F"/>
  </w:style>
  <w:style w:type="paragraph" w:customStyle="1" w:styleId="D54FDE2BA1F74EBEBCC5AC35CDD00D17">
    <w:name w:val="D54FDE2BA1F74EBEBCC5AC35CDD00D17"/>
    <w:rsid w:val="007C679F"/>
  </w:style>
  <w:style w:type="paragraph" w:customStyle="1" w:styleId="475BAEEA19984342A92F5125756D69E8">
    <w:name w:val="475BAEEA19984342A92F5125756D69E8"/>
    <w:rsid w:val="007C679F"/>
  </w:style>
  <w:style w:type="paragraph" w:customStyle="1" w:styleId="2818946C67D4420B995C6E3FCD688CC7">
    <w:name w:val="2818946C67D4420B995C6E3FCD688CC7"/>
    <w:rsid w:val="007C679F"/>
  </w:style>
  <w:style w:type="paragraph" w:customStyle="1" w:styleId="68F12F85D9C24B38AED0E98F92C767EF">
    <w:name w:val="68F12F85D9C24B38AED0E98F92C767EF"/>
    <w:rsid w:val="007C679F"/>
  </w:style>
  <w:style w:type="paragraph" w:customStyle="1" w:styleId="66565F7F099E4922931000409A1600A9">
    <w:name w:val="66565F7F099E4922931000409A1600A9"/>
    <w:rsid w:val="007C679F"/>
  </w:style>
  <w:style w:type="paragraph" w:customStyle="1" w:styleId="9CE606A8649141B2A65E9B9C3393470D">
    <w:name w:val="9CE606A8649141B2A65E9B9C3393470D"/>
    <w:rsid w:val="007C679F"/>
  </w:style>
  <w:style w:type="paragraph" w:customStyle="1" w:styleId="D91F21904CC64C5188234F5D3D433877">
    <w:name w:val="D91F21904CC64C5188234F5D3D433877"/>
    <w:rsid w:val="007C679F"/>
  </w:style>
  <w:style w:type="paragraph" w:customStyle="1" w:styleId="3EB783425EBF4E3B99BA05AFE53E8319">
    <w:name w:val="3EB783425EBF4E3B99BA05AFE53E8319"/>
    <w:rsid w:val="007C679F"/>
  </w:style>
  <w:style w:type="paragraph" w:customStyle="1" w:styleId="E92FDBF799EE4909B968F5829BB547A2">
    <w:name w:val="E92FDBF799EE4909B968F5829BB547A2"/>
    <w:rsid w:val="007C679F"/>
  </w:style>
  <w:style w:type="paragraph" w:customStyle="1" w:styleId="66A60DC96CD84567AA54B88ECAE5BA87">
    <w:name w:val="66A60DC96CD84567AA54B88ECAE5BA87"/>
    <w:rsid w:val="007C679F"/>
  </w:style>
  <w:style w:type="paragraph" w:customStyle="1" w:styleId="E10278908AB44DE7AB619B4991F1059F">
    <w:name w:val="E10278908AB44DE7AB619B4991F1059F"/>
    <w:rsid w:val="007C679F"/>
  </w:style>
  <w:style w:type="paragraph" w:customStyle="1" w:styleId="5618740865874B2F8F31E7FA226A44FE">
    <w:name w:val="5618740865874B2F8F31E7FA226A44FE"/>
    <w:rsid w:val="007C679F"/>
  </w:style>
  <w:style w:type="paragraph" w:customStyle="1" w:styleId="AD2425DA6F6D4C2F8A179206AF924CEE">
    <w:name w:val="AD2425DA6F6D4C2F8A179206AF924CEE"/>
    <w:rsid w:val="007C679F"/>
  </w:style>
  <w:style w:type="paragraph" w:customStyle="1" w:styleId="A23B104133834A78A2B539E130531726">
    <w:name w:val="A23B104133834A78A2B539E130531726"/>
    <w:rsid w:val="007C679F"/>
  </w:style>
  <w:style w:type="paragraph" w:customStyle="1" w:styleId="9B08DB6DBA604498AD9C72E678E3FB6D">
    <w:name w:val="9B08DB6DBA604498AD9C72E678E3FB6D"/>
    <w:rsid w:val="007C679F"/>
  </w:style>
  <w:style w:type="paragraph" w:customStyle="1" w:styleId="AE62FD65421C43358BCB22A01FBED62B">
    <w:name w:val="AE62FD65421C43358BCB22A01FBED62B"/>
    <w:rsid w:val="007C679F"/>
  </w:style>
  <w:style w:type="paragraph" w:customStyle="1" w:styleId="41A8AB1E976B4A258C1839AC1E46536A">
    <w:name w:val="41A8AB1E976B4A258C1839AC1E46536A"/>
    <w:rsid w:val="007C679F"/>
  </w:style>
  <w:style w:type="paragraph" w:customStyle="1" w:styleId="9AB9B7A06E1544CB9D7E1DCEABA92016">
    <w:name w:val="9AB9B7A06E1544CB9D7E1DCEABA92016"/>
    <w:rsid w:val="007C679F"/>
  </w:style>
  <w:style w:type="paragraph" w:customStyle="1" w:styleId="87B7B201DA25426ABDE0449CABDDD6C7">
    <w:name w:val="87B7B201DA25426ABDE0449CABDDD6C7"/>
    <w:rsid w:val="007C679F"/>
  </w:style>
  <w:style w:type="paragraph" w:customStyle="1" w:styleId="F86D0D7C5E7240DB85A736DDCAED9CA3">
    <w:name w:val="F86D0D7C5E7240DB85A736DDCAED9CA3"/>
    <w:rsid w:val="007C679F"/>
  </w:style>
  <w:style w:type="paragraph" w:customStyle="1" w:styleId="C089AE67B3514D3CBC02317B2CC3824E">
    <w:name w:val="C089AE67B3514D3CBC02317B2CC3824E"/>
    <w:rsid w:val="007C679F"/>
  </w:style>
  <w:style w:type="paragraph" w:customStyle="1" w:styleId="E9C7188EB08944D6BDCD4358910BF57E">
    <w:name w:val="E9C7188EB08944D6BDCD4358910BF57E"/>
    <w:rsid w:val="007C679F"/>
  </w:style>
  <w:style w:type="paragraph" w:customStyle="1" w:styleId="BAC8B6E46C594D2A9A5710A9CB36742E">
    <w:name w:val="BAC8B6E46C594D2A9A5710A9CB36742E"/>
    <w:rsid w:val="007C679F"/>
  </w:style>
  <w:style w:type="paragraph" w:customStyle="1" w:styleId="EBE45119BA954B568ACCA086EE533AD1">
    <w:name w:val="EBE45119BA954B568ACCA086EE533AD1"/>
    <w:rsid w:val="007C679F"/>
  </w:style>
  <w:style w:type="paragraph" w:customStyle="1" w:styleId="254463CDE5684BD6A5CE6CECB5639B2B">
    <w:name w:val="254463CDE5684BD6A5CE6CECB5639B2B"/>
    <w:rsid w:val="007C679F"/>
  </w:style>
  <w:style w:type="paragraph" w:customStyle="1" w:styleId="D9A133D86E4C46E08CE6833EFB85326C">
    <w:name w:val="D9A133D86E4C46E08CE6833EFB85326C"/>
    <w:rsid w:val="007C679F"/>
  </w:style>
  <w:style w:type="paragraph" w:customStyle="1" w:styleId="2D314162F10C41D988CE9C90027093E2">
    <w:name w:val="2D314162F10C41D988CE9C90027093E2"/>
    <w:rsid w:val="007C679F"/>
  </w:style>
  <w:style w:type="paragraph" w:customStyle="1" w:styleId="E8C97FBFD7194CD1A1035F273669662D">
    <w:name w:val="E8C97FBFD7194CD1A1035F273669662D"/>
    <w:rsid w:val="007C679F"/>
  </w:style>
  <w:style w:type="paragraph" w:customStyle="1" w:styleId="6024ABEAEBD347708474A8FD5E126CDE">
    <w:name w:val="6024ABEAEBD347708474A8FD5E126CDE"/>
    <w:rsid w:val="007C679F"/>
  </w:style>
  <w:style w:type="paragraph" w:customStyle="1" w:styleId="65C4400935CA4B229E503CE979BE733E">
    <w:name w:val="65C4400935CA4B229E503CE979BE733E"/>
    <w:rsid w:val="007C679F"/>
  </w:style>
  <w:style w:type="paragraph" w:customStyle="1" w:styleId="7A775779D663400F9D82A1AA70B29DAA">
    <w:name w:val="7A775779D663400F9D82A1AA70B29DAA"/>
    <w:rsid w:val="007C679F"/>
  </w:style>
  <w:style w:type="paragraph" w:customStyle="1" w:styleId="DA6D149E528F43A385635A9FD6E5AFDB">
    <w:name w:val="DA6D149E528F43A385635A9FD6E5AFDB"/>
    <w:rsid w:val="007C679F"/>
  </w:style>
  <w:style w:type="paragraph" w:customStyle="1" w:styleId="C7F420B321134FBE824FE87FF5846DB6">
    <w:name w:val="C7F420B321134FBE824FE87FF5846DB6"/>
    <w:rsid w:val="007C679F"/>
  </w:style>
  <w:style w:type="paragraph" w:customStyle="1" w:styleId="AC03C3A2C75249BD90C0014EF061B174">
    <w:name w:val="AC03C3A2C75249BD90C0014EF061B174"/>
    <w:rsid w:val="007C679F"/>
  </w:style>
  <w:style w:type="paragraph" w:customStyle="1" w:styleId="94B651832A434F3ABF95FD3070A83EF3">
    <w:name w:val="94B651832A434F3ABF95FD3070A83EF3"/>
    <w:rsid w:val="007C679F"/>
  </w:style>
  <w:style w:type="paragraph" w:customStyle="1" w:styleId="96A697BAF65A484DA41111006AB149C6">
    <w:name w:val="96A697BAF65A484DA41111006AB149C6"/>
    <w:rsid w:val="007C679F"/>
  </w:style>
  <w:style w:type="paragraph" w:customStyle="1" w:styleId="587F85DC6BFF4B54B7469224C82EF08B">
    <w:name w:val="587F85DC6BFF4B54B7469224C82EF08B"/>
    <w:rsid w:val="007C679F"/>
  </w:style>
  <w:style w:type="paragraph" w:customStyle="1" w:styleId="800E5E8521734DFD86423BBB9E8BA21A">
    <w:name w:val="800E5E8521734DFD86423BBB9E8BA21A"/>
    <w:rsid w:val="007C679F"/>
  </w:style>
  <w:style w:type="paragraph" w:customStyle="1" w:styleId="399984E5E8B941B0896DDA2792F881A5">
    <w:name w:val="399984E5E8B941B0896DDA2792F881A5"/>
    <w:rsid w:val="007C679F"/>
  </w:style>
  <w:style w:type="paragraph" w:customStyle="1" w:styleId="34189B0EA4AE427B854B18098E743310">
    <w:name w:val="34189B0EA4AE427B854B18098E743310"/>
    <w:rsid w:val="007C679F"/>
  </w:style>
  <w:style w:type="paragraph" w:customStyle="1" w:styleId="1282D4DBA8BA44ACA9C6D0B3F26674DF">
    <w:name w:val="1282D4DBA8BA44ACA9C6D0B3F26674DF"/>
    <w:rsid w:val="007C679F"/>
  </w:style>
  <w:style w:type="paragraph" w:customStyle="1" w:styleId="EADA7CF11C0E42B1AF7E85FCC2610B9A">
    <w:name w:val="EADA7CF11C0E42B1AF7E85FCC2610B9A"/>
    <w:rsid w:val="007C679F"/>
  </w:style>
  <w:style w:type="paragraph" w:customStyle="1" w:styleId="653E0900327049BA95DC31A051720BFF">
    <w:name w:val="653E0900327049BA95DC31A051720BFF"/>
    <w:rsid w:val="007C679F"/>
  </w:style>
  <w:style w:type="paragraph" w:customStyle="1" w:styleId="0F6B00DD2AD542ACAC374A8A086F1052">
    <w:name w:val="0F6B00DD2AD542ACAC374A8A086F1052"/>
    <w:rsid w:val="007C679F"/>
  </w:style>
  <w:style w:type="paragraph" w:customStyle="1" w:styleId="8EC66059572C44CBB1471AA6CE1A8E90">
    <w:name w:val="8EC66059572C44CBB1471AA6CE1A8E90"/>
    <w:rsid w:val="007C679F"/>
  </w:style>
  <w:style w:type="paragraph" w:customStyle="1" w:styleId="62FAE31705FE45E9A5CB7FC95182CA29">
    <w:name w:val="62FAE31705FE45E9A5CB7FC95182CA29"/>
    <w:rsid w:val="007C679F"/>
  </w:style>
  <w:style w:type="paragraph" w:customStyle="1" w:styleId="A9F6C90480154E708C6D631723EED750">
    <w:name w:val="A9F6C90480154E708C6D631723EED750"/>
    <w:rsid w:val="007C679F"/>
  </w:style>
  <w:style w:type="paragraph" w:customStyle="1" w:styleId="11FECF98C2454F8EAE5B371850907FEC">
    <w:name w:val="11FECF98C2454F8EAE5B371850907FEC"/>
    <w:rsid w:val="007C679F"/>
  </w:style>
  <w:style w:type="paragraph" w:customStyle="1" w:styleId="848F0B2EAEA94F678DF29A95E47CDFB9">
    <w:name w:val="848F0B2EAEA94F678DF29A95E47CDFB9"/>
    <w:rsid w:val="007C679F"/>
  </w:style>
  <w:style w:type="paragraph" w:customStyle="1" w:styleId="C7853D1DC62F4704B4FE44F1EC66B2A9">
    <w:name w:val="C7853D1DC62F4704B4FE44F1EC66B2A9"/>
    <w:rsid w:val="007C679F"/>
  </w:style>
  <w:style w:type="paragraph" w:customStyle="1" w:styleId="CF35382515FA40369B1B2760051C70EC">
    <w:name w:val="CF35382515FA40369B1B2760051C70EC"/>
    <w:rsid w:val="007C679F"/>
  </w:style>
  <w:style w:type="paragraph" w:customStyle="1" w:styleId="FC33C9FE223F4FEC83BA3C93C30EA894">
    <w:name w:val="FC33C9FE223F4FEC83BA3C93C30EA894"/>
    <w:rsid w:val="007C679F"/>
  </w:style>
  <w:style w:type="paragraph" w:customStyle="1" w:styleId="60F06827BDBB474BAD5E8EFBFB5C8CD1">
    <w:name w:val="60F06827BDBB474BAD5E8EFBFB5C8CD1"/>
    <w:rsid w:val="007C679F"/>
  </w:style>
  <w:style w:type="paragraph" w:customStyle="1" w:styleId="B0C968A283CF4EFE90590182BAA6E1F2">
    <w:name w:val="B0C968A283CF4EFE90590182BAA6E1F2"/>
    <w:rsid w:val="007C679F"/>
  </w:style>
  <w:style w:type="paragraph" w:customStyle="1" w:styleId="80893AEA5C61401B99C11A81F2F2A4F7">
    <w:name w:val="80893AEA5C61401B99C11A81F2F2A4F7"/>
    <w:rsid w:val="00803EFD"/>
  </w:style>
  <w:style w:type="paragraph" w:customStyle="1" w:styleId="5B17905A844343C9BA9CAC909896B339">
    <w:name w:val="5B17905A844343C9BA9CAC909896B339"/>
    <w:rsid w:val="00803EFD"/>
  </w:style>
  <w:style w:type="paragraph" w:customStyle="1" w:styleId="AF0FFB23218E444FB7731967BC88141C">
    <w:name w:val="AF0FFB23218E444FB7731967BC88141C"/>
    <w:rsid w:val="00803EFD"/>
  </w:style>
  <w:style w:type="paragraph" w:customStyle="1" w:styleId="D38B5A24718C4312B304FF23E321E6E0">
    <w:name w:val="D38B5A24718C4312B304FF23E321E6E0"/>
    <w:rsid w:val="00803EFD"/>
  </w:style>
  <w:style w:type="paragraph" w:customStyle="1" w:styleId="B99212FF590B4C1D97A50D3465C9A319">
    <w:name w:val="B99212FF590B4C1D97A50D3465C9A319"/>
    <w:rsid w:val="00803EFD"/>
  </w:style>
  <w:style w:type="paragraph" w:customStyle="1" w:styleId="9424A81E2C67440BA72CC6A833C142D2">
    <w:name w:val="9424A81E2C67440BA72CC6A833C142D2"/>
    <w:rsid w:val="00803EFD"/>
  </w:style>
  <w:style w:type="paragraph" w:customStyle="1" w:styleId="F85FBB430BC54AFDB55D972EAA4CA917">
    <w:name w:val="F85FBB430BC54AFDB55D972EAA4CA917"/>
    <w:rsid w:val="00803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2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7A4385-F11A-471E-99D5-D40CC1DE808D}">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563AE-9844-44B5-8AF2-458368EF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59</Pages>
  <Words>17989</Words>
  <Characters>102538</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clark</dc:creator>
  <cp:keywords/>
  <dc:description/>
  <cp:lastModifiedBy>Benjamin Donald Clark</cp:lastModifiedBy>
  <cp:revision>3</cp:revision>
  <dcterms:created xsi:type="dcterms:W3CDTF">2023-11-13T13:54:00Z</dcterms:created>
  <dcterms:modified xsi:type="dcterms:W3CDTF">2024-01-02T19:01:00Z</dcterms:modified>
</cp:coreProperties>
</file>